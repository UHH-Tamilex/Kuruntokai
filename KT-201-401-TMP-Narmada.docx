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92C3C" w14:textId="77777777" w:rsidR="00544225" w:rsidRDefault="00544225">
      <w:pPr>
        <w:pStyle w:val="Textbody"/>
        <w:spacing w:after="29"/>
        <w:jc w:val="both"/>
        <w:rPr>
          <w:rFonts w:ascii="Gandhari Unicode" w:hAnsi="Gandhari Unicode" w:cs="e-Tamil OTC"/>
          <w:b/>
          <w:lang w:val="en-GB"/>
        </w:rPr>
      </w:pPr>
    </w:p>
    <w:p w14:paraId="3A12B97D" w14:textId="77777777" w:rsidR="00544225" w:rsidRDefault="00544225">
      <w:pPr>
        <w:pStyle w:val="Textbody"/>
        <w:spacing w:after="29"/>
        <w:jc w:val="both"/>
        <w:rPr>
          <w:rFonts w:ascii="Gandhari Unicode" w:hAnsi="Gandhari Unicode" w:cs="e-Tamil OTC"/>
          <w:b/>
          <w:lang w:val="en-GB"/>
        </w:rPr>
      </w:pPr>
    </w:p>
    <w:p w14:paraId="7B62BE85" w14:textId="77777777" w:rsidR="00544225" w:rsidRDefault="00544225">
      <w:pPr>
        <w:pStyle w:val="Textbody"/>
        <w:spacing w:after="29"/>
        <w:jc w:val="both"/>
        <w:rPr>
          <w:rFonts w:ascii="Gandhari Unicode" w:hAnsi="Gandhari Unicode" w:cs="e-Tamil OTC"/>
          <w:b/>
          <w:lang w:val="en-GB"/>
        </w:rPr>
      </w:pPr>
    </w:p>
    <w:p w14:paraId="1633EF34" w14:textId="77777777" w:rsidR="00544225" w:rsidRDefault="00544225">
      <w:pPr>
        <w:pStyle w:val="Textbody"/>
        <w:spacing w:after="29"/>
        <w:jc w:val="both"/>
        <w:rPr>
          <w:rFonts w:ascii="Gandhari Unicode" w:hAnsi="Gandhari Unicode" w:cs="e-Tamil OTC"/>
          <w:b/>
          <w:lang w:val="en-GB"/>
        </w:rPr>
      </w:pPr>
    </w:p>
    <w:p w14:paraId="616C4D2B" w14:textId="77777777" w:rsidR="00544225" w:rsidRDefault="00544225">
      <w:pPr>
        <w:pStyle w:val="Textbody"/>
        <w:spacing w:after="29"/>
        <w:jc w:val="both"/>
        <w:rPr>
          <w:rFonts w:ascii="Gandhari Unicode" w:hAnsi="Gandhari Unicode" w:cs="e-Tamil OTC"/>
          <w:b/>
          <w:lang w:val="en-GB"/>
        </w:rPr>
      </w:pPr>
    </w:p>
    <w:p w14:paraId="12D95C11" w14:textId="77777777" w:rsidR="00544225" w:rsidRDefault="00544225">
      <w:pPr>
        <w:pStyle w:val="Textbody"/>
        <w:spacing w:after="29"/>
        <w:jc w:val="both"/>
        <w:rPr>
          <w:rFonts w:ascii="Gandhari Unicode" w:hAnsi="Gandhari Unicode" w:cs="e-Tamil OTC"/>
          <w:b/>
          <w:lang w:val="en-GB"/>
        </w:rPr>
      </w:pPr>
    </w:p>
    <w:p w14:paraId="37ADABCD" w14:textId="77777777" w:rsidR="00544225" w:rsidRDefault="00544225">
      <w:pPr>
        <w:pStyle w:val="Textbody"/>
        <w:spacing w:after="29"/>
        <w:jc w:val="both"/>
        <w:rPr>
          <w:rFonts w:ascii="Gandhari Unicode" w:hAnsi="Gandhari Unicode" w:cs="e-Tamil OTC"/>
          <w:b/>
          <w:lang w:val="en-GB"/>
        </w:rPr>
      </w:pPr>
    </w:p>
    <w:p w14:paraId="1CA4B715" w14:textId="77777777" w:rsidR="00544225" w:rsidRDefault="00544225">
      <w:pPr>
        <w:pStyle w:val="Textbody"/>
        <w:spacing w:after="29"/>
        <w:jc w:val="both"/>
        <w:rPr>
          <w:rFonts w:ascii="Gandhari Unicode" w:hAnsi="Gandhari Unicode" w:cs="e-Tamil OTC"/>
          <w:b/>
          <w:lang w:val="en-GB"/>
        </w:rPr>
      </w:pPr>
    </w:p>
    <w:p w14:paraId="761071C6" w14:textId="77777777" w:rsidR="00544225" w:rsidRDefault="00544225">
      <w:pPr>
        <w:pStyle w:val="Textbody"/>
        <w:spacing w:after="29"/>
        <w:jc w:val="both"/>
        <w:rPr>
          <w:rFonts w:ascii="Gandhari Unicode" w:hAnsi="Gandhari Unicode" w:cs="e-Tamil OTC"/>
          <w:b/>
          <w:lang w:val="en-GB"/>
        </w:rPr>
      </w:pPr>
    </w:p>
    <w:p w14:paraId="6FE9AE44" w14:textId="77777777" w:rsidR="00544225" w:rsidRDefault="00544225">
      <w:pPr>
        <w:pStyle w:val="Textbody"/>
        <w:spacing w:after="29"/>
        <w:jc w:val="both"/>
        <w:rPr>
          <w:rFonts w:ascii="Gandhari Unicode" w:hAnsi="Gandhari Unicode" w:cs="e-Tamil OTC"/>
          <w:b/>
          <w:lang w:val="en-GB"/>
        </w:rPr>
      </w:pPr>
    </w:p>
    <w:p w14:paraId="72CF51EC" w14:textId="77777777" w:rsidR="00544225" w:rsidRDefault="00544225">
      <w:pPr>
        <w:pStyle w:val="Textbody"/>
        <w:spacing w:after="29"/>
        <w:jc w:val="both"/>
        <w:rPr>
          <w:rFonts w:ascii="Gandhari Unicode" w:hAnsi="Gandhari Unicode" w:cs="e-Tamil OTC"/>
          <w:b/>
          <w:lang w:val="en-GB"/>
        </w:rPr>
      </w:pPr>
    </w:p>
    <w:p w14:paraId="1686C83E" w14:textId="77777777" w:rsidR="00544225" w:rsidRDefault="00544225">
      <w:pPr>
        <w:pStyle w:val="Textbody"/>
        <w:spacing w:after="29"/>
        <w:jc w:val="both"/>
        <w:rPr>
          <w:rFonts w:ascii="Gandhari Unicode" w:hAnsi="Gandhari Unicode" w:cs="e-Tamil OTC"/>
          <w:b/>
          <w:lang w:val="en-GB"/>
        </w:rPr>
      </w:pPr>
    </w:p>
    <w:p w14:paraId="4BBCAF97" w14:textId="77777777" w:rsidR="00544225" w:rsidRDefault="00544225">
      <w:pPr>
        <w:pStyle w:val="Textbody"/>
        <w:spacing w:after="29"/>
        <w:jc w:val="both"/>
        <w:rPr>
          <w:rFonts w:ascii="Gandhari Unicode" w:hAnsi="Gandhari Unicode" w:cs="e-Tamil OTC"/>
          <w:b/>
          <w:lang w:val="en-GB"/>
        </w:rPr>
      </w:pPr>
    </w:p>
    <w:p w14:paraId="20A90F1F" w14:textId="77777777" w:rsidR="00544225" w:rsidRDefault="00544225">
      <w:pPr>
        <w:pStyle w:val="Textbody"/>
        <w:spacing w:after="29"/>
        <w:jc w:val="both"/>
        <w:rPr>
          <w:rFonts w:ascii="Gandhari Unicode" w:hAnsi="Gandhari Unicode" w:cs="e-Tamil OTC"/>
          <w:b/>
          <w:lang w:val="en-GB"/>
        </w:rPr>
      </w:pPr>
    </w:p>
    <w:p w14:paraId="10B5D4E2" w14:textId="77777777" w:rsidR="00544225" w:rsidRDefault="00000000">
      <w:pPr>
        <w:pStyle w:val="Textbody"/>
        <w:spacing w:after="29"/>
        <w:jc w:val="center"/>
        <w:rPr>
          <w:rFonts w:ascii="Gandhari Unicode" w:hAnsi="Gandhari Unicode" w:cs="e-Tamil OTC"/>
          <w:sz w:val="56"/>
          <w:szCs w:val="56"/>
          <w:lang w:val="en-GB"/>
        </w:rPr>
      </w:pPr>
      <w:proofErr w:type="spellStart"/>
      <w:r>
        <w:rPr>
          <w:rFonts w:ascii="Gandhari Unicode" w:hAnsi="Gandhari Unicode" w:cs="e-Tamil OTC"/>
          <w:sz w:val="56"/>
          <w:szCs w:val="56"/>
          <w:lang w:val="en-GB"/>
        </w:rPr>
        <w:t>குறுந்தொகை</w:t>
      </w:r>
      <w:proofErr w:type="spellEnd"/>
    </w:p>
    <w:p w14:paraId="2AB4938E" w14:textId="77777777" w:rsidR="00544225" w:rsidRDefault="00544225">
      <w:pPr>
        <w:pStyle w:val="Textbody"/>
        <w:spacing w:after="29"/>
        <w:jc w:val="center"/>
        <w:rPr>
          <w:rFonts w:ascii="Gandhari Unicode" w:hAnsi="Gandhari Unicode" w:cs="e-Tamil OTC"/>
          <w:sz w:val="56"/>
          <w:szCs w:val="56"/>
          <w:lang w:val="en-GB"/>
        </w:rPr>
      </w:pPr>
    </w:p>
    <w:p w14:paraId="6C8D83ED" w14:textId="77777777" w:rsidR="00544225" w:rsidRDefault="00000000">
      <w:pPr>
        <w:pStyle w:val="Textbody"/>
        <w:spacing w:after="29"/>
        <w:jc w:val="center"/>
        <w:rPr>
          <w:rFonts w:ascii="Gandhari Unicode" w:hAnsi="Gandhari Unicode" w:cs="e-Tamil OTC"/>
          <w:sz w:val="40"/>
          <w:szCs w:val="40"/>
          <w:lang w:val="en-GB"/>
        </w:rPr>
      </w:pPr>
      <w:r>
        <w:rPr>
          <w:rFonts w:ascii="Gandhari Unicode" w:hAnsi="Gandhari Unicode" w:cs="e-Tamil OTC"/>
          <w:sz w:val="40"/>
          <w:szCs w:val="40"/>
          <w:lang w:val="en-GB"/>
        </w:rPr>
        <w:t xml:space="preserve">The </w:t>
      </w:r>
      <w:proofErr w:type="spellStart"/>
      <w:r>
        <w:rPr>
          <w:rFonts w:ascii="Gandhari Unicode" w:hAnsi="Gandhari Unicode" w:cs="e-Tamil OTC"/>
          <w:sz w:val="40"/>
          <w:szCs w:val="40"/>
          <w:lang w:val="en-GB"/>
        </w:rPr>
        <w:t>Kuṟuntokai</w:t>
      </w:r>
      <w:proofErr w:type="spellEnd"/>
    </w:p>
    <w:p w14:paraId="0C0B1708" w14:textId="77777777" w:rsidR="00544225" w:rsidRDefault="00544225">
      <w:pPr>
        <w:pStyle w:val="Textbody"/>
        <w:spacing w:after="29"/>
        <w:jc w:val="center"/>
        <w:rPr>
          <w:rFonts w:ascii="Gandhari Unicode" w:hAnsi="Gandhari Unicode" w:cs="e-Tamil OTC"/>
          <w:b/>
          <w:lang w:val="en-GB"/>
        </w:rPr>
      </w:pPr>
    </w:p>
    <w:p w14:paraId="207F522B" w14:textId="77777777" w:rsidR="00544225" w:rsidRDefault="00000000">
      <w:pPr>
        <w:pStyle w:val="Textbody"/>
        <w:spacing w:after="29"/>
        <w:jc w:val="center"/>
        <w:rPr>
          <w:rFonts w:ascii="Gandhari Unicode" w:hAnsi="Gandhari Unicode" w:cs="e-Tamil OTC"/>
          <w:lang w:val="en-GB"/>
        </w:rPr>
      </w:pPr>
      <w:r>
        <w:rPr>
          <w:rFonts w:ascii="Gandhari Unicode" w:hAnsi="Gandhari Unicode" w:cs="e-Tamil OTC"/>
          <w:lang w:val="en-GB"/>
        </w:rPr>
        <w:t>(201-401)</w:t>
      </w:r>
    </w:p>
    <w:p w14:paraId="4F80014E" w14:textId="77777777" w:rsidR="00544225" w:rsidRDefault="00000000">
      <w:pPr>
        <w:rPr>
          <w:rFonts w:ascii="Gandhari Unicode" w:eastAsiaTheme="majorEastAsia" w:hAnsi="Gandhari Unicode" w:cstheme="majorBidi" w:hint="eastAsia"/>
          <w:b/>
        </w:rPr>
      </w:pPr>
      <w:r>
        <w:br w:type="page"/>
      </w:r>
    </w:p>
    <w:p w14:paraId="7CBEE45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201 </w:t>
      </w:r>
      <w:r>
        <w:rPr>
          <w:rFonts w:ascii="Gandhari Unicode" w:hAnsi="Gandhari Unicode"/>
          <w:i w:val="0"/>
          <w:iCs w:val="0"/>
          <w:color w:val="auto"/>
        </w:rPr>
        <w:t>Anonymous: SHE</w:t>
      </w:r>
    </w:p>
    <w:p w14:paraId="424A3F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583905D" w14:textId="77777777" w:rsidR="00544225" w:rsidRDefault="00544225">
      <w:pPr>
        <w:pStyle w:val="Textbody"/>
        <w:spacing w:after="29"/>
        <w:rPr>
          <w:rFonts w:ascii="Gandhari Unicode" w:hAnsi="Gandhari Unicode" w:cs="e-Tamil OTC"/>
          <w:lang w:val="en-GB"/>
        </w:rPr>
      </w:pPr>
    </w:p>
    <w:p w14:paraId="1345FF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அமிழ்த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முண்கநம்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லாட்டி</w:t>
      </w:r>
      <w:proofErr w:type="spellEnd"/>
    </w:p>
    <w:p w14:paraId="7F722D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பால்கலப்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கருந்துபு</w:t>
      </w:r>
      <w:proofErr w:type="spellEnd"/>
    </w:p>
    <w:p w14:paraId="5A4517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p>
    <w:p w14:paraId="2798A5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யயலது</w:t>
      </w:r>
      <w:proofErr w:type="spellEnd"/>
    </w:p>
    <w:p w14:paraId="261C5C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மூங்கிற்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றூங்குங்</w:t>
      </w:r>
      <w:proofErr w:type="spellEnd"/>
    </w:p>
    <w:p w14:paraId="290303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கழைநிவந்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w:t>
      </w:r>
      <w:proofErr w:type="spellEnd"/>
    </w:p>
    <w:p w14:paraId="73A693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w:t>
      </w:r>
      <w:proofErr w:type="spellEnd"/>
      <w:r>
        <w:rPr>
          <w:rFonts w:ascii="Gandhari Unicode" w:hAnsi="Gandhari Unicode" w:cs="e-Tamil OTC"/>
          <w:lang w:val="en-GB"/>
        </w:rPr>
        <w:t>.</w:t>
      </w:r>
    </w:p>
    <w:p w14:paraId="58789D0F" w14:textId="77777777" w:rsidR="00544225" w:rsidRDefault="00544225">
      <w:pPr>
        <w:pStyle w:val="Textbody"/>
        <w:spacing w:after="29"/>
        <w:rPr>
          <w:rFonts w:ascii="Gandhari Unicode" w:hAnsi="Gandhari Unicode" w:cs="e-Tamil OTC"/>
          <w:lang w:val="en-GB"/>
        </w:rPr>
      </w:pPr>
    </w:p>
    <w:p w14:paraId="262E31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அமிழ்த</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அமிர்த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அமுத</w:t>
      </w:r>
      <w:proofErr w:type="spellEnd"/>
      <w:r>
        <w:rPr>
          <w:rFonts w:ascii="Gandhari Unicode" w:hAnsi="Gandhari Unicode" w:cs="e-Tamil OTC"/>
          <w:lang w:val="en-GB"/>
        </w:rPr>
        <w:t xml:space="preserve"> May., IV,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முண்கநம்</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முண்கந</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C2+3v, G2v, May.,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C3v, G2,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1"/>
      </w:r>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லாட்டி</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மூங்கிற்</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மூங்கிலிற்</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றூங்குங்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வாங்குங்</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p>
    <w:p w14:paraId="553C27A7" w14:textId="77777777" w:rsidR="00544225" w:rsidRDefault="00544225">
      <w:pPr>
        <w:pStyle w:val="Textbody"/>
        <w:spacing w:after="29"/>
        <w:rPr>
          <w:rFonts w:ascii="Gandhari Unicode" w:hAnsi="Gandhari Unicode" w:cs="e-Tamil OTC"/>
          <w:lang w:val="en-GB"/>
        </w:rPr>
      </w:pPr>
    </w:p>
    <w:p w14:paraId="7FCA243B" w14:textId="77777777" w:rsidR="00544225" w:rsidRDefault="00000000">
      <w:pPr>
        <w:pStyle w:val="Textbody"/>
        <w:tabs>
          <w:tab w:val="center" w:pos="4677"/>
          <w:tab w:val="left" w:pos="5088"/>
        </w:tabs>
        <w:spacing w:after="29"/>
        <w:rPr>
          <w:rFonts w:ascii="Gandhari Unicode" w:hAnsi="Gandhari Unicode" w:cs="e-Tamil OTC"/>
          <w:lang w:val="en-GB"/>
        </w:rPr>
      </w:pPr>
      <w:proofErr w:type="spellStart"/>
      <w:r>
        <w:rPr>
          <w:rFonts w:ascii="Gandhari Unicode" w:hAnsi="Gandhari Unicode" w:cs="e-Tamil OTC"/>
          <w:i/>
          <w:iCs/>
          <w:lang w:val="en-GB"/>
        </w:rPr>
        <w:t>amiḻtam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w:t>
      </w:r>
      <w:proofErr w:type="spellEnd"/>
      <w:r>
        <w:rPr>
          <w:rFonts w:ascii="Gandhari Unicode" w:hAnsi="Gandhari Unicode" w:cs="e-Tamil OTC"/>
          <w:i/>
          <w:iCs/>
          <w:lang w:val="en-GB"/>
        </w:rPr>
        <w:t xml:space="preserve"> il</w:t>
      </w:r>
      <w:r>
        <w:rPr>
          <w:rFonts w:ascii="Gandhari Unicode" w:hAnsi="Gandhari Unicode" w:cs="e-Tamil OTC"/>
          <w:lang w:val="en-GB"/>
        </w:rPr>
        <w:t xml:space="preserve"> </w:t>
      </w:r>
      <w:proofErr w:type="spellStart"/>
      <w:r>
        <w:rPr>
          <w:rFonts w:ascii="Gandhari Unicode" w:hAnsi="Gandhari Unicode" w:cs="e-Tamil OTC"/>
          <w:lang w:val="en-GB"/>
        </w:rPr>
        <w:t>āṭṭi</w:t>
      </w:r>
      <w:proofErr w:type="spellEnd"/>
      <w:r>
        <w:rPr>
          <w:rFonts w:ascii="Gandhari Unicode" w:hAnsi="Gandhari Unicode" w:cs="e-Tamil OTC"/>
          <w:lang w:val="en-GB"/>
        </w:rPr>
        <w:tab/>
      </w:r>
      <w:r>
        <w:rPr>
          <w:rFonts w:ascii="Gandhari Unicode" w:hAnsi="Gandhari Unicode" w:cs="e-Tamil OTC"/>
          <w:lang w:val="en-GB"/>
        </w:rPr>
        <w:tab/>
      </w:r>
    </w:p>
    <w:p w14:paraId="08DCE1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kalapp</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tē</w:t>
      </w:r>
      <w:proofErr w:type="spellEnd"/>
      <w:r>
        <w:rPr>
          <w:rFonts w:ascii="Gandhari Unicode" w:hAnsi="Gandhari Unicode" w:cs="e-Tamil OTC"/>
          <w:lang w:val="en-GB"/>
        </w:rPr>
        <w:t xml:space="preserve">+ </w:t>
      </w:r>
      <w:proofErr w:type="spellStart"/>
      <w:r>
        <w:rPr>
          <w:rFonts w:ascii="Gandhari Unicode" w:hAnsi="Gandhari Unicode" w:cs="e-Tamil OTC"/>
          <w:lang w:val="en-GB"/>
        </w:rPr>
        <w:t>kokk</w:t>
      </w:r>
      <w:proofErr w:type="spellEnd"/>
      <w:r>
        <w:rPr>
          <w:rFonts w:ascii="Gandhari Unicode" w:hAnsi="Gandhari Unicode" w:cs="e-Tamil OTC"/>
          <w:lang w:val="en-GB"/>
        </w:rPr>
        <w:t xml:space="preserve">* </w:t>
      </w:r>
      <w:proofErr w:type="spellStart"/>
      <w:r>
        <w:rPr>
          <w:rFonts w:ascii="Gandhari Unicode" w:hAnsi="Gandhari Unicode" w:cs="e-Tamil OTC"/>
          <w:lang w:val="en-GB"/>
        </w:rPr>
        <w:t>aruntupu</w:t>
      </w:r>
      <w:proofErr w:type="spellEnd"/>
    </w:p>
    <w:p w14:paraId="1CB90F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nīlam</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paṟavai</w:t>
      </w:r>
      <w:proofErr w:type="spellEnd"/>
      <w:r>
        <w:rPr>
          <w:rFonts w:ascii="Gandhari Unicode" w:hAnsi="Gandhari Unicode" w:cs="e-Tamil OTC"/>
          <w:lang w:val="en-GB"/>
        </w:rPr>
        <w:t xml:space="preserve"> </w:t>
      </w:r>
    </w:p>
    <w:p w14:paraId="02A268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nelliyam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ayalatu</w:t>
      </w:r>
      <w:proofErr w:type="spellEnd"/>
    </w:p>
    <w:p w14:paraId="2B7EA19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muḷ</w:t>
      </w:r>
      <w:proofErr w:type="spellEnd"/>
      <w:ins w:id="0" w:author="Narmada Hansani Polgampalage" w:date="2023-11-15T17:06:00Z">
        <w:r>
          <w:rPr>
            <w:rFonts w:ascii="Gandhari Unicode" w:hAnsi="Gandhari Unicode" w:cs="e-Tamil OTC"/>
            <w:lang w:val="en-GB"/>
          </w:rPr>
          <w:t>-</w:t>
        </w:r>
      </w:ins>
      <w:del w:id="1" w:author="Narmada Hansani Polgampalage" w:date="2023-09-26T16:40:00Z">
        <w:r>
          <w:rPr>
            <w:rFonts w:ascii="Gandhari Unicode" w:hAnsi="Gandhari Unicode" w:cs="e-Tamil OTC"/>
            <w:lang w:val="en-GB"/>
          </w:rPr>
          <w:delText xml:space="preserve"> </w:delText>
        </w:r>
      </w:del>
      <w:ins w:id="2" w:author="Narmada Hansani Polgampalage" w:date="2023-11-15T19:19:00Z">
        <w:r>
          <w:rPr>
            <w:rFonts w:ascii="Gandhari Unicode" w:hAnsi="Gandhari Unicode" w:cs="e-Tamil OTC"/>
            <w:lang w:val="en-GB"/>
          </w:rPr>
          <w:t>+</w:t>
        </w:r>
      </w:ins>
      <w:del w:id="3" w:author="Narmada Hansani Polgampalage" w:date="2023-11-15T17:06:00Z">
        <w:r>
          <w:rPr>
            <w:rFonts w:ascii="Gandhari Unicode" w:hAnsi="Gandhari Unicode" w:cs="e-Tamil OTC"/>
            <w:lang w:val="en-GB"/>
          </w:rPr>
          <w:delText>+</w:delText>
        </w:r>
      </w:del>
      <w:r>
        <w:rPr>
          <w:rFonts w:ascii="Gandhari Unicode" w:hAnsi="Gandhari Unicode" w:cs="e-Tamil OTC"/>
          <w:lang w:val="en-GB"/>
        </w:rPr>
        <w:t xml:space="preserve">il am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mūṅkil</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i/>
          <w:iCs/>
          <w:lang w:val="en-GB"/>
        </w:rPr>
        <w:t>tūṅkum</w:t>
      </w:r>
      <w:proofErr w:type="spellEnd"/>
      <w:proofErr w:type="gramEnd"/>
    </w:p>
    <w:p w14:paraId="340A53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cōlai</w:t>
      </w:r>
      <w:proofErr w:type="spellEnd"/>
    </w:p>
    <w:p w14:paraId="0B3191E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 xml:space="preserve"> varum </w:t>
      </w:r>
      <w:proofErr w:type="spellStart"/>
      <w:r>
        <w:rPr>
          <w:rFonts w:ascii="Gandhari Unicode" w:hAnsi="Gandhari Unicode" w:cs="e-Tamil OTC"/>
          <w:lang w:val="en-GB"/>
        </w:rPr>
        <w:t>eṉṟōḷ</w:t>
      </w:r>
      <w:proofErr w:type="spellEnd"/>
      <w:r>
        <w:rPr>
          <w:rFonts w:ascii="Gandhari Unicode" w:hAnsi="Gandhari Unicode" w:cs="e-Tamil OTC"/>
          <w:lang w:val="en-GB"/>
        </w:rPr>
        <w:t>-ē.</w:t>
      </w:r>
    </w:p>
    <w:p w14:paraId="07B79DFF" w14:textId="77777777" w:rsidR="00544225" w:rsidRDefault="00000000">
      <w:pPr>
        <w:pStyle w:val="Textbody"/>
        <w:spacing w:after="29" w:line="260" w:lineRule="exact"/>
        <w:rPr>
          <w:rFonts w:ascii="Gandhari Unicode" w:hAnsi="Gandhari Unicode" w:cs="e-Tamil OTC"/>
          <w:lang w:val="en-GB"/>
        </w:rPr>
      </w:pPr>
      <w:r>
        <w:br w:type="page"/>
      </w:r>
    </w:p>
    <w:p w14:paraId="2A34E6E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had enough strength not to change”, in the marriage house.</w:t>
      </w:r>
    </w:p>
    <w:p w14:paraId="4A8AE649" w14:textId="77777777" w:rsidR="00544225" w:rsidRDefault="00544225">
      <w:pPr>
        <w:pStyle w:val="Textbody"/>
        <w:spacing w:after="29" w:line="260" w:lineRule="exact"/>
        <w:rPr>
          <w:rFonts w:ascii="Gandhari Unicode" w:hAnsi="Gandhari Unicode" w:cs="e-Tamil OTC"/>
          <w:lang w:val="en-GB"/>
        </w:rPr>
      </w:pPr>
    </w:p>
    <w:p w14:paraId="4DB16B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may-eat our- neighbourhood house </w:t>
      </w:r>
      <w:proofErr w:type="gramStart"/>
      <w:r>
        <w:rPr>
          <w:rFonts w:ascii="Gandhari Unicode" w:hAnsi="Gandhari Unicode" w:cs="e-Tamil OTC"/>
          <w:lang w:val="en-GB"/>
        </w:rPr>
        <w:t>woman</w:t>
      </w:r>
      <w:proofErr w:type="gramEnd"/>
    </w:p>
    <w:p w14:paraId="2A7492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milk mixture like honey mango </w:t>
      </w:r>
      <w:proofErr w:type="gramStart"/>
      <w:r>
        <w:rPr>
          <w:rFonts w:ascii="Gandhari Unicode" w:hAnsi="Gandhari Unicode" w:cs="e-Tamil OTC"/>
          <w:lang w:val="en-GB"/>
        </w:rPr>
        <w:t>eaten</w:t>
      </w:r>
      <w:proofErr w:type="gramEnd"/>
    </w:p>
    <w:p w14:paraId="551653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blue soft wing sharpness nail bat(?)</w:t>
      </w:r>
    </w:p>
    <w:p w14:paraId="5483B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sour(-fruit) fed neighbourhood-it</w:t>
      </w:r>
    </w:p>
    <w:p w14:paraId="5C60FC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thorn-not pretty </w:t>
      </w:r>
      <w:proofErr w:type="gramStart"/>
      <w:r>
        <w:rPr>
          <w:rFonts w:ascii="Gandhari Unicode" w:hAnsi="Gandhari Unicode" w:cs="e-Tamil OTC"/>
          <w:lang w:val="en-GB"/>
        </w:rPr>
        <w:t>bamboo(</w:t>
      </w:r>
      <w:proofErr w:type="gramEnd"/>
      <w:r>
        <w:rPr>
          <w:rFonts w:ascii="Gandhari Unicode" w:hAnsi="Gandhari Unicode" w:cs="e-Tamil OTC"/>
          <w:lang w:val="en-GB"/>
        </w:rPr>
        <w:t>1) bamboo(2) hanging-</w:t>
      </w:r>
    </w:p>
    <w:p w14:paraId="0FD2F752"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bamboo(</w:t>
      </w:r>
      <w:proofErr w:type="gramEnd"/>
      <w:r>
        <w:rPr>
          <w:rFonts w:ascii="Gandhari Unicode" w:hAnsi="Gandhari Unicode" w:cs="e-Tamil OTC"/>
          <w:lang w:val="en-GB"/>
        </w:rPr>
        <w:t>3)</w:t>
      </w:r>
      <w:r>
        <w:rPr>
          <w:rStyle w:val="FootnoteReference1"/>
          <w:rFonts w:ascii="Gandhari Unicode" w:hAnsi="Gandhari Unicode" w:cs="e-Tamil OTC"/>
          <w:lang w:val="en-GB"/>
        </w:rPr>
        <w:footnoteReference w:id="3"/>
      </w:r>
      <w:r>
        <w:rPr>
          <w:rFonts w:ascii="Gandhari Unicode" w:hAnsi="Gandhari Unicode" w:cs="e-Tamil OTC"/>
          <w:lang w:val="en-GB"/>
        </w:rPr>
        <w:t xml:space="preserve"> come-up(abs.) become-high- wood</w:t>
      </w:r>
    </w:p>
    <w:p w14:paraId="2B66D09E"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land-he(acc.) coming- said-she</w:t>
      </w:r>
      <w:r>
        <w:rPr>
          <w:rFonts w:ascii="Gandhari Unicode" w:hAnsi="Gandhari Unicode" w:cs="e-Tamil OTC"/>
          <w:position w:val="6"/>
          <w:lang w:val="en-GB"/>
        </w:rPr>
        <w:t>ē</w:t>
      </w:r>
      <w:r>
        <w:rPr>
          <w:rFonts w:ascii="Gandhari Unicode" w:hAnsi="Gandhari Unicode" w:cs="e-Tamil OTC"/>
          <w:lang w:val="en-GB"/>
        </w:rPr>
        <w:t>∞</w:t>
      </w:r>
    </w:p>
    <w:p w14:paraId="225E1059" w14:textId="77777777" w:rsidR="00544225" w:rsidRDefault="00544225">
      <w:pPr>
        <w:pStyle w:val="Textbody"/>
        <w:spacing w:after="29"/>
        <w:rPr>
          <w:rFonts w:ascii="Gandhari Unicode" w:hAnsi="Gandhari Unicode" w:cs="e-Tamil OTC"/>
          <w:lang w:val="en-GB"/>
        </w:rPr>
      </w:pPr>
    </w:p>
    <w:p w14:paraId="0DA5DCBC" w14:textId="77777777" w:rsidR="00544225" w:rsidRDefault="00544225">
      <w:pPr>
        <w:pStyle w:val="Textbody"/>
        <w:spacing w:after="29"/>
        <w:rPr>
          <w:rFonts w:ascii="Gandhari Unicode" w:hAnsi="Gandhari Unicode" w:cs="e-Tamil OTC"/>
          <w:lang w:val="en-GB"/>
        </w:rPr>
      </w:pPr>
    </w:p>
    <w:p w14:paraId="2F11C6D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Ambrosia may eat the woman from the neighbouring house,</w:t>
      </w:r>
    </w:p>
    <w:p w14:paraId="580585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said he would come, the man from a land full of </w:t>
      </w:r>
      <w:proofErr w:type="gramStart"/>
      <w:r>
        <w:rPr>
          <w:rFonts w:ascii="Gandhari Unicode" w:hAnsi="Gandhari Unicode" w:cs="e-Tamil OTC"/>
          <w:lang w:val="en-GB"/>
        </w:rPr>
        <w:t>mountains</w:t>
      </w:r>
      <w:proofErr w:type="gramEnd"/>
    </w:p>
    <w:p w14:paraId="66D16C8D"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woods of bamboo grown high,</w:t>
      </w:r>
    </w:p>
    <w:p w14:paraId="0B3E391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where the bats with sharp nails [and] </w:t>
      </w:r>
      <w:proofErr w:type="gramStart"/>
      <w:r>
        <w:rPr>
          <w:rFonts w:ascii="Gandhari Unicode" w:hAnsi="Gandhari Unicode" w:cs="e-Tamil OTC"/>
          <w:lang w:val="en-GB"/>
        </w:rPr>
        <w:t>blue soft</w:t>
      </w:r>
      <w:proofErr w:type="gramEnd"/>
      <w:r>
        <w:rPr>
          <w:rFonts w:ascii="Gandhari Unicode" w:hAnsi="Gandhari Unicode" w:cs="e-Tamil OTC"/>
          <w:lang w:val="en-GB"/>
        </w:rPr>
        <w:t xml:space="preserve"> wings,</w:t>
      </w:r>
    </w:p>
    <w:p w14:paraId="6D20CEFD" w14:textId="77777777" w:rsidR="00544225" w:rsidRDefault="00000000">
      <w:pPr>
        <w:pStyle w:val="Textbody"/>
        <w:tabs>
          <w:tab w:val="left" w:pos="438"/>
          <w:tab w:val="left" w:pos="1000"/>
        </w:tabs>
        <w:spacing w:after="0"/>
        <w:rPr>
          <w:rFonts w:ascii="Gandhari Unicode" w:hAnsi="Gandhari Unicode" w:cs="e-Tamil OTC"/>
          <w:lang w:val="en-GB"/>
        </w:rPr>
      </w:pPr>
      <w:r>
        <w:rPr>
          <w:rFonts w:ascii="Gandhari Unicode" w:hAnsi="Gandhari Unicode" w:cs="e-Tamil OTC"/>
          <w:lang w:val="en-GB"/>
        </w:rPr>
        <w:tab/>
        <w:t>after eating mangos, [sweet] as honey in a milk mixture</w:t>
      </w:r>
      <w:r>
        <w:rPr>
          <w:rStyle w:val="FootnoteReference1"/>
          <w:rFonts w:ascii="Gandhari Unicode" w:hAnsi="Gandhari Unicode" w:cs="e-Tamil OTC"/>
          <w:lang w:val="en-GB"/>
        </w:rPr>
        <w:footnoteReference w:id="4"/>
      </w:r>
      <w:r>
        <w:rPr>
          <w:rFonts w:ascii="Gandhari Unicode" w:hAnsi="Gandhari Unicode" w:cs="e-Tamil OTC"/>
          <w:lang w:val="en-GB"/>
        </w:rPr>
        <w:t>,</w:t>
      </w:r>
    </w:p>
    <w:p w14:paraId="1EB1C37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feed on the sour Nelli fruit [and] nearby</w:t>
      </w:r>
    </w:p>
    <w:p w14:paraId="24A544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c</w:t>
      </w:r>
      <w:r>
        <w:rPr>
          <w:rStyle w:val="FootnoteReference1"/>
          <w:rFonts w:ascii="Gandhari Unicode" w:hAnsi="Gandhari Unicode" w:cs="e-Tamil OTC"/>
          <w:lang w:val="en-GB"/>
        </w:rPr>
        <w:footnoteReference w:id="5"/>
      </w:r>
    </w:p>
    <w:p w14:paraId="733D69B8" w14:textId="77777777" w:rsidR="00544225" w:rsidRDefault="00544225">
      <w:pPr>
        <w:pStyle w:val="Textbody"/>
        <w:spacing w:after="0"/>
        <w:rPr>
          <w:rFonts w:ascii="Gandhari Unicode" w:hAnsi="Gandhari Unicode" w:cs="e-Tamil OTC"/>
          <w:lang w:val="en-GB"/>
        </w:rPr>
      </w:pPr>
    </w:p>
    <w:p w14:paraId="160DBD4B" w14:textId="77777777" w:rsidR="00544225" w:rsidRDefault="00000000">
      <w:pPr>
        <w:rPr>
          <w:rFonts w:ascii="Gandhari Unicode" w:eastAsiaTheme="majorEastAsia" w:hAnsi="Gandhari Unicode" w:cstheme="majorBidi" w:hint="eastAsia"/>
          <w:b/>
        </w:rPr>
      </w:pPr>
      <w:r>
        <w:br w:type="page"/>
      </w:r>
    </w:p>
    <w:p w14:paraId="2823AD0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202</w:t>
      </w:r>
      <w:r>
        <w:rPr>
          <w:rFonts w:ascii="e-Tamil OTC" w:hAnsi="e-Tamil OTC" w:cs="e-Tamil OTC"/>
          <w:b/>
          <w:i w:val="0"/>
          <w:iCs w:val="0"/>
          <w:color w:val="auto"/>
        </w:rPr>
        <w:t xml:space="preserve"> </w:t>
      </w:r>
      <w:proofErr w:type="spellStart"/>
      <w:r>
        <w:rPr>
          <w:rFonts w:ascii="e-Tamil OTC" w:hAnsi="e-Tamil OTC" w:cs="e-Tamil OTC"/>
          <w:i w:val="0"/>
          <w:iCs w:val="0"/>
          <w:color w:val="auto"/>
        </w:rPr>
        <w:t>அள்ளூர்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நன்முல்லை</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BB2BE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13438BEC" w14:textId="77777777" w:rsidR="00544225" w:rsidRDefault="00544225">
      <w:pPr>
        <w:pStyle w:val="Textbody"/>
        <w:spacing w:after="29"/>
        <w:rPr>
          <w:rFonts w:ascii="Gandhari Unicode" w:hAnsi="Gandhari Unicode" w:cs="e-Tamil OTC"/>
          <w:lang w:val="en-GB"/>
        </w:rPr>
      </w:pPr>
    </w:p>
    <w:p w14:paraId="215B989B"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நோமென்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p>
    <w:p w14:paraId="51FA2A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சிறியிலை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நெருஞ்சிக்</w:t>
      </w:r>
      <w:proofErr w:type="spellEnd"/>
    </w:p>
    <w:p w14:paraId="0548F9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தாஅங்</w:t>
      </w:r>
      <w:proofErr w:type="spellEnd"/>
    </w:p>
    <w:p w14:paraId="5B8653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செய்தநங்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p>
    <w:p w14:paraId="4B38FE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னெஞ்சே</w:t>
      </w:r>
      <w:proofErr w:type="spellEnd"/>
      <w:r>
        <w:rPr>
          <w:rFonts w:ascii="Gandhari Unicode" w:hAnsi="Gandhari Unicode" w:cs="e-Tamil OTC"/>
          <w:lang w:val="en-GB"/>
        </w:rPr>
        <w:t>.</w:t>
      </w:r>
    </w:p>
    <w:p w14:paraId="64796484" w14:textId="77777777" w:rsidR="00544225" w:rsidRDefault="00544225">
      <w:pPr>
        <w:pStyle w:val="Textbody"/>
        <w:spacing w:after="29"/>
        <w:rPr>
          <w:rFonts w:ascii="Gandhari Unicode" w:hAnsi="Gandhari Unicode" w:cs="e-Tamil OTC"/>
          <w:lang w:val="en-GB"/>
        </w:rPr>
      </w:pPr>
    </w:p>
    <w:p w14:paraId="20120ED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1ab/cd</w:t>
      </w:r>
      <w:r>
        <w:rPr>
          <w:rFonts w:ascii="Gandhari Unicode" w:hAnsi="Gandhari Unicode" w:cs="e-Tamil OTC"/>
          <w:lang w:val="en-GB"/>
        </w:rPr>
        <w:t xml:space="preserve"> </w:t>
      </w:r>
      <w:proofErr w:type="spellStart"/>
      <w:r>
        <w:rPr>
          <w:rFonts w:ascii="Gandhari Unicode" w:hAnsi="Gandhari Unicode" w:cs="e-Tamil OTC"/>
          <w:lang w:val="en-GB"/>
        </w:rPr>
        <w:t>நோமென்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L1,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C2+3, G1;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நெருஞ்சிக்</w:t>
      </w:r>
      <w:proofErr w:type="spellEnd"/>
      <w:r>
        <w:rPr>
          <w:rFonts w:ascii="Gandhari Unicode" w:hAnsi="Gandhari Unicode" w:cs="e-Tamil OTC"/>
          <w:lang w:val="en-GB"/>
        </w:rPr>
        <w:t xml:space="preserve"> C1+2v,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நெரிஞ்சிக்</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நெறிஞ்சிக்</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செய்தநங்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4cf.</w:t>
      </w:r>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இன்னா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C2+3, G1;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செய்யி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6FCF5338" w14:textId="77777777" w:rsidR="00544225" w:rsidRDefault="00544225">
      <w:pPr>
        <w:pStyle w:val="Textbody"/>
        <w:spacing w:after="29"/>
        <w:rPr>
          <w:rFonts w:ascii="Gandhari Unicode" w:hAnsi="Gandhari Unicode" w:cs="e-Tamil OTC"/>
          <w:lang w:val="en-GB"/>
        </w:rPr>
      </w:pPr>
    </w:p>
    <w:p w14:paraId="7FB88F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666F44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w:t>
      </w:r>
      <w:proofErr w:type="spellEnd"/>
      <w:r>
        <w:rPr>
          <w:rFonts w:ascii="Gandhari Unicode" w:hAnsi="Gandhari Unicode" w:cs="e-Tamil OTC"/>
          <w:lang w:val="en-GB"/>
        </w:rPr>
        <w:t>(</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neruñci</w:t>
      </w:r>
      <w:proofErr w:type="spellEnd"/>
      <w:r>
        <w:rPr>
          <w:rFonts w:ascii="Gandhari Unicode" w:hAnsi="Gandhari Unicode" w:cs="e-Tamil OTC"/>
          <w:i/>
          <w:iCs/>
          <w:lang w:val="en-GB"/>
        </w:rPr>
        <w:t>+</w:t>
      </w:r>
    </w:p>
    <w:p w14:paraId="559E83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putu malar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payantāaṅk</w:t>
      </w:r>
      <w:proofErr w:type="spellEnd"/>
      <w:r>
        <w:rPr>
          <w:rFonts w:ascii="Gandhari Unicode" w:hAnsi="Gandhari Unicode" w:cs="e-Tamil OTC"/>
          <w:lang w:val="en-GB"/>
        </w:rPr>
        <w:t>*</w:t>
      </w:r>
    </w:p>
    <w:p w14:paraId="3D2C2A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626566C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6723BFF2" w14:textId="77777777" w:rsidR="00544225" w:rsidRDefault="00544225">
      <w:pPr>
        <w:pStyle w:val="Textbody"/>
        <w:spacing w:after="29" w:line="260" w:lineRule="exact"/>
        <w:rPr>
          <w:rFonts w:ascii="Gandhari Unicode" w:hAnsi="Gandhari Unicode" w:cs="e-Tamil OTC"/>
          <w:u w:val="single"/>
          <w:lang w:val="en-GB"/>
        </w:rPr>
      </w:pPr>
    </w:p>
    <w:p w14:paraId="61878BD7" w14:textId="77777777" w:rsidR="00544225" w:rsidRDefault="00544225">
      <w:pPr>
        <w:pStyle w:val="Textbody"/>
        <w:spacing w:after="29" w:line="260" w:lineRule="exact"/>
        <w:rPr>
          <w:rFonts w:ascii="Gandhari Unicode" w:hAnsi="Gandhari Unicode" w:cs="e-Tamil OTC"/>
          <w:u w:val="single"/>
          <w:lang w:val="en-GB"/>
        </w:rPr>
      </w:pPr>
    </w:p>
    <w:p w14:paraId="280CAAA6" w14:textId="77777777" w:rsidR="00544225" w:rsidRDefault="00000000">
      <w:pPr>
        <w:pStyle w:val="Textbody"/>
        <w:spacing w:after="29" w:line="260" w:lineRule="exact"/>
        <w:rPr>
          <w:rFonts w:ascii="Gandhari Unicode" w:hAnsi="Gandhari Unicode" w:cs="e-Tamil OTC"/>
          <w:u w:val="single"/>
          <w:lang w:val="en-GB"/>
        </w:rPr>
      </w:pPr>
      <w:r>
        <w:br w:type="page"/>
      </w:r>
    </w:p>
    <w:p w14:paraId="08FB593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refusing</w:t>
      </w:r>
      <w:proofErr w:type="gramEnd"/>
      <w:r>
        <w:rPr>
          <w:rFonts w:ascii="Gandhari Unicode" w:hAnsi="Gandhari Unicode" w:cs="e-Tamil OTC"/>
          <w:lang w:val="en-GB"/>
        </w:rPr>
        <w:t xml:space="preserve"> the door/mediation to the confidante who enters as a mediator.</w:t>
      </w:r>
    </w:p>
    <w:p w14:paraId="2D9AE561" w14:textId="77777777" w:rsidR="00544225" w:rsidRDefault="00544225">
      <w:pPr>
        <w:pStyle w:val="Textbody"/>
        <w:spacing w:after="29" w:line="260" w:lineRule="exact"/>
        <w:rPr>
          <w:rFonts w:ascii="Gandhari Unicode" w:hAnsi="Gandhari Unicode" w:cs="e-Tamil OTC"/>
          <w:lang w:val="en-GB"/>
        </w:rPr>
      </w:pPr>
    </w:p>
    <w:p w14:paraId="2A5E95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aching- my- heart</w:t>
      </w:r>
      <w:r>
        <w:rPr>
          <w:rFonts w:ascii="Gandhari Unicode" w:hAnsi="Gandhari Unicode" w:cs="e-Tamil OTC"/>
          <w:position w:val="6"/>
          <w:lang w:val="en-GB"/>
        </w:rPr>
        <w:t>ē</w:t>
      </w:r>
      <w:r>
        <w:rPr>
          <w:rFonts w:ascii="Gandhari Unicode" w:hAnsi="Gandhari Unicode" w:cs="e-Tamil OTC"/>
          <w:lang w:val="en-GB"/>
        </w:rPr>
        <w:t xml:space="preserve"> aching- my- </w:t>
      </w:r>
      <w:proofErr w:type="gramStart"/>
      <w:r>
        <w:rPr>
          <w:rFonts w:ascii="Gandhari Unicode" w:hAnsi="Gandhari Unicode" w:cs="e-Tamil OTC"/>
          <w:lang w:val="en-GB"/>
        </w:rPr>
        <w:t>heart</w:t>
      </w:r>
      <w:r>
        <w:rPr>
          <w:rFonts w:ascii="Gandhari Unicode" w:hAnsi="Gandhari Unicode" w:cs="e-Tamil OTC"/>
          <w:position w:val="6"/>
          <w:lang w:val="en-GB"/>
        </w:rPr>
        <w:t>ē</w:t>
      </w:r>
      <w:proofErr w:type="gramEnd"/>
    </w:p>
    <w:p w14:paraId="09A89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grass/low field- become-dense(p.)- little</w:t>
      </w:r>
      <w:r>
        <w:rPr>
          <w:rStyle w:val="FootnoteReference1"/>
          <w:rFonts w:ascii="Gandhari Unicode" w:hAnsi="Gandhari Unicode" w:cs="e-Tamil OTC"/>
          <w:lang w:val="en-GB"/>
        </w:rPr>
        <w:footnoteReference w:id="6"/>
      </w:r>
      <w:r>
        <w:rPr>
          <w:rFonts w:ascii="Gandhari Unicode" w:hAnsi="Gandhari Unicode" w:cs="e-Tamil OTC"/>
          <w:lang w:val="en-GB"/>
        </w:rPr>
        <w:t xml:space="preserve"> leaf </w:t>
      </w:r>
      <w:proofErr w:type="spellStart"/>
      <w:proofErr w:type="gramStart"/>
      <w:r>
        <w:rPr>
          <w:rFonts w:ascii="Gandhari Unicode" w:hAnsi="Gandhari Unicode" w:cs="e-Tamil OTC"/>
          <w:lang w:val="en-GB"/>
        </w:rPr>
        <w:t>Neruñci</w:t>
      </w:r>
      <w:proofErr w:type="spellEnd"/>
      <w:proofErr w:type="gramEnd"/>
    </w:p>
    <w:p w14:paraId="22EF81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eye(dat.) pleasant new blossom thorn yielded</w:t>
      </w:r>
      <w:ins w:id="4" w:author="Narmada Hansani Polgampalage" w:date="2023-11-06T11:42:00Z">
        <w:r>
          <w:rPr>
            <w:rFonts w:ascii="Gandhari Unicode" w:hAnsi="Gandhari Unicode" w:cs="e-Tamil OTC"/>
            <w:lang w:val="en-GB"/>
          </w:rPr>
          <w:t>-</w:t>
        </w:r>
      </w:ins>
      <w:del w:id="5" w:author="Narmada Hansani Polgampalage" w:date="2023-11-06T11:42:00Z">
        <w:r>
          <w:rPr>
            <w:rFonts w:ascii="Gandhari Unicode" w:hAnsi="Gandhari Unicode" w:cs="e-Tamil OTC"/>
            <w:lang w:val="en-GB"/>
          </w:rPr>
          <w:delText xml:space="preserve"> </w:delText>
        </w:r>
      </w:del>
      <w:r>
        <w:rPr>
          <w:rFonts w:ascii="Gandhari Unicode" w:hAnsi="Gandhari Unicode" w:cs="e-Tamil OTC"/>
          <w:lang w:val="en-GB"/>
        </w:rPr>
        <w:t>like</w:t>
      </w:r>
    </w:p>
    <w:p w14:paraId="595944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pleasant-they(n.pl.) made- our- lover(h.)</w:t>
      </w:r>
    </w:p>
    <w:p w14:paraId="50B36F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pleasant-not-it </w:t>
      </w:r>
      <w:proofErr w:type="gramStart"/>
      <w:r>
        <w:rPr>
          <w:rFonts w:ascii="Gandhari Unicode" w:hAnsi="Gandhari Unicode" w:cs="e-Tamil OTC"/>
          <w:lang w:val="en-GB"/>
        </w:rPr>
        <w:t>making</w:t>
      </w:r>
      <w:proofErr w:type="gramEnd"/>
      <w:r>
        <w:rPr>
          <w:rFonts w:ascii="Gandhari Unicode" w:hAnsi="Gandhari Unicode" w:cs="e-Tamil OTC"/>
          <w:lang w:val="en-GB"/>
        </w:rPr>
        <w:t xml:space="preserve"> aching- my- heart</w:t>
      </w:r>
      <w:r>
        <w:rPr>
          <w:rFonts w:ascii="Gandhari Unicode" w:hAnsi="Gandhari Unicode" w:cs="e-Tamil OTC"/>
          <w:position w:val="6"/>
          <w:lang w:val="en-GB"/>
        </w:rPr>
        <w:t>ē</w:t>
      </w:r>
      <w:r>
        <w:rPr>
          <w:rFonts w:ascii="Gandhari Unicode" w:hAnsi="Gandhari Unicode" w:cs="e-Tamil OTC"/>
          <w:lang w:val="en-GB"/>
        </w:rPr>
        <w:t>.</w:t>
      </w:r>
    </w:p>
    <w:p w14:paraId="0ED80147" w14:textId="77777777" w:rsidR="00544225" w:rsidRDefault="00544225">
      <w:pPr>
        <w:pStyle w:val="Textbody"/>
        <w:spacing w:after="29"/>
        <w:rPr>
          <w:rFonts w:ascii="Gandhari Unicode" w:hAnsi="Gandhari Unicode" w:cs="e-Tamil OTC"/>
          <w:lang w:val="en-GB"/>
        </w:rPr>
      </w:pPr>
    </w:p>
    <w:p w14:paraId="0FB5C1E9" w14:textId="77777777" w:rsidR="00544225" w:rsidRDefault="00544225">
      <w:pPr>
        <w:pStyle w:val="Textbody"/>
        <w:spacing w:after="29"/>
        <w:rPr>
          <w:rFonts w:ascii="Gandhari Unicode" w:hAnsi="Gandhari Unicode" w:cs="e-Tamil OTC"/>
          <w:lang w:val="en-GB"/>
        </w:rPr>
      </w:pPr>
    </w:p>
    <w:p w14:paraId="4ADCB5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Aches my heart. Aches my heart.</w:t>
      </w:r>
    </w:p>
    <w:p w14:paraId="102050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Since, just like the new flowers, sweet to the eye, bear thorns</w:t>
      </w:r>
    </w:p>
    <w:p w14:paraId="42AFADDA"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small-leaved </w:t>
      </w:r>
      <w:proofErr w:type="spellStart"/>
      <w:r>
        <w:rPr>
          <w:rFonts w:ascii="Gandhari Unicode" w:hAnsi="Gandhari Unicode" w:cs="e-Tamil OTC"/>
          <w:lang w:val="en-GB"/>
        </w:rPr>
        <w:t>Neruñci</w:t>
      </w:r>
      <w:proofErr w:type="spellEnd"/>
      <w:r>
        <w:rPr>
          <w:rStyle w:val="FootnoteReference1"/>
          <w:rFonts w:ascii="Gandhari Unicode" w:hAnsi="Gandhari Unicode" w:cs="e-Tamil OTC"/>
          <w:lang w:val="en-GB"/>
        </w:rPr>
        <w:footnoteReference w:id="7"/>
      </w:r>
      <w:r>
        <w:rPr>
          <w:rFonts w:ascii="Gandhari Unicode" w:hAnsi="Gandhari Unicode" w:cs="e-Tamil OTC"/>
          <w:lang w:val="en-GB"/>
        </w:rPr>
        <w:t>, grown dense in the grassy fields,</w:t>
      </w:r>
    </w:p>
    <w:p w14:paraId="68AD5B2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our lover who did sweet things [to us],</w:t>
      </w:r>
    </w:p>
    <w:p w14:paraId="5D9015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[now] does unsweet ones,</w:t>
      </w:r>
    </w:p>
    <w:p w14:paraId="7BA34F1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aches my heart.</w:t>
      </w:r>
    </w:p>
    <w:p w14:paraId="431E3212" w14:textId="77777777" w:rsidR="00544225" w:rsidRDefault="00000000">
      <w:pPr>
        <w:rPr>
          <w:rFonts w:ascii="Gandhari Unicode" w:eastAsiaTheme="majorEastAsia" w:hAnsi="Gandhari Unicode" w:cstheme="majorBidi" w:hint="eastAsia"/>
          <w:b/>
        </w:rPr>
      </w:pPr>
      <w:r>
        <w:br w:type="page"/>
      </w:r>
    </w:p>
    <w:p w14:paraId="7873BB2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203</w:t>
      </w:r>
      <w:r>
        <w:rPr>
          <w:rFonts w:ascii="e-Tamil OTC" w:hAnsi="e-Tamil OTC" w:cs="e-Tamil OTC"/>
          <w:b/>
          <w:i w:val="0"/>
          <w:iCs w:val="0"/>
          <w:color w:val="auto"/>
        </w:rPr>
        <w:t xml:space="preserve"> </w:t>
      </w:r>
      <w:proofErr w:type="spellStart"/>
      <w:r>
        <w:rPr>
          <w:rFonts w:ascii="e-Tamil OTC" w:hAnsi="e-Tamil OTC" w:cs="e-Tamil OTC"/>
          <w:i w:val="0"/>
          <w:iCs w:val="0"/>
          <w:color w:val="auto"/>
        </w:rPr>
        <w:t>நெடும்பல்லியத்தன்</w:t>
      </w:r>
      <w:proofErr w:type="spellEnd"/>
      <w:r>
        <w:rPr>
          <w:rFonts w:ascii="e-Tamil OTC" w:hAnsi="e-Tamil OTC" w:cs="e-Tamil OTC"/>
          <w:i w:val="0"/>
          <w:iCs w:val="0"/>
          <w:color w:val="auto"/>
        </w:rPr>
        <w:t xml:space="preserve"> (</w:t>
      </w:r>
      <w:r>
        <w:rPr>
          <w:rFonts w:ascii="Gandhari Unicode" w:hAnsi="Gandhari Unicode"/>
          <w:i w:val="0"/>
          <w:iCs w:val="0"/>
          <w:color w:val="auto"/>
        </w:rPr>
        <w:t>C1+G2</w:t>
      </w:r>
      <w:r>
        <w:rPr>
          <w:rFonts w:ascii="e-Tamil OTC" w:hAnsi="e-Tamil OTC" w:cs="e-Tamil OTC"/>
          <w:i w:val="0"/>
          <w:iCs w:val="0"/>
          <w:color w:val="auto"/>
        </w:rPr>
        <w:t xml:space="preserve">: </w:t>
      </w:r>
      <w:proofErr w:type="spellStart"/>
      <w:r>
        <w:rPr>
          <w:rFonts w:ascii="e-Tamil OTC" w:hAnsi="e-Tamil OTC" w:cs="e-Tamil OTC"/>
          <w:i w:val="0"/>
          <w:iCs w:val="0"/>
          <w:color w:val="auto"/>
        </w:rPr>
        <w:t>நெடும்பல்லியத்தை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AE070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F4DD52F" w14:textId="77777777" w:rsidR="00544225" w:rsidRDefault="00544225">
      <w:pPr>
        <w:pStyle w:val="Textbody"/>
        <w:spacing w:after="29"/>
        <w:rPr>
          <w:rFonts w:ascii="Gandhari Unicode" w:hAnsi="Gandhari Unicode" w:cs="e-Tamil OTC"/>
          <w:lang w:val="en-GB"/>
        </w:rPr>
      </w:pPr>
    </w:p>
    <w:p w14:paraId="47F860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மல்லர்</w:t>
      </w:r>
      <w:proofErr w:type="spellEnd"/>
    </w:p>
    <w:p w14:paraId="1E8FE6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மல்லர்</w:t>
      </w:r>
      <w:proofErr w:type="spellEnd"/>
    </w:p>
    <w:p w14:paraId="1182633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நண்ணுவழி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யிருந்துங்</w:t>
      </w:r>
      <w:proofErr w:type="spellEnd"/>
    </w:p>
    <w:p w14:paraId="522560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ணண்ணிய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7EEDD3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வொரீஇ</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மென்னைக்குப்</w:t>
      </w:r>
      <w:proofErr w:type="spellEnd"/>
    </w:p>
    <w:p w14:paraId="04CE42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பரியலென்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w:t>
      </w:r>
    </w:p>
    <w:p w14:paraId="77E57262" w14:textId="77777777" w:rsidR="00544225" w:rsidRDefault="00544225">
      <w:pPr>
        <w:pStyle w:val="Textbody"/>
        <w:spacing w:after="29"/>
        <w:rPr>
          <w:rFonts w:ascii="Gandhari Unicode" w:hAnsi="Gandhari Unicode" w:cs="e-Tamil OTC"/>
          <w:lang w:val="en-GB"/>
        </w:rPr>
      </w:pPr>
    </w:p>
    <w:p w14:paraId="3862177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2 </w:t>
      </w:r>
      <w:r>
        <w:rPr>
          <w:rFonts w:ascii="Gandhari Unicode" w:eastAsia="URW Palladio UNI" w:hAnsi="Gandhari Unicode" w:cs="e-Tamil OTC"/>
          <w:lang w:val="en-GB"/>
        </w:rPr>
        <w:t xml:space="preserve">[missing in G2]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யிருந்துங்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w:t>
      </w:r>
      <w:bookmarkStart w:id="6" w:name="DDE_LINK66"/>
      <w:r>
        <w:rPr>
          <w:rFonts w:ascii="Gandhari Unicode" w:hAnsi="Gandhari Unicode" w:cs="e-Tamil OTC"/>
          <w:lang w:val="en-GB"/>
        </w:rPr>
        <w:t>ருந்து</w:t>
      </w:r>
      <w:bookmarkEnd w:id="6"/>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ணண்ணிய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கடவுண்ணிய</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ணணியர்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வொரீஇயின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C2+3v,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w:t>
      </w:r>
      <w:r>
        <w:rPr>
          <w:rFonts w:ascii="Gandhari Unicode" w:hAnsi="Gandhari Unicode" w:cs="e-Tamil OTC"/>
          <w:color w:val="000000"/>
          <w:lang w:val="en-GB"/>
        </w:rPr>
        <w:t xml:space="preserve">VP, </w:t>
      </w:r>
      <w:r>
        <w:rPr>
          <w:rFonts w:ascii="Gandhari Unicode" w:hAnsi="Gandhari Unicode" w:cs="e-Tamil OTC"/>
          <w:lang w:val="en-GB"/>
        </w:rPr>
        <w:t xml:space="preserve">ER;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யொழுகு</w:t>
      </w:r>
      <w:proofErr w:type="spellEnd"/>
      <w:r>
        <w:rPr>
          <w:rFonts w:ascii="Gandhari Unicode" w:hAnsi="Gandhari Unicode" w:cs="e-Tamil OTC"/>
          <w:lang w:val="en-GB"/>
        </w:rPr>
        <w:t xml:space="preserve"> G2, EA, I; </w:t>
      </w:r>
      <w:bookmarkStart w:id="7" w:name="DDE_LINK87"/>
      <w:proofErr w:type="spellStart"/>
      <w:r>
        <w:rPr>
          <w:rFonts w:ascii="Gandhari Unicode" w:hAnsi="Gandhari Unicode" w:cs="e-Tamil OTC"/>
          <w:lang w:val="en-GB"/>
        </w:rPr>
        <w:t>வெரீஇயி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bookmarkEnd w:id="7"/>
      <w:proofErr w:type="spellEnd"/>
      <w:r>
        <w:rPr>
          <w:rFonts w:ascii="Gandhari Unicode" w:hAnsi="Gandhari Unicode" w:cs="e-Tamil OTC"/>
          <w:lang w:val="en-GB"/>
        </w:rPr>
        <w:t xml:space="preserve"> L1, C3,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னொழுகு</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பரியலென்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பரியலெ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262BA985" w14:textId="77777777" w:rsidR="00544225" w:rsidRDefault="00544225">
      <w:pPr>
        <w:pStyle w:val="Textbody"/>
        <w:spacing w:after="29"/>
        <w:rPr>
          <w:rFonts w:ascii="Gandhari Unicode" w:hAnsi="Gandhari Unicode" w:cs="e-Tamil OTC"/>
          <w:lang w:val="en-GB"/>
        </w:rPr>
      </w:pPr>
    </w:p>
    <w:p w14:paraId="74131301"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 w:author="Narmada Hansani Polgampalage" w:date="2023-12-07T14:16:00Z">
            <w:rPr/>
          </w:rPrChange>
        </w:rPr>
        <w:t>malai</w:t>
      </w:r>
      <w:proofErr w:type="spellEnd"/>
      <w:r w:rsidRPr="00751307">
        <w:rPr>
          <w:rFonts w:ascii="Gandhari Unicode" w:hAnsi="Gandhari Unicode" w:cs="e-Tamil OTC"/>
          <w:lang w:val="de-DE"/>
          <w:rPrChange w:id="9" w:author="Narmada Hansani Polgampalage" w:date="2023-12-07T14:16:00Z">
            <w:rPr/>
          </w:rPrChange>
        </w:rPr>
        <w:t xml:space="preserve"> ~</w:t>
      </w:r>
      <w:proofErr w:type="spellStart"/>
      <w:r w:rsidRPr="00751307">
        <w:rPr>
          <w:rFonts w:ascii="Gandhari Unicode" w:hAnsi="Gandhari Unicode" w:cs="e-Tamil OTC"/>
          <w:lang w:val="de-DE"/>
          <w:rPrChange w:id="10" w:author="Narmada Hansani Polgampalage" w:date="2023-12-07T14:16:00Z">
            <w:rPr/>
          </w:rPrChange>
        </w:rPr>
        <w:t>iṭai</w:t>
      </w:r>
      <w:proofErr w:type="spellEnd"/>
      <w:r w:rsidRPr="00751307">
        <w:rPr>
          <w:rFonts w:ascii="Gandhari Unicode" w:hAnsi="Gandhari Unicode" w:cs="e-Tamil OTC"/>
          <w:lang w:val="de-DE"/>
          <w:rPrChange w:id="11" w:author="Narmada Hansani Polgampalage" w:date="2023-12-07T14:16:00Z">
            <w:rPr/>
          </w:rPrChange>
        </w:rPr>
        <w:t xml:space="preserve"> ~</w:t>
      </w:r>
      <w:proofErr w:type="spellStart"/>
      <w:r w:rsidRPr="00751307">
        <w:rPr>
          <w:rFonts w:ascii="Gandhari Unicode" w:hAnsi="Gandhari Unicode" w:cs="e-Tamil OTC"/>
          <w:lang w:val="de-DE"/>
          <w:rPrChange w:id="12" w:author="Narmada Hansani Polgampalage" w:date="2023-12-07T14:16:00Z">
            <w:rPr/>
          </w:rPrChange>
        </w:rPr>
        <w:t>iṭṭa</w:t>
      </w:r>
      <w:proofErr w:type="spellEnd"/>
      <w:r w:rsidRPr="00751307">
        <w:rPr>
          <w:rFonts w:ascii="Gandhari Unicode" w:hAnsi="Gandhari Unicode" w:cs="e-Tamil OTC"/>
          <w:lang w:val="de-DE"/>
          <w:rPrChange w:id="13" w:author="Narmada Hansani Polgampalage" w:date="2023-12-07T14:16:00Z">
            <w:rPr/>
          </w:rPrChange>
        </w:rPr>
        <w:t xml:space="preserve"> </w:t>
      </w:r>
      <w:proofErr w:type="spellStart"/>
      <w:r w:rsidRPr="00751307">
        <w:rPr>
          <w:rFonts w:ascii="Gandhari Unicode" w:hAnsi="Gandhari Unicode" w:cs="e-Tamil OTC"/>
          <w:lang w:val="de-DE"/>
          <w:rPrChange w:id="14" w:author="Narmada Hansani Polgampalage" w:date="2023-12-07T14:16:00Z">
            <w:rPr/>
          </w:rPrChange>
        </w:rPr>
        <w:t>nāṭṭar</w:t>
      </w:r>
      <w:proofErr w:type="spellEnd"/>
      <w:r w:rsidRPr="00751307">
        <w:rPr>
          <w:rFonts w:ascii="Gandhari Unicode" w:hAnsi="Gandhari Unicode" w:cs="e-Tamil OTC"/>
          <w:lang w:val="de-DE"/>
          <w:rPrChange w:id="15" w:author="Narmada Hansani Polgampalage" w:date="2023-12-07T14:16:00Z">
            <w:rPr/>
          </w:rPrChange>
        </w:rPr>
        <w:t xml:space="preserve">-um </w:t>
      </w:r>
      <w:proofErr w:type="spellStart"/>
      <w:r w:rsidRPr="00751307">
        <w:rPr>
          <w:rFonts w:ascii="Gandhari Unicode" w:hAnsi="Gandhari Unicode" w:cs="e-Tamil OTC"/>
          <w:lang w:val="de-DE"/>
          <w:rPrChange w:id="16" w:author="Narmada Hansani Polgampalage" w:date="2023-12-07T14:16:00Z">
            <w:rPr/>
          </w:rPrChange>
        </w:rPr>
        <w:t>allar</w:t>
      </w:r>
      <w:proofErr w:type="spellEnd"/>
    </w:p>
    <w:p w14:paraId="1ACCF65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7" w:author="Narmada Hansani Polgampalage" w:date="2023-12-07T14:16:00Z">
            <w:rPr/>
          </w:rPrChange>
        </w:rPr>
        <w:t>maram</w:t>
      </w:r>
      <w:proofErr w:type="spellEnd"/>
      <w:r w:rsidRPr="00751307">
        <w:rPr>
          <w:rFonts w:ascii="Gandhari Unicode" w:hAnsi="Gandhari Unicode" w:cs="e-Tamil OTC"/>
          <w:lang w:val="de-DE"/>
          <w:rPrChange w:id="18" w:author="Narmada Hansani Polgampalage" w:date="2023-12-07T14:16:00Z">
            <w:rPr/>
          </w:rPrChange>
        </w:rPr>
        <w:t xml:space="preserve"> </w:t>
      </w:r>
      <w:proofErr w:type="spellStart"/>
      <w:r w:rsidRPr="00751307">
        <w:rPr>
          <w:rFonts w:ascii="Gandhari Unicode" w:hAnsi="Gandhari Unicode" w:cs="e-Tamil OTC"/>
          <w:lang w:val="de-DE"/>
          <w:rPrChange w:id="19" w:author="Narmada Hansani Polgampalage" w:date="2023-12-07T14:16:00Z">
            <w:rPr/>
          </w:rPrChange>
        </w:rPr>
        <w:t>talai</w:t>
      </w:r>
      <w:proofErr w:type="spellEnd"/>
      <w:r w:rsidRPr="00751307">
        <w:rPr>
          <w:rFonts w:ascii="Gandhari Unicode" w:hAnsi="Gandhari Unicode" w:cs="e-Tamil OTC"/>
          <w:lang w:val="de-DE"/>
          <w:rPrChange w:id="20" w:author="Narmada Hansani Polgampalage" w:date="2023-12-07T14:16:00Z">
            <w:rPr/>
          </w:rPrChange>
        </w:rPr>
        <w:t xml:space="preserve"> </w:t>
      </w:r>
      <w:proofErr w:type="spellStart"/>
      <w:r w:rsidRPr="00751307">
        <w:rPr>
          <w:rFonts w:ascii="Gandhari Unicode" w:hAnsi="Gandhari Unicode" w:cs="e-Tamil OTC"/>
          <w:lang w:val="de-DE"/>
          <w:rPrChange w:id="21" w:author="Narmada Hansani Polgampalage" w:date="2023-12-07T14:16:00Z">
            <w:rPr/>
          </w:rPrChange>
        </w:rPr>
        <w:t>tōṉṟā</w:t>
      </w:r>
      <w:proofErr w:type="spellEnd"/>
      <w:r w:rsidRPr="00751307">
        <w:rPr>
          <w:rFonts w:ascii="Gandhari Unicode" w:hAnsi="Gandhari Unicode" w:cs="e-Tamil OTC"/>
          <w:lang w:val="de-DE"/>
          <w:rPrChange w:id="22" w:author="Narmada Hansani Polgampalage" w:date="2023-12-07T14:16:00Z">
            <w:rPr/>
          </w:rPrChange>
        </w:rPr>
        <w:t xml:space="preserve"> ~</w:t>
      </w:r>
      <w:proofErr w:type="spellStart"/>
      <w:r w:rsidRPr="00751307">
        <w:rPr>
          <w:rFonts w:ascii="Gandhari Unicode" w:hAnsi="Gandhari Unicode" w:cs="e-Tamil OTC"/>
          <w:lang w:val="de-DE"/>
          <w:rPrChange w:id="23" w:author="Narmada Hansani Polgampalage" w:date="2023-12-07T14:16:00Z">
            <w:rPr/>
          </w:rPrChange>
        </w:rPr>
        <w:t>ūrar</w:t>
      </w:r>
      <w:proofErr w:type="spellEnd"/>
      <w:ins w:id="24" w:author="Narmada Hansani Polgampalage" w:date="2023-11-30T15:15:00Z">
        <w:r>
          <w:rPr>
            <w:rFonts w:ascii="Gandhari Unicode" w:hAnsi="Gandhari Unicode" w:cs="e-Tamil OTC"/>
            <w:lang w:val="de-DE"/>
          </w:rPr>
          <w:t>*</w:t>
        </w:r>
      </w:ins>
      <w:del w:id="25" w:author="Narmada Hansani Polgampalage" w:date="2023-11-30T15:15:00Z">
        <w:r>
          <w:rPr>
            <w:rFonts w:ascii="Gandhari Unicode" w:hAnsi="Gandhari Unicode" w:cs="e-Tamil OTC"/>
            <w:lang w:val="de-DE"/>
          </w:rPr>
          <w:delText>u</w:delText>
        </w:r>
      </w:del>
      <w:r w:rsidRPr="00751307">
        <w:rPr>
          <w:rFonts w:ascii="Gandhari Unicode" w:hAnsi="Gandhari Unicode" w:cs="e-Tamil OTC"/>
          <w:lang w:val="de-DE"/>
          <w:rPrChange w:id="26" w:author="Narmada Hansani Polgampalage" w:date="2023-12-07T14:16:00Z">
            <w:rPr/>
          </w:rPrChange>
        </w:rPr>
        <w:t>-</w:t>
      </w:r>
      <w:ins w:id="27" w:author="Narmada Hansani Polgampalage" w:date="2023-11-30T15:15:00Z">
        <w:r>
          <w:rPr>
            <w:rFonts w:ascii="Gandhari Unicode" w:hAnsi="Gandhari Unicode" w:cs="e-Tamil OTC"/>
            <w:lang w:val="de-DE"/>
          </w:rPr>
          <w:t>u</w:t>
        </w:r>
      </w:ins>
      <w:r w:rsidRPr="00751307">
        <w:rPr>
          <w:rFonts w:ascii="Gandhari Unicode" w:hAnsi="Gandhari Unicode" w:cs="e-Tamil OTC"/>
          <w:lang w:val="de-DE"/>
          <w:rPrChange w:id="28" w:author="Narmada Hansani Polgampalage" w:date="2023-12-07T14:16:00Z">
            <w:rPr/>
          </w:rPrChange>
        </w:rPr>
        <w:t xml:space="preserve">m </w:t>
      </w:r>
      <w:proofErr w:type="spellStart"/>
      <w:r w:rsidRPr="00751307">
        <w:rPr>
          <w:rFonts w:ascii="Gandhari Unicode" w:hAnsi="Gandhari Unicode" w:cs="e-Tamil OTC"/>
          <w:lang w:val="de-DE"/>
          <w:rPrChange w:id="29" w:author="Narmada Hansani Polgampalage" w:date="2023-12-07T14:16:00Z">
            <w:rPr/>
          </w:rPrChange>
        </w:rPr>
        <w:t>allar</w:t>
      </w:r>
      <w:proofErr w:type="spellEnd"/>
    </w:p>
    <w:p w14:paraId="44132D83"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30" w:author="Narmada Hansani Polgampalage" w:date="2023-12-07T14:16:00Z">
            <w:rPr/>
          </w:rPrChange>
        </w:rPr>
        <w:t>kaṇṇiṉ</w:t>
      </w:r>
      <w:proofErr w:type="spellEnd"/>
      <w:r w:rsidRPr="00751307">
        <w:rPr>
          <w:rFonts w:ascii="Gandhari Unicode" w:hAnsi="Gandhari Unicode" w:cs="e-Tamil OTC"/>
          <w:lang w:val="de-DE"/>
          <w:rPrChange w:id="31" w:author="Narmada Hansani Polgampalage" w:date="2023-12-07T14:16:00Z">
            <w:rPr/>
          </w:rPrChange>
        </w:rPr>
        <w:t xml:space="preserve"> </w:t>
      </w:r>
      <w:proofErr w:type="spellStart"/>
      <w:r w:rsidRPr="00751307">
        <w:rPr>
          <w:rFonts w:ascii="Gandhari Unicode" w:hAnsi="Gandhari Unicode" w:cs="e-Tamil OTC"/>
          <w:lang w:val="de-DE"/>
          <w:rPrChange w:id="32" w:author="Narmada Hansani Polgampalage" w:date="2023-12-07T14:16:00Z">
            <w:rPr/>
          </w:rPrChange>
        </w:rPr>
        <w:t>kāṇa</w:t>
      </w:r>
      <w:proofErr w:type="spellEnd"/>
      <w:r w:rsidRPr="00751307">
        <w:rPr>
          <w:rFonts w:ascii="Gandhari Unicode" w:hAnsi="Gandhari Unicode" w:cs="e-Tamil OTC"/>
          <w:lang w:val="de-DE"/>
          <w:rPrChange w:id="33" w:author="Narmada Hansani Polgampalage" w:date="2023-12-07T14:16:00Z">
            <w:rPr/>
          </w:rPrChange>
        </w:rPr>
        <w:t xml:space="preserve"> </w:t>
      </w:r>
      <w:proofErr w:type="spellStart"/>
      <w:r w:rsidRPr="00751307">
        <w:rPr>
          <w:rFonts w:ascii="Gandhari Unicode" w:hAnsi="Gandhari Unicode" w:cs="e-Tamil OTC"/>
          <w:lang w:val="de-DE"/>
          <w:rPrChange w:id="34" w:author="Narmada Hansani Polgampalage" w:date="2023-12-07T14:16:00Z">
            <w:rPr/>
          </w:rPrChange>
        </w:rPr>
        <w:t>naṇṇu</w:t>
      </w:r>
      <w:proofErr w:type="spellEnd"/>
      <w:r w:rsidRPr="00751307">
        <w:rPr>
          <w:rFonts w:ascii="Gandhari Unicode" w:hAnsi="Gandhari Unicode" w:cs="e-Tamil OTC"/>
          <w:lang w:val="de-DE"/>
          <w:rPrChange w:id="35" w:author="Narmada Hansani Polgampalage" w:date="2023-12-07T14:16:00Z">
            <w:rPr/>
          </w:rPrChange>
        </w:rPr>
        <w:t xml:space="preserve"> </w:t>
      </w:r>
      <w:proofErr w:type="spellStart"/>
      <w:r w:rsidRPr="00751307">
        <w:rPr>
          <w:rFonts w:ascii="Gandhari Unicode" w:hAnsi="Gandhari Unicode" w:cs="e-Tamil OTC"/>
          <w:lang w:val="de-DE"/>
          <w:rPrChange w:id="36" w:author="Narmada Hansani Polgampalage" w:date="2023-12-07T14:16:00Z">
            <w:rPr/>
          </w:rPrChange>
        </w:rPr>
        <w:t>vaḻi</w:t>
      </w:r>
      <w:proofErr w:type="spellEnd"/>
      <w:r w:rsidRPr="00751307">
        <w:rPr>
          <w:rFonts w:ascii="Gandhari Unicode" w:hAnsi="Gandhari Unicode" w:cs="e-Tamil OTC"/>
          <w:lang w:val="de-DE"/>
          <w:rPrChange w:id="37" w:author="Narmada Hansani Polgampalage" w:date="2023-12-07T14:16:00Z">
            <w:rPr/>
          </w:rPrChange>
        </w:rPr>
        <w:t xml:space="preserve"> ~</w:t>
      </w:r>
      <w:proofErr w:type="spellStart"/>
      <w:r w:rsidRPr="00751307">
        <w:rPr>
          <w:rFonts w:ascii="Gandhari Unicode" w:hAnsi="Gandhari Unicode" w:cs="e-Tamil OTC"/>
          <w:i/>
          <w:iCs/>
          <w:lang w:val="de-DE"/>
          <w:rPrChange w:id="38" w:author="Narmada Hansani Polgampalage" w:date="2023-12-07T14:16:00Z">
            <w:rPr>
              <w:i/>
              <w:iCs/>
            </w:rPr>
          </w:rPrChange>
        </w:rPr>
        <w:t>irunt</w:t>
      </w:r>
      <w:proofErr w:type="spellEnd"/>
      <w:r w:rsidRPr="00751307">
        <w:rPr>
          <w:rFonts w:ascii="Gandhari Unicode" w:hAnsi="Gandhari Unicode" w:cs="e-Tamil OTC"/>
          <w:i/>
          <w:iCs/>
          <w:lang w:val="de-DE"/>
          <w:rPrChange w:id="39" w:author="Narmada Hansani Polgampalage" w:date="2023-12-07T14:16:00Z">
            <w:rPr>
              <w:i/>
              <w:iCs/>
            </w:rPr>
          </w:rPrChange>
        </w:rPr>
        <w:t>*-um</w:t>
      </w:r>
    </w:p>
    <w:p w14:paraId="2EC5E67D"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40" w:author="Narmada Hansani Polgampalage" w:date="2023-12-07T14:16:00Z">
            <w:rPr/>
          </w:rPrChange>
        </w:rPr>
        <w:t>kaṭavuḷ</w:t>
      </w:r>
      <w:proofErr w:type="spellEnd"/>
      <w:r w:rsidRPr="00751307">
        <w:rPr>
          <w:rFonts w:ascii="Gandhari Unicode" w:hAnsi="Gandhari Unicode" w:cs="e-Tamil OTC"/>
          <w:lang w:val="de-DE"/>
          <w:rPrChange w:id="41" w:author="Narmada Hansani Polgampalage" w:date="2023-12-07T14:16:00Z">
            <w:rPr/>
          </w:rPrChange>
        </w:rPr>
        <w:t xml:space="preserve"> </w:t>
      </w:r>
      <w:proofErr w:type="spellStart"/>
      <w:r w:rsidRPr="00751307">
        <w:rPr>
          <w:rFonts w:ascii="Gandhari Unicode" w:hAnsi="Gandhari Unicode" w:cs="e-Tamil OTC"/>
          <w:i/>
          <w:iCs/>
          <w:lang w:val="de-DE"/>
          <w:rPrChange w:id="42" w:author="Narmada Hansani Polgampalage" w:date="2023-12-07T14:16:00Z">
            <w:rPr>
              <w:i/>
              <w:iCs/>
            </w:rPr>
          </w:rPrChange>
        </w:rPr>
        <w:t>naṇṇiya</w:t>
      </w:r>
      <w:proofErr w:type="spellEnd"/>
      <w:r w:rsidRPr="00751307">
        <w:rPr>
          <w:rFonts w:ascii="Gandhari Unicode" w:hAnsi="Gandhari Unicode" w:cs="e-Tamil OTC"/>
          <w:lang w:val="de-DE"/>
          <w:rPrChange w:id="43" w:author="Narmada Hansani Polgampalage" w:date="2023-12-07T14:16:00Z">
            <w:rPr/>
          </w:rPrChange>
        </w:rPr>
        <w:t xml:space="preserve"> </w:t>
      </w:r>
      <w:proofErr w:type="spellStart"/>
      <w:r w:rsidRPr="00751307">
        <w:rPr>
          <w:rFonts w:ascii="Gandhari Unicode" w:hAnsi="Gandhari Unicode" w:cs="e-Tamil OTC"/>
          <w:lang w:val="de-DE"/>
          <w:rPrChange w:id="44" w:author="Narmada Hansani Polgampalage" w:date="2023-12-07T14:16:00Z">
            <w:rPr/>
          </w:rPrChange>
        </w:rPr>
        <w:t>pālōr</w:t>
      </w:r>
      <w:proofErr w:type="spellEnd"/>
      <w:r w:rsidRPr="00751307">
        <w:rPr>
          <w:rFonts w:ascii="Gandhari Unicode" w:hAnsi="Gandhari Unicode" w:cs="e-Tamil OTC"/>
          <w:lang w:val="de-DE"/>
          <w:rPrChange w:id="45" w:author="Narmada Hansani Polgampalage" w:date="2023-12-07T14:16:00Z">
            <w:rPr/>
          </w:rPrChange>
        </w:rPr>
        <w:t xml:space="preserve"> </w:t>
      </w:r>
      <w:proofErr w:type="spellStart"/>
      <w:r w:rsidRPr="00751307">
        <w:rPr>
          <w:rFonts w:ascii="Gandhari Unicode" w:hAnsi="Gandhari Unicode" w:cs="e-Tamil OTC"/>
          <w:lang w:val="de-DE"/>
          <w:rPrChange w:id="46" w:author="Narmada Hansani Polgampalage" w:date="2023-12-07T14:16:00Z">
            <w:rPr/>
          </w:rPrChange>
        </w:rPr>
        <w:t>pōla</w:t>
      </w:r>
      <w:proofErr w:type="spellEnd"/>
    </w:p>
    <w:p w14:paraId="79281276"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47" w:author="Narmada Hansani Polgampalage" w:date="2023-12-07T14:16:00Z">
            <w:rPr>
              <w:i/>
              <w:iCs/>
            </w:rPr>
          </w:rPrChange>
        </w:rPr>
        <w:t>~</w:t>
      </w:r>
      <w:commentRangeStart w:id="48"/>
      <w:proofErr w:type="spellStart"/>
      <w:r w:rsidRPr="00751307">
        <w:rPr>
          <w:rFonts w:ascii="Gandhari Unicode" w:hAnsi="Gandhari Unicode" w:cs="e-Tamil OTC"/>
          <w:i/>
          <w:iCs/>
          <w:lang w:val="de-DE"/>
          <w:rPrChange w:id="49" w:author="Narmada Hansani Polgampalage" w:date="2023-12-07T14:16:00Z">
            <w:rPr>
              <w:i/>
              <w:iCs/>
            </w:rPr>
          </w:rPrChange>
        </w:rPr>
        <w:t>orīi</w:t>
      </w:r>
      <w:commentRangeEnd w:id="48"/>
      <w:proofErr w:type="spellEnd"/>
      <w:ins w:id="50" w:author="Narmada Hansani Polgampalage" w:date="2023-11-16T16:33:00Z">
        <w:r>
          <w:commentReference w:id="48"/>
        </w:r>
        <w:r>
          <w:rPr>
            <w:rFonts w:ascii="Gandhari Unicode" w:hAnsi="Gandhari Unicode" w:cs="e-Tamil OTC"/>
            <w:i/>
            <w:iCs/>
            <w:lang w:val="de-DE"/>
          </w:rPr>
          <w:t xml:space="preserve"> </w:t>
        </w:r>
      </w:ins>
      <w:del w:id="51" w:author="Narmada Hansani Polgampalage" w:date="2023-11-16T16:33:00Z">
        <w:r>
          <w:rPr>
            <w:rFonts w:ascii="Gandhari Unicode" w:hAnsi="Gandhari Unicode" w:cs="e-Tamil OTC"/>
            <w:i/>
            <w:iCs/>
            <w:lang w:val="de-DE"/>
          </w:rPr>
          <w:delText>-</w:delText>
        </w:r>
      </w:del>
      <w:r w:rsidRPr="00751307">
        <w:rPr>
          <w:rFonts w:ascii="Gandhari Unicode" w:hAnsi="Gandhari Unicode" w:cs="e-Tamil OTC"/>
          <w:lang w:val="de-DE"/>
          <w:rPrChange w:id="52" w:author="Narmada Hansani Polgampalage" w:date="2023-12-07T14:16:00Z">
            <w:rPr/>
          </w:rPrChange>
        </w:rPr>
        <w:t>~</w:t>
      </w:r>
      <w:proofErr w:type="spellStart"/>
      <w:r w:rsidRPr="00751307">
        <w:rPr>
          <w:rFonts w:ascii="Gandhari Unicode" w:hAnsi="Gandhari Unicode" w:cs="e-Tamil OTC"/>
          <w:lang w:val="de-DE"/>
          <w:rPrChange w:id="53" w:author="Narmada Hansani Polgampalage" w:date="2023-12-07T14:16:00Z">
            <w:rPr/>
          </w:rPrChange>
        </w:rPr>
        <w:t>oḻukum</w:t>
      </w:r>
      <w:proofErr w:type="spellEnd"/>
      <w:r w:rsidRPr="00751307">
        <w:rPr>
          <w:rFonts w:ascii="Gandhari Unicode" w:hAnsi="Gandhari Unicode" w:cs="e-Tamil OTC"/>
          <w:lang w:val="de-DE"/>
          <w:rPrChange w:id="54" w:author="Narmada Hansani Polgampalage" w:date="2023-12-07T14:16:00Z">
            <w:rPr/>
          </w:rPrChange>
        </w:rPr>
        <w:t xml:space="preserve"> </w:t>
      </w:r>
      <w:proofErr w:type="spellStart"/>
      <w:r w:rsidRPr="00751307">
        <w:rPr>
          <w:rFonts w:ascii="Gandhari Unicode" w:hAnsi="Gandhari Unicode" w:cs="e-Tamil OTC"/>
          <w:lang w:val="de-DE"/>
          <w:rPrChange w:id="55" w:author="Narmada Hansani Polgampalage" w:date="2023-12-07T14:16:00Z">
            <w:rPr/>
          </w:rPrChange>
        </w:rPr>
        <w:t>eṉ</w:t>
      </w:r>
      <w:proofErr w:type="spellEnd"/>
      <w:r w:rsidRPr="00751307">
        <w:rPr>
          <w:rFonts w:ascii="Gandhari Unicode" w:hAnsi="Gandhari Unicode" w:cs="e-Tamil OTC"/>
          <w:lang w:val="de-DE"/>
          <w:rPrChange w:id="56" w:author="Narmada Hansani Polgampalage" w:date="2023-12-07T14:16:00Z">
            <w:rPr/>
          </w:rPrChange>
        </w:rPr>
        <w:t xml:space="preserve"> +</w:t>
      </w:r>
      <w:proofErr w:type="spellStart"/>
      <w:r w:rsidRPr="00751307">
        <w:rPr>
          <w:rFonts w:ascii="Gandhari Unicode" w:hAnsi="Gandhari Unicode" w:cs="e-Tamil OTC"/>
          <w:lang w:val="de-DE"/>
          <w:rPrChange w:id="57" w:author="Narmada Hansani Polgampalage" w:date="2023-12-07T14:16:00Z">
            <w:rPr/>
          </w:rPrChange>
        </w:rPr>
        <w:t>aikku</w:t>
      </w:r>
      <w:proofErr w:type="spellEnd"/>
      <w:r w:rsidRPr="00751307">
        <w:rPr>
          <w:rFonts w:ascii="Gandhari Unicode" w:hAnsi="Gandhari Unicode" w:cs="e-Tamil OTC"/>
          <w:lang w:val="de-DE"/>
          <w:rPrChange w:id="58" w:author="Narmada Hansani Polgampalage" w:date="2023-12-07T14:16:00Z">
            <w:rPr/>
          </w:rPrChange>
        </w:rPr>
        <w:t>+</w:t>
      </w:r>
    </w:p>
    <w:p w14:paraId="11593CE5"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i/>
          <w:iCs/>
          <w:lang w:val="de-DE"/>
          <w:rPrChange w:id="59" w:author="Narmada Hansani Polgampalage" w:date="2023-12-07T14:16:00Z">
            <w:rPr>
              <w:i/>
              <w:iCs/>
            </w:rPr>
          </w:rPrChange>
        </w:rPr>
        <w:t>pariyaleṉ-</w:t>
      </w:r>
      <w:r w:rsidRPr="00751307">
        <w:rPr>
          <w:rFonts w:ascii="Gandhari Unicode" w:hAnsi="Gandhari Unicode" w:cs="e-Tamil OTC"/>
          <w:lang w:val="de-DE"/>
          <w:rPrChange w:id="60" w:author="Narmada Hansani Polgampalage" w:date="2023-12-07T14:16:00Z">
            <w:rPr/>
          </w:rPrChange>
        </w:rPr>
        <w:t>maṉ</w:t>
      </w:r>
      <w:proofErr w:type="spellEnd"/>
      <w:r w:rsidRPr="00751307">
        <w:rPr>
          <w:rFonts w:ascii="Gandhari Unicode" w:hAnsi="Gandhari Unicode" w:cs="e-Tamil OTC"/>
          <w:i/>
          <w:iCs/>
          <w:lang w:val="de-DE"/>
          <w:rPrChange w:id="61" w:author="Narmada Hansani Polgampalage" w:date="2023-12-07T14:16:00Z">
            <w:rPr>
              <w:i/>
              <w:iCs/>
            </w:rPr>
          </w:rPrChange>
        </w:rPr>
        <w:t xml:space="preserve"> </w:t>
      </w:r>
      <w:proofErr w:type="spellStart"/>
      <w:r w:rsidRPr="00751307">
        <w:rPr>
          <w:rFonts w:ascii="Gandhari Unicode" w:hAnsi="Gandhari Unicode" w:cs="e-Tamil OTC"/>
          <w:i/>
          <w:iCs/>
          <w:lang w:val="de-DE"/>
          <w:rPrChange w:id="62" w:author="Narmada Hansani Polgampalage" w:date="2023-12-07T14:16:00Z">
            <w:rPr>
              <w:i/>
              <w:iCs/>
            </w:rPr>
          </w:rPrChange>
        </w:rPr>
        <w:t>yāṉ</w:t>
      </w:r>
      <w:proofErr w:type="spellEnd"/>
      <w:r w:rsidRPr="00751307">
        <w:rPr>
          <w:rFonts w:ascii="Gandhari Unicode" w:hAnsi="Gandhari Unicode" w:cs="e-Tamil OTC"/>
          <w:lang w:val="de-DE"/>
          <w:rPrChange w:id="63" w:author="Narmada Hansani Polgampalage" w:date="2023-12-07T14:16:00Z">
            <w:rPr/>
          </w:rPrChange>
        </w:rPr>
        <w:t xml:space="preserve"> </w:t>
      </w:r>
      <w:proofErr w:type="spellStart"/>
      <w:r w:rsidRPr="00751307">
        <w:rPr>
          <w:rFonts w:ascii="Gandhari Unicode" w:hAnsi="Gandhari Unicode" w:cs="e-Tamil OTC"/>
          <w:lang w:val="de-DE"/>
          <w:rPrChange w:id="64" w:author="Narmada Hansani Polgampalage" w:date="2023-12-07T14:16:00Z">
            <w:rPr/>
          </w:rPrChange>
        </w:rPr>
        <w:t>paṇṭ</w:t>
      </w:r>
      <w:proofErr w:type="spellEnd"/>
      <w:r w:rsidRPr="00751307">
        <w:rPr>
          <w:rFonts w:ascii="Gandhari Unicode" w:hAnsi="Gandhari Unicode" w:cs="e-Tamil OTC"/>
          <w:lang w:val="de-DE"/>
          <w:rPrChange w:id="65" w:author="Narmada Hansani Polgampalage" w:date="2023-12-07T14:16:00Z">
            <w:rPr/>
          </w:rPrChange>
        </w:rPr>
        <w:t xml:space="preserve">* </w:t>
      </w:r>
      <w:proofErr w:type="spellStart"/>
      <w:r w:rsidRPr="00751307">
        <w:rPr>
          <w:rFonts w:ascii="Gandhari Unicode" w:hAnsi="Gandhari Unicode" w:cs="e-Tamil OTC"/>
          <w:lang w:val="de-DE"/>
          <w:rPrChange w:id="66" w:author="Narmada Hansani Polgampalage" w:date="2023-12-07T14:16:00Z">
            <w:rPr/>
          </w:rPrChange>
        </w:rPr>
        <w:t>oru</w:t>
      </w:r>
      <w:proofErr w:type="spellEnd"/>
      <w:r w:rsidRPr="00751307">
        <w:rPr>
          <w:rFonts w:ascii="Gandhari Unicode" w:hAnsi="Gandhari Unicode" w:cs="e-Tamil OTC"/>
          <w:lang w:val="de-DE"/>
          <w:rPrChange w:id="67" w:author="Narmada Hansani Polgampalage" w:date="2023-12-07T14:16:00Z">
            <w:rPr/>
          </w:rPrChange>
        </w:rPr>
        <w:t xml:space="preserve"> </w:t>
      </w:r>
      <w:proofErr w:type="spellStart"/>
      <w:r w:rsidRPr="00751307">
        <w:rPr>
          <w:rFonts w:ascii="Gandhari Unicode" w:hAnsi="Gandhari Unicode" w:cs="e-Tamil OTC"/>
          <w:lang w:val="de-DE"/>
          <w:rPrChange w:id="68" w:author="Narmada Hansani Polgampalage" w:date="2023-12-07T14:16:00Z">
            <w:rPr/>
          </w:rPrChange>
        </w:rPr>
        <w:t>kāl</w:t>
      </w:r>
      <w:proofErr w:type="spellEnd"/>
      <w:r w:rsidRPr="00751307">
        <w:rPr>
          <w:rFonts w:ascii="Gandhari Unicode" w:hAnsi="Gandhari Unicode" w:cs="e-Tamil OTC"/>
          <w:lang w:val="de-DE"/>
          <w:rPrChange w:id="69" w:author="Narmada Hansani Polgampalage" w:date="2023-12-07T14:16:00Z">
            <w:rPr/>
          </w:rPrChange>
        </w:rPr>
        <w:t>-ē.</w:t>
      </w:r>
    </w:p>
    <w:p w14:paraId="2781D2C4" w14:textId="77777777" w:rsidR="00544225" w:rsidRDefault="00544225">
      <w:pPr>
        <w:pStyle w:val="Textbody"/>
        <w:spacing w:after="29" w:line="260" w:lineRule="exact"/>
        <w:rPr>
          <w:rFonts w:ascii="Gandhari Unicode" w:hAnsi="Gandhari Unicode" w:cs="e-Tamil OTC"/>
          <w:lang w:val="de-DE"/>
        </w:rPr>
      </w:pPr>
    </w:p>
    <w:p w14:paraId="3A7F7E2C" w14:textId="77777777" w:rsidR="00544225" w:rsidRDefault="00544225">
      <w:pPr>
        <w:pStyle w:val="Textbody"/>
        <w:spacing w:after="29" w:line="260" w:lineRule="exact"/>
        <w:rPr>
          <w:rFonts w:ascii="Gandhari Unicode" w:hAnsi="Gandhari Unicode" w:cs="e-Tamil OTC"/>
          <w:lang w:val="de-DE"/>
        </w:rPr>
      </w:pPr>
    </w:p>
    <w:p w14:paraId="48183713" w14:textId="77777777" w:rsidR="00544225" w:rsidRDefault="00000000">
      <w:pPr>
        <w:pStyle w:val="Textbody"/>
        <w:spacing w:after="29" w:line="260" w:lineRule="exact"/>
        <w:rPr>
          <w:rFonts w:ascii="Gandhari Unicode" w:hAnsi="Gandhari Unicode" w:cs="e-Tamil OTC"/>
          <w:lang w:val="de-DE"/>
        </w:rPr>
      </w:pPr>
      <w:r w:rsidRPr="00751307">
        <w:rPr>
          <w:lang w:val="de-DE"/>
          <w:rPrChange w:id="70" w:author="Narmada Hansani Polgampalage" w:date="2023-12-07T14:16:00Z">
            <w:rPr/>
          </w:rPrChange>
        </w:rPr>
        <w:br w:type="page"/>
      </w:r>
    </w:p>
    <w:p w14:paraId="6405AC9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she enters as a mediator.</w:t>
      </w:r>
    </w:p>
    <w:p w14:paraId="48BC05A3" w14:textId="77777777" w:rsidR="00544225" w:rsidRDefault="00544225">
      <w:pPr>
        <w:pStyle w:val="Textbody"/>
        <w:spacing w:after="28" w:line="260" w:lineRule="exact"/>
        <w:rPr>
          <w:rFonts w:ascii="Gandhari Unicode" w:hAnsi="Gandhari Unicode" w:cs="e-Tamil OTC"/>
          <w:lang w:val="en-GB"/>
        </w:rPr>
      </w:pPr>
    </w:p>
    <w:p w14:paraId="703108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 between placed- land-he(h.)</w:t>
      </w:r>
      <w:r>
        <w:rPr>
          <w:rStyle w:val="FootnoteReference1"/>
          <w:rFonts w:ascii="Gandhari Unicode" w:hAnsi="Gandhari Unicode" w:cs="e-Tamil OTC"/>
          <w:lang w:val="en-GB"/>
        </w:rPr>
        <w:footnoteReference w:id="8"/>
      </w:r>
      <w:r>
        <w:rPr>
          <w:rFonts w:ascii="Gandhari Unicode" w:hAnsi="Gandhari Unicode" w:cs="e-Tamil OTC"/>
          <w:position w:val="6"/>
          <w:lang w:val="en-GB"/>
        </w:rPr>
        <w:t>um</w:t>
      </w:r>
      <w:r>
        <w:rPr>
          <w:rFonts w:ascii="Gandhari Unicode" w:hAnsi="Gandhari Unicode" w:cs="e-Tamil OTC"/>
          <w:lang w:val="en-GB"/>
        </w:rPr>
        <w:t xml:space="preserve"> not-so-he(h.)</w:t>
      </w:r>
    </w:p>
    <w:p w14:paraId="24275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head appear-not village-he(</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not-so-he(h.)</w:t>
      </w:r>
    </w:p>
    <w:p w14:paraId="1531F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eye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see(inf.) be-situated- way </w:t>
      </w:r>
      <w:proofErr w:type="gramStart"/>
      <w:r>
        <w:rPr>
          <w:rFonts w:ascii="Gandhari Unicode" w:hAnsi="Gandhari Unicode" w:cs="e-Tamil OTC"/>
          <w:lang w:val="en-GB"/>
        </w:rPr>
        <w:t>been</w:t>
      </w:r>
      <w:r>
        <w:rPr>
          <w:rFonts w:ascii="Gandhari Unicode" w:hAnsi="Gandhari Unicode" w:cs="e-Tamil OTC"/>
          <w:position w:val="6"/>
          <w:lang w:val="en-GB"/>
        </w:rPr>
        <w:t>um</w:t>
      </w:r>
      <w:proofErr w:type="gramEnd"/>
    </w:p>
    <w:p w14:paraId="395E4A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situated- part-he(h.) be-</w:t>
      </w:r>
      <w:proofErr w:type="gramStart"/>
      <w:r>
        <w:rPr>
          <w:rFonts w:ascii="Gandhari Unicode" w:hAnsi="Gandhari Unicode" w:cs="e-Tamil OTC"/>
          <w:lang w:val="en-GB"/>
        </w:rPr>
        <w:t>similar</w:t>
      </w:r>
      <w:proofErr w:type="gramEnd"/>
    </w:p>
    <w:p w14:paraId="715087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renounced flowing- my- lord(dat.)</w:t>
      </w:r>
    </w:p>
    <w:p w14:paraId="39663E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I-don't-feel-affection/being-distressed-I</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I formerly one time</w:t>
      </w:r>
      <w:r>
        <w:rPr>
          <w:rFonts w:ascii="Gandhari Unicode" w:hAnsi="Gandhari Unicode" w:cs="e-Tamil OTC"/>
          <w:position w:val="6"/>
          <w:lang w:val="en-GB"/>
        </w:rPr>
        <w:t>ē</w:t>
      </w:r>
      <w:r>
        <w:rPr>
          <w:rFonts w:ascii="Gandhari Unicode" w:hAnsi="Gandhari Unicode" w:cs="e-Tamil OTC"/>
          <w:lang w:val="en-GB"/>
        </w:rPr>
        <w:t>.</w:t>
      </w:r>
    </w:p>
    <w:p w14:paraId="2272B978" w14:textId="77777777" w:rsidR="00544225" w:rsidRDefault="00544225">
      <w:pPr>
        <w:pStyle w:val="Textbody"/>
        <w:spacing w:after="29"/>
        <w:rPr>
          <w:rFonts w:ascii="Gandhari Unicode" w:hAnsi="Gandhari Unicode" w:cs="e-Tamil OTC"/>
          <w:lang w:val="en-GB"/>
        </w:rPr>
      </w:pPr>
    </w:p>
    <w:p w14:paraId="264201F8" w14:textId="77777777" w:rsidR="00544225" w:rsidRDefault="00544225">
      <w:pPr>
        <w:pStyle w:val="Textbody"/>
        <w:spacing w:after="29"/>
        <w:rPr>
          <w:rFonts w:ascii="Gandhari Unicode" w:hAnsi="Gandhari Unicode" w:cs="e-Tamil OTC"/>
          <w:lang w:val="en-GB"/>
        </w:rPr>
      </w:pPr>
    </w:p>
    <w:p w14:paraId="4D5244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One time, formerly, I was indeed in distress</w:t>
      </w:r>
      <w:r>
        <w:rPr>
          <w:rStyle w:val="FootnoteReference1"/>
          <w:rFonts w:ascii="Gandhari Unicode" w:hAnsi="Gandhari Unicode" w:cs="e-Tamil OTC"/>
          <w:lang w:val="en-GB"/>
        </w:rPr>
        <w:footnoteReference w:id="9"/>
      </w:r>
    </w:p>
    <w:p w14:paraId="681EF36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for my lord who is</w:t>
      </w:r>
      <w:r>
        <w:rPr>
          <w:rStyle w:val="FootnoteReference1"/>
          <w:rFonts w:ascii="Gandhari Unicode" w:hAnsi="Gandhari Unicode" w:cs="e-Tamil OTC"/>
          <w:lang w:val="en-GB"/>
        </w:rPr>
        <w:footnoteReference w:id="10"/>
      </w:r>
      <w:r>
        <w:rPr>
          <w:rFonts w:ascii="Gandhari Unicode" w:hAnsi="Gandhari Unicode" w:cs="e-Tamil OTC"/>
          <w:lang w:val="en-GB"/>
        </w:rPr>
        <w:t xml:space="preserve"> renouncing [me],</w:t>
      </w:r>
    </w:p>
    <w:p w14:paraId="066BC0DC"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t xml:space="preserve">like one whose fate is placed in </w:t>
      </w:r>
      <w:proofErr w:type="gramStart"/>
      <w:r>
        <w:rPr>
          <w:rFonts w:ascii="Gandhari Unicode" w:hAnsi="Gandhari Unicode" w:cs="e-Tamil OTC"/>
          <w:lang w:val="en-GB"/>
        </w:rPr>
        <w:t>god</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11"/>
      </w:r>
    </w:p>
    <w:p w14:paraId="6ED26B9F"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although there was a way near [enough] for the eye to see,</w:t>
      </w:r>
    </w:p>
    <w:p w14:paraId="1977995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village of which the tree-tops are not visible,</w:t>
      </w:r>
    </w:p>
    <w:p w14:paraId="1C426BB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he is not from a country cut off by mountains.</w:t>
      </w:r>
      <w:r>
        <w:rPr>
          <w:rStyle w:val="FootnoteReference1"/>
          <w:rFonts w:ascii="Gandhari Unicode" w:hAnsi="Gandhari Unicode" w:cs="e-Tamil OTC"/>
          <w:lang w:val="en-GB"/>
        </w:rPr>
        <w:footnoteReference w:id="12"/>
      </w:r>
    </w:p>
    <w:p w14:paraId="3B2AD512" w14:textId="77777777" w:rsidR="00544225" w:rsidRDefault="00544225">
      <w:pPr>
        <w:pStyle w:val="Textbody"/>
        <w:spacing w:after="0"/>
        <w:rPr>
          <w:rFonts w:ascii="Gandhari Unicode" w:hAnsi="Gandhari Unicode" w:cs="e-Tamil OTC"/>
          <w:lang w:val="en-GB"/>
        </w:rPr>
      </w:pPr>
    </w:p>
    <w:p w14:paraId="753CF6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for my lord who acts according to the law in abandoning [me],</w:t>
      </w:r>
    </w:p>
    <w:p w14:paraId="3EDB635B" w14:textId="77777777" w:rsidR="00544225" w:rsidRDefault="00544225">
      <w:pPr>
        <w:pStyle w:val="Textbody"/>
        <w:spacing w:after="0"/>
        <w:rPr>
          <w:rFonts w:ascii="Gandhari Unicode" w:hAnsi="Gandhari Unicode" w:cs="e-Tamil OTC"/>
          <w:lang w:val="en-GB"/>
        </w:rPr>
      </w:pPr>
    </w:p>
    <w:p w14:paraId="017F7D31" w14:textId="77777777" w:rsidR="00544225" w:rsidRDefault="00544225">
      <w:pPr>
        <w:pStyle w:val="Textbody"/>
        <w:spacing w:after="0"/>
        <w:rPr>
          <w:rFonts w:ascii="Gandhari Unicode" w:hAnsi="Gandhari Unicode" w:cs="e-Tamil OTC"/>
          <w:lang w:val="en-GB"/>
        </w:rPr>
      </w:pPr>
    </w:p>
    <w:p w14:paraId="12F2803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 xml:space="preserve">One time, formerly, I indeed felt </w:t>
      </w:r>
      <w:proofErr w:type="gramStart"/>
      <w:r>
        <w:rPr>
          <w:rFonts w:ascii="Gandhari Unicode" w:hAnsi="Gandhari Unicode" w:cs="e-Tamil OTC"/>
          <w:lang w:val="en-GB"/>
        </w:rPr>
        <w:t>affection</w:t>
      </w:r>
      <w:proofErr w:type="gramEnd"/>
    </w:p>
    <w:p w14:paraId="7C2CA4E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6c </w:t>
      </w:r>
      <w:r>
        <w:rPr>
          <w:rFonts w:ascii="Gandhari Unicode" w:hAnsi="Gandhari Unicode" w:cs="e-Tamil OTC"/>
          <w:lang w:val="en-GB"/>
        </w:rPr>
        <w:tab/>
        <w:t xml:space="preserve">One time, formerly, I was indeed not </w:t>
      </w:r>
      <w:proofErr w:type="gramStart"/>
      <w:r>
        <w:rPr>
          <w:rFonts w:ascii="Gandhari Unicode" w:hAnsi="Gandhari Unicode" w:cs="e-Tamil OTC"/>
          <w:lang w:val="en-GB"/>
        </w:rPr>
        <w:t>distressed</w:t>
      </w:r>
      <w:proofErr w:type="gramEnd"/>
    </w:p>
    <w:p w14:paraId="57BF13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6d </w:t>
      </w:r>
      <w:r>
        <w:rPr>
          <w:rFonts w:ascii="Gandhari Unicode" w:hAnsi="Gandhari Unicode" w:cs="e-Tamil OTC"/>
          <w:lang w:val="en-GB"/>
        </w:rPr>
        <w:tab/>
        <w:t xml:space="preserve">One time, formerly, I indeed didn't feel </w:t>
      </w:r>
      <w:proofErr w:type="gramStart"/>
      <w:r>
        <w:rPr>
          <w:rFonts w:ascii="Gandhari Unicode" w:hAnsi="Gandhari Unicode" w:cs="e-Tamil OTC"/>
          <w:lang w:val="en-GB"/>
        </w:rPr>
        <w:t>affection</w:t>
      </w:r>
      <w:proofErr w:type="gramEnd"/>
    </w:p>
    <w:p w14:paraId="58650569" w14:textId="77777777" w:rsidR="00544225" w:rsidRDefault="00000000">
      <w:pPr>
        <w:rPr>
          <w:rFonts w:ascii="Gandhari Unicode" w:eastAsiaTheme="majorEastAsia" w:hAnsi="Gandhari Unicode" w:cstheme="majorBidi" w:hint="eastAsia"/>
          <w:b/>
        </w:rPr>
      </w:pPr>
      <w:r>
        <w:br w:type="page"/>
      </w:r>
    </w:p>
    <w:p w14:paraId="368D7F7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மிளைபெருங்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the companion</w:t>
      </w:r>
    </w:p>
    <w:p w14:paraId="6D6098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DD7B6FB" w14:textId="77777777" w:rsidR="00544225" w:rsidRDefault="00544225">
      <w:pPr>
        <w:pStyle w:val="Textbody"/>
        <w:spacing w:after="29"/>
        <w:rPr>
          <w:rFonts w:ascii="Gandhari Unicode" w:hAnsi="Gandhari Unicode" w:cs="e-Tamil OTC"/>
          <w:lang w:val="en-GB"/>
        </w:rPr>
      </w:pPr>
    </w:p>
    <w:p w14:paraId="479390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p>
    <w:p w14:paraId="0327E0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நினைப்பின்</w:t>
      </w:r>
      <w:proofErr w:type="spellEnd"/>
    </w:p>
    <w:p w14:paraId="2BCCD2B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முதைச்சுவற்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விளம்புன்</w:t>
      </w:r>
      <w:proofErr w:type="spellEnd"/>
    </w:p>
    <w:p w14:paraId="6BBC49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bookmarkStart w:id="71" w:name="DDE_LINK26"/>
      <w:proofErr w:type="spellStart"/>
      <w:r>
        <w:rPr>
          <w:rFonts w:ascii="Gandhari Unicode" w:hAnsi="Gandhari Unicode" w:cs="e-Tamil OTC"/>
          <w:u w:val="wave"/>
          <w:lang w:val="en-GB"/>
        </w:rPr>
        <w:t>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bookmarkEnd w:id="71"/>
      <w:proofErr w:type="spellEnd"/>
    </w:p>
    <w:p w14:paraId="31575C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ளோயே</w:t>
      </w:r>
      <w:proofErr w:type="spellEnd"/>
      <w:r>
        <w:rPr>
          <w:rFonts w:ascii="Gandhari Unicode" w:hAnsi="Gandhari Unicode" w:cs="e-Tamil OTC"/>
          <w:lang w:val="en-GB"/>
        </w:rPr>
        <w:t>.</w:t>
      </w:r>
    </w:p>
    <w:p w14:paraId="7F95293E" w14:textId="77777777" w:rsidR="00544225" w:rsidRDefault="00544225">
      <w:pPr>
        <w:pStyle w:val="Textbody"/>
        <w:spacing w:after="29"/>
        <w:rPr>
          <w:rFonts w:ascii="Gandhari Unicode" w:hAnsi="Gandhari Unicode" w:cs="e-Tamil OTC"/>
          <w:lang w:val="en-GB"/>
        </w:rPr>
      </w:pPr>
    </w:p>
    <w:p w14:paraId="185C29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மென்பர்</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1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முதைச்சுவற்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முதுசுவற்</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விளம்புன்</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விளம்புன</w:t>
      </w:r>
      <w:proofErr w:type="spellEnd"/>
      <w:r>
        <w:rPr>
          <w:rFonts w:ascii="Gandhari Unicode" w:hAnsi="Gandhari Unicode" w:cs="e-Tamil OTC"/>
          <w:lang w:val="en-GB"/>
        </w:rPr>
        <w:t xml:space="preserve">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ளோயே</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r>
        <w:rPr>
          <w:rFonts w:ascii="Gandhari Unicode" w:hAnsi="Gandhari Unicode" w:cs="e-Tamil OTC"/>
          <w:lang w:val="en-GB"/>
        </w:rPr>
        <w:t xml:space="preserve"> C3, G1</w:t>
      </w:r>
    </w:p>
    <w:p w14:paraId="22AB6F63" w14:textId="77777777" w:rsidR="00544225" w:rsidRDefault="00544225">
      <w:pPr>
        <w:pStyle w:val="Textbody"/>
        <w:spacing w:after="29"/>
        <w:rPr>
          <w:rFonts w:ascii="Gandhari Unicode" w:hAnsi="Gandhari Unicode" w:cs="e-Tamil OTC"/>
          <w:lang w:val="en-GB"/>
        </w:rPr>
      </w:pPr>
    </w:p>
    <w:p w14:paraId="25DCEE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p>
    <w:p w14:paraId="27C7ACC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aṇaṅk</w:t>
      </w:r>
      <w:proofErr w:type="spellEnd"/>
      <w:r>
        <w:rPr>
          <w:rFonts w:ascii="Gandhari Unicode" w:hAnsi="Gandhari Unicode" w:cs="e-Tamil OTC"/>
          <w:lang w:val="en-GB"/>
        </w:rPr>
        <w:t xml:space="preserve">*-um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-~um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niṉaippiṉ</w:t>
      </w:r>
      <w:proofErr w:type="spellEnd"/>
    </w:p>
    <w:p w14:paraId="323C39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mutai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w:t>
      </w:r>
      <w:proofErr w:type="spellEnd"/>
    </w:p>
    <w:p w14:paraId="4B7A33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mūt</w:t>
      </w:r>
      <w:proofErr w:type="spellEnd"/>
      <w:r>
        <w:rPr>
          <w:rFonts w:ascii="Gandhari Unicode" w:hAnsi="Gandhari Unicode" w:cs="e-Tamil OTC"/>
          <w:lang w:val="en-GB"/>
        </w:rPr>
        <w:t xml:space="preserve">* ā </w:t>
      </w:r>
      <w:proofErr w:type="spellStart"/>
      <w:r>
        <w:rPr>
          <w:rFonts w:ascii="Gandhari Unicode" w:hAnsi="Gandhari Unicode" w:cs="e-Tamil OTC"/>
          <w:i/>
          <w:iCs/>
          <w:lang w:val="en-GB"/>
        </w:rPr>
        <w:t>taivantāṅku</w:t>
      </w:r>
      <w:proofErr w:type="spellEnd"/>
    </w:p>
    <w:p w14:paraId="2A258A1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virunt</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tōḷōy</w:t>
      </w:r>
      <w:proofErr w:type="spellEnd"/>
      <w:r>
        <w:rPr>
          <w:rFonts w:ascii="Gandhari Unicode" w:hAnsi="Gandhari Unicode" w:cs="e-Tamil OTC"/>
          <w:lang w:val="en-GB"/>
        </w:rPr>
        <w:t>-ē.</w:t>
      </w:r>
    </w:p>
    <w:p w14:paraId="7D2F9381" w14:textId="77777777" w:rsidR="00544225" w:rsidRDefault="00544225">
      <w:pPr>
        <w:pStyle w:val="Textbody"/>
        <w:spacing w:after="29" w:line="260" w:lineRule="exact"/>
        <w:rPr>
          <w:rFonts w:ascii="Gandhari Unicode" w:hAnsi="Gandhari Unicode" w:cs="e-Tamil OTC"/>
          <w:lang w:val="en-GB"/>
        </w:rPr>
      </w:pPr>
    </w:p>
    <w:p w14:paraId="253AC56F" w14:textId="77777777" w:rsidR="00544225" w:rsidRDefault="00544225">
      <w:pPr>
        <w:pStyle w:val="Textbody"/>
        <w:spacing w:after="29" w:line="260" w:lineRule="exact"/>
        <w:rPr>
          <w:rFonts w:ascii="Gandhari Unicode" w:hAnsi="Gandhari Unicode" w:cs="e-Tamil OTC"/>
          <w:lang w:val="en-GB"/>
        </w:rPr>
      </w:pPr>
    </w:p>
    <w:p w14:paraId="5AB4F9AE" w14:textId="77777777" w:rsidR="00544225" w:rsidRDefault="00000000">
      <w:pPr>
        <w:pStyle w:val="Textbody"/>
        <w:spacing w:after="29" w:line="260" w:lineRule="exact"/>
        <w:rPr>
          <w:rFonts w:ascii="Gandhari Unicode" w:hAnsi="Gandhari Unicode" w:cs="e-Tamil OTC"/>
          <w:lang w:val="en-GB"/>
        </w:rPr>
      </w:pPr>
      <w:r>
        <w:br w:type="page"/>
      </w:r>
    </w:p>
    <w:p w14:paraId="6BDB778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 by HIM.</w:t>
      </w:r>
    </w:p>
    <w:p w14:paraId="5D865947" w14:textId="77777777" w:rsidR="00544225" w:rsidRDefault="00544225">
      <w:pPr>
        <w:pStyle w:val="Textbody"/>
        <w:spacing w:after="29" w:line="260" w:lineRule="exact"/>
        <w:rPr>
          <w:rFonts w:ascii="Gandhari Unicode" w:hAnsi="Gandhari Unicode" w:cs="e-Tamil OTC"/>
          <w:lang w:val="en-GB"/>
        </w:rPr>
      </w:pPr>
    </w:p>
    <w:p w14:paraId="061BD8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desire </w:t>
      </w:r>
      <w:proofErr w:type="spellStart"/>
      <w:r>
        <w:rPr>
          <w:rFonts w:ascii="Gandhari Unicode" w:hAnsi="Gandhari Unicode" w:cs="e-Tamil OTC"/>
          <w:lang w:val="en-GB"/>
        </w:rPr>
        <w:t>desire</w:t>
      </w:r>
      <w:proofErr w:type="spellEnd"/>
      <w:r>
        <w:rPr>
          <w:rFonts w:ascii="Gandhari Unicode" w:hAnsi="Gandhari Unicode" w:cs="e-Tamil OTC"/>
          <w:lang w:val="en-GB"/>
        </w:rPr>
        <w:t xml:space="preserve"> they-say </w:t>
      </w:r>
      <w:proofErr w:type="gramStart"/>
      <w:r>
        <w:rPr>
          <w:rFonts w:ascii="Gandhari Unicode" w:hAnsi="Gandhari Unicode" w:cs="e-Tamil OTC"/>
          <w:lang w:val="en-GB"/>
        </w:rPr>
        <w:t>desire</w:t>
      </w:r>
      <w:proofErr w:type="gramEnd"/>
    </w:p>
    <w:p w14:paraId="755817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torment</w:t>
      </w:r>
      <w:r>
        <w:rPr>
          <w:rFonts w:ascii="Gandhari Unicode" w:hAnsi="Gandhari Unicode" w:cs="e-Tamil OTC"/>
          <w:position w:val="6"/>
          <w:lang w:val="en-GB"/>
        </w:rPr>
        <w:t>um</w:t>
      </w:r>
      <w:r>
        <w:rPr>
          <w:rFonts w:ascii="Gandhari Unicode" w:hAnsi="Gandhari Unicode" w:cs="e-Tamil OTC"/>
          <w:lang w:val="en-GB"/>
        </w:rPr>
        <w:t xml:space="preserve"> fetter</w:t>
      </w:r>
      <w:r>
        <w:rPr>
          <w:rFonts w:ascii="Gandhari Unicode" w:hAnsi="Gandhari Unicode" w:cs="e-Tamil OTC"/>
          <w:position w:val="6"/>
          <w:lang w:val="en-GB"/>
        </w:rPr>
        <w:t>um</w:t>
      </w:r>
      <w:r>
        <w:rPr>
          <w:rFonts w:ascii="Gandhari Unicode" w:hAnsi="Gandhari Unicode" w:cs="e-Tamil OTC"/>
          <w:lang w:val="en-GB"/>
        </w:rPr>
        <w:t xml:space="preserve"> not-so-it</w:t>
      </w:r>
      <w:r>
        <w:rPr>
          <w:rFonts w:ascii="Gandhari Unicode" w:hAnsi="Gandhari Unicode" w:cs="e-Tamil OTC"/>
          <w:position w:val="6"/>
          <w:lang w:val="en-GB"/>
        </w:rPr>
        <w:t>ē</w:t>
      </w:r>
      <w:r>
        <w:rPr>
          <w:rFonts w:ascii="Gandhari Unicode" w:hAnsi="Gandhari Unicode" w:cs="e-Tamil OTC"/>
          <w:lang w:val="en-GB"/>
        </w:rPr>
        <w:t xml:space="preserve"> think-</w:t>
      </w:r>
      <w:proofErr w:type="gramStart"/>
      <w:r>
        <w:rPr>
          <w:rFonts w:ascii="Gandhari Unicode" w:hAnsi="Gandhari Unicode" w:cs="e-Tamil OTC"/>
          <w:lang w:val="en-GB"/>
        </w:rPr>
        <w:t>if</w:t>
      </w:r>
      <w:proofErr w:type="gramEnd"/>
    </w:p>
    <w:p w14:paraId="4F9A73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height swollen- mature-not young </w:t>
      </w:r>
      <w:proofErr w:type="gramStart"/>
      <w:r>
        <w:rPr>
          <w:rFonts w:ascii="Gandhari Unicode" w:hAnsi="Gandhari Unicode" w:cs="e-Tamil OTC"/>
          <w:lang w:val="en-GB"/>
        </w:rPr>
        <w:t>grass</w:t>
      </w:r>
      <w:proofErr w:type="gramEnd"/>
    </w:p>
    <w:p w14:paraId="733E99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old cow rubbed-like</w:t>
      </w:r>
    </w:p>
    <w:p w14:paraId="43924F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w:t>
      </w:r>
      <w:r>
        <w:rPr>
          <w:rFonts w:ascii="Gandhari Unicode" w:hAnsi="Gandhari Unicode" w:cs="e-Tamil OTC"/>
          <w:position w:val="6"/>
          <w:lang w:val="en-GB"/>
        </w:rPr>
        <w:t>ē</w:t>
      </w:r>
      <w:r>
        <w:rPr>
          <w:rFonts w:ascii="Gandhari Unicode" w:hAnsi="Gandhari Unicode" w:cs="e-Tamil OTC"/>
          <w:lang w:val="en-GB"/>
        </w:rPr>
        <w:t xml:space="preserve"> desire big shoulder-you</w:t>
      </w:r>
      <w:r>
        <w:rPr>
          <w:rFonts w:ascii="Gandhari Unicode" w:hAnsi="Gandhari Unicode" w:cs="e-Tamil OTC"/>
          <w:position w:val="6"/>
          <w:lang w:val="en-GB"/>
        </w:rPr>
        <w:t>ē</w:t>
      </w:r>
      <w:r>
        <w:rPr>
          <w:rFonts w:ascii="Gandhari Unicode" w:hAnsi="Gandhari Unicode" w:cs="e-Tamil OTC"/>
          <w:lang w:val="en-GB"/>
        </w:rPr>
        <w:t>.</w:t>
      </w:r>
    </w:p>
    <w:p w14:paraId="5EF0C559" w14:textId="77777777" w:rsidR="00544225" w:rsidRDefault="00544225">
      <w:pPr>
        <w:pStyle w:val="Textbody"/>
        <w:spacing w:after="29"/>
        <w:rPr>
          <w:rFonts w:ascii="Gandhari Unicode" w:hAnsi="Gandhari Unicode" w:cs="e-Tamil OTC"/>
          <w:lang w:val="en-GB"/>
        </w:rPr>
      </w:pPr>
    </w:p>
    <w:p w14:paraId="55CFD6AD" w14:textId="77777777" w:rsidR="00544225" w:rsidRDefault="00544225">
      <w:pPr>
        <w:pStyle w:val="Textbody"/>
        <w:spacing w:after="29"/>
        <w:rPr>
          <w:rFonts w:ascii="Gandhari Unicode" w:hAnsi="Gandhari Unicode" w:cs="e-Tamil OTC"/>
          <w:lang w:val="en-GB"/>
        </w:rPr>
      </w:pPr>
    </w:p>
    <w:p w14:paraId="216B81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Desire, desire, they say, desire:</w:t>
      </w:r>
    </w:p>
    <w:p w14:paraId="34556B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 torment or fetter.</w:t>
      </w:r>
    </w:p>
    <w:p w14:paraId="4BF84B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When one thinks [about it],</w:t>
      </w:r>
      <w:r>
        <w:rPr>
          <w:rStyle w:val="FootnoteReference1"/>
          <w:rFonts w:ascii="Gandhari Unicode" w:hAnsi="Gandhari Unicode" w:cs="e-Tamil OTC"/>
          <w:lang w:val="en-GB"/>
        </w:rPr>
        <w:footnoteReference w:id="14"/>
      </w:r>
    </w:p>
    <w:p w14:paraId="0F7B2A86"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as [if] the old cow rubs at</w:t>
      </w:r>
      <w:r>
        <w:rPr>
          <w:rStyle w:val="FootnoteReference1"/>
          <w:rFonts w:ascii="Gandhari Unicode" w:hAnsi="Gandhari Unicode" w:cs="e-Tamil OTC"/>
          <w:lang w:val="en-GB"/>
        </w:rPr>
        <w:footnoteReference w:id="15"/>
      </w:r>
    </w:p>
    <w:p w14:paraId="031B1CE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the unripe young grass, sprouting on an old height,</w:t>
      </w:r>
    </w:p>
    <w:p w14:paraId="423011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feast [is] desire, o you of big shoulders.</w:t>
      </w:r>
      <w:r>
        <w:rPr>
          <w:rStyle w:val="FootnoteReference1"/>
          <w:rFonts w:ascii="Gandhari Unicode" w:hAnsi="Gandhari Unicode" w:cs="e-Tamil OTC"/>
          <w:lang w:val="en-GB"/>
        </w:rPr>
        <w:footnoteReference w:id="16"/>
      </w:r>
    </w:p>
    <w:p w14:paraId="492A76F3" w14:textId="77777777" w:rsidR="00544225" w:rsidRDefault="00544225">
      <w:pPr>
        <w:pStyle w:val="Textbody"/>
        <w:spacing w:after="0"/>
        <w:rPr>
          <w:rFonts w:ascii="Gandhari Unicode" w:hAnsi="Gandhari Unicode" w:cs="e-Tamil OTC"/>
          <w:lang w:val="en-GB"/>
        </w:rPr>
      </w:pPr>
    </w:p>
    <w:p w14:paraId="7D221813" w14:textId="77777777" w:rsidR="00544225" w:rsidRDefault="00000000">
      <w:pPr>
        <w:rPr>
          <w:rFonts w:ascii="Gandhari Unicode" w:eastAsiaTheme="majorEastAsia" w:hAnsi="Gandhari Unicode" w:cstheme="majorBidi" w:hint="eastAsia"/>
          <w:b/>
        </w:rPr>
      </w:pPr>
      <w:r>
        <w:br w:type="page"/>
      </w:r>
    </w:p>
    <w:p w14:paraId="20027BE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205</w:t>
      </w:r>
      <w:r>
        <w:rPr>
          <w:rFonts w:ascii="e-Tamil OTC" w:hAnsi="e-Tamil OTC" w:cs="e-Tamil OTC"/>
          <w:b/>
          <w:i w:val="0"/>
          <w:iCs w:val="0"/>
          <w:color w:val="auto"/>
        </w:rPr>
        <w:t xml:space="preserve"> </w:t>
      </w:r>
      <w:proofErr w:type="spellStart"/>
      <w:r>
        <w:rPr>
          <w:rFonts w:ascii="e-Tamil OTC" w:hAnsi="e-Tamil OTC" w:cs="e-Tamil OTC"/>
          <w:i w:val="0"/>
          <w:iCs w:val="0"/>
          <w:color w:val="auto"/>
        </w:rPr>
        <w:t>உலோச்சன்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580F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F475B04" w14:textId="77777777" w:rsidR="00544225" w:rsidRDefault="00544225">
      <w:pPr>
        <w:pStyle w:val="Textbody"/>
        <w:spacing w:after="29"/>
        <w:rPr>
          <w:rFonts w:ascii="Gandhari Unicode" w:hAnsi="Gandhari Unicode" w:cs="e-Tamil OTC"/>
          <w:lang w:val="en-GB"/>
        </w:rPr>
      </w:pPr>
    </w:p>
    <w:p w14:paraId="2F7B7F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2FE08D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p>
    <w:p w14:paraId="549A28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w:t>
      </w:r>
      <w:proofErr w:type="spellEnd"/>
    </w:p>
    <w:p w14:paraId="390FB8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கலங்குகடற்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w:t>
      </w:r>
      <w:proofErr w:type="spellEnd"/>
    </w:p>
    <w:p w14:paraId="2B1940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வினிச்சென்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w:t>
      </w:r>
      <w:proofErr w:type="spellEnd"/>
    </w:p>
    <w:p w14:paraId="02C7C5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p>
    <w:p w14:paraId="44F52C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பசப்பே</w:t>
      </w:r>
      <w:proofErr w:type="spellEnd"/>
      <w:r>
        <w:rPr>
          <w:rFonts w:ascii="Gandhari Unicode" w:hAnsi="Gandhari Unicode" w:cs="e-Tamil OTC"/>
          <w:lang w:val="en-GB"/>
        </w:rPr>
        <w:t>.</w:t>
      </w:r>
    </w:p>
    <w:p w14:paraId="0CB20B2E" w14:textId="77777777" w:rsidR="00544225" w:rsidRDefault="00544225">
      <w:pPr>
        <w:pStyle w:val="Textbody"/>
        <w:spacing w:after="29"/>
        <w:rPr>
          <w:rFonts w:ascii="Gandhari Unicode" w:hAnsi="Gandhari Unicode" w:cs="e-Tamil OTC"/>
          <w:lang w:val="en-GB"/>
        </w:rPr>
      </w:pPr>
    </w:p>
    <w:p w14:paraId="25638F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கருவிய</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கருவியப்</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கருவிப்</w:t>
      </w:r>
      <w:proofErr w:type="spellEnd"/>
      <w:r>
        <w:rPr>
          <w:rFonts w:ascii="Gandhari Unicode" w:hAnsi="Gandhari Unicode" w:cs="e-Tamil OTC"/>
          <w:lang w:val="en-GB"/>
        </w:rPr>
        <w:t xml:space="preserve"> C2,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பொலம்படை</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பொலம்படைப்</w:t>
      </w:r>
      <w:proofErr w:type="spellEnd"/>
      <w:r>
        <w:rPr>
          <w:rFonts w:ascii="Gandhari Unicode" w:hAnsi="Gandhari Unicode" w:cs="e-Tamil OTC"/>
          <w:lang w:val="en-GB"/>
        </w:rPr>
        <w:t xml:space="preserve"> C2, G1v, ER; </w:t>
      </w:r>
      <w:proofErr w:type="spellStart"/>
      <w:r>
        <w:rPr>
          <w:rFonts w:ascii="Gandhari Unicode" w:hAnsi="Gandhari Unicode" w:cs="e-Tamil OTC"/>
          <w:lang w:val="en-GB"/>
        </w:rPr>
        <w:t>பொலம்பிடைப்</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L1, C1+2v,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றுவலை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p>
    <w:p w14:paraId="7783CB6D" w14:textId="77777777" w:rsidR="00544225" w:rsidRDefault="00544225">
      <w:pPr>
        <w:pStyle w:val="Textbody"/>
        <w:spacing w:after="29"/>
        <w:rPr>
          <w:rFonts w:ascii="Gandhari Unicode" w:hAnsi="Gandhari Unicode" w:cs="e-Tamil OTC"/>
          <w:lang w:val="en-GB"/>
        </w:rPr>
      </w:pPr>
    </w:p>
    <w:p w14:paraId="162016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miṉṉu</w:t>
      </w:r>
      <w:proofErr w:type="spellEnd"/>
      <w:ins w:id="72" w:author="Narmada Hansani Polgampalage" w:date="2023-11-16T16:4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karuviya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tūṅka</w:t>
      </w:r>
      <w:proofErr w:type="spellEnd"/>
    </w:p>
    <w:p w14:paraId="68186A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vicump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nivantāṅku</w:t>
      </w:r>
      <w:proofErr w:type="spellEnd"/>
      <w:ins w:id="73" w:author="Narmada Hansani Polgampalage" w:date="2023-11-16T17:01:00Z">
        <w:r>
          <w:rPr>
            <w:rFonts w:ascii="Gandhari Unicode" w:hAnsi="Gandhari Unicode" w:cs="e-Tamil OTC"/>
            <w:lang w:val="en-GB"/>
          </w:rPr>
          <w:t>+</w:t>
        </w:r>
      </w:ins>
    </w:p>
    <w:p w14:paraId="0BC625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ēṟi</w:t>
      </w:r>
      <w:proofErr w:type="spellEnd"/>
      <w:r>
        <w:rPr>
          <w:rFonts w:ascii="Gandhari Unicode" w:hAnsi="Gandhari Unicode" w:cs="e-Tamil OTC"/>
          <w:lang w:val="en-GB"/>
        </w:rPr>
        <w:t>+</w:t>
      </w:r>
    </w:p>
    <w:p w14:paraId="4B9E14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naṉaippa</w:t>
      </w:r>
      <w:proofErr w:type="spellEnd"/>
    </w:p>
    <w:p w14:paraId="0A931C6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iṉi</w:t>
      </w:r>
      <w:proofErr w:type="spellEnd"/>
      <w:ins w:id="74" w:author="Narmada Hansani Polgampalage" w:date="2023-11-16T16: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ceṉṟaṉaṉ</w:t>
      </w:r>
      <w:proofErr w:type="spellEnd"/>
      <w:r>
        <w:rPr>
          <w:rFonts w:ascii="Gandhari Unicode" w:hAnsi="Gandhari Unicode" w:cs="e-Tamil OTC"/>
          <w:lang w:val="en-GB"/>
        </w:rPr>
        <w:t xml:space="preserve">-ē </w:t>
      </w:r>
      <w:ins w:id="75" w:author="Narmada Hansani Polgampalage" w:date="2023-11-16T16:54:00Z">
        <w:r>
          <w:rPr>
            <w:rFonts w:ascii="Gandhari Unicode" w:hAnsi="Gandhari Unicode" w:cs="e-Tamil OTC"/>
            <w:lang w:val="en-GB"/>
          </w:rPr>
          <w:t>~</w:t>
        </w:r>
      </w:ins>
      <w:proofErr w:type="spellStart"/>
      <w:r>
        <w:rPr>
          <w:rFonts w:ascii="Gandhari Unicode" w:hAnsi="Gandhari Unicode" w:cs="e-Tamil OTC"/>
          <w:lang w:val="en-GB"/>
        </w:rPr>
        <w:t>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w:t>
      </w:r>
      <w:proofErr w:type="spellEnd"/>
    </w:p>
    <w:p w14:paraId="48B680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aṟintaṉṟu-kol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1C596A4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pacapp</w:t>
      </w:r>
      <w:proofErr w:type="spellEnd"/>
      <w:r>
        <w:rPr>
          <w:rFonts w:ascii="Gandhari Unicode" w:hAnsi="Gandhari Unicode" w:cs="e-Tamil OTC"/>
          <w:lang w:val="en-GB"/>
        </w:rPr>
        <w:t>*-ē.</w:t>
      </w:r>
    </w:p>
    <w:p w14:paraId="2D4DE275" w14:textId="77777777" w:rsidR="00544225" w:rsidRDefault="00544225">
      <w:pPr>
        <w:pStyle w:val="Textbody"/>
        <w:spacing w:after="29" w:line="260" w:lineRule="exact"/>
        <w:rPr>
          <w:rFonts w:ascii="Gandhari Unicode" w:hAnsi="Gandhari Unicode" w:cs="e-Tamil OTC"/>
          <w:lang w:val="en-GB"/>
        </w:rPr>
      </w:pPr>
    </w:p>
    <w:p w14:paraId="1FF567BD" w14:textId="77777777" w:rsidR="00544225" w:rsidRDefault="00544225">
      <w:pPr>
        <w:pStyle w:val="Textbody"/>
        <w:spacing w:after="29" w:line="260" w:lineRule="exact"/>
        <w:rPr>
          <w:rFonts w:ascii="Gandhari Unicode" w:hAnsi="Gandhari Unicode" w:cs="e-Tamil OTC"/>
          <w:lang w:val="en-GB"/>
        </w:rPr>
      </w:pPr>
    </w:p>
    <w:p w14:paraId="24999135" w14:textId="77777777" w:rsidR="00544225" w:rsidRDefault="00000000">
      <w:pPr>
        <w:pStyle w:val="Textbody"/>
        <w:spacing w:after="29" w:line="260" w:lineRule="exact"/>
        <w:rPr>
          <w:rFonts w:ascii="Gandhari Unicode" w:hAnsi="Gandhari Unicode" w:cs="e-Tamil OTC"/>
          <w:lang w:val="en-GB"/>
        </w:rPr>
      </w:pPr>
      <w:r>
        <w:br w:type="page"/>
      </w:r>
    </w:p>
    <w:p w14:paraId="3264660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50AB418F" w14:textId="77777777" w:rsidR="00544225" w:rsidRDefault="00544225">
      <w:pPr>
        <w:pStyle w:val="Textbody"/>
        <w:spacing w:after="29" w:line="260" w:lineRule="exact"/>
        <w:rPr>
          <w:rFonts w:ascii="Gandhari Unicode" w:hAnsi="Gandhari Unicode" w:cs="e-Tamil OTC"/>
          <w:lang w:val="en-GB"/>
        </w:rPr>
      </w:pPr>
    </w:p>
    <w:p w14:paraId="54FEE0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make- amount</w:t>
      </w:r>
      <w:r>
        <w:rPr>
          <w:rFonts w:ascii="Gandhari Unicode" w:hAnsi="Gandhari Unicode" w:cs="e-Tamil OTC"/>
          <w:position w:val="6"/>
          <w:lang w:val="en-GB"/>
        </w:rPr>
        <w:t>a</w:t>
      </w:r>
      <w:r>
        <w:rPr>
          <w:rFonts w:ascii="Gandhari Unicode" w:hAnsi="Gandhari Unicode" w:cs="e-Tamil OTC"/>
          <w:lang w:val="en-GB"/>
        </w:rPr>
        <w:t xml:space="preserve"> raining rain hang(inf.)</w:t>
      </w:r>
    </w:p>
    <w:p w14:paraId="50E6D3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dance- (white?)-aquatic-bird flight come-up(abs.)-like</w:t>
      </w:r>
    </w:p>
    <w:p w14:paraId="424142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gold weapon/harness glittered- white chariot </w:t>
      </w:r>
      <w:proofErr w:type="gramStart"/>
      <w:r>
        <w:rPr>
          <w:rFonts w:ascii="Gandhari Unicode" w:hAnsi="Gandhari Unicode" w:cs="e-Tamil OTC"/>
          <w:lang w:val="en-GB"/>
        </w:rPr>
        <w:t>mounted</w:t>
      </w:r>
      <w:proofErr w:type="gramEnd"/>
    </w:p>
    <w:p w14:paraId="5C9BC6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be-agitated- sea spray wheel wet(inf.)</w:t>
      </w:r>
    </w:p>
    <w:p w14:paraId="5F255D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 he-went</w:t>
      </w:r>
      <w:r>
        <w:rPr>
          <w:rFonts w:ascii="Gandhari Unicode" w:hAnsi="Gandhari Unicode" w:cs="e-Tamil OTC"/>
          <w:position w:val="6"/>
          <w:lang w:val="en-GB"/>
        </w:rPr>
        <w:t>ē</w:t>
      </w:r>
      <w:r>
        <w:rPr>
          <w:rFonts w:ascii="Gandhari Unicode" w:hAnsi="Gandhari Unicode" w:cs="e-Tamil OTC"/>
          <w:lang w:val="en-GB"/>
        </w:rPr>
        <w:t xml:space="preserve"> place- sand coast-he</w:t>
      </w:r>
    </w:p>
    <w:p w14:paraId="377BA4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it-knew</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my-</w:t>
      </w:r>
    </w:p>
    <w:p w14:paraId="1D7236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honey smell- brilliance forehead creep-</w:t>
      </w:r>
      <w:del w:id="76" w:author="Narmada Hansani Polgampalage" w:date="2023-11-16T16:43:00Z">
        <w:r>
          <w:rPr>
            <w:rFonts w:ascii="Gandhari Unicode" w:hAnsi="Gandhari Unicode" w:cs="e-Tamil OTC"/>
            <w:lang w:val="en-GB"/>
          </w:rPr>
          <w:delText xml:space="preserve"> </w:delText>
        </w:r>
      </w:del>
      <w:r>
        <w:rPr>
          <w:rFonts w:ascii="Gandhari Unicode" w:hAnsi="Gandhari Unicode" w:cs="e-Tamil OTC"/>
          <w:lang w:val="en-GB"/>
        </w:rPr>
        <w:t>giving- pallor</w:t>
      </w:r>
      <w:r>
        <w:rPr>
          <w:rFonts w:ascii="Gandhari Unicode" w:hAnsi="Gandhari Unicode" w:cs="e-Tamil OTC"/>
          <w:position w:val="6"/>
          <w:lang w:val="en-GB"/>
        </w:rPr>
        <w:t>ē</w:t>
      </w:r>
      <w:r>
        <w:rPr>
          <w:rFonts w:ascii="Gandhari Unicode" w:hAnsi="Gandhari Unicode" w:cs="e-Tamil OTC"/>
          <w:lang w:val="en-GB"/>
        </w:rPr>
        <w:t>.</w:t>
      </w:r>
    </w:p>
    <w:p w14:paraId="4197B9D2" w14:textId="77777777" w:rsidR="00544225" w:rsidRDefault="00544225">
      <w:pPr>
        <w:pStyle w:val="Textbody"/>
        <w:spacing w:after="29"/>
        <w:rPr>
          <w:rFonts w:ascii="Gandhari Unicode" w:hAnsi="Gandhari Unicode" w:cs="e-Tamil OTC"/>
          <w:lang w:val="en-GB"/>
        </w:rPr>
      </w:pPr>
    </w:p>
    <w:p w14:paraId="74C08A32" w14:textId="77777777" w:rsidR="00544225" w:rsidRDefault="00544225">
      <w:pPr>
        <w:pStyle w:val="Textbody"/>
        <w:spacing w:after="29"/>
        <w:rPr>
          <w:rFonts w:ascii="Gandhari Unicode" w:hAnsi="Gandhari Unicode" w:cs="e-Tamil OTC"/>
          <w:lang w:val="en-GB"/>
        </w:rPr>
      </w:pPr>
    </w:p>
    <w:p w14:paraId="1982A9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mounted the white chariot glittering</w:t>
      </w:r>
    </w:p>
    <w:p w14:paraId="44A7F8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golden harness</w:t>
      </w:r>
      <w:r>
        <w:rPr>
          <w:rStyle w:val="FootnoteReference1"/>
          <w:rFonts w:ascii="Gandhari Unicode" w:hAnsi="Gandhari Unicode" w:cs="e-Tamil OTC"/>
          <w:lang w:val="en-GB"/>
        </w:rPr>
        <w:footnoteReference w:id="17"/>
      </w:r>
      <w:r>
        <w:rPr>
          <w:rFonts w:ascii="Gandhari Unicode" w:hAnsi="Gandhari Unicode" w:cs="e-Tamil OTC"/>
          <w:lang w:val="en-GB"/>
        </w:rPr>
        <w:t>,</w:t>
      </w:r>
    </w:p>
    <w:p w14:paraId="7AF05F6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 that the spray from the agitated sea wets the wheels,</w:t>
      </w:r>
    </w:p>
    <w:p w14:paraId="7289C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gone now, the man from the coast of accumulated</w:t>
      </w:r>
      <w:r>
        <w:rPr>
          <w:rStyle w:val="FootnoteReference1"/>
          <w:rFonts w:ascii="Gandhari Unicode" w:hAnsi="Gandhari Unicode" w:cs="e-Tamil OTC"/>
          <w:lang w:val="en-GB"/>
        </w:rPr>
        <w:footnoteReference w:id="18"/>
      </w:r>
      <w:r>
        <w:rPr>
          <w:rFonts w:ascii="Gandhari Unicode" w:hAnsi="Gandhari Unicode" w:cs="e-Tamil OTC"/>
          <w:lang w:val="en-GB"/>
        </w:rPr>
        <w:t xml:space="preserve"> sand,</w:t>
      </w:r>
    </w:p>
    <w:p w14:paraId="2BF0520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like a goose risen in flight</w:t>
      </w:r>
      <w:r>
        <w:rPr>
          <w:rStyle w:val="FootnoteReference1"/>
          <w:rFonts w:ascii="Gandhari Unicode" w:hAnsi="Gandhari Unicode" w:cs="e-Tamil OTC"/>
          <w:lang w:val="en-GB"/>
        </w:rPr>
        <w:footnoteReference w:id="19"/>
      </w:r>
      <w:r>
        <w:rPr>
          <w:rFonts w:ascii="Gandhari Unicode" w:hAnsi="Gandhari Unicode" w:cs="e-Tamil OTC"/>
          <w:lang w:val="en-GB"/>
        </w:rPr>
        <w:t xml:space="preserve"> dancing in the sky,</w:t>
      </w:r>
    </w:p>
    <w:p w14:paraId="3D86881E" w14:textId="77777777" w:rsidR="00544225" w:rsidRDefault="00000000">
      <w:pPr>
        <w:pStyle w:val="Textbody"/>
        <w:tabs>
          <w:tab w:val="left" w:pos="275"/>
        </w:tabs>
        <w:spacing w:after="115"/>
        <w:rPr>
          <w:rFonts w:ascii="Gandhari Unicode" w:hAnsi="Gandhari Unicode" w:cs="e-Tamil OTC"/>
          <w:lang w:val="en-GB"/>
        </w:rPr>
      </w:pPr>
      <w:r>
        <w:rPr>
          <w:rFonts w:ascii="Gandhari Unicode" w:hAnsi="Gandhari Unicode" w:cs="e-Tamil OTC"/>
          <w:lang w:val="en-GB"/>
        </w:rPr>
        <w:tab/>
        <w:t>while raining clouds hang [there] in masses, making lightning.</w:t>
      </w:r>
    </w:p>
    <w:p w14:paraId="6D20B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How did it know, friend,</w:t>
      </w:r>
    </w:p>
    <w:p w14:paraId="1A24E0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pallor, creeping up on my honey-scented, radiant forehead?</w:t>
      </w:r>
    </w:p>
    <w:p w14:paraId="13B77BDB" w14:textId="77777777" w:rsidR="00544225" w:rsidRDefault="00544225">
      <w:pPr>
        <w:pStyle w:val="Textbody"/>
        <w:spacing w:after="0"/>
        <w:rPr>
          <w:rFonts w:ascii="Gandhari Unicode" w:hAnsi="Gandhari Unicode" w:cs="e-Tamil OTC"/>
          <w:lang w:val="en-GB"/>
        </w:rPr>
      </w:pPr>
    </w:p>
    <w:p w14:paraId="01172B92" w14:textId="77777777" w:rsidR="00544225" w:rsidRDefault="00000000">
      <w:pPr>
        <w:rPr>
          <w:rFonts w:ascii="Gandhari Unicode" w:eastAsiaTheme="majorEastAsia" w:hAnsi="Gandhari Unicode" w:cstheme="majorBidi" w:hint="eastAsia"/>
          <w:b/>
        </w:rPr>
      </w:pPr>
      <w:r>
        <w:br w:type="page"/>
      </w:r>
    </w:p>
    <w:p w14:paraId="70EF3D8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206</w:t>
      </w:r>
      <w:r>
        <w:rPr>
          <w:rFonts w:ascii="e-Tamil OTC" w:hAnsi="e-Tamil OTC" w:cs="e-Tamil OTC"/>
          <w:b/>
          <w:i w:val="0"/>
          <w:iCs w:val="0"/>
          <w:color w:val="auto"/>
        </w:rPr>
        <w:t xml:space="preserve"> </w:t>
      </w:r>
      <w:proofErr w:type="spellStart"/>
      <w:r>
        <w:rPr>
          <w:rFonts w:ascii="e-Tamil OTC" w:hAnsi="e-Tamil OTC" w:cs="e-Tamil OTC"/>
          <w:i w:val="0"/>
          <w:iCs w:val="0"/>
          <w:color w:val="auto"/>
        </w:rPr>
        <w:t>ஐயூர்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முடவன்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5194F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703EC67" w14:textId="77777777" w:rsidR="00544225" w:rsidRDefault="00544225">
      <w:pPr>
        <w:pStyle w:val="Textbody"/>
        <w:spacing w:after="29"/>
        <w:rPr>
          <w:rFonts w:ascii="Gandhari Unicode" w:hAnsi="Gandhari Unicode" w:cs="e-Tamil OTC"/>
          <w:lang w:val="en-GB"/>
        </w:rPr>
      </w:pPr>
    </w:p>
    <w:p w14:paraId="4C9104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அமிழ்தத்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p>
    <w:p w14:paraId="7263E8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7DCADA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p>
    <w:p w14:paraId="6A3C73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காமங்</w:t>
      </w:r>
      <w:proofErr w:type="spellEnd"/>
    </w:p>
    <w:p w14:paraId="2C33A6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w:t>
      </w:r>
      <w:proofErr w:type="spellEnd"/>
      <w:r>
        <w:rPr>
          <w:rFonts w:ascii="Gandhari Unicode" w:hAnsi="Gandhari Unicode" w:cs="e-Tamil OTC"/>
          <w:lang w:val="en-GB"/>
        </w:rPr>
        <w:t>.</w:t>
      </w:r>
    </w:p>
    <w:p w14:paraId="54811EC9" w14:textId="77777777" w:rsidR="00544225" w:rsidRDefault="00544225">
      <w:pPr>
        <w:pStyle w:val="Textbody"/>
        <w:spacing w:after="29"/>
        <w:rPr>
          <w:rFonts w:ascii="Gandhari Unicode" w:hAnsi="Gandhari Unicode" w:cs="e-Tamil OTC"/>
          <w:lang w:val="en-GB"/>
        </w:rPr>
      </w:pPr>
    </w:p>
    <w:p w14:paraId="7886F4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அமிழ்தத்</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அமிர்தத்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L1,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னுடனுறை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மாயிடை</w:t>
      </w:r>
      <w:proofErr w:type="spellEnd"/>
      <w:r>
        <w:rPr>
          <w:rFonts w:ascii="Gandhari Unicode" w:hAnsi="Gandhari Unicode" w:cs="e-Tamil OTC"/>
          <w:lang w:val="en-GB"/>
        </w:rPr>
        <w:t xml:space="preserve"> | __</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L1,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0"/>
      </w:r>
      <w:r>
        <w:rPr>
          <w:rFonts w:ascii="Gandhari Unicode" w:hAnsi="Gandhari Unicode" w:cs="e-Tamil OTC"/>
          <w:lang w:val="en-GB"/>
        </w:rPr>
        <w:t xml:space="preserve"> </w:t>
      </w:r>
      <w:proofErr w:type="spellStart"/>
      <w:r>
        <w:rPr>
          <w:rFonts w:ascii="Gandhari Unicode" w:hAnsi="Gandhari Unicode" w:cs="e-Tamil OTC"/>
          <w:lang w:val="en-GB"/>
        </w:rPr>
        <w:t>னறியுடை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G1</w:t>
      </w:r>
    </w:p>
    <w:p w14:paraId="6C568A9B" w14:textId="77777777" w:rsidR="00544225" w:rsidRDefault="00544225">
      <w:pPr>
        <w:pStyle w:val="Textbody"/>
        <w:spacing w:after="29"/>
        <w:rPr>
          <w:rFonts w:ascii="Gandhari Unicode" w:hAnsi="Gandhari Unicode" w:cs="e-Tamil OTC"/>
          <w:lang w:val="en-GB"/>
        </w:rPr>
      </w:pPr>
    </w:p>
    <w:p w14:paraId="4F1040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amiḻtatt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ins w:id="77" w:author="Narmada Hansani Polgampalage" w:date="2023-11-06T13:33:00Z">
        <w:r>
          <w:rPr>
            <w:rFonts w:ascii="Gandhari Unicode" w:hAnsi="Gandhari Unicode" w:cs="e-Tamil OTC"/>
            <w:lang w:val="en-GB"/>
          </w:rPr>
          <w:t xml:space="preserve"> </w:t>
        </w:r>
      </w:ins>
      <w:r>
        <w:rPr>
          <w:rFonts w:ascii="Gandhari Unicode" w:hAnsi="Gandhari Unicode" w:cs="e-Tamil OTC"/>
          <w:lang w:val="en-GB"/>
        </w:rPr>
        <w:t xml:space="preserve">am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kiḷavi</w:t>
      </w:r>
      <w:proofErr w:type="spellEnd"/>
      <w:proofErr w:type="gramEnd"/>
    </w:p>
    <w:p w14:paraId="3D810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kuṇaṉ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iṉṉa</w:t>
      </w:r>
      <w:proofErr w:type="spellEnd"/>
    </w:p>
    <w:p w14:paraId="1B4E3FB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ceyyum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23EEFF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p>
    <w:p w14:paraId="22D8881C"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kuṟukal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aṟivuṭaiyīr</w:t>
      </w:r>
      <w:proofErr w:type="spellEnd"/>
      <w:r>
        <w:rPr>
          <w:rFonts w:ascii="Gandhari Unicode" w:hAnsi="Gandhari Unicode" w:cs="e-Tamil OTC"/>
          <w:i/>
          <w:iCs/>
          <w:lang w:val="en-GB"/>
        </w:rPr>
        <w:t>-ē</w:t>
      </w:r>
      <w:r>
        <w:rPr>
          <w:rFonts w:ascii="Gandhari Unicode" w:hAnsi="Gandhari Unicode" w:cs="e-Tamil OTC"/>
          <w:lang w:val="en-GB"/>
        </w:rPr>
        <w:t>.</w:t>
      </w:r>
    </w:p>
    <w:p w14:paraId="67EA60D4" w14:textId="77777777" w:rsidR="00544225" w:rsidRDefault="00544225">
      <w:pPr>
        <w:pStyle w:val="Textbody"/>
        <w:spacing w:after="29" w:line="260" w:lineRule="exact"/>
        <w:rPr>
          <w:rFonts w:ascii="Gandhari Unicode" w:hAnsi="Gandhari Unicode" w:cs="e-Tamil OTC"/>
          <w:u w:val="single"/>
          <w:lang w:val="en-GB"/>
        </w:rPr>
      </w:pPr>
    </w:p>
    <w:p w14:paraId="259189DF" w14:textId="77777777" w:rsidR="00544225" w:rsidRDefault="00544225">
      <w:pPr>
        <w:pStyle w:val="Textbody"/>
        <w:spacing w:after="29" w:line="260" w:lineRule="exact"/>
        <w:rPr>
          <w:rFonts w:ascii="Gandhari Unicode" w:hAnsi="Gandhari Unicode" w:cs="e-Tamil OTC"/>
          <w:u w:val="single"/>
          <w:lang w:val="en-GB"/>
        </w:rPr>
      </w:pPr>
    </w:p>
    <w:p w14:paraId="5B62F638" w14:textId="77777777" w:rsidR="00544225" w:rsidRDefault="00000000">
      <w:pPr>
        <w:pStyle w:val="Textbody"/>
        <w:spacing w:after="29" w:line="260" w:lineRule="exact"/>
        <w:rPr>
          <w:rFonts w:ascii="Gandhari Unicode" w:hAnsi="Gandhari Unicode" w:cs="e-Tamil OTC"/>
          <w:u w:val="single"/>
          <w:lang w:val="en-GB"/>
        </w:rPr>
      </w:pPr>
      <w:r>
        <w:br w:type="page"/>
      </w:r>
    </w:p>
    <w:p w14:paraId="7E8CA3B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472DBAE" w14:textId="77777777" w:rsidR="00544225" w:rsidRDefault="00544225">
      <w:pPr>
        <w:pStyle w:val="Textbody"/>
        <w:spacing w:after="29" w:line="260" w:lineRule="exact"/>
        <w:rPr>
          <w:rFonts w:ascii="Gandhari Unicode" w:hAnsi="Gandhari Unicode" w:cs="e-Tamil OTC"/>
          <w:lang w:val="en-GB"/>
        </w:rPr>
      </w:pPr>
    </w:p>
    <w:p w14:paraId="7562A7C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ambrosia like pretty sweet word</w:t>
      </w:r>
    </w:p>
    <w:p w14:paraId="64CC84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such-they pleasant-she quality</w:t>
      </w:r>
      <w:r>
        <w:rPr>
          <w:rFonts w:ascii="Gandhari Unicode" w:hAnsi="Gandhari Unicode" w:cs="e-Tamil OTC"/>
          <w:position w:val="6"/>
          <w:lang w:val="en-GB"/>
        </w:rPr>
        <w:t>um</w:t>
      </w:r>
      <w:r>
        <w:rPr>
          <w:rFonts w:ascii="Gandhari Unicode" w:hAnsi="Gandhari Unicode" w:cs="e-Tamil OTC"/>
          <w:lang w:val="en-GB"/>
        </w:rPr>
        <w:t xml:space="preserve"> pleasant-they(n.pl.)</w:t>
      </w:r>
    </w:p>
    <w:p w14:paraId="1514FC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pleasant-not difficult affliction making- </w:t>
      </w:r>
      <w:proofErr w:type="gramStart"/>
      <w:r>
        <w:rPr>
          <w:rFonts w:ascii="Gandhari Unicode" w:hAnsi="Gandhari Unicode" w:cs="e-Tamil OTC"/>
          <w:lang w:val="en-GB"/>
        </w:rPr>
        <w:t>if</w:t>
      </w:r>
      <w:proofErr w:type="gramEnd"/>
    </w:p>
    <w:p w14:paraId="611B10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 staying difficult-it</w:t>
      </w:r>
      <w:r>
        <w:rPr>
          <w:rFonts w:ascii="Gandhari Unicode" w:hAnsi="Gandhari Unicode" w:cs="e-Tamil OTC"/>
          <w:position w:val="6"/>
          <w:lang w:val="en-GB"/>
        </w:rPr>
        <w:t>ē</w:t>
      </w:r>
      <w:r>
        <w:rPr>
          <w:rFonts w:ascii="Gandhari Unicode" w:hAnsi="Gandhari Unicode" w:cs="e-Tamil OTC"/>
          <w:lang w:val="en-GB"/>
        </w:rPr>
        <w:t xml:space="preserve"> desire</w:t>
      </w:r>
    </w:p>
    <w:p w14:paraId="6642D9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nearing beware(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knowledge </w:t>
      </w:r>
      <w:ins w:id="78" w:author="Narmada Hansani Polgampalage" w:date="2023-11-16T17:06:00Z">
        <w:r>
          <w:rPr>
            <w:rFonts w:ascii="Gandhari Unicode" w:hAnsi="Gandhari Unicode" w:cs="e-Tamil OTC"/>
            <w:lang w:val="en-GB"/>
          </w:rPr>
          <w:t>-</w:t>
        </w:r>
      </w:ins>
      <w:r>
        <w:rPr>
          <w:rFonts w:ascii="Gandhari Unicode" w:hAnsi="Gandhari Unicode" w:cs="e-Tamil OTC"/>
          <w:lang w:val="en-GB"/>
        </w:rPr>
        <w:t>possess-you(</w:t>
      </w:r>
      <w:proofErr w:type="gramStart"/>
      <w:r>
        <w:rPr>
          <w:rFonts w:ascii="Gandhari Unicode" w:hAnsi="Gandhari Unicode" w:cs="e-Tamil OTC"/>
          <w:lang w:val="en-GB"/>
        </w:rPr>
        <w:t>pl.)</w:t>
      </w:r>
      <w:r>
        <w:rPr>
          <w:rFonts w:ascii="Gandhari Unicode" w:hAnsi="Gandhari Unicode" w:cs="e-Tamil OTC"/>
          <w:position w:val="6"/>
          <w:lang w:val="en-GB"/>
        </w:rPr>
        <w:t>ē</w:t>
      </w:r>
      <w:r>
        <w:rPr>
          <w:rFonts w:ascii="Gandhari Unicode" w:hAnsi="Gandhari Unicode" w:cs="e-Tamil OTC"/>
          <w:lang w:val="en-GB"/>
        </w:rPr>
        <w:t>.</w:t>
      </w:r>
      <w:proofErr w:type="gramEnd"/>
    </w:p>
    <w:p w14:paraId="2DAE21F9" w14:textId="77777777" w:rsidR="00544225" w:rsidRDefault="00544225">
      <w:pPr>
        <w:pStyle w:val="Textbody"/>
        <w:spacing w:after="29"/>
        <w:rPr>
          <w:rFonts w:ascii="Gandhari Unicode" w:hAnsi="Gandhari Unicode" w:cs="e-Tamil OTC"/>
          <w:lang w:val="en-GB"/>
        </w:rPr>
      </w:pPr>
    </w:p>
    <w:p w14:paraId="0C5A29FF" w14:textId="77777777" w:rsidR="00544225" w:rsidRDefault="00544225">
      <w:pPr>
        <w:pStyle w:val="Textbody"/>
        <w:spacing w:after="29"/>
        <w:rPr>
          <w:rFonts w:ascii="Gandhari Unicode" w:hAnsi="Gandhari Unicode" w:cs="e-Tamil OTC"/>
          <w:lang w:val="en-GB"/>
        </w:rPr>
      </w:pPr>
    </w:p>
    <w:p w14:paraId="7A09DB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Like ambrosia pretty [and] sweet [her] words,</w:t>
      </w:r>
    </w:p>
    <w:p w14:paraId="673B679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just as pleasing she and pleasing [her] qualities.</w:t>
      </w:r>
    </w:p>
    <w:p w14:paraId="6D02A7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Unpleasant, when she brings heavy affliction:</w:t>
      </w:r>
    </w:p>
    <w:p w14:paraId="19DF20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staying together [is] difficult.</w:t>
      </w:r>
    </w:p>
    <w:p w14:paraId="1FFDF8E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Desire,</w:t>
      </w:r>
    </w:p>
    <w:p w14:paraId="6D41F4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coming near [to it], you who possess knowledge.</w:t>
      </w:r>
    </w:p>
    <w:p w14:paraId="164B033E" w14:textId="77777777" w:rsidR="00544225" w:rsidRDefault="00544225">
      <w:pPr>
        <w:pStyle w:val="Textbody"/>
        <w:spacing w:after="0"/>
        <w:rPr>
          <w:rFonts w:ascii="Gandhari Unicode" w:hAnsi="Gandhari Unicode" w:cs="e-Tamil OTC"/>
          <w:lang w:val="en-GB"/>
        </w:rPr>
      </w:pPr>
    </w:p>
    <w:p w14:paraId="56C82EEC" w14:textId="77777777" w:rsidR="00544225" w:rsidRDefault="00544225">
      <w:pPr>
        <w:pStyle w:val="Textbody"/>
        <w:spacing w:after="0"/>
        <w:rPr>
          <w:rFonts w:ascii="Gandhari Unicode" w:hAnsi="Gandhari Unicode" w:cs="e-Tamil OTC"/>
          <w:lang w:val="en-GB"/>
        </w:rPr>
      </w:pPr>
    </w:p>
    <w:p w14:paraId="58BD05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Desire [is] difficult in staying together.</w:t>
      </w:r>
    </w:p>
    <w:p w14:paraId="669928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Beware of coming near [her], you who possess knowledge. </w:t>
      </w:r>
      <w:r>
        <w:rPr>
          <w:rStyle w:val="FootnoteReference1"/>
          <w:rFonts w:ascii="Gandhari Unicode" w:hAnsi="Gandhari Unicode" w:cs="e-Tamil OTC"/>
          <w:lang w:val="en-GB"/>
        </w:rPr>
        <w:footnoteReference w:id="21"/>
      </w:r>
    </w:p>
    <w:p w14:paraId="1CA20AC3" w14:textId="77777777" w:rsidR="00544225" w:rsidRDefault="00544225">
      <w:pPr>
        <w:pStyle w:val="Textbody"/>
        <w:spacing w:after="0"/>
        <w:rPr>
          <w:rFonts w:ascii="Gandhari Unicode" w:hAnsi="Gandhari Unicode" w:cs="e-Tamil OTC"/>
          <w:lang w:val="en-GB"/>
        </w:rPr>
      </w:pPr>
    </w:p>
    <w:p w14:paraId="0F838960" w14:textId="77777777" w:rsidR="00544225" w:rsidRDefault="00000000">
      <w:pPr>
        <w:rPr>
          <w:rFonts w:ascii="Gandhari Unicode" w:eastAsiaTheme="majorEastAsia" w:hAnsi="Gandhari Unicode" w:cstheme="majorBidi" w:hint="eastAsia"/>
          <w:b/>
        </w:rPr>
      </w:pPr>
      <w:r>
        <w:br w:type="page"/>
      </w:r>
    </w:p>
    <w:p w14:paraId="4439D3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207</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978CAA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049DCD" w14:textId="77777777" w:rsidR="00544225" w:rsidRDefault="00544225">
      <w:pPr>
        <w:pStyle w:val="Textbody"/>
        <w:spacing w:after="29"/>
        <w:rPr>
          <w:rFonts w:ascii="Gandhari Unicode" w:hAnsi="Gandhari Unicode" w:cs="e-Tamil OTC"/>
          <w:lang w:val="en-GB"/>
        </w:rPr>
      </w:pPr>
    </w:p>
    <w:p w14:paraId="0E268F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செப்பினஞ்</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தாகுமென்</w:t>
      </w:r>
      <w:proofErr w:type="spellEnd"/>
    </w:p>
    <w:p w14:paraId="7860B1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டிருந்த</w:t>
      </w:r>
      <w:proofErr w:type="spellEnd"/>
    </w:p>
    <w:p w14:paraId="309607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டெள்விளி</w:t>
      </w:r>
      <w:proofErr w:type="spellEnd"/>
    </w:p>
    <w:p w14:paraId="06B3E4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குயவுத்துணை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யாகுங்</w:t>
      </w:r>
      <w:proofErr w:type="spellEnd"/>
    </w:p>
    <w:p w14:paraId="3E55ED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கல்வரை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யயலது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p>
    <w:p w14:paraId="017E22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p>
    <w:p w14:paraId="5F006B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w:t>
      </w:r>
      <w:proofErr w:type="spellEnd"/>
      <w:r>
        <w:rPr>
          <w:rFonts w:ascii="Gandhari Unicode" w:hAnsi="Gandhari Unicode" w:cs="e-Tamil OTC"/>
          <w:lang w:val="en-GB"/>
        </w:rPr>
        <w:t>.</w:t>
      </w:r>
    </w:p>
    <w:p w14:paraId="2E1C1256" w14:textId="77777777" w:rsidR="00544225" w:rsidRDefault="00544225">
      <w:pPr>
        <w:pStyle w:val="Textbody"/>
        <w:spacing w:after="29"/>
        <w:rPr>
          <w:rFonts w:ascii="Gandhari Unicode" w:hAnsi="Gandhari Unicode" w:cs="e-Tamil OTC"/>
          <w:lang w:val="en-GB"/>
        </w:rPr>
      </w:pPr>
    </w:p>
    <w:p w14:paraId="05F837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செப்பினஞ்</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செப்பினெஞ்</w:t>
      </w:r>
      <w:proofErr w:type="spellEnd"/>
      <w:r>
        <w:rPr>
          <w:rFonts w:ascii="Gandhari Unicode" w:hAnsi="Gandhari Unicode" w:cs="e-Tamil OTC"/>
          <w:lang w:val="en-GB"/>
        </w:rPr>
        <w:t xml:space="preserve"> C3v,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செப்பிநாம்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L1,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யங்கவட்</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வினந்திர்</w:t>
      </w:r>
      <w:proofErr w:type="spellEnd"/>
      <w:r>
        <w:rPr>
          <w:rFonts w:ascii="Gandhari Unicode" w:hAnsi="Gandhari Unicode" w:cs="e-Tamil OTC"/>
          <w:lang w:val="en-GB"/>
        </w:rPr>
        <w:t xml:space="preserve"> L1,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டெள்விளி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யாகுங்</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r>
        <w:rPr>
          <w:rFonts w:ascii="Gandhari Unicode" w:hAnsi="Gandhari Unicode" w:cs="e-Tamil OTC"/>
          <w:lang w:val="en-GB"/>
        </w:rPr>
        <w:t xml:space="preserve"> C2v+3v,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பேஎர்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பேர்பட்ட</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தொல்வழங்கு</w:t>
      </w:r>
      <w:proofErr w:type="spellEnd"/>
      <w:r>
        <w:rPr>
          <w:rFonts w:ascii="Gandhari Unicode" w:hAnsi="Gandhari Unicode" w:cs="e-Tamil OTC"/>
          <w:lang w:val="en-GB"/>
        </w:rPr>
        <w:t xml:space="preserve"> C1+2v+3v,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தோல்வழங்கு</w:t>
      </w:r>
      <w:proofErr w:type="spellEnd"/>
      <w:r>
        <w:rPr>
          <w:rFonts w:ascii="Gandhari Unicode" w:hAnsi="Gandhari Unicode" w:cs="e-Tamil OTC"/>
          <w:lang w:val="en-GB"/>
        </w:rPr>
        <w:t xml:space="preserve"> C1,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தேர்வழங்கு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தோல்வழங்</w:t>
      </w:r>
      <w:proofErr w:type="spellEnd"/>
      <w:r>
        <w:rPr>
          <w:rFonts w:ascii="Gandhari Unicode" w:hAnsi="Gandhari Unicode" w:cs="e-Tamil OTC"/>
          <w:lang w:val="en-GB"/>
        </w:rPr>
        <w:t xml:space="preserve"> L1 [line 5 originally missing in C2]</w:t>
      </w:r>
    </w:p>
    <w:p w14:paraId="1E7B9CF2" w14:textId="77777777" w:rsidR="00544225" w:rsidRDefault="00544225">
      <w:pPr>
        <w:pStyle w:val="Textbody"/>
        <w:spacing w:after="29"/>
        <w:rPr>
          <w:rFonts w:ascii="Gandhari Unicode" w:hAnsi="Gandhari Unicode" w:cs="e-Tamil OTC"/>
          <w:lang w:val="en-GB"/>
        </w:rPr>
      </w:pPr>
    </w:p>
    <w:p w14:paraId="0740A7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ceppiṉam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celiṉ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celav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w:t>
      </w:r>
    </w:p>
    <w:p w14:paraId="56757D3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atta</w:t>
      </w:r>
      <w:del w:id="79" w:author="Narmada Hansani Polgampalage" w:date="2023-11-16T17:20:00Z">
        <w:r>
          <w:rPr>
            <w:rFonts w:ascii="Gandhari Unicode" w:hAnsi="Gandhari Unicode" w:cs="e-Tamil OTC"/>
            <w:lang w:val="en-GB"/>
          </w:rPr>
          <w:delText>m</w:delText>
        </w:r>
      </w:del>
      <w:r>
        <w:rPr>
          <w:rFonts w:ascii="Gandhari Unicode" w:hAnsi="Gandhari Unicode" w:cs="e-Tamil OTC"/>
          <w:lang w:val="en-GB"/>
        </w:rPr>
        <w:t xml:space="preserve"> </w:t>
      </w:r>
      <w:ins w:id="80" w:author="Narmada Hansani Polgampalage" w:date="2023-11-16T17:20:00Z">
        <w:r>
          <w:rPr>
            <w:rFonts w:ascii="Gandhari Unicode" w:hAnsi="Gandhari Unicode" w:cs="e-Tamil OTC"/>
            <w:lang w:val="en-GB"/>
          </w:rPr>
          <w:t>~</w:t>
        </w:r>
      </w:ins>
      <w:proofErr w:type="spellStart"/>
      <w:r>
        <w:rPr>
          <w:rFonts w:ascii="Gandhari Unicode" w:hAnsi="Gandhari Unicode" w:cs="e-Tamil OTC"/>
          <w:lang w:val="en-GB"/>
        </w:rPr>
        <w:t>ōmai</w:t>
      </w:r>
      <w:proofErr w:type="spellEnd"/>
      <w:ins w:id="81" w:author="Narmada Hansani Polgampalage" w:date="2023-11-16T17:21:00Z">
        <w:r>
          <w:rPr>
            <w:rFonts w:ascii="Gandhari Unicode" w:hAnsi="Gandhari Unicode" w:cs="e-Tamil OTC"/>
            <w:lang w:val="en-GB"/>
          </w:rPr>
          <w:t>-</w:t>
        </w:r>
      </w:ins>
      <w:del w:id="82" w:author="Narmada Hansani Polgampalage" w:date="2023-11-16T17:21:00Z">
        <w:r>
          <w:rPr>
            <w:rFonts w:ascii="Gandhari Unicode" w:hAnsi="Gandhari Unicode" w:cs="e-Tamil OTC"/>
            <w:lang w:val="en-GB"/>
          </w:rPr>
          <w:delText>y</w:delText>
        </w:r>
      </w:del>
      <w:ins w:id="83" w:author="Narmada Hansani Polgampalage" w:date="2023-11-16T17:21:00Z">
        <w:r>
          <w:rPr>
            <w:rFonts w:ascii="Gandhari Unicode" w:hAnsi="Gandhari Unicode" w:cs="e-Tamil OTC"/>
            <w:lang w:val="en-GB"/>
          </w:rPr>
          <w:t>~</w:t>
        </w:r>
      </w:ins>
      <w:r>
        <w:rPr>
          <w:rFonts w:ascii="Gandhari Unicode" w:hAnsi="Gandhari Unicode" w:cs="e-Tamil OTC"/>
          <w:lang w:val="en-GB"/>
        </w:rPr>
        <w:t xml:space="preserve">am </w:t>
      </w:r>
      <w:proofErr w:type="spellStart"/>
      <w:r>
        <w:rPr>
          <w:rFonts w:ascii="Gandhari Unicode" w:hAnsi="Gandhari Unicode" w:cs="e-Tamil OTC"/>
          <w:lang w:val="en-GB"/>
        </w:rPr>
        <w:t>kavaṭṭ</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irunta</w:t>
      </w:r>
      <w:proofErr w:type="spellEnd"/>
      <w:proofErr w:type="gramEnd"/>
    </w:p>
    <w:p w14:paraId="74527B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w:t>
      </w:r>
      <w:proofErr w:type="spellEnd"/>
    </w:p>
    <w:p w14:paraId="1B6558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uyavu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1A09697B"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 xml:space="preserve">kal </w:t>
      </w:r>
      <w:proofErr w:type="spellStart"/>
      <w:r>
        <w:rPr>
          <w:rFonts w:ascii="Gandhari Unicode" w:hAnsi="Gandhari Unicode" w:cs="e-Tamil OTC"/>
          <w:i/>
          <w:iCs/>
          <w:lang w:val="en-GB"/>
        </w:rPr>
        <w:t>varai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ayalatu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p>
    <w:p w14:paraId="762056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poṟippa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w:t>
      </w:r>
    </w:p>
    <w:p w14:paraId="51B5464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ceṉṟ</w:t>
      </w:r>
      <w:proofErr w:type="spellEnd"/>
      <w:ins w:id="84" w:author="Narmada Hansani Polgampalage" w:date="2023-11-16T17:21:00Z">
        <w:r>
          <w:rPr>
            <w:rFonts w:ascii="Gandhari Unicode" w:hAnsi="Gandhari Unicode" w:cs="e-Tamil OTC"/>
            <w:lang w:val="en-GB"/>
          </w:rPr>
          <w:t xml:space="preserve">* </w:t>
        </w:r>
      </w:ins>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ins w:id="85" w:author="Narmada Hansani Polgampalage" w:date="2023-11-16T17:29:00Z">
        <w:r>
          <w:rPr>
            <w:rFonts w:ascii="Gandhari Unicode" w:hAnsi="Gandhari Unicode" w:cs="e-Tamil OTC"/>
            <w:lang w:val="en-GB"/>
          </w:rPr>
          <w:t>+</w:t>
        </w:r>
      </w:ins>
      <w:proofErr w:type="spellStart"/>
      <w:r>
        <w:rPr>
          <w:rFonts w:ascii="Gandhari Unicode" w:hAnsi="Gandhari Unicode" w:cs="e-Tamil OTC"/>
          <w:lang w:val="en-GB"/>
        </w:rPr>
        <w:t>ārvalar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ins w:id="86" w:author="Narmada Hansani Polgampalage" w:date="2023-11-16T17:21:00Z">
        <w:r>
          <w:rPr>
            <w:rFonts w:ascii="Gandhari Unicode" w:hAnsi="Gandhari Unicode" w:cs="e-Tamil OTC"/>
            <w:lang w:val="en-GB"/>
          </w:rPr>
          <w:t>-</w:t>
        </w:r>
      </w:ins>
      <w:r>
        <w:rPr>
          <w:rFonts w:ascii="Gandhari Unicode" w:hAnsi="Gandhari Unicode" w:cs="e-Tamil OTC"/>
          <w:lang w:val="en-GB"/>
        </w:rPr>
        <w:t>ē.</w:t>
      </w:r>
    </w:p>
    <w:p w14:paraId="3255F812" w14:textId="77777777" w:rsidR="00544225" w:rsidRDefault="00544225">
      <w:pPr>
        <w:pStyle w:val="Textbody"/>
        <w:spacing w:after="29" w:line="260" w:lineRule="exact"/>
        <w:rPr>
          <w:rFonts w:ascii="Gandhari Unicode" w:hAnsi="Gandhari Unicode" w:cs="e-Tamil OTC"/>
          <w:u w:val="single"/>
          <w:lang w:val="en-GB"/>
        </w:rPr>
      </w:pPr>
    </w:p>
    <w:p w14:paraId="271AA20F" w14:textId="77777777" w:rsidR="00544225" w:rsidRDefault="00544225">
      <w:pPr>
        <w:pStyle w:val="Textbody"/>
        <w:spacing w:after="29" w:line="260" w:lineRule="exact"/>
        <w:rPr>
          <w:rFonts w:ascii="Gandhari Unicode" w:hAnsi="Gandhari Unicode" w:cs="e-Tamil OTC"/>
          <w:u w:val="single"/>
          <w:lang w:val="en-GB"/>
        </w:rPr>
      </w:pPr>
    </w:p>
    <w:p w14:paraId="43C7D2EB" w14:textId="77777777" w:rsidR="00544225" w:rsidRDefault="00000000">
      <w:pPr>
        <w:pStyle w:val="Textbody"/>
        <w:spacing w:after="29" w:line="260" w:lineRule="exact"/>
        <w:rPr>
          <w:rFonts w:ascii="Gandhari Unicode" w:hAnsi="Gandhari Unicode" w:cs="e-Tamil OTC"/>
          <w:u w:val="single"/>
          <w:lang w:val="en-GB"/>
        </w:rPr>
      </w:pPr>
      <w:r>
        <w:br w:type="page"/>
      </w:r>
    </w:p>
    <w:p w14:paraId="63F3676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after she had realised the signs of [his] going, when the confidante </w:t>
      </w:r>
      <w:proofErr w:type="gramStart"/>
      <w:r>
        <w:rPr>
          <w:rFonts w:ascii="Gandhari Unicode" w:hAnsi="Gandhari Unicode" w:cs="e-Tamil OTC"/>
          <w:lang w:val="en-GB"/>
        </w:rPr>
        <w:t>said</w:t>
      </w:r>
      <w:proofErr w:type="gramEnd"/>
      <w:r>
        <w:rPr>
          <w:rFonts w:ascii="Gandhari Unicode" w:hAnsi="Gandhari Unicode" w:cs="e-Tamil OTC"/>
          <w:lang w:val="en-GB"/>
        </w:rPr>
        <w:t xml:space="preserve"> “he won't go”.</w:t>
      </w:r>
    </w:p>
    <w:p w14:paraId="0BD38336" w14:textId="77777777" w:rsidR="00544225" w:rsidRDefault="00544225">
      <w:pPr>
        <w:pStyle w:val="Textbody"/>
        <w:spacing w:after="29" w:line="260" w:lineRule="exact"/>
        <w:rPr>
          <w:rFonts w:ascii="Gandhari Unicode" w:hAnsi="Gandhari Unicode" w:cs="e-Tamil OTC"/>
          <w:lang w:val="en-GB"/>
        </w:rPr>
      </w:pPr>
    </w:p>
    <w:p w14:paraId="4C5D747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we-said go-if</w:t>
      </w:r>
      <w:r>
        <w:rPr>
          <w:rFonts w:ascii="Gandhari Unicode" w:hAnsi="Gandhari Unicode" w:cs="e-Tamil OTC"/>
          <w:position w:val="6"/>
          <w:lang w:val="en-GB"/>
        </w:rPr>
        <w:t>ē</w:t>
      </w:r>
      <w:r>
        <w:rPr>
          <w:rFonts w:ascii="Gandhari Unicode" w:hAnsi="Gandhari Unicode" w:cs="e-Tamil OTC"/>
          <w:lang w:val="en-GB"/>
        </w:rPr>
        <w:t xml:space="preserve"> going difficult-it becoming- </w:t>
      </w:r>
      <w:proofErr w:type="gramStart"/>
      <w:r>
        <w:rPr>
          <w:rFonts w:ascii="Gandhari Unicode" w:hAnsi="Gandhari Unicode" w:cs="e-Tamil OTC"/>
          <w:lang w:val="en-GB"/>
        </w:rPr>
        <w:t>said</w:t>
      </w:r>
      <w:proofErr w:type="gramEnd"/>
    </w:p>
    <w:p w14:paraId="384944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road </w:t>
      </w:r>
      <w:proofErr w:type="spellStart"/>
      <w:r>
        <w:rPr>
          <w:rFonts w:ascii="Gandhari Unicode" w:hAnsi="Gandhari Unicode" w:cs="e-Tamil OTC"/>
          <w:lang w:val="en-GB"/>
        </w:rPr>
        <w:t>Ōmai</w:t>
      </w:r>
      <w:proofErr w:type="spellEnd"/>
      <w:r>
        <w:rPr>
          <w:rFonts w:ascii="Gandhari Unicode" w:hAnsi="Gandhari Unicode" w:cs="e-Tamil OTC"/>
          <w:position w:val="6"/>
          <w:lang w:val="en-GB"/>
        </w:rPr>
        <w:t>am</w:t>
      </w:r>
      <w:r>
        <w:rPr>
          <w:rFonts w:ascii="Gandhari Unicode" w:hAnsi="Gandhari Unicode" w:cs="e-Tamil OTC"/>
          <w:lang w:val="en-GB"/>
        </w:rPr>
        <w:t xml:space="preserve"> twig been-</w:t>
      </w:r>
    </w:p>
    <w:p w14:paraId="6DDDA0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end- kite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loneliness take- clear </w:t>
      </w:r>
      <w:proofErr w:type="gramStart"/>
      <w:r>
        <w:rPr>
          <w:rFonts w:ascii="Gandhari Unicode" w:hAnsi="Gandhari Unicode" w:cs="e-Tamil OTC"/>
          <w:lang w:val="en-GB"/>
        </w:rPr>
        <w:t>sound</w:t>
      </w:r>
      <w:proofErr w:type="gramEnd"/>
    </w:p>
    <w:p w14:paraId="6A73A7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desert go- people(dat.) suffering companion becoming-</w:t>
      </w:r>
    </w:p>
    <w:p w14:paraId="71F729C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stone mountain neighbourhood-it old wander- little way</w:t>
      </w:r>
    </w:p>
    <w:p w14:paraId="320A4D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foot imprint(inf.) </w:t>
      </w:r>
      <w:proofErr w:type="spellStart"/>
      <w:r>
        <w:rPr>
          <w:rFonts w:ascii="Gandhari Unicode" w:hAnsi="Gandhari Unicode" w:cs="e-Tamil OTC"/>
          <w:lang w:val="en-GB"/>
        </w:rPr>
        <w:t>lept</w:t>
      </w:r>
      <w:proofErr w:type="spellEnd"/>
      <w:r>
        <w:rPr>
          <w:rFonts w:ascii="Gandhari Unicode" w:hAnsi="Gandhari Unicode" w:cs="e-Tamil OTC"/>
          <w:lang w:val="en-GB"/>
        </w:rPr>
        <w:t>-over</w:t>
      </w:r>
    </w:p>
    <w:p w14:paraId="503F6C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 say(inf.) heard- our- affection-they(h.) many-they(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2C2B6FBD" w14:textId="77777777" w:rsidR="00544225" w:rsidRDefault="00544225">
      <w:pPr>
        <w:pStyle w:val="Textbody"/>
        <w:spacing w:after="29"/>
        <w:rPr>
          <w:rFonts w:ascii="Gandhari Unicode" w:hAnsi="Gandhari Unicode" w:cs="e-Tamil OTC"/>
          <w:lang w:val="en-GB"/>
        </w:rPr>
      </w:pPr>
    </w:p>
    <w:p w14:paraId="196A795C" w14:textId="77777777" w:rsidR="00544225" w:rsidRDefault="00544225">
      <w:pPr>
        <w:pStyle w:val="Textbody"/>
        <w:spacing w:after="29"/>
        <w:rPr>
          <w:rFonts w:ascii="Gandhari Unicode" w:hAnsi="Gandhari Unicode" w:cs="e-Tamil OTC"/>
          <w:lang w:val="en-GB"/>
        </w:rPr>
      </w:pPr>
    </w:p>
    <w:p w14:paraId="24BE6DC7"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After [he] said:</w:t>
      </w:r>
    </w:p>
    <w:p w14:paraId="38863D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speak [to her and] go</w:t>
      </w:r>
      <w:r>
        <w:rPr>
          <w:rStyle w:val="FootnoteReference1"/>
          <w:rFonts w:ascii="Gandhari Unicode" w:hAnsi="Gandhari Unicode" w:cs="e-Tamil OTC"/>
          <w:lang w:val="en-GB"/>
        </w:rPr>
        <w:footnoteReference w:id="22"/>
      </w:r>
      <w:r>
        <w:rPr>
          <w:rFonts w:ascii="Gandhari Unicode" w:hAnsi="Gandhari Unicode" w:cs="e-Tamil OTC"/>
          <w:lang w:val="en-GB"/>
        </w:rPr>
        <w:t>, going will be difficult!”</w:t>
      </w:r>
      <w:r>
        <w:rPr>
          <w:rStyle w:val="FootnoteReference1"/>
          <w:rFonts w:ascii="Gandhari Unicode" w:hAnsi="Gandhari Unicode" w:cs="e-Tamil OTC"/>
          <w:lang w:val="en-GB"/>
        </w:rPr>
        <w:footnoteReference w:id="23"/>
      </w:r>
      <w:r>
        <w:rPr>
          <w:rFonts w:ascii="Gandhari Unicode" w:hAnsi="Gandhari Unicode" w:cs="e-Tamil OTC"/>
          <w:lang w:val="en-GB"/>
        </w:rPr>
        <w:t>,</w:t>
      </w:r>
    </w:p>
    <w:p w14:paraId="10EC08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many [are] those with affection for </w:t>
      </w:r>
      <w:proofErr w:type="gramStart"/>
      <w:r>
        <w:rPr>
          <w:rFonts w:ascii="Gandhari Unicode" w:hAnsi="Gandhari Unicode" w:cs="e-Tamil OTC"/>
          <w:lang w:val="en-GB"/>
        </w:rPr>
        <w:t>us</w:t>
      </w:r>
      <w:proofErr w:type="gramEnd"/>
    </w:p>
    <w:p w14:paraId="4A0DE9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have heard that he has gone</w:t>
      </w:r>
      <w:r>
        <w:rPr>
          <w:rStyle w:val="FootnoteReference1"/>
          <w:rFonts w:ascii="Gandhari Unicode" w:hAnsi="Gandhari Unicode" w:cs="e-Tamil OTC"/>
          <w:lang w:val="en-GB"/>
        </w:rPr>
        <w:footnoteReference w:id="24"/>
      </w:r>
      <w:r>
        <w:rPr>
          <w:rFonts w:ascii="Gandhari Unicode" w:hAnsi="Gandhari Unicode" w:cs="e-Tamil OTC"/>
          <w:lang w:val="en-GB"/>
        </w:rPr>
        <w:t>,</w:t>
      </w:r>
    </w:p>
    <w:p w14:paraId="12D4902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set out</w:t>
      </w:r>
      <w:r>
        <w:rPr>
          <w:rStyle w:val="FootnoteReference1"/>
          <w:rFonts w:ascii="Gandhari Unicode" w:hAnsi="Gandhari Unicode" w:cs="e-Tamil OTC"/>
          <w:lang w:val="en-GB"/>
        </w:rPr>
        <w:footnoteReference w:id="25"/>
      </w:r>
      <w:r>
        <w:rPr>
          <w:rFonts w:ascii="Gandhari Unicode" w:hAnsi="Gandhari Unicode" w:cs="e-Tamil OTC"/>
          <w:lang w:val="en-GB"/>
        </w:rPr>
        <w:t xml:space="preserve"> to imprint [his] good </w:t>
      </w:r>
      <w:proofErr w:type="gramStart"/>
      <w:r>
        <w:rPr>
          <w:rFonts w:ascii="Gandhari Unicode" w:hAnsi="Gandhari Unicode" w:cs="e-Tamil OTC"/>
          <w:lang w:val="en-GB"/>
        </w:rPr>
        <w:t>foot</w:t>
      </w:r>
      <w:proofErr w:type="gramEnd"/>
    </w:p>
    <w:p w14:paraId="7FABEF1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small way, frequented of old, </w:t>
      </w:r>
      <w:r>
        <w:rPr>
          <w:rFonts w:ascii="Gandhari Unicode" w:hAnsi="Gandhari Unicode" w:cs="e-Tamil OTC"/>
          <w:lang w:val="en-GB"/>
        </w:rPr>
        <w:tab/>
        <w:t xml:space="preserve">in the </w:t>
      </w:r>
      <w:proofErr w:type="gramStart"/>
      <w:r>
        <w:rPr>
          <w:rFonts w:ascii="Gandhari Unicode" w:hAnsi="Gandhari Unicode" w:cs="e-Tamil OTC"/>
          <w:lang w:val="en-GB"/>
        </w:rPr>
        <w:t>neighbourhood</w:t>
      </w:r>
      <w:proofErr w:type="gramEnd"/>
    </w:p>
    <w:p w14:paraId="01FFBF3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stony mountains,</w:t>
      </w:r>
      <w:r>
        <w:rPr>
          <w:rFonts w:ascii="Gandhari Unicode" w:hAnsi="Gandhari Unicode" w:cs="e-Tamil OTC"/>
          <w:lang w:val="en-GB"/>
        </w:rPr>
        <w:tab/>
      </w:r>
    </w:p>
    <w:p w14:paraId="4B5758A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clear sound filled with loneliness</w:t>
      </w:r>
      <w:r>
        <w:rPr>
          <w:rStyle w:val="FootnoteReference1"/>
          <w:rFonts w:ascii="Gandhari Unicode" w:hAnsi="Gandhari Unicode" w:cs="e-Tamil OTC"/>
          <w:lang w:val="en-GB"/>
        </w:rPr>
        <w:footnoteReference w:id="26"/>
      </w:r>
      <w:r>
        <w:rPr>
          <w:rFonts w:ascii="Gandhari Unicode" w:hAnsi="Gandhari Unicode" w:cs="e-Tamil OTC"/>
          <w:lang w:val="en-GB"/>
        </w:rPr>
        <w:t xml:space="preserve"> of the kite without flock,</w:t>
      </w:r>
    </w:p>
    <w:p w14:paraId="70F0D6EF" w14:textId="77777777" w:rsidR="00544225" w:rsidRDefault="00000000">
      <w:pPr>
        <w:pStyle w:val="Textbody"/>
        <w:tabs>
          <w:tab w:val="left" w:pos="288"/>
          <w:tab w:val="left" w:pos="1013"/>
        </w:tabs>
        <w:spacing w:after="0"/>
        <w:rPr>
          <w:rFonts w:ascii="Gandhari Unicode" w:hAnsi="Gandhari Unicode" w:cs="e-Tamil OTC"/>
          <w:lang w:val="en-GB"/>
        </w:rPr>
      </w:pPr>
      <w:r>
        <w:rPr>
          <w:rFonts w:ascii="Gandhari Unicode" w:hAnsi="Gandhari Unicode" w:cs="e-Tamil OTC"/>
          <w:lang w:val="en-GB"/>
        </w:rPr>
        <w:tab/>
        <w:t xml:space="preserve">perched on a twig of the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 on the road,</w:t>
      </w:r>
    </w:p>
    <w:p w14:paraId="62727E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becomes a companion in suffering for the people </w:t>
      </w:r>
      <w:proofErr w:type="gramStart"/>
      <w:r>
        <w:rPr>
          <w:rFonts w:ascii="Gandhari Unicode" w:hAnsi="Gandhari Unicode" w:cs="e-Tamil OTC"/>
          <w:lang w:val="en-GB"/>
        </w:rPr>
        <w:t>going</w:t>
      </w:r>
      <w:proofErr w:type="gramEnd"/>
    </w:p>
    <w:p w14:paraId="5D704D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the desert.</w:t>
      </w:r>
    </w:p>
    <w:p w14:paraId="385B6E51" w14:textId="77777777" w:rsidR="00544225" w:rsidRDefault="00000000">
      <w:pPr>
        <w:rPr>
          <w:rFonts w:ascii="Gandhari Unicode" w:eastAsiaTheme="majorEastAsia" w:hAnsi="Gandhari Unicode" w:cstheme="majorBidi" w:hint="eastAsia"/>
          <w:b/>
        </w:rPr>
      </w:pPr>
      <w:r>
        <w:br w:type="page"/>
      </w:r>
    </w:p>
    <w:p w14:paraId="26A3E2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208</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82EA6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0BA45FA" w14:textId="77777777" w:rsidR="00544225" w:rsidRDefault="00544225">
      <w:pPr>
        <w:pStyle w:val="Textbody"/>
        <w:spacing w:after="29"/>
        <w:rPr>
          <w:rFonts w:ascii="Gandhari Unicode" w:hAnsi="Gandhari Unicode" w:cs="e-Tamil OTC"/>
          <w:lang w:val="en-GB"/>
        </w:rPr>
      </w:pPr>
    </w:p>
    <w:p w14:paraId="751B4E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ஒன்றே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குன்றத்துப்</w:t>
      </w:r>
      <w:proofErr w:type="spellEnd"/>
    </w:p>
    <w:p w14:paraId="339303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பொருகளிறு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நெரிதாள்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2A0174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பெய்ம்மார்</w:t>
      </w:r>
      <w:proofErr w:type="spellEnd"/>
    </w:p>
    <w:p w14:paraId="14D176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42CC20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னானே</w:t>
      </w:r>
      <w:proofErr w:type="spellEnd"/>
      <w:r>
        <w:rPr>
          <w:rFonts w:ascii="Gandhari Unicode" w:hAnsi="Gandhari Unicode" w:cs="e-Tamil OTC"/>
          <w:lang w:val="en-GB"/>
        </w:rPr>
        <w:t>.</w:t>
      </w:r>
    </w:p>
    <w:p w14:paraId="2C082732" w14:textId="77777777" w:rsidR="00544225" w:rsidRDefault="00544225">
      <w:pPr>
        <w:pStyle w:val="Textbody"/>
        <w:spacing w:after="29"/>
        <w:rPr>
          <w:rFonts w:ascii="Gandhari Unicode" w:hAnsi="Gandhari Unicode" w:cs="e-Tamil OTC"/>
          <w:lang w:val="en-GB"/>
        </w:rPr>
      </w:pPr>
    </w:p>
    <w:p w14:paraId="4FD468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ஒன்றே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L1, C1+2+3v,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AT, VP;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னொன்றுவேன்</w:t>
      </w:r>
      <w:proofErr w:type="spellEnd"/>
      <w:r>
        <w:rPr>
          <w:rFonts w:ascii="Gandhari Unicode" w:hAnsi="Gandhari Unicode" w:cs="e-Tamil OTC"/>
          <w:lang w:val="en-GB"/>
        </w:rPr>
        <w:t xml:space="preserve"> L1, G2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மிதித்த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நெறிதாள்</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நெரிதாள்</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துமித்த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பெய்ம்மார்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மலையக</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C1+2v+3,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C2, G1,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Nacc.</w:t>
      </w:r>
    </w:p>
    <w:p w14:paraId="22B33D14" w14:textId="77777777" w:rsidR="00544225" w:rsidRDefault="00544225">
      <w:pPr>
        <w:pStyle w:val="Textbody"/>
        <w:spacing w:after="29"/>
        <w:rPr>
          <w:rFonts w:ascii="Gandhari Unicode" w:hAnsi="Gandhari Unicode" w:cs="e-Tamil OTC"/>
          <w:lang w:val="en-GB"/>
        </w:rPr>
      </w:pPr>
    </w:p>
    <w:p w14:paraId="513AE4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oṉṟēṉ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allēṉ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oṉṟuveṉ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w:t>
      </w:r>
    </w:p>
    <w:p w14:paraId="5B600A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mititta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neri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0E7D2A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peymmār</w:t>
      </w:r>
      <w:proofErr w:type="spellEnd"/>
    </w:p>
    <w:p w14:paraId="72C6EE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niṉṟu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nāṭaṉōṭ</w:t>
      </w:r>
      <w:proofErr w:type="spellEnd"/>
      <w:r>
        <w:rPr>
          <w:rFonts w:ascii="Gandhari Unicode" w:hAnsi="Gandhari Unicode" w:cs="e-Tamil OTC"/>
          <w:lang w:val="en-GB"/>
        </w:rPr>
        <w:t>*</w:t>
      </w:r>
    </w:p>
    <w:p w14:paraId="54AE6C5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oṉṟēṉ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oṉṟaṉāṉ</w:t>
      </w:r>
      <w:proofErr w:type="spellEnd"/>
      <w:r>
        <w:rPr>
          <w:rFonts w:ascii="Gandhari Unicode" w:hAnsi="Gandhari Unicode" w:cs="e-Tamil OTC"/>
          <w:i/>
          <w:iCs/>
          <w:lang w:val="en-GB"/>
        </w:rPr>
        <w:t>-ē</w:t>
      </w:r>
      <w:r>
        <w:rPr>
          <w:rFonts w:ascii="Gandhari Unicode" w:hAnsi="Gandhari Unicode" w:cs="e-Tamil OTC"/>
          <w:lang w:val="en-GB"/>
        </w:rPr>
        <w:t>.</w:t>
      </w:r>
    </w:p>
    <w:p w14:paraId="427FC2F0" w14:textId="77777777" w:rsidR="00544225" w:rsidRDefault="00544225">
      <w:pPr>
        <w:pStyle w:val="Textbody"/>
        <w:spacing w:after="29" w:line="260" w:lineRule="exact"/>
        <w:rPr>
          <w:rFonts w:ascii="Gandhari Unicode" w:hAnsi="Gandhari Unicode" w:cs="e-Tamil OTC"/>
          <w:lang w:val="en-GB"/>
        </w:rPr>
      </w:pPr>
    </w:p>
    <w:p w14:paraId="3A664FE6" w14:textId="77777777" w:rsidR="00544225" w:rsidRDefault="00544225">
      <w:pPr>
        <w:pStyle w:val="Textbody"/>
        <w:spacing w:after="29" w:line="260" w:lineRule="exact"/>
        <w:rPr>
          <w:rFonts w:ascii="Gandhari Unicode" w:hAnsi="Gandhari Unicode" w:cs="e-Tamil OTC"/>
          <w:lang w:val="en-GB"/>
        </w:rPr>
      </w:pPr>
    </w:p>
    <w:p w14:paraId="0213F4D0" w14:textId="77777777" w:rsidR="00544225" w:rsidRDefault="00000000">
      <w:pPr>
        <w:pStyle w:val="Textbody"/>
        <w:spacing w:after="29" w:line="260" w:lineRule="exact"/>
        <w:rPr>
          <w:rFonts w:ascii="Gandhari Unicode" w:hAnsi="Gandhari Unicode" w:cs="e-Tamil OTC"/>
          <w:lang w:val="en-GB"/>
        </w:rPr>
      </w:pPr>
      <w:r>
        <w:br w:type="page"/>
      </w:r>
    </w:p>
    <w:p w14:paraId="52A3834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said “one has to have the strength to [await] the time of separation”.</w:t>
      </w:r>
    </w:p>
    <w:p w14:paraId="65EF87EB" w14:textId="77777777" w:rsidR="00544225" w:rsidRDefault="00544225">
      <w:pPr>
        <w:pStyle w:val="Textbody"/>
        <w:spacing w:after="29" w:line="260" w:lineRule="exact"/>
        <w:rPr>
          <w:rFonts w:ascii="Gandhari Unicode" w:hAnsi="Gandhari Unicode" w:cs="e-Tamil OTC"/>
          <w:lang w:val="en-GB"/>
        </w:rPr>
      </w:pPr>
    </w:p>
    <w:p w14:paraId="313E26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I-am-not-so I-am-one hill-</w:t>
      </w:r>
    </w:p>
    <w:p w14:paraId="385403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fight- bull-elephant trampled- crush- foot </w:t>
      </w:r>
      <w:proofErr w:type="spellStart"/>
      <w:proofErr w:type="gramStart"/>
      <w:r>
        <w:rPr>
          <w:rFonts w:ascii="Gandhari Unicode" w:hAnsi="Gandhari Unicode" w:cs="e-Tamil OTC"/>
          <w:lang w:val="en-GB"/>
        </w:rPr>
        <w:t>Vēṅkai</w:t>
      </w:r>
      <w:proofErr w:type="spellEnd"/>
      <w:proofErr w:type="gramEnd"/>
    </w:p>
    <w:p w14:paraId="0A1ED2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hill-inhabitant(h.) women tresses wear(inf.)</w:t>
      </w:r>
    </w:p>
    <w:p w14:paraId="5B7A94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stood(abs.) pluck(inf.) flowering- land-he-with</w:t>
      </w:r>
    </w:p>
    <w:p w14:paraId="08957A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I-am-not-one friend one(obl.-</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699B4645" w14:textId="77777777" w:rsidR="00544225" w:rsidRDefault="00544225">
      <w:pPr>
        <w:pStyle w:val="Textbody"/>
        <w:spacing w:after="29" w:line="260" w:lineRule="exact"/>
        <w:rPr>
          <w:rFonts w:ascii="Gandhari Unicode" w:hAnsi="Gandhari Unicode" w:cs="e-Tamil OTC"/>
          <w:lang w:val="en-GB"/>
        </w:rPr>
      </w:pPr>
    </w:p>
    <w:p w14:paraId="04E3BE87" w14:textId="77777777" w:rsidR="00544225" w:rsidRDefault="00544225">
      <w:pPr>
        <w:pStyle w:val="Textbody"/>
        <w:spacing w:after="29" w:line="260" w:lineRule="exact"/>
        <w:rPr>
          <w:rFonts w:ascii="Gandhari Unicode" w:hAnsi="Gandhari Unicode" w:cs="e-Tamil OTC"/>
          <w:lang w:val="en-GB"/>
        </w:rPr>
      </w:pPr>
    </w:p>
    <w:p w14:paraId="3011056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Not that I am not one; I am </w:t>
      </w:r>
      <w:proofErr w:type="gramStart"/>
      <w:r>
        <w:rPr>
          <w:rFonts w:ascii="Gandhari Unicode" w:hAnsi="Gandhari Unicode" w:cs="e-Tamil OTC"/>
          <w:lang w:val="en-GB"/>
        </w:rPr>
        <w:t>one</w:t>
      </w:r>
      <w:proofErr w:type="gramEnd"/>
    </w:p>
    <w:p w14:paraId="180826E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because of one thing</w:t>
      </w:r>
      <w:r>
        <w:rPr>
          <w:rStyle w:val="FootnoteReference1"/>
          <w:rFonts w:ascii="Gandhari Unicode" w:hAnsi="Gandhari Unicode" w:cs="e-Tamil OTC"/>
          <w:lang w:val="en-GB"/>
        </w:rPr>
        <w:footnoteReference w:id="27"/>
      </w:r>
      <w:r>
        <w:rPr>
          <w:rFonts w:ascii="Gandhari Unicode" w:hAnsi="Gandhari Unicode" w:cs="e-Tamil OTC"/>
          <w:lang w:val="en-GB"/>
        </w:rPr>
        <w:t>, friend, I am not one</w:t>
      </w:r>
    </w:p>
    <w:p w14:paraId="0BC8CB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the man from the land, where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flowers,</w:t>
      </w:r>
    </w:p>
    <w:p w14:paraId="313B67D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to be plucked while standing</w:t>
      </w:r>
      <w:r>
        <w:rPr>
          <w:rStyle w:val="FootnoteReference1"/>
          <w:rFonts w:ascii="Gandhari Unicode" w:hAnsi="Gandhari Unicode" w:cs="e-Tamil OTC"/>
          <w:lang w:val="en-GB"/>
        </w:rPr>
        <w:footnoteReference w:id="28"/>
      </w:r>
      <w:r>
        <w:rPr>
          <w:rFonts w:ascii="Gandhari Unicode" w:hAnsi="Gandhari Unicode" w:cs="e-Tamil OTC"/>
          <w:lang w:val="en-GB"/>
        </w:rPr>
        <w:t>,</w:t>
      </w:r>
    </w:p>
    <w:p w14:paraId="4F0ABC4E" w14:textId="77777777" w:rsidR="00544225" w:rsidRDefault="00000000">
      <w:pPr>
        <w:pStyle w:val="Textbody"/>
        <w:tabs>
          <w:tab w:val="left" w:pos="550"/>
        </w:tabs>
        <w:spacing w:after="0"/>
        <w:rPr>
          <w:rFonts w:ascii="Gandhari Unicode" w:hAnsi="Gandhari Unicode" w:cs="e-Tamil OTC"/>
          <w:lang w:val="en-GB"/>
        </w:rPr>
      </w:pPr>
      <w:r>
        <w:rPr>
          <w:rFonts w:ascii="Gandhari Unicode" w:hAnsi="Gandhari Unicode" w:cs="e-Tamil OTC"/>
          <w:lang w:val="en-GB"/>
        </w:rPr>
        <w:tab/>
        <w:t>for the women of the hill people to wear in [their] tresses,</w:t>
      </w:r>
    </w:p>
    <w:p w14:paraId="69E6CE1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[its] crushed trunk trampled by the fighting elephant </w:t>
      </w:r>
      <w:proofErr w:type="gramStart"/>
      <w:r>
        <w:rPr>
          <w:rFonts w:ascii="Gandhari Unicode" w:hAnsi="Gandhari Unicode" w:cs="e-Tamil OTC"/>
          <w:lang w:val="en-GB"/>
        </w:rPr>
        <w:t>bulls</w:t>
      </w:r>
      <w:proofErr w:type="gramEnd"/>
    </w:p>
    <w:p w14:paraId="567CDBF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hills.</w:t>
      </w:r>
    </w:p>
    <w:p w14:paraId="0F104304" w14:textId="77777777" w:rsidR="00544225" w:rsidRDefault="00544225">
      <w:pPr>
        <w:pStyle w:val="Textbody"/>
        <w:spacing w:after="0"/>
        <w:rPr>
          <w:rFonts w:ascii="Gandhari Unicode" w:hAnsi="Gandhari Unicode" w:cs="e-Tamil OTC"/>
          <w:lang w:val="en-GB"/>
        </w:rPr>
      </w:pPr>
    </w:p>
    <w:p w14:paraId="7DE7BC94" w14:textId="77777777" w:rsidR="00544225" w:rsidRDefault="00000000">
      <w:pPr>
        <w:rPr>
          <w:rFonts w:ascii="Gandhari Unicode" w:eastAsiaTheme="majorEastAsia" w:hAnsi="Gandhari Unicode" w:cstheme="majorBidi" w:hint="eastAsia"/>
          <w:b/>
        </w:rPr>
      </w:pPr>
      <w:r>
        <w:br w:type="page"/>
      </w:r>
    </w:p>
    <w:p w14:paraId="3E3A68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209</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CB0E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உரைப்பானாயக்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தெருட்டியது</w:t>
      </w:r>
      <w:proofErr w:type="spellEnd"/>
      <w:r>
        <w:rPr>
          <w:rFonts w:ascii="Gandhari Unicode" w:hAnsi="Gandhari Unicode" w:cs="e-Tamil OTC"/>
          <w:lang w:val="en-GB"/>
        </w:rPr>
        <w:t>.</w:t>
      </w:r>
    </w:p>
    <w:p w14:paraId="460551D4" w14:textId="77777777" w:rsidR="00544225" w:rsidRDefault="00544225">
      <w:pPr>
        <w:pStyle w:val="Textbody"/>
        <w:spacing w:after="29"/>
        <w:rPr>
          <w:rFonts w:ascii="Gandhari Unicode" w:hAnsi="Gandhari Unicode" w:cs="e-Tamil OTC"/>
          <w:lang w:val="en-GB"/>
        </w:rPr>
      </w:pPr>
    </w:p>
    <w:p w14:paraId="552118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அறந்தலைப்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பசுங்காய்</w:t>
      </w:r>
      <w:proofErr w:type="spellEnd"/>
    </w:p>
    <w:p w14:paraId="71ADCC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மறப்புலிக்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கறங்கு</w:t>
      </w:r>
      <w:proofErr w:type="spellEnd"/>
    </w:p>
    <w:p w14:paraId="339534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மிறப்பருங்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p>
    <w:p w14:paraId="7E1290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பல்லுள்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நெறிமுதற்</w:t>
      </w:r>
      <w:proofErr w:type="spellEnd"/>
    </w:p>
    <w:p w14:paraId="2942A0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கடற்றிற்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முடச்சினை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வெட்சித்</w:t>
      </w:r>
      <w:proofErr w:type="spellEnd"/>
    </w:p>
    <w:p w14:paraId="7C188F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தளையவிழ்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p>
    <w:p w14:paraId="553CCA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w:t>
      </w:r>
      <w:proofErr w:type="spellEnd"/>
      <w:r>
        <w:rPr>
          <w:rFonts w:ascii="Gandhari Unicode" w:hAnsi="Gandhari Unicode" w:cs="e-Tamil OTC"/>
          <w:lang w:val="en-GB"/>
        </w:rPr>
        <w:t>.</w:t>
      </w:r>
    </w:p>
    <w:p w14:paraId="182687E9" w14:textId="77777777" w:rsidR="00544225" w:rsidRDefault="00544225">
      <w:pPr>
        <w:pStyle w:val="Textbody"/>
        <w:spacing w:after="29"/>
        <w:rPr>
          <w:rFonts w:ascii="Gandhari Unicode" w:hAnsi="Gandhari Unicode" w:cs="e-Tamil OTC"/>
          <w:lang w:val="en-GB"/>
        </w:rPr>
      </w:pPr>
    </w:p>
    <w:p w14:paraId="1938A6A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அறந்தலைப்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சுரந்தலைப்</w:t>
      </w:r>
      <w:proofErr w:type="spellEnd"/>
      <w:r>
        <w:rPr>
          <w:rFonts w:ascii="Gandhari Unicode" w:hAnsi="Gandhari Unicode" w:cs="e-Tamil OTC"/>
          <w:lang w:val="en-GB"/>
        </w:rPr>
        <w:t xml:space="preserve"> C2v, G2v,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கொளிடங்</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w:t>
      </w:r>
      <w:proofErr w:type="spellEnd"/>
      <w:r>
        <w:rPr>
          <w:rFonts w:ascii="Gandhari Unicode" w:hAnsi="Gandhari Unicode" w:cs="e-Tamil OTC"/>
          <w:lang w:val="en-GB"/>
        </w:rPr>
        <w:t xml:space="preserve">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bookmarkStart w:id="87" w:name="DDE_LINK89"/>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bookmarkEnd w:id="87"/>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குறுநடை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ளவெமே</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குறுநடைப்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ளலமே</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கடற்றிற்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களரிற்</w:t>
      </w:r>
      <w:proofErr w:type="spellEnd"/>
      <w:r>
        <w:rPr>
          <w:rFonts w:ascii="Gandhari Unicode" w:hAnsi="Gandhari Unicode" w:cs="e-Tamil OTC"/>
          <w:lang w:val="en-GB"/>
        </w:rPr>
        <w:t xml:space="preserve"> L1, C1+2v+3,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முடச்சினை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முட்சினை</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C2v, G2v,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0"/>
      </w:r>
    </w:p>
    <w:p w14:paraId="2D5E0034" w14:textId="77777777" w:rsidR="00544225" w:rsidRDefault="00544225">
      <w:pPr>
        <w:pStyle w:val="Textbody"/>
        <w:spacing w:after="29"/>
        <w:rPr>
          <w:rFonts w:ascii="Gandhari Unicode" w:hAnsi="Gandhari Unicode" w:cs="e-Tamil OTC"/>
          <w:lang w:val="en-GB"/>
        </w:rPr>
      </w:pPr>
    </w:p>
    <w:p w14:paraId="0A3A92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talaippaṭṭa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p>
    <w:p w14:paraId="041F6A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kaṟaṅkum</w:t>
      </w:r>
      <w:proofErr w:type="spellEnd"/>
    </w:p>
    <w:p w14:paraId="444616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iṟapp</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r>
        <w:rPr>
          <w:rFonts w:ascii="Gandhari Unicode" w:hAnsi="Gandhari Unicode" w:cs="e-Tamil OTC"/>
          <w:lang w:val="en-GB"/>
        </w:rPr>
        <w:t>-ē</w:t>
      </w:r>
    </w:p>
    <w:p w14:paraId="4FE6AA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ins w:id="88" w:author="Narmada Hansani Polgampalage" w:date="2023-11-17T13:0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pal +</w:t>
      </w:r>
      <w:proofErr w:type="spellStart"/>
      <w:r>
        <w:rPr>
          <w:rFonts w:ascii="Gandhari Unicode" w:hAnsi="Gandhari Unicode" w:cs="e-Tamil OTC"/>
          <w:i/>
          <w:iCs/>
          <w:lang w:val="en-GB"/>
        </w:rPr>
        <w:t>uḷḷalam</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p>
    <w:p w14:paraId="5F32F7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kaṭaṟṟiṉ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muṭa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veṭci</w:t>
      </w:r>
      <w:proofErr w:type="spellEnd"/>
      <w:ins w:id="89" w:author="Narmada Hansani Polgampalage" w:date="2023-11-17T13:10:00Z">
        <w:r>
          <w:rPr>
            <w:rFonts w:ascii="Gandhari Unicode" w:hAnsi="Gandhari Unicode" w:cs="e-Tamil OTC"/>
            <w:lang w:val="en-GB"/>
          </w:rPr>
          <w:t>+</w:t>
        </w:r>
      </w:ins>
    </w:p>
    <w:p w14:paraId="414153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pōtu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022CA99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maṭantai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naṇp</w:t>
      </w:r>
      <w:proofErr w:type="spellEnd"/>
      <w:r>
        <w:rPr>
          <w:rFonts w:ascii="Gandhari Unicode" w:hAnsi="Gandhari Unicode" w:cs="e-Tamil OTC"/>
          <w:i/>
          <w:iCs/>
          <w:lang w:val="en-GB"/>
        </w:rPr>
        <w:t>*-ē</w:t>
      </w:r>
      <w:r>
        <w:rPr>
          <w:rFonts w:ascii="Gandhari Unicode" w:hAnsi="Gandhari Unicode" w:cs="e-Tamil OTC"/>
          <w:lang w:val="en-GB"/>
        </w:rPr>
        <w:t>.</w:t>
      </w:r>
    </w:p>
    <w:p w14:paraId="0672F521" w14:textId="77777777" w:rsidR="00544225" w:rsidRDefault="00000000">
      <w:pPr>
        <w:pStyle w:val="Textbody"/>
        <w:spacing w:after="113" w:line="260" w:lineRule="exact"/>
        <w:rPr>
          <w:rFonts w:ascii="Gandhari Unicode" w:hAnsi="Gandhari Unicode" w:cs="e-Tamil OTC"/>
          <w:lang w:val="en-GB"/>
        </w:rPr>
      </w:pPr>
      <w:r>
        <w:br w:type="page"/>
      </w:r>
    </w:p>
    <w:p w14:paraId="03329C5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 who has accomplished [and] brings back wealth, informing HER as if talking to the confidante.</w:t>
      </w:r>
    </w:p>
    <w:p w14:paraId="47A4FD5B" w14:textId="77777777" w:rsidR="00544225" w:rsidRDefault="00544225">
      <w:pPr>
        <w:pStyle w:val="Textbody"/>
        <w:spacing w:after="28" w:line="260" w:lineRule="exact"/>
        <w:rPr>
          <w:rFonts w:ascii="Gandhari Unicode" w:hAnsi="Gandhari Unicode" w:cs="e-Tamil OTC"/>
          <w:lang w:val="en-GB"/>
        </w:rPr>
      </w:pPr>
    </w:p>
    <w:p w14:paraId="1F9860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taken-up- Nelli(-</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green unripe-fruit</w:t>
      </w:r>
    </w:p>
    <w:p w14:paraId="33B66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boldness tiger young-one taking place whirling-</w:t>
      </w:r>
    </w:p>
    <w:p w14:paraId="78C3FC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traversing difficult hill traversed-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11BC21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gait many we-don't</w:t>
      </w:r>
      <w:ins w:id="90" w:author="Narmada Hansani Polgampalage" w:date="2023-11-17T13:09:00Z">
        <w:r>
          <w:rPr>
            <w:rFonts w:ascii="Gandhari Unicode" w:hAnsi="Gandhari Unicode" w:cs="e-Tamil OTC"/>
            <w:lang w:val="en-GB"/>
          </w:rPr>
          <w:t xml:space="preserve"> </w:t>
        </w:r>
      </w:ins>
      <w:r>
        <w:rPr>
          <w:rFonts w:ascii="Gandhari Unicode" w:hAnsi="Gandhari Unicode" w:cs="e-Tamil OTC"/>
          <w:lang w:val="en-GB"/>
        </w:rPr>
        <w:t>-remember</w:t>
      </w:r>
      <w:r>
        <w:rPr>
          <w:rFonts w:ascii="Gandhari Unicode" w:hAnsi="Gandhari Unicode" w:cs="e-Tamil OTC"/>
          <w:position w:val="6"/>
          <w:lang w:val="en-GB"/>
        </w:rPr>
        <w:t>ē</w:t>
      </w:r>
      <w:r>
        <w:rPr>
          <w:rFonts w:ascii="Gandhari Unicode" w:hAnsi="Gandhari Unicode" w:cs="e-Tamil OTC"/>
          <w:lang w:val="en-GB"/>
        </w:rPr>
        <w:t xml:space="preserve"> way-(loc.?)</w:t>
      </w:r>
    </w:p>
    <w:p w14:paraId="796AD1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wilderness</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swollen- bend twig </w:t>
      </w:r>
      <w:proofErr w:type="spellStart"/>
      <w:r>
        <w:rPr>
          <w:rFonts w:ascii="Gandhari Unicode" w:hAnsi="Gandhari Unicode" w:cs="e-Tamil OTC"/>
          <w:lang w:val="en-GB"/>
        </w:rPr>
        <w:t>Veṭci</w:t>
      </w:r>
      <w:proofErr w:type="spellEnd"/>
      <w:r>
        <w:rPr>
          <w:rFonts w:ascii="Gandhari Unicode" w:hAnsi="Gandhari Unicode" w:cs="e-Tamil OTC"/>
          <w:lang w:val="en-GB"/>
        </w:rPr>
        <w:t>(-tree)</w:t>
      </w:r>
    </w:p>
    <w:p w14:paraId="11E896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 open- many bud smelling-</w:t>
      </w:r>
    </w:p>
    <w:p w14:paraId="22D51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collyrium dark hair girl intimacy</w:t>
      </w:r>
      <w:r>
        <w:rPr>
          <w:rFonts w:ascii="Gandhari Unicode" w:hAnsi="Gandhari Unicode" w:cs="e-Tamil OTC"/>
          <w:position w:val="6"/>
          <w:lang w:val="en-GB"/>
        </w:rPr>
        <w:t>ē</w:t>
      </w:r>
      <w:r>
        <w:rPr>
          <w:rFonts w:ascii="Gandhari Unicode" w:hAnsi="Gandhari Unicode" w:cs="e-Tamil OTC"/>
          <w:lang w:val="en-GB"/>
        </w:rPr>
        <w:t>∞</w:t>
      </w:r>
    </w:p>
    <w:p w14:paraId="64CB2EFD" w14:textId="77777777" w:rsidR="00544225" w:rsidRDefault="00544225">
      <w:pPr>
        <w:pStyle w:val="Textbody"/>
        <w:spacing w:after="0"/>
        <w:rPr>
          <w:rFonts w:ascii="Gandhari Unicode" w:hAnsi="Gandhari Unicode" w:cs="e-Tamil OTC"/>
          <w:lang w:val="en-GB"/>
        </w:rPr>
      </w:pPr>
    </w:p>
    <w:p w14:paraId="61D67BFF" w14:textId="77777777" w:rsidR="00544225" w:rsidRDefault="00544225">
      <w:pPr>
        <w:pStyle w:val="Textbody"/>
        <w:spacing w:after="0"/>
        <w:rPr>
          <w:rFonts w:ascii="Gandhari Unicode" w:hAnsi="Gandhari Unicode" w:cs="e-Tamil OTC"/>
          <w:lang w:val="en-GB"/>
        </w:rPr>
      </w:pPr>
    </w:p>
    <w:p w14:paraId="7C5FC88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who traversed the hills difficult to traverse,</w:t>
      </w:r>
    </w:p>
    <w:p w14:paraId="019D4D5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the fruits, still green, of the Nelli tree</w:t>
      </w:r>
    </w:p>
    <w:p w14:paraId="0AAD02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taken up duty</w:t>
      </w:r>
      <w:r>
        <w:rPr>
          <w:rStyle w:val="FootnoteReference1"/>
          <w:rFonts w:ascii="Gandhari Unicode" w:hAnsi="Gandhari Unicode" w:cs="e-Tamil OTC"/>
          <w:lang w:val="en-GB"/>
        </w:rPr>
        <w:footnoteReference w:id="31"/>
      </w:r>
    </w:p>
    <w:p w14:paraId="2A461164"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whirl about when taken</w:t>
      </w:r>
      <w:r>
        <w:rPr>
          <w:rStyle w:val="FootnoteReference1"/>
          <w:rFonts w:ascii="Gandhari Unicode" w:hAnsi="Gandhari Unicode" w:cs="e-Tamil OTC"/>
          <w:lang w:val="en-GB"/>
        </w:rPr>
        <w:footnoteReference w:id="32"/>
      </w:r>
      <w:r>
        <w:rPr>
          <w:rFonts w:ascii="Gandhari Unicode" w:hAnsi="Gandhari Unicode" w:cs="e-Tamil OTC"/>
          <w:lang w:val="en-GB"/>
        </w:rPr>
        <w:t xml:space="preserve"> by the young of the bold tiger,</w:t>
      </w:r>
    </w:p>
    <w:p w14:paraId="5D15F8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remember many things, o you of short steps</w:t>
      </w:r>
      <w:r>
        <w:rPr>
          <w:rStyle w:val="FootnoteReference1"/>
          <w:rFonts w:ascii="Gandhari Unicode" w:hAnsi="Gandhari Unicode" w:cs="e-Tamil OTC"/>
          <w:lang w:val="en-GB"/>
        </w:rPr>
        <w:footnoteReference w:id="33"/>
      </w:r>
      <w:r>
        <w:rPr>
          <w:rFonts w:ascii="Gandhari Unicode" w:hAnsi="Gandhari Unicode" w:cs="e-Tamil OTC"/>
          <w:lang w:val="en-GB"/>
        </w:rPr>
        <w:t>,</w:t>
      </w:r>
    </w:p>
    <w:p w14:paraId="2EE4FCF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[only] the intimacy with the girl with collyrium-dark tresses,</w:t>
      </w:r>
    </w:p>
    <w:p w14:paraId="21CA036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which smell of the bent-twigged </w:t>
      </w:r>
      <w:proofErr w:type="spellStart"/>
      <w:r>
        <w:rPr>
          <w:rFonts w:ascii="Gandhari Unicode" w:hAnsi="Gandhari Unicode" w:cs="e-Tamil OTC"/>
          <w:lang w:val="en-GB"/>
        </w:rPr>
        <w:t>Veṭci</w:t>
      </w:r>
      <w:proofErr w:type="spellEnd"/>
      <w:r>
        <w:rPr>
          <w:rFonts w:ascii="Gandhari Unicode" w:hAnsi="Gandhari Unicode" w:cs="e-Tamil OTC"/>
          <w:lang w:val="en-GB"/>
        </w:rPr>
        <w:t xml:space="preserve"> </w:t>
      </w:r>
      <w:proofErr w:type="gramStart"/>
      <w:r>
        <w:rPr>
          <w:rFonts w:ascii="Gandhari Unicode" w:hAnsi="Gandhari Unicode" w:cs="e-Tamil OTC"/>
          <w:lang w:val="en-GB"/>
        </w:rPr>
        <w:t>tree's</w:t>
      </w:r>
      <w:proofErr w:type="gramEnd"/>
    </w:p>
    <w:p w14:paraId="5DF12E3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many bond-bursting buds, swollen in the </w:t>
      </w:r>
      <w:proofErr w:type="gramStart"/>
      <w:r>
        <w:rPr>
          <w:rFonts w:ascii="Gandhari Unicode" w:hAnsi="Gandhari Unicode" w:cs="e-Tamil OTC"/>
          <w:lang w:val="en-GB"/>
        </w:rPr>
        <w:t>wilderness by the way</w:t>
      </w:r>
      <w:proofErr w:type="gramEnd"/>
      <w:r>
        <w:rPr>
          <w:rFonts w:ascii="Gandhari Unicode" w:hAnsi="Gandhari Unicode" w:cs="e-Tamil OTC"/>
          <w:lang w:val="en-GB"/>
        </w:rPr>
        <w:t>.</w:t>
      </w:r>
    </w:p>
    <w:p w14:paraId="08866C0B" w14:textId="77777777" w:rsidR="00544225" w:rsidRDefault="00544225">
      <w:pPr>
        <w:pStyle w:val="Textbody"/>
        <w:spacing w:after="0"/>
        <w:rPr>
          <w:rFonts w:ascii="Gandhari Unicode" w:hAnsi="Gandhari Unicode" w:cs="e-Tamil OTC"/>
          <w:lang w:val="en-GB"/>
        </w:rPr>
      </w:pPr>
    </w:p>
    <w:p w14:paraId="27EB8BBC" w14:textId="77777777" w:rsidR="00544225" w:rsidRDefault="00544225">
      <w:pPr>
        <w:pStyle w:val="Textbody"/>
        <w:spacing w:after="0"/>
        <w:rPr>
          <w:rFonts w:ascii="Gandhari Unicode" w:hAnsi="Gandhari Unicode" w:cs="e-Tamil OTC"/>
          <w:lang w:val="en-GB"/>
        </w:rPr>
      </w:pPr>
    </w:p>
    <w:p w14:paraId="125C65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DAC781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where, in a place of killing for the young of the brave tiger,</w:t>
      </w:r>
    </w:p>
    <w:p w14:paraId="5C87F4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still green fruits of the Nelli are rolling, planted out of piety,</w:t>
      </w:r>
    </w:p>
    <w:p w14:paraId="66BFA7A9" w14:textId="77777777" w:rsidR="00544225" w:rsidRDefault="00000000">
      <w:pPr>
        <w:rPr>
          <w:rFonts w:ascii="Gandhari Unicode" w:eastAsiaTheme="majorEastAsia" w:hAnsi="Gandhari Unicode" w:cstheme="majorBidi" w:hint="eastAsia"/>
          <w:b/>
        </w:rPr>
      </w:pPr>
      <w:r>
        <w:br w:type="page"/>
      </w:r>
    </w:p>
    <w:p w14:paraId="618FF7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210</w:t>
      </w:r>
      <w:r>
        <w:rPr>
          <w:rFonts w:ascii="e-Tamil OTC" w:hAnsi="e-Tamil OTC" w:cs="e-Tamil OTC"/>
          <w:b/>
          <w:i w:val="0"/>
          <w:iCs w:val="0"/>
          <w:color w:val="auto"/>
        </w:rPr>
        <w:t xml:space="preserve"> </w:t>
      </w:r>
      <w:proofErr w:type="spellStart"/>
      <w:r>
        <w:rPr>
          <w:rFonts w:ascii="e-Tamil OTC" w:hAnsi="e-Tamil OTC" w:cs="e-Tamil OTC"/>
          <w:i w:val="0"/>
          <w:iCs w:val="0"/>
          <w:color w:val="auto"/>
        </w:rPr>
        <w:t>காக்கைபாடினி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நச்செள்ளையர்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B2730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ஆற்றுவித்தாய்</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ஆற்றியிருந்தாய்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என்றார்க்குத்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98697BC" w14:textId="77777777" w:rsidR="00544225" w:rsidRDefault="00544225">
      <w:pPr>
        <w:pStyle w:val="Textbody"/>
        <w:spacing w:after="29"/>
        <w:rPr>
          <w:rFonts w:ascii="Gandhari Unicode" w:hAnsi="Gandhari Unicode" w:cs="e-Tamil OTC"/>
          <w:lang w:val="en-GB"/>
        </w:rPr>
      </w:pPr>
    </w:p>
    <w:p w14:paraId="1B77DA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தண்டர்</w:t>
      </w:r>
      <w:proofErr w:type="spellEnd"/>
    </w:p>
    <w:p w14:paraId="6007D8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p>
    <w:p w14:paraId="2813C1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w:t>
      </w:r>
      <w:proofErr w:type="spellEnd"/>
    </w:p>
    <w:p w14:paraId="190567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றொருகலத்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7F5E28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ணெகிழ்த்த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செல்லற்கு</w:t>
      </w:r>
      <w:proofErr w:type="spellEnd"/>
    </w:p>
    <w:p w14:paraId="5A5016A4" w14:textId="77777777" w:rsidR="00544225" w:rsidRDefault="00000000">
      <w:pPr>
        <w:pStyle w:val="Textbody"/>
        <w:spacing w:after="29"/>
        <w:rPr>
          <w:rFonts w:ascii="Gandhari Unicode" w:hAnsi="Gandhari Unicode" w:cs="e-Tamil OTC"/>
          <w:lang w:val="en-GB"/>
        </w:rPr>
      </w:pPr>
      <w:bookmarkStart w:id="91" w:name="DDE_LINK28"/>
      <w:proofErr w:type="spellStart"/>
      <w:r>
        <w:rPr>
          <w:rFonts w:ascii="Gandhari Unicode" w:hAnsi="Gandhari Unicode" w:cs="e-Tamil OTC"/>
          <w:u w:val="wave"/>
          <w:lang w:val="en-GB"/>
        </w:rPr>
        <w:t>விருந்துவரக்</w:t>
      </w:r>
      <w:bookmarkEnd w:id="91"/>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w:t>
      </w:r>
      <w:proofErr w:type="spellEnd"/>
      <w:r>
        <w:rPr>
          <w:rFonts w:ascii="Gandhari Unicode" w:hAnsi="Gandhari Unicode" w:cs="e-Tamil OTC"/>
          <w:lang w:val="en-GB"/>
        </w:rPr>
        <w:t>.</w:t>
      </w:r>
    </w:p>
    <w:p w14:paraId="4D816738" w14:textId="77777777" w:rsidR="00544225" w:rsidRDefault="00544225">
      <w:pPr>
        <w:pStyle w:val="Textbody"/>
        <w:spacing w:after="29"/>
        <w:rPr>
          <w:rFonts w:ascii="Gandhari Unicode" w:hAnsi="Gandhari Unicode" w:cs="e-Tamil OTC"/>
          <w:lang w:val="en-GB"/>
        </w:rPr>
      </w:pPr>
    </w:p>
    <w:p w14:paraId="7861C0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திண்டேர்</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பல்லா</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பல்லர்</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பல்லார்</w:t>
      </w:r>
      <w:proofErr w:type="spellEnd"/>
      <w:r>
        <w:rPr>
          <w:rFonts w:ascii="Gandhari Unicode" w:eastAsia="URW Palladio UNI" w:hAnsi="Gandhari Unicode" w:cs="e-Tamil OTC"/>
          <w:lang w:val="en-GB"/>
        </w:rPr>
        <w:t xml:space="preserve"> C3v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றொண்டி</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றோண்டி</w:t>
      </w:r>
      <w:proofErr w:type="spellEnd"/>
      <w:r>
        <w:rPr>
          <w:rFonts w:ascii="Gandhari Unicode" w:eastAsia="URW Palladio UNI" w:hAnsi="Gandhari Unicode" w:cs="e-Tamil OTC"/>
          <w:lang w:val="en-GB"/>
        </w:rPr>
        <w:t xml:space="preserve"> L1, G1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றொருகலத்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றெழுகலத்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தேந்தினுஞ்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ணெகிழ்த்த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ணெகிழ்சூழ்ந்த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செல்லற்கு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செல்வற்கு</w:t>
      </w:r>
      <w:proofErr w:type="spellEnd"/>
      <w:r>
        <w:rPr>
          <w:rFonts w:ascii="Gandhari Unicode" w:hAnsi="Gandhari Unicode" w:cs="e-Tamil OTC"/>
          <w:lang w:val="en-GB"/>
        </w:rPr>
        <w:t xml:space="preserve"> L1, C3,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செலவிற்கு</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விருந்துவரக்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92DB902" w14:textId="77777777" w:rsidR="00544225" w:rsidRDefault="00544225">
      <w:pPr>
        <w:pStyle w:val="Textbody"/>
        <w:spacing w:after="29"/>
        <w:rPr>
          <w:rFonts w:ascii="Gandhari Unicode" w:hAnsi="Gandhari Unicode" w:cs="e-Tamil OTC"/>
          <w:lang w:val="en-GB"/>
        </w:rPr>
      </w:pPr>
    </w:p>
    <w:p w14:paraId="4A1F61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aṇṭar</w:t>
      </w:r>
      <w:proofErr w:type="spellEnd"/>
    </w:p>
    <w:p w14:paraId="30E8D14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pal +ā </w:t>
      </w:r>
      <w:proofErr w:type="spellStart"/>
      <w:r>
        <w:rPr>
          <w:rFonts w:ascii="Gandhari Unicode" w:hAnsi="Gandhari Unicode" w:cs="e-Tamil OTC"/>
          <w:lang w:val="en-GB"/>
        </w:rPr>
        <w:t>payanta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neyyiṉ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toṇṭi</w:t>
      </w:r>
      <w:proofErr w:type="spellEnd"/>
    </w:p>
    <w:p w14:paraId="6EB0C2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muḻut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cōṟ</w:t>
      </w:r>
      <w:proofErr w:type="spellEnd"/>
      <w:r>
        <w:rPr>
          <w:rFonts w:ascii="Gandhari Unicode" w:hAnsi="Gandhari Unicode" w:cs="e-Tamil OTC"/>
          <w:lang w:val="en-GB"/>
        </w:rPr>
        <w:t>*</w:t>
      </w:r>
    </w:p>
    <w:p w14:paraId="0E16BD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ēntiṉum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967060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cellaṟku</w:t>
      </w:r>
      <w:proofErr w:type="spellEnd"/>
    </w:p>
    <w:p w14:paraId="205E58B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viruntu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pali</w:t>
      </w:r>
      <w:proofErr w:type="spellEnd"/>
      <w:r>
        <w:rPr>
          <w:rFonts w:ascii="Gandhari Unicode" w:hAnsi="Gandhari Unicode" w:cs="e-Tamil OTC"/>
          <w:lang w:val="en-GB"/>
        </w:rPr>
        <w:t>-~ē.</w:t>
      </w:r>
    </w:p>
    <w:p w14:paraId="5E7D293C" w14:textId="77777777" w:rsidR="00544225" w:rsidRDefault="00544225">
      <w:pPr>
        <w:pStyle w:val="Textbody"/>
        <w:spacing w:after="29" w:line="260" w:lineRule="exact"/>
        <w:rPr>
          <w:rFonts w:ascii="Gandhari Unicode" w:hAnsi="Gandhari Unicode" w:cs="e-Tamil OTC"/>
          <w:u w:val="single"/>
          <w:lang w:val="en-GB"/>
        </w:rPr>
      </w:pPr>
    </w:p>
    <w:p w14:paraId="02A3BFB6" w14:textId="77777777" w:rsidR="00544225" w:rsidRDefault="00544225">
      <w:pPr>
        <w:pStyle w:val="Textbody"/>
        <w:spacing w:after="29" w:line="260" w:lineRule="exact"/>
        <w:rPr>
          <w:rFonts w:ascii="Gandhari Unicode" w:hAnsi="Gandhari Unicode" w:cs="e-Tamil OTC"/>
          <w:u w:val="single"/>
          <w:lang w:val="en-GB"/>
        </w:rPr>
      </w:pPr>
    </w:p>
    <w:p w14:paraId="5EFE6595" w14:textId="77777777" w:rsidR="00544225" w:rsidRDefault="00000000">
      <w:pPr>
        <w:pStyle w:val="Textbody"/>
        <w:spacing w:after="29" w:line="260" w:lineRule="exact"/>
        <w:rPr>
          <w:rFonts w:ascii="Gandhari Unicode" w:hAnsi="Gandhari Unicode" w:cs="e-Tamil OTC"/>
          <w:u w:val="single"/>
          <w:lang w:val="en-GB"/>
        </w:rPr>
      </w:pPr>
      <w:r>
        <w:br w:type="page"/>
      </w:r>
    </w:p>
    <w:p w14:paraId="608BF55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reassured [her] well!”, [that is] HIM, who came after being separated.</w:t>
      </w:r>
    </w:p>
    <w:p w14:paraId="74513219" w14:textId="77777777" w:rsidR="00544225" w:rsidRDefault="00544225">
      <w:pPr>
        <w:pStyle w:val="Textbody"/>
        <w:spacing w:after="29" w:line="260" w:lineRule="exact"/>
        <w:rPr>
          <w:rFonts w:ascii="Gandhari Unicode" w:hAnsi="Gandhari Unicode" w:cs="e-Tamil OTC"/>
          <w:lang w:val="en-GB"/>
        </w:rPr>
      </w:pPr>
    </w:p>
    <w:p w14:paraId="69FBDB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firm chariot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forest- herdsman(h.)</w:t>
      </w:r>
    </w:p>
    <w:p w14:paraId="7E14FF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yielded- ghee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Toṇṭi</w:t>
      </w:r>
      <w:proofErr w:type="spellEnd"/>
    </w:p>
    <w:p w14:paraId="069DB8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whole-it</w:t>
      </w:r>
      <w:ins w:id="92" w:author="Narmada Hansani Polgampalage" w:date="2023-11-17T15:18:00Z">
        <w:r>
          <w:rPr>
            <w:rFonts w:ascii="Gandhari Unicode" w:hAnsi="Gandhari Unicode" w:cs="e-Tamil OTC"/>
            <w:lang w:val="en-GB"/>
          </w:rPr>
          <w:t xml:space="preserve"> </w:t>
        </w:r>
      </w:ins>
      <w:del w:id="93" w:author="Narmada Hansani Polgampalage" w:date="2023-11-17T15:18:00Z">
        <w:r>
          <w:rPr>
            <w:rFonts w:ascii="Gandhari Unicode" w:hAnsi="Gandhari Unicode" w:cs="e-Tamil OTC"/>
            <w:lang w:val="en-GB"/>
          </w:rPr>
          <w:delText>-</w:delText>
        </w:r>
      </w:del>
      <w:r>
        <w:rPr>
          <w:rFonts w:ascii="Gandhari Unicode" w:hAnsi="Gandhari Unicode" w:cs="e-Tamil OTC"/>
          <w:lang w:val="en-GB"/>
        </w:rPr>
        <w:t>with ripened- white rice hot cooked-rice</w:t>
      </w:r>
    </w:p>
    <w:p w14:paraId="6BC055F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pot- receive-if-also little-it my- friend</w:t>
      </w:r>
    </w:p>
    <w:p w14:paraId="4CAE08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loosened- distress(dat.)</w:t>
      </w:r>
    </w:p>
    <w:p w14:paraId="4B9712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feast come(inf.) cried- crow(gen.)</w:t>
      </w:r>
      <w:r>
        <w:rPr>
          <w:rStyle w:val="FootnoteReference1"/>
          <w:rFonts w:ascii="Gandhari Unicode" w:hAnsi="Gandhari Unicode" w:cs="e-Tamil OTC"/>
          <w:lang w:val="en-GB"/>
        </w:rPr>
        <w:footnoteReference w:id="35"/>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7DACA663" w14:textId="77777777" w:rsidR="00544225" w:rsidRDefault="00544225">
      <w:pPr>
        <w:pStyle w:val="Textbody"/>
        <w:spacing w:after="29"/>
        <w:rPr>
          <w:rFonts w:ascii="Gandhari Unicode" w:hAnsi="Gandhari Unicode" w:cs="e-Tamil OTC"/>
          <w:lang w:val="en-GB"/>
        </w:rPr>
      </w:pPr>
    </w:p>
    <w:p w14:paraId="63781C86" w14:textId="77777777" w:rsidR="00544225" w:rsidRDefault="00544225">
      <w:pPr>
        <w:pStyle w:val="Textbody"/>
        <w:spacing w:after="29"/>
        <w:rPr>
          <w:rFonts w:ascii="Gandhari Unicode" w:hAnsi="Gandhari Unicode" w:cs="e-Tamil OTC"/>
          <w:lang w:val="en-GB"/>
        </w:rPr>
      </w:pPr>
    </w:p>
    <w:p w14:paraId="11EB249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Even if [it] received a </w:t>
      </w:r>
      <w:proofErr w:type="gramStart"/>
      <w:r>
        <w:rPr>
          <w:rFonts w:ascii="Gandhari Unicode" w:hAnsi="Gandhari Unicode" w:cs="e-Tamil OTC"/>
          <w:lang w:val="en-GB"/>
        </w:rPr>
        <w:t>pot</w:t>
      </w:r>
      <w:proofErr w:type="gramEnd"/>
    </w:p>
    <w:p w14:paraId="04E660A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a hot dish of white rice stewed together with the whole</w:t>
      </w:r>
    </w:p>
    <w:p w14:paraId="1516FD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of </w:t>
      </w:r>
      <w:proofErr w:type="spellStart"/>
      <w:r>
        <w:rPr>
          <w:rFonts w:ascii="Gandhari Unicode" w:hAnsi="Gandhari Unicode" w:cs="e-Tamil OTC"/>
          <w:lang w:val="en-GB"/>
        </w:rPr>
        <w:t>Toṇṭi's</w:t>
      </w:r>
      <w:proofErr w:type="spellEnd"/>
      <w:r>
        <w:rPr>
          <w:rStyle w:val="FootnoteReference1"/>
          <w:rFonts w:ascii="Gandhari Unicode" w:hAnsi="Gandhari Unicode" w:cs="e-Tamil OTC"/>
          <w:lang w:val="en-GB"/>
        </w:rPr>
        <w:footnoteReference w:id="36"/>
      </w:r>
      <w:r>
        <w:rPr>
          <w:rFonts w:ascii="Gandhari Unicode" w:hAnsi="Gandhari Unicode" w:cs="e-Tamil OTC"/>
          <w:lang w:val="en-GB"/>
        </w:rPr>
        <w:t xml:space="preserve"> ghee, given by the many </w:t>
      </w:r>
      <w:proofErr w:type="gramStart"/>
      <w:r>
        <w:rPr>
          <w:rFonts w:ascii="Gandhari Unicode" w:hAnsi="Gandhari Unicode" w:cs="e-Tamil OTC"/>
          <w:lang w:val="en-GB"/>
        </w:rPr>
        <w:t>cows</w:t>
      </w:r>
      <w:proofErr w:type="gramEnd"/>
    </w:p>
    <w:p w14:paraId="2E0DA35F" w14:textId="77777777" w:rsidR="00544225" w:rsidRDefault="00000000">
      <w:pPr>
        <w:pStyle w:val="Textbody"/>
        <w:tabs>
          <w:tab w:val="left" w:pos="1025"/>
        </w:tabs>
        <w:spacing w:after="0"/>
        <w:rPr>
          <w:rFonts w:ascii="Gandhari Unicode" w:hAnsi="Gandhari Unicode" w:cs="e-Tamil OTC"/>
          <w:lang w:val="en-GB"/>
        </w:rPr>
      </w:pPr>
      <w:r>
        <w:rPr>
          <w:rFonts w:ascii="Gandhari Unicode" w:hAnsi="Gandhari Unicode" w:cs="e-Tamil OTC"/>
          <w:lang w:val="en-GB"/>
        </w:rPr>
        <w:tab/>
        <w:t xml:space="preserve">of the herdsmen in the forest of </w:t>
      </w:r>
      <w:proofErr w:type="spellStart"/>
      <w:r>
        <w:rPr>
          <w:rFonts w:ascii="Gandhari Unicode" w:hAnsi="Gandhari Unicode" w:cs="e-Tamil OTC"/>
          <w:lang w:val="en-GB"/>
        </w:rPr>
        <w:t>Naḷḷi</w:t>
      </w:r>
      <w:proofErr w:type="spellEnd"/>
      <w:r>
        <w:rPr>
          <w:rFonts w:ascii="Gandhari Unicode" w:hAnsi="Gandhari Unicode" w:cs="e-Tamil OTC"/>
          <w:lang w:val="en-GB"/>
        </w:rPr>
        <w:t xml:space="preserve"> with firm chariot</w:t>
      </w:r>
    </w:p>
    <w:p w14:paraId="5C4133B9"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 trifle</w:t>
      </w:r>
    </w:p>
    <w:p w14:paraId="4C6A3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offering for the crow who croaked [he]</w:t>
      </w:r>
      <w:r>
        <w:rPr>
          <w:rStyle w:val="FootnoteReference1"/>
          <w:rFonts w:ascii="Gandhari Unicode" w:hAnsi="Gandhari Unicode" w:cs="e-Tamil OTC"/>
          <w:lang w:val="en-GB"/>
        </w:rPr>
        <w:footnoteReference w:id="37"/>
      </w:r>
      <w:r>
        <w:rPr>
          <w:rFonts w:ascii="Gandhari Unicode" w:hAnsi="Gandhari Unicode" w:cs="e-Tamil OTC"/>
          <w:lang w:val="en-GB"/>
        </w:rPr>
        <w:t xml:space="preserve"> will come for the feast,</w:t>
      </w:r>
    </w:p>
    <w:p w14:paraId="214A4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because of the distress which emaciated the big shoulders</w:t>
      </w:r>
    </w:p>
    <w:p w14:paraId="391CE90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my friend.</w:t>
      </w:r>
    </w:p>
    <w:p w14:paraId="2523F2FB" w14:textId="77777777" w:rsidR="00544225" w:rsidRDefault="00544225">
      <w:pPr>
        <w:pStyle w:val="Textbody"/>
        <w:spacing w:after="0"/>
        <w:rPr>
          <w:rFonts w:ascii="Gandhari Unicode" w:hAnsi="Gandhari Unicode" w:cs="e-Tamil OTC"/>
          <w:lang w:val="en-GB"/>
        </w:rPr>
      </w:pPr>
    </w:p>
    <w:p w14:paraId="6F2D4752" w14:textId="77777777" w:rsidR="00544225" w:rsidRDefault="00000000">
      <w:pPr>
        <w:rPr>
          <w:rFonts w:ascii="Gandhari Unicode" w:eastAsiaTheme="majorEastAsia" w:hAnsi="Gandhari Unicode" w:cstheme="majorBidi" w:hint="eastAsia"/>
          <w:b/>
        </w:rPr>
      </w:pPr>
      <w:r>
        <w:br w:type="page"/>
      </w:r>
    </w:p>
    <w:p w14:paraId="3716013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211</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காவன்முல்லைப்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23948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A923B0A" w14:textId="77777777" w:rsidR="00544225" w:rsidRDefault="00544225">
      <w:pPr>
        <w:pStyle w:val="Textbody"/>
        <w:spacing w:after="29"/>
        <w:rPr>
          <w:rFonts w:ascii="Gandhari Unicode" w:hAnsi="Gandhari Unicode" w:cs="e-Tamil OTC"/>
          <w:lang w:val="en-GB"/>
        </w:rPr>
      </w:pPr>
    </w:p>
    <w:p w14:paraId="66EFC8EB" w14:textId="77777777" w:rsidR="00544225" w:rsidRDefault="00000000">
      <w:pPr>
        <w:pStyle w:val="Textbody"/>
        <w:spacing w:after="29"/>
        <w:rPr>
          <w:rFonts w:ascii="Gandhari Unicode" w:hAnsi="Gandhari Unicode" w:cs="e-Tamil OTC"/>
          <w:lang w:val="en-GB"/>
        </w:rPr>
      </w:pPr>
      <w:commentRangeStart w:id="94"/>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commentRangeEnd w:id="94"/>
      <w:r>
        <w:commentReference w:id="94"/>
      </w:r>
      <w:proofErr w:type="spellStart"/>
      <w:r>
        <w:rPr>
          <w:rFonts w:ascii="Gandhari Unicode" w:hAnsi="Gandhari Unicode" w:cs="e-Tamil OTC"/>
          <w:lang w:val="en-GB"/>
        </w:rPr>
        <w:t>யாய்வளை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w:t>
      </w:r>
      <w:proofErr w:type="spellEnd"/>
    </w:p>
    <w:p w14:paraId="17FBDA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நேர்ந்துநம்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நீத்தோர்க்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கஞ்ச</w:t>
      </w:r>
      <w:proofErr w:type="spellEnd"/>
    </w:p>
    <w:p w14:paraId="3407C4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லெஞ்சினம்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யெஞ்சாத்</w:t>
      </w:r>
      <w:proofErr w:type="spellEnd"/>
    </w:p>
    <w:p w14:paraId="28FF8F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p>
    <w:p w14:paraId="6F24B4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w:t>
      </w:r>
      <w:proofErr w:type="spellEnd"/>
    </w:p>
    <w:p w14:paraId="6E34FA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01796C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A5703F2" w14:textId="77777777" w:rsidR="00544225" w:rsidRDefault="00544225">
      <w:pPr>
        <w:pStyle w:val="Textbody"/>
        <w:spacing w:after="29"/>
        <w:rPr>
          <w:rFonts w:ascii="Gandhari Unicode" w:hAnsi="Gandhari Unicode" w:cs="e-Tamil OTC"/>
          <w:lang w:val="en-GB"/>
        </w:rPr>
      </w:pPr>
    </w:p>
    <w:p w14:paraId="673F332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நேர்ந்துநம்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நொந்துந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L1, C1, EA,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8"/>
      </w:r>
      <w:r>
        <w:rPr>
          <w:rFonts w:ascii="Gandhari Unicode" w:hAnsi="Gandhari Unicode" w:cs="e-Tamil OTC"/>
          <w:lang w:val="en-GB"/>
        </w:rPr>
        <w:t xml:space="preserve">; </w:t>
      </w:r>
      <w:proofErr w:type="spellStart"/>
      <w:r>
        <w:rPr>
          <w:rFonts w:ascii="Gandhari Unicode" w:hAnsi="Gandhari Unicode" w:cs="e-Tamil OTC"/>
          <w:lang w:val="en-GB"/>
        </w:rPr>
        <w:t>நொந்துநம்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மருளார்</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கஞ்ச</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ககுச</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C3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யெஞ்சாத்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தீய்ந்த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தீய்ந்த</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றீய்ந்த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மராஅத்</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மராஅந்</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லோரிணர்</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லோரிணற்</w:t>
      </w:r>
      <w:proofErr w:type="spellEnd"/>
      <w:r>
        <w:rPr>
          <w:rFonts w:ascii="Gandhari Unicode" w:hAnsi="Gandhari Unicode" w:cs="e-Tamil OTC"/>
          <w:lang w:val="en-GB"/>
        </w:rPr>
        <w:t xml:space="preserve"> G2</w:t>
      </w:r>
    </w:p>
    <w:p w14:paraId="7E9B5000" w14:textId="77777777" w:rsidR="00544225" w:rsidRDefault="00544225">
      <w:pPr>
        <w:pStyle w:val="Textbody"/>
        <w:spacing w:after="29"/>
        <w:rPr>
          <w:rFonts w:ascii="Gandhari Unicode" w:hAnsi="Gandhari Unicode" w:cs="e-Tamil OTC"/>
          <w:lang w:val="en-GB"/>
        </w:rPr>
      </w:pPr>
    </w:p>
    <w:p w14:paraId="275901E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commentRangeStart w:id="95"/>
      <w:del w:id="96" w:author="Narmada Hansani Polgampalage" w:date="2023-11-14T15:55:00Z">
        <w:r>
          <w:rPr>
            <w:rFonts w:ascii="Gandhari Unicode" w:hAnsi="Gandhari Unicode" w:cs="e-Tamil OTC"/>
            <w:lang w:val="en-GB"/>
          </w:rPr>
          <w:delText>+</w:delText>
        </w:r>
      </w:del>
      <w:proofErr w:type="spellStart"/>
      <w:r>
        <w:rPr>
          <w:rFonts w:ascii="Gandhari Unicode" w:hAnsi="Gandhari Unicode" w:cs="e-Tamil OTC"/>
          <w:lang w:val="en-GB"/>
        </w:rPr>
        <w:t>ōti</w:t>
      </w:r>
      <w:commentRangeEnd w:id="95"/>
      <w:proofErr w:type="spellEnd"/>
      <w:r>
        <w:commentReference w:id="95"/>
      </w:r>
      <w:r>
        <w:rPr>
          <w:rFonts w:ascii="Gandhari Unicode" w:hAnsi="Gandhari Unicode" w:cs="e-Tamil OTC"/>
          <w:lang w:val="en-GB"/>
        </w:rPr>
        <w:t xml:space="preserve">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nekiḻa</w:t>
      </w:r>
      <w:proofErr w:type="spellEnd"/>
      <w:proofErr w:type="gramEnd"/>
    </w:p>
    <w:p w14:paraId="1CAA65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nērntu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aruḷār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nīttōrkk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añcal</w:t>
      </w:r>
      <w:proofErr w:type="spellEnd"/>
    </w:p>
    <w:p w14:paraId="4FFBA8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eñciṉam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eñcā</w:t>
      </w:r>
      <w:proofErr w:type="spellEnd"/>
      <w:r>
        <w:rPr>
          <w:rFonts w:ascii="Gandhari Unicode" w:hAnsi="Gandhari Unicode" w:cs="e-Tamil OTC"/>
          <w:lang w:val="en-GB"/>
        </w:rPr>
        <w:t>+</w:t>
      </w:r>
    </w:p>
    <w:p w14:paraId="047F55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tīynta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marāatt</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240EC5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ūti</w:t>
      </w:r>
      <w:proofErr w:type="spellEnd"/>
    </w:p>
    <w:p w14:paraId="65C23A0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peyarun</w:t>
      </w:r>
      <w:proofErr w:type="spellEnd"/>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67387FD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Nīr</w:t>
      </w:r>
      <w:proofErr w:type="spellEnd"/>
      <w:ins w:id="97" w:author="Narmada Hansani Polgampalage" w:date="2023-11-14T16:02:00Z">
        <w:r>
          <w:rPr>
            <w:rFonts w:ascii="Gandhari Unicode" w:hAnsi="Gandhari Unicode" w:cs="e-Tamil OTC"/>
            <w:lang w:val="en-GB"/>
          </w:rPr>
          <w:t>-</w:t>
        </w:r>
      </w:ins>
      <w:del w:id="98" w:author="Narmada Hansani Polgampalage" w:date="2023-11-14T16:02: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vaippiṉ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curaṉ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7D8C895B" w14:textId="77777777" w:rsidR="00544225" w:rsidRDefault="00544225">
      <w:pPr>
        <w:pStyle w:val="Textbody"/>
        <w:spacing w:after="29" w:line="260" w:lineRule="exact"/>
        <w:rPr>
          <w:rFonts w:ascii="Gandhari Unicode" w:hAnsi="Gandhari Unicode" w:cs="e-Tamil OTC"/>
          <w:u w:val="single"/>
          <w:lang w:val="en-GB"/>
        </w:rPr>
      </w:pPr>
    </w:p>
    <w:p w14:paraId="137E61BF" w14:textId="77777777" w:rsidR="00544225" w:rsidRDefault="00544225">
      <w:pPr>
        <w:pStyle w:val="Textbody"/>
        <w:spacing w:after="29" w:line="260" w:lineRule="exact"/>
        <w:rPr>
          <w:rFonts w:ascii="Gandhari Unicode" w:hAnsi="Gandhari Unicode" w:cs="e-Tamil OTC"/>
          <w:u w:val="single"/>
          <w:lang w:val="en-GB"/>
        </w:rPr>
      </w:pPr>
    </w:p>
    <w:p w14:paraId="72788F43" w14:textId="77777777" w:rsidR="00544225" w:rsidRDefault="00000000">
      <w:pPr>
        <w:pStyle w:val="Textbody"/>
        <w:spacing w:after="29" w:line="260" w:lineRule="exact"/>
        <w:rPr>
          <w:rFonts w:ascii="Gandhari Unicode" w:hAnsi="Gandhari Unicode" w:cs="e-Tamil OTC"/>
          <w:u w:val="single"/>
          <w:lang w:val="en-GB"/>
        </w:rPr>
      </w:pPr>
      <w:r>
        <w:br w:type="page"/>
      </w:r>
    </w:p>
    <w:p w14:paraId="161CE3F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was anxious "will he come back, thinking “they won't have the strength [to wait] for us(?)”, having seen the creatures being distressed (</w:t>
      </w:r>
      <w:proofErr w:type="spellStart"/>
      <w:r>
        <w:rPr>
          <w:rFonts w:ascii="Gandhari Unicode" w:hAnsi="Gandhari Unicode" w:cs="e-Tamil OTC"/>
          <w:i/>
          <w:lang w:val="en-GB"/>
        </w:rPr>
        <w:t>kavaluvaṉa</w:t>
      </w:r>
      <w:proofErr w:type="spellEnd"/>
      <w:r>
        <w:rPr>
          <w:rFonts w:ascii="Gandhari Unicode" w:hAnsi="Gandhari Unicode" w:cs="e-Tamil OTC"/>
          <w:lang w:val="en-GB"/>
        </w:rPr>
        <w:t>?) in the middle of the desert?"</w:t>
      </w:r>
    </w:p>
    <w:p w14:paraId="6D635B6A" w14:textId="77777777" w:rsidR="00544225" w:rsidRDefault="00544225">
      <w:pPr>
        <w:pStyle w:val="Textbody"/>
        <w:spacing w:after="28" w:line="260" w:lineRule="exact"/>
        <w:jc w:val="both"/>
        <w:rPr>
          <w:rFonts w:ascii="Gandhari Unicode" w:hAnsi="Gandhari Unicode" w:cs="e-Tamil OTC"/>
          <w:lang w:val="en-GB"/>
        </w:rPr>
      </w:pPr>
    </w:p>
    <w:p w14:paraId="17B6F1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select- bangle loosen(inf.)</w:t>
      </w:r>
    </w:p>
    <w:p w14:paraId="6049C6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consented our- consideration-not-he(h.) left-he(h.dat.) </w:t>
      </w:r>
      <w:proofErr w:type="gramStart"/>
      <w:r>
        <w:rPr>
          <w:rFonts w:ascii="Gandhari Unicode" w:hAnsi="Gandhari Unicode" w:cs="e-Tamil OTC"/>
          <w:lang w:val="en-GB"/>
        </w:rPr>
        <w:t>fearing</w:t>
      </w:r>
      <w:proofErr w:type="gramEnd"/>
    </w:p>
    <w:p w14:paraId="0941B9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we-left-behind live friend leave-behind-</w:t>
      </w:r>
      <w:proofErr w:type="gramStart"/>
      <w:r>
        <w:rPr>
          <w:rFonts w:ascii="Gandhari Unicode" w:hAnsi="Gandhari Unicode" w:cs="e-Tamil OTC"/>
          <w:lang w:val="en-GB"/>
        </w:rPr>
        <w:t>not</w:t>
      </w:r>
      <w:proofErr w:type="gramEnd"/>
    </w:p>
    <w:p w14:paraId="397626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burned- </w:t>
      </w:r>
      <w:proofErr w:type="spellStart"/>
      <w:r>
        <w:rPr>
          <w:rFonts w:ascii="Gandhari Unicode" w:hAnsi="Gandhari Unicode" w:cs="e-Tamil OTC"/>
          <w:lang w:val="en-GB"/>
        </w:rPr>
        <w:t>Marām</w:t>
      </w:r>
      <w:proofErr w:type="spellEnd"/>
      <w:r>
        <w:rPr>
          <w:rFonts w:ascii="Gandhari Unicode" w:hAnsi="Gandhari Unicode" w:cs="e-Tamil OTC"/>
          <w:lang w:val="en-GB"/>
        </w:rPr>
        <w:t xml:space="preserve">(-tree)- becoming-high hot </w:t>
      </w:r>
      <w:proofErr w:type="gramStart"/>
      <w:r>
        <w:rPr>
          <w:rFonts w:ascii="Gandhari Unicode" w:hAnsi="Gandhari Unicode" w:cs="e-Tamil OTC"/>
          <w:lang w:val="en-GB"/>
        </w:rPr>
        <w:t>twig</w:t>
      </w:r>
      <w:proofErr w:type="gramEnd"/>
    </w:p>
    <w:p w14:paraId="04A0EC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summer one cluster honey-with </w:t>
      </w:r>
      <w:proofErr w:type="gramStart"/>
      <w:r>
        <w:rPr>
          <w:rFonts w:ascii="Gandhari Unicode" w:hAnsi="Gandhari Unicode" w:cs="e-Tamil OTC"/>
          <w:lang w:val="en-GB"/>
        </w:rPr>
        <w:t>blown</w:t>
      </w:r>
      <w:proofErr w:type="gramEnd"/>
    </w:p>
    <w:p w14:paraId="2C98B71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become-full-not moving- </w:t>
      </w:r>
      <w:proofErr w:type="gramStart"/>
      <w:r>
        <w:rPr>
          <w:rFonts w:ascii="Gandhari Unicode" w:hAnsi="Gandhari Unicode" w:cs="e-Tamil OTC"/>
          <w:lang w:val="en-GB"/>
        </w:rPr>
        <w:t>bee</w:t>
      </w:r>
      <w:proofErr w:type="gramEnd"/>
    </w:p>
    <w:p w14:paraId="79B4477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water-not region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4259757" w14:textId="77777777" w:rsidR="00544225" w:rsidRDefault="00544225">
      <w:pPr>
        <w:pStyle w:val="Textbody"/>
        <w:spacing w:after="29"/>
        <w:rPr>
          <w:rFonts w:ascii="Gandhari Unicode" w:hAnsi="Gandhari Unicode" w:cs="e-Tamil OTC"/>
          <w:lang w:val="en-GB"/>
        </w:rPr>
      </w:pPr>
    </w:p>
    <w:p w14:paraId="012B9DA1" w14:textId="77777777" w:rsidR="00544225" w:rsidRDefault="00544225">
      <w:pPr>
        <w:pStyle w:val="Textbody"/>
        <w:spacing w:after="29"/>
        <w:rPr>
          <w:rFonts w:ascii="Gandhari Unicode" w:hAnsi="Gandhari Unicode" w:cs="e-Tamil OTC"/>
          <w:lang w:val="en-GB"/>
        </w:rPr>
      </w:pPr>
    </w:p>
    <w:p w14:paraId="014AE5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have left behind, oh friend, the </w:t>
      </w:r>
      <w:proofErr w:type="gramStart"/>
      <w:r>
        <w:rPr>
          <w:rFonts w:ascii="Gandhari Unicode" w:hAnsi="Gandhari Unicode" w:cs="e-Tamil OTC"/>
          <w:lang w:val="en-GB"/>
        </w:rPr>
        <w:t>fear</w:t>
      </w:r>
      <w:proofErr w:type="gramEnd"/>
    </w:p>
    <w:p w14:paraId="315C124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the one who left [us], who has no consideration for us,</w:t>
      </w:r>
    </w:p>
    <w:p w14:paraId="3435D68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having </w:t>
      </w:r>
      <w:proofErr w:type="gramStart"/>
      <w:r>
        <w:rPr>
          <w:rFonts w:ascii="Gandhari Unicode" w:hAnsi="Gandhari Unicode" w:cs="e-Tamil OTC"/>
          <w:lang w:val="en-GB"/>
        </w:rPr>
        <w:t>consented</w:t>
      </w:r>
      <w:proofErr w:type="gramEnd"/>
    </w:p>
    <w:p w14:paraId="1073514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to choice</w:t>
      </w:r>
      <w:proofErr w:type="gramEnd"/>
      <w:r>
        <w:rPr>
          <w:rFonts w:ascii="Gandhari Unicode" w:hAnsi="Gandhari Unicode" w:cs="e-Tamil OTC"/>
          <w:lang w:val="en-GB"/>
        </w:rPr>
        <w:t xml:space="preserve"> bangles becoming loose [on her] with pretty, thin hair,</w:t>
      </w:r>
      <w:r>
        <w:rPr>
          <w:rStyle w:val="FootnoteReference1"/>
          <w:rFonts w:ascii="Gandhari Unicode" w:hAnsi="Gandhari Unicode" w:cs="e-Tamil OTC"/>
          <w:lang w:val="en-GB"/>
        </w:rPr>
        <w:footnoteReference w:id="39"/>
      </w:r>
    </w:p>
    <w:p w14:paraId="33028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 one who traversed the desert in a waterless </w:t>
      </w:r>
      <w:proofErr w:type="gramStart"/>
      <w:r>
        <w:rPr>
          <w:rFonts w:ascii="Gandhari Unicode" w:hAnsi="Gandhari Unicode" w:cs="e-Tamil OTC"/>
          <w:lang w:val="en-GB"/>
        </w:rPr>
        <w:t>region</w:t>
      </w:r>
      <w:proofErr w:type="gramEnd"/>
    </w:p>
    <w:p w14:paraId="035F986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bees that come back without being satiated,</w:t>
      </w:r>
    </w:p>
    <w:p w14:paraId="0567135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filling themselves</w:t>
      </w:r>
      <w:r>
        <w:rPr>
          <w:rStyle w:val="FootnoteReference1"/>
          <w:rFonts w:ascii="Gandhari Unicode" w:hAnsi="Gandhari Unicode" w:cs="e-Tamil OTC"/>
          <w:lang w:val="en-GB"/>
        </w:rPr>
        <w:footnoteReference w:id="40"/>
      </w:r>
      <w:r>
        <w:rPr>
          <w:rFonts w:ascii="Gandhari Unicode" w:hAnsi="Gandhari Unicode" w:cs="e-Tamil OTC"/>
          <w:lang w:val="en-GB"/>
        </w:rPr>
        <w:t xml:space="preserve"> with the honey</w:t>
      </w:r>
      <w:r>
        <w:rPr>
          <w:rStyle w:val="FootnoteReference1"/>
          <w:rFonts w:ascii="Gandhari Unicode" w:hAnsi="Gandhari Unicode" w:cs="e-Tamil OTC"/>
          <w:lang w:val="en-GB"/>
        </w:rPr>
        <w:footnoteReference w:id="41"/>
      </w:r>
      <w:r>
        <w:rPr>
          <w:rFonts w:ascii="Gandhari Unicode" w:hAnsi="Gandhari Unicode" w:cs="e-Tamil OTC"/>
          <w:lang w:val="en-GB"/>
        </w:rPr>
        <w:t xml:space="preserve"> of one [single] cluster,</w:t>
      </w:r>
    </w:p>
    <w:p w14:paraId="5E5D668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summer,</w:t>
      </w:r>
    </w:p>
    <w:p w14:paraId="4033258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on the long</w:t>
      </w:r>
      <w:r>
        <w:rPr>
          <w:rStyle w:val="FootnoteReference1"/>
          <w:rFonts w:ascii="Gandhari Unicode" w:hAnsi="Gandhari Unicode" w:cs="e-Tamil OTC"/>
          <w:lang w:val="en-GB"/>
        </w:rPr>
        <w:footnoteReference w:id="42"/>
      </w:r>
      <w:r>
        <w:rPr>
          <w:rFonts w:ascii="Gandhari Unicode" w:hAnsi="Gandhari Unicode" w:cs="e-Tamil OTC"/>
          <w:lang w:val="en-GB"/>
        </w:rPr>
        <w:t xml:space="preserve"> hot twig of the scorched </w:t>
      </w:r>
      <w:proofErr w:type="spellStart"/>
      <w:r>
        <w:rPr>
          <w:rFonts w:ascii="Gandhari Unicode" w:hAnsi="Gandhari Unicode" w:cs="e-Tamil OTC"/>
          <w:lang w:val="en-GB"/>
        </w:rPr>
        <w:t>Marām</w:t>
      </w:r>
      <w:proofErr w:type="spellEnd"/>
      <w:r>
        <w:rPr>
          <w:rFonts w:ascii="Gandhari Unicode" w:hAnsi="Gandhari Unicode" w:cs="e-Tamil OTC"/>
          <w:lang w:val="en-GB"/>
        </w:rPr>
        <w:t xml:space="preserve"> tree,</w:t>
      </w:r>
    </w:p>
    <w:p w14:paraId="05341539"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they do not forsake.</w:t>
      </w:r>
      <w:r>
        <w:rPr>
          <w:rStyle w:val="FootnoteReference1"/>
          <w:rFonts w:ascii="Gandhari Unicode" w:hAnsi="Gandhari Unicode" w:cs="e-Tamil OTC"/>
          <w:lang w:val="en-GB"/>
        </w:rPr>
        <w:footnoteReference w:id="43"/>
      </w:r>
    </w:p>
    <w:p w14:paraId="3A1EE960" w14:textId="77777777" w:rsidR="00544225" w:rsidRDefault="00544225">
      <w:pPr>
        <w:pStyle w:val="Textbody"/>
        <w:spacing w:after="0"/>
        <w:rPr>
          <w:rFonts w:ascii="Gandhari Unicode" w:hAnsi="Gandhari Unicode" w:cs="e-Tamil OTC"/>
          <w:b/>
          <w:lang w:val="en-GB"/>
        </w:rPr>
      </w:pPr>
    </w:p>
    <w:p w14:paraId="4EEBCE28" w14:textId="77777777" w:rsidR="00544225" w:rsidRDefault="00000000">
      <w:pPr>
        <w:rPr>
          <w:rFonts w:ascii="Gandhari Unicode" w:eastAsiaTheme="majorEastAsia" w:hAnsi="Gandhari Unicode" w:cstheme="majorBidi" w:hint="eastAsia"/>
          <w:b/>
        </w:rPr>
      </w:pPr>
      <w:r>
        <w:br w:type="page"/>
      </w:r>
    </w:p>
    <w:p w14:paraId="4750BC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212</w:t>
      </w:r>
      <w:r>
        <w:rPr>
          <w:rFonts w:ascii="e-Tamil OTC" w:hAnsi="e-Tamil OTC" w:cs="e-Tamil OTC"/>
          <w:b/>
          <w:i w:val="0"/>
          <w:iCs w:val="0"/>
          <w:color w:val="auto"/>
        </w:rPr>
        <w:t xml:space="preserve"> </w:t>
      </w:r>
      <w:proofErr w:type="spellStart"/>
      <w:r>
        <w:rPr>
          <w:rFonts w:ascii="e-Tamil OTC" w:hAnsi="e-Tamil OTC" w:cs="e-Tamil OTC"/>
          <w:i w:val="0"/>
          <w:iCs w:val="0"/>
          <w:color w:val="auto"/>
        </w:rPr>
        <w:t>நெய்தல்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கார்க்கியன்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F6BEB1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A26D740" w14:textId="77777777" w:rsidR="00544225" w:rsidRDefault="00544225">
      <w:pPr>
        <w:pStyle w:val="Textbody"/>
        <w:spacing w:after="29"/>
        <w:rPr>
          <w:rFonts w:ascii="Gandhari Unicode" w:hAnsi="Gandhari Unicode" w:cs="e-Tamil OTC"/>
          <w:lang w:val="en-GB"/>
        </w:rPr>
      </w:pPr>
    </w:p>
    <w:p w14:paraId="6F1CA2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38A0F8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தெளிமணி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யொலிப்பக்</w:t>
      </w:r>
      <w:proofErr w:type="spellEnd"/>
    </w:p>
    <w:p w14:paraId="127244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44C7ED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p>
    <w:p w14:paraId="44EC82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40549E43" w14:textId="77777777" w:rsidR="00544225" w:rsidRDefault="00544225">
      <w:pPr>
        <w:pStyle w:val="Textbody"/>
        <w:spacing w:after="29"/>
        <w:rPr>
          <w:rFonts w:ascii="Gandhari Unicode" w:hAnsi="Gandhari Unicode" w:cs="e-Tamil OTC"/>
          <w:lang w:val="en-GB"/>
        </w:rPr>
      </w:pPr>
    </w:p>
    <w:p w14:paraId="0948443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னூர்ந்த</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ணூர்ந்த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லடைகரைத்</w:t>
      </w:r>
      <w:proofErr w:type="spellEnd"/>
      <w:r>
        <w:rPr>
          <w:rFonts w:ascii="Gandhari Unicode" w:hAnsi="Gandhari Unicode" w:cs="e-Tamil OTC"/>
          <w:lang w:val="en-GB"/>
        </w:rPr>
        <w:t xml:space="preserve">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r>
        <w:rPr>
          <w:rFonts w:ascii="Gandhari Unicode" w:hAnsi="Gandhari Unicode" w:cs="e-Tamil OTC"/>
          <w:lang w:val="en-GB"/>
        </w:rPr>
        <w:t xml:space="preserve"> L1, G1+2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தெளிமணி</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விளிறுது</w:t>
      </w:r>
      <w:proofErr w:type="spellEnd"/>
      <w:r>
        <w:rPr>
          <w:rFonts w:ascii="Gandhari Unicode" w:hAnsi="Gandhari Unicode" w:cs="e-Tamil OTC"/>
          <w:lang w:val="en-GB"/>
        </w:rPr>
        <w:t xml:space="preserve"> L1</w:t>
      </w:r>
    </w:p>
    <w:p w14:paraId="346CA2BB" w14:textId="77777777" w:rsidR="00544225" w:rsidRDefault="00544225">
      <w:pPr>
        <w:pStyle w:val="Textbody"/>
        <w:spacing w:after="29"/>
        <w:rPr>
          <w:rFonts w:ascii="Gandhari Unicode" w:hAnsi="Gandhari Unicode" w:cs="e-Tamil OTC"/>
          <w:lang w:val="en-GB"/>
        </w:rPr>
      </w:pPr>
    </w:p>
    <w:p w14:paraId="46ABA9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koṇkaṉ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ūrnta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429B8E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olippa</w:t>
      </w:r>
      <w:proofErr w:type="spellEnd"/>
      <w:r>
        <w:rPr>
          <w:rFonts w:ascii="Gandhari Unicode" w:hAnsi="Gandhari Unicode" w:cs="e-Tamil OTC"/>
          <w:lang w:val="en-GB"/>
        </w:rPr>
        <w:t>+</w:t>
      </w:r>
    </w:p>
    <w:p w14:paraId="64AE12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051181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kāmam</w:t>
      </w:r>
      <w:proofErr w:type="spellEnd"/>
    </w:p>
    <w:p w14:paraId="0B919A6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viḷivatu-maṉṟa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6BDC6B54" w14:textId="77777777" w:rsidR="00544225" w:rsidRDefault="00544225">
      <w:pPr>
        <w:pStyle w:val="Textbody"/>
        <w:spacing w:after="29" w:line="260" w:lineRule="exact"/>
        <w:rPr>
          <w:rFonts w:ascii="Gandhari Unicode" w:hAnsi="Gandhari Unicode" w:cs="e-Tamil OTC"/>
          <w:lang w:val="en-GB"/>
        </w:rPr>
      </w:pPr>
    </w:p>
    <w:p w14:paraId="020E6B88" w14:textId="77777777" w:rsidR="00544225" w:rsidRDefault="00544225">
      <w:pPr>
        <w:pStyle w:val="Textbody"/>
        <w:spacing w:after="29" w:line="260" w:lineRule="exact"/>
        <w:rPr>
          <w:rFonts w:ascii="Gandhari Unicode" w:hAnsi="Gandhari Unicode" w:cs="e-Tamil OTC"/>
          <w:lang w:val="en-GB"/>
        </w:rPr>
      </w:pPr>
    </w:p>
    <w:p w14:paraId="7E3FF72D" w14:textId="77777777" w:rsidR="00544225" w:rsidRDefault="00000000">
      <w:pPr>
        <w:pStyle w:val="Textbody"/>
        <w:spacing w:after="29" w:line="260" w:lineRule="exact"/>
        <w:rPr>
          <w:rFonts w:ascii="Gandhari Unicode" w:hAnsi="Gandhari Unicode" w:cs="e-Tamil OTC"/>
          <w:lang w:val="en-GB"/>
        </w:rPr>
      </w:pPr>
      <w:r>
        <w:br w:type="page"/>
      </w:r>
    </w:p>
    <w:p w14:paraId="76FA7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who had granted [his] request, speaking that [she?] would yield to [his] request.</w:t>
      </w:r>
    </w:p>
    <w:p w14:paraId="00D12D97" w14:textId="77777777" w:rsidR="00544225" w:rsidRDefault="00544225">
      <w:pPr>
        <w:pStyle w:val="Textbody"/>
        <w:spacing w:after="29" w:line="260" w:lineRule="exact"/>
        <w:rPr>
          <w:rFonts w:ascii="Gandhari Unicode" w:hAnsi="Gandhari Unicode" w:cs="e-Tamil OTC"/>
          <w:lang w:val="en-GB"/>
        </w:rPr>
      </w:pPr>
    </w:p>
    <w:p w14:paraId="73CEB02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man-from-the-sea mounted- lotus-staff</w:t>
      </w:r>
      <w:r>
        <w:rPr>
          <w:rStyle w:val="FootnoteReference1"/>
          <w:rFonts w:ascii="Gandhari Unicode" w:hAnsi="Gandhari Unicode" w:cs="e-Tamil OTC"/>
          <w:lang w:val="en-GB"/>
        </w:rPr>
        <w:footnoteReference w:id="44"/>
      </w:r>
      <w:r>
        <w:rPr>
          <w:rFonts w:ascii="Gandhari Unicode" w:hAnsi="Gandhari Unicode" w:cs="e-Tamil OTC"/>
          <w:lang w:val="en-GB"/>
        </w:rPr>
        <w:t xml:space="preserve"> long </w:t>
      </w:r>
      <w:proofErr w:type="gramStart"/>
      <w:r>
        <w:rPr>
          <w:rFonts w:ascii="Gandhari Unicode" w:hAnsi="Gandhari Unicode" w:cs="e-Tamil OTC"/>
          <w:lang w:val="en-GB"/>
        </w:rPr>
        <w:t>chariot</w:t>
      </w:r>
      <w:proofErr w:type="gramEnd"/>
    </w:p>
    <w:p w14:paraId="5B49A2A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clear sea settle- shore clear bell sound(inf.)</w:t>
      </w:r>
    </w:p>
    <w:p w14:paraId="32F128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see(inf.) come be-ashamed(inf.) moving-</w:t>
      </w:r>
    </w:p>
    <w:p w14:paraId="68BE9A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desire</w:t>
      </w:r>
    </w:p>
    <w:p w14:paraId="7328AF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perish-it</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w:t>
      </w:r>
    </w:p>
    <w:p w14:paraId="7AD9065D" w14:textId="77777777" w:rsidR="00544225" w:rsidRDefault="00544225">
      <w:pPr>
        <w:pStyle w:val="Textbody"/>
        <w:spacing w:after="0"/>
        <w:rPr>
          <w:rFonts w:ascii="Gandhari Unicode" w:hAnsi="Gandhari Unicode" w:cs="e-Tamil OTC"/>
          <w:lang w:val="en-GB"/>
        </w:rPr>
      </w:pPr>
    </w:p>
    <w:p w14:paraId="72D61A63" w14:textId="77777777" w:rsidR="00544225" w:rsidRDefault="00544225">
      <w:pPr>
        <w:pStyle w:val="Textbody"/>
        <w:spacing w:after="0"/>
        <w:rPr>
          <w:rFonts w:ascii="Gandhari Unicode" w:hAnsi="Gandhari Unicode" w:cs="e-Tamil OTC"/>
          <w:lang w:val="en-GB"/>
        </w:rPr>
      </w:pPr>
    </w:p>
    <w:p w14:paraId="1ABF4AD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7A7E6B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desire,</w:t>
      </w:r>
    </w:p>
    <w:p w14:paraId="3F4AB99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that comes to see [and] goes back ashamed,</w:t>
      </w:r>
      <w:r>
        <w:rPr>
          <w:rStyle w:val="FootnoteReference1"/>
          <w:rFonts w:ascii="Gandhari Unicode" w:hAnsi="Gandhari Unicode" w:cs="e-Tamil OTC"/>
          <w:lang w:val="en-GB"/>
        </w:rPr>
        <w:footnoteReference w:id="45"/>
      </w:r>
    </w:p>
    <w:p w14:paraId="30BDEDA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the clear bell sounds on the settling shore of the clear sea,</w:t>
      </w:r>
    </w:p>
    <w:p w14:paraId="0152204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of the long chariot with a handle(?),</w:t>
      </w:r>
    </w:p>
    <w:p w14:paraId="46AD98D0" w14:textId="77777777" w:rsidR="00544225" w:rsidRDefault="00000000">
      <w:pPr>
        <w:pStyle w:val="Textbody"/>
        <w:tabs>
          <w:tab w:val="left" w:pos="413"/>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0CCC4CEB"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w:t>
      </w:r>
      <w:r>
        <w:rPr>
          <w:rStyle w:val="FootnoteReference1"/>
          <w:rFonts w:ascii="Gandhari Unicode" w:hAnsi="Gandhari Unicode" w:cs="e-Tamil OTC"/>
          <w:lang w:val="en-GB"/>
        </w:rPr>
        <w:footnoteReference w:id="46"/>
      </w:r>
      <w:r>
        <w:rPr>
          <w:rFonts w:ascii="Gandhari Unicode" w:hAnsi="Gandhari Unicode" w:cs="e-Tamil OTC"/>
          <w:lang w:val="en-GB"/>
        </w:rPr>
        <w:t xml:space="preserve"> Ah, I ache.</w:t>
      </w:r>
    </w:p>
    <w:p w14:paraId="14AF7AC9" w14:textId="77777777" w:rsidR="00544225" w:rsidRDefault="00544225">
      <w:pPr>
        <w:pStyle w:val="Textbody"/>
        <w:spacing w:after="0"/>
        <w:rPr>
          <w:rFonts w:ascii="Gandhari Unicode" w:hAnsi="Gandhari Unicode" w:cs="e-Tamil OTC"/>
          <w:lang w:val="en-GB"/>
        </w:rPr>
      </w:pPr>
    </w:p>
    <w:p w14:paraId="2B063954" w14:textId="77777777" w:rsidR="00544225" w:rsidRDefault="00544225">
      <w:pPr>
        <w:pStyle w:val="Textbody"/>
        <w:spacing w:after="0"/>
        <w:rPr>
          <w:rFonts w:ascii="Gandhari Unicode" w:hAnsi="Gandhari Unicode" w:cs="e-Tamil OTC"/>
          <w:lang w:val="en-GB"/>
        </w:rPr>
      </w:pPr>
    </w:p>
    <w:p w14:paraId="28D209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1CD0F5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Pitiable it [is, this] desire,</w:t>
      </w:r>
    </w:p>
    <w:p w14:paraId="175B427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when [he] comes to see [and] goes back ashamed,</w:t>
      </w:r>
    </w:p>
    <w:p w14:paraId="231113F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clear bell sounding on the settling shore of the clear sea,</w:t>
      </w:r>
    </w:p>
    <w:p w14:paraId="6137AA91"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of the long chariot with a handle(?),</w:t>
      </w:r>
    </w:p>
    <w:p w14:paraId="2F977397" w14:textId="77777777" w:rsidR="00544225" w:rsidRDefault="00000000">
      <w:pPr>
        <w:pStyle w:val="Textbody"/>
        <w:tabs>
          <w:tab w:val="left" w:pos="413"/>
          <w:tab w:val="left" w:pos="1000"/>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mounted by the man from the sea.</w:t>
      </w:r>
    </w:p>
    <w:p w14:paraId="603A2572" w14:textId="77777777" w:rsidR="00544225" w:rsidRDefault="00000000">
      <w:pPr>
        <w:pStyle w:val="Textbody"/>
        <w:spacing w:after="0"/>
        <w:rPr>
          <w:rFonts w:ascii="Gandhari Unicode" w:hAnsi="Gandhari Unicode" w:cs="e-Tamil OTC"/>
          <w:lang w:val="en-GB"/>
        </w:rPr>
      </w:pPr>
      <w:proofErr w:type="gramStart"/>
      <w:r>
        <w:rPr>
          <w:rFonts w:ascii="Gandhari Unicode" w:hAnsi="Gandhari Unicode" w:cs="e-Tamil OTC"/>
          <w:lang w:val="en-GB"/>
        </w:rPr>
        <w:t>Certainly</w:t>
      </w:r>
      <w:proofErr w:type="gramEnd"/>
      <w:r>
        <w:rPr>
          <w:rFonts w:ascii="Gandhari Unicode" w:hAnsi="Gandhari Unicode" w:cs="e-Tamil OTC"/>
          <w:lang w:val="en-GB"/>
        </w:rPr>
        <w:t xml:space="preserve"> it will perish. Do I ache?</w:t>
      </w:r>
      <w:r>
        <w:rPr>
          <w:rStyle w:val="FootnoteReference1"/>
          <w:rFonts w:ascii="Gandhari Unicode" w:hAnsi="Gandhari Unicode" w:cs="e-Tamil OTC"/>
          <w:lang w:val="en-GB"/>
        </w:rPr>
        <w:footnoteReference w:id="47"/>
      </w:r>
    </w:p>
    <w:p w14:paraId="31BB6C18" w14:textId="77777777" w:rsidR="00544225" w:rsidRDefault="00544225">
      <w:pPr>
        <w:pStyle w:val="Textbody"/>
        <w:spacing w:after="0"/>
        <w:rPr>
          <w:rFonts w:ascii="Gandhari Unicode" w:hAnsi="Gandhari Unicode" w:cs="e-Tamil OTC"/>
          <w:b/>
          <w:lang w:val="en-GB"/>
        </w:rPr>
      </w:pPr>
    </w:p>
    <w:p w14:paraId="7E2E9AD9" w14:textId="77777777" w:rsidR="00544225" w:rsidRDefault="00000000">
      <w:pPr>
        <w:rPr>
          <w:rFonts w:ascii="Gandhari Unicode" w:eastAsiaTheme="majorEastAsia" w:hAnsi="Gandhari Unicode" w:cstheme="majorBidi" w:hint="eastAsia"/>
          <w:b/>
        </w:rPr>
      </w:pPr>
      <w:r>
        <w:br w:type="page"/>
      </w:r>
    </w:p>
    <w:p w14:paraId="5CF777A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213</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காஞ்சிக்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CB564F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5EFD6EF" w14:textId="77777777" w:rsidR="00544225" w:rsidRDefault="00544225">
      <w:pPr>
        <w:pStyle w:val="Textbody"/>
        <w:spacing w:after="29"/>
        <w:rPr>
          <w:rFonts w:ascii="Gandhari Unicode" w:hAnsi="Gandhari Unicode" w:cs="e-Tamil OTC"/>
          <w:lang w:val="en-GB"/>
        </w:rPr>
      </w:pPr>
    </w:p>
    <w:p w14:paraId="0D1582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நசைநன்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ஞெரேரெனக்</w:t>
      </w:r>
      <w:proofErr w:type="spellEnd"/>
    </w:p>
    <w:p w14:paraId="0D3427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கவைத்தலை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னொற்றிப்</w:t>
      </w:r>
      <w:proofErr w:type="spellEnd"/>
    </w:p>
    <w:p w14:paraId="24D392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பசிப்பிணிக்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கிறைஞ்சிய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பரூஉப்பெருந்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ததர</w:t>
      </w:r>
      <w:proofErr w:type="spellEnd"/>
    </w:p>
    <w:p w14:paraId="63B4A6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னெஞ்சிற்</w:t>
      </w:r>
      <w:proofErr w:type="spellEnd"/>
    </w:p>
    <w:p w14:paraId="24572F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றெறித்துநடை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மறிக்குநிழ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p>
    <w:p w14:paraId="3FD4EB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நின்றுவெயிற்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மென்பநம்</w:t>
      </w:r>
      <w:proofErr w:type="spellEnd"/>
    </w:p>
    <w:p w14:paraId="666558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5903FD35" w14:textId="77777777" w:rsidR="00544225" w:rsidRDefault="00544225">
      <w:pPr>
        <w:pStyle w:val="Textbody"/>
        <w:spacing w:after="29"/>
        <w:rPr>
          <w:rFonts w:ascii="Gandhari Unicode" w:hAnsi="Gandhari Unicode" w:cs="e-Tamil OTC"/>
          <w:lang w:val="en-GB"/>
        </w:rPr>
      </w:pPr>
    </w:p>
    <w:p w14:paraId="0915B3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ஞெரேரெனக்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நெரோரெனக்</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நேரோரெனல்</w:t>
      </w:r>
      <w:proofErr w:type="spellEnd"/>
      <w:r>
        <w:rPr>
          <w:rFonts w:ascii="Gandhari Unicode" w:hAnsi="Gandhari Unicode" w:cs="e-Tamil OTC"/>
          <w:lang w:val="en-GB"/>
        </w:rPr>
        <w:t xml:space="preserve"> I </w:t>
      </w:r>
      <w:r>
        <w:rPr>
          <w:rStyle w:val="FootnoteReference1"/>
          <w:rFonts w:ascii="Gandhari Unicode" w:hAnsi="Gandhari Unicode" w:cs="e-Tamil OTC"/>
          <w:lang w:val="en-GB"/>
        </w:rPr>
        <w:footnoteReference w:id="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முதுகலை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கிறைஞ்சிய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கிறைஞ்சியாப்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கிறைஞ்சிப்</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3cd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பரூஉப்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பரூஉப்பெருந்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தாதர</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C2+3, G1+2,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றெறித்துநடை</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றெறித்துநகை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நின்றுவெயிற்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நின்றுவெயில்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மென்பநம்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w:t>
      </w:r>
      <w:proofErr w:type="spellEnd"/>
      <w:r>
        <w:rPr>
          <w:rFonts w:ascii="Gandhari Unicode" w:hAnsi="Gandhari Unicode" w:cs="e-Tamil OTC"/>
          <w:lang w:val="en-GB"/>
        </w:rPr>
        <w:t xml:space="preserve"> G2</w:t>
      </w:r>
    </w:p>
    <w:p w14:paraId="20857013" w14:textId="77777777" w:rsidR="00544225" w:rsidRDefault="00544225">
      <w:pPr>
        <w:pStyle w:val="Textbody"/>
        <w:spacing w:after="29"/>
        <w:rPr>
          <w:rFonts w:ascii="Gandhari Unicode" w:hAnsi="Gandhari Unicode" w:cs="e-Tamil OTC"/>
          <w:lang w:val="en-GB"/>
        </w:rPr>
      </w:pPr>
    </w:p>
    <w:p w14:paraId="3A294B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ñerēreṉa</w:t>
      </w:r>
      <w:proofErr w:type="spellEnd"/>
      <w:r>
        <w:rPr>
          <w:rFonts w:ascii="Gandhari Unicode" w:hAnsi="Gandhari Unicode" w:cs="e-Tamil OTC"/>
          <w:i/>
          <w:iCs/>
          <w:lang w:val="en-GB"/>
        </w:rPr>
        <w:t>+</w:t>
      </w:r>
    </w:p>
    <w:p w14:paraId="5D346D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oṟṟi</w:t>
      </w:r>
      <w:proofErr w:type="spellEnd"/>
      <w:r>
        <w:rPr>
          <w:rFonts w:ascii="Gandhari Unicode" w:hAnsi="Gandhari Unicode" w:cs="e-Tamil OTC"/>
          <w:lang w:val="en-GB"/>
        </w:rPr>
        <w:t>+</w:t>
      </w:r>
    </w:p>
    <w:p w14:paraId="3F570E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paci</w:t>
      </w:r>
      <w:proofErr w:type="spellEnd"/>
      <w:ins w:id="99" w:author="Narmada Hansani Polgampalage" w:date="2023-11-17T13:4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piṇikk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iṟaiñciya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parūu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tataral</w:t>
      </w:r>
      <w:proofErr w:type="spellEnd"/>
    </w:p>
    <w:p w14:paraId="09D3E9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oḻiyiṉ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vaḻu</w:t>
      </w:r>
      <w:del w:id="100" w:author="Narmada Hansani Polgampalage" w:date="2023-11-17T13:39:00Z">
        <w:r>
          <w:rPr>
            <w:rFonts w:ascii="Gandhari Unicode" w:hAnsi="Gandhari Unicode" w:cs="e-Tamil OTC"/>
            <w:i/>
            <w:iCs/>
            <w:lang w:val="en-GB"/>
          </w:rPr>
          <w:delText xml:space="preserve"> </w:delText>
        </w:r>
      </w:del>
      <w:r>
        <w:rPr>
          <w:rFonts w:ascii="Gandhari Unicode" w:hAnsi="Gandhari Unicode" w:cs="e-Tamil OTC"/>
          <w:i/>
          <w:iCs/>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neñciṉ</w:t>
      </w:r>
      <w:proofErr w:type="spellEnd"/>
    </w:p>
    <w:p w14:paraId="21AF5C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teṟittu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maṟikku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5F7F935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p>
    <w:p w14:paraId="3C459C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muṉinar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55842237" w14:textId="77777777" w:rsidR="00544225" w:rsidRDefault="00000000">
      <w:pPr>
        <w:pStyle w:val="Textbody"/>
        <w:spacing w:after="29" w:line="260" w:lineRule="exact"/>
        <w:rPr>
          <w:rFonts w:ascii="Gandhari Unicode" w:hAnsi="Gandhari Unicode" w:cs="e-Tamil OTC"/>
          <w:lang w:val="en-GB"/>
        </w:rPr>
      </w:pPr>
      <w:r>
        <w:br w:type="page"/>
      </w:r>
    </w:p>
    <w:p w14:paraId="49216B9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HER who was anxious “he will come back after having stopped in the middle because of us, our great one”.</w:t>
      </w:r>
    </w:p>
    <w:p w14:paraId="2229C1B2" w14:textId="77777777" w:rsidR="00544225" w:rsidRDefault="00544225">
      <w:pPr>
        <w:pStyle w:val="Textbody"/>
        <w:spacing w:after="29" w:line="260" w:lineRule="exact"/>
        <w:rPr>
          <w:rFonts w:ascii="Gandhari Unicode" w:hAnsi="Gandhari Unicode" w:cs="e-Tamil OTC"/>
          <w:lang w:val="en-GB"/>
        </w:rPr>
      </w:pPr>
    </w:p>
    <w:p w14:paraId="36F8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yearning well possess-he(h.) friend suddenly</w:t>
      </w:r>
      <w:r>
        <w:rPr>
          <w:rStyle w:val="FootnoteReference1"/>
          <w:rFonts w:ascii="Gandhari Unicode" w:hAnsi="Gandhari Unicode" w:cs="e-Tamil OTC"/>
          <w:lang w:val="en-GB"/>
        </w:rPr>
        <w:footnoteReference w:id="49"/>
      </w:r>
      <w:ins w:id="101" w:author="Narmada Hansani Polgampalage" w:date="2023-11-17T13:39:00Z">
        <w:r>
          <w:rPr>
            <w:rFonts w:ascii="Gandhari Unicode" w:hAnsi="Gandhari Unicode" w:cs="e-Tamil OTC"/>
            <w:lang w:val="en-GB"/>
          </w:rPr>
          <w:t>-</w:t>
        </w:r>
      </w:ins>
      <w:del w:id="102" w:author="Narmada Hansani Polgampalage" w:date="2023-11-17T13:39:00Z">
        <w:r>
          <w:rPr>
            <w:rFonts w:ascii="Gandhari Unicode" w:hAnsi="Gandhari Unicode" w:cs="e-Tamil OTC"/>
            <w:lang w:val="en-GB"/>
          </w:rPr>
          <w:delText xml:space="preserve"> </w:delText>
        </w:r>
      </w:del>
      <w:proofErr w:type="gramStart"/>
      <w:r>
        <w:rPr>
          <w:rFonts w:ascii="Gandhari Unicode" w:hAnsi="Gandhari Unicode" w:cs="e-Tamil OTC"/>
          <w:lang w:val="en-GB"/>
        </w:rPr>
        <w:t>say</w:t>
      </w:r>
      <w:proofErr w:type="gramEnd"/>
    </w:p>
    <w:p w14:paraId="7B1883D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fork- head old stag leg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pressed</w:t>
      </w:r>
      <w:proofErr w:type="gramEnd"/>
    </w:p>
    <w:p w14:paraId="7687E5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hunger fetter(dat.) bowed- bigness big being-</w:t>
      </w:r>
      <w:proofErr w:type="gramStart"/>
      <w:r>
        <w:rPr>
          <w:rFonts w:ascii="Gandhari Unicode" w:hAnsi="Gandhari Unicode" w:cs="e-Tamil OTC"/>
          <w:lang w:val="en-GB"/>
        </w:rPr>
        <w:t>squashed</w:t>
      </w:r>
      <w:proofErr w:type="gramEnd"/>
    </w:p>
    <w:p w14:paraId="567CDB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stay-behind-if eaten fault-not heart</w:t>
      </w:r>
      <w:proofErr w:type="spellStart"/>
      <w:r>
        <w:rPr>
          <w:rFonts w:ascii="Gandhari Unicode" w:hAnsi="Gandhari Unicode" w:cs="e-Tamil OTC"/>
          <w:position w:val="6"/>
          <w:lang w:val="en-GB"/>
        </w:rPr>
        <w:t>iṉ</w:t>
      </w:r>
      <w:proofErr w:type="spellEnd"/>
    </w:p>
    <w:p w14:paraId="0EF179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jumped gait usage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self- calf(dat.) shade become(abs.)</w:t>
      </w:r>
    </w:p>
    <w:p w14:paraId="60BC20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stood sunlight removing- they-say our-</w:t>
      </w:r>
    </w:p>
    <w:p w14:paraId="2C4672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sleep hate-he(h.) gone- way</w:t>
      </w:r>
      <w:r>
        <w:rPr>
          <w:rFonts w:ascii="Gandhari Unicode" w:hAnsi="Gandhari Unicode" w:cs="e-Tamil OTC"/>
          <w:position w:val="6"/>
          <w:lang w:val="en-GB"/>
        </w:rPr>
        <w:t>ē</w:t>
      </w:r>
      <w:r>
        <w:rPr>
          <w:rFonts w:ascii="Gandhari Unicode" w:hAnsi="Gandhari Unicode" w:cs="e-Tamil OTC"/>
          <w:lang w:val="en-GB"/>
        </w:rPr>
        <w:t>∞</w:t>
      </w:r>
    </w:p>
    <w:p w14:paraId="25969CF6" w14:textId="77777777" w:rsidR="00544225" w:rsidRDefault="00544225">
      <w:pPr>
        <w:pStyle w:val="Textbody"/>
        <w:spacing w:after="29"/>
        <w:rPr>
          <w:rFonts w:ascii="Gandhari Unicode" w:hAnsi="Gandhari Unicode" w:cs="e-Tamil OTC"/>
          <w:lang w:val="en-GB"/>
        </w:rPr>
      </w:pPr>
    </w:p>
    <w:p w14:paraId="1E104BD5" w14:textId="77777777" w:rsidR="00544225" w:rsidRDefault="00544225">
      <w:pPr>
        <w:pStyle w:val="Textbody"/>
        <w:spacing w:after="72"/>
        <w:rPr>
          <w:rFonts w:ascii="Gandhari Unicode" w:hAnsi="Gandhari Unicode" w:cs="e-Tamil OTC"/>
          <w:lang w:val="en-GB"/>
        </w:rPr>
      </w:pPr>
    </w:p>
    <w:p w14:paraId="7239E24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Pretty yearning he is, friend, [so] they say,</w:t>
      </w:r>
    </w:p>
    <w:p w14:paraId="31AA849A"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path gone by him, who is fed up with sweet sleep with us,</w:t>
      </w:r>
    </w:p>
    <w:p w14:paraId="75ADD472"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where the fork-headed old stag quickly scrapes with [its] leg, [and],</w:t>
      </w:r>
    </w:p>
    <w:p w14:paraId="28BC04B7" w14:textId="77777777" w:rsidR="00544225" w:rsidRDefault="00000000">
      <w:pPr>
        <w:pStyle w:val="Textbody"/>
        <w:tabs>
          <w:tab w:val="left" w:pos="413"/>
          <w:tab w:val="left" w:pos="1013"/>
        </w:tabs>
        <w:spacing w:after="0"/>
        <w:rPr>
          <w:rFonts w:ascii="Gandhari Unicode" w:hAnsi="Gandhari Unicode" w:cs="e-Tamil OTC"/>
          <w:lang w:val="en-GB"/>
        </w:rPr>
      </w:pPr>
      <w:r>
        <w:rPr>
          <w:rFonts w:ascii="Gandhari Unicode" w:hAnsi="Gandhari Unicode" w:cs="e-Tamil OTC"/>
          <w:lang w:val="en-GB"/>
        </w:rPr>
        <w:tab/>
        <w:t>if [something] is left of the great big [branch] being squashed,</w:t>
      </w:r>
      <w:r>
        <w:rPr>
          <w:rStyle w:val="FootnoteReference1"/>
          <w:rFonts w:ascii="Gandhari Unicode" w:hAnsi="Gandhari Unicode" w:cs="e-Tamil OTC"/>
          <w:lang w:val="en-GB"/>
        </w:rPr>
        <w:footnoteReference w:id="50"/>
      </w:r>
    </w:p>
    <w:p w14:paraId="500D98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that he had bowed because of the fetter of hunger, eats, [and]</w:t>
      </w:r>
    </w:p>
    <w:p w14:paraId="3492E86F"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t xml:space="preserve"> for his calf with faultless heart</w:t>
      </w:r>
      <w:r>
        <w:rPr>
          <w:rStyle w:val="FootnoteReference1"/>
          <w:rFonts w:ascii="Gandhari Unicode" w:hAnsi="Gandhari Unicode" w:cs="e-Tamil OTC"/>
          <w:lang w:val="en-GB"/>
        </w:rPr>
        <w:footnoteReference w:id="51"/>
      </w:r>
      <w:r>
        <w:rPr>
          <w:rFonts w:ascii="Gandhari Unicode" w:hAnsi="Gandhari Unicode" w:cs="e-Tamil OTC"/>
          <w:lang w:val="en-GB"/>
        </w:rPr>
        <w:t xml:space="preserve"> and naturally</w:t>
      </w:r>
      <w:r>
        <w:rPr>
          <w:rStyle w:val="FootnoteReference1"/>
          <w:rFonts w:ascii="Gandhari Unicode" w:hAnsi="Gandhari Unicode" w:cs="e-Tamil OTC"/>
          <w:lang w:val="en-GB"/>
        </w:rPr>
        <w:footnoteReference w:id="52"/>
      </w:r>
      <w:r>
        <w:rPr>
          <w:rFonts w:ascii="Gandhari Unicode" w:hAnsi="Gandhari Unicode" w:cs="e-Tamil OTC"/>
          <w:lang w:val="en-GB"/>
        </w:rPr>
        <w:t xml:space="preserve"> leaping gait</w:t>
      </w:r>
    </w:p>
    <w:p w14:paraId="02EBC31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he will be a shade [and] standing blocks off the heat.</w:t>
      </w:r>
    </w:p>
    <w:p w14:paraId="29A912BE" w14:textId="77777777" w:rsidR="00544225" w:rsidRDefault="00544225">
      <w:pPr>
        <w:pStyle w:val="Textbody"/>
        <w:spacing w:after="0"/>
        <w:rPr>
          <w:rFonts w:ascii="Gandhari Unicode" w:hAnsi="Gandhari Unicode" w:cs="e-Tamil OTC"/>
          <w:lang w:val="en-GB"/>
        </w:rPr>
      </w:pPr>
    </w:p>
    <w:p w14:paraId="5640C962" w14:textId="77777777" w:rsidR="00544225" w:rsidRDefault="00000000">
      <w:pPr>
        <w:rPr>
          <w:rFonts w:ascii="Gandhari Unicode" w:eastAsiaTheme="majorEastAsia" w:hAnsi="Gandhari Unicode" w:cstheme="majorBidi" w:hint="eastAsia"/>
          <w:b/>
        </w:rPr>
      </w:pPr>
      <w:r>
        <w:br w:type="page"/>
      </w:r>
    </w:p>
    <w:p w14:paraId="0E7A94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214</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கூடலூர்கிழார்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0FA30C1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எடுத்துக்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7D14BBA1" w14:textId="77777777" w:rsidR="00544225" w:rsidRDefault="00544225">
      <w:pPr>
        <w:pStyle w:val="Textbody"/>
        <w:spacing w:after="29"/>
        <w:rPr>
          <w:rFonts w:ascii="Gandhari Unicode" w:hAnsi="Gandhari Unicode" w:cs="e-Tamil OTC"/>
          <w:lang w:val="en-GB"/>
        </w:rPr>
      </w:pPr>
    </w:p>
    <w:p w14:paraId="1F6EFC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புனந்துளர்ந்து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வித்திய</w:t>
      </w:r>
      <w:proofErr w:type="spellEnd"/>
    </w:p>
    <w:p w14:paraId="7FD70C5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பிறங்குகுர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w:t>
      </w:r>
      <w:proofErr w:type="spellEnd"/>
    </w:p>
    <w:p w14:paraId="7801FDAF" w14:textId="77777777" w:rsidR="00544225" w:rsidRDefault="00000000">
      <w:pPr>
        <w:pStyle w:val="Textbody"/>
        <w:spacing w:after="29"/>
        <w:rPr>
          <w:rFonts w:ascii="Gandhari Unicode" w:hAnsi="Gandhari Unicode" w:cs="e-Tamil OTC"/>
          <w:lang w:val="en-GB"/>
        </w:rPr>
      </w:pPr>
      <w:commentRangeStart w:id="103"/>
      <w:proofErr w:type="spellStart"/>
      <w:r>
        <w:rPr>
          <w:rFonts w:ascii="Gandhari Unicode" w:hAnsi="Gandhari Unicode" w:cs="e-Tamil OTC"/>
          <w:lang w:val="en-GB"/>
        </w:rPr>
        <w:t>ழஞ்சி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commentRangeEnd w:id="103"/>
      <w:r>
        <w:commentReference w:id="103"/>
      </w:r>
      <w:proofErr w:type="spellStart"/>
      <w:r>
        <w:rPr>
          <w:rFonts w:ascii="Gandhari Unicode" w:hAnsi="Gandhari Unicode" w:cs="e-Tamil OTC"/>
          <w:lang w:val="en-GB"/>
        </w:rPr>
        <w:t>யசையியற்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p>
    <w:p w14:paraId="7F6E21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யுதவிச்</w:t>
      </w:r>
      <w:proofErr w:type="spellEnd"/>
    </w:p>
    <w:p w14:paraId="3F167F9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வயல</w:t>
      </w:r>
      <w:proofErr w:type="spellEnd"/>
    </w:p>
    <w:p w14:paraId="5D29AF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சூட்டி</w:t>
      </w:r>
      <w:proofErr w:type="spellEnd"/>
    </w:p>
    <w:p w14:paraId="2339E8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7FA565D3" w14:textId="77777777" w:rsidR="00544225" w:rsidRDefault="00544225">
      <w:pPr>
        <w:pStyle w:val="Textbody"/>
        <w:spacing w:after="29"/>
        <w:rPr>
          <w:rFonts w:ascii="Gandhari Unicode" w:hAnsi="Gandhari Unicode" w:cs="e-Tamil OTC"/>
          <w:lang w:val="en-GB"/>
        </w:rPr>
      </w:pPr>
    </w:p>
    <w:p w14:paraId="07404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புனந்துளர்ந்து</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புனந்துழந்து</w:t>
      </w:r>
      <w:proofErr w:type="spellEnd"/>
      <w:r>
        <w:rPr>
          <w:rFonts w:ascii="Gandhari Unicode" w:eastAsia="URW Palladio UNI" w:hAnsi="Gandhari Unicode" w:cs="e-Tamil OTC"/>
          <w:lang w:val="en-GB"/>
        </w:rPr>
        <w:t xml:space="preserve"> IV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யல்குற்குப்</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யுடைக்குப்</w:t>
      </w:r>
      <w:proofErr w:type="spellEnd"/>
      <w:r>
        <w:rPr>
          <w:rFonts w:ascii="Gandhari Unicode" w:eastAsia="URW Palladio UNI" w:hAnsi="Gandhari Unicode" w:cs="e-Tamil OTC"/>
          <w:lang w:val="en-GB"/>
        </w:rPr>
        <w:t xml:space="preserve"> EA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தரலை</w:t>
      </w:r>
      <w:proofErr w:type="spellEnd"/>
      <w:r>
        <w:rPr>
          <w:rFonts w:ascii="Gandhari Unicode" w:eastAsia="URW Palladio UNI" w:hAnsi="Gandhari Unicode" w:cs="e-Tamil OTC"/>
          <w:lang w:val="en-GB"/>
        </w:rPr>
        <w:t xml:space="preserve"> C1+2+3,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w:t>
      </w:r>
      <w:bookmarkStart w:id="104" w:name="DDE_LINK29"/>
      <w:r>
        <w:rPr>
          <w:rFonts w:ascii="Gandhari Unicode" w:eastAsia="URW Palladio UNI" w:hAnsi="Gandhari Unicode" w:cs="e-Tamil OTC"/>
          <w:lang w:val="en-GB"/>
        </w:rPr>
        <w:t>|</w:t>
      </w:r>
      <w:bookmarkEnd w:id="104"/>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தாலை</w:t>
      </w:r>
      <w:proofErr w:type="spellEnd"/>
      <w:r>
        <w:rPr>
          <w:rFonts w:ascii="Gandhari Unicode" w:eastAsia="URW Palladio UNI" w:hAnsi="Gandhari Unicode" w:cs="e-Tamil OTC"/>
          <w:lang w:val="en-GB"/>
        </w:rPr>
        <w:t xml:space="preserve"> C1, G1+2, EA; </w:t>
      </w:r>
      <w:proofErr w:type="spellStart"/>
      <w:r>
        <w:rPr>
          <w:rFonts w:ascii="Gandhari Unicode" w:eastAsia="URW Palladio UNI" w:hAnsi="Gandhari Unicode" w:cs="e-Tamil OTC"/>
          <w:lang w:val="en-GB"/>
        </w:rPr>
        <w:t>வயலை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தாலை</w:t>
      </w:r>
      <w:proofErr w:type="spellEnd"/>
      <w:r>
        <w:rPr>
          <w:rFonts w:ascii="Gandhari Unicode" w:eastAsia="URW Palladio UNI" w:hAnsi="Gandhari Unicode" w:cs="e-Tamil OTC"/>
          <w:lang w:val="en-GB"/>
        </w:rPr>
        <w:t xml:space="preserve"> L1 •</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சூட்டி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p>
    <w:p w14:paraId="4947361A" w14:textId="77777777" w:rsidR="00544225" w:rsidRDefault="00544225">
      <w:pPr>
        <w:pStyle w:val="Textbody"/>
        <w:spacing w:after="29"/>
        <w:rPr>
          <w:rFonts w:ascii="Gandhari Unicode" w:hAnsi="Gandhari Unicode" w:cs="e-Tamil OTC"/>
          <w:lang w:val="en-GB"/>
        </w:rPr>
      </w:pPr>
    </w:p>
    <w:p w14:paraId="4BF358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tuḷarntu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vittiya</w:t>
      </w:r>
      <w:proofErr w:type="spellEnd"/>
    </w:p>
    <w:p w14:paraId="519F33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piṟaṅku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p>
    <w:p w14:paraId="637774D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commentRangeStart w:id="105"/>
      <w:del w:id="106" w:author="Narmada Hansani Polgampalage" w:date="2023-11-14T16:15:00Z">
        <w:r>
          <w:rPr>
            <w:rFonts w:ascii="Gandhari Unicode" w:hAnsi="Gandhari Unicode" w:cs="e-Tamil OTC"/>
            <w:lang w:val="en-GB"/>
          </w:rPr>
          <w:delText>+</w:delText>
        </w:r>
      </w:del>
      <w:proofErr w:type="spellStart"/>
      <w:r>
        <w:rPr>
          <w:rFonts w:ascii="Gandhari Unicode" w:hAnsi="Gandhari Unicode" w:cs="e-Tamil OTC"/>
          <w:lang w:val="en-GB"/>
        </w:rPr>
        <w:t>ōti</w:t>
      </w:r>
      <w:proofErr w:type="spellEnd"/>
      <w:r>
        <w:rPr>
          <w:rFonts w:ascii="Gandhari Unicode" w:hAnsi="Gandhari Unicode" w:cs="e-Tamil OTC"/>
          <w:lang w:val="en-GB"/>
        </w:rPr>
        <w:t xml:space="preserve"> </w:t>
      </w:r>
      <w:commentRangeEnd w:id="105"/>
      <w:r>
        <w:commentReference w:id="105"/>
      </w:r>
      <w:r>
        <w:rPr>
          <w:rFonts w:ascii="Gandhari Unicode" w:hAnsi="Gandhari Unicode" w:cs="e-Tamil OTC"/>
          <w:lang w:val="en-GB"/>
        </w:rPr>
        <w:t>~acai ~</w:t>
      </w:r>
      <w:proofErr w:type="spellStart"/>
      <w:r>
        <w:rPr>
          <w:rFonts w:ascii="Gandhari Unicode" w:hAnsi="Gandhari Unicode" w:cs="e-Tamil OTC"/>
          <w:lang w:val="en-GB"/>
        </w:rPr>
        <w:t>iyal</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koṭicci</w:t>
      </w:r>
      <w:proofErr w:type="spellEnd"/>
      <w:proofErr w:type="gramEnd"/>
    </w:p>
    <w:p w14:paraId="78CAF9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alkuṟku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utavi</w:t>
      </w:r>
      <w:proofErr w:type="spellEnd"/>
      <w:r>
        <w:rPr>
          <w:rFonts w:ascii="Gandhari Unicode" w:hAnsi="Gandhari Unicode" w:cs="e-Tamil OTC"/>
          <w:lang w:val="en-GB"/>
        </w:rPr>
        <w:t>+</w:t>
      </w:r>
    </w:p>
    <w:p w14:paraId="1DD884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ayalat</w:t>
      </w:r>
      <w:proofErr w:type="spellEnd"/>
      <w:r>
        <w:rPr>
          <w:rFonts w:ascii="Gandhari Unicode" w:hAnsi="Gandhari Unicode" w:cs="e-Tamil OTC"/>
          <w:i/>
          <w:iCs/>
          <w:lang w:val="en-GB"/>
        </w:rPr>
        <w:t>*</w:t>
      </w:r>
    </w:p>
    <w:p w14:paraId="166AFC7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cūṭṭi</w:t>
      </w:r>
      <w:proofErr w:type="spellEnd"/>
    </w:p>
    <w:p w14:paraId="21636AB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E00FADD" w14:textId="77777777" w:rsidR="00544225" w:rsidRDefault="00544225">
      <w:pPr>
        <w:pStyle w:val="Textbody"/>
        <w:spacing w:after="29" w:line="260" w:lineRule="exact"/>
        <w:rPr>
          <w:rFonts w:ascii="Gandhari Unicode" w:hAnsi="Gandhari Unicode" w:cs="e-Tamil OTC"/>
          <w:lang w:val="en-GB"/>
        </w:rPr>
      </w:pPr>
    </w:p>
    <w:p w14:paraId="06A4E614" w14:textId="77777777" w:rsidR="00544225" w:rsidRDefault="00544225">
      <w:pPr>
        <w:pStyle w:val="Textbody"/>
        <w:spacing w:after="29" w:line="260" w:lineRule="exact"/>
        <w:rPr>
          <w:rFonts w:ascii="Gandhari Unicode" w:hAnsi="Gandhari Unicode" w:cs="e-Tamil OTC"/>
          <w:lang w:val="en-GB"/>
        </w:rPr>
      </w:pPr>
    </w:p>
    <w:p w14:paraId="7F1B2F0E" w14:textId="77777777" w:rsidR="00544225" w:rsidRDefault="00000000">
      <w:pPr>
        <w:pStyle w:val="Textbody"/>
        <w:spacing w:after="29" w:line="260" w:lineRule="exact"/>
        <w:rPr>
          <w:rFonts w:ascii="Gandhari Unicode" w:hAnsi="Gandhari Unicode" w:cs="e-Tamil OTC"/>
          <w:lang w:val="en-GB"/>
        </w:rPr>
      </w:pPr>
      <w:r>
        <w:br w:type="page"/>
      </w:r>
    </w:p>
    <w:p w14:paraId="50E9293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The confidante standing firm in duty when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was taken up.</w:t>
      </w:r>
    </w:p>
    <w:p w14:paraId="1BDF0A02" w14:textId="77777777" w:rsidR="00544225" w:rsidRDefault="00544225">
      <w:pPr>
        <w:pStyle w:val="Textbody"/>
        <w:spacing w:after="28" w:line="260" w:lineRule="exact"/>
        <w:rPr>
          <w:rFonts w:ascii="Gandhari Unicode" w:hAnsi="Gandhari Unicode" w:cs="e-Tamil OTC"/>
          <w:lang w:val="en-GB"/>
        </w:rPr>
      </w:pPr>
    </w:p>
    <w:p w14:paraId="568FBF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tree fell- forest-he field hoed sown-</w:t>
      </w:r>
    </w:p>
    <w:p w14:paraId="63A6E4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glitter- ear millet guarding- back hang-down-</w:t>
      </w:r>
    </w:p>
    <w:p w14:paraId="14995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pretty few </w:t>
      </w:r>
      <w:proofErr w:type="gramStart"/>
      <w:r>
        <w:rPr>
          <w:rFonts w:ascii="Gandhari Unicode" w:hAnsi="Gandhari Unicode" w:cs="e-Tamil OTC"/>
          <w:lang w:val="en-GB"/>
        </w:rPr>
        <w:t>hair</w:t>
      </w:r>
      <w:proofErr w:type="gramEnd"/>
      <w:r>
        <w:rPr>
          <w:rFonts w:ascii="Gandhari Unicode" w:hAnsi="Gandhari Unicode" w:cs="e-Tamil OTC"/>
          <w:lang w:val="en-GB"/>
        </w:rPr>
        <w:t xml:space="preserve"> move- nature creeper-she</w:t>
      </w:r>
      <w:r>
        <w:rPr>
          <w:rStyle w:val="FootnoteReference1"/>
          <w:rFonts w:ascii="Gandhari Unicode" w:hAnsi="Gandhari Unicode" w:cs="e-Tamil OTC"/>
          <w:lang w:val="en-GB"/>
        </w:rPr>
        <w:footnoteReference w:id="53"/>
      </w:r>
    </w:p>
    <w:p w14:paraId="5AED45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hip(dat.) big foliage </w:t>
      </w:r>
      <w:proofErr w:type="gramStart"/>
      <w:r>
        <w:rPr>
          <w:rFonts w:ascii="Gandhari Unicode" w:hAnsi="Gandhari Unicode" w:cs="e-Tamil OTC"/>
          <w:lang w:val="en-GB"/>
        </w:rPr>
        <w:t>contributed</w:t>
      </w:r>
      <w:proofErr w:type="gramEnd"/>
    </w:p>
    <w:p w14:paraId="5B803A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Aśoka(-tree) whole stump stay-behind(inf.) neighbourhood-</w:t>
      </w:r>
      <w:proofErr w:type="gramStart"/>
      <w:r>
        <w:rPr>
          <w:rFonts w:ascii="Gandhari Unicode" w:hAnsi="Gandhari Unicode" w:cs="e-Tamil OTC"/>
          <w:lang w:val="en-GB"/>
        </w:rPr>
        <w:t>it</w:t>
      </w:r>
      <w:proofErr w:type="gramEnd"/>
    </w:p>
    <w:p w14:paraId="616273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bowstring-hemp</w:t>
      </w:r>
      <w:r>
        <w:rPr>
          <w:rStyle w:val="FootnoteReference1"/>
          <w:rFonts w:ascii="Gandhari Unicode" w:hAnsi="Gandhari Unicode" w:cs="e-Tamil OTC"/>
          <w:lang w:val="en-GB"/>
        </w:rPr>
        <w:footnoteReference w:id="54"/>
      </w:r>
      <w:r>
        <w:rPr>
          <w:rFonts w:ascii="Gandhari Unicode" w:hAnsi="Gandhari Unicode" w:cs="e-Tamil OTC"/>
          <w:lang w:val="en-GB"/>
        </w:rPr>
        <w:t xml:space="preserve"> chaplet </w:t>
      </w:r>
      <w:proofErr w:type="gramStart"/>
      <w:r>
        <w:rPr>
          <w:rFonts w:ascii="Gandhari Unicode" w:hAnsi="Gandhari Unicode" w:cs="e-Tamil OTC"/>
          <w:lang w:val="en-GB"/>
        </w:rPr>
        <w:t>worn</w:t>
      </w:r>
      <w:proofErr w:type="gramEnd"/>
    </w:p>
    <w:p w14:paraId="19069B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confusion it-had this- noise village</w:t>
      </w:r>
      <w:r>
        <w:rPr>
          <w:rFonts w:ascii="Gandhari Unicode" w:hAnsi="Gandhari Unicode" w:cs="e-Tamil OTC"/>
          <w:position w:val="6"/>
          <w:lang w:val="en-GB"/>
        </w:rPr>
        <w:t>ē</w:t>
      </w:r>
      <w:r>
        <w:rPr>
          <w:rFonts w:ascii="Gandhari Unicode" w:hAnsi="Gandhari Unicode" w:cs="e-Tamil OTC"/>
          <w:lang w:val="en-GB"/>
        </w:rPr>
        <w:t>.</w:t>
      </w:r>
    </w:p>
    <w:p w14:paraId="2D78F0EA" w14:textId="77777777" w:rsidR="00544225" w:rsidRDefault="00544225">
      <w:pPr>
        <w:pStyle w:val="Textbody"/>
        <w:spacing w:after="29"/>
        <w:rPr>
          <w:rFonts w:ascii="Gandhari Unicode" w:hAnsi="Gandhari Unicode" w:cs="e-Tamil OTC"/>
          <w:lang w:val="en-GB"/>
        </w:rPr>
      </w:pPr>
    </w:p>
    <w:p w14:paraId="13BF0AE4" w14:textId="77777777" w:rsidR="00544225" w:rsidRDefault="00544225">
      <w:pPr>
        <w:pStyle w:val="Textbody"/>
        <w:spacing w:after="29"/>
        <w:rPr>
          <w:rFonts w:ascii="Gandhari Unicode" w:hAnsi="Gandhari Unicode" w:cs="e-Tamil OTC"/>
          <w:lang w:val="en-GB"/>
        </w:rPr>
      </w:pPr>
    </w:p>
    <w:p w14:paraId="2311840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has fallen into confusion,</w:t>
      </w:r>
    </w:p>
    <w:p w14:paraId="7203BB8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adorning [itself] with chaplets of bowstring hemp</w:t>
      </w:r>
    </w:p>
    <w:p w14:paraId="143E8EA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from the neighbourhood, while the whole Aśoka stump stays </w:t>
      </w:r>
      <w:proofErr w:type="gramStart"/>
      <w:r>
        <w:rPr>
          <w:rFonts w:ascii="Gandhari Unicode" w:hAnsi="Gandhari Unicode" w:cs="e-Tamil OTC"/>
          <w:lang w:val="en-GB"/>
        </w:rPr>
        <w:t>behind</w:t>
      </w:r>
      <w:proofErr w:type="gramEnd"/>
    </w:p>
    <w:p w14:paraId="3EF35756"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which contributed [its] plentiful foliage for the hips,</w:t>
      </w:r>
    </w:p>
    <w:p w14:paraId="186A60B3"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a perfect decoration,</w:t>
      </w:r>
      <w:r>
        <w:rPr>
          <w:rStyle w:val="FootnoteReference1"/>
          <w:rFonts w:ascii="Gandhari Unicode" w:hAnsi="Gandhari Unicode" w:cs="e-Tamil OTC"/>
          <w:lang w:val="en-GB"/>
        </w:rPr>
        <w:footnoteReference w:id="55"/>
      </w:r>
    </w:p>
    <w:p w14:paraId="440C806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the creeper woman with swinging gait</w:t>
      </w:r>
      <w:r>
        <w:rPr>
          <w:rStyle w:val="FootnoteReference1"/>
          <w:rFonts w:ascii="Gandhari Unicode" w:hAnsi="Gandhari Unicode" w:cs="e-Tamil OTC"/>
          <w:lang w:val="en-GB"/>
        </w:rPr>
        <w:footnoteReference w:id="56"/>
      </w:r>
      <w:r>
        <w:rPr>
          <w:rFonts w:ascii="Gandhari Unicode" w:hAnsi="Gandhari Unicode" w:cs="e-Tamil OTC"/>
          <w:lang w:val="en-GB"/>
        </w:rPr>
        <w:t xml:space="preserve"> [and] pretty, thin hair,</w:t>
      </w:r>
    </w:p>
    <w:p w14:paraId="2EA7C7CA" w14:textId="77777777" w:rsidR="00544225" w:rsidRDefault="00000000">
      <w:pPr>
        <w:pStyle w:val="Textbody"/>
        <w:tabs>
          <w:tab w:val="left" w:pos="263"/>
          <w:tab w:val="left" w:pos="1738"/>
        </w:tabs>
        <w:spacing w:after="0"/>
        <w:rPr>
          <w:rFonts w:ascii="Gandhari Unicode" w:hAnsi="Gandhari Unicode" w:cs="e-Tamil OTC"/>
          <w:lang w:val="en-GB"/>
        </w:rPr>
      </w:pPr>
      <w:r>
        <w:rPr>
          <w:rFonts w:ascii="Gandhari Unicode" w:hAnsi="Gandhari Unicode" w:cs="e-Tamil OTC"/>
          <w:lang w:val="en-GB"/>
        </w:rPr>
        <w:tab/>
        <w:t>hanging down [her] back, who guards the bright-eared millet,</w:t>
      </w:r>
    </w:p>
    <w:p w14:paraId="75A8635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sown after the field was hoed</w:t>
      </w:r>
      <w:r>
        <w:rPr>
          <w:rStyle w:val="FootnoteReference1"/>
          <w:rFonts w:ascii="Gandhari Unicode" w:hAnsi="Gandhari Unicode" w:cs="e-Tamil OTC"/>
          <w:lang w:val="en-GB"/>
        </w:rPr>
        <w:footnoteReference w:id="57"/>
      </w:r>
      <w:r>
        <w:rPr>
          <w:rFonts w:ascii="Gandhari Unicode" w:hAnsi="Gandhari Unicode" w:cs="e-Tamil OTC"/>
          <w:lang w:val="en-GB"/>
        </w:rPr>
        <w:t xml:space="preserve"> by the tree-felling </w:t>
      </w:r>
      <w:proofErr w:type="gramStart"/>
      <w:r>
        <w:rPr>
          <w:rFonts w:ascii="Gandhari Unicode" w:hAnsi="Gandhari Unicode" w:cs="e-Tamil OTC"/>
          <w:lang w:val="en-GB"/>
        </w:rPr>
        <w:t>man</w:t>
      </w:r>
      <w:proofErr w:type="gramEnd"/>
    </w:p>
    <w:p w14:paraId="57F76A4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wood.</w:t>
      </w:r>
    </w:p>
    <w:p w14:paraId="49B4FAD6" w14:textId="77777777" w:rsidR="00544225" w:rsidRDefault="00544225">
      <w:pPr>
        <w:pStyle w:val="Textbody"/>
        <w:spacing w:after="0"/>
        <w:rPr>
          <w:rFonts w:ascii="Gandhari Unicode" w:hAnsi="Gandhari Unicode" w:cs="e-Tamil OTC"/>
          <w:lang w:val="en-GB"/>
        </w:rPr>
      </w:pPr>
    </w:p>
    <w:p w14:paraId="3F07C3C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7EF64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[and] adorns [her] with chaplets of (red) Aralai flowers</w:t>
      </w:r>
      <w:r>
        <w:rPr>
          <w:rStyle w:val="FootnoteReference1"/>
          <w:rFonts w:ascii="Gandhari Unicode" w:hAnsi="Gandhari Unicode" w:cs="e-Tamil OTC"/>
          <w:lang w:val="en-GB"/>
        </w:rPr>
        <w:footnoteReference w:id="58"/>
      </w:r>
    </w:p>
    <w:p w14:paraId="25DEBCCA" w14:textId="77777777" w:rsidR="00544225" w:rsidRDefault="00000000">
      <w:pPr>
        <w:rPr>
          <w:rFonts w:ascii="Gandhari Unicode" w:hAnsi="Gandhari Unicode" w:cs="e-Tamil OTC"/>
          <w:b/>
        </w:rPr>
      </w:pPr>
      <w:r>
        <w:br w:type="page"/>
      </w:r>
    </w:p>
    <w:p w14:paraId="6CFD5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அளக்கர்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ஞாழார்</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proofErr w:type="gramStart"/>
      <w:r>
        <w:rPr>
          <w:rFonts w:ascii="e-Tamil OTC" w:hAnsi="e-Tamil OTC" w:cs="e-Tamil OTC"/>
          <w:i w:val="0"/>
          <w:iCs w:val="0"/>
          <w:color w:val="auto"/>
        </w:rPr>
        <w:t>ஞாழலார்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மகனார்</w:t>
      </w:r>
      <w:proofErr w:type="spellEnd"/>
      <w:proofErr w:type="gramEnd"/>
      <w:r>
        <w:rPr>
          <w:rFonts w:ascii="e-Tamil OTC" w:hAnsi="e-Tamil OTC" w:cs="e-Tamil OTC"/>
          <w:i w:val="0"/>
          <w:iCs w:val="0"/>
          <w:color w:val="auto"/>
        </w:rPr>
        <w:t xml:space="preserve"> </w:t>
      </w:r>
      <w:proofErr w:type="spellStart"/>
      <w:r>
        <w:rPr>
          <w:rFonts w:ascii="e-Tamil OTC" w:hAnsi="e-Tamil OTC" w:cs="e-Tamil OTC"/>
          <w:i w:val="0"/>
          <w:iCs w:val="0"/>
          <w:color w:val="auto"/>
        </w:rPr>
        <w:t>மள்ளனார்</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மள்ளர்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நள்ளார்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E32DB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102D9555" w14:textId="77777777" w:rsidR="00544225" w:rsidRDefault="00544225">
      <w:pPr>
        <w:pStyle w:val="Textbody"/>
        <w:spacing w:after="29"/>
        <w:rPr>
          <w:rFonts w:ascii="Gandhari Unicode" w:hAnsi="Gandhari Unicode" w:cs="e-Tamil OTC"/>
          <w:lang w:val="en-GB"/>
        </w:rPr>
      </w:pPr>
    </w:p>
    <w:p w14:paraId="3FC6A8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படரும்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பைபயப்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w:t>
      </w:r>
      <w:proofErr w:type="spellEnd"/>
    </w:p>
    <w:p w14:paraId="43359A0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p>
    <w:p w14:paraId="7A62D8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நீரில்</w:t>
      </w:r>
      <w:proofErr w:type="spellEnd"/>
    </w:p>
    <w:p w14:paraId="3D2258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வறுங்கயந்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p>
    <w:p w14:paraId="69AEDD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னமர்துணை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தழீஇக்</w:t>
      </w:r>
      <w:proofErr w:type="spellEnd"/>
    </w:p>
    <w:p w14:paraId="746E766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4CC103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3ADDE8B" w14:textId="77777777" w:rsidR="00544225" w:rsidRDefault="00544225">
      <w:pPr>
        <w:pStyle w:val="Textbody"/>
        <w:spacing w:after="29"/>
        <w:rPr>
          <w:rFonts w:ascii="Gandhari Unicode" w:hAnsi="Gandhari Unicode" w:cs="e-Tamil OTC"/>
          <w:lang w:val="en-GB"/>
        </w:rPr>
      </w:pPr>
    </w:p>
    <w:p w14:paraId="603F41D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பைபயப்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w:t>
      </w:r>
      <w:proofErr w:type="spellEnd"/>
      <w:r>
        <w:rPr>
          <w:rFonts w:ascii="Gandhari Unicode" w:hAnsi="Gandhari Unicode" w:cs="e-Tamil OTC"/>
          <w:lang w:val="en-GB"/>
        </w:rPr>
        <w:t xml:space="preserve"> L1, EA; </w:t>
      </w:r>
      <w:proofErr w:type="spellStart"/>
      <w:r>
        <w:rPr>
          <w:rFonts w:ascii="Gandhari Unicode" w:hAnsi="Gandhari Unicode" w:cs="e-Tamil OTC"/>
          <w:lang w:val="en-GB"/>
        </w:rPr>
        <w:t>பைப்பயப்</w:t>
      </w:r>
      <w:proofErr w:type="spellEnd"/>
      <w:r>
        <w:rPr>
          <w:rFonts w:ascii="Gandhari Unicode" w:hAnsi="Gandhari Unicode" w:cs="e-Tamil OTC"/>
          <w:lang w:val="en-GB"/>
        </w:rPr>
        <w:t xml:space="preserve"> C2, AT; </w:t>
      </w:r>
      <w:proofErr w:type="spellStart"/>
      <w:r>
        <w:rPr>
          <w:rFonts w:ascii="Gandhari Unicode" w:hAnsi="Gandhari Unicode" w:cs="e-Tamil OTC"/>
          <w:lang w:val="en-GB"/>
        </w:rPr>
        <w:t>பயப்பயப்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பைப்பைய</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பையப்பயப்</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பபையப்பப்</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விலங்குமருப்</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வலங்குமறுப்</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கொடுவரி</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கொடுவரை</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Cām.v</w:t>
      </w:r>
      <w:proofErr w:type="spellEnd"/>
    </w:p>
    <w:p w14:paraId="75CD38DB" w14:textId="77777777" w:rsidR="00544225" w:rsidRDefault="00544225">
      <w:pPr>
        <w:pStyle w:val="Textbody"/>
        <w:spacing w:after="29"/>
        <w:rPr>
          <w:rFonts w:ascii="Gandhari Unicode" w:hAnsi="Gandhari Unicode" w:cs="e-Tamil OTC"/>
          <w:lang w:val="en-GB"/>
        </w:rPr>
      </w:pPr>
    </w:p>
    <w:p w14:paraId="5D0B176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07" w:author="Narmada Hansani Polgampalage" w:date="2023-12-07T14:21:00Z">
            <w:rPr/>
          </w:rPrChange>
        </w:rPr>
        <w:t>paṭar</w:t>
      </w:r>
      <w:proofErr w:type="spellEnd"/>
      <w:r w:rsidRPr="00751307">
        <w:rPr>
          <w:rFonts w:ascii="Gandhari Unicode" w:hAnsi="Gandhari Unicode" w:cs="e-Tamil OTC"/>
          <w:lang w:val="de-DE"/>
          <w:rPrChange w:id="108" w:author="Narmada Hansani Polgampalage" w:date="2023-12-07T14:21:00Z">
            <w:rPr/>
          </w:rPrChange>
        </w:rPr>
        <w:t xml:space="preserve">-um </w:t>
      </w:r>
      <w:proofErr w:type="spellStart"/>
      <w:r w:rsidRPr="00751307">
        <w:rPr>
          <w:rFonts w:ascii="Gandhari Unicode" w:hAnsi="Gandhari Unicode" w:cs="e-Tamil OTC"/>
          <w:i/>
          <w:iCs/>
          <w:lang w:val="de-DE"/>
          <w:rPrChange w:id="109" w:author="Narmada Hansani Polgampalage" w:date="2023-12-07T14:21:00Z">
            <w:rPr>
              <w:i/>
              <w:iCs/>
            </w:rPr>
          </w:rPrChange>
        </w:rPr>
        <w:t>paipaya</w:t>
      </w:r>
      <w:proofErr w:type="spellEnd"/>
      <w:r w:rsidRPr="00751307">
        <w:rPr>
          <w:rFonts w:ascii="Gandhari Unicode" w:hAnsi="Gandhari Unicode" w:cs="e-Tamil OTC"/>
          <w:i/>
          <w:iCs/>
          <w:lang w:val="de-DE"/>
          <w:rPrChange w:id="110" w:author="Narmada Hansani Polgampalage" w:date="2023-12-07T14:21:00Z">
            <w:rPr>
              <w:i/>
              <w:iCs/>
            </w:rPr>
          </w:rPrChange>
        </w:rPr>
        <w:t>+</w:t>
      </w:r>
      <w:r w:rsidRPr="00751307">
        <w:rPr>
          <w:rFonts w:ascii="Gandhari Unicode" w:hAnsi="Gandhari Unicode" w:cs="e-Tamil OTC"/>
          <w:lang w:val="de-DE"/>
          <w:rPrChange w:id="111" w:author="Narmada Hansani Polgampalage" w:date="2023-12-07T14:21:00Z">
            <w:rPr/>
          </w:rPrChange>
        </w:rPr>
        <w:t xml:space="preserve"> </w:t>
      </w:r>
      <w:proofErr w:type="spellStart"/>
      <w:r w:rsidRPr="00751307">
        <w:rPr>
          <w:rFonts w:ascii="Gandhari Unicode" w:hAnsi="Gandhari Unicode" w:cs="e-Tamil OTC"/>
          <w:lang w:val="de-DE"/>
          <w:rPrChange w:id="112" w:author="Narmada Hansani Polgampalage" w:date="2023-12-07T14:21:00Z">
            <w:rPr/>
          </w:rPrChange>
        </w:rPr>
        <w:t>peyarum</w:t>
      </w:r>
      <w:proofErr w:type="spellEnd"/>
      <w:r w:rsidRPr="00751307">
        <w:rPr>
          <w:rFonts w:ascii="Gandhari Unicode" w:hAnsi="Gandhari Unicode" w:cs="e-Tamil OTC"/>
          <w:lang w:val="de-DE"/>
          <w:rPrChange w:id="113" w:author="Narmada Hansani Polgampalage" w:date="2023-12-07T14:21:00Z">
            <w:rPr/>
          </w:rPrChange>
        </w:rPr>
        <w:t xml:space="preserve"> </w:t>
      </w:r>
      <w:proofErr w:type="spellStart"/>
      <w:r w:rsidRPr="00751307">
        <w:rPr>
          <w:rFonts w:ascii="Gandhari Unicode" w:hAnsi="Gandhari Unicode" w:cs="e-Tamil OTC"/>
          <w:lang w:val="de-DE"/>
          <w:rPrChange w:id="114" w:author="Narmada Hansani Polgampalage" w:date="2023-12-07T14:21:00Z">
            <w:rPr/>
          </w:rPrChange>
        </w:rPr>
        <w:t>cuṭar</w:t>
      </w:r>
      <w:proofErr w:type="spellEnd"/>
      <w:r w:rsidRPr="00751307">
        <w:rPr>
          <w:rFonts w:ascii="Gandhari Unicode" w:hAnsi="Gandhari Unicode" w:cs="e-Tamil OTC"/>
          <w:lang w:val="de-DE"/>
          <w:rPrChange w:id="115" w:author="Narmada Hansani Polgampalage" w:date="2023-12-07T14:21:00Z">
            <w:rPr/>
          </w:rPrChange>
        </w:rPr>
        <w:t>-um</w:t>
      </w:r>
    </w:p>
    <w:p w14:paraId="0D8DAF5A"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16" w:author="Narmada Hansani Polgampalage" w:date="2023-12-07T14:21:00Z">
            <w:rPr/>
          </w:rPrChange>
        </w:rPr>
        <w:t>eṉṟūḻ</w:t>
      </w:r>
      <w:proofErr w:type="spellEnd"/>
      <w:r w:rsidRPr="00751307">
        <w:rPr>
          <w:rFonts w:ascii="Gandhari Unicode" w:hAnsi="Gandhari Unicode" w:cs="e-Tamil OTC"/>
          <w:lang w:val="de-DE"/>
          <w:rPrChange w:id="117" w:author="Narmada Hansani Polgampalage" w:date="2023-12-07T14:21:00Z">
            <w:rPr/>
          </w:rPrChange>
        </w:rPr>
        <w:t xml:space="preserve"> </w:t>
      </w:r>
      <w:proofErr w:type="spellStart"/>
      <w:r w:rsidRPr="00751307">
        <w:rPr>
          <w:rFonts w:ascii="Gandhari Unicode" w:hAnsi="Gandhari Unicode" w:cs="e-Tamil OTC"/>
          <w:lang w:val="de-DE"/>
          <w:rPrChange w:id="118" w:author="Narmada Hansani Polgampalage" w:date="2023-12-07T14:21:00Z">
            <w:rPr/>
          </w:rPrChange>
        </w:rPr>
        <w:t>mā</w:t>
      </w:r>
      <w:proofErr w:type="spellEnd"/>
      <w:r w:rsidRPr="00751307">
        <w:rPr>
          <w:rFonts w:ascii="Gandhari Unicode" w:hAnsi="Gandhari Unicode" w:cs="e-Tamil OTC"/>
          <w:lang w:val="de-DE"/>
          <w:rPrChange w:id="119" w:author="Narmada Hansani Polgampalage" w:date="2023-12-07T14:21:00Z">
            <w:rPr/>
          </w:rPrChange>
        </w:rPr>
        <w:t xml:space="preserve"> </w:t>
      </w:r>
      <w:proofErr w:type="spellStart"/>
      <w:r w:rsidRPr="00751307">
        <w:rPr>
          <w:rFonts w:ascii="Gandhari Unicode" w:hAnsi="Gandhari Unicode" w:cs="e-Tamil OTC"/>
          <w:lang w:val="de-DE"/>
          <w:rPrChange w:id="120" w:author="Narmada Hansani Polgampalage" w:date="2023-12-07T14:21:00Z">
            <w:rPr/>
          </w:rPrChange>
        </w:rPr>
        <w:t>malai</w:t>
      </w:r>
      <w:proofErr w:type="spellEnd"/>
      <w:r w:rsidRPr="00751307">
        <w:rPr>
          <w:rFonts w:ascii="Gandhari Unicode" w:hAnsi="Gandhari Unicode" w:cs="e-Tamil OTC"/>
          <w:lang w:val="de-DE"/>
          <w:rPrChange w:id="121" w:author="Narmada Hansani Polgampalage" w:date="2023-12-07T14:21:00Z">
            <w:rPr/>
          </w:rPrChange>
        </w:rPr>
        <w:t xml:space="preserve"> </w:t>
      </w:r>
      <w:proofErr w:type="spellStart"/>
      <w:r w:rsidRPr="00751307">
        <w:rPr>
          <w:rFonts w:ascii="Gandhari Unicode" w:hAnsi="Gandhari Unicode" w:cs="e-Tamil OTC"/>
          <w:lang w:val="de-DE"/>
          <w:rPrChange w:id="122" w:author="Narmada Hansani Polgampalage" w:date="2023-12-07T14:21:00Z">
            <w:rPr/>
          </w:rPrChange>
        </w:rPr>
        <w:t>maṟaiyum</w:t>
      </w:r>
      <w:proofErr w:type="spellEnd"/>
      <w:r w:rsidRPr="00751307">
        <w:rPr>
          <w:rFonts w:ascii="Gandhari Unicode" w:hAnsi="Gandhari Unicode" w:cs="e-Tamil OTC"/>
          <w:lang w:val="de-DE"/>
          <w:rPrChange w:id="123" w:author="Narmada Hansani Polgampalage" w:date="2023-12-07T14:21:00Z">
            <w:rPr/>
          </w:rPrChange>
        </w:rPr>
        <w:t xml:space="preserve"> </w:t>
      </w:r>
      <w:proofErr w:type="spellStart"/>
      <w:r w:rsidRPr="00751307">
        <w:rPr>
          <w:rFonts w:ascii="Gandhari Unicode" w:hAnsi="Gandhari Unicode" w:cs="e-Tamil OTC"/>
          <w:lang w:val="de-DE"/>
          <w:rPrChange w:id="124" w:author="Narmada Hansani Polgampalage" w:date="2023-12-07T14:21:00Z">
            <w:rPr/>
          </w:rPrChange>
        </w:rPr>
        <w:t>iṉṟ</w:t>
      </w:r>
      <w:proofErr w:type="spellEnd"/>
      <w:r w:rsidRPr="00751307">
        <w:rPr>
          <w:rFonts w:ascii="Gandhari Unicode" w:hAnsi="Gandhari Unicode" w:cs="e-Tamil OTC"/>
          <w:lang w:val="de-DE"/>
          <w:rPrChange w:id="125" w:author="Narmada Hansani Polgampalage" w:date="2023-12-07T14:21:00Z">
            <w:rPr/>
          </w:rPrChange>
        </w:rPr>
        <w:t xml:space="preserve">* </w:t>
      </w:r>
      <w:proofErr w:type="spellStart"/>
      <w:r w:rsidRPr="00751307">
        <w:rPr>
          <w:rFonts w:ascii="Gandhari Unicode" w:hAnsi="Gandhari Unicode" w:cs="e-Tamil OTC"/>
          <w:lang w:val="de-DE"/>
          <w:rPrChange w:id="126" w:author="Narmada Hansani Polgampalage" w:date="2023-12-07T14:21:00Z">
            <w:rPr/>
          </w:rPrChange>
        </w:rPr>
        <w:t>avar</w:t>
      </w:r>
      <w:proofErr w:type="spellEnd"/>
    </w:p>
    <w:p w14:paraId="0F8CB683"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27" w:author="Narmada Hansani Polgampalage" w:date="2023-12-07T14:21:00Z">
            <w:rPr/>
          </w:rPrChange>
        </w:rPr>
        <w:t>varuvar-kol</w:t>
      </w:r>
      <w:proofErr w:type="spellEnd"/>
      <w:r w:rsidRPr="00751307">
        <w:rPr>
          <w:rFonts w:ascii="Gandhari Unicode" w:hAnsi="Gandhari Unicode" w:cs="e-Tamil OTC"/>
          <w:lang w:val="de-DE"/>
          <w:rPrChange w:id="128" w:author="Narmada Hansani Polgampalage" w:date="2023-12-07T14:21:00Z">
            <w:rPr/>
          </w:rPrChange>
        </w:rPr>
        <w:t xml:space="preserve"> </w:t>
      </w:r>
      <w:proofErr w:type="spellStart"/>
      <w:r w:rsidRPr="00751307">
        <w:rPr>
          <w:rFonts w:ascii="Gandhari Unicode" w:hAnsi="Gandhari Unicode" w:cs="e-Tamil OTC"/>
          <w:lang w:val="de-DE"/>
          <w:rPrChange w:id="129" w:author="Narmada Hansani Polgampalage" w:date="2023-12-07T14:21:00Z">
            <w:rPr/>
          </w:rPrChange>
        </w:rPr>
        <w:t>vāḻi</w:t>
      </w:r>
      <w:proofErr w:type="spellEnd"/>
      <w:r w:rsidRPr="00751307">
        <w:rPr>
          <w:rFonts w:ascii="Gandhari Unicode" w:hAnsi="Gandhari Unicode" w:cs="e-Tamil OTC"/>
          <w:lang w:val="de-DE"/>
          <w:rPrChange w:id="130" w:author="Narmada Hansani Polgampalage" w:date="2023-12-07T14:21:00Z">
            <w:rPr/>
          </w:rPrChange>
        </w:rPr>
        <w:t xml:space="preserve"> </w:t>
      </w:r>
      <w:proofErr w:type="spellStart"/>
      <w:r w:rsidRPr="00751307">
        <w:rPr>
          <w:rFonts w:ascii="Gandhari Unicode" w:hAnsi="Gandhari Unicode" w:cs="e-Tamil OTC"/>
          <w:lang w:val="de-DE"/>
          <w:rPrChange w:id="131" w:author="Narmada Hansani Polgampalage" w:date="2023-12-07T14:21:00Z">
            <w:rPr/>
          </w:rPrChange>
        </w:rPr>
        <w:t>tōḻi</w:t>
      </w:r>
      <w:proofErr w:type="spellEnd"/>
      <w:r w:rsidRPr="00751307">
        <w:rPr>
          <w:rFonts w:ascii="Gandhari Unicode" w:hAnsi="Gandhari Unicode" w:cs="e-Tamil OTC"/>
          <w:lang w:val="de-DE"/>
          <w:rPrChange w:id="132" w:author="Narmada Hansani Polgampalage" w:date="2023-12-07T14:21:00Z">
            <w:rPr/>
          </w:rPrChange>
        </w:rPr>
        <w:t xml:space="preserve"> </w:t>
      </w:r>
      <w:proofErr w:type="spellStart"/>
      <w:r w:rsidRPr="00751307">
        <w:rPr>
          <w:rFonts w:ascii="Gandhari Unicode" w:hAnsi="Gandhari Unicode" w:cs="e-Tamil OTC"/>
          <w:lang w:val="de-DE"/>
          <w:rPrChange w:id="133" w:author="Narmada Hansani Polgampalage" w:date="2023-12-07T14:21:00Z">
            <w:rPr/>
          </w:rPrChange>
        </w:rPr>
        <w:t>nīr</w:t>
      </w:r>
      <w:ins w:id="134" w:author="Narmada Hansani Polgampalage" w:date="2023-11-17T15:30:00Z">
        <w:r>
          <w:rPr>
            <w:rFonts w:ascii="Gandhari Unicode" w:hAnsi="Gandhari Unicode" w:cs="e-Tamil OTC"/>
            <w:lang w:val="de-DE"/>
          </w:rPr>
          <w:t>-</w:t>
        </w:r>
      </w:ins>
      <w:del w:id="135" w:author="Narmada Hansani Polgampalage" w:date="2023-11-17T15:30:00Z">
        <w:r>
          <w:rPr>
            <w:rFonts w:ascii="Gandhari Unicode" w:hAnsi="Gandhari Unicode" w:cs="e-Tamil OTC"/>
            <w:lang w:val="de-DE"/>
          </w:rPr>
          <w:delText xml:space="preserve"> </w:delText>
        </w:r>
      </w:del>
      <w:r w:rsidRPr="00751307">
        <w:rPr>
          <w:rFonts w:ascii="Gandhari Unicode" w:hAnsi="Gandhari Unicode" w:cs="e-Tamil OTC"/>
          <w:lang w:val="de-DE"/>
          <w:rPrChange w:id="136" w:author="Narmada Hansani Polgampalage" w:date="2023-12-07T14:21:00Z">
            <w:rPr/>
          </w:rPrChange>
        </w:rPr>
        <w:t>il</w:t>
      </w:r>
      <w:proofErr w:type="spellEnd"/>
    </w:p>
    <w:p w14:paraId="24427684"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37" w:author="Narmada Hansani Polgampalage" w:date="2023-12-07T14:21:00Z">
            <w:rPr/>
          </w:rPrChange>
        </w:rPr>
        <w:t>vaṟum</w:t>
      </w:r>
      <w:proofErr w:type="spellEnd"/>
      <w:r w:rsidRPr="00751307">
        <w:rPr>
          <w:rFonts w:ascii="Gandhari Unicode" w:hAnsi="Gandhari Unicode" w:cs="e-Tamil OTC"/>
          <w:lang w:val="de-DE"/>
          <w:rPrChange w:id="138" w:author="Narmada Hansani Polgampalage" w:date="2023-12-07T14:21:00Z">
            <w:rPr/>
          </w:rPrChange>
        </w:rPr>
        <w:t xml:space="preserve"> </w:t>
      </w:r>
      <w:proofErr w:type="spellStart"/>
      <w:r w:rsidRPr="00751307">
        <w:rPr>
          <w:rFonts w:ascii="Gandhari Unicode" w:hAnsi="Gandhari Unicode" w:cs="e-Tamil OTC"/>
          <w:lang w:val="de-DE"/>
          <w:rPrChange w:id="139" w:author="Narmada Hansani Polgampalage" w:date="2023-12-07T14:21:00Z">
            <w:rPr/>
          </w:rPrChange>
        </w:rPr>
        <w:t>kayam</w:t>
      </w:r>
      <w:proofErr w:type="spellEnd"/>
      <w:r w:rsidRPr="00751307">
        <w:rPr>
          <w:rFonts w:ascii="Gandhari Unicode" w:hAnsi="Gandhari Unicode" w:cs="e-Tamil OTC"/>
          <w:lang w:val="de-DE"/>
          <w:rPrChange w:id="140" w:author="Narmada Hansani Polgampalage" w:date="2023-12-07T14:21:00Z">
            <w:rPr/>
          </w:rPrChange>
        </w:rPr>
        <w:t xml:space="preserve"> </w:t>
      </w:r>
      <w:proofErr w:type="spellStart"/>
      <w:r w:rsidRPr="00751307">
        <w:rPr>
          <w:rFonts w:ascii="Gandhari Unicode" w:hAnsi="Gandhari Unicode" w:cs="e-Tamil OTC"/>
          <w:lang w:val="de-DE"/>
          <w:rPrChange w:id="141" w:author="Narmada Hansani Polgampalage" w:date="2023-12-07T14:21:00Z">
            <w:rPr/>
          </w:rPrChange>
        </w:rPr>
        <w:t>tuḻaiiya</w:t>
      </w:r>
      <w:proofErr w:type="spellEnd"/>
      <w:r w:rsidRPr="00751307">
        <w:rPr>
          <w:rFonts w:ascii="Gandhari Unicode" w:hAnsi="Gandhari Unicode" w:cs="e-Tamil OTC"/>
          <w:lang w:val="de-DE"/>
          <w:rPrChange w:id="142" w:author="Narmada Hansani Polgampalage" w:date="2023-12-07T14:21:00Z">
            <w:rPr/>
          </w:rPrChange>
        </w:rPr>
        <w:t xml:space="preserve"> ~</w:t>
      </w:r>
      <w:proofErr w:type="spellStart"/>
      <w:r w:rsidRPr="00751307">
        <w:rPr>
          <w:rFonts w:ascii="Gandhari Unicode" w:hAnsi="Gandhari Unicode" w:cs="e-Tamil OTC"/>
          <w:lang w:val="de-DE"/>
          <w:rPrChange w:id="143" w:author="Narmada Hansani Polgampalage" w:date="2023-12-07T14:21:00Z">
            <w:rPr/>
          </w:rPrChange>
        </w:rPr>
        <w:t>ilaṅku</w:t>
      </w:r>
      <w:proofErr w:type="spellEnd"/>
      <w:r w:rsidRPr="00751307">
        <w:rPr>
          <w:rFonts w:ascii="Gandhari Unicode" w:hAnsi="Gandhari Unicode" w:cs="e-Tamil OTC"/>
          <w:lang w:val="de-DE"/>
          <w:rPrChange w:id="144" w:author="Narmada Hansani Polgampalage" w:date="2023-12-07T14:21:00Z">
            <w:rPr/>
          </w:rPrChange>
        </w:rPr>
        <w:t xml:space="preserve"> </w:t>
      </w:r>
      <w:proofErr w:type="spellStart"/>
      <w:r w:rsidRPr="00751307">
        <w:rPr>
          <w:rFonts w:ascii="Gandhari Unicode" w:hAnsi="Gandhari Unicode" w:cs="e-Tamil OTC"/>
          <w:lang w:val="de-DE"/>
          <w:rPrChange w:id="145" w:author="Narmada Hansani Polgampalage" w:date="2023-12-07T14:21:00Z">
            <w:rPr/>
          </w:rPrChange>
        </w:rPr>
        <w:t>marupp</w:t>
      </w:r>
      <w:proofErr w:type="spellEnd"/>
      <w:r w:rsidRPr="00751307">
        <w:rPr>
          <w:rFonts w:ascii="Gandhari Unicode" w:hAnsi="Gandhari Unicode" w:cs="e-Tamil OTC"/>
          <w:lang w:val="de-DE"/>
          <w:rPrChange w:id="146" w:author="Narmada Hansani Polgampalage" w:date="2023-12-07T14:21:00Z">
            <w:rPr/>
          </w:rPrChange>
        </w:rPr>
        <w:t>(</w:t>
      </w:r>
      <w:ins w:id="147" w:author="Narmada Hansani Polgampalage" w:date="2023-11-17T16:19:00Z">
        <w:r>
          <w:rPr>
            <w:rFonts w:ascii="Gandhari Unicode" w:hAnsi="Gandhari Unicode" w:cs="e-Tamil OTC"/>
            <w:lang w:val="de-DE"/>
          </w:rPr>
          <w:t>i</w:t>
        </w:r>
      </w:ins>
      <w:del w:id="148" w:author="Narmada Hansani Polgampalage" w:date="2023-11-17T16:19:00Z">
        <w:r>
          <w:rPr>
            <w:rFonts w:ascii="Gandhari Unicode" w:hAnsi="Gandhari Unicode" w:cs="e-Tamil OTC"/>
            <w:lang w:val="de-DE"/>
          </w:rPr>
          <w:delText>u</w:delText>
        </w:r>
      </w:del>
      <w:r w:rsidRPr="00751307">
        <w:rPr>
          <w:rFonts w:ascii="Gandhari Unicode" w:hAnsi="Gandhari Unicode" w:cs="e-Tamil OTC"/>
          <w:lang w:val="de-DE"/>
          <w:rPrChange w:id="149" w:author="Narmada Hansani Polgampalage" w:date="2023-12-07T14:21:00Z">
            <w:rPr/>
          </w:rPrChange>
        </w:rPr>
        <w:t xml:space="preserve">) </w:t>
      </w:r>
      <w:proofErr w:type="spellStart"/>
      <w:r w:rsidRPr="00751307">
        <w:rPr>
          <w:rFonts w:ascii="Gandhari Unicode" w:hAnsi="Gandhari Unicode" w:cs="e-Tamil OTC"/>
          <w:lang w:val="de-DE"/>
          <w:rPrChange w:id="150" w:author="Narmada Hansani Polgampalage" w:date="2023-12-07T14:21:00Z">
            <w:rPr/>
          </w:rPrChange>
        </w:rPr>
        <w:t>yāṉai</w:t>
      </w:r>
      <w:proofErr w:type="spellEnd"/>
    </w:p>
    <w:p w14:paraId="24C95EE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51" w:author="Narmada Hansani Polgampalage" w:date="2023-12-07T14:21:00Z">
            <w:rPr/>
          </w:rPrChange>
        </w:rPr>
        <w:t>kuṟum</w:t>
      </w:r>
      <w:proofErr w:type="spellEnd"/>
      <w:r w:rsidRPr="00751307">
        <w:rPr>
          <w:rFonts w:ascii="Gandhari Unicode" w:hAnsi="Gandhari Unicode" w:cs="e-Tamil OTC"/>
          <w:lang w:val="de-DE"/>
          <w:rPrChange w:id="152" w:author="Narmada Hansani Polgampalage" w:date="2023-12-07T14:21:00Z">
            <w:rPr/>
          </w:rPrChange>
        </w:rPr>
        <w:t xml:space="preserve"> </w:t>
      </w:r>
      <w:proofErr w:type="spellStart"/>
      <w:r w:rsidRPr="00751307">
        <w:rPr>
          <w:rFonts w:ascii="Gandhari Unicode" w:hAnsi="Gandhari Unicode" w:cs="e-Tamil OTC"/>
          <w:lang w:val="de-DE"/>
          <w:rPrChange w:id="153" w:author="Narmada Hansani Polgampalage" w:date="2023-12-07T14:21:00Z">
            <w:rPr/>
          </w:rPrChange>
        </w:rPr>
        <w:t>poṟai</w:t>
      </w:r>
      <w:proofErr w:type="spellEnd"/>
      <w:r w:rsidRPr="00751307">
        <w:rPr>
          <w:rFonts w:ascii="Gandhari Unicode" w:hAnsi="Gandhari Unicode" w:cs="e-Tamil OTC"/>
          <w:lang w:val="de-DE"/>
          <w:rPrChange w:id="154" w:author="Narmada Hansani Polgampalage" w:date="2023-12-07T14:21:00Z">
            <w:rPr/>
          </w:rPrChange>
        </w:rPr>
        <w:t xml:space="preserve"> </w:t>
      </w:r>
      <w:proofErr w:type="spellStart"/>
      <w:r w:rsidRPr="00751307">
        <w:rPr>
          <w:rFonts w:ascii="Gandhari Unicode" w:hAnsi="Gandhari Unicode" w:cs="e-Tamil OTC"/>
          <w:lang w:val="de-DE"/>
          <w:rPrChange w:id="155" w:author="Narmada Hansani Polgampalage" w:date="2023-12-07T14:21:00Z">
            <w:rPr/>
          </w:rPrChange>
        </w:rPr>
        <w:t>maruṅkiṉ</w:t>
      </w:r>
      <w:proofErr w:type="spellEnd"/>
      <w:r w:rsidRPr="00751307">
        <w:rPr>
          <w:rFonts w:ascii="Gandhari Unicode" w:hAnsi="Gandhari Unicode" w:cs="e-Tamil OTC"/>
          <w:lang w:val="de-DE"/>
          <w:rPrChange w:id="156" w:author="Narmada Hansani Polgampalage" w:date="2023-12-07T14:21:00Z">
            <w:rPr/>
          </w:rPrChange>
        </w:rPr>
        <w:t xml:space="preserve"> </w:t>
      </w:r>
      <w:proofErr w:type="spellStart"/>
      <w:r w:rsidRPr="00751307">
        <w:rPr>
          <w:rFonts w:ascii="Gandhari Unicode" w:hAnsi="Gandhari Unicode" w:cs="e-Tamil OTC"/>
          <w:lang w:val="de-DE"/>
          <w:rPrChange w:id="157" w:author="Narmada Hansani Polgampalage" w:date="2023-12-07T14:21:00Z">
            <w:rPr/>
          </w:rPrChange>
        </w:rPr>
        <w:t>amar</w:t>
      </w:r>
      <w:proofErr w:type="spellEnd"/>
      <w:r w:rsidRPr="00751307">
        <w:rPr>
          <w:rFonts w:ascii="Gandhari Unicode" w:hAnsi="Gandhari Unicode" w:cs="e-Tamil OTC"/>
          <w:lang w:val="de-DE"/>
          <w:rPrChange w:id="158" w:author="Narmada Hansani Polgampalage" w:date="2023-12-07T14:21:00Z">
            <w:rPr/>
          </w:rPrChange>
        </w:rPr>
        <w:t xml:space="preserve"> </w:t>
      </w:r>
      <w:proofErr w:type="spellStart"/>
      <w:r w:rsidRPr="00751307">
        <w:rPr>
          <w:rFonts w:ascii="Gandhari Unicode" w:hAnsi="Gandhari Unicode" w:cs="e-Tamil OTC"/>
          <w:lang w:val="de-DE"/>
          <w:rPrChange w:id="159" w:author="Narmada Hansani Polgampalage" w:date="2023-12-07T14:21:00Z">
            <w:rPr/>
          </w:rPrChange>
        </w:rPr>
        <w:t>tuṇai</w:t>
      </w:r>
      <w:proofErr w:type="spellEnd"/>
      <w:r w:rsidRPr="00751307">
        <w:rPr>
          <w:rFonts w:ascii="Gandhari Unicode" w:hAnsi="Gandhari Unicode" w:cs="e-Tamil OTC"/>
          <w:lang w:val="de-DE"/>
          <w:rPrChange w:id="160" w:author="Narmada Hansani Polgampalage" w:date="2023-12-07T14:21:00Z">
            <w:rPr/>
          </w:rPrChange>
        </w:rPr>
        <w:t xml:space="preserve"> </w:t>
      </w:r>
      <w:proofErr w:type="spellStart"/>
      <w:r w:rsidRPr="00751307">
        <w:rPr>
          <w:rFonts w:ascii="Gandhari Unicode" w:hAnsi="Gandhari Unicode" w:cs="e-Tamil OTC"/>
          <w:lang w:val="de-DE"/>
          <w:rPrChange w:id="161" w:author="Narmada Hansani Polgampalage" w:date="2023-12-07T14:21:00Z">
            <w:rPr/>
          </w:rPrChange>
        </w:rPr>
        <w:t>taḻīi</w:t>
      </w:r>
      <w:proofErr w:type="spellEnd"/>
      <w:r w:rsidRPr="00751307">
        <w:rPr>
          <w:rFonts w:ascii="Gandhari Unicode" w:hAnsi="Gandhari Unicode" w:cs="e-Tamil OTC"/>
          <w:lang w:val="de-DE"/>
          <w:rPrChange w:id="162" w:author="Narmada Hansani Polgampalage" w:date="2023-12-07T14:21:00Z">
            <w:rPr/>
          </w:rPrChange>
        </w:rPr>
        <w:t>+</w:t>
      </w:r>
    </w:p>
    <w:p w14:paraId="5C4A7931"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63" w:author="Narmada Hansani Polgampalage" w:date="2023-12-07T14:21:00Z">
            <w:rPr/>
          </w:rPrChange>
        </w:rPr>
        <w:t>koṭu</w:t>
      </w:r>
      <w:proofErr w:type="spellEnd"/>
      <w:r w:rsidRPr="00751307">
        <w:rPr>
          <w:rFonts w:ascii="Gandhari Unicode" w:hAnsi="Gandhari Unicode" w:cs="e-Tamil OTC"/>
          <w:lang w:val="de-DE"/>
          <w:rPrChange w:id="164" w:author="Narmada Hansani Polgampalage" w:date="2023-12-07T14:21:00Z">
            <w:rPr/>
          </w:rPrChange>
        </w:rPr>
        <w:t xml:space="preserve"> </w:t>
      </w:r>
      <w:proofErr w:type="spellStart"/>
      <w:r w:rsidRPr="00751307">
        <w:rPr>
          <w:rFonts w:ascii="Gandhari Unicode" w:hAnsi="Gandhari Unicode" w:cs="e-Tamil OTC"/>
          <w:i/>
          <w:iCs/>
          <w:lang w:val="de-DE"/>
          <w:rPrChange w:id="165" w:author="Narmada Hansani Polgampalage" w:date="2023-12-07T14:21:00Z">
            <w:rPr>
              <w:i/>
              <w:iCs/>
            </w:rPr>
          </w:rPrChange>
        </w:rPr>
        <w:t>vari</w:t>
      </w:r>
      <w:proofErr w:type="spellEnd"/>
      <w:r w:rsidRPr="00751307">
        <w:rPr>
          <w:rFonts w:ascii="Gandhari Unicode" w:hAnsi="Gandhari Unicode" w:cs="e-Tamil OTC"/>
          <w:lang w:val="de-DE"/>
          <w:rPrChange w:id="166" w:author="Narmada Hansani Polgampalage" w:date="2023-12-07T14:21:00Z">
            <w:rPr/>
          </w:rPrChange>
        </w:rPr>
        <w:t xml:space="preserve"> ~</w:t>
      </w:r>
      <w:proofErr w:type="spellStart"/>
      <w:r w:rsidRPr="00751307">
        <w:rPr>
          <w:rFonts w:ascii="Gandhari Unicode" w:hAnsi="Gandhari Unicode" w:cs="e-Tamil OTC"/>
          <w:lang w:val="de-DE"/>
          <w:rPrChange w:id="167" w:author="Narmada Hansani Polgampalage" w:date="2023-12-07T14:21:00Z">
            <w:rPr/>
          </w:rPrChange>
        </w:rPr>
        <w:t>irum</w:t>
      </w:r>
      <w:proofErr w:type="spellEnd"/>
      <w:r w:rsidRPr="00751307">
        <w:rPr>
          <w:rFonts w:ascii="Gandhari Unicode" w:hAnsi="Gandhari Unicode" w:cs="e-Tamil OTC"/>
          <w:lang w:val="de-DE"/>
          <w:rPrChange w:id="168" w:author="Narmada Hansani Polgampalage" w:date="2023-12-07T14:21:00Z">
            <w:rPr/>
          </w:rPrChange>
        </w:rPr>
        <w:t xml:space="preserve"> </w:t>
      </w:r>
      <w:proofErr w:type="spellStart"/>
      <w:r w:rsidRPr="00751307">
        <w:rPr>
          <w:rFonts w:ascii="Gandhari Unicode" w:hAnsi="Gandhari Unicode" w:cs="e-Tamil OTC"/>
          <w:lang w:val="de-DE"/>
          <w:rPrChange w:id="169" w:author="Narmada Hansani Polgampalage" w:date="2023-12-07T14:21:00Z">
            <w:rPr/>
          </w:rPrChange>
        </w:rPr>
        <w:t>puli</w:t>
      </w:r>
      <w:proofErr w:type="spellEnd"/>
      <w:r w:rsidRPr="00751307">
        <w:rPr>
          <w:rFonts w:ascii="Gandhari Unicode" w:hAnsi="Gandhari Unicode" w:cs="e-Tamil OTC"/>
          <w:lang w:val="de-DE"/>
          <w:rPrChange w:id="170" w:author="Narmada Hansani Polgampalage" w:date="2023-12-07T14:21:00Z">
            <w:rPr/>
          </w:rPrChange>
        </w:rPr>
        <w:t xml:space="preserve"> </w:t>
      </w:r>
      <w:proofErr w:type="spellStart"/>
      <w:r w:rsidRPr="00751307">
        <w:rPr>
          <w:rFonts w:ascii="Gandhari Unicode" w:hAnsi="Gandhari Unicode" w:cs="e-Tamil OTC"/>
          <w:lang w:val="de-DE"/>
          <w:rPrChange w:id="171" w:author="Narmada Hansani Polgampalage" w:date="2023-12-07T14:21:00Z">
            <w:rPr/>
          </w:rPrChange>
        </w:rPr>
        <w:t>kākkum</w:t>
      </w:r>
      <w:proofErr w:type="spellEnd"/>
    </w:p>
    <w:p w14:paraId="30182C43" w14:textId="77777777" w:rsidR="00544225" w:rsidRDefault="00000000">
      <w:pPr>
        <w:pStyle w:val="Textbody"/>
        <w:spacing w:after="29" w:line="260" w:lineRule="exact"/>
        <w:rPr>
          <w:rFonts w:ascii="Gandhari Unicode" w:hAnsi="Gandhari Unicode" w:cs="e-Tamil OTC"/>
          <w:lang w:val="de-DE"/>
        </w:rPr>
      </w:pPr>
      <w:proofErr w:type="spellStart"/>
      <w:r w:rsidRPr="00751307">
        <w:rPr>
          <w:rFonts w:ascii="Gandhari Unicode" w:hAnsi="Gandhari Unicode" w:cs="e-Tamil OTC"/>
          <w:lang w:val="de-DE"/>
          <w:rPrChange w:id="172" w:author="Narmada Hansani Polgampalage" w:date="2023-12-07T14:21:00Z">
            <w:rPr/>
          </w:rPrChange>
        </w:rPr>
        <w:t>neṭu</w:t>
      </w:r>
      <w:proofErr w:type="spellEnd"/>
      <w:r w:rsidRPr="00751307">
        <w:rPr>
          <w:rFonts w:ascii="Gandhari Unicode" w:hAnsi="Gandhari Unicode" w:cs="e-Tamil OTC"/>
          <w:lang w:val="de-DE"/>
          <w:rPrChange w:id="173" w:author="Narmada Hansani Polgampalage" w:date="2023-12-07T14:21:00Z">
            <w:rPr/>
          </w:rPrChange>
        </w:rPr>
        <w:t xml:space="preserve"> </w:t>
      </w:r>
      <w:proofErr w:type="spellStart"/>
      <w:r w:rsidRPr="00751307">
        <w:rPr>
          <w:rFonts w:ascii="Gandhari Unicode" w:hAnsi="Gandhari Unicode" w:cs="e-Tamil OTC"/>
          <w:lang w:val="de-DE"/>
          <w:rPrChange w:id="174" w:author="Narmada Hansani Polgampalage" w:date="2023-12-07T14:21:00Z">
            <w:rPr/>
          </w:rPrChange>
        </w:rPr>
        <w:t>varai</w:t>
      </w:r>
      <w:proofErr w:type="spellEnd"/>
      <w:r w:rsidRPr="00751307">
        <w:rPr>
          <w:rFonts w:ascii="Gandhari Unicode" w:hAnsi="Gandhari Unicode" w:cs="e-Tamil OTC"/>
          <w:lang w:val="de-DE"/>
          <w:rPrChange w:id="175" w:author="Narmada Hansani Polgampalage" w:date="2023-12-07T14:21:00Z">
            <w:rPr/>
          </w:rPrChange>
        </w:rPr>
        <w:t xml:space="preserve"> </w:t>
      </w:r>
      <w:proofErr w:type="spellStart"/>
      <w:r w:rsidRPr="00751307">
        <w:rPr>
          <w:rFonts w:ascii="Gandhari Unicode" w:hAnsi="Gandhari Unicode" w:cs="e-Tamil OTC"/>
          <w:lang w:val="de-DE"/>
          <w:rPrChange w:id="176" w:author="Narmada Hansani Polgampalage" w:date="2023-12-07T14:21:00Z">
            <w:rPr/>
          </w:rPrChange>
        </w:rPr>
        <w:t>maruṅkiṉ</w:t>
      </w:r>
      <w:proofErr w:type="spellEnd"/>
      <w:r w:rsidRPr="00751307">
        <w:rPr>
          <w:rFonts w:ascii="Gandhari Unicode" w:hAnsi="Gandhari Unicode" w:cs="e-Tamil OTC"/>
          <w:lang w:val="de-DE"/>
          <w:rPrChange w:id="177" w:author="Narmada Hansani Polgampalage" w:date="2023-12-07T14:21:00Z">
            <w:rPr/>
          </w:rPrChange>
        </w:rPr>
        <w:t xml:space="preserve"> </w:t>
      </w:r>
      <w:proofErr w:type="spellStart"/>
      <w:r w:rsidRPr="00751307">
        <w:rPr>
          <w:rFonts w:ascii="Gandhari Unicode" w:hAnsi="Gandhari Unicode" w:cs="e-Tamil OTC"/>
          <w:lang w:val="de-DE"/>
          <w:rPrChange w:id="178" w:author="Narmada Hansani Polgampalage" w:date="2023-12-07T14:21:00Z">
            <w:rPr/>
          </w:rPrChange>
        </w:rPr>
        <w:t>curaṉ</w:t>
      </w:r>
      <w:proofErr w:type="spellEnd"/>
      <w:r w:rsidRPr="00751307">
        <w:rPr>
          <w:rFonts w:ascii="Gandhari Unicode" w:hAnsi="Gandhari Unicode" w:cs="e-Tamil OTC"/>
          <w:lang w:val="de-DE"/>
          <w:rPrChange w:id="179" w:author="Narmada Hansani Polgampalage" w:date="2023-12-07T14:21:00Z">
            <w:rPr/>
          </w:rPrChange>
        </w:rPr>
        <w:t xml:space="preserve"> </w:t>
      </w:r>
      <w:proofErr w:type="spellStart"/>
      <w:r w:rsidRPr="00751307">
        <w:rPr>
          <w:rFonts w:ascii="Gandhari Unicode" w:hAnsi="Gandhari Unicode" w:cs="e-Tamil OTC"/>
          <w:lang w:val="de-DE"/>
          <w:rPrChange w:id="180" w:author="Narmada Hansani Polgampalage" w:date="2023-12-07T14:21:00Z">
            <w:rPr/>
          </w:rPrChange>
        </w:rPr>
        <w:t>iṟantōr</w:t>
      </w:r>
      <w:proofErr w:type="spellEnd"/>
      <w:r w:rsidRPr="00751307">
        <w:rPr>
          <w:rFonts w:ascii="Gandhari Unicode" w:hAnsi="Gandhari Unicode" w:cs="e-Tamil OTC"/>
          <w:lang w:val="de-DE"/>
          <w:rPrChange w:id="181" w:author="Narmada Hansani Polgampalage" w:date="2023-12-07T14:21:00Z">
            <w:rPr/>
          </w:rPrChange>
        </w:rPr>
        <w:t>-ē.</w:t>
      </w:r>
    </w:p>
    <w:p w14:paraId="2A66C98D" w14:textId="77777777" w:rsidR="00544225" w:rsidRDefault="00544225">
      <w:pPr>
        <w:pStyle w:val="Textbody"/>
        <w:spacing w:after="29" w:line="260" w:lineRule="exact"/>
        <w:rPr>
          <w:rFonts w:ascii="Gandhari Unicode" w:hAnsi="Gandhari Unicode" w:cs="e-Tamil OTC"/>
          <w:lang w:val="de-DE"/>
        </w:rPr>
      </w:pPr>
    </w:p>
    <w:p w14:paraId="444EFD70" w14:textId="77777777" w:rsidR="00544225" w:rsidRDefault="00544225">
      <w:pPr>
        <w:pStyle w:val="Textbody"/>
        <w:spacing w:after="29" w:line="260" w:lineRule="exact"/>
        <w:rPr>
          <w:rFonts w:ascii="Gandhari Unicode" w:hAnsi="Gandhari Unicode" w:cs="e-Tamil OTC"/>
          <w:lang w:val="de-DE"/>
        </w:rPr>
      </w:pPr>
    </w:p>
    <w:p w14:paraId="255D9C03" w14:textId="77777777" w:rsidR="00544225" w:rsidRDefault="00000000">
      <w:pPr>
        <w:pStyle w:val="Textbody"/>
        <w:spacing w:after="29" w:line="260" w:lineRule="exact"/>
        <w:rPr>
          <w:rFonts w:ascii="Gandhari Unicode" w:hAnsi="Gandhari Unicode" w:cs="e-Tamil OTC"/>
          <w:lang w:val="de-DE"/>
        </w:rPr>
      </w:pPr>
      <w:r w:rsidRPr="00751307">
        <w:rPr>
          <w:lang w:val="de-DE"/>
          <w:rPrChange w:id="182" w:author="Narmada Hansani Polgampalage" w:date="2023-12-07T14:21:00Z">
            <w:rPr/>
          </w:rPrChange>
        </w:rPr>
        <w:br w:type="page"/>
      </w:r>
    </w:p>
    <w:p w14:paraId="1336EF4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3D85C4D1" w14:textId="77777777" w:rsidR="00544225" w:rsidRDefault="00544225">
      <w:pPr>
        <w:pStyle w:val="Textbody"/>
        <w:spacing w:after="29" w:line="260" w:lineRule="exact"/>
        <w:rPr>
          <w:rFonts w:ascii="Gandhari Unicode" w:hAnsi="Gandhari Unicode" w:cs="e-Tamil OTC"/>
          <w:lang w:val="en-GB"/>
        </w:rPr>
      </w:pPr>
    </w:p>
    <w:p w14:paraId="4FDC59D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w:t>
      </w:r>
      <w:r>
        <w:rPr>
          <w:rFonts w:ascii="Gandhari Unicode" w:hAnsi="Gandhari Unicode" w:cs="e-Tamil OTC"/>
          <w:position w:val="6"/>
          <w:lang w:val="en-GB"/>
        </w:rPr>
        <w:t>um</w:t>
      </w:r>
      <w:r>
        <w:rPr>
          <w:rFonts w:ascii="Gandhari Unicode" w:hAnsi="Gandhari Unicode" w:cs="e-Tamil OTC"/>
          <w:lang w:val="en-GB"/>
        </w:rPr>
        <w:t>/setting-out- gently moving- glowing-/</w:t>
      </w:r>
      <w:proofErr w:type="gramStart"/>
      <w:r>
        <w:rPr>
          <w:rFonts w:ascii="Gandhari Unicode" w:hAnsi="Gandhari Unicode" w:cs="e-Tamil OTC"/>
          <w:lang w:val="en-GB"/>
        </w:rPr>
        <w:t>glow</w:t>
      </w:r>
      <w:r>
        <w:rPr>
          <w:rFonts w:ascii="Gandhari Unicode" w:hAnsi="Gandhari Unicode" w:cs="e-Tamil OTC"/>
          <w:position w:val="6"/>
          <w:lang w:val="en-GB"/>
        </w:rPr>
        <w:t>um</w:t>
      </w:r>
      <w:proofErr w:type="gramEnd"/>
    </w:p>
    <w:p w14:paraId="536F9E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sun big mountain vanishing- today he(h.)</w:t>
      </w:r>
    </w:p>
    <w:p w14:paraId="7C10C4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come-he(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water-not</w:t>
      </w:r>
    </w:p>
    <w:p w14:paraId="2A4B7A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poor pond stirred- shine- horn </w:t>
      </w:r>
      <w:proofErr w:type="gramStart"/>
      <w:r>
        <w:rPr>
          <w:rFonts w:ascii="Gandhari Unicode" w:hAnsi="Gandhari Unicode" w:cs="e-Tamil OTC"/>
          <w:lang w:val="en-GB"/>
        </w:rPr>
        <w:t>elephant</w:t>
      </w:r>
      <w:proofErr w:type="gramEnd"/>
    </w:p>
    <w:p w14:paraId="2CA3E3A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height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desire companion </w:t>
      </w:r>
      <w:proofErr w:type="gramStart"/>
      <w:r>
        <w:rPr>
          <w:rFonts w:ascii="Gandhari Unicode" w:hAnsi="Gandhari Unicode" w:cs="e-Tamil OTC"/>
          <w:lang w:val="en-GB"/>
        </w:rPr>
        <w:t>embraced</w:t>
      </w:r>
      <w:proofErr w:type="gramEnd"/>
    </w:p>
    <w:p w14:paraId="2660C7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bent stripe big/dark tiger guarding-</w:t>
      </w:r>
    </w:p>
    <w:p w14:paraId="69DAC0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mountain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080777C4" w14:textId="77777777" w:rsidR="00544225" w:rsidRDefault="00544225">
      <w:pPr>
        <w:pStyle w:val="Textbody"/>
        <w:spacing w:after="29"/>
        <w:rPr>
          <w:rFonts w:ascii="Gandhari Unicode" w:hAnsi="Gandhari Unicode" w:cs="e-Tamil OTC"/>
          <w:lang w:val="en-GB"/>
        </w:rPr>
      </w:pPr>
    </w:p>
    <w:p w14:paraId="218A4C08" w14:textId="77777777" w:rsidR="00544225" w:rsidRDefault="00544225">
      <w:pPr>
        <w:pStyle w:val="Textbody"/>
        <w:spacing w:after="29"/>
        <w:rPr>
          <w:rFonts w:ascii="Gandhari Unicode" w:hAnsi="Gandhari Unicode" w:cs="e-Tamil OTC"/>
          <w:lang w:val="en-GB"/>
        </w:rPr>
      </w:pPr>
    </w:p>
    <w:p w14:paraId="5193A0B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Today, when the glowing sun, which sets out, slowly moves [on],</w:t>
      </w:r>
    </w:p>
    <w:p w14:paraId="2789E6E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[and] vanishes behind the great mountains,</w:t>
      </w:r>
    </w:p>
    <w:p w14:paraId="706BCB89"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726C3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desert alongside of the long mountains,</w:t>
      </w:r>
    </w:p>
    <w:p w14:paraId="3CEBE73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the shiny-tusked elephant</w:t>
      </w:r>
    </w:p>
    <w:p w14:paraId="41125AC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which stirs the waterless poor </w:t>
      </w:r>
      <w:proofErr w:type="gramStart"/>
      <w:r>
        <w:rPr>
          <w:rFonts w:ascii="Gandhari Unicode" w:hAnsi="Gandhari Unicode" w:cs="e-Tamil OTC"/>
          <w:lang w:val="en-GB"/>
        </w:rPr>
        <w:t>pond</w:t>
      </w:r>
      <w:proofErr w:type="gramEnd"/>
    </w:p>
    <w:p w14:paraId="7831AC2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embraces his chosen mate by the low </w:t>
      </w:r>
      <w:proofErr w:type="gramStart"/>
      <w:r>
        <w:rPr>
          <w:rFonts w:ascii="Gandhari Unicode" w:hAnsi="Gandhari Unicode" w:cs="e-Tamil OTC"/>
          <w:lang w:val="en-GB"/>
        </w:rPr>
        <w:t>hill</w:t>
      </w:r>
      <w:proofErr w:type="gramEnd"/>
    </w:p>
    <w:p w14:paraId="24A5696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guards [her] from the big tiger with curved stripes?</w:t>
      </w:r>
      <w:r>
        <w:rPr>
          <w:rStyle w:val="FootnoteReference1"/>
          <w:rFonts w:ascii="Gandhari Unicode" w:hAnsi="Gandhari Unicode" w:cs="e-Tamil OTC"/>
          <w:lang w:val="en-GB"/>
        </w:rPr>
        <w:footnoteReference w:id="59"/>
      </w:r>
    </w:p>
    <w:p w14:paraId="78C927D2" w14:textId="77777777" w:rsidR="00544225" w:rsidRDefault="00544225">
      <w:pPr>
        <w:pStyle w:val="Textbody"/>
        <w:spacing w:after="0"/>
        <w:rPr>
          <w:rFonts w:ascii="Gandhari Unicode" w:hAnsi="Gandhari Unicode" w:cs="e-Tamil OTC"/>
          <w:lang w:val="en-GB"/>
        </w:rPr>
      </w:pPr>
    </w:p>
    <w:p w14:paraId="5809A537" w14:textId="77777777" w:rsidR="00544225" w:rsidRDefault="00544225">
      <w:pPr>
        <w:pStyle w:val="Textbody"/>
        <w:spacing w:after="0"/>
        <w:rPr>
          <w:rFonts w:ascii="Gandhari Unicode" w:hAnsi="Gandhari Unicode" w:cs="e-Tamil OTC"/>
          <w:lang w:val="en-GB"/>
        </w:rPr>
      </w:pPr>
    </w:p>
    <w:p w14:paraId="051407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C7534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Today, when [my] affliction slowly goes away and</w:t>
      </w:r>
    </w:p>
    <w:p w14:paraId="6759E58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glowing sun vanishes behind the great mountains,</w:t>
      </w:r>
      <w:r>
        <w:rPr>
          <w:rStyle w:val="FootnoteReference1"/>
          <w:rFonts w:ascii="Gandhari Unicode" w:hAnsi="Gandhari Unicode" w:cs="e-Tamil OTC"/>
          <w:lang w:val="en-GB"/>
        </w:rPr>
        <w:footnoteReference w:id="60"/>
      </w:r>
    </w:p>
    <w:p w14:paraId="7EC67487" w14:textId="77777777" w:rsidR="00544225" w:rsidRDefault="00544225">
      <w:pPr>
        <w:pStyle w:val="Firstlineindent"/>
        <w:ind w:firstLine="0"/>
        <w:rPr>
          <w:rFonts w:ascii="Gandhari Unicode" w:hAnsi="Gandhari Unicode" w:cs="e-Tamil OTC"/>
          <w:b/>
          <w:lang w:val="en-GB"/>
        </w:rPr>
      </w:pPr>
    </w:p>
    <w:p w14:paraId="1E716A1D" w14:textId="77777777" w:rsidR="00544225" w:rsidRDefault="00000000">
      <w:pPr>
        <w:rPr>
          <w:rFonts w:ascii="Gandhari Unicode" w:eastAsiaTheme="majorEastAsia" w:hAnsi="Gandhari Unicode" w:cstheme="majorBidi" w:hint="eastAsia"/>
          <w:b/>
        </w:rPr>
      </w:pPr>
      <w:r>
        <w:br w:type="page"/>
      </w:r>
    </w:p>
    <w:p w14:paraId="000092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216</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காஞ்சிக்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10CD2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3F3BD3B" w14:textId="77777777" w:rsidR="00544225" w:rsidRDefault="00544225">
      <w:pPr>
        <w:pStyle w:val="Textbody"/>
        <w:spacing w:after="29"/>
        <w:rPr>
          <w:rFonts w:ascii="Gandhari Unicode" w:hAnsi="Gandhari Unicode" w:cs="e-Tamil OTC"/>
          <w:lang w:val="en-GB"/>
        </w:rPr>
      </w:pPr>
    </w:p>
    <w:p w14:paraId="48AF74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p>
    <w:p w14:paraId="0E1233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p>
    <w:p w14:paraId="6B6077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p>
    <w:p w14:paraId="6EDC05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w:t>
      </w:r>
      <w:proofErr w:type="spellEnd"/>
    </w:p>
    <w:p w14:paraId="09D4C7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வேங்கிப்</w:t>
      </w:r>
      <w:proofErr w:type="spellEnd"/>
    </w:p>
    <w:p w14:paraId="42FE06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சேக்கையிற்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படர்கூர்ந்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p>
    <w:p w14:paraId="263CF8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p>
    <w:p w14:paraId="0C1FA7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முழங்கி</w:t>
      </w:r>
      <w:proofErr w:type="spellEnd"/>
    </w:p>
    <w:p w14:paraId="356609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w:t>
      </w:r>
    </w:p>
    <w:p w14:paraId="2685D50D" w14:textId="77777777" w:rsidR="00544225" w:rsidRDefault="00544225">
      <w:pPr>
        <w:pStyle w:val="Textbody"/>
        <w:spacing w:after="29"/>
        <w:rPr>
          <w:rFonts w:ascii="Gandhari Unicode" w:hAnsi="Gandhari Unicode" w:cs="e-Tamil OTC"/>
          <w:lang w:val="en-GB"/>
        </w:rPr>
      </w:pPr>
    </w:p>
    <w:p w14:paraId="774B1DC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1k</w:t>
      </w:r>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அவரேஎஎ</w:t>
      </w:r>
      <w:proofErr w:type="spellEnd"/>
      <w:r>
        <w:rPr>
          <w:rFonts w:ascii="Gandhari Unicode" w:hAnsi="Gandhari Unicode" w:cs="e-Tamil OTC"/>
          <w:lang w:val="en-GB"/>
        </w:rPr>
        <w:t xml:space="preserve"> C2v+3v, Nacc.(K)v,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விழுப்பொரு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டருமார்</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விழுப்பொருள்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துதோடா</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ரெல்வளை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ரெவ்வளை</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நெகிழ</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w:t>
      </w:r>
      <w:proofErr w:type="spellEnd"/>
      <w:r>
        <w:rPr>
          <w:rFonts w:ascii="Gandhari Unicode" w:hAnsi="Gandhari Unicode" w:cs="e-Tamil OTC"/>
          <w:lang w:val="en-GB"/>
        </w:rPr>
        <w:t xml:space="preserve"> G2, EA, I, AT, VP,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வேங்கிப்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நாளும்</w:t>
      </w:r>
      <w:proofErr w:type="spellEnd"/>
      <w:r>
        <w:rPr>
          <w:rFonts w:ascii="Gandhari Unicode" w:hAnsi="Gandhari Unicode" w:cs="e-Tamil OTC"/>
          <w:lang w:val="en-GB"/>
        </w:rPr>
        <w:t xml:space="preserve"> YV,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சேக்கையிற்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சேக்கையுட்</w:t>
      </w:r>
      <w:proofErr w:type="spellEnd"/>
      <w:r>
        <w:rPr>
          <w:rFonts w:ascii="Gandhari Unicode" w:hAnsi="Gandhari Unicode" w:cs="e-Tamil OTC"/>
          <w:lang w:val="en-GB"/>
        </w:rPr>
        <w:t xml:space="preserve"> YK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படர்கூர்ந்</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படர்சார்ந்</w:t>
      </w:r>
      <w:proofErr w:type="spellEnd"/>
      <w:r>
        <w:rPr>
          <w:rFonts w:ascii="Gandhari Unicode" w:hAnsi="Gandhari Unicode" w:cs="e-Tamil OTC"/>
          <w:lang w:val="en-GB"/>
        </w:rPr>
        <w:t xml:space="preserve"> C2v+3v,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L1, C1+2+3, G1, YV,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YV, VP, ER;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பெய்யு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மின்னுந்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யின்னுந்</w:t>
      </w:r>
      <w:proofErr w:type="spellEnd"/>
      <w:r>
        <w:rPr>
          <w:rFonts w:ascii="Gandhari Unicode" w:hAnsi="Gandhari Unicode" w:cs="e-Tamil OTC"/>
          <w:lang w:val="en-GB"/>
        </w:rPr>
        <w:t xml:space="preserve"> L1, C1+3, G1</w:t>
      </w:r>
    </w:p>
    <w:p w14:paraId="17C13A46" w14:textId="77777777" w:rsidR="00544225" w:rsidRDefault="00544225">
      <w:pPr>
        <w:pStyle w:val="Textbody"/>
        <w:spacing w:after="29"/>
        <w:rPr>
          <w:rFonts w:ascii="Gandhari Unicode" w:hAnsi="Gandhari Unicode" w:cs="e-Tamil OTC"/>
          <w:lang w:val="en-GB"/>
        </w:rPr>
      </w:pPr>
    </w:p>
    <w:p w14:paraId="6AE55C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-ē</w:t>
      </w:r>
      <w:r>
        <w:rPr>
          <w:rStyle w:val="FootnoteReference1"/>
          <w:rFonts w:ascii="Gandhari Unicode" w:hAnsi="Gandhari Unicode" w:cs="e-Tamil OTC"/>
          <w:lang w:val="en-GB"/>
        </w:rPr>
        <w:footnoteReference w:id="61"/>
      </w:r>
    </w:p>
    <w:p w14:paraId="7C0A64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kēṭ</w:t>
      </w:r>
      <w:proofErr w:type="spellEnd"/>
      <w:r>
        <w:rPr>
          <w:rFonts w:ascii="Gandhari Unicode" w:hAnsi="Gandhari Unicode" w:cs="e-Tamil OTC"/>
          <w:lang w:val="en-GB"/>
        </w:rPr>
        <w:t xml:space="preserve">* il </w:t>
      </w:r>
      <w:proofErr w:type="spellStart"/>
      <w:r>
        <w:rPr>
          <w:rFonts w:ascii="Gandhari Unicode" w:hAnsi="Gandhari Unicode" w:cs="e-Tamil OTC"/>
          <w:lang w:val="en-GB"/>
        </w:rPr>
        <w:t>viḻu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tarumār</w:t>
      </w:r>
      <w:proofErr w:type="spellEnd"/>
      <w:r>
        <w:rPr>
          <w:rFonts w:ascii="Gandhari Unicode" w:hAnsi="Gandhari Unicode" w:cs="e-Tamil OTC"/>
          <w:lang w:val="en-GB"/>
        </w:rPr>
        <w:t xml:space="preserve"> </w:t>
      </w:r>
      <w:proofErr w:type="spellStart"/>
      <w:r>
        <w:rPr>
          <w:rFonts w:ascii="Gandhari Unicode" w:hAnsi="Gandhari Unicode" w:cs="e-Tamil OTC"/>
          <w:lang w:val="en-GB"/>
        </w:rPr>
        <w:t>pāc</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p>
    <w:p w14:paraId="35BE587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vāṭā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vaḷḷiyam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6253CE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4415A5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ēṅki</w:t>
      </w:r>
      <w:proofErr w:type="spellEnd"/>
      <w:r>
        <w:rPr>
          <w:rFonts w:ascii="Gandhari Unicode" w:hAnsi="Gandhari Unicode" w:cs="e-Tamil OTC"/>
          <w:i/>
          <w:iCs/>
          <w:lang w:val="en-GB"/>
        </w:rPr>
        <w:t>+</w:t>
      </w:r>
    </w:p>
    <w:p w14:paraId="0D8420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cēkkaiyiṉ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kūrnticiṉ</w:t>
      </w:r>
      <w:proofErr w:type="spellEnd"/>
      <w:r>
        <w:rPr>
          <w:rFonts w:ascii="Gandhari Unicode" w:hAnsi="Gandhari Unicode" w:cs="e-Tamil OTC"/>
          <w:i/>
          <w:iCs/>
          <w:lang w:val="en-GB"/>
        </w:rPr>
        <w:t>-ē</w:t>
      </w:r>
    </w:p>
    <w:p w14:paraId="20E543B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p>
    <w:p w14:paraId="166495C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peyya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muḻaṅki</w:t>
      </w:r>
      <w:proofErr w:type="spellEnd"/>
    </w:p>
    <w:p w14:paraId="2BD2F79E"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miṉṉum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kuṟitt</w:t>
      </w:r>
      <w:proofErr w:type="spellEnd"/>
      <w:r>
        <w:rPr>
          <w:rFonts w:ascii="Gandhari Unicode" w:hAnsi="Gandhari Unicode" w:cs="e-Tamil OTC"/>
          <w:lang w:val="en-GB"/>
        </w:rPr>
        <w:t>*-ē.</w:t>
      </w:r>
    </w:p>
    <w:p w14:paraId="577239B2" w14:textId="77777777" w:rsidR="00544225" w:rsidRDefault="00000000">
      <w:pPr>
        <w:pStyle w:val="Textbody"/>
        <w:spacing w:after="29" w:line="260" w:lineRule="exact"/>
        <w:rPr>
          <w:rFonts w:ascii="Gandhari Unicode" w:hAnsi="Gandhari Unicode" w:cs="e-Tamil OTC"/>
          <w:lang w:val="en-GB"/>
        </w:rPr>
      </w:pPr>
      <w:r>
        <w:br w:type="page"/>
      </w:r>
    </w:p>
    <w:p w14:paraId="541C3E9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at the coming of the season.</w:t>
      </w:r>
    </w:p>
    <w:p w14:paraId="5A99703B" w14:textId="77777777" w:rsidR="00544225" w:rsidRDefault="00544225">
      <w:pPr>
        <w:pStyle w:val="Textbody"/>
        <w:spacing w:after="29"/>
        <w:rPr>
          <w:rFonts w:ascii="Gandhari Unicode" w:hAnsi="Gandhari Unicode" w:cs="e-Tamil OTC"/>
          <w:lang w:val="en-GB"/>
        </w:rPr>
      </w:pPr>
    </w:p>
    <w:p w14:paraId="4B7377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7C305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loss-not excellent wealth </w:t>
      </w:r>
      <w:proofErr w:type="gramStart"/>
      <w:r>
        <w:rPr>
          <w:rFonts w:ascii="Gandhari Unicode" w:hAnsi="Gandhari Unicode" w:cs="e-Tamil OTC"/>
          <w:lang w:val="en-GB"/>
        </w:rPr>
        <w:t>give</w:t>
      </w:r>
      <w:proofErr w:type="gramEnd"/>
      <w:r>
        <w:rPr>
          <w:rFonts w:ascii="Gandhari Unicode" w:hAnsi="Gandhari Unicode" w:cs="e-Tamil OTC"/>
          <w:lang w:val="en-GB"/>
        </w:rPr>
        <w:t>(inf.) green leaf</w:t>
      </w:r>
    </w:p>
    <w:p w14:paraId="7FB448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fade-not creeper</w:t>
      </w:r>
      <w:r>
        <w:rPr>
          <w:rFonts w:ascii="Gandhari Unicode" w:hAnsi="Gandhari Unicode" w:cs="e-Tamil OTC"/>
          <w:position w:val="6"/>
          <w:lang w:val="en-GB"/>
        </w:rPr>
        <w:t>am</w:t>
      </w:r>
      <w:r>
        <w:rPr>
          <w:rFonts w:ascii="Gandhari Unicode" w:hAnsi="Gandhari Unicode" w:cs="e-Tamil OTC"/>
          <w:lang w:val="en-GB"/>
        </w:rPr>
        <w:t xml:space="preserve"> wilderness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2407E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p>
    <w:p w14:paraId="3F456E4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mass rare light bangle </w:t>
      </w:r>
      <w:proofErr w:type="gramStart"/>
      <w:r>
        <w:rPr>
          <w:rFonts w:ascii="Gandhari Unicode" w:hAnsi="Gandhari Unicode" w:cs="e-Tamil OTC"/>
          <w:lang w:val="en-GB"/>
        </w:rPr>
        <w:t>loosen</w:t>
      </w:r>
      <w:proofErr w:type="gramEnd"/>
      <w:r>
        <w:rPr>
          <w:rFonts w:ascii="Gandhari Unicode" w:hAnsi="Gandhari Unicode" w:cs="e-Tamil OTC"/>
          <w:lang w:val="en-GB"/>
        </w:rPr>
        <w:t xml:space="preserve"> lamented</w:t>
      </w:r>
    </w:p>
    <w:p w14:paraId="65A36F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sleeping become-still- bed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affliction I-have-abundance</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62"/>
      </w:r>
    </w:p>
    <w:p w14:paraId="4A01402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thus-she pity/love-she say-not big/black rain/</w:t>
      </w:r>
      <w:proofErr w:type="gramStart"/>
      <w:r>
        <w:rPr>
          <w:rFonts w:ascii="Gandhari Unicode" w:hAnsi="Gandhari Unicode" w:cs="e-Tamil OTC"/>
          <w:lang w:val="en-GB"/>
        </w:rPr>
        <w:t>cloud</w:t>
      </w:r>
      <w:proofErr w:type="gramEnd"/>
    </w:p>
    <w:p w14:paraId="2D070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rain(inf.) </w:t>
      </w:r>
      <w:proofErr w:type="gramStart"/>
      <w:r>
        <w:rPr>
          <w:rFonts w:ascii="Gandhari Unicode" w:hAnsi="Gandhari Unicode" w:cs="e-Tamil OTC"/>
          <w:lang w:val="en-GB"/>
        </w:rPr>
        <w:t>thundered</w:t>
      </w:r>
      <w:proofErr w:type="gramEnd"/>
    </w:p>
    <w:p w14:paraId="02253E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friend my- pleasant life intended</w:t>
      </w:r>
      <w:r>
        <w:rPr>
          <w:rFonts w:ascii="Gandhari Unicode" w:hAnsi="Gandhari Unicode" w:cs="e-Tamil OTC"/>
          <w:position w:val="6"/>
          <w:lang w:val="en-GB"/>
        </w:rPr>
        <w:t>ē</w:t>
      </w:r>
      <w:r>
        <w:rPr>
          <w:rFonts w:ascii="Gandhari Unicode" w:hAnsi="Gandhari Unicode" w:cs="e-Tamil OTC"/>
          <w:lang w:val="en-GB"/>
        </w:rPr>
        <w:t>.</w:t>
      </w:r>
    </w:p>
    <w:p w14:paraId="69D678E8" w14:textId="77777777" w:rsidR="00544225" w:rsidRDefault="00544225">
      <w:pPr>
        <w:pStyle w:val="Textbody"/>
        <w:spacing w:after="29"/>
        <w:rPr>
          <w:rFonts w:ascii="Gandhari Unicode" w:hAnsi="Gandhari Unicode" w:cs="e-Tamil OTC"/>
          <w:lang w:val="en-GB"/>
        </w:rPr>
      </w:pPr>
    </w:p>
    <w:p w14:paraId="63E9578A" w14:textId="77777777" w:rsidR="00544225" w:rsidRDefault="00544225">
      <w:pPr>
        <w:pStyle w:val="Textbody"/>
        <w:spacing w:after="0"/>
        <w:rPr>
          <w:rFonts w:ascii="Gandhari Unicode" w:hAnsi="Gandhari Unicode" w:cs="e-Tamil OTC"/>
          <w:lang w:val="en-GB"/>
        </w:rPr>
      </w:pPr>
    </w:p>
    <w:p w14:paraId="09D0324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p>
    <w:p w14:paraId="1324E1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is one who,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bring imperishable excellent wealth,</w:t>
      </w:r>
    </w:p>
    <w:p w14:paraId="08F5391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traversed the wilderness of evergreen</w:t>
      </w:r>
      <w:r>
        <w:rPr>
          <w:rStyle w:val="FootnoteReference1"/>
          <w:rFonts w:ascii="Gandhari Unicode" w:hAnsi="Gandhari Unicode" w:cs="e-Tamil OTC"/>
          <w:lang w:val="en-GB"/>
        </w:rPr>
        <w:footnoteReference w:id="63"/>
      </w:r>
      <w:r>
        <w:rPr>
          <w:rFonts w:ascii="Gandhari Unicode" w:hAnsi="Gandhari Unicode" w:cs="e-Tamil OTC"/>
          <w:lang w:val="en-GB"/>
        </w:rPr>
        <w:t xml:space="preserve"> creepers.</w:t>
      </w:r>
    </w:p>
    <w:p w14:paraId="429B5BD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w:t>
      </w:r>
    </w:p>
    <w:p w14:paraId="5D1EAA4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so that my many precious bright bangles become loose, I </w:t>
      </w:r>
      <w:proofErr w:type="gramStart"/>
      <w:r>
        <w:rPr>
          <w:rFonts w:ascii="Gandhari Unicode" w:hAnsi="Gandhari Unicode" w:cs="e-Tamil OTC"/>
          <w:lang w:val="en-GB"/>
        </w:rPr>
        <w:t>lament</w:t>
      </w:r>
      <w:proofErr w:type="gramEnd"/>
    </w:p>
    <w:p w14:paraId="7C76826F"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[and] suffer affliction in abundance on a sleepless</w:t>
      </w:r>
      <w:r>
        <w:rPr>
          <w:rStyle w:val="FootnoteReference1"/>
          <w:rFonts w:ascii="Gandhari Unicode" w:hAnsi="Gandhari Unicode" w:cs="e-Tamil OTC"/>
          <w:lang w:val="en-GB"/>
        </w:rPr>
        <w:footnoteReference w:id="64"/>
      </w:r>
      <w:r>
        <w:rPr>
          <w:rFonts w:ascii="Gandhari Unicode" w:hAnsi="Gandhari Unicode" w:cs="e-Tamil OTC"/>
          <w:lang w:val="en-GB"/>
        </w:rPr>
        <w:t xml:space="preserve"> bed.</w:t>
      </w:r>
    </w:p>
    <w:p w14:paraId="6976E21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Without saying: “as she [is] she [is] pitiable!” the black cloud,</w:t>
      </w:r>
    </w:p>
    <w:p w14:paraId="10CBAF3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thundering, so that it will rain now too,</w:t>
      </w:r>
    </w:p>
    <w:p w14:paraId="710DD9A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flashes lightning, friend, intent on my sweet life.</w:t>
      </w:r>
      <w:r>
        <w:rPr>
          <w:rStyle w:val="FootnoteReference1"/>
          <w:rFonts w:ascii="Gandhari Unicode" w:hAnsi="Gandhari Unicode" w:cs="e-Tamil OTC"/>
          <w:lang w:val="en-GB"/>
        </w:rPr>
        <w:footnoteReference w:id="65"/>
      </w:r>
    </w:p>
    <w:p w14:paraId="3B639B22" w14:textId="77777777" w:rsidR="00544225" w:rsidRDefault="00544225">
      <w:pPr>
        <w:pStyle w:val="Textbody"/>
        <w:spacing w:after="0"/>
        <w:rPr>
          <w:rFonts w:ascii="Gandhari Unicode" w:hAnsi="Gandhari Unicode" w:cs="e-Tamil OTC"/>
          <w:lang w:val="en-GB"/>
        </w:rPr>
      </w:pPr>
    </w:p>
    <w:p w14:paraId="77433B7E" w14:textId="77777777" w:rsidR="00544225" w:rsidRDefault="00000000">
      <w:pPr>
        <w:rPr>
          <w:rFonts w:ascii="Gandhari Unicode" w:eastAsiaTheme="majorEastAsia" w:hAnsi="Gandhari Unicode" w:cstheme="majorBidi" w:hint="eastAsia"/>
          <w:b/>
        </w:rPr>
      </w:pPr>
      <w:r>
        <w:br w:type="page"/>
      </w:r>
    </w:p>
    <w:p w14:paraId="694E5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217</w:t>
      </w:r>
      <w:r>
        <w:rPr>
          <w:rFonts w:ascii="e-Tamil OTC" w:hAnsi="e-Tamil OTC" w:cs="e-Tamil OTC"/>
          <w:b/>
          <w:i w:val="0"/>
          <w:iCs w:val="0"/>
          <w:color w:val="auto"/>
        </w:rPr>
        <w:t xml:space="preserve"> </w:t>
      </w:r>
      <w:proofErr w:type="spellStart"/>
      <w:r>
        <w:rPr>
          <w:rFonts w:ascii="e-Tamil OTC" w:hAnsi="e-Tamil OTC" w:cs="e-Tamil OTC"/>
          <w:i w:val="0"/>
          <w:iCs w:val="0"/>
          <w:color w:val="auto"/>
        </w:rPr>
        <w:t>தங்கால்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முடக்கொல்லனர்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முடிக்கோலவனார்</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முடக்</w:t>
      </w:r>
      <w:r>
        <w:rPr>
          <w:rFonts w:ascii="e-Tamil OTC" w:hAnsi="e-Tamil OTC" w:cs="e-Tamil OTC"/>
          <w:i w:val="0"/>
          <w:iCs w:val="0"/>
          <w:color w:val="auto"/>
        </w:rPr>
        <w:softHyphen/>
        <w:t>கோவலனார்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7C6B79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22CB9E3" w14:textId="77777777" w:rsidR="00544225" w:rsidRDefault="00544225">
      <w:pPr>
        <w:pStyle w:val="Textbody"/>
        <w:spacing w:after="29"/>
        <w:rPr>
          <w:rFonts w:ascii="Gandhari Unicode" w:hAnsi="Gandhari Unicode" w:cs="e-Tamil OTC"/>
          <w:lang w:val="en-GB"/>
        </w:rPr>
      </w:pPr>
    </w:p>
    <w:p w14:paraId="48E422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730FCE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மஞ்சுவல்</w:t>
      </w:r>
      <w:proofErr w:type="spellEnd"/>
    </w:p>
    <w:p w14:paraId="4076AC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நோய்க்கென</w:t>
      </w:r>
      <w:proofErr w:type="spellEnd"/>
    </w:p>
    <w:p w14:paraId="23D075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வனைத்திற்குப்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பிறிதுசெத்</w:t>
      </w:r>
      <w:proofErr w:type="spellEnd"/>
    </w:p>
    <w:p w14:paraId="0F3AF28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னுயிர்த்தோன்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p>
    <w:p w14:paraId="6376D7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6123BA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கழிமுதுக்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றிசினே</w:t>
      </w:r>
      <w:proofErr w:type="spellEnd"/>
      <w:r>
        <w:rPr>
          <w:rFonts w:ascii="Gandhari Unicode" w:hAnsi="Gandhari Unicode" w:cs="e-Tamil OTC"/>
          <w:lang w:val="en-GB"/>
        </w:rPr>
        <w:t>.</w:t>
      </w:r>
    </w:p>
    <w:p w14:paraId="32B9787D" w14:textId="77777777" w:rsidR="00544225" w:rsidRDefault="00544225">
      <w:pPr>
        <w:pStyle w:val="Textbody"/>
        <w:spacing w:after="29"/>
        <w:rPr>
          <w:rFonts w:ascii="Gandhari Unicode" w:hAnsi="Gandhari Unicode" w:cs="e-Tamil OTC"/>
          <w:lang w:val="en-GB"/>
        </w:rPr>
      </w:pPr>
    </w:p>
    <w:p w14:paraId="10501A2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கடிகெனிற்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தினைக்கிளி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கடிதெனிற்</w:t>
      </w:r>
      <w:proofErr w:type="spellEnd"/>
      <w:r>
        <w:rPr>
          <w:rFonts w:ascii="Gandhari Unicode" w:hAnsi="Gandhari Unicode" w:cs="e-Tamil OTC"/>
          <w:lang w:val="en-GB"/>
        </w:rPr>
        <w:t xml:space="preserve"> G1v,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கடிதலிற்</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வருதலி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மிடும்பை</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யிடும்பை</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நோய்க்கென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வீங்கியான்</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வனைத்திற்குப்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வனைத்தற்கு</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வைதேஎய்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பழியுமெனி</w:t>
      </w:r>
      <w:proofErr w:type="spellEnd"/>
      <w:r>
        <w:rPr>
          <w:rFonts w:ascii="Gandhari Unicode" w:hAnsi="Gandhari Unicode" w:cs="e-Tamil OTC"/>
          <w:lang w:val="en-GB"/>
        </w:rPr>
        <w:t xml:space="preserve"> G1</w:t>
      </w:r>
    </w:p>
    <w:p w14:paraId="6C07C2E6" w14:textId="77777777" w:rsidR="00544225" w:rsidRDefault="00544225">
      <w:pPr>
        <w:pStyle w:val="Textbody"/>
        <w:spacing w:after="29"/>
        <w:rPr>
          <w:rFonts w:ascii="Gandhari Unicode" w:hAnsi="Gandhari Unicode" w:cs="e-Tamil OTC"/>
          <w:lang w:val="en-GB"/>
        </w:rPr>
      </w:pPr>
    </w:p>
    <w:p w14:paraId="00CCDA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kaṭik</w:t>
      </w:r>
      <w:proofErr w:type="spellEnd"/>
      <w:r>
        <w:rPr>
          <w:rFonts w:ascii="Gandhari Unicode" w:hAnsi="Gandhari Unicode" w:cs="e-Tamil OTC"/>
          <w:i/>
          <w:iCs/>
          <w:lang w:val="en-GB"/>
        </w:rPr>
        <w:t>(a)</w:t>
      </w:r>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ollum</w:t>
      </w:r>
      <w:proofErr w:type="spellEnd"/>
    </w:p>
    <w:p w14:paraId="4DD43A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añcuval</w:t>
      </w:r>
      <w:proofErr w:type="spellEnd"/>
    </w:p>
    <w:p w14:paraId="61CD389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ceyvām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iṭumpai</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901135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(u)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aṉaittiṟku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piṟitu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cett</w:t>
      </w:r>
      <w:proofErr w:type="spellEnd"/>
      <w:r>
        <w:rPr>
          <w:rFonts w:ascii="Gandhari Unicode" w:hAnsi="Gandhari Unicode" w:cs="e-Tamil OTC"/>
          <w:lang w:val="en-GB"/>
        </w:rPr>
        <w:t>*</w:t>
      </w:r>
    </w:p>
    <w:p w14:paraId="595078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uyirttōṉ-maṉṟa</w:t>
      </w:r>
      <w:proofErr w:type="spellEnd"/>
    </w:p>
    <w:p w14:paraId="7F345C4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 xml:space="preserve">ait*-ē </w:t>
      </w:r>
      <w:proofErr w:type="spellStart"/>
      <w:r>
        <w:rPr>
          <w:rFonts w:ascii="Gandhari Unicode" w:hAnsi="Gandhari Unicode" w:cs="e-Tamil OTC"/>
          <w:i/>
          <w:iCs/>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6C4C81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kuṟaimai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eṉṟiciṉ</w:t>
      </w:r>
      <w:proofErr w:type="spellEnd"/>
      <w:r>
        <w:rPr>
          <w:rFonts w:ascii="Gandhari Unicode" w:hAnsi="Gandhari Unicode" w:cs="e-Tamil OTC"/>
          <w:lang w:val="en-GB"/>
        </w:rPr>
        <w:t>-ē.</w:t>
      </w:r>
    </w:p>
    <w:p w14:paraId="163BF78A" w14:textId="77777777" w:rsidR="00544225" w:rsidRDefault="00544225">
      <w:pPr>
        <w:pStyle w:val="Textbody"/>
        <w:spacing w:after="29" w:line="260" w:lineRule="exact"/>
        <w:jc w:val="both"/>
        <w:rPr>
          <w:rFonts w:ascii="Gandhari Unicode" w:hAnsi="Gandhari Unicode" w:cs="e-Tamil OTC"/>
          <w:u w:val="single"/>
          <w:lang w:val="en-GB"/>
        </w:rPr>
      </w:pPr>
    </w:p>
    <w:p w14:paraId="159427ED" w14:textId="77777777" w:rsidR="00544225" w:rsidRDefault="00544225">
      <w:pPr>
        <w:pStyle w:val="Textbody"/>
        <w:spacing w:after="29" w:line="260" w:lineRule="exact"/>
        <w:jc w:val="both"/>
        <w:rPr>
          <w:rFonts w:ascii="Gandhari Unicode" w:hAnsi="Gandhari Unicode" w:cs="e-Tamil OTC"/>
          <w:u w:val="single"/>
          <w:lang w:val="en-GB"/>
        </w:rPr>
      </w:pPr>
    </w:p>
    <w:p w14:paraId="6FCC6AD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2AA4DA"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to HER by the confidante so that [she] would yield to going away together.</w:t>
      </w:r>
    </w:p>
    <w:p w14:paraId="4F02F944" w14:textId="77777777" w:rsidR="00544225" w:rsidRDefault="00544225">
      <w:pPr>
        <w:pStyle w:val="Textbody"/>
        <w:spacing w:after="28" w:line="260" w:lineRule="exact"/>
        <w:jc w:val="both"/>
        <w:rPr>
          <w:rFonts w:ascii="Gandhari Unicode" w:hAnsi="Gandhari Unicode" w:cs="e-Tamil OTC"/>
          <w:lang w:val="en-GB"/>
        </w:rPr>
      </w:pPr>
    </w:p>
    <w:p w14:paraId="402176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parakeet may-chase say-if midday</w:t>
      </w:r>
      <w:r>
        <w:rPr>
          <w:rFonts w:ascii="Gandhari Unicode" w:hAnsi="Gandhari Unicode" w:cs="e-Tamil OTC"/>
          <w:position w:val="6"/>
          <w:lang w:val="en-GB"/>
        </w:rPr>
        <w:t>um</w:t>
      </w:r>
      <w:r>
        <w:rPr>
          <w:rFonts w:ascii="Gandhari Unicode" w:hAnsi="Gandhari Unicode" w:cs="e-Tamil OTC"/>
          <w:lang w:val="en-GB"/>
        </w:rPr>
        <w:t xml:space="preserve"> is-</w:t>
      </w:r>
      <w:proofErr w:type="gramStart"/>
      <w:r>
        <w:rPr>
          <w:rFonts w:ascii="Gandhari Unicode" w:hAnsi="Gandhari Unicode" w:cs="e-Tamil OTC"/>
          <w:lang w:val="en-GB"/>
        </w:rPr>
        <w:t>possible</w:t>
      </w:r>
      <w:proofErr w:type="gramEnd"/>
    </w:p>
    <w:p w14:paraId="5ED678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you coming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obstacle</w:t>
      </w:r>
      <w:r>
        <w:rPr>
          <w:rFonts w:ascii="Gandhari Unicode" w:hAnsi="Gandhari Unicode" w:cs="e-Tamil OTC"/>
          <w:position w:val="6"/>
          <w:lang w:val="en-GB"/>
        </w:rPr>
        <w:t>um</w:t>
      </w:r>
      <w:r>
        <w:rPr>
          <w:rFonts w:ascii="Gandhari Unicode" w:hAnsi="Gandhari Unicode" w:cs="e-Tamil OTC"/>
          <w:lang w:val="en-GB"/>
        </w:rPr>
        <w:t xml:space="preserve"> I-fear</w:t>
      </w:r>
    </w:p>
    <w:p w14:paraId="64D1EA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we-make our- affliction pain(dat.) say(inf.)</w:t>
      </w:r>
    </w:p>
    <w:p w14:paraId="6429A99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 speak(inf.) such-it(dat.) other-it thought(abs.)</w:t>
      </w:r>
      <w:r>
        <w:rPr>
          <w:rStyle w:val="FootnoteReference1"/>
          <w:rFonts w:ascii="Gandhari Unicode" w:hAnsi="Gandhari Unicode" w:cs="e-Tamil OTC"/>
          <w:lang w:val="en-GB"/>
        </w:rPr>
        <w:footnoteReference w:id="66"/>
      </w:r>
    </w:p>
    <w:p w14:paraId="2D5BE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mountain land-he he-sighed</w:t>
      </w:r>
      <w:proofErr w:type="spellStart"/>
      <w:r>
        <w:rPr>
          <w:rFonts w:ascii="Gandhari Unicode" w:hAnsi="Gandhari Unicode" w:cs="e-Tamil OTC"/>
          <w:position w:val="6"/>
          <w:lang w:val="en-GB"/>
        </w:rPr>
        <w:t>maṉṟa</w:t>
      </w:r>
      <w:proofErr w:type="spellEnd"/>
    </w:p>
    <w:p w14:paraId="3AC688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wonderful-it</w:t>
      </w:r>
      <w:r>
        <w:rPr>
          <w:rFonts w:ascii="Gandhari Unicode" w:hAnsi="Gandhari Unicode" w:cs="e-Tamil OTC"/>
          <w:position w:val="6"/>
          <w:lang w:val="en-GB"/>
        </w:rPr>
        <w:t>ē</w:t>
      </w:r>
      <w:r>
        <w:rPr>
          <w:rFonts w:ascii="Gandhari Unicode" w:hAnsi="Gandhari Unicode" w:cs="e-Tamil OTC"/>
          <w:lang w:val="en-GB"/>
        </w:rPr>
        <w:t xml:space="preserve"> desire I</w:t>
      </w:r>
      <w:r>
        <w:rPr>
          <w:rFonts w:ascii="Gandhari Unicode" w:hAnsi="Gandhari Unicode" w:cs="e-Tamil OTC"/>
          <w:position w:val="6"/>
          <w:lang w:val="en-GB"/>
        </w:rPr>
        <w:t>ē</w:t>
      </w:r>
    </w:p>
    <w:p w14:paraId="6D749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much old shortening(?)</w:t>
      </w:r>
      <w:r>
        <w:rPr>
          <w:rStyle w:val="FootnoteReference1"/>
          <w:rFonts w:ascii="Gandhari Unicode" w:hAnsi="Gandhari Unicode" w:cs="e-Tamil OTC"/>
          <w:lang w:val="en-GB"/>
        </w:rPr>
        <w:footnoteReference w:id="67"/>
      </w:r>
      <w:r>
        <w:rPr>
          <w:rFonts w:ascii="Gandhari Unicode" w:hAnsi="Gandhari Unicode" w:cs="e-Tamil OTC"/>
          <w:position w:val="6"/>
          <w:lang w:val="en-GB"/>
        </w:rPr>
        <w:t>um</w:t>
      </w:r>
      <w:r>
        <w:rPr>
          <w:rFonts w:ascii="Gandhari Unicode" w:hAnsi="Gandhari Unicode" w:cs="e-Tamil OTC"/>
          <w:lang w:val="en-GB"/>
        </w:rPr>
        <w:t xml:space="preserve"> blame</w:t>
      </w:r>
      <w:r>
        <w:rPr>
          <w:rFonts w:ascii="Gandhari Unicode" w:hAnsi="Gandhari Unicode" w:cs="e-Tamil OTC"/>
          <w:position w:val="6"/>
          <w:lang w:val="en-GB"/>
        </w:rPr>
        <w:t>um</w:t>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w:t>
      </w:r>
    </w:p>
    <w:p w14:paraId="2D6180CE" w14:textId="77777777" w:rsidR="00544225" w:rsidRDefault="00544225">
      <w:pPr>
        <w:pStyle w:val="Textbody"/>
        <w:spacing w:after="29"/>
        <w:rPr>
          <w:rFonts w:ascii="Gandhari Unicode" w:hAnsi="Gandhari Unicode" w:cs="e-Tamil OTC"/>
          <w:lang w:val="en-GB"/>
        </w:rPr>
      </w:pPr>
    </w:p>
    <w:p w14:paraId="10973C93" w14:textId="77777777" w:rsidR="00544225" w:rsidRDefault="00544225">
      <w:pPr>
        <w:pStyle w:val="Textbody"/>
        <w:spacing w:after="29"/>
        <w:rPr>
          <w:rFonts w:ascii="Gandhari Unicode" w:hAnsi="Gandhari Unicode" w:cs="e-Tamil OTC"/>
          <w:lang w:val="en-GB"/>
        </w:rPr>
      </w:pPr>
    </w:p>
    <w:p w14:paraId="14FB8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they said: "go chasing parakeets from the millet",</w:t>
      </w:r>
    </w:p>
    <w:p w14:paraId="11C848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it would be possible at midday too.</w:t>
      </w:r>
      <w:r>
        <w:rPr>
          <w:rStyle w:val="FootnoteReference1"/>
          <w:rFonts w:ascii="Gandhari Unicode" w:hAnsi="Gandhari Unicode" w:cs="e-Tamil OTC"/>
          <w:lang w:val="en-GB"/>
        </w:rPr>
        <w:footnoteReference w:id="68"/>
      </w:r>
    </w:p>
    <w:p w14:paraId="4B7FC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Because of your coming at night, I fear obstacles too.</w:t>
      </w:r>
    </w:p>
    <w:p w14:paraId="0062EE21"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What do we do against the pain that afflicts us?”</w:t>
      </w:r>
    </w:p>
    <w:p w14:paraId="6E56104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When I spoke thus,</w:t>
      </w:r>
    </w:p>
    <w:p w14:paraId="76BC29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thought of another [thing to do] in such [a </w:t>
      </w:r>
      <w:proofErr w:type="gramStart"/>
      <w:r>
        <w:rPr>
          <w:rFonts w:ascii="Gandhari Unicode" w:hAnsi="Gandhari Unicode" w:cs="e-Tamil OTC"/>
          <w:lang w:val="en-GB"/>
        </w:rPr>
        <w:t>state of affairs</w:t>
      </w:r>
      <w:proofErr w:type="gramEnd"/>
      <w:r>
        <w:rPr>
          <w:rFonts w:ascii="Gandhari Unicode" w:hAnsi="Gandhari Unicode" w:cs="e-Tamil OTC"/>
          <w:lang w:val="en-GB"/>
        </w:rPr>
        <w:t>],</w:t>
      </w:r>
      <w:r>
        <w:rPr>
          <w:rStyle w:val="FootnoteReference1"/>
          <w:rFonts w:ascii="Gandhari Unicode" w:hAnsi="Gandhari Unicode" w:cs="e-Tamil OTC"/>
          <w:lang w:val="en-GB"/>
        </w:rPr>
        <w:footnoteReference w:id="69"/>
      </w:r>
    </w:p>
    <w:p w14:paraId="2B846510"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the man from the land of high mountains, [and] he sighed indeed:</w:t>
      </w:r>
    </w:p>
    <w:p w14:paraId="1125D5D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desire</w:t>
      </w:r>
      <w:proofErr w:type="gramEnd"/>
      <w:r>
        <w:rPr>
          <w:rFonts w:ascii="Gandhari Unicode" w:hAnsi="Gandhari Unicode" w:cs="e-Tamil OTC"/>
          <w:lang w:val="en-GB"/>
        </w:rPr>
        <w:t xml:space="preserve"> is [all very] well!”</w:t>
      </w:r>
    </w:p>
    <w:p w14:paraId="7388F6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I,</w:t>
      </w:r>
    </w:p>
    <w:p w14:paraId="686AB6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said: “[this is] a very old short-cut, and [it is] blame.”</w:t>
      </w:r>
    </w:p>
    <w:p w14:paraId="60DA3E58" w14:textId="77777777" w:rsidR="00544225" w:rsidRDefault="00544225">
      <w:pPr>
        <w:pStyle w:val="Textbody"/>
        <w:spacing w:after="0"/>
        <w:rPr>
          <w:rFonts w:ascii="Gandhari Unicode" w:hAnsi="Gandhari Unicode" w:cs="e-Tamil OTC"/>
          <w:b/>
          <w:lang w:val="en-GB"/>
        </w:rPr>
      </w:pPr>
    </w:p>
    <w:p w14:paraId="2F96A9CF" w14:textId="77777777" w:rsidR="00544225" w:rsidRDefault="00000000">
      <w:pPr>
        <w:rPr>
          <w:rFonts w:ascii="Gandhari Unicode" w:eastAsiaTheme="majorEastAsia" w:hAnsi="Gandhari Unicode" w:cstheme="majorBidi" w:hint="eastAsia"/>
          <w:b/>
        </w:rPr>
      </w:pPr>
      <w:r>
        <w:br w:type="page"/>
      </w:r>
    </w:p>
    <w:p w14:paraId="41FD3C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218</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கோறன்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B19D1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8857901" w14:textId="77777777" w:rsidR="00544225" w:rsidRDefault="00544225">
      <w:pPr>
        <w:pStyle w:val="Textbody"/>
        <w:spacing w:after="29"/>
        <w:rPr>
          <w:rFonts w:ascii="Gandhari Unicode" w:hAnsi="Gandhari Unicode" w:cs="e-Tamil OTC"/>
          <w:lang w:val="en-GB"/>
        </w:rPr>
      </w:pPr>
    </w:p>
    <w:p w14:paraId="537FEC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விடர்முகை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சூலிக்குக்</w:t>
      </w:r>
      <w:proofErr w:type="spellEnd"/>
    </w:p>
    <w:p w14:paraId="6DA9C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கைந்நூல்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யாவாம்</w:t>
      </w:r>
      <w:proofErr w:type="spellEnd"/>
    </w:p>
    <w:p w14:paraId="260AB9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புள்ளு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p>
    <w:p w14:paraId="046A3E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முள்ளலு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AF4597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யுயிர்க்குயி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றம்மின்</w:t>
      </w:r>
      <w:proofErr w:type="spellEnd"/>
    </w:p>
    <w:p w14:paraId="0B189D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றிமைப்புவரை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நம்வயின்</w:t>
      </w:r>
      <w:proofErr w:type="spellEnd"/>
    </w:p>
    <w:p w14:paraId="4A6768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மறந்தாண்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w:t>
      </w:r>
      <w:proofErr w:type="spellEnd"/>
      <w:r>
        <w:rPr>
          <w:rFonts w:ascii="Gandhari Unicode" w:hAnsi="Gandhari Unicode" w:cs="e-Tamil OTC"/>
          <w:lang w:val="en-GB"/>
        </w:rPr>
        <w:t>.</w:t>
      </w:r>
      <w:r>
        <w:rPr>
          <w:rFonts w:ascii="Gandhari Unicode" w:hAnsi="Gandhari Unicode" w:cs="e-Tamil OTC"/>
          <w:lang w:val="en-GB"/>
        </w:rPr>
        <w:tab/>
      </w:r>
    </w:p>
    <w:p w14:paraId="7C31E23A" w14:textId="77777777" w:rsidR="00544225" w:rsidRDefault="00544225">
      <w:pPr>
        <w:pStyle w:val="Textbody"/>
        <w:spacing w:after="29"/>
        <w:rPr>
          <w:rFonts w:ascii="Gandhari Unicode" w:hAnsi="Gandhari Unicode" w:cs="e-Tamil OTC"/>
          <w:lang w:val="en-GB"/>
        </w:rPr>
      </w:pPr>
    </w:p>
    <w:p w14:paraId="20C0D4D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சூலிக்குக்</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குலிக்குக்</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பூணாங்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2cd </w:t>
      </w:r>
      <w:proofErr w:type="spellStart"/>
      <w:r>
        <w:rPr>
          <w:rFonts w:ascii="Gandhari Unicode" w:hAnsi="Gandhari Unicode" w:cs="e-Tamil OTC"/>
          <w:lang w:val="en-GB"/>
        </w:rPr>
        <w:t>கைந்நூல்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மோராம்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விரிச்சியு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__</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ராகலிற்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ராகலி</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றிமைப்புவரை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றிமைப்புலவரை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வல்லியோர்</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வலியோர்</w:t>
      </w:r>
      <w:proofErr w:type="spellEnd"/>
      <w:r>
        <w:rPr>
          <w:rFonts w:ascii="Gandhari Unicode" w:hAnsi="Gandhari Unicode" w:cs="e-Tamil OTC"/>
          <w:lang w:val="en-GB"/>
        </w:rPr>
        <w:t xml:space="preserve"> C2, EA, I, AT, </w:t>
      </w:r>
      <w:proofErr w:type="spellStart"/>
      <w:r>
        <w:rPr>
          <w:rFonts w:ascii="Gandhari Unicode" w:hAnsi="Gandhari Unicode" w:cs="e-Tamil OTC"/>
          <w:lang w:val="en-GB"/>
        </w:rPr>
        <w:t>Cām.v</w:t>
      </w:r>
      <w:proofErr w:type="spellEnd"/>
    </w:p>
    <w:p w14:paraId="20B2FDA0" w14:textId="77777777" w:rsidR="00544225" w:rsidRDefault="00544225">
      <w:pPr>
        <w:pStyle w:val="Textbody"/>
        <w:spacing w:after="29"/>
        <w:rPr>
          <w:rFonts w:ascii="Gandhari Unicode" w:hAnsi="Gandhari Unicode" w:cs="e-Tamil OTC"/>
          <w:lang w:val="en-GB"/>
        </w:rPr>
      </w:pPr>
    </w:p>
    <w:p w14:paraId="0DB8A6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cūlikku</w:t>
      </w:r>
      <w:proofErr w:type="spellEnd"/>
      <w:r>
        <w:rPr>
          <w:rFonts w:ascii="Gandhari Unicode" w:hAnsi="Gandhari Unicode" w:cs="e-Tamil OTC"/>
          <w:lang w:val="en-GB"/>
        </w:rPr>
        <w:t>+</w:t>
      </w:r>
    </w:p>
    <w:p w14:paraId="7FE067C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pūṇām</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nūl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yāvām</w:t>
      </w:r>
      <w:proofErr w:type="spellEnd"/>
    </w:p>
    <w:p w14:paraId="5EFB6C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ōrām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viricci</w:t>
      </w:r>
      <w:proofErr w:type="spellEnd"/>
      <w:r>
        <w:rPr>
          <w:rFonts w:ascii="Gandhari Unicode" w:hAnsi="Gandhari Unicode" w:cs="e-Tamil OTC"/>
          <w:lang w:val="en-GB"/>
        </w:rPr>
        <w:t xml:space="preserve">-~um </w:t>
      </w:r>
      <w:proofErr w:type="spellStart"/>
      <w:r>
        <w:rPr>
          <w:rFonts w:ascii="Gandhari Unicode" w:hAnsi="Gandhari Unicode" w:cs="e-Tamil OTC"/>
          <w:lang w:val="en-GB"/>
        </w:rPr>
        <w:t>nillām</w:t>
      </w:r>
      <w:proofErr w:type="spellEnd"/>
    </w:p>
    <w:p w14:paraId="6E75D8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uḷḷal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uḷḷām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p>
    <w:p w14:paraId="39F418C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uyirkk</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ākaliṉ</w:t>
      </w:r>
      <w:proofErr w:type="spellEnd"/>
      <w:r>
        <w:rPr>
          <w:rFonts w:ascii="Gandhari Unicode" w:hAnsi="Gandhari Unicode" w:cs="e-Tamil OTC"/>
          <w:lang w:val="en-GB"/>
        </w:rPr>
        <w:t xml:space="preserve"> tam +</w:t>
      </w:r>
      <w:proofErr w:type="spellStart"/>
      <w:r>
        <w:rPr>
          <w:rFonts w:ascii="Gandhari Unicode" w:hAnsi="Gandhari Unicode" w:cs="e-Tamil OTC"/>
          <w:lang w:val="en-GB"/>
        </w:rPr>
        <w:t>iṉṟ</w:t>
      </w:r>
      <w:proofErr w:type="spellEnd"/>
      <w:r>
        <w:rPr>
          <w:rFonts w:ascii="Gandhari Unicode" w:hAnsi="Gandhari Unicode" w:cs="e-Tamil OTC"/>
          <w:lang w:val="en-GB"/>
        </w:rPr>
        <w:t>*</w:t>
      </w:r>
    </w:p>
    <w:p w14:paraId="6466AA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imaippu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nam-vayiṉ</w:t>
      </w:r>
      <w:proofErr w:type="spellEnd"/>
    </w:p>
    <w:p w14:paraId="51ABFE3C"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maṟant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valliyōr</w:t>
      </w:r>
      <w:r>
        <w:rPr>
          <w:rFonts w:ascii="Gandhari Unicode" w:hAnsi="Gandhari Unicode" w:cs="e-Tamil OTC"/>
          <w:lang w:val="en-GB"/>
        </w:rPr>
        <w:t>-māṭṭ</w:t>
      </w:r>
      <w:proofErr w:type="spellEnd"/>
      <w:r>
        <w:rPr>
          <w:rFonts w:ascii="Gandhari Unicode" w:hAnsi="Gandhari Unicode" w:cs="e-Tamil OTC"/>
          <w:lang w:val="en-GB"/>
        </w:rPr>
        <w:t>*-ē.</w:t>
      </w:r>
    </w:p>
    <w:p w14:paraId="4E451C49" w14:textId="77777777" w:rsidR="00544225" w:rsidRDefault="00544225">
      <w:pPr>
        <w:pStyle w:val="Textbody"/>
        <w:spacing w:after="29" w:line="260" w:lineRule="exact"/>
        <w:rPr>
          <w:rFonts w:ascii="Gandhari Unicode" w:hAnsi="Gandhari Unicode" w:cs="e-Tamil OTC"/>
          <w:u w:val="single"/>
          <w:lang w:val="en-GB"/>
        </w:rPr>
      </w:pPr>
    </w:p>
    <w:p w14:paraId="4C5B0A37" w14:textId="77777777" w:rsidR="00544225" w:rsidRDefault="00544225">
      <w:pPr>
        <w:pStyle w:val="Textbody"/>
        <w:spacing w:after="29" w:line="260" w:lineRule="exact"/>
        <w:rPr>
          <w:rFonts w:ascii="Gandhari Unicode" w:hAnsi="Gandhari Unicode" w:cs="e-Tamil OTC"/>
          <w:u w:val="single"/>
          <w:lang w:val="en-GB"/>
        </w:rPr>
      </w:pPr>
    </w:p>
    <w:p w14:paraId="5BA3B6D2" w14:textId="77777777" w:rsidR="00544225" w:rsidRDefault="00000000">
      <w:pPr>
        <w:pStyle w:val="Textbody"/>
        <w:spacing w:after="29" w:line="260" w:lineRule="exact"/>
        <w:rPr>
          <w:rFonts w:ascii="Gandhari Unicode" w:hAnsi="Gandhari Unicode" w:cs="e-Tamil OTC"/>
          <w:u w:val="single"/>
          <w:lang w:val="en-GB"/>
        </w:rPr>
      </w:pPr>
      <w:r>
        <w:br w:type="page"/>
      </w:r>
    </w:p>
    <w:p w14:paraId="32A984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2C3EF122" w14:textId="77777777" w:rsidR="00544225" w:rsidRDefault="00544225">
      <w:pPr>
        <w:pStyle w:val="Textbody"/>
        <w:spacing w:after="29" w:line="260" w:lineRule="exact"/>
        <w:rPr>
          <w:rFonts w:ascii="Gandhari Unicode" w:hAnsi="Gandhari Unicode" w:cs="e-Tamil OTC"/>
          <w:lang w:val="en-GB"/>
        </w:rPr>
      </w:pPr>
    </w:p>
    <w:p w14:paraId="05B564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cleft cave mountain-side- victory have- </w:t>
      </w:r>
      <w:proofErr w:type="spellStart"/>
      <w:r>
        <w:rPr>
          <w:rFonts w:ascii="Gandhari Unicode" w:hAnsi="Gandhari Unicode" w:cs="e-Tamil OTC"/>
          <w:lang w:val="en-GB"/>
        </w:rPr>
        <w:t>Cūli</w:t>
      </w:r>
      <w:proofErr w:type="spellEnd"/>
      <w:r>
        <w:rPr>
          <w:rFonts w:ascii="Gandhari Unicode" w:hAnsi="Gandhari Unicode" w:cs="e-Tamil OTC"/>
          <w:lang w:val="en-GB"/>
        </w:rPr>
        <w:t>(dat.)</w:t>
      </w:r>
      <w:r>
        <w:rPr>
          <w:rStyle w:val="FootnoteReference1"/>
          <w:rFonts w:ascii="Gandhari Unicode" w:hAnsi="Gandhari Unicode" w:cs="e-Tamil OTC"/>
          <w:lang w:val="en-GB"/>
        </w:rPr>
        <w:footnoteReference w:id="70"/>
      </w:r>
    </w:p>
    <w:p w14:paraId="1AE0DA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w:t>
      </w:r>
      <w:r>
        <w:rPr>
          <w:rFonts w:ascii="Gandhari Unicode" w:hAnsi="Gandhari Unicode" w:cs="e-Tamil OTC"/>
          <w:position w:val="6"/>
          <w:lang w:val="en-GB"/>
        </w:rPr>
        <w:t>um</w:t>
      </w:r>
      <w:r>
        <w:rPr>
          <w:rFonts w:ascii="Gandhari Unicode" w:hAnsi="Gandhari Unicode" w:cs="e-Tamil OTC"/>
          <w:lang w:val="en-GB"/>
        </w:rPr>
        <w:t xml:space="preserve"> we-don't-take-up hand thread we-don't-</w:t>
      </w:r>
      <w:proofErr w:type="gramStart"/>
      <w:r>
        <w:rPr>
          <w:rFonts w:ascii="Gandhari Unicode" w:hAnsi="Gandhari Unicode" w:cs="e-Tamil OTC"/>
          <w:lang w:val="en-GB"/>
        </w:rPr>
        <w:t>bind</w:t>
      </w:r>
      <w:proofErr w:type="gramEnd"/>
    </w:p>
    <w:p w14:paraId="3F26C0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bird/omen</w:t>
      </w:r>
      <w:r>
        <w:rPr>
          <w:rFonts w:ascii="Gandhari Unicode" w:hAnsi="Gandhari Unicode" w:cs="e-Tamil OTC"/>
          <w:position w:val="6"/>
          <w:lang w:val="en-GB"/>
        </w:rPr>
        <w:t>um</w:t>
      </w:r>
      <w:r>
        <w:rPr>
          <w:rFonts w:ascii="Gandhari Unicode" w:hAnsi="Gandhari Unicode" w:cs="e-Tamil OTC"/>
          <w:lang w:val="en-GB"/>
        </w:rPr>
        <w:t xml:space="preserve"> we-don't-know overheard-voice</w:t>
      </w:r>
      <w:r>
        <w:rPr>
          <w:rStyle w:val="FootnoteReference1"/>
          <w:rFonts w:ascii="Gandhari Unicode" w:hAnsi="Gandhari Unicode" w:cs="e-Tamil OTC"/>
          <w:lang w:val="en-GB"/>
        </w:rPr>
        <w:footnoteReference w:id="71"/>
      </w:r>
      <w:r>
        <w:rPr>
          <w:rFonts w:ascii="Gandhari Unicode" w:hAnsi="Gandhari Unicode" w:cs="e-Tamil OTC"/>
          <w:position w:val="6"/>
          <w:lang w:val="en-GB"/>
        </w:rPr>
        <w:t>um</w:t>
      </w:r>
      <w:r>
        <w:rPr>
          <w:rFonts w:ascii="Gandhari Unicode" w:hAnsi="Gandhari Unicode" w:cs="e-Tamil OTC"/>
          <w:lang w:val="en-GB"/>
        </w:rPr>
        <w:t xml:space="preserve"> we-don't-</w:t>
      </w:r>
      <w:proofErr w:type="gramStart"/>
      <w:r>
        <w:rPr>
          <w:rFonts w:ascii="Gandhari Unicode" w:hAnsi="Gandhari Unicode" w:cs="e-Tamil OTC"/>
          <w:lang w:val="en-GB"/>
        </w:rPr>
        <w:t>stand</w:t>
      </w:r>
      <w:proofErr w:type="gramEnd"/>
    </w:p>
    <w:p w14:paraId="4CA6C7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remembering</w:t>
      </w:r>
      <w:r>
        <w:rPr>
          <w:rFonts w:ascii="Gandhari Unicode" w:hAnsi="Gandhari Unicode" w:cs="e-Tamil OTC"/>
          <w:position w:val="6"/>
          <w:lang w:val="en-GB"/>
        </w:rPr>
        <w:t>um</w:t>
      </w:r>
      <w:r>
        <w:rPr>
          <w:rFonts w:ascii="Gandhari Unicode" w:hAnsi="Gandhari Unicode" w:cs="e-Tamil OTC"/>
          <w:lang w:val="en-GB"/>
        </w:rPr>
        <w:t xml:space="preserve"> we-don't-remember not-so-it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friend</w:t>
      </w:r>
      <w:proofErr w:type="gramEnd"/>
    </w:p>
    <w:p w14:paraId="354334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life(dat.) life thus-he(h.) because self(pl.) without</w:t>
      </w:r>
    </w:p>
    <w:p w14:paraId="6E49E9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twinkling measure become-still-not us-at</w:t>
      </w:r>
    </w:p>
    <w:p w14:paraId="2492CD3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forgotten there becoming-still been-able-he(</w:t>
      </w:r>
      <w:proofErr w:type="spellStart"/>
      <w:r>
        <w:rPr>
          <w:rFonts w:ascii="Gandhari Unicode" w:hAnsi="Gandhari Unicode" w:cs="e-Tamil OTC"/>
          <w:lang w:val="en-GB"/>
        </w:rPr>
        <w:t>h.loc</w:t>
      </w:r>
      <w:proofErr w:type="spellEnd"/>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2ED6EFE0" w14:textId="77777777" w:rsidR="00544225" w:rsidRDefault="00544225">
      <w:pPr>
        <w:pStyle w:val="Textbody"/>
        <w:spacing w:after="29"/>
        <w:rPr>
          <w:rFonts w:ascii="Gandhari Unicode" w:hAnsi="Gandhari Unicode" w:cs="e-Tamil OTC"/>
          <w:lang w:val="en-GB"/>
        </w:rPr>
      </w:pPr>
    </w:p>
    <w:p w14:paraId="06BD2FC2" w14:textId="77777777" w:rsidR="00544225" w:rsidRDefault="00544225">
      <w:pPr>
        <w:pStyle w:val="Textbody"/>
        <w:spacing w:after="29"/>
        <w:rPr>
          <w:rFonts w:ascii="Gandhari Unicode" w:hAnsi="Gandhari Unicode" w:cs="e-Tamil OTC"/>
          <w:lang w:val="en-GB"/>
        </w:rPr>
      </w:pPr>
    </w:p>
    <w:p w14:paraId="22DDCE9D"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To the victorious </w:t>
      </w:r>
      <w:proofErr w:type="spellStart"/>
      <w:r>
        <w:rPr>
          <w:rFonts w:ascii="Gandhari Unicode" w:hAnsi="Gandhari Unicode" w:cs="e-Tamil OTC"/>
          <w:lang w:val="en-GB"/>
        </w:rPr>
        <w:t>Cūli</w:t>
      </w:r>
      <w:proofErr w:type="spellEnd"/>
      <w:r>
        <w:rPr>
          <w:rFonts w:ascii="Gandhari Unicode" w:hAnsi="Gandhari Unicode" w:cs="e-Tamil OTC"/>
          <w:lang w:val="en-GB"/>
        </w:rPr>
        <w:t xml:space="preserve"> at the mountainside with clefts [and] caves</w:t>
      </w:r>
      <w:r>
        <w:rPr>
          <w:rStyle w:val="FootnoteReference1"/>
          <w:rFonts w:ascii="Gandhari Unicode" w:hAnsi="Gandhari Unicode" w:cs="e-Tamil OTC"/>
          <w:lang w:val="en-GB"/>
        </w:rPr>
        <w:footnoteReference w:id="72"/>
      </w:r>
    </w:p>
    <w:p w14:paraId="324C2C2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don't take up duty [and] don't bind the thread on [our] hand</w:t>
      </w:r>
      <w:r>
        <w:rPr>
          <w:rStyle w:val="FootnoteReference1"/>
          <w:rFonts w:ascii="Gandhari Unicode" w:hAnsi="Gandhari Unicode" w:cs="e-Tamil OTC"/>
          <w:lang w:val="en-GB"/>
        </w:rPr>
        <w:footnoteReference w:id="73"/>
      </w:r>
    </w:p>
    <w:p w14:paraId="2F46F3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we don't know about </w:t>
      </w:r>
      <w:proofErr w:type="gramStart"/>
      <w:r>
        <w:rPr>
          <w:rFonts w:ascii="Gandhari Unicode" w:hAnsi="Gandhari Unicode" w:cs="e-Tamil OTC"/>
          <w:lang w:val="en-GB"/>
        </w:rPr>
        <w:t>omens</w:t>
      </w:r>
      <w:proofErr w:type="gramEnd"/>
      <w:r>
        <w:rPr>
          <w:rFonts w:ascii="Gandhari Unicode" w:hAnsi="Gandhari Unicode" w:cs="e-Tamil OTC"/>
          <w:lang w:val="en-GB"/>
        </w:rPr>
        <w:t xml:space="preserve"> and we don't depend</w:t>
      </w:r>
    </w:p>
    <w:p w14:paraId="4FF9DC6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overheard voices</w:t>
      </w:r>
    </w:p>
    <w:p w14:paraId="3F8880F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[still] it is not that we don't think and think</w:t>
      </w:r>
      <w:r>
        <w:rPr>
          <w:rStyle w:val="FootnoteReference1"/>
          <w:rFonts w:ascii="Gandhari Unicode" w:hAnsi="Gandhari Unicode" w:cs="e-Tamil OTC"/>
          <w:lang w:val="en-GB"/>
        </w:rPr>
        <w:footnoteReference w:id="74"/>
      </w:r>
      <w:r>
        <w:rPr>
          <w:rFonts w:ascii="Gandhari Unicode" w:hAnsi="Gandhari Unicode" w:cs="e-Tamil OTC"/>
          <w:lang w:val="en-GB"/>
        </w:rPr>
        <w:t>, friend,</w:t>
      </w:r>
    </w:p>
    <w:p w14:paraId="72C8EDC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about him who was able to be content there, having </w:t>
      </w:r>
      <w:proofErr w:type="gramStart"/>
      <w:r>
        <w:rPr>
          <w:rFonts w:ascii="Gandhari Unicode" w:hAnsi="Gandhari Unicode" w:cs="e-Tamil OTC"/>
          <w:lang w:val="en-GB"/>
        </w:rPr>
        <w:t>forgotten</w:t>
      </w:r>
      <w:proofErr w:type="gramEnd"/>
    </w:p>
    <w:p w14:paraId="2157E2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us who have not been content for the blink [of an eye]</w:t>
      </w:r>
    </w:p>
    <w:p w14:paraId="43A30E1C" w14:textId="77777777" w:rsidR="00544225" w:rsidRDefault="00000000">
      <w:pPr>
        <w:pStyle w:val="Textbody"/>
        <w:tabs>
          <w:tab w:val="left" w:pos="1000"/>
        </w:tabs>
        <w:spacing w:after="0"/>
        <w:rPr>
          <w:rFonts w:ascii="Gandhari Unicode" w:hAnsi="Gandhari Unicode" w:cs="e-Tamil OTC"/>
          <w:lang w:val="en-GB"/>
        </w:rPr>
      </w:pPr>
      <w:r>
        <w:rPr>
          <w:rFonts w:ascii="Gandhari Unicode" w:hAnsi="Gandhari Unicode" w:cs="e-Tamil OTC"/>
          <w:lang w:val="en-GB"/>
        </w:rPr>
        <w:tab/>
        <w:t>without him, because he [is] life for [our] life.</w:t>
      </w:r>
    </w:p>
    <w:p w14:paraId="616115A5" w14:textId="77777777" w:rsidR="00544225" w:rsidRDefault="00544225">
      <w:pPr>
        <w:pStyle w:val="Textbody"/>
        <w:spacing w:after="0"/>
        <w:rPr>
          <w:rFonts w:ascii="Gandhari Unicode" w:hAnsi="Gandhari Unicode" w:cs="e-Tamil OTC"/>
          <w:lang w:val="en-GB"/>
        </w:rPr>
      </w:pPr>
    </w:p>
    <w:p w14:paraId="64885419" w14:textId="77777777" w:rsidR="00544225" w:rsidRDefault="00000000">
      <w:pPr>
        <w:rPr>
          <w:rFonts w:ascii="Gandhari Unicode" w:eastAsiaTheme="majorEastAsia" w:hAnsi="Gandhari Unicode" w:cstheme="majorBidi" w:hint="eastAsia"/>
          <w:b/>
        </w:rPr>
      </w:pPr>
      <w:r>
        <w:br w:type="page"/>
      </w:r>
    </w:p>
    <w:p w14:paraId="5D0F384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219</w:t>
      </w:r>
      <w:r>
        <w:rPr>
          <w:rFonts w:ascii="e-Tamil OTC" w:hAnsi="e-Tamil OTC" w:cs="e-Tamil OTC"/>
          <w:b/>
          <w:i w:val="0"/>
          <w:iCs w:val="0"/>
          <w:color w:val="auto"/>
        </w:rPr>
        <w:t xml:space="preserve"> </w:t>
      </w:r>
      <w:proofErr w:type="spellStart"/>
      <w:r>
        <w:rPr>
          <w:rFonts w:ascii="e-Tamil OTC" w:hAnsi="e-Tamil OTC" w:cs="e-Tamil OTC"/>
          <w:i w:val="0"/>
          <w:iCs w:val="0"/>
          <w:color w:val="auto"/>
        </w:rPr>
        <w:t>வெள்ளூர்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கிழார்மகனார்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வெண்பூதியார்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BEE8C3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79857842" w14:textId="77777777" w:rsidR="00544225" w:rsidRDefault="00544225">
      <w:pPr>
        <w:pStyle w:val="Textbody"/>
        <w:spacing w:after="29"/>
        <w:rPr>
          <w:rFonts w:ascii="Gandhari Unicode" w:hAnsi="Gandhari Unicode" w:cs="e-Tamil OTC"/>
          <w:lang w:val="en-GB"/>
        </w:rPr>
      </w:pPr>
    </w:p>
    <w:p w14:paraId="106386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நயப்பவர்</w:t>
      </w:r>
      <w:proofErr w:type="spellEnd"/>
    </w:p>
    <w:p w14:paraId="5520F1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p>
    <w:p w14:paraId="6BCF50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செறிவுஞ்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சேணிகந்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p>
    <w:p w14:paraId="0B44FD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70C03DF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முள்ளிலைத்</w:t>
      </w:r>
      <w:proofErr w:type="spellEnd"/>
    </w:p>
    <w:p w14:paraId="1A1670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தடவுநிலைத்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சேர்ப்பற்</w:t>
      </w:r>
      <w:proofErr w:type="spellEnd"/>
      <w:r>
        <w:rPr>
          <w:rFonts w:ascii="Gandhari Unicode" w:hAnsi="Gandhari Unicode" w:cs="e-Tamil OTC"/>
          <w:lang w:val="en-GB"/>
        </w:rPr>
        <w:tab/>
      </w:r>
    </w:p>
    <w:p w14:paraId="69DECA6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கிடமற்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றோழியென்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w:t>
      </w:r>
    </w:p>
    <w:p w14:paraId="2306E2FA" w14:textId="77777777" w:rsidR="00544225" w:rsidRDefault="00544225">
      <w:pPr>
        <w:pStyle w:val="Textbody"/>
        <w:spacing w:after="29"/>
        <w:rPr>
          <w:rFonts w:ascii="Gandhari Unicode" w:hAnsi="Gandhari Unicode" w:cs="e-Tamil OTC"/>
          <w:lang w:val="en-GB"/>
        </w:rPr>
      </w:pPr>
    </w:p>
    <w:p w14:paraId="5A3E4E5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பசப்பென்</w:t>
      </w:r>
      <w:proofErr w:type="spellEnd"/>
      <w:r>
        <w:rPr>
          <w:rFonts w:ascii="Gandhari Unicode" w:hAnsi="Gandhari Unicode" w:cs="e-Tamil OTC"/>
          <w:lang w:val="en-GB"/>
        </w:rPr>
        <w:t xml:space="preserve"> L1, C1+2+3, G1,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பயப்பென்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பசப்பேன்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நயப்பவர்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நாஅர்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C1+3, G1+2v,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மள்ளிலைத்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சேர்ப்பற்</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றோழியெந்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றோழியெந்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bookmarkStart w:id="183" w:name="DDE_LINK68"/>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னீரிரோ</w:t>
      </w:r>
      <w:bookmarkEnd w:id="183"/>
      <w:proofErr w:type="spellEnd"/>
      <w:r>
        <w:rPr>
          <w:rFonts w:ascii="Gandhari Unicode" w:hAnsi="Gandhari Unicode" w:cs="e-Tamil OTC"/>
          <w:lang w:val="en-GB"/>
        </w:rPr>
        <w:t xml:space="preserve"> C1+2v</w:t>
      </w:r>
    </w:p>
    <w:p w14:paraId="235017F4" w14:textId="77777777" w:rsidR="00544225" w:rsidRDefault="00544225">
      <w:pPr>
        <w:pStyle w:val="Textbody"/>
        <w:spacing w:after="29"/>
        <w:rPr>
          <w:rFonts w:ascii="Gandhari Unicode" w:hAnsi="Gandhari Unicode" w:cs="e-Tamil OTC"/>
          <w:lang w:val="en-GB"/>
        </w:rPr>
      </w:pPr>
    </w:p>
    <w:p w14:paraId="52B3B5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pacapp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-~ē </w:t>
      </w:r>
      <w:proofErr w:type="spellStart"/>
      <w:r>
        <w:rPr>
          <w:rFonts w:ascii="Gandhari Unicode" w:hAnsi="Gandhari Unicode" w:cs="e-Tamil OTC"/>
          <w:lang w:val="en-GB"/>
        </w:rPr>
        <w:t>nayapp</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p>
    <w:p w14:paraId="5355EC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nār</w:t>
      </w:r>
      <w:proofErr w:type="spellEnd"/>
      <w:r>
        <w:rPr>
          <w:rFonts w:ascii="Gandhari Unicode" w:hAnsi="Gandhari Unicode" w:cs="e-Tamil OTC"/>
          <w:lang w:val="en-GB"/>
        </w:rPr>
        <w:t xml:space="preserve"> il </w:t>
      </w:r>
      <w:proofErr w:type="spellStart"/>
      <w:r>
        <w:rPr>
          <w:rFonts w:ascii="Gandhari Unicode" w:hAnsi="Gandhari Unicode" w:cs="e-Tamil OTC"/>
          <w:lang w:val="en-GB"/>
        </w:rPr>
        <w:t>neñcatt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-~ē</w:t>
      </w:r>
    </w:p>
    <w:p w14:paraId="225560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ceṟiv</w:t>
      </w:r>
      <w:proofErr w:type="spellEnd"/>
      <w:r>
        <w:rPr>
          <w:rFonts w:ascii="Gandhari Unicode" w:hAnsi="Gandhari Unicode" w:cs="e-Tamil OTC"/>
          <w:lang w:val="en-GB"/>
        </w:rPr>
        <w:t xml:space="preserve">*-um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ikantaṉṟ</w:t>
      </w:r>
      <w:proofErr w:type="spellEnd"/>
      <w:r>
        <w:rPr>
          <w:rFonts w:ascii="Gandhari Unicode" w:hAnsi="Gandhari Unicode" w:cs="e-Tamil OTC"/>
          <w:lang w:val="en-GB"/>
        </w:rPr>
        <w:t xml:space="preserve">*-ē </w:t>
      </w:r>
      <w:ins w:id="184" w:author="Narmada Hansani Polgampalage" w:date="2023-11-17T16:56:00Z">
        <w:r>
          <w:rPr>
            <w:rFonts w:ascii="Gandhari Unicode" w:hAnsi="Gandhari Unicode" w:cs="e-Tamil OTC"/>
            <w:lang w:val="en-GB"/>
          </w:rPr>
          <w:t>~</w:t>
        </w:r>
      </w:ins>
      <w:proofErr w:type="spellStart"/>
      <w:r>
        <w:rPr>
          <w:rFonts w:ascii="Gandhari Unicode" w:hAnsi="Gandhari Unicode" w:cs="e-Tamil OTC"/>
          <w:lang w:val="en-GB"/>
        </w:rPr>
        <w:t>aṟiv</w:t>
      </w:r>
      <w:proofErr w:type="spellEnd"/>
      <w:r>
        <w:rPr>
          <w:rFonts w:ascii="Gandhari Unicode" w:hAnsi="Gandhari Unicode" w:cs="e-Tamil OTC"/>
          <w:lang w:val="en-GB"/>
        </w:rPr>
        <w:t>*-ē</w:t>
      </w:r>
    </w:p>
    <w:p w14:paraId="405804D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celkam</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eḻuk</w:t>
      </w:r>
      <w:proofErr w:type="spellEnd"/>
      <w:r>
        <w:rPr>
          <w:rFonts w:ascii="Gandhari Unicode" w:hAnsi="Gandhari Unicode" w:cs="e-Tamil OTC"/>
          <w:lang w:val="en-GB"/>
        </w:rPr>
        <w:t xml:space="preserve">(a)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w:t>
      </w:r>
      <w:proofErr w:type="spellEnd"/>
      <w:r>
        <w:rPr>
          <w:rFonts w:ascii="Gandhari Unicode" w:hAnsi="Gandhari Unicode" w:cs="e-Tamil OTC"/>
          <w:lang w:val="en-GB"/>
        </w:rPr>
        <w:t>*-ē</w:t>
      </w:r>
    </w:p>
    <w:p w14:paraId="0BBE08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w:t>
      </w:r>
    </w:p>
    <w:p w14:paraId="1453BF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taṭavu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cērppaṟk</w:t>
      </w:r>
      <w:proofErr w:type="spellEnd"/>
      <w:r>
        <w:rPr>
          <w:rFonts w:ascii="Gandhari Unicode" w:hAnsi="Gandhari Unicode" w:cs="e-Tamil OTC"/>
          <w:i/>
          <w:iCs/>
          <w:lang w:val="en-GB"/>
        </w:rPr>
        <w:t>*</w:t>
      </w:r>
    </w:p>
    <w:p w14:paraId="6BE0212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iṭam-maṉ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185" w:author="Narmada Hansani Polgampalage" w:date="2023-11-17T16:57:00Z">
        <w:r>
          <w:rPr>
            <w:rFonts w:ascii="Gandhari Unicode" w:hAnsi="Gandhari Unicode" w:cs="e-Tamil OTC"/>
            <w:lang w:val="en-GB"/>
          </w:rPr>
          <w:t>~</w:t>
        </w:r>
      </w:ins>
      <w:proofErr w:type="spellStart"/>
      <w:r>
        <w:rPr>
          <w:rFonts w:ascii="Gandhari Unicode" w:hAnsi="Gandhari Unicode" w:cs="e-Tamil OTC"/>
          <w:i/>
          <w:iCs/>
          <w:lang w:val="en-GB"/>
        </w:rPr>
        <w:t>eṉṉīr</w:t>
      </w:r>
      <w:proofErr w:type="spellEnd"/>
      <w:r>
        <w:rPr>
          <w:rFonts w:ascii="Gandhari Unicode" w:hAnsi="Gandhari Unicode" w:cs="e-Tamil OTC"/>
          <w:i/>
          <w:iCs/>
          <w:lang w:val="en-GB"/>
        </w:rPr>
        <w:t>-ō</w:t>
      </w:r>
      <w:r>
        <w:rPr>
          <w:rFonts w:ascii="Gandhari Unicode" w:hAnsi="Gandhari Unicode" w:cs="e-Tamil OTC"/>
          <w:lang w:val="en-GB"/>
        </w:rPr>
        <w:t xml:space="preserve"> </w:t>
      </w:r>
      <w:ins w:id="186" w:author="Narmada Hansani Polgampalage" w:date="2023-11-17T16:57:00Z">
        <w:r>
          <w:rPr>
            <w:rFonts w:ascii="Gandhari Unicode" w:hAnsi="Gandhari Unicode" w:cs="e-Tamil OTC"/>
            <w:lang w:val="en-GB"/>
          </w:rPr>
          <w:t>~</w:t>
        </w:r>
      </w:ins>
      <w:proofErr w:type="spellStart"/>
      <w:r>
        <w:rPr>
          <w:rFonts w:ascii="Gandhari Unicode" w:hAnsi="Gandhari Unicode" w:cs="e-Tamil OTC"/>
          <w:lang w:val="en-GB"/>
        </w:rPr>
        <w:t>eṉiṉ</w:t>
      </w:r>
      <w:proofErr w:type="spellEnd"/>
      <w:r>
        <w:rPr>
          <w:rFonts w:ascii="Gandhari Unicode" w:hAnsi="Gandhari Unicode" w:cs="e-Tamil OTC"/>
          <w:lang w:val="en-GB"/>
        </w:rPr>
        <w:t>-ē.</w:t>
      </w:r>
    </w:p>
    <w:p w14:paraId="1063D57E" w14:textId="77777777" w:rsidR="00544225" w:rsidRDefault="00544225">
      <w:pPr>
        <w:pStyle w:val="Textbody"/>
        <w:spacing w:after="29" w:line="260" w:lineRule="exact"/>
        <w:rPr>
          <w:rFonts w:ascii="Gandhari Unicode" w:hAnsi="Gandhari Unicode" w:cs="e-Tamil OTC"/>
          <w:lang w:val="en-GB"/>
        </w:rPr>
      </w:pPr>
    </w:p>
    <w:p w14:paraId="610208D4" w14:textId="77777777" w:rsidR="00544225" w:rsidRDefault="00544225">
      <w:pPr>
        <w:pStyle w:val="Textbody"/>
        <w:spacing w:after="29" w:line="260" w:lineRule="exact"/>
        <w:rPr>
          <w:rFonts w:ascii="Gandhari Unicode" w:hAnsi="Gandhari Unicode" w:cs="e-Tamil OTC"/>
          <w:lang w:val="en-GB"/>
        </w:rPr>
      </w:pPr>
    </w:p>
    <w:p w14:paraId="2619A6DA" w14:textId="77777777" w:rsidR="00544225" w:rsidRDefault="00000000">
      <w:pPr>
        <w:pStyle w:val="Textbody"/>
        <w:spacing w:after="29" w:line="260" w:lineRule="exact"/>
        <w:rPr>
          <w:rFonts w:ascii="Gandhari Unicode" w:hAnsi="Gandhari Unicode" w:cs="e-Tamil OTC"/>
          <w:lang w:val="en-GB"/>
        </w:rPr>
      </w:pPr>
      <w:r>
        <w:br w:type="page"/>
      </w:r>
    </w:p>
    <w:p w14:paraId="4122BA0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Hedge.</w:t>
      </w:r>
    </w:p>
    <w:p w14:paraId="6C46BD22" w14:textId="77777777" w:rsidR="00544225" w:rsidRDefault="00544225">
      <w:pPr>
        <w:pStyle w:val="Textbody"/>
        <w:spacing w:after="28" w:line="260" w:lineRule="exact"/>
        <w:rPr>
          <w:rFonts w:ascii="Gandhari Unicode" w:hAnsi="Gandhari Unicode" w:cs="e-Tamil OTC"/>
          <w:lang w:val="en-GB"/>
        </w:rPr>
      </w:pPr>
    </w:p>
    <w:p w14:paraId="70D2BC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pallor my</w:t>
      </w:r>
      <w:del w:id="187" w:author="Narmada Hansani Polgampalage" w:date="2023-11-17T16:40:00Z">
        <w:r>
          <w:rPr>
            <w:rFonts w:ascii="Gandhari Unicode" w:hAnsi="Gandhari Unicode" w:cs="e-Tamil OTC"/>
            <w:lang w:val="en-GB"/>
          </w:rPr>
          <w:delText>-</w:delText>
        </w:r>
      </w:del>
      <w:r>
        <w:rPr>
          <w:rFonts w:ascii="Gandhari Unicode" w:hAnsi="Gandhari Unicode" w:cs="e-Tamil OTC"/>
          <w:lang w:val="en-GB"/>
        </w:rPr>
        <w:t xml:space="preserve"> body</w:t>
      </w:r>
      <w:del w:id="188" w:author="Narmada Hansani Polgampalage" w:date="2023-11-17T16:40:00Z">
        <w:r>
          <w:rPr>
            <w:rFonts w:ascii="Gandhari Unicode" w:hAnsi="Gandhari Unicode" w:cs="e-Tamil OTC"/>
            <w:lang w:val="en-GB"/>
          </w:rPr>
          <w:delText>-</w:delText>
        </w:r>
      </w:del>
      <w:ins w:id="189" w:author="Narmada Hansani Polgampalage" w:date="2023-11-14T18:00:00Z">
        <w:r>
          <w:rPr>
            <w:rFonts w:ascii="Gandhari Unicode" w:hAnsi="Gandhari Unicode" w:cs="e-Tamil OTC"/>
            <w:lang w:val="en-GB"/>
          </w:rPr>
          <w:t xml:space="preserve"> </w:t>
        </w:r>
      </w:ins>
      <w:r>
        <w:rPr>
          <w:rFonts w:ascii="Gandhari Unicode" w:hAnsi="Gandhari Unicode" w:cs="e-Tamil OTC"/>
          <w:lang w:val="en-GB"/>
        </w:rPr>
        <w:t>it</w:t>
      </w:r>
      <w:r>
        <w:rPr>
          <w:rFonts w:ascii="Gandhari Unicode" w:hAnsi="Gandhari Unicode" w:cs="e-Tamil OTC"/>
          <w:position w:val="6"/>
          <w:lang w:val="en-GB"/>
        </w:rPr>
        <w:t>ē</w:t>
      </w:r>
      <w:r>
        <w:rPr>
          <w:rFonts w:ascii="Gandhari Unicode" w:hAnsi="Gandhari Unicode" w:cs="e-Tamil OTC"/>
          <w:lang w:val="en-GB"/>
        </w:rPr>
        <w:t xml:space="preserve"> longing he(h.)</w:t>
      </w:r>
    </w:p>
    <w:p w14:paraId="5F94B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bond-not heart</w:t>
      </w:r>
      <w:del w:id="190" w:author="Narmada Hansani Polgampalage" w:date="2023-11-17T16:54:00Z">
        <w:r>
          <w:rPr>
            <w:rFonts w:ascii="Gandhari Unicode" w:hAnsi="Gandhari Unicode" w:cs="e-Tamil OTC"/>
            <w:lang w:val="en-GB"/>
          </w:rPr>
          <w:delText>-</w:delText>
        </w:r>
      </w:del>
      <w:r>
        <w:rPr>
          <w:rFonts w:ascii="Gandhari Unicode" w:hAnsi="Gandhari Unicode" w:cs="e-Tamil OTC"/>
          <w:lang w:val="en-GB"/>
        </w:rPr>
        <w:t xml:space="preserve"> difficult </w:t>
      </w:r>
      <w:proofErr w:type="spellStart"/>
      <w:r>
        <w:rPr>
          <w:rFonts w:ascii="Gandhari Unicode" w:hAnsi="Gandhari Unicode" w:cs="e-Tamil OTC"/>
          <w:lang w:val="en-GB"/>
        </w:rPr>
        <w:t>place</w:t>
      </w:r>
      <w:del w:id="191" w:author="Narmada Hansani Polgampalage" w:date="2023-11-17T16:54:00Z">
        <w:r>
          <w:rPr>
            <w:rFonts w:ascii="Gandhari Unicode" w:hAnsi="Gandhari Unicode" w:cs="e-Tamil OTC"/>
            <w:lang w:val="en-GB"/>
          </w:rPr>
          <w:delText>-</w:delText>
        </w:r>
      </w:del>
      <w:proofErr w:type="gramStart"/>
      <w:r>
        <w:rPr>
          <w:rFonts w:ascii="Gandhari Unicode" w:hAnsi="Gandhari Unicode" w:cs="e-Tamil OTC"/>
          <w:lang w:val="en-GB"/>
        </w:rPr>
        <w:t>it</w:t>
      </w:r>
      <w:proofErr w:type="spellEnd"/>
      <w:r>
        <w:rPr>
          <w:rFonts w:ascii="Gandhari Unicode" w:hAnsi="Gandhari Unicode" w:cs="e-Tamil OTC"/>
          <w:position w:val="6"/>
          <w:lang w:val="en-GB"/>
        </w:rPr>
        <w:t>ē</w:t>
      </w:r>
      <w:proofErr w:type="gramEnd"/>
    </w:p>
    <w:p w14:paraId="68751A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restraint</w:t>
      </w:r>
      <w:r>
        <w:rPr>
          <w:rStyle w:val="FootnoteReference1"/>
          <w:rFonts w:ascii="Gandhari Unicode" w:hAnsi="Gandhari Unicode" w:cs="e-Tamil OTC"/>
          <w:lang w:val="en-GB"/>
        </w:rPr>
        <w:footnoteReference w:id="75"/>
      </w:r>
      <w:r>
        <w:rPr>
          <w:rFonts w:ascii="Gandhari Unicode" w:hAnsi="Gandhari Unicode" w:cs="e-Tamil OTC"/>
          <w:position w:val="6"/>
          <w:lang w:val="en-GB"/>
        </w:rPr>
        <w:t>um</w:t>
      </w:r>
      <w:r>
        <w:rPr>
          <w:rFonts w:ascii="Gandhari Unicode" w:hAnsi="Gandhari Unicode" w:cs="e-Tamil OTC"/>
          <w:lang w:val="en-GB"/>
        </w:rPr>
        <w:t xml:space="preserve"> distance it-stayed-aside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knowledge</w:t>
      </w:r>
      <w:r>
        <w:rPr>
          <w:rFonts w:ascii="Gandhari Unicode" w:hAnsi="Gandhari Unicode" w:cs="e-Tamil OTC"/>
          <w:position w:val="6"/>
          <w:lang w:val="en-GB"/>
        </w:rPr>
        <w:t>ē</w:t>
      </w:r>
      <w:proofErr w:type="gramEnd"/>
    </w:p>
    <w:p w14:paraId="6F8FEF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there we-go(sub.) may-rise say(inf.) </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7FDDFA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able-not spoken being- thorn </w:t>
      </w:r>
      <w:proofErr w:type="gramStart"/>
      <w:r>
        <w:rPr>
          <w:rFonts w:ascii="Gandhari Unicode" w:hAnsi="Gandhari Unicode" w:cs="e-Tamil OTC"/>
          <w:lang w:val="en-GB"/>
        </w:rPr>
        <w:t>leaf</w:t>
      </w:r>
      <w:proofErr w:type="gramEnd"/>
    </w:p>
    <w:p w14:paraId="01E4CF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breadth standing </w:t>
      </w:r>
      <w:proofErr w:type="spellStart"/>
      <w:r>
        <w:rPr>
          <w:rFonts w:ascii="Gandhari Unicode" w:hAnsi="Gandhari Unicode" w:cs="e-Tamil OTC"/>
          <w:lang w:val="en-GB"/>
        </w:rPr>
        <w:t>Tāḻai</w:t>
      </w:r>
      <w:proofErr w:type="spellEnd"/>
      <w:r>
        <w:rPr>
          <w:rFonts w:ascii="Gandhari Unicode" w:hAnsi="Gandhari Unicode" w:cs="e-Tamil OTC"/>
          <w:lang w:val="en-GB"/>
        </w:rPr>
        <w:t>(-tree) coast-he(dat.)</w:t>
      </w:r>
    </w:p>
    <w:p w14:paraId="41F83E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friend what-you(</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say-if</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B8F3E1B" w14:textId="77777777" w:rsidR="00544225" w:rsidRDefault="00544225">
      <w:pPr>
        <w:pStyle w:val="Textbody"/>
        <w:spacing w:after="0" w:line="260" w:lineRule="exact"/>
        <w:rPr>
          <w:rFonts w:ascii="Gandhari Unicode" w:hAnsi="Gandhari Unicode" w:cs="e-Tamil OTC"/>
          <w:lang w:val="en-GB"/>
        </w:rPr>
      </w:pPr>
    </w:p>
    <w:p w14:paraId="714E82A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Pale is my body. Longing [is] in a </w:t>
      </w:r>
      <w:proofErr w:type="gramStart"/>
      <w:r>
        <w:rPr>
          <w:rFonts w:ascii="Gandhari Unicode" w:hAnsi="Gandhari Unicode" w:cs="e-Tamil OTC"/>
          <w:lang w:val="en-GB"/>
        </w:rPr>
        <w:t>place</w:t>
      </w:r>
      <w:proofErr w:type="gramEnd"/>
    </w:p>
    <w:p w14:paraId="6BF7096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difficult [to reach], in his heart devoid of attachment. </w:t>
      </w:r>
      <w:r>
        <w:rPr>
          <w:rStyle w:val="FootnoteReference1"/>
          <w:rFonts w:ascii="Gandhari Unicode" w:hAnsi="Gandhari Unicode" w:cs="e-Tamil OTC"/>
          <w:lang w:val="en-GB"/>
        </w:rPr>
        <w:footnoteReference w:id="76"/>
      </w:r>
    </w:p>
    <w:p w14:paraId="7F315C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restraint stayed aside in the distance. Knowledge.</w:t>
      </w:r>
      <w:r>
        <w:rPr>
          <w:rStyle w:val="FootnoteReference1"/>
          <w:rFonts w:ascii="Gandhari Unicode" w:hAnsi="Gandhari Unicode" w:cs="e-Tamil OTC"/>
          <w:lang w:val="en-GB"/>
        </w:rPr>
        <w:footnoteReference w:id="77"/>
      </w:r>
    </w:p>
    <w:p w14:paraId="23B4E7D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To say here: “we shall go there, rise!”</w:t>
      </w:r>
      <w:r>
        <w:rPr>
          <w:rStyle w:val="FootnoteReference1"/>
          <w:rFonts w:ascii="Gandhari Unicode" w:hAnsi="Gandhari Unicode" w:cs="e-Tamil OTC"/>
          <w:lang w:val="en-GB"/>
        </w:rPr>
        <w:footnoteReference w:id="78"/>
      </w:r>
    </w:p>
    <w:p w14:paraId="6E2E2B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were to say</w:t>
      </w:r>
      <w:r>
        <w:rPr>
          <w:rStyle w:val="FootnoteReference1"/>
          <w:rFonts w:ascii="Gandhari Unicode" w:hAnsi="Gandhari Unicode" w:cs="e-Tamil OTC"/>
          <w:lang w:val="en-GB"/>
        </w:rPr>
        <w:footnoteReference w:id="79"/>
      </w:r>
      <w:r>
        <w:rPr>
          <w:rFonts w:ascii="Gandhari Unicode" w:hAnsi="Gandhari Unicode" w:cs="e-Tamil OTC"/>
          <w:lang w:val="en-GB"/>
        </w:rPr>
        <w:t>: “of what kind [are] you?”, friend,</w:t>
      </w:r>
    </w:p>
    <w:p w14:paraId="7C510A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indeed [would be] the opportunity for</w:t>
      </w:r>
    </w:p>
    <w:p w14:paraId="4C12F24D"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 xml:space="preserve">for the man from the coast of thorny-leafed, broad-based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w:t>
      </w:r>
    </w:p>
    <w:p w14:paraId="0DE64606" w14:textId="77777777" w:rsidR="00544225" w:rsidRDefault="00000000">
      <w:pPr>
        <w:pStyle w:val="Textbody"/>
        <w:tabs>
          <w:tab w:val="left" w:pos="300"/>
        </w:tabs>
        <w:spacing w:after="113"/>
        <w:rPr>
          <w:rFonts w:ascii="Gandhari Unicode" w:hAnsi="Gandhari Unicode" w:cs="e-Tamil OTC"/>
          <w:lang w:val="en-GB"/>
        </w:rPr>
      </w:pPr>
      <w:r>
        <w:rPr>
          <w:rFonts w:ascii="Gandhari Unicode" w:hAnsi="Gandhari Unicode" w:cs="e-Tamil OTC"/>
          <w:lang w:val="en-GB"/>
        </w:rPr>
        <w:tab/>
        <w:t>who permanently</w:t>
      </w:r>
      <w:r>
        <w:rPr>
          <w:rStyle w:val="FootnoteReference1"/>
          <w:rFonts w:ascii="Gandhari Unicode" w:hAnsi="Gandhari Unicode" w:cs="e-Tamil OTC"/>
          <w:lang w:val="en-GB"/>
        </w:rPr>
        <w:footnoteReference w:id="80"/>
      </w:r>
      <w:r>
        <w:rPr>
          <w:rFonts w:ascii="Gandhari Unicode" w:hAnsi="Gandhari Unicode" w:cs="e-Tamil OTC"/>
          <w:lang w:val="en-GB"/>
        </w:rPr>
        <w:t xml:space="preserve"> talks without being able [to act].</w:t>
      </w:r>
      <w:r>
        <w:rPr>
          <w:rStyle w:val="FootnoteReference1"/>
          <w:rFonts w:ascii="Gandhari Unicode" w:hAnsi="Gandhari Unicode" w:cs="e-Tamil OTC"/>
          <w:lang w:val="en-GB"/>
        </w:rPr>
        <w:footnoteReference w:id="81"/>
      </w:r>
    </w:p>
    <w:p w14:paraId="561903AF" w14:textId="77777777" w:rsidR="00544225" w:rsidRDefault="00544225">
      <w:pPr>
        <w:pStyle w:val="Textbody"/>
        <w:spacing w:after="0"/>
        <w:ind w:firstLine="709"/>
        <w:rPr>
          <w:rFonts w:ascii="Gandhari Unicode" w:hAnsi="Gandhari Unicode" w:cs="e-Tamil OTC"/>
          <w:lang w:val="en-GB"/>
        </w:rPr>
      </w:pPr>
    </w:p>
    <w:p w14:paraId="18AF308F" w14:textId="77777777" w:rsidR="00544225" w:rsidRDefault="00000000">
      <w:pPr>
        <w:pStyle w:val="Textbody"/>
        <w:spacing w:after="0"/>
        <w:ind w:firstLine="709"/>
        <w:rPr>
          <w:rFonts w:ascii="Gandhari Unicode" w:hAnsi="Gandhari Unicode" w:cs="e-Tamil OTC"/>
          <w:lang w:val="en-GB"/>
        </w:rPr>
      </w:pPr>
      <w:r>
        <w:rPr>
          <w:rFonts w:ascii="Gandhari Unicode" w:hAnsi="Gandhari Unicode" w:cs="e-Tamil OTC"/>
          <w:lang w:val="en-GB"/>
        </w:rPr>
        <w:t>T.V.G.</w:t>
      </w:r>
    </w:p>
    <w:p w14:paraId="13E6AB9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t>Knowledge is speaking to me</w:t>
      </w:r>
      <w:r>
        <w:rPr>
          <w:rStyle w:val="FootnoteReference1"/>
          <w:rFonts w:ascii="Gandhari Unicode" w:hAnsi="Gandhari Unicode" w:cs="e-Tamil OTC"/>
          <w:lang w:val="en-GB"/>
        </w:rPr>
        <w:footnoteReference w:id="82"/>
      </w:r>
      <w:r>
        <w:rPr>
          <w:rFonts w:ascii="Gandhari Unicode" w:hAnsi="Gandhari Unicode" w:cs="e-Tamil OTC"/>
          <w:lang w:val="en-GB"/>
        </w:rPr>
        <w:t>, unable [to act]: “we'll go there, rise!”</w:t>
      </w:r>
    </w:p>
    <w:p w14:paraId="13510723" w14:textId="77777777" w:rsidR="00544225" w:rsidRDefault="00000000">
      <w:pPr>
        <w:rPr>
          <w:rFonts w:ascii="Gandhari Unicode" w:hAnsi="Gandhari Unicode" w:cs="e-Tamil OTC"/>
          <w:b/>
        </w:rPr>
      </w:pPr>
      <w:r>
        <w:br w:type="page"/>
      </w:r>
    </w:p>
    <w:p w14:paraId="268B90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220</w:t>
      </w:r>
      <w:r>
        <w:rPr>
          <w:rFonts w:ascii="e-Tamil OTC" w:hAnsi="e-Tamil OTC" w:cs="e-Tamil OTC"/>
          <w:b/>
          <w:i w:val="0"/>
          <w:iCs w:val="0"/>
          <w:color w:val="auto"/>
        </w:rPr>
        <w:t xml:space="preserve"> </w:t>
      </w:r>
      <w:proofErr w:type="spellStart"/>
      <w:r>
        <w:rPr>
          <w:rFonts w:ascii="e-Tamil OTC" w:hAnsi="e-Tamil OTC" w:cs="e-Tamil OTC"/>
          <w:i w:val="0"/>
          <w:iCs w:val="0"/>
          <w:color w:val="auto"/>
        </w:rPr>
        <w:t>ஒக்கூர்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மாச்சாத்தி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32B91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9797F77" w14:textId="77777777" w:rsidR="00544225" w:rsidRDefault="00544225">
      <w:pPr>
        <w:pStyle w:val="Textbody"/>
        <w:spacing w:after="29"/>
        <w:rPr>
          <w:rFonts w:ascii="Gandhari Unicode" w:hAnsi="Gandhari Unicode" w:cs="e-Tamil OTC"/>
          <w:lang w:val="en-GB"/>
        </w:rPr>
      </w:pPr>
    </w:p>
    <w:p w14:paraId="551BD9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பழமழைக்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p>
    <w:p w14:paraId="286AC1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குறைத்தலைப்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பாவை</w:t>
      </w:r>
      <w:proofErr w:type="spellEnd"/>
    </w:p>
    <w:p w14:paraId="22997C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யிருவிசேர்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754A796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வெருகுசிரித்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மென்பிணிக்</w:t>
      </w:r>
      <w:proofErr w:type="spellEnd"/>
    </w:p>
    <w:p w14:paraId="4520D0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புறவின்</w:t>
      </w:r>
      <w:proofErr w:type="spellEnd"/>
    </w:p>
    <w:p w14:paraId="16F7BE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வண்டுசூழ்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p>
    <w:p w14:paraId="395E1A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6A333964" w14:textId="77777777" w:rsidR="00544225" w:rsidRDefault="00544225">
      <w:pPr>
        <w:pStyle w:val="Textbody"/>
        <w:spacing w:after="29"/>
        <w:rPr>
          <w:rFonts w:ascii="Gandhari Unicode" w:hAnsi="Gandhari Unicode" w:cs="e-Tamil OTC"/>
          <w:lang w:val="en-GB"/>
        </w:rPr>
      </w:pPr>
    </w:p>
    <w:p w14:paraId="4A2D8E8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பழமழைக்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பழமழை</w:t>
      </w:r>
      <w:proofErr w:type="spellEnd"/>
      <w:r>
        <w:rPr>
          <w:rFonts w:ascii="Gandhari Unicode" w:hAnsi="Gandhari Unicode" w:cs="e-Tamil OTC"/>
          <w:lang w:val="en-GB"/>
        </w:rPr>
        <w:t xml:space="preserve"> C1v+3,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மழமழை</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L1,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C3v, G1+2, EA, VP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யிருவிசேர்</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யருவிசேர்</w:t>
      </w:r>
      <w:proofErr w:type="spellEnd"/>
      <w:r>
        <w:rPr>
          <w:rFonts w:ascii="Gandhari Unicode" w:hAnsi="Gandhari Unicode" w:cs="e-Tamil OTC"/>
          <w:lang w:val="en-GB"/>
        </w:rPr>
        <w:t xml:space="preserve"> L1, C1+2+3, G1,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வெருகுசிரித்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வெருஞ்சிரித்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பசுவீ</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C2+3v,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G1</w:t>
      </w:r>
    </w:p>
    <w:p w14:paraId="50C21C79" w14:textId="77777777" w:rsidR="00544225" w:rsidRDefault="00544225">
      <w:pPr>
        <w:pStyle w:val="Textbody"/>
        <w:spacing w:after="29"/>
        <w:rPr>
          <w:rFonts w:ascii="Gandhari Unicode" w:hAnsi="Gandhari Unicode" w:cs="e-Tamil OTC"/>
          <w:lang w:val="en-GB"/>
        </w:rPr>
      </w:pPr>
    </w:p>
    <w:p w14:paraId="41CB2D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putu+ </w:t>
      </w:r>
      <w:proofErr w:type="spellStart"/>
      <w:r>
        <w:rPr>
          <w:rFonts w:ascii="Gandhari Unicode" w:hAnsi="Gandhari Unicode" w:cs="e-Tamil OTC"/>
          <w:lang w:val="en-GB"/>
        </w:rPr>
        <w:t>puṉa</w:t>
      </w:r>
      <w:proofErr w:type="spellEnd"/>
      <w:r>
        <w:rPr>
          <w:rFonts w:ascii="Gandhari Unicode" w:hAnsi="Gandhari Unicode" w:cs="e-Tamil OTC"/>
          <w:lang w:val="en-GB"/>
        </w:rPr>
        <w:t xml:space="preserve">(m) </w:t>
      </w:r>
      <w:proofErr w:type="spellStart"/>
      <w:r>
        <w:rPr>
          <w:rFonts w:ascii="Gandhari Unicode" w:hAnsi="Gandhari Unicode" w:cs="e-Tamil OTC"/>
          <w:lang w:val="en-GB"/>
        </w:rPr>
        <w:t>varakiṉ</w:t>
      </w:r>
      <w:proofErr w:type="spellEnd"/>
    </w:p>
    <w:p w14:paraId="2AA5A4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pāvai</w:t>
      </w:r>
      <w:proofErr w:type="spellEnd"/>
    </w:p>
    <w:p w14:paraId="2FA7156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p>
    <w:p w14:paraId="37ED22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veruku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cirittaṉṉa</w:t>
      </w:r>
      <w:proofErr w:type="spellEnd"/>
      <w:r>
        <w:rPr>
          <w:rFonts w:ascii="Gandhari Unicode" w:hAnsi="Gandhari Unicode" w:cs="e-Tamil OTC"/>
          <w:lang w:val="en-GB"/>
        </w:rPr>
        <w:t xml:space="preserve"> </w:t>
      </w:r>
      <w:r>
        <w:rPr>
          <w:rFonts w:ascii="Gandhari Unicode" w:hAnsi="Gandhari Unicode" w:cs="e-Tamil OTC"/>
          <w:i/>
          <w:iCs/>
          <w:lang w:val="en-GB"/>
        </w:rPr>
        <w:t>pacu</w:t>
      </w:r>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w:t>
      </w:r>
    </w:p>
    <w:p w14:paraId="1F5556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malar</w:t>
      </w:r>
      <w:ins w:id="192" w:author="Narmada Hansani Polgampalage" w:date="2023-11-17T17:1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27E042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p>
    <w:p w14:paraId="6162F75E"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r>
        <w:rPr>
          <w:rFonts w:ascii="Gandhari Unicode" w:hAnsi="Gandhari Unicode" w:cs="e-Tamil OTC"/>
          <w:lang w:val="en-GB"/>
        </w:rPr>
        <w:t>-ē.</w:t>
      </w:r>
    </w:p>
    <w:p w14:paraId="2CB8C211" w14:textId="77777777" w:rsidR="00544225" w:rsidRDefault="00544225">
      <w:pPr>
        <w:pStyle w:val="Textbody"/>
        <w:spacing w:after="29" w:line="260" w:lineRule="exact"/>
        <w:rPr>
          <w:rFonts w:ascii="Gandhari Unicode" w:hAnsi="Gandhari Unicode" w:cs="e-Tamil OTC"/>
          <w:lang w:val="en-GB"/>
        </w:rPr>
      </w:pPr>
    </w:p>
    <w:p w14:paraId="46F9D5C0" w14:textId="77777777" w:rsidR="00544225" w:rsidRDefault="00544225">
      <w:pPr>
        <w:pStyle w:val="Textbody"/>
        <w:spacing w:after="29" w:line="260" w:lineRule="exact"/>
        <w:rPr>
          <w:rFonts w:ascii="Gandhari Unicode" w:hAnsi="Gandhari Unicode" w:cs="e-Tamil OTC"/>
          <w:lang w:val="en-GB"/>
        </w:rPr>
      </w:pPr>
    </w:p>
    <w:p w14:paraId="7989FCD7" w14:textId="77777777" w:rsidR="00544225" w:rsidRDefault="00000000">
      <w:pPr>
        <w:pStyle w:val="Textbody"/>
        <w:spacing w:after="29" w:line="260" w:lineRule="exact"/>
        <w:rPr>
          <w:rFonts w:ascii="Gandhari Unicode" w:hAnsi="Gandhari Unicode" w:cs="e-Tamil OTC"/>
          <w:lang w:val="en-GB"/>
        </w:rPr>
      </w:pPr>
      <w:r>
        <w:br w:type="page"/>
      </w:r>
    </w:p>
    <w:p w14:paraId="3DB5B8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SHE talking to the confidante at the coming of the season.</w:t>
      </w:r>
    </w:p>
    <w:p w14:paraId="7F86CFE5" w14:textId="77777777" w:rsidR="00544225" w:rsidRDefault="00544225">
      <w:pPr>
        <w:pStyle w:val="Textbody"/>
        <w:spacing w:after="29" w:line="260" w:lineRule="exact"/>
        <w:rPr>
          <w:rFonts w:ascii="Gandhari Unicode" w:hAnsi="Gandhari Unicode" w:cs="e-Tamil OTC"/>
          <w:lang w:val="en-GB"/>
        </w:rPr>
      </w:pPr>
    </w:p>
    <w:p w14:paraId="71E28C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old rain swollen- new field </w:t>
      </w:r>
      <w:proofErr w:type="gramStart"/>
      <w:r>
        <w:rPr>
          <w:rFonts w:ascii="Gandhari Unicode" w:hAnsi="Gandhari Unicode" w:cs="e-Tamil OTC"/>
          <w:lang w:val="en-GB"/>
        </w:rPr>
        <w:t>millet</w:t>
      </w:r>
      <w:proofErr w:type="spellStart"/>
      <w:r>
        <w:rPr>
          <w:rFonts w:ascii="Gandhari Unicode" w:hAnsi="Gandhari Unicode" w:cs="e-Tamil OTC"/>
          <w:position w:val="6"/>
          <w:lang w:val="en-GB"/>
        </w:rPr>
        <w:t>iṉ</w:t>
      </w:r>
      <w:proofErr w:type="spellEnd"/>
      <w:proofErr w:type="gramEnd"/>
    </w:p>
    <w:p w14:paraId="1B317AAE"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(-deer) grazed- deficiency head </w:t>
      </w:r>
      <w:proofErr w:type="gramStart"/>
      <w:r>
        <w:rPr>
          <w:rFonts w:ascii="Gandhari Unicode" w:hAnsi="Gandhari Unicode" w:cs="e-Tamil OTC"/>
          <w:lang w:val="en-GB"/>
        </w:rPr>
        <w:t>picture</w:t>
      </w:r>
      <w:proofErr w:type="gramEnd"/>
    </w:p>
    <w:p w14:paraId="543C13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stubble join-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flowered- </w:t>
      </w:r>
      <w:proofErr w:type="gramStart"/>
      <w:r>
        <w:rPr>
          <w:rFonts w:ascii="Gandhari Unicode" w:hAnsi="Gandhari Unicode" w:cs="e-Tamil OTC"/>
          <w:lang w:val="en-GB"/>
        </w:rPr>
        <w:t>jasmine</w:t>
      </w:r>
      <w:proofErr w:type="gramEnd"/>
    </w:p>
    <w:p w14:paraId="1FBCF2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wild-cat laughed-like green blossom tender </w:t>
      </w:r>
      <w:proofErr w:type="gramStart"/>
      <w:r>
        <w:rPr>
          <w:rFonts w:ascii="Gandhari Unicode" w:hAnsi="Gandhari Unicode" w:cs="e-Tamil OTC"/>
          <w:lang w:val="en-GB"/>
        </w:rPr>
        <w:t>fetter</w:t>
      </w:r>
      <w:proofErr w:type="gramEnd"/>
    </w:p>
    <w:p w14:paraId="2EC016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short bud opened- smelling blossom </w:t>
      </w:r>
      <w:proofErr w:type="gramStart"/>
      <w:r>
        <w:rPr>
          <w:rFonts w:ascii="Gandhari Unicode" w:hAnsi="Gandhari Unicode" w:cs="e-Tamil OTC"/>
          <w:lang w:val="en-GB"/>
        </w:rPr>
        <w:t>woodland</w:t>
      </w:r>
      <w:proofErr w:type="spellStart"/>
      <w:r>
        <w:rPr>
          <w:rFonts w:ascii="Gandhari Unicode" w:hAnsi="Gandhari Unicode" w:cs="e-Tamil OTC"/>
          <w:position w:val="6"/>
          <w:lang w:val="en-GB"/>
        </w:rPr>
        <w:t>iṉ</w:t>
      </w:r>
      <w:proofErr w:type="spellEnd"/>
      <w:proofErr w:type="gramEnd"/>
    </w:p>
    <w:p w14:paraId="1A3CA8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swarm- evening</w:t>
      </w:r>
      <w:r>
        <w:rPr>
          <w:rFonts w:ascii="Gandhari Unicode" w:hAnsi="Gandhari Unicode" w:cs="e-Tamil OTC"/>
          <w:position w:val="6"/>
          <w:lang w:val="en-GB"/>
        </w:rPr>
        <w:t>um</w:t>
      </w:r>
      <w:r>
        <w:rPr>
          <w:rFonts w:ascii="Gandhari Unicode" w:hAnsi="Gandhari Unicode" w:cs="e-Tamil OTC"/>
          <w:lang w:val="en-GB"/>
        </w:rPr>
        <w:t xml:space="preserve"> come-not-he(h.)</w:t>
      </w:r>
    </w:p>
    <w:p w14:paraId="2416B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 friend wealth separated-he(</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15FD3EAE" w14:textId="77777777" w:rsidR="00544225" w:rsidRDefault="00544225">
      <w:pPr>
        <w:pStyle w:val="Textbody"/>
        <w:spacing w:after="29"/>
        <w:rPr>
          <w:rFonts w:ascii="Gandhari Unicode" w:hAnsi="Gandhari Unicode" w:cs="e-Tamil OTC"/>
          <w:lang w:val="en-GB"/>
        </w:rPr>
      </w:pPr>
    </w:p>
    <w:p w14:paraId="2F5A6650" w14:textId="77777777" w:rsidR="00544225" w:rsidRDefault="00544225">
      <w:pPr>
        <w:pStyle w:val="Textbody"/>
        <w:spacing w:after="29"/>
        <w:rPr>
          <w:rFonts w:ascii="Gandhari Unicode" w:hAnsi="Gandhari Unicode" w:cs="e-Tamil OTC"/>
          <w:lang w:val="en-GB"/>
        </w:rPr>
      </w:pPr>
    </w:p>
    <w:p w14:paraId="3A13E1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has not come even in the evening, when the bees </w:t>
      </w:r>
      <w:proofErr w:type="gramStart"/>
      <w:r>
        <w:rPr>
          <w:rFonts w:ascii="Gandhari Unicode" w:hAnsi="Gandhari Unicode" w:cs="e-Tamil OTC"/>
          <w:lang w:val="en-GB"/>
        </w:rPr>
        <w:t>gather</w:t>
      </w:r>
      <w:proofErr w:type="gramEnd"/>
    </w:p>
    <w:p w14:paraId="27BA29A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in the woodland of fragrant blossoms, the little buds </w:t>
      </w:r>
      <w:proofErr w:type="gramStart"/>
      <w:r>
        <w:rPr>
          <w:rFonts w:ascii="Gandhari Unicode" w:hAnsi="Gandhari Unicode" w:cs="e-Tamil OTC"/>
          <w:lang w:val="en-GB"/>
        </w:rPr>
        <w:t>opening</w:t>
      </w:r>
      <w:proofErr w:type="gramEnd"/>
    </w:p>
    <w:p w14:paraId="2BDD6063"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[their] tender fetters into fresh blooms, like the laugh of the wild cat,</w:t>
      </w:r>
    </w:p>
    <w:p w14:paraId="66C77294"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jasmine, flowering beside</w:t>
      </w:r>
      <w:r>
        <w:rPr>
          <w:rStyle w:val="FootnoteReference1"/>
          <w:rFonts w:ascii="Gandhari Unicode" w:hAnsi="Gandhari Unicode" w:cs="e-Tamil OTC"/>
          <w:lang w:val="en-GB"/>
        </w:rPr>
        <w:footnoteReference w:id="83"/>
      </w:r>
      <w:r>
        <w:rPr>
          <w:rFonts w:ascii="Gandhari Unicode" w:hAnsi="Gandhari Unicode" w:cs="e-Tamil OTC"/>
          <w:lang w:val="en-GB"/>
        </w:rPr>
        <w:t xml:space="preserve"> the stubble</w:t>
      </w:r>
    </w:p>
    <w:p w14:paraId="0C8395F3" w14:textId="77777777" w:rsidR="00544225" w:rsidRDefault="00000000">
      <w:pPr>
        <w:pStyle w:val="Textbody"/>
        <w:tabs>
          <w:tab w:val="left" w:pos="413"/>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an image</w:t>
      </w:r>
      <w:r>
        <w:rPr>
          <w:rStyle w:val="FootnoteReference1"/>
          <w:rFonts w:ascii="Gandhari Unicode" w:hAnsi="Gandhari Unicode" w:cs="e-Tamil OTC"/>
          <w:lang w:val="en-GB"/>
        </w:rPr>
        <w:footnoteReference w:id="84"/>
      </w:r>
      <w:r>
        <w:rPr>
          <w:rFonts w:ascii="Gandhari Unicode" w:hAnsi="Gandhari Unicode" w:cs="e-Tamil OTC"/>
          <w:lang w:val="en-GB"/>
        </w:rPr>
        <w:t xml:space="preserve"> of missing heads</w:t>
      </w:r>
      <w:r>
        <w:rPr>
          <w:rStyle w:val="FootnoteReference1"/>
          <w:rFonts w:ascii="Gandhari Unicode" w:hAnsi="Gandhari Unicode" w:cs="e-Tamil OTC"/>
          <w:lang w:val="en-GB"/>
        </w:rPr>
        <w:footnoteReference w:id="85"/>
      </w:r>
      <w:r>
        <w:rPr>
          <w:rFonts w:ascii="Gandhari Unicode" w:hAnsi="Gandhari Unicode" w:cs="e-Tamil OTC"/>
          <w:lang w:val="en-GB"/>
        </w:rPr>
        <w:t xml:space="preserve">, grazed by the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
    <w:p w14:paraId="2F1C3A42" w14:textId="77777777" w:rsidR="00544225" w:rsidRDefault="00000000">
      <w:pPr>
        <w:pStyle w:val="Textbody"/>
        <w:tabs>
          <w:tab w:val="left" w:pos="575"/>
          <w:tab w:val="left" w:pos="1725"/>
        </w:tabs>
        <w:spacing w:after="72"/>
        <w:rPr>
          <w:rFonts w:ascii="Gandhari Unicode" w:hAnsi="Gandhari Unicode" w:cs="e-Tamil OTC"/>
          <w:lang w:val="en-GB"/>
        </w:rPr>
      </w:pPr>
      <w:r>
        <w:rPr>
          <w:rFonts w:ascii="Gandhari Unicode" w:hAnsi="Gandhari Unicode" w:cs="e-Tamil OTC"/>
          <w:lang w:val="en-GB"/>
        </w:rPr>
        <w:tab/>
        <w:t>of the millet on the new field, swollen in the old rain</w:t>
      </w:r>
      <w:r>
        <w:rPr>
          <w:rStyle w:val="FootnoteReference1"/>
          <w:rFonts w:ascii="Gandhari Unicode" w:hAnsi="Gandhari Unicode" w:cs="e-Tamil OTC"/>
          <w:lang w:val="en-GB"/>
        </w:rPr>
        <w:footnoteReference w:id="86"/>
      </w:r>
      <w:r>
        <w:rPr>
          <w:rFonts w:ascii="Gandhari Unicode" w:hAnsi="Gandhari Unicode" w:cs="e-Tamil OTC"/>
          <w:lang w:val="en-GB"/>
        </w:rPr>
        <w:t>,</w:t>
      </w:r>
    </w:p>
    <w:p w14:paraId="68F3CB8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look, friend, he who has separated because of wealth.</w:t>
      </w:r>
    </w:p>
    <w:p w14:paraId="6BD47DF8" w14:textId="77777777" w:rsidR="00544225" w:rsidRDefault="00544225">
      <w:pPr>
        <w:pStyle w:val="Textbody"/>
        <w:spacing w:after="0"/>
        <w:rPr>
          <w:rFonts w:ascii="Gandhari Unicode" w:hAnsi="Gandhari Unicode" w:cs="e-Tamil OTC"/>
          <w:b/>
          <w:lang w:val="en-GB"/>
        </w:rPr>
      </w:pPr>
    </w:p>
    <w:p w14:paraId="51F17134" w14:textId="77777777" w:rsidR="00544225" w:rsidRDefault="00000000">
      <w:pPr>
        <w:rPr>
          <w:rFonts w:ascii="Gandhari Unicode" w:eastAsiaTheme="majorEastAsia" w:hAnsi="Gandhari Unicode" w:cstheme="majorBidi" w:hint="eastAsia"/>
          <w:b/>
        </w:rPr>
      </w:pPr>
      <w:r>
        <w:br w:type="page"/>
      </w:r>
    </w:p>
    <w:p w14:paraId="3690B72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221</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8CE1B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5F9EFD3" w14:textId="77777777" w:rsidR="00544225" w:rsidRDefault="00544225">
      <w:pPr>
        <w:pStyle w:val="Textbody"/>
        <w:spacing w:after="29"/>
        <w:rPr>
          <w:rFonts w:ascii="Gandhari Unicode" w:hAnsi="Gandhari Unicode" w:cs="e-Tamil OTC"/>
          <w:lang w:val="en-GB"/>
        </w:rPr>
      </w:pPr>
    </w:p>
    <w:p w14:paraId="20725A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பூத்தன</w:t>
      </w:r>
      <w:proofErr w:type="spellEnd"/>
    </w:p>
    <w:p w14:paraId="5E1437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பறியுடைக்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தொழியப்</w:t>
      </w:r>
      <w:proofErr w:type="spellEnd"/>
    </w:p>
    <w:p w14:paraId="48B2A4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p>
    <w:p w14:paraId="08595EA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சென்னிச்</w:t>
      </w:r>
      <w:proofErr w:type="spellEnd"/>
    </w:p>
    <w:p w14:paraId="679019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w:t>
      </w:r>
    </w:p>
    <w:p w14:paraId="1E23F47A" w14:textId="77777777" w:rsidR="00544225" w:rsidRDefault="00544225">
      <w:pPr>
        <w:pStyle w:val="Textbody"/>
        <w:spacing w:after="29"/>
        <w:rPr>
          <w:rFonts w:ascii="Gandhari Unicode" w:hAnsi="Gandhari Unicode" w:cs="e-Tamil OTC"/>
          <w:lang w:val="en-GB"/>
        </w:rPr>
      </w:pPr>
    </w:p>
    <w:p w14:paraId="6466A736" w14:textId="77777777" w:rsidR="00544225" w:rsidRDefault="00000000">
      <w:pPr>
        <w:pStyle w:val="Textbody"/>
        <w:spacing w:after="29"/>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சென்னிச்</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5129B9FA" w14:textId="77777777" w:rsidR="00544225" w:rsidRDefault="00544225">
      <w:pPr>
        <w:pStyle w:val="Textbody"/>
        <w:spacing w:after="29"/>
        <w:rPr>
          <w:rFonts w:ascii="Gandhari Unicode" w:hAnsi="Gandhari Unicode" w:cs="e-Tamil OTC"/>
          <w:lang w:val="en-GB"/>
        </w:rPr>
      </w:pPr>
    </w:p>
    <w:p w14:paraId="48D093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 xml:space="preserve">-ō </w:t>
      </w: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pūttaṉa</w:t>
      </w:r>
      <w:proofErr w:type="spellEnd"/>
    </w:p>
    <w:p w14:paraId="04ACBEA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r>
        <w:rPr>
          <w:rFonts w:ascii="Gandhari Unicode" w:hAnsi="Gandhari Unicode" w:cs="e-Tamil OTC"/>
          <w:lang w:val="en-GB"/>
        </w:rPr>
        <w:t>+</w:t>
      </w:r>
    </w:p>
    <w:p w14:paraId="721B21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kūḻoṭu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15EB94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ceṉṉi</w:t>
      </w:r>
      <w:proofErr w:type="spellEnd"/>
      <w:r>
        <w:rPr>
          <w:rFonts w:ascii="Gandhari Unicode" w:hAnsi="Gandhari Unicode" w:cs="e-Tamil OTC"/>
          <w:lang w:val="en-GB"/>
        </w:rPr>
        <w:t>+</w:t>
      </w:r>
    </w:p>
    <w:p w14:paraId="09B0B28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cūṭiya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mukai</w:t>
      </w:r>
      <w:proofErr w:type="spellEnd"/>
      <w:r>
        <w:rPr>
          <w:rFonts w:ascii="Gandhari Unicode" w:hAnsi="Gandhari Unicode" w:cs="e-Tamil OTC"/>
          <w:lang w:val="en-GB"/>
        </w:rPr>
        <w:t>-~ē.</w:t>
      </w:r>
    </w:p>
    <w:p w14:paraId="5ABDFC66" w14:textId="77777777" w:rsidR="00544225" w:rsidRDefault="00544225">
      <w:pPr>
        <w:pStyle w:val="Textbody"/>
        <w:spacing w:after="29" w:line="260" w:lineRule="exact"/>
        <w:rPr>
          <w:rFonts w:ascii="Gandhari Unicode" w:hAnsi="Gandhari Unicode" w:cs="e-Tamil OTC"/>
          <w:lang w:val="en-GB"/>
        </w:rPr>
      </w:pPr>
    </w:p>
    <w:p w14:paraId="4588AB99" w14:textId="77777777" w:rsidR="00544225" w:rsidRDefault="00544225">
      <w:pPr>
        <w:pStyle w:val="Textbody"/>
        <w:spacing w:after="29" w:line="260" w:lineRule="exact"/>
        <w:rPr>
          <w:rFonts w:ascii="Gandhari Unicode" w:hAnsi="Gandhari Unicode" w:cs="e-Tamil OTC"/>
          <w:lang w:val="en-GB"/>
        </w:rPr>
      </w:pPr>
    </w:p>
    <w:p w14:paraId="272BDE8E" w14:textId="77777777" w:rsidR="00544225" w:rsidRDefault="00000000">
      <w:pPr>
        <w:pStyle w:val="Textbody"/>
        <w:spacing w:after="29" w:line="260" w:lineRule="exact"/>
        <w:rPr>
          <w:rFonts w:ascii="Gandhari Unicode" w:hAnsi="Gandhari Unicode" w:cs="e-Tamil OTC"/>
          <w:lang w:val="en-GB"/>
        </w:rPr>
      </w:pPr>
      <w:r>
        <w:br w:type="page"/>
      </w:r>
    </w:p>
    <w:p w14:paraId="5905BC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coming of the season in the time of separation.</w:t>
      </w:r>
    </w:p>
    <w:p w14:paraId="4C1CC527" w14:textId="77777777" w:rsidR="00544225" w:rsidRDefault="00544225">
      <w:pPr>
        <w:pStyle w:val="Textbody"/>
        <w:spacing w:after="29" w:line="260" w:lineRule="exact"/>
        <w:rPr>
          <w:rFonts w:ascii="Gandhari Unicode" w:hAnsi="Gandhari Unicode" w:cs="e-Tamil OTC"/>
          <w:lang w:val="en-GB"/>
        </w:rPr>
      </w:pPr>
    </w:p>
    <w:p w14:paraId="06C436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come-not-he jasmine</w:t>
      </w:r>
      <w:r>
        <w:rPr>
          <w:rFonts w:ascii="Gandhari Unicode" w:hAnsi="Gandhari Unicode" w:cs="e-Tamil OTC"/>
          <w:position w:val="6"/>
          <w:lang w:val="en-GB"/>
        </w:rPr>
        <w:t>um</w:t>
      </w:r>
      <w:r>
        <w:rPr>
          <w:rFonts w:ascii="Gandhari Unicode" w:hAnsi="Gandhari Unicode" w:cs="e-Tamil OTC"/>
          <w:lang w:val="en-GB"/>
        </w:rPr>
        <w:t xml:space="preserve"> they-flowered(n.pl.)</w:t>
      </w:r>
    </w:p>
    <w:p w14:paraId="30688B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palm-mat possess- hand-they(h.) lamb group- stay-behind(inf.)</w:t>
      </w:r>
    </w:p>
    <w:p w14:paraId="35AE25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milk-with come(abs.) gruel-with moving-</w:t>
      </w:r>
    </w:p>
    <w:p w14:paraId="74ED78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sheep possess- shepherd son </w:t>
      </w:r>
      <w:proofErr w:type="gramStart"/>
      <w:r>
        <w:rPr>
          <w:rFonts w:ascii="Gandhari Unicode" w:hAnsi="Gandhari Unicode" w:cs="e-Tamil OTC"/>
          <w:lang w:val="en-GB"/>
        </w:rPr>
        <w:t>head</w:t>
      </w:r>
      <w:proofErr w:type="gramEnd"/>
    </w:p>
    <w:p w14:paraId="55377B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proofErr w:type="spellStart"/>
      <w:r>
        <w:rPr>
          <w:rFonts w:ascii="Gandhari Unicode" w:hAnsi="Gandhari Unicode" w:cs="e-Tamil OTC"/>
          <w:lang w:val="en-GB"/>
        </w:rPr>
        <w:t>pey</w:t>
      </w:r>
      <w:proofErr w:type="spellEnd"/>
      <w:r>
        <w:rPr>
          <w:rFonts w:ascii="Gandhari Unicode" w:hAnsi="Gandhari Unicode" w:cs="e-Tamil OTC"/>
          <w:lang w:val="en-GB"/>
        </w:rPr>
        <w:t>./n.pl.) all little green bud</w:t>
      </w:r>
      <w:r>
        <w:rPr>
          <w:rFonts w:ascii="Gandhari Unicode" w:hAnsi="Gandhari Unicode" w:cs="e-Tamil OTC"/>
          <w:position w:val="6"/>
          <w:lang w:val="en-GB"/>
        </w:rPr>
        <w:t>ē</w:t>
      </w:r>
      <w:r>
        <w:rPr>
          <w:rFonts w:ascii="Gandhari Unicode" w:hAnsi="Gandhari Unicode" w:cs="e-Tamil OTC"/>
          <w:lang w:val="en-GB"/>
        </w:rPr>
        <w:t>∞</w:t>
      </w:r>
    </w:p>
    <w:p w14:paraId="4C838DA6" w14:textId="77777777" w:rsidR="00544225" w:rsidRDefault="00544225">
      <w:pPr>
        <w:pStyle w:val="Textbody"/>
        <w:spacing w:after="29"/>
        <w:rPr>
          <w:rFonts w:ascii="Gandhari Unicode" w:hAnsi="Gandhari Unicode" w:cs="e-Tamil OTC"/>
          <w:lang w:val="en-GB"/>
        </w:rPr>
      </w:pPr>
    </w:p>
    <w:p w14:paraId="6DDDF95C" w14:textId="77777777" w:rsidR="00544225" w:rsidRDefault="00544225">
      <w:pPr>
        <w:pStyle w:val="Textbody"/>
        <w:spacing w:after="29"/>
        <w:rPr>
          <w:rFonts w:ascii="Gandhari Unicode" w:hAnsi="Gandhari Unicode" w:cs="e-Tamil OTC"/>
          <w:lang w:val="en-GB"/>
        </w:rPr>
      </w:pPr>
    </w:p>
    <w:p w14:paraId="77B4396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87"/>
      </w:r>
      <w:r>
        <w:rPr>
          <w:rFonts w:ascii="Gandhari Unicode" w:hAnsi="Gandhari Unicode" w:cs="e-Tamil OTC"/>
          <w:lang w:val="en-GB"/>
        </w:rPr>
        <w:t xml:space="preserve"> He has not come, and the jasmines</w:t>
      </w:r>
      <w:r>
        <w:rPr>
          <w:rStyle w:val="FootnoteReference1"/>
          <w:rFonts w:ascii="Gandhari Unicode" w:hAnsi="Gandhari Unicode" w:cs="e-Tamil OTC"/>
          <w:lang w:val="en-GB"/>
        </w:rPr>
        <w:footnoteReference w:id="88"/>
      </w:r>
      <w:r>
        <w:rPr>
          <w:rFonts w:ascii="Gandhari Unicode" w:hAnsi="Gandhari Unicode" w:cs="e-Tamil OTC"/>
          <w:lang w:val="en-GB"/>
        </w:rPr>
        <w:t xml:space="preserve"> have flowered,</w:t>
      </w:r>
    </w:p>
    <w:p w14:paraId="580A1AE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all the little green buds [he] has put</w:t>
      </w:r>
      <w:r>
        <w:rPr>
          <w:rStyle w:val="FootnoteReference1"/>
          <w:rFonts w:ascii="Gandhari Unicode" w:hAnsi="Gandhari Unicode" w:cs="e-Tamil OTC"/>
          <w:lang w:val="en-GB"/>
        </w:rPr>
        <w:footnoteReference w:id="89"/>
      </w:r>
      <w:r>
        <w:rPr>
          <w:rFonts w:ascii="Gandhari Unicode" w:hAnsi="Gandhari Unicode" w:cs="e-Tamil OTC"/>
          <w:lang w:val="en-GB"/>
        </w:rPr>
        <w:t xml:space="preserve"> on [his] head,</w:t>
      </w:r>
    </w:p>
    <w:p w14:paraId="16B7C41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son of the shepherd with [his] sheep,</w:t>
      </w:r>
    </w:p>
    <w:p w14:paraId="22EAD04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who has come [to the village] with milk [and] goes with gruel</w:t>
      </w:r>
      <w:r>
        <w:rPr>
          <w:rStyle w:val="FootnoteReference1"/>
          <w:rFonts w:ascii="Gandhari Unicode" w:hAnsi="Gandhari Unicode" w:cs="e-Tamil OTC"/>
          <w:lang w:val="en-GB"/>
        </w:rPr>
        <w:footnoteReference w:id="90"/>
      </w:r>
      <w:r>
        <w:rPr>
          <w:rFonts w:ascii="Gandhari Unicode" w:hAnsi="Gandhari Unicode" w:cs="e-Tamil OTC"/>
          <w:lang w:val="en-GB"/>
        </w:rPr>
        <w:t>,</w:t>
      </w:r>
    </w:p>
    <w:p w14:paraId="2545A5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while those with palm mats in hand</w:t>
      </w:r>
      <w:r>
        <w:rPr>
          <w:rStyle w:val="FootnoteReference1"/>
          <w:rFonts w:ascii="Gandhari Unicode" w:hAnsi="Gandhari Unicode" w:cs="e-Tamil OTC"/>
          <w:lang w:val="en-GB"/>
        </w:rPr>
        <w:footnoteReference w:id="91"/>
      </w:r>
      <w:r>
        <w:rPr>
          <w:rFonts w:ascii="Gandhari Unicode" w:hAnsi="Gandhari Unicode" w:cs="e-Tamil OTC"/>
          <w:lang w:val="en-GB"/>
        </w:rPr>
        <w:t xml:space="preserve"> stay behind</w:t>
      </w:r>
    </w:p>
    <w:p w14:paraId="7BEE4B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the groups of lambs.</w:t>
      </w:r>
    </w:p>
    <w:p w14:paraId="7FC9B555" w14:textId="77777777" w:rsidR="00544225" w:rsidRDefault="00544225">
      <w:pPr>
        <w:pStyle w:val="Textbody"/>
        <w:spacing w:after="0"/>
        <w:rPr>
          <w:rFonts w:ascii="Gandhari Unicode" w:hAnsi="Gandhari Unicode" w:cs="e-Tamil OTC"/>
          <w:lang w:val="en-GB"/>
        </w:rPr>
      </w:pPr>
    </w:p>
    <w:p w14:paraId="783E6B0C" w14:textId="77777777" w:rsidR="00544225" w:rsidRDefault="00544225">
      <w:pPr>
        <w:pStyle w:val="Textbody"/>
        <w:spacing w:after="0"/>
        <w:rPr>
          <w:rFonts w:ascii="Gandhari Unicode" w:hAnsi="Gandhari Unicode" w:cs="e-Tamil OTC"/>
          <w:lang w:val="en-GB"/>
        </w:rPr>
      </w:pPr>
    </w:p>
    <w:p w14:paraId="0D9D9E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All</w:t>
      </w:r>
      <w:r>
        <w:rPr>
          <w:rStyle w:val="FootnoteReference1"/>
          <w:rFonts w:ascii="Gandhari Unicode" w:hAnsi="Gandhari Unicode" w:cs="e-Tamil OTC"/>
          <w:lang w:val="en-GB"/>
        </w:rPr>
        <w:footnoteReference w:id="92"/>
      </w:r>
      <w:r>
        <w:rPr>
          <w:rFonts w:ascii="Gandhari Unicode" w:hAnsi="Gandhari Unicode" w:cs="e-Tamil OTC"/>
          <w:lang w:val="en-GB"/>
        </w:rPr>
        <w:t xml:space="preserve"> he has put on [his] head [are these] little fresh buds.</w:t>
      </w:r>
    </w:p>
    <w:p w14:paraId="72CBDC14" w14:textId="77777777" w:rsidR="00544225" w:rsidRDefault="00544225">
      <w:pPr>
        <w:pStyle w:val="Textbody"/>
        <w:spacing w:after="0"/>
        <w:rPr>
          <w:rFonts w:ascii="Gandhari Unicode" w:hAnsi="Gandhari Unicode" w:cs="e-Tamil OTC"/>
          <w:lang w:val="en-GB"/>
        </w:rPr>
      </w:pPr>
    </w:p>
    <w:p w14:paraId="11C6D046" w14:textId="77777777" w:rsidR="00544225" w:rsidRDefault="00544225">
      <w:pPr>
        <w:pStyle w:val="Textbody"/>
        <w:spacing w:after="0"/>
        <w:rPr>
          <w:rFonts w:ascii="Gandhari Unicode" w:hAnsi="Gandhari Unicode" w:cs="e-Tamil OTC"/>
          <w:b/>
          <w:lang w:val="en-GB"/>
        </w:rPr>
      </w:pPr>
    </w:p>
    <w:p w14:paraId="1330BB37" w14:textId="77777777" w:rsidR="00544225" w:rsidRDefault="00000000">
      <w:pPr>
        <w:rPr>
          <w:rFonts w:ascii="Gandhari Unicode" w:eastAsiaTheme="majorEastAsia" w:hAnsi="Gandhari Unicode" w:cstheme="majorBidi" w:hint="eastAsia"/>
          <w:b/>
        </w:rPr>
      </w:pPr>
      <w:r>
        <w:br w:type="page"/>
      </w:r>
    </w:p>
    <w:p w14:paraId="4F8ADF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222</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1DB7DB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வலியுறுத்தல்</w:t>
      </w:r>
      <w:proofErr w:type="spellEnd"/>
      <w:r>
        <w:rPr>
          <w:rFonts w:ascii="Gandhari Unicode" w:hAnsi="Gandhari Unicode" w:cs="e-Tamil OTC"/>
          <w:lang w:val="en-GB"/>
        </w:rPr>
        <w:t>.</w:t>
      </w:r>
    </w:p>
    <w:p w14:paraId="316670B9" w14:textId="77777777" w:rsidR="00544225" w:rsidRDefault="00544225">
      <w:pPr>
        <w:pStyle w:val="Textbody"/>
        <w:spacing w:after="29"/>
        <w:rPr>
          <w:rFonts w:ascii="Gandhari Unicode" w:hAnsi="Gandhari Unicode" w:cs="e-Tamil OTC"/>
          <w:lang w:val="en-GB"/>
        </w:rPr>
      </w:pPr>
    </w:p>
    <w:p w14:paraId="41FF34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கொள்ளுங்</w:t>
      </w:r>
      <w:proofErr w:type="spellEnd"/>
    </w:p>
    <w:p w14:paraId="767D0E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கொள்ளும்</w:t>
      </w:r>
      <w:proofErr w:type="spellEnd"/>
    </w:p>
    <w:p w14:paraId="36B153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டொழுகி</w:t>
      </w:r>
      <w:proofErr w:type="spellEnd"/>
    </w:p>
    <w:p w14:paraId="4BD0425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னாண்டும்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w:t>
      </w:r>
      <w:proofErr w:type="spellEnd"/>
    </w:p>
    <w:p w14:paraId="0F8E7D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கொழுமுகைச்</w:t>
      </w:r>
      <w:proofErr w:type="spellEnd"/>
    </w:p>
    <w:p w14:paraId="6873FB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நுறழுங்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மழைக்கட்</w:t>
      </w:r>
      <w:proofErr w:type="spellEnd"/>
    </w:p>
    <w:p w14:paraId="448C85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டுளிதலைத்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w:t>
      </w:r>
      <w:proofErr w:type="spellEnd"/>
      <w:r>
        <w:rPr>
          <w:rFonts w:ascii="Gandhari Unicode" w:hAnsi="Gandhari Unicode" w:cs="e-Tamil OTC"/>
          <w:lang w:val="en-GB"/>
        </w:rPr>
        <w:t>.</w:t>
      </w:r>
    </w:p>
    <w:p w14:paraId="5DF32023" w14:textId="77777777" w:rsidR="00544225" w:rsidRDefault="00544225">
      <w:pPr>
        <w:pStyle w:val="Textbody"/>
        <w:spacing w:after="29"/>
        <w:rPr>
          <w:rFonts w:ascii="Gandhari Unicode" w:hAnsi="Gandhari Unicode" w:cs="e-Tamil OTC"/>
          <w:lang w:val="en-GB"/>
        </w:rPr>
      </w:pPr>
    </w:p>
    <w:p w14:paraId="5324CA5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தலைப்புணைக்</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தலைப்புணை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கடைப்புணைக்</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கடைப்புணை</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புணைகை</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புனல்கை</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னாண்டும்</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கொழுமுகைச்</w:t>
      </w:r>
      <w:proofErr w:type="spellEnd"/>
      <w:r>
        <w:rPr>
          <w:rFonts w:ascii="Gandhari Unicode" w:hAnsi="Gandhari Unicode" w:cs="e-Tamil OTC"/>
          <w:lang w:val="en-GB"/>
        </w:rPr>
        <w:t xml:space="preserve"> C2+3,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r>
        <w:rPr>
          <w:rFonts w:ascii="Gandhari Unicode" w:hAnsi="Gandhari Unicode" w:cs="e-Tamil OTC"/>
          <w:lang w:val="en-GB"/>
        </w:rPr>
        <w:t xml:space="preserve"> L1, C1, G2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டுளிதலைத்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டுதலைத்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தலைஇய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கலைஇய</w:t>
      </w:r>
      <w:proofErr w:type="spellEnd"/>
      <w:r>
        <w:rPr>
          <w:rFonts w:ascii="Gandhari Unicode" w:hAnsi="Gandhari Unicode" w:cs="e-Tamil OTC"/>
          <w:lang w:val="en-GB"/>
        </w:rPr>
        <w:t xml:space="preserve"> G2v</w:t>
      </w:r>
    </w:p>
    <w:p w14:paraId="4572329C" w14:textId="77777777" w:rsidR="00544225" w:rsidRDefault="00544225">
      <w:pPr>
        <w:pStyle w:val="Textbody"/>
        <w:spacing w:after="29"/>
        <w:rPr>
          <w:rFonts w:ascii="Gandhari Unicode" w:hAnsi="Gandhari Unicode" w:cs="e-Tamil OTC"/>
          <w:lang w:val="en-GB"/>
        </w:rPr>
      </w:pPr>
    </w:p>
    <w:p w14:paraId="490C52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koḷḷum</w:t>
      </w:r>
      <w:proofErr w:type="spellEnd"/>
    </w:p>
    <w:p w14:paraId="78C406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koḷiṉē</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koḷḷum</w:t>
      </w:r>
      <w:proofErr w:type="spellEnd"/>
    </w:p>
    <w:p w14:paraId="13377F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kaiviṭṭu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puṉalōṭ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oḻukiṉ</w:t>
      </w:r>
      <w:proofErr w:type="spellEnd"/>
    </w:p>
    <w:p w14:paraId="531309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āṇṭum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varukuvaḷ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māṇṭa</w:t>
      </w:r>
      <w:proofErr w:type="spellEnd"/>
    </w:p>
    <w:p w14:paraId="1C5852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pittikattu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w:t>
      </w:r>
    </w:p>
    <w:p w14:paraId="036A39D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verin</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Style w:val="FootnoteReference1"/>
          <w:rFonts w:ascii="Gandhari Unicode" w:hAnsi="Gandhari Unicode" w:cs="e-Tamil OTC"/>
          <w:lang w:val="en-GB"/>
        </w:rPr>
        <w:footnoteReference w:id="93"/>
      </w:r>
    </w:p>
    <w:p w14:paraId="1D3963D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talaiiya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aṉṉōḷ</w:t>
      </w:r>
      <w:proofErr w:type="spellEnd"/>
      <w:r>
        <w:rPr>
          <w:rFonts w:ascii="Gandhari Unicode" w:hAnsi="Gandhari Unicode" w:cs="e-Tamil OTC"/>
          <w:lang w:val="en-GB"/>
        </w:rPr>
        <w:t>-ē.</w:t>
      </w:r>
    </w:p>
    <w:p w14:paraId="3DB70EAF" w14:textId="77777777" w:rsidR="00544225" w:rsidRDefault="00544225">
      <w:pPr>
        <w:pStyle w:val="Textbody"/>
        <w:spacing w:after="29" w:line="260" w:lineRule="exact"/>
        <w:rPr>
          <w:rFonts w:ascii="Gandhari Unicode" w:hAnsi="Gandhari Unicode" w:cs="e-Tamil OTC"/>
          <w:lang w:val="en-GB"/>
        </w:rPr>
      </w:pPr>
    </w:p>
    <w:p w14:paraId="32BB2D89" w14:textId="77777777" w:rsidR="00544225" w:rsidRDefault="00544225">
      <w:pPr>
        <w:pStyle w:val="Textbody"/>
        <w:spacing w:after="29" w:line="260" w:lineRule="exact"/>
        <w:rPr>
          <w:rFonts w:ascii="Gandhari Unicode" w:hAnsi="Gandhari Unicode" w:cs="e-Tamil OTC"/>
          <w:lang w:val="en-GB"/>
        </w:rPr>
      </w:pPr>
    </w:p>
    <w:p w14:paraId="51CEB211" w14:textId="77777777" w:rsidR="00544225" w:rsidRDefault="00000000">
      <w:pPr>
        <w:pStyle w:val="Textbody"/>
        <w:spacing w:after="29" w:line="260" w:lineRule="exact"/>
        <w:rPr>
          <w:rFonts w:ascii="Gandhari Unicode" w:hAnsi="Gandhari Unicode" w:cs="e-Tamil OTC"/>
          <w:lang w:val="en-GB"/>
        </w:rPr>
      </w:pPr>
      <w:r>
        <w:br w:type="page"/>
      </w:r>
    </w:p>
    <w:p w14:paraId="01921317"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Strengthening(?) at night after having obtained the desired mediator. (cf. TP 99, line 10)</w:t>
      </w:r>
    </w:p>
    <w:p w14:paraId="5BF315D2" w14:textId="77777777" w:rsidR="00544225" w:rsidRDefault="00544225">
      <w:pPr>
        <w:pStyle w:val="Textbody"/>
        <w:spacing w:after="28" w:line="260" w:lineRule="exact"/>
        <w:rPr>
          <w:rFonts w:ascii="Gandhari Unicode" w:hAnsi="Gandhari Unicode" w:cs="e-Tamil OTC"/>
          <w:lang w:val="en-GB"/>
        </w:rPr>
      </w:pPr>
    </w:p>
    <w:p w14:paraId="179909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Style w:val="FootnoteReference1"/>
          <w:rFonts w:ascii="Gandhari Unicode" w:hAnsi="Gandhari Unicode" w:cs="e-Tamil OTC"/>
          <w:vertAlign w:val="baseline"/>
          <w:lang w:val="en-GB"/>
        </w:rPr>
        <w:footnoteReference w:id="94"/>
      </w:r>
      <w:r>
        <w:rPr>
          <w:rFonts w:ascii="Gandhari Unicode" w:hAnsi="Gandhari Unicode" w:cs="e-Tamil OTC"/>
          <w:position w:val="6"/>
          <w:lang w:val="en-GB"/>
        </w:rPr>
        <w:t xml:space="preserve"> </w:t>
      </w:r>
      <w:r>
        <w:rPr>
          <w:rFonts w:ascii="Gandhari Unicode" w:hAnsi="Gandhari Unicode" w:cs="e-Tamil OTC"/>
          <w:lang w:val="en-GB"/>
        </w:rPr>
        <w:t>head float taking-</w:t>
      </w:r>
    </w:p>
    <w:p w14:paraId="650F8F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end </w:t>
      </w:r>
      <w:proofErr w:type="gramStart"/>
      <w:r>
        <w:rPr>
          <w:rFonts w:ascii="Gandhari Unicode" w:hAnsi="Gandhari Unicode" w:cs="e-Tamil OTC"/>
          <w:lang w:val="en-GB"/>
        </w:rPr>
        <w:t>float</w:t>
      </w:r>
      <w:proofErr w:type="gramEnd"/>
      <w:r>
        <w:rPr>
          <w:rFonts w:ascii="Gandhari Unicode" w:hAnsi="Gandhari Unicode" w:cs="e-Tamil OTC"/>
          <w:lang w:val="en-GB"/>
        </w:rPr>
        <w:t xml:space="preserve"> take-if</w:t>
      </w:r>
      <w:r>
        <w:rPr>
          <w:rFonts w:ascii="Gandhari Unicode" w:hAnsi="Gandhari Unicode" w:cs="e-Tamil OTC"/>
          <w:position w:val="6"/>
          <w:lang w:val="en-GB"/>
        </w:rPr>
        <w:t>ē</w:t>
      </w:r>
      <w:r>
        <w:rPr>
          <w:rFonts w:ascii="Gandhari Unicode" w:hAnsi="Gandhari Unicode" w:cs="e-Tamil OTC"/>
          <w:lang w:val="en-GB"/>
        </w:rPr>
        <w:t xml:space="preserve"> end float taking-</w:t>
      </w:r>
    </w:p>
    <w:p w14:paraId="20FF48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float let-go(abs.) flood-with flow-</w:t>
      </w:r>
      <w:proofErr w:type="gramStart"/>
      <w:r>
        <w:rPr>
          <w:rFonts w:ascii="Gandhari Unicode" w:hAnsi="Gandhari Unicode" w:cs="e-Tamil OTC"/>
          <w:lang w:val="en-GB"/>
        </w:rPr>
        <w:t>if</w:t>
      </w:r>
      <w:proofErr w:type="gramEnd"/>
    </w:p>
    <w:p w14:paraId="7C85B9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there</w:t>
      </w:r>
      <w:r>
        <w:rPr>
          <w:rFonts w:ascii="Gandhari Unicode" w:hAnsi="Gandhari Unicode" w:cs="e-Tamil OTC"/>
          <w:position w:val="6"/>
          <w:lang w:val="en-GB"/>
        </w:rPr>
        <w:t>um</w:t>
      </w:r>
      <w:r>
        <w:rPr>
          <w:rFonts w:ascii="Gandhari Unicode" w:hAnsi="Gandhari Unicode" w:cs="e-Tamil OTC"/>
          <w:lang w:val="en-GB"/>
        </w:rPr>
        <w:t xml:space="preserve"> she-comes being-similar- become-glorious(p.)-</w:t>
      </w:r>
    </w:p>
    <w:p w14:paraId="311C8D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shower large-jasmine- water flow- rich bud</w:t>
      </w:r>
    </w:p>
    <w:p w14:paraId="2F80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back resembling- rich end rain eye</w:t>
      </w:r>
    </w:p>
    <w:p w14:paraId="61CFE13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drop head offered- sprout thus-she</w:t>
      </w:r>
      <w:r>
        <w:rPr>
          <w:rFonts w:ascii="Gandhari Unicode" w:hAnsi="Gandhari Unicode" w:cs="e-Tamil OTC"/>
          <w:position w:val="6"/>
          <w:lang w:val="en-GB"/>
        </w:rPr>
        <w:t>ē</w:t>
      </w:r>
      <w:r>
        <w:rPr>
          <w:rFonts w:ascii="Gandhari Unicode" w:hAnsi="Gandhari Unicode" w:cs="e-Tamil OTC"/>
          <w:lang w:val="en-GB"/>
        </w:rPr>
        <w:t>∞</w:t>
      </w:r>
    </w:p>
    <w:p w14:paraId="7EFF87A4" w14:textId="77777777" w:rsidR="00544225" w:rsidRDefault="00544225">
      <w:pPr>
        <w:pStyle w:val="Textbody"/>
        <w:spacing w:after="29"/>
        <w:rPr>
          <w:rFonts w:ascii="Gandhari Unicode" w:hAnsi="Gandhari Unicode" w:cs="e-Tamil OTC"/>
          <w:lang w:val="en-GB"/>
        </w:rPr>
      </w:pPr>
    </w:p>
    <w:p w14:paraId="2C03932B" w14:textId="77777777" w:rsidR="00544225" w:rsidRDefault="00544225">
      <w:pPr>
        <w:pStyle w:val="Textbody"/>
        <w:spacing w:after="29"/>
        <w:rPr>
          <w:rFonts w:ascii="Gandhari Unicode" w:hAnsi="Gandhari Unicode" w:cs="e-Tamil OTC"/>
          <w:lang w:val="en-GB"/>
        </w:rPr>
      </w:pPr>
    </w:p>
    <w:p w14:paraId="2031A4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takes the float at the head, [the other also] does so,</w:t>
      </w:r>
    </w:p>
    <w:p w14:paraId="2B7BC2D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if [one] takes the float at the end, [the other also] does </w:t>
      </w:r>
      <w:proofErr w:type="gramStart"/>
      <w:r>
        <w:rPr>
          <w:rFonts w:ascii="Gandhari Unicode" w:hAnsi="Gandhari Unicode" w:cs="e-Tamil OTC"/>
          <w:lang w:val="en-GB"/>
        </w:rPr>
        <w:t>so</w:t>
      </w:r>
      <w:proofErr w:type="gramEnd"/>
    </w:p>
    <w:p w14:paraId="45EF06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[one] lets go of the float [and] it flows with the flood,</w:t>
      </w:r>
    </w:p>
    <w:p w14:paraId="7DC901C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 seems she will come there too,</w:t>
      </w:r>
      <w:r>
        <w:rPr>
          <w:rStyle w:val="FootnoteReference1"/>
          <w:rFonts w:ascii="Gandhari Unicode" w:hAnsi="Gandhari Unicode" w:cs="e-Tamil OTC"/>
          <w:lang w:val="en-GB"/>
        </w:rPr>
        <w:footnoteReference w:id="95"/>
      </w:r>
    </w:p>
    <w:p w14:paraId="235651A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she who is like a sprout, on which drops have been offered</w:t>
      </w:r>
      <w:r>
        <w:rPr>
          <w:rStyle w:val="FootnoteReference1"/>
          <w:rFonts w:ascii="Gandhari Unicode" w:hAnsi="Gandhari Unicode" w:cs="e-Tamil OTC"/>
          <w:lang w:val="en-GB"/>
        </w:rPr>
        <w:footnoteReference w:id="96"/>
      </w:r>
      <w:r>
        <w:rPr>
          <w:rFonts w:ascii="Gandhari Unicode" w:hAnsi="Gandhari Unicode" w:cs="e-Tamil OTC"/>
          <w:lang w:val="en-GB"/>
        </w:rPr>
        <w:t>,</w:t>
      </w:r>
    </w:p>
    <w:p w14:paraId="4187B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rain eyes with beautiful corners</w:t>
      </w:r>
      <w:r>
        <w:rPr>
          <w:rStyle w:val="FootnoteReference1"/>
          <w:rFonts w:ascii="Gandhari Unicode" w:hAnsi="Gandhari Unicode" w:cs="e-Tamil OTC"/>
          <w:lang w:val="en-GB"/>
        </w:rPr>
        <w:footnoteReference w:id="97"/>
      </w:r>
      <w:r>
        <w:rPr>
          <w:rFonts w:ascii="Gandhari Unicode" w:hAnsi="Gandhari Unicode" w:cs="e-Tamil OTC"/>
          <w:lang w:val="en-GB"/>
        </w:rPr>
        <w:t xml:space="preserve">, resembling the red </w:t>
      </w:r>
      <w:proofErr w:type="gramStart"/>
      <w:r>
        <w:rPr>
          <w:rFonts w:ascii="Gandhari Unicode" w:hAnsi="Gandhari Unicode" w:cs="e-Tamil OTC"/>
          <w:lang w:val="en-GB"/>
        </w:rPr>
        <w:t>backs</w:t>
      </w:r>
      <w:proofErr w:type="gramEnd"/>
    </w:p>
    <w:p w14:paraId="0DC1189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water-dripping rich buds of the large-flowered jasmine</w:t>
      </w:r>
    </w:p>
    <w:p w14:paraId="43D9A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an excellent shower.</w:t>
      </w:r>
    </w:p>
    <w:p w14:paraId="0FF91ED9" w14:textId="77777777" w:rsidR="00544225" w:rsidRDefault="00544225">
      <w:pPr>
        <w:pStyle w:val="Textbody"/>
        <w:spacing w:after="0"/>
        <w:rPr>
          <w:rFonts w:ascii="Gandhari Unicode" w:hAnsi="Gandhari Unicode" w:cs="e-Tamil OTC"/>
          <w:b/>
          <w:lang w:val="en-GB"/>
        </w:rPr>
      </w:pPr>
    </w:p>
    <w:p w14:paraId="63213648" w14:textId="77777777" w:rsidR="00544225" w:rsidRDefault="00000000">
      <w:pPr>
        <w:rPr>
          <w:rFonts w:ascii="Gandhari Unicode" w:eastAsiaTheme="majorEastAsia" w:hAnsi="Gandhari Unicode" w:cstheme="majorBidi" w:hint="eastAsia"/>
          <w:b/>
        </w:rPr>
      </w:pPr>
      <w:r>
        <w:br w:type="page"/>
      </w:r>
    </w:p>
    <w:p w14:paraId="0C2C64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223</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கடையத்தார்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வெண்ணாகன்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E2B08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401CC07" w14:textId="77777777" w:rsidR="00544225" w:rsidRDefault="00544225">
      <w:pPr>
        <w:pStyle w:val="Textbody"/>
        <w:spacing w:after="29"/>
        <w:rPr>
          <w:rFonts w:ascii="Gandhari Unicode" w:hAnsi="Gandhari Unicode" w:cs="e-Tamil OTC"/>
          <w:lang w:val="en-GB"/>
        </w:rPr>
      </w:pPr>
    </w:p>
    <w:p w14:paraId="03FD0C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விழவிற்</w:t>
      </w:r>
      <w:proofErr w:type="spellEnd"/>
    </w:p>
    <w:p w14:paraId="1DCCAA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யன்றிவ</w:t>
      </w:r>
      <w:proofErr w:type="spellEnd"/>
    </w:p>
    <w:p w14:paraId="4FAD3F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ணல்லோர்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றில்ல</w:t>
      </w:r>
      <w:proofErr w:type="spellEnd"/>
    </w:p>
    <w:p w14:paraId="44609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தந்திவை</w:t>
      </w:r>
      <w:proofErr w:type="spellEnd"/>
    </w:p>
    <w:p w14:paraId="49540B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p>
    <w:p w14:paraId="384E78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p>
    <w:p w14:paraId="357B3B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லினியே</w:t>
      </w:r>
      <w:proofErr w:type="spellEnd"/>
      <w:r>
        <w:rPr>
          <w:rFonts w:ascii="Gandhari Unicode" w:hAnsi="Gandhari Unicode" w:cs="e-Tamil OTC"/>
          <w:lang w:val="en-GB"/>
        </w:rPr>
        <w:t>.</w:t>
      </w:r>
    </w:p>
    <w:p w14:paraId="53978773" w14:textId="77777777" w:rsidR="00544225" w:rsidRDefault="00544225">
      <w:pPr>
        <w:pStyle w:val="Textbody"/>
        <w:spacing w:after="29"/>
        <w:rPr>
          <w:rFonts w:ascii="Gandhari Unicode" w:hAnsi="Gandhari Unicode" w:cs="e-Tamil OTC"/>
          <w:lang w:val="en-GB"/>
        </w:rPr>
      </w:pPr>
    </w:p>
    <w:p w14:paraId="77341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[line 1 missing in L1]</w:t>
      </w:r>
      <w:r>
        <w:rPr>
          <w:rFonts w:ascii="Gandhari Unicode" w:eastAsia="URW Palladio UNI"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செல்வாஞ்</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சேவாஞ்</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w:t>
      </w:r>
      <w:proofErr w:type="spellEnd"/>
      <w:r>
        <w:rPr>
          <w:rFonts w:ascii="Gandhari Unicode" w:hAnsi="Gandhari Unicode" w:cs="e-Tamil OTC"/>
          <w:lang w:val="en-GB"/>
        </w:rPr>
        <w:t xml:space="preserve"> L1, C1+3, G1+2, EA, I</w:t>
      </w:r>
      <w:r>
        <w:rPr>
          <w:rStyle w:val="FootnoteReference1"/>
          <w:rFonts w:ascii="Gandhari Unicode" w:hAnsi="Gandhari Unicode" w:cs="e-Tamil OTC"/>
          <w:lang w:val="en-GB"/>
        </w:rPr>
        <w:footnoteReference w:id="98"/>
      </w:r>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ணல்லோர்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r>
        <w:rPr>
          <w:rFonts w:ascii="Gandhari Unicode" w:hAnsi="Gandhari Unicode" w:cs="e-Tamil OTC"/>
          <w:lang w:val="en-GB"/>
        </w:rPr>
        <w:t xml:space="preserve"> L1, C1+2+3, G1+2, EA, AT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நினக்கெனப்</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6a-c</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பாய்நல</w:t>
      </w:r>
      <w:proofErr w:type="spellEnd"/>
      <w:r>
        <w:rPr>
          <w:rFonts w:ascii="Gandhari Unicode" w:hAnsi="Gandhari Unicode" w:cs="e-Tamil OTC"/>
          <w:lang w:val="en-GB"/>
        </w:rPr>
        <w:t>) L1()</w:t>
      </w:r>
      <w:r>
        <w:rPr>
          <w:rStyle w:val="FootnoteReference1"/>
          <w:rFonts w:ascii="Gandhari Unicode" w:hAnsi="Gandhari Unicode" w:cs="e-Tamil OTC"/>
          <w:lang w:val="en-GB"/>
        </w:rPr>
        <w:footnoteReference w:id="99"/>
      </w:r>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L1,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மின்னமா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L1, C1+3,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பாவினியே</w:t>
      </w:r>
      <w:proofErr w:type="spellEnd"/>
      <w:r>
        <w:rPr>
          <w:rFonts w:ascii="Gandhari Unicode" w:hAnsi="Gandhari Unicode" w:cs="e-Tamil OTC"/>
          <w:lang w:val="en-GB"/>
        </w:rPr>
        <w:t xml:space="preserve"> G1+2, EA, I</w:t>
      </w:r>
    </w:p>
    <w:p w14:paraId="257B0315" w14:textId="77777777" w:rsidR="00544225" w:rsidRDefault="00544225">
      <w:pPr>
        <w:pStyle w:val="Textbody"/>
        <w:spacing w:after="29"/>
        <w:rPr>
          <w:rFonts w:ascii="Gandhari Unicode" w:hAnsi="Gandhari Unicode" w:cs="e-Tamil OTC"/>
          <w:lang w:val="en-GB"/>
        </w:rPr>
      </w:pPr>
    </w:p>
    <w:p w14:paraId="7B31FC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viḻaviṉ</w:t>
      </w:r>
      <w:proofErr w:type="spellEnd"/>
    </w:p>
    <w:p w14:paraId="47AC78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p>
    <w:p w14:paraId="3E8ED7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nallōr</w:t>
      </w:r>
      <w:proofErr w:type="spellEnd"/>
      <w:r>
        <w:rPr>
          <w:rFonts w:ascii="Gandhari Unicode" w:hAnsi="Gandhari Unicode" w:cs="e-Tamil OTC"/>
          <w:lang w:val="en-GB"/>
        </w:rPr>
        <w:t xml:space="preserve"> nalla </w:t>
      </w:r>
      <w:proofErr w:type="spellStart"/>
      <w:r>
        <w:rPr>
          <w:rFonts w:ascii="Gandhari Unicode" w:hAnsi="Gandhari Unicode" w:cs="e-Tamil OTC"/>
          <w:lang w:val="en-GB"/>
        </w:rPr>
        <w:t>pala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w:t>
      </w:r>
      <w:r>
        <w:rPr>
          <w:rFonts w:ascii="Gandhari Unicode" w:hAnsi="Gandhari Unicode" w:cs="e-Tamil OTC"/>
          <w:i/>
          <w:iCs/>
          <w:lang w:val="en-GB"/>
        </w:rPr>
        <w:t>tilla</w:t>
      </w:r>
    </w:p>
    <w:p w14:paraId="08E62520"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193" w:author="Narmada Hansani Polgampalage" w:date="2023-12-07T14:21:00Z">
            <w:rPr/>
          </w:rPrChange>
        </w:rPr>
        <w:t>taḻal</w:t>
      </w:r>
      <w:proofErr w:type="spellEnd"/>
      <w:r w:rsidRPr="00751307">
        <w:rPr>
          <w:rFonts w:ascii="Gandhari Unicode" w:hAnsi="Gandhari Unicode" w:cs="e-Tamil OTC"/>
          <w:lang w:val="de-DE"/>
          <w:rPrChange w:id="194" w:author="Narmada Hansani Polgampalage" w:date="2023-12-07T14:21:00Z">
            <w:rPr/>
          </w:rPrChange>
        </w:rPr>
        <w:t xml:space="preserve">-um </w:t>
      </w:r>
      <w:proofErr w:type="spellStart"/>
      <w:r w:rsidRPr="00751307">
        <w:rPr>
          <w:rFonts w:ascii="Gandhari Unicode" w:hAnsi="Gandhari Unicode" w:cs="e-Tamil OTC"/>
          <w:lang w:val="de-DE"/>
          <w:rPrChange w:id="195" w:author="Narmada Hansani Polgampalage" w:date="2023-12-07T14:21:00Z">
            <w:rPr/>
          </w:rPrChange>
        </w:rPr>
        <w:t>taṭṭai</w:t>
      </w:r>
      <w:proofErr w:type="spellEnd"/>
      <w:r w:rsidRPr="00751307">
        <w:rPr>
          <w:rFonts w:ascii="Gandhari Unicode" w:hAnsi="Gandhari Unicode" w:cs="e-Tamil OTC"/>
          <w:lang w:val="de-DE"/>
          <w:rPrChange w:id="196" w:author="Narmada Hansani Polgampalage" w:date="2023-12-07T14:21:00Z">
            <w:rPr/>
          </w:rPrChange>
        </w:rPr>
        <w:t xml:space="preserve">-~um </w:t>
      </w:r>
      <w:proofErr w:type="spellStart"/>
      <w:r w:rsidRPr="00751307">
        <w:rPr>
          <w:rFonts w:ascii="Gandhari Unicode" w:hAnsi="Gandhari Unicode" w:cs="e-Tamil OTC"/>
          <w:lang w:val="de-DE"/>
          <w:rPrChange w:id="197" w:author="Narmada Hansani Polgampalage" w:date="2023-12-07T14:21:00Z">
            <w:rPr/>
          </w:rPrChange>
        </w:rPr>
        <w:t>muṟi</w:t>
      </w:r>
      <w:proofErr w:type="spellEnd"/>
      <w:r w:rsidRPr="00751307">
        <w:rPr>
          <w:rFonts w:ascii="Gandhari Unicode" w:hAnsi="Gandhari Unicode" w:cs="e-Tamil OTC"/>
          <w:lang w:val="de-DE"/>
          <w:rPrChange w:id="198" w:author="Narmada Hansani Polgampalage" w:date="2023-12-07T14:21:00Z">
            <w:rPr/>
          </w:rPrChange>
        </w:rPr>
        <w:t xml:space="preserve">-~um </w:t>
      </w:r>
      <w:proofErr w:type="spellStart"/>
      <w:r w:rsidRPr="00751307">
        <w:rPr>
          <w:rFonts w:ascii="Gandhari Unicode" w:hAnsi="Gandhari Unicode" w:cs="e-Tamil OTC"/>
          <w:lang w:val="de-DE"/>
          <w:rPrChange w:id="199" w:author="Narmada Hansani Polgampalage" w:date="2023-12-07T14:21:00Z">
            <w:rPr/>
          </w:rPrChange>
        </w:rPr>
        <w:t>tant</w:t>
      </w:r>
      <w:proofErr w:type="spellEnd"/>
      <w:r w:rsidRPr="00751307">
        <w:rPr>
          <w:rFonts w:ascii="Gandhari Unicode" w:hAnsi="Gandhari Unicode" w:cs="e-Tamil OTC"/>
          <w:lang w:val="de-DE"/>
          <w:rPrChange w:id="200" w:author="Narmada Hansani Polgampalage" w:date="2023-12-07T14:21:00Z">
            <w:rPr/>
          </w:rPrChange>
        </w:rPr>
        <w:t xml:space="preserve">* </w:t>
      </w:r>
      <w:proofErr w:type="spellStart"/>
      <w:r w:rsidRPr="00751307">
        <w:rPr>
          <w:rFonts w:ascii="Gandhari Unicode" w:hAnsi="Gandhari Unicode" w:cs="e-Tamil OTC"/>
          <w:lang w:val="de-DE"/>
          <w:rPrChange w:id="201" w:author="Narmada Hansani Polgampalage" w:date="2023-12-07T14:21:00Z">
            <w:rPr/>
          </w:rPrChange>
        </w:rPr>
        <w:t>ivai</w:t>
      </w:r>
      <w:proofErr w:type="spellEnd"/>
    </w:p>
    <w:p w14:paraId="002AFE0B" w14:textId="77777777" w:rsidR="00544225" w:rsidRDefault="00000000">
      <w:pPr>
        <w:pStyle w:val="Textbody"/>
        <w:spacing w:after="29"/>
        <w:rPr>
          <w:rFonts w:ascii="Gandhari Unicode" w:hAnsi="Gandhari Unicode" w:cs="e-Tamil OTC"/>
          <w:lang w:val="de-DE"/>
        </w:rPr>
      </w:pPr>
      <w:ins w:id="202" w:author="Narmada Hansani Polgampalage" w:date="2023-11-20T14:11:00Z">
        <w:r>
          <w:rPr>
            <w:rFonts w:ascii="Gandhari Unicode" w:hAnsi="Gandhari Unicode" w:cs="e-Tamil OTC"/>
            <w:lang w:val="de-DE"/>
          </w:rPr>
          <w:t>~</w:t>
        </w:r>
      </w:ins>
      <w:proofErr w:type="spellStart"/>
      <w:r w:rsidRPr="00751307">
        <w:rPr>
          <w:rFonts w:ascii="Gandhari Unicode" w:hAnsi="Gandhari Unicode" w:cs="e-Tamil OTC"/>
          <w:lang w:val="de-DE"/>
          <w:rPrChange w:id="203" w:author="Narmada Hansani Polgampalage" w:date="2023-12-07T14:21:00Z">
            <w:rPr/>
          </w:rPrChange>
        </w:rPr>
        <w:t>ottaṉa</w:t>
      </w:r>
      <w:proofErr w:type="spellEnd"/>
      <w:r w:rsidRPr="00751307">
        <w:rPr>
          <w:rFonts w:ascii="Gandhari Unicode" w:hAnsi="Gandhari Unicode" w:cs="e-Tamil OTC"/>
          <w:lang w:val="de-DE"/>
          <w:rPrChange w:id="204" w:author="Narmada Hansani Polgampalage" w:date="2023-12-07T14:21:00Z">
            <w:rPr/>
          </w:rPrChange>
        </w:rPr>
        <w:t xml:space="preserve"> </w:t>
      </w:r>
      <w:proofErr w:type="spellStart"/>
      <w:r w:rsidRPr="00751307">
        <w:rPr>
          <w:rFonts w:ascii="Gandhari Unicode" w:hAnsi="Gandhari Unicode" w:cs="e-Tamil OTC"/>
          <w:lang w:val="de-DE"/>
          <w:rPrChange w:id="205" w:author="Narmada Hansani Polgampalage" w:date="2023-12-07T14:21:00Z">
            <w:rPr/>
          </w:rPrChange>
        </w:rPr>
        <w:t>niṉakk</w:t>
      </w:r>
      <w:proofErr w:type="spellEnd"/>
      <w:r w:rsidRPr="00751307">
        <w:rPr>
          <w:rFonts w:ascii="Gandhari Unicode" w:hAnsi="Gandhari Unicode" w:cs="e-Tamil OTC"/>
          <w:lang w:val="de-DE"/>
          <w:rPrChange w:id="206" w:author="Narmada Hansani Polgampalage" w:date="2023-12-07T14:21:00Z">
            <w:rPr/>
          </w:rPrChange>
        </w:rPr>
        <w:t xml:space="preserve">* </w:t>
      </w:r>
      <w:proofErr w:type="spellStart"/>
      <w:r w:rsidRPr="00751307">
        <w:rPr>
          <w:rFonts w:ascii="Gandhari Unicode" w:hAnsi="Gandhari Unicode" w:cs="e-Tamil OTC"/>
          <w:lang w:val="de-DE"/>
          <w:rPrChange w:id="207" w:author="Narmada Hansani Polgampalage" w:date="2023-12-07T14:21:00Z">
            <w:rPr/>
          </w:rPrChange>
        </w:rPr>
        <w:t>eṉa</w:t>
      </w:r>
      <w:proofErr w:type="spellEnd"/>
      <w:r w:rsidRPr="00751307">
        <w:rPr>
          <w:rFonts w:ascii="Gandhari Unicode" w:hAnsi="Gandhari Unicode" w:cs="e-Tamil OTC"/>
          <w:lang w:val="de-DE"/>
          <w:rPrChange w:id="208" w:author="Narmada Hansani Polgampalage" w:date="2023-12-07T14:21:00Z">
            <w:rPr/>
          </w:rPrChange>
        </w:rPr>
        <w:t xml:space="preserve">+ </w:t>
      </w:r>
      <w:proofErr w:type="spellStart"/>
      <w:r w:rsidRPr="00751307">
        <w:rPr>
          <w:rFonts w:ascii="Gandhari Unicode" w:hAnsi="Gandhari Unicode" w:cs="e-Tamil OTC"/>
          <w:lang w:val="de-DE"/>
          <w:rPrChange w:id="209" w:author="Narmada Hansani Polgampalage" w:date="2023-12-07T14:21:00Z">
            <w:rPr/>
          </w:rPrChange>
        </w:rPr>
        <w:t>poyttaṉa</w:t>
      </w:r>
      <w:proofErr w:type="spellEnd"/>
      <w:r w:rsidRPr="00751307">
        <w:rPr>
          <w:rFonts w:ascii="Gandhari Unicode" w:hAnsi="Gandhari Unicode" w:cs="e-Tamil OTC"/>
          <w:lang w:val="de-DE"/>
          <w:rPrChange w:id="210" w:author="Narmada Hansani Polgampalage" w:date="2023-12-07T14:21:00Z">
            <w:rPr/>
          </w:rPrChange>
        </w:rPr>
        <w:t xml:space="preserve"> </w:t>
      </w:r>
      <w:proofErr w:type="spellStart"/>
      <w:r w:rsidRPr="00751307">
        <w:rPr>
          <w:rFonts w:ascii="Gandhari Unicode" w:hAnsi="Gandhari Unicode" w:cs="e-Tamil OTC"/>
          <w:lang w:val="de-DE"/>
          <w:rPrChange w:id="211" w:author="Narmada Hansani Polgampalage" w:date="2023-12-07T14:21:00Z">
            <w:rPr/>
          </w:rPrChange>
        </w:rPr>
        <w:t>kūṟi</w:t>
      </w:r>
      <w:proofErr w:type="spellEnd"/>
    </w:p>
    <w:p w14:paraId="0C608F11"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i/>
          <w:iCs/>
          <w:lang w:val="de-DE"/>
          <w:rPrChange w:id="212" w:author="Narmada Hansani Polgampalage" w:date="2023-12-07T14:21:00Z">
            <w:rPr>
              <w:i/>
              <w:iCs/>
            </w:rPr>
          </w:rPrChange>
        </w:rPr>
        <w:t>~</w:t>
      </w:r>
      <w:proofErr w:type="spellStart"/>
      <w:r w:rsidRPr="00751307">
        <w:rPr>
          <w:rFonts w:ascii="Gandhari Unicode" w:hAnsi="Gandhari Unicode" w:cs="e-Tamil OTC"/>
          <w:i/>
          <w:iCs/>
          <w:lang w:val="de-DE"/>
          <w:rPrChange w:id="213" w:author="Narmada Hansani Polgampalage" w:date="2023-12-07T14:21:00Z">
            <w:rPr>
              <w:i/>
              <w:iCs/>
            </w:rPr>
          </w:rPrChange>
        </w:rPr>
        <w:t>aṉṉai</w:t>
      </w:r>
      <w:proofErr w:type="spellEnd"/>
      <w:r w:rsidRPr="00751307">
        <w:rPr>
          <w:rFonts w:ascii="Gandhari Unicode" w:hAnsi="Gandhari Unicode" w:cs="e-Tamil OTC"/>
          <w:i/>
          <w:iCs/>
          <w:lang w:val="de-DE"/>
          <w:rPrChange w:id="214" w:author="Narmada Hansani Polgampalage" w:date="2023-12-07T14:21:00Z">
            <w:rPr>
              <w:i/>
              <w:iCs/>
            </w:rPr>
          </w:rPrChange>
        </w:rPr>
        <w:t xml:space="preserve"> ~</w:t>
      </w:r>
      <w:proofErr w:type="spellStart"/>
      <w:r w:rsidRPr="00751307">
        <w:rPr>
          <w:rFonts w:ascii="Gandhari Unicode" w:hAnsi="Gandhari Unicode" w:cs="e-Tamil OTC"/>
          <w:lang w:val="de-DE"/>
          <w:rPrChange w:id="215" w:author="Narmada Hansani Polgampalage" w:date="2023-12-07T14:21:00Z">
            <w:rPr/>
          </w:rPrChange>
        </w:rPr>
        <w:t>ōmpiya</w:t>
      </w:r>
      <w:proofErr w:type="spellEnd"/>
      <w:r w:rsidRPr="00751307">
        <w:rPr>
          <w:rFonts w:ascii="Gandhari Unicode" w:hAnsi="Gandhari Unicode" w:cs="e-Tamil OTC"/>
          <w:lang w:val="de-DE"/>
          <w:rPrChange w:id="216" w:author="Narmada Hansani Polgampalage" w:date="2023-12-07T14:21:00Z">
            <w:rPr/>
          </w:rPrChange>
        </w:rPr>
        <w:t xml:space="preserve"> ~</w:t>
      </w:r>
      <w:proofErr w:type="spellStart"/>
      <w:r w:rsidRPr="00751307">
        <w:rPr>
          <w:rFonts w:ascii="Gandhari Unicode" w:hAnsi="Gandhari Unicode" w:cs="e-Tamil OTC"/>
          <w:lang w:val="de-DE"/>
          <w:rPrChange w:id="217" w:author="Narmada Hansani Polgampalage" w:date="2023-12-07T14:21:00Z">
            <w:rPr/>
          </w:rPrChange>
        </w:rPr>
        <w:t>āy</w:t>
      </w:r>
      <w:proofErr w:type="spellEnd"/>
      <w:r w:rsidRPr="00751307">
        <w:rPr>
          <w:rFonts w:ascii="Gandhari Unicode" w:hAnsi="Gandhari Unicode" w:cs="e-Tamil OTC"/>
          <w:lang w:val="de-DE"/>
          <w:rPrChange w:id="218" w:author="Narmada Hansani Polgampalage" w:date="2023-12-07T14:21:00Z">
            <w:rPr/>
          </w:rPrChange>
        </w:rPr>
        <w:t xml:space="preserve"> </w:t>
      </w:r>
      <w:proofErr w:type="spellStart"/>
      <w:r w:rsidRPr="00751307">
        <w:rPr>
          <w:rFonts w:ascii="Gandhari Unicode" w:hAnsi="Gandhari Unicode" w:cs="e-Tamil OTC"/>
          <w:lang w:val="de-DE"/>
          <w:rPrChange w:id="219" w:author="Narmada Hansani Polgampalage" w:date="2023-12-07T14:21:00Z">
            <w:rPr/>
          </w:rPrChange>
        </w:rPr>
        <w:t>nalam</w:t>
      </w:r>
      <w:proofErr w:type="spellEnd"/>
    </w:p>
    <w:p w14:paraId="6F5D32F3"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20" w:author="Narmada Hansani Polgampalage" w:date="2023-12-07T14:21:00Z">
            <w:rPr/>
          </w:rPrChange>
        </w:rPr>
        <w:t>eṉṉai</w:t>
      </w:r>
      <w:proofErr w:type="spellEnd"/>
      <w:r w:rsidRPr="00751307">
        <w:rPr>
          <w:rFonts w:ascii="Gandhari Unicode" w:hAnsi="Gandhari Unicode" w:cs="e-Tamil OTC"/>
          <w:lang w:val="de-DE"/>
          <w:rPrChange w:id="221" w:author="Narmada Hansani Polgampalage" w:date="2023-12-07T14:21:00Z">
            <w:rPr/>
          </w:rPrChange>
        </w:rPr>
        <w:t xml:space="preserve"> </w:t>
      </w:r>
      <w:proofErr w:type="spellStart"/>
      <w:r w:rsidRPr="00751307">
        <w:rPr>
          <w:rFonts w:ascii="Gandhari Unicode" w:hAnsi="Gandhari Unicode" w:cs="e-Tamil OTC"/>
          <w:lang w:val="de-DE"/>
          <w:rPrChange w:id="222" w:author="Narmada Hansani Polgampalage" w:date="2023-12-07T14:21:00Z">
            <w:rPr/>
          </w:rPrChange>
        </w:rPr>
        <w:t>koṇṭāṉ</w:t>
      </w:r>
      <w:proofErr w:type="spellEnd"/>
      <w:r w:rsidRPr="00751307">
        <w:rPr>
          <w:rFonts w:ascii="Gandhari Unicode" w:hAnsi="Gandhari Unicode" w:cs="e-Tamil OTC"/>
          <w:lang w:val="de-DE"/>
          <w:rPrChange w:id="223" w:author="Narmada Hansani Polgampalage" w:date="2023-12-07T14:21:00Z">
            <w:rPr/>
          </w:rPrChange>
        </w:rPr>
        <w:t xml:space="preserve"> </w:t>
      </w:r>
      <w:proofErr w:type="spellStart"/>
      <w:r w:rsidRPr="00751307">
        <w:rPr>
          <w:rFonts w:ascii="Gandhari Unicode" w:hAnsi="Gandhari Unicode" w:cs="e-Tamil OTC"/>
          <w:lang w:val="de-DE"/>
          <w:rPrChange w:id="224" w:author="Narmada Hansani Polgampalage" w:date="2023-12-07T14:21:00Z">
            <w:rPr/>
          </w:rPrChange>
        </w:rPr>
        <w:t>yām</w:t>
      </w:r>
      <w:proofErr w:type="spellEnd"/>
      <w:r w:rsidRPr="00751307">
        <w:rPr>
          <w:rFonts w:ascii="Gandhari Unicode" w:hAnsi="Gandhari Unicode" w:cs="e-Tamil OTC"/>
          <w:lang w:val="de-DE"/>
          <w:rPrChange w:id="225" w:author="Narmada Hansani Polgampalage" w:date="2023-12-07T14:21:00Z">
            <w:rPr/>
          </w:rPrChange>
        </w:rPr>
        <w:t xml:space="preserve"> </w:t>
      </w:r>
      <w:proofErr w:type="spellStart"/>
      <w:r w:rsidRPr="00751307">
        <w:rPr>
          <w:rFonts w:ascii="Gandhari Unicode" w:hAnsi="Gandhari Unicode" w:cs="e-Tamil OTC"/>
          <w:i/>
          <w:iCs/>
          <w:lang w:val="de-DE"/>
          <w:rPrChange w:id="226" w:author="Narmada Hansani Polgampalage" w:date="2023-12-07T14:21:00Z">
            <w:rPr>
              <w:i/>
              <w:iCs/>
            </w:rPr>
          </w:rPrChange>
        </w:rPr>
        <w:t>iṉṉam-āl</w:t>
      </w:r>
      <w:proofErr w:type="spellEnd"/>
      <w:r w:rsidRPr="00751307">
        <w:rPr>
          <w:rFonts w:ascii="Gandhari Unicode" w:hAnsi="Gandhari Unicode" w:cs="e-Tamil OTC"/>
          <w:lang w:val="de-DE"/>
          <w:rPrChange w:id="227" w:author="Narmada Hansani Polgampalage" w:date="2023-12-07T14:21:00Z">
            <w:rPr/>
          </w:rPrChange>
        </w:rPr>
        <w:t xml:space="preserve"> </w:t>
      </w:r>
      <w:proofErr w:type="spellStart"/>
      <w:r w:rsidRPr="00751307">
        <w:rPr>
          <w:rFonts w:ascii="Gandhari Unicode" w:hAnsi="Gandhari Unicode" w:cs="e-Tamil OTC"/>
          <w:lang w:val="de-DE"/>
          <w:rPrChange w:id="228" w:author="Narmada Hansani Polgampalage" w:date="2023-12-07T14:21:00Z">
            <w:rPr/>
          </w:rPrChange>
        </w:rPr>
        <w:t>iṉi</w:t>
      </w:r>
      <w:proofErr w:type="spellEnd"/>
      <w:r w:rsidRPr="00751307">
        <w:rPr>
          <w:rFonts w:ascii="Gandhari Unicode" w:hAnsi="Gandhari Unicode" w:cs="e-Tamil OTC"/>
          <w:lang w:val="de-DE"/>
          <w:rPrChange w:id="229" w:author="Narmada Hansani Polgampalage" w:date="2023-12-07T14:21:00Z">
            <w:rPr/>
          </w:rPrChange>
        </w:rPr>
        <w:t>-~ē.</w:t>
      </w:r>
    </w:p>
    <w:p w14:paraId="65789033" w14:textId="77777777" w:rsidR="00544225" w:rsidRDefault="00544225">
      <w:pPr>
        <w:pStyle w:val="Textbody"/>
        <w:spacing w:after="29" w:line="260" w:lineRule="exact"/>
        <w:rPr>
          <w:rFonts w:ascii="Gandhari Unicode" w:hAnsi="Gandhari Unicode" w:cs="e-Tamil OTC"/>
          <w:lang w:val="de-DE"/>
        </w:rPr>
      </w:pPr>
    </w:p>
    <w:p w14:paraId="5D40CFDD" w14:textId="77777777" w:rsidR="00544225" w:rsidRDefault="00544225">
      <w:pPr>
        <w:pStyle w:val="Textbody"/>
        <w:spacing w:after="29" w:line="260" w:lineRule="exact"/>
        <w:rPr>
          <w:rFonts w:ascii="Gandhari Unicode" w:hAnsi="Gandhari Unicode" w:cs="e-Tamil OTC"/>
          <w:lang w:val="de-DE"/>
        </w:rPr>
      </w:pPr>
    </w:p>
    <w:p w14:paraId="1A733B3D" w14:textId="77777777" w:rsidR="00544225" w:rsidRDefault="00000000">
      <w:pPr>
        <w:pStyle w:val="Textbody"/>
        <w:spacing w:after="29" w:line="260" w:lineRule="exact"/>
        <w:rPr>
          <w:rFonts w:ascii="Gandhari Unicode" w:hAnsi="Gandhari Unicode" w:cs="e-Tamil OTC"/>
          <w:lang w:val="de-DE"/>
        </w:rPr>
      </w:pPr>
      <w:r w:rsidRPr="00751307">
        <w:rPr>
          <w:lang w:val="de-DE"/>
          <w:rPrChange w:id="230" w:author="Narmada Hansani Polgampalage" w:date="2023-12-07T14:21:00Z">
            <w:rPr/>
          </w:rPrChange>
        </w:rPr>
        <w:br w:type="page"/>
      </w:r>
    </w:p>
    <w:p w14:paraId="51B4407E"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at the sight of changes in HER, who had changed [while awaiting] the time of marriage.</w:t>
      </w:r>
    </w:p>
    <w:p w14:paraId="0B1AF77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big village taken- become-full- bustle/clamour- </w:t>
      </w:r>
      <w:proofErr w:type="gramStart"/>
      <w:r>
        <w:rPr>
          <w:rFonts w:ascii="Gandhari Unicode" w:hAnsi="Gandhari Unicode" w:cs="e-Tamil OTC"/>
          <w:lang w:val="en-GB"/>
        </w:rPr>
        <w:t>festival</w:t>
      </w:r>
      <w:proofErr w:type="spellStart"/>
      <w:r>
        <w:rPr>
          <w:rFonts w:ascii="Gandhari Unicode" w:hAnsi="Gandhari Unicode" w:cs="e-Tamil OTC"/>
          <w:position w:val="6"/>
          <w:lang w:val="en-GB"/>
        </w:rPr>
        <w:t>iṉ</w:t>
      </w:r>
      <w:proofErr w:type="spellEnd"/>
      <w:proofErr w:type="gramEnd"/>
    </w:p>
    <w:p w14:paraId="24956E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we-go </w:t>
      </w:r>
      <w:proofErr w:type="spellStart"/>
      <w:r>
        <w:rPr>
          <w:rFonts w:ascii="Gandhari Unicode" w:hAnsi="Gandhari Unicode" w:cs="e-Tamil OTC"/>
          <w:lang w:val="en-GB"/>
        </w:rPr>
        <w:t>we-go</w:t>
      </w:r>
      <w:proofErr w:type="spellEnd"/>
      <w:r>
        <w:rPr>
          <w:rFonts w:ascii="Gandhari Unicode" w:hAnsi="Gandhari Unicode" w:cs="e-Tamil OTC"/>
          <w:lang w:val="en-GB"/>
        </w:rPr>
        <w:t xml:space="preserve"> you-say(sub.) that-day </w:t>
      </w:r>
      <w:proofErr w:type="gramStart"/>
      <w:r>
        <w:rPr>
          <w:rFonts w:ascii="Gandhari Unicode" w:hAnsi="Gandhari Unicode" w:cs="e-Tamil OTC"/>
          <w:lang w:val="en-GB"/>
        </w:rPr>
        <w:t>here</w:t>
      </w:r>
      <w:proofErr w:type="gramEnd"/>
    </w:p>
    <w:p w14:paraId="13C944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good-they(h.) good-they(n.pl.) many-they(n.pl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position w:val="6"/>
          <w:lang w:val="en-GB"/>
        </w:rPr>
        <w:t>-tilla</w:t>
      </w:r>
    </w:p>
    <w:p w14:paraId="2B4892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[scarecrow</w:t>
      </w:r>
      <w:r>
        <w:rPr>
          <w:rFonts w:ascii="Gandhari Unicode" w:hAnsi="Gandhari Unicode" w:cs="e-Tamil OTC"/>
          <w:position w:val="6"/>
          <w:lang w:val="en-GB"/>
        </w:rPr>
        <w:t>1</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[scarecrow</w:t>
      </w:r>
      <w:r>
        <w:rPr>
          <w:rFonts w:ascii="Gandhari Unicode" w:hAnsi="Gandhari Unicode" w:cs="e-Tamil OTC"/>
          <w:position w:val="6"/>
          <w:lang w:val="en-GB"/>
        </w:rPr>
        <w:t>2</w:t>
      </w:r>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shoot</w:t>
      </w:r>
      <w:r>
        <w:rPr>
          <w:rFonts w:ascii="Gandhari Unicode" w:hAnsi="Gandhari Unicode" w:cs="e-Tamil OTC"/>
          <w:position w:val="6"/>
          <w:lang w:val="en-GB"/>
        </w:rPr>
        <w:t>um</w:t>
      </w:r>
      <w:r>
        <w:rPr>
          <w:rFonts w:ascii="Gandhari Unicode" w:hAnsi="Gandhari Unicode" w:cs="e-Tamil OTC"/>
          <w:lang w:val="en-GB"/>
        </w:rPr>
        <w:t xml:space="preserve"> given these(n.pl.)</w:t>
      </w:r>
    </w:p>
    <w:p w14:paraId="1A299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like-they(n.pl.) you(dat.) say(inf.) lied-they(n.pl.) spoken</w:t>
      </w:r>
    </w:p>
    <w:p w14:paraId="49DBD1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mother protected- select- </w:t>
      </w:r>
      <w:proofErr w:type="gramStart"/>
      <w:r>
        <w:rPr>
          <w:rFonts w:ascii="Gandhari Unicode" w:hAnsi="Gandhari Unicode" w:cs="e-Tamil OTC"/>
          <w:lang w:val="en-GB"/>
        </w:rPr>
        <w:t>goodness</w:t>
      </w:r>
      <w:proofErr w:type="gramEnd"/>
    </w:p>
    <w:p w14:paraId="1100E2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me(acc.)/my lord he-took we</w:t>
      </w:r>
      <w:ins w:id="231" w:author="Narmada Hansani Polgampalage" w:date="2023-11-20T14:03:00Z">
        <w:r>
          <w:rPr>
            <w:rFonts w:ascii="Gandhari Unicode" w:hAnsi="Gandhari Unicode" w:cs="e-Tamil OTC"/>
            <w:lang w:val="en-GB"/>
          </w:rPr>
          <w:t>-</w:t>
        </w:r>
      </w:ins>
      <w:del w:id="232" w:author="Narmada Hansani Polgampalage" w:date="2023-11-20T14:03:00Z">
        <w:r>
          <w:rPr>
            <w:rFonts w:ascii="Gandhari Unicode" w:hAnsi="Gandhari Unicode" w:cs="e-Tamil OTC"/>
            <w:lang w:val="en-GB"/>
          </w:rPr>
          <w:delText xml:space="preserve"> </w:delText>
        </w:r>
      </w:del>
      <w:r>
        <w:rPr>
          <w:rFonts w:ascii="Gandhari Unicode" w:hAnsi="Gandhari Unicode" w:cs="e-Tamil OTC"/>
          <w:lang w:val="en-GB"/>
        </w:rPr>
        <w:t>such-we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now</w:t>
      </w:r>
      <w:r>
        <w:rPr>
          <w:rFonts w:ascii="Gandhari Unicode" w:hAnsi="Gandhari Unicode" w:cs="e-Tamil OTC"/>
          <w:position w:val="6"/>
          <w:lang w:val="en-GB"/>
        </w:rPr>
        <w:t>ē</w:t>
      </w:r>
      <w:r>
        <w:rPr>
          <w:rFonts w:ascii="Gandhari Unicode" w:hAnsi="Gandhari Unicode" w:cs="e-Tamil OTC"/>
          <w:lang w:val="en-GB"/>
        </w:rPr>
        <w:t>.</w:t>
      </w:r>
    </w:p>
    <w:p w14:paraId="69EE1D83" w14:textId="77777777" w:rsidR="00544225" w:rsidRDefault="00544225">
      <w:pPr>
        <w:pStyle w:val="Textbody"/>
        <w:spacing w:after="29"/>
        <w:rPr>
          <w:rFonts w:ascii="Gandhari Unicode" w:hAnsi="Gandhari Unicode" w:cs="e-Tamil OTC"/>
          <w:lang w:val="en-GB"/>
        </w:rPr>
      </w:pPr>
    </w:p>
    <w:p w14:paraId="6EEF1B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that day you</w:t>
      </w:r>
      <w:r>
        <w:rPr>
          <w:rStyle w:val="FootnoteReference1"/>
          <w:rFonts w:ascii="Gandhari Unicode" w:hAnsi="Gandhari Unicode" w:cs="e-Tamil OTC"/>
          <w:lang w:val="en-GB"/>
        </w:rPr>
        <w:footnoteReference w:id="100"/>
      </w:r>
      <w:r>
        <w:rPr>
          <w:rFonts w:ascii="Gandhari Unicode" w:hAnsi="Gandhari Unicode" w:cs="e-Tamil OTC"/>
          <w:lang w:val="en-GB"/>
        </w:rPr>
        <w:t xml:space="preserve"> would say: “let us </w:t>
      </w:r>
      <w:proofErr w:type="gramStart"/>
      <w:r>
        <w:rPr>
          <w:rFonts w:ascii="Gandhari Unicode" w:hAnsi="Gandhari Unicode" w:cs="e-Tamil OTC"/>
          <w:lang w:val="en-GB"/>
        </w:rPr>
        <w:t>go</w:t>
      </w:r>
      <w:proofErr w:type="gramEnd"/>
    </w:p>
    <w:p w14:paraId="65F67A3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to the bustling festival in the big village!” There</w:t>
      </w:r>
    </w:p>
    <w:p w14:paraId="3BBA65F8"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[were] many good things for the good ones indeed</w:t>
      </w:r>
      <w:r>
        <w:rPr>
          <w:rStyle w:val="FootnoteReference1"/>
          <w:rFonts w:ascii="Gandhari Unicode" w:hAnsi="Gandhari Unicode" w:cs="e-Tamil OTC"/>
          <w:lang w:val="en-GB"/>
        </w:rPr>
        <w:footnoteReference w:id="101"/>
      </w:r>
      <w:r>
        <w:rPr>
          <w:rFonts w:ascii="Gandhari Unicode" w:hAnsi="Gandhari Unicode" w:cs="e-Tamil OTC"/>
          <w:lang w:val="en-GB"/>
        </w:rPr>
        <w:t>!</w:t>
      </w:r>
      <w:r>
        <w:rPr>
          <w:rStyle w:val="FootnoteReference1"/>
          <w:rFonts w:ascii="Gandhari Unicode" w:hAnsi="Gandhari Unicode" w:cs="e-Tamil OTC"/>
          <w:lang w:val="en-GB"/>
        </w:rPr>
        <w:footnoteReference w:id="102"/>
      </w:r>
    </w:p>
    <w:p w14:paraId="78E6AF7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gave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a </w:t>
      </w:r>
      <w:proofErr w:type="gramStart"/>
      <w:r>
        <w:rPr>
          <w:rFonts w:ascii="Gandhari Unicode" w:hAnsi="Gandhari Unicode" w:cs="e-Tamil OTC"/>
          <w:lang w:val="en-GB"/>
        </w:rPr>
        <w:t>shoot</w:t>
      </w:r>
      <w:proofErr w:type="gramEnd"/>
    </w:p>
    <w:p w14:paraId="44E62F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spoke</w:t>
      </w:r>
      <w:r>
        <w:rPr>
          <w:rStyle w:val="FootnoteReference1"/>
          <w:rFonts w:ascii="Gandhari Unicode" w:hAnsi="Gandhari Unicode" w:cs="e-Tamil OTC"/>
          <w:lang w:val="en-GB"/>
        </w:rPr>
        <w:footnoteReference w:id="103"/>
      </w:r>
      <w:r>
        <w:rPr>
          <w:rFonts w:ascii="Gandhari Unicode" w:hAnsi="Gandhari Unicode" w:cs="e-Tamil OTC"/>
          <w:lang w:val="en-GB"/>
        </w:rPr>
        <w:t xml:space="preserve"> </w:t>
      </w:r>
      <w:proofErr w:type="gramStart"/>
      <w:r>
        <w:rPr>
          <w:rFonts w:ascii="Gandhari Unicode" w:hAnsi="Gandhari Unicode" w:cs="e-Tamil OTC"/>
          <w:lang w:val="en-GB"/>
        </w:rPr>
        <w:t>false[</w:t>
      </w:r>
      <w:proofErr w:type="spellStart"/>
      <w:proofErr w:type="gramEnd"/>
      <w:r>
        <w:rPr>
          <w:rFonts w:ascii="Gandhari Unicode" w:hAnsi="Gandhari Unicode" w:cs="e-Tamil OTC"/>
          <w:lang w:val="en-GB"/>
        </w:rPr>
        <w:t>ly</w:t>
      </w:r>
      <w:proofErr w:type="spellEnd"/>
      <w:r>
        <w:rPr>
          <w:rFonts w:ascii="Gandhari Unicode" w:hAnsi="Gandhari Unicode" w:cs="e-Tamil OTC"/>
          <w:lang w:val="en-GB"/>
        </w:rPr>
        <w:t xml:space="preserve"> flattering] things such as</w:t>
      </w:r>
    </w:p>
    <w:p w14:paraId="4DC9DD95"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t>
      </w:r>
      <w:proofErr w:type="gramStart"/>
      <w:r>
        <w:rPr>
          <w:rFonts w:ascii="Gandhari Unicode" w:hAnsi="Gandhari Unicode" w:cs="e-Tamil OTC"/>
          <w:lang w:val="en-GB"/>
        </w:rPr>
        <w:t>these</w:t>
      </w:r>
      <w:proofErr w:type="gramEnd"/>
      <w:r>
        <w:rPr>
          <w:rFonts w:ascii="Gandhari Unicode" w:hAnsi="Gandhari Unicode" w:cs="e-Tamil OTC"/>
          <w:lang w:val="en-GB"/>
        </w:rPr>
        <w:t xml:space="preserve"> are resembling you”</w:t>
      </w:r>
    </w:p>
    <w:p w14:paraId="54467D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he took me</w:t>
      </w:r>
      <w:r>
        <w:rPr>
          <w:rStyle w:val="FootnoteReference1"/>
          <w:rFonts w:ascii="Gandhari Unicode" w:hAnsi="Gandhari Unicode" w:cs="e-Tamil OTC"/>
          <w:lang w:val="en-GB"/>
        </w:rPr>
        <w:footnoteReference w:id="104"/>
      </w:r>
      <w:r>
        <w:rPr>
          <w:rFonts w:ascii="Gandhari Unicode" w:hAnsi="Gandhari Unicode" w:cs="e-Tamil OTC"/>
          <w:lang w:val="en-GB"/>
        </w:rPr>
        <w:t xml:space="preserve">: the choice </w:t>
      </w:r>
      <w:proofErr w:type="gramStart"/>
      <w:r>
        <w:rPr>
          <w:rFonts w:ascii="Gandhari Unicode" w:hAnsi="Gandhari Unicode" w:cs="e-Tamil OTC"/>
          <w:lang w:val="en-GB"/>
        </w:rPr>
        <w:t>innocence</w:t>
      </w:r>
      <w:proofErr w:type="gramEnd"/>
    </w:p>
    <w:p w14:paraId="2F432E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protected by mother. Such we [are] now.</w:t>
      </w:r>
    </w:p>
    <w:p w14:paraId="3F66364D" w14:textId="77777777" w:rsidR="00544225" w:rsidRDefault="00544225">
      <w:pPr>
        <w:pStyle w:val="Textbody"/>
        <w:spacing w:after="0"/>
        <w:rPr>
          <w:rFonts w:ascii="Gandhari Unicode" w:hAnsi="Gandhari Unicode" w:cs="e-Tamil OTC"/>
          <w:lang w:val="en-GB"/>
        </w:rPr>
      </w:pPr>
    </w:p>
    <w:p w14:paraId="4F3DEF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 xml:space="preserve">He gave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tender leaves [for a garment]</w:t>
      </w:r>
    </w:p>
    <w:p w14:paraId="1620B98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and talked </w:t>
      </w:r>
      <w:proofErr w:type="gramStart"/>
      <w:r>
        <w:rPr>
          <w:rFonts w:ascii="Gandhari Unicode" w:hAnsi="Gandhari Unicode" w:cs="e-Tamil OTC"/>
          <w:lang w:val="en-GB"/>
        </w:rPr>
        <w:t>false[</w:t>
      </w:r>
      <w:proofErr w:type="spellStart"/>
      <w:proofErr w:type="gramEnd"/>
      <w:r>
        <w:rPr>
          <w:rFonts w:ascii="Gandhari Unicode" w:hAnsi="Gandhari Unicode" w:cs="e-Tamil OTC"/>
          <w:lang w:val="en-GB"/>
        </w:rPr>
        <w:t>ly</w:t>
      </w:r>
      <w:proofErr w:type="spellEnd"/>
      <w:r>
        <w:rPr>
          <w:rFonts w:ascii="Gandhari Unicode" w:hAnsi="Gandhari Unicode" w:cs="e-Tamil OTC"/>
          <w:lang w:val="en-GB"/>
        </w:rPr>
        <w:t xml:space="preserve"> flattering] things like “these are suited to you”</w:t>
      </w:r>
    </w:p>
    <w:p w14:paraId="007A6FA6" w14:textId="77777777" w:rsidR="00544225" w:rsidRDefault="00544225">
      <w:pPr>
        <w:pStyle w:val="Textbody"/>
        <w:spacing w:after="0"/>
        <w:rPr>
          <w:rFonts w:ascii="Gandhari Unicode" w:hAnsi="Gandhari Unicode" w:cs="e-Tamil OTC"/>
          <w:lang w:val="en-GB"/>
        </w:rPr>
      </w:pPr>
    </w:p>
    <w:p w14:paraId="7419F3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4-7c</w:t>
      </w:r>
      <w:r>
        <w:rPr>
          <w:rFonts w:ascii="Gandhari Unicode" w:hAnsi="Gandhari Unicode" w:cs="e-Tamil OTC"/>
          <w:lang w:val="en-GB"/>
        </w:rPr>
        <w:tab/>
        <w:t>My lord took</w:t>
      </w:r>
    </w:p>
    <w:p w14:paraId="22A2E2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choice innocence protected by mother,</w:t>
      </w:r>
    </w:p>
    <w:p w14:paraId="5DCD2ED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giving [me] a </w:t>
      </w:r>
      <w:proofErr w:type="spellStart"/>
      <w:r>
        <w:rPr>
          <w:rFonts w:ascii="Gandhari Unicode" w:hAnsi="Gandhari Unicode" w:cs="e-Tamil OTC"/>
          <w:lang w:val="en-GB"/>
        </w:rPr>
        <w:t>Taḻal</w:t>
      </w:r>
      <w:proofErr w:type="spellEnd"/>
      <w:r>
        <w:rPr>
          <w:rFonts w:ascii="Gandhari Unicode" w:hAnsi="Gandhari Unicode" w:cs="e-Tamil OTC"/>
          <w:lang w:val="en-GB"/>
        </w:rPr>
        <w:t xml:space="preserve"> and a </w:t>
      </w:r>
      <w:proofErr w:type="spellStart"/>
      <w:r>
        <w:rPr>
          <w:rFonts w:ascii="Gandhari Unicode" w:hAnsi="Gandhari Unicode" w:cs="e-Tamil OTC"/>
          <w:lang w:val="en-GB"/>
        </w:rPr>
        <w:t>Taṭṭai</w:t>
      </w:r>
      <w:proofErr w:type="spellEnd"/>
      <w:r>
        <w:rPr>
          <w:rFonts w:ascii="Gandhari Unicode" w:hAnsi="Gandhari Unicode" w:cs="e-Tamil OTC"/>
          <w:lang w:val="en-GB"/>
        </w:rPr>
        <w:t xml:space="preserve"> and a shoot</w:t>
      </w:r>
    </w:p>
    <w:p w14:paraId="238A1C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[and] talking erroneously “these are apt for you”.</w:t>
      </w:r>
    </w:p>
    <w:p w14:paraId="04662922" w14:textId="77777777" w:rsidR="00544225" w:rsidRDefault="00000000">
      <w:pPr>
        <w:rPr>
          <w:rFonts w:ascii="Gandhari Unicode" w:hAnsi="Gandhari Unicode" w:cs="e-Tamil OTC"/>
          <w:b/>
        </w:rPr>
      </w:pPr>
      <w:r>
        <w:br w:type="page"/>
      </w:r>
    </w:p>
    <w:p w14:paraId="5E44BC9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224</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மைந்தன்</w:t>
      </w:r>
      <w:proofErr w:type="spellEnd"/>
      <w:r>
        <w:rPr>
          <w:rFonts w:ascii="e-Tamil OTC" w:hAnsi="e-Tamil OTC" w:cs="e-Tamil OTC"/>
          <w:i w:val="0"/>
          <w:iCs w:val="0"/>
          <w:color w:val="auto"/>
        </w:rPr>
        <w:t xml:space="preserve">: </w:t>
      </w:r>
      <w:r>
        <w:rPr>
          <w:rFonts w:ascii="Gandhari Unicode" w:hAnsi="Gandhari Unicode"/>
          <w:i w:val="0"/>
          <w:iCs w:val="0"/>
          <w:color w:val="auto"/>
        </w:rPr>
        <w:t>SHE / the confidante</w:t>
      </w:r>
    </w:p>
    <w:p w14:paraId="0E03D2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இறந்துபடும்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3AAD829" w14:textId="77777777" w:rsidR="00544225" w:rsidRDefault="00544225">
      <w:pPr>
        <w:pStyle w:val="Textbody"/>
        <w:spacing w:after="29"/>
        <w:rPr>
          <w:rFonts w:ascii="Gandhari Unicode" w:hAnsi="Gandhari Unicode" w:cs="e-Tamil OTC"/>
          <w:lang w:val="en-GB"/>
        </w:rPr>
      </w:pPr>
    </w:p>
    <w:p w14:paraId="0C337F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நீளிடைச்</w:t>
      </w:r>
      <w:proofErr w:type="spellEnd"/>
    </w:p>
    <w:p w14:paraId="2EB20CB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w:t>
      </w:r>
      <w:proofErr w:type="spellEnd"/>
    </w:p>
    <w:p w14:paraId="7F9E61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w:t>
      </w:r>
      <w:proofErr w:type="spellEnd"/>
    </w:p>
    <w:p w14:paraId="7A1265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படுதுய</w:t>
      </w:r>
      <w:proofErr w:type="spellEnd"/>
      <w:r>
        <w:rPr>
          <w:rFonts w:ascii="Gandhari Unicode" w:hAnsi="Gandhari Unicode" w:cs="e-Tamil OTC"/>
          <w:lang w:val="en-GB"/>
        </w:rPr>
        <w:t xml:space="preserve"> </w:t>
      </w:r>
      <w:bookmarkStart w:id="233" w:name="DDE_LINK30"/>
      <w:proofErr w:type="spellStart"/>
      <w:r>
        <w:rPr>
          <w:rFonts w:ascii="Gandhari Unicode" w:hAnsi="Gandhari Unicode" w:cs="e-Tamil OTC"/>
          <w:u w:val="wave"/>
          <w:lang w:val="en-GB"/>
        </w:rPr>
        <w:t>ரிரவிற்</w:t>
      </w:r>
      <w:bookmarkEnd w:id="233"/>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2EC127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வுயர்திணை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p>
    <w:p w14:paraId="432387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துயர்பொறுக்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w:t>
      </w:r>
      <w:proofErr w:type="spellEnd"/>
      <w:r>
        <w:rPr>
          <w:rFonts w:ascii="Gandhari Unicode" w:hAnsi="Gandhari Unicode" w:cs="e-Tamil OTC"/>
          <w:lang w:val="en-GB"/>
        </w:rPr>
        <w:t>.</w:t>
      </w:r>
    </w:p>
    <w:p w14:paraId="451EA67C" w14:textId="77777777" w:rsidR="00544225" w:rsidRDefault="00544225">
      <w:pPr>
        <w:pStyle w:val="Textbody"/>
        <w:spacing w:after="29"/>
        <w:rPr>
          <w:rFonts w:ascii="Gandhari Unicode" w:hAnsi="Gandhari Unicode" w:cs="e-Tamil OTC"/>
          <w:lang w:val="en-GB"/>
        </w:rPr>
      </w:pPr>
    </w:p>
    <w:p w14:paraId="43E5AE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[KT 224-228.3c mostly illegible in C3]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வவல</w:t>
      </w:r>
      <w:proofErr w:type="spellEnd"/>
      <w:r>
        <w:rPr>
          <w:rFonts w:ascii="Gandhari Unicode" w:eastAsia="URW Palladio UNI" w:hAnsi="Gandhari Unicode" w:cs="e-Tamil OTC"/>
          <w:lang w:val="en-GB"/>
        </w:rPr>
        <w:t xml:space="preserve"> C1+2,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வவ்வ</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வல்ல</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யெற்றித்</w:t>
      </w:r>
      <w:proofErr w:type="spellEnd"/>
      <w:r>
        <w:rPr>
          <w:rFonts w:ascii="Gandhari Unicode" w:eastAsia="URW Palladio UNI" w:hAnsi="Gandhari Unicode" w:cs="e-Tamil OTC"/>
          <w:lang w:val="en-GB"/>
        </w:rPr>
        <w:t xml:space="preserve"> C1+2, G1,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யேற்றித்</w:t>
      </w:r>
      <w:proofErr w:type="spellEnd"/>
      <w:r>
        <w:rPr>
          <w:rFonts w:ascii="Gandhari Unicode" w:eastAsia="URW Palladio UNI" w:hAnsi="Gandhari Unicode" w:cs="e-Tamil OTC"/>
          <w:lang w:val="en-GB"/>
        </w:rPr>
        <w:t xml:space="preserve"> L1, G2, EA, I •</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ரிரவிற்</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L1, G1</w:t>
      </w:r>
    </w:p>
    <w:p w14:paraId="5D52FBBE" w14:textId="77777777" w:rsidR="00544225" w:rsidRDefault="00544225">
      <w:pPr>
        <w:pStyle w:val="Textbody"/>
        <w:spacing w:after="29"/>
        <w:rPr>
          <w:rFonts w:ascii="Gandhari Unicode" w:hAnsi="Gandhari Unicode" w:cs="e-Tamil OTC"/>
          <w:lang w:val="en-GB"/>
        </w:rPr>
      </w:pPr>
    </w:p>
    <w:p w14:paraId="53908B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avalam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w:t>
      </w:r>
    </w:p>
    <w:p w14:paraId="6B4E3B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ceṉṟōr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eṟṟi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tuñcā</w:t>
      </w:r>
      <w:proofErr w:type="spellEnd"/>
    </w:p>
    <w:p w14:paraId="335C45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kūval</w:t>
      </w:r>
      <w:proofErr w:type="spellEnd"/>
    </w:p>
    <w:p w14:paraId="75F4C7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kurāl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4AA02B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7DB964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poṟukk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allēṉ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w:t>
      </w:r>
      <w:proofErr w:type="spellEnd"/>
      <w:r>
        <w:rPr>
          <w:rFonts w:ascii="Gandhari Unicode" w:hAnsi="Gandhari Unicode" w:cs="e-Tamil OTC"/>
          <w:lang w:val="en-GB"/>
        </w:rPr>
        <w:t>*-ē.</w:t>
      </w:r>
    </w:p>
    <w:p w14:paraId="4C43AB6B" w14:textId="77777777" w:rsidR="00544225" w:rsidRDefault="00544225">
      <w:pPr>
        <w:pStyle w:val="Textbody"/>
        <w:spacing w:after="29"/>
        <w:rPr>
          <w:rFonts w:ascii="Gandhari Unicode" w:hAnsi="Gandhari Unicode" w:cs="e-Tamil OTC"/>
          <w:lang w:val="en-GB"/>
        </w:rPr>
      </w:pPr>
    </w:p>
    <w:p w14:paraId="5B1408E7" w14:textId="77777777" w:rsidR="00544225" w:rsidRDefault="00544225">
      <w:pPr>
        <w:pStyle w:val="Textbody"/>
        <w:spacing w:after="29"/>
        <w:rPr>
          <w:rFonts w:ascii="Gandhari Unicode" w:hAnsi="Gandhari Unicode" w:cs="e-Tamil OTC"/>
          <w:lang w:val="en-GB"/>
        </w:rPr>
      </w:pPr>
    </w:p>
    <w:p w14:paraId="2AA66860" w14:textId="77777777" w:rsidR="00544225" w:rsidRDefault="00000000">
      <w:pPr>
        <w:pStyle w:val="Textbody"/>
        <w:spacing w:after="29" w:line="260" w:lineRule="exact"/>
        <w:rPr>
          <w:rFonts w:ascii="Gandhari Unicode" w:hAnsi="Gandhari Unicode" w:cs="e-Tamil OTC"/>
          <w:lang w:val="en-GB"/>
        </w:rPr>
      </w:pPr>
      <w:r>
        <w:br w:type="page"/>
      </w:r>
    </w:p>
    <w:p w14:paraId="4CFEF84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for the confidante to hear, who was anxious that she would die in the time of separation.</w:t>
      </w:r>
    </w:p>
    <w:p w14:paraId="6C87879E" w14:textId="77777777" w:rsidR="00544225" w:rsidRDefault="00544225">
      <w:pPr>
        <w:pStyle w:val="Textbody"/>
        <w:spacing w:after="29" w:line="260" w:lineRule="exact"/>
        <w:rPr>
          <w:rFonts w:ascii="Gandhari Unicode" w:hAnsi="Gandhari Unicode" w:cs="e-Tamil OTC"/>
          <w:lang w:val="en-GB"/>
        </w:rPr>
      </w:pPr>
    </w:p>
    <w:p w14:paraId="266AB1B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crossroad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(-tree)- affliction be-long- </w:t>
      </w:r>
      <w:proofErr w:type="gramStart"/>
      <w:r>
        <w:rPr>
          <w:rFonts w:ascii="Gandhari Unicode" w:hAnsi="Gandhari Unicode" w:cs="e-Tamil OTC"/>
          <w:lang w:val="en-GB"/>
        </w:rPr>
        <w:t>way</w:t>
      </w:r>
      <w:proofErr w:type="gramEnd"/>
    </w:p>
    <w:p w14:paraId="6630499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gone-he(h.) cruelty struck sleep-</w:t>
      </w:r>
      <w:proofErr w:type="gramStart"/>
      <w:r>
        <w:rPr>
          <w:rFonts w:ascii="Gandhari Unicode" w:hAnsi="Gandhari Unicode" w:cs="e-Tamil OTC"/>
          <w:lang w:val="en-GB"/>
        </w:rPr>
        <w:t>not</w:t>
      </w:r>
      <w:proofErr w:type="gramEnd"/>
    </w:p>
    <w:p w14:paraId="658401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well</w:t>
      </w:r>
      <w:proofErr w:type="gramEnd"/>
    </w:p>
    <w:p w14:paraId="1442BD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tawny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happen- misery night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seen-</w:t>
      </w:r>
    </w:p>
    <w:p w14:paraId="5F79E4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height family dumb-he be-</w:t>
      </w:r>
      <w:proofErr w:type="gramStart"/>
      <w:r>
        <w:rPr>
          <w:rFonts w:ascii="Gandhari Unicode" w:hAnsi="Gandhari Unicode" w:cs="e-Tamil OTC"/>
          <w:lang w:val="en-GB"/>
        </w:rPr>
        <w:t>similar</w:t>
      </w:r>
      <w:proofErr w:type="gramEnd"/>
    </w:p>
    <w:p w14:paraId="6246BF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misery I-bear(sub.) not-so-I friend pain(</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4F2F63FB" w14:textId="77777777" w:rsidR="00544225" w:rsidRDefault="00544225">
      <w:pPr>
        <w:pStyle w:val="Textbody"/>
        <w:spacing w:after="29"/>
        <w:rPr>
          <w:rFonts w:ascii="Gandhari Unicode" w:hAnsi="Gandhari Unicode" w:cs="e-Tamil OTC"/>
          <w:lang w:val="en-GB"/>
        </w:rPr>
      </w:pPr>
    </w:p>
    <w:p w14:paraId="681B7344" w14:textId="77777777" w:rsidR="00544225" w:rsidRDefault="00544225">
      <w:pPr>
        <w:pStyle w:val="Textbody"/>
        <w:spacing w:after="29"/>
        <w:rPr>
          <w:rFonts w:ascii="Gandhari Unicode" w:hAnsi="Gandhari Unicode" w:cs="e-Tamil OTC"/>
          <w:lang w:val="en-GB"/>
        </w:rPr>
      </w:pPr>
    </w:p>
    <w:p w14:paraId="0021E4C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Sleepless, struck with the cruelty of him who has </w:t>
      </w:r>
      <w:proofErr w:type="gramStart"/>
      <w:r>
        <w:rPr>
          <w:rFonts w:ascii="Gandhari Unicode" w:hAnsi="Gandhari Unicode" w:cs="e-Tamil OTC"/>
          <w:lang w:val="en-GB"/>
        </w:rPr>
        <w:t>gone</w:t>
      </w:r>
      <w:proofErr w:type="gramEnd"/>
    </w:p>
    <w:p w14:paraId="2F5351E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long, afflicted way of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trees on crossroads</w:t>
      </w:r>
      <w:r>
        <w:rPr>
          <w:rStyle w:val="FootnoteReference1"/>
          <w:rFonts w:ascii="Gandhari Unicode" w:hAnsi="Gandhari Unicode" w:cs="e-Tamil OTC"/>
          <w:lang w:val="en-GB"/>
        </w:rPr>
        <w:footnoteReference w:id="105"/>
      </w:r>
      <w:r>
        <w:rPr>
          <w:rFonts w:ascii="Gandhari Unicode" w:hAnsi="Gandhari Unicode" w:cs="e-Tamil OTC"/>
          <w:lang w:val="en-GB"/>
        </w:rPr>
        <w:t>,</w:t>
      </w:r>
    </w:p>
    <w:p w14:paraId="2A7AFFEA"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[her] pain has become more than pain.</w:t>
      </w:r>
    </w:p>
    <w:p w14:paraId="4BB87DD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Like the dumb man from a high family,</w:t>
      </w:r>
      <w:r>
        <w:rPr>
          <w:rStyle w:val="FootnoteReference1"/>
          <w:rFonts w:ascii="Gandhari Unicode" w:hAnsi="Gandhari Unicode" w:cs="e-Tamil OTC"/>
          <w:lang w:val="en-GB"/>
        </w:rPr>
        <w:footnoteReference w:id="106"/>
      </w:r>
    </w:p>
    <w:p w14:paraId="7FBF6B2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who has seen at night the misery that has befallen the tawny </w:t>
      </w:r>
      <w:proofErr w:type="gramStart"/>
      <w:r>
        <w:rPr>
          <w:rFonts w:ascii="Gandhari Unicode" w:hAnsi="Gandhari Unicode" w:cs="e-Tamil OTC"/>
          <w:lang w:val="en-GB"/>
        </w:rPr>
        <w:t>cow</w:t>
      </w:r>
      <w:proofErr w:type="gramEnd"/>
    </w:p>
    <w:p w14:paraId="6D7F9CA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well,</w:t>
      </w:r>
    </w:p>
    <w:p w14:paraId="53A97D8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cannot bear the misery for [my] friend's pain.</w:t>
      </w:r>
    </w:p>
    <w:p w14:paraId="284142D7" w14:textId="77777777" w:rsidR="00544225" w:rsidRDefault="00544225">
      <w:pPr>
        <w:pStyle w:val="Textbody"/>
        <w:spacing w:after="0"/>
        <w:rPr>
          <w:rFonts w:ascii="Gandhari Unicode" w:hAnsi="Gandhari Unicode" w:cs="e-Tamil OTC"/>
          <w:lang w:val="en-GB"/>
        </w:rPr>
      </w:pPr>
    </w:p>
    <w:p w14:paraId="6AADFEAE" w14:textId="77777777" w:rsidR="00544225" w:rsidRDefault="00544225">
      <w:pPr>
        <w:pStyle w:val="Textbody"/>
        <w:spacing w:after="0"/>
        <w:rPr>
          <w:rFonts w:ascii="Gandhari Unicode" w:hAnsi="Gandhari Unicode" w:cs="e-Tamil OTC"/>
          <w:lang w:val="en-GB"/>
        </w:rPr>
      </w:pPr>
    </w:p>
    <w:p w14:paraId="30104B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2,3,6b </w:t>
      </w:r>
      <w:r>
        <w:rPr>
          <w:rFonts w:ascii="Gandhari Unicode" w:hAnsi="Gandhari Unicode" w:cs="e-Tamil OTC"/>
          <w:lang w:val="en-GB"/>
        </w:rPr>
        <w:tab/>
        <w:t xml:space="preserve">A pain has arisen more than the </w:t>
      </w:r>
      <w:proofErr w:type="gramStart"/>
      <w:r>
        <w:rPr>
          <w:rFonts w:ascii="Gandhari Unicode" w:hAnsi="Gandhari Unicode" w:cs="e-Tamil OTC"/>
          <w:lang w:val="en-GB"/>
        </w:rPr>
        <w:t>pain</w:t>
      </w:r>
      <w:proofErr w:type="gramEnd"/>
    </w:p>
    <w:p w14:paraId="7C2C61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of being sleepless, struck with the cruelty ...</w:t>
      </w:r>
    </w:p>
    <w:p w14:paraId="4D9B13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on behalf of the pain of [my] friend ...</w:t>
      </w:r>
      <w:r>
        <w:rPr>
          <w:rStyle w:val="FootnoteReference1"/>
          <w:rFonts w:ascii="Gandhari Unicode" w:hAnsi="Gandhari Unicode" w:cs="e-Tamil OTC"/>
          <w:lang w:val="en-GB"/>
        </w:rPr>
        <w:footnoteReference w:id="107"/>
      </w:r>
    </w:p>
    <w:p w14:paraId="51458508" w14:textId="77777777" w:rsidR="00544225" w:rsidRDefault="00544225">
      <w:pPr>
        <w:pStyle w:val="Textbody"/>
        <w:spacing w:after="0"/>
        <w:rPr>
          <w:rFonts w:ascii="Gandhari Unicode" w:hAnsi="Gandhari Unicode" w:cs="e-Tamil OTC"/>
          <w:b/>
          <w:lang w:val="en-GB"/>
        </w:rPr>
      </w:pPr>
    </w:p>
    <w:p w14:paraId="730D5979" w14:textId="77777777" w:rsidR="00544225" w:rsidRDefault="00000000">
      <w:pPr>
        <w:rPr>
          <w:rFonts w:ascii="Gandhari Unicode" w:eastAsiaTheme="majorEastAsia" w:hAnsi="Gandhari Unicode" w:cstheme="majorBidi" w:hint="eastAsia"/>
          <w:b/>
        </w:rPr>
      </w:pPr>
      <w:r>
        <w:br w:type="page"/>
      </w:r>
    </w:p>
    <w:p w14:paraId="622E616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85C97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பிரிவார்க்குத்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31F4CA6" w14:textId="77777777" w:rsidR="00544225" w:rsidRDefault="00544225">
      <w:pPr>
        <w:pStyle w:val="Textbody"/>
        <w:spacing w:after="29"/>
        <w:rPr>
          <w:rFonts w:ascii="Gandhari Unicode" w:hAnsi="Gandhari Unicode" w:cs="e-Tamil OTC"/>
          <w:lang w:val="en-GB"/>
        </w:rPr>
      </w:pPr>
    </w:p>
    <w:p w14:paraId="62CC26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p>
    <w:p w14:paraId="4CED6D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றினைபிடி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p>
    <w:p w14:paraId="4B8985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கட்டில்</w:t>
      </w:r>
      <w:proofErr w:type="spellEnd"/>
    </w:p>
    <w:p w14:paraId="75D209A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5C973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நன்றிமறந்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மென்சீர்க்</w:t>
      </w:r>
      <w:proofErr w:type="spellEnd"/>
    </w:p>
    <w:p w14:paraId="6C66D7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தன்னவிவ</w:t>
      </w:r>
      <w:proofErr w:type="spellEnd"/>
    </w:p>
    <w:p w14:paraId="405925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ளொலிமென்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நினக்கே</w:t>
      </w:r>
      <w:proofErr w:type="spellEnd"/>
      <w:r>
        <w:rPr>
          <w:rFonts w:ascii="Gandhari Unicode" w:hAnsi="Gandhari Unicode" w:cs="e-Tamil OTC"/>
          <w:lang w:val="en-GB"/>
        </w:rPr>
        <w:t>.</w:t>
      </w:r>
    </w:p>
    <w:p w14:paraId="37061E8E" w14:textId="77777777" w:rsidR="00544225" w:rsidRDefault="00544225">
      <w:pPr>
        <w:pStyle w:val="Textbody"/>
        <w:spacing w:after="29"/>
        <w:rPr>
          <w:rFonts w:ascii="Gandhari Unicode" w:hAnsi="Gandhari Unicode" w:cs="e-Tamil OTC"/>
          <w:lang w:val="en-GB"/>
        </w:rPr>
      </w:pPr>
    </w:p>
    <w:p w14:paraId="00CF11D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றினைபிடி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றிணைபிடி</w:t>
      </w:r>
      <w:proofErr w:type="spellEnd"/>
      <w:r>
        <w:rPr>
          <w:rFonts w:ascii="Gandhari Unicode" w:hAnsi="Gandhari Unicode" w:cs="e-Tamil OTC"/>
          <w:lang w:val="en-GB"/>
        </w:rPr>
        <w:t xml:space="preserve">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துவந்த</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துலந்த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நன்றிமறந்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108"/>
      </w:r>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C2, G1v+2,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r>
        <w:rPr>
          <w:rFonts w:ascii="Gandhari Unicode" w:hAnsi="Gandhari Unicode" w:cs="e-Tamil OTC"/>
          <w:lang w:val="en-GB"/>
        </w:rPr>
        <w:t xml:space="preserve"> L1, C1,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நினக்கே</w:t>
      </w:r>
      <w:proofErr w:type="spellEnd"/>
      <w:r>
        <w:rPr>
          <w:rFonts w:ascii="Gandhari Unicode" w:hAnsi="Gandhari Unicode" w:cs="e-Tamil OTC"/>
          <w:lang w:val="en-GB"/>
        </w:rPr>
        <w:t xml:space="preserve"> L1, C1+2,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p>
    <w:p w14:paraId="22EC404C" w14:textId="77777777" w:rsidR="00544225" w:rsidRDefault="00544225">
      <w:pPr>
        <w:pStyle w:val="Textbody"/>
        <w:spacing w:after="29"/>
        <w:rPr>
          <w:rFonts w:ascii="Gandhari Unicode" w:hAnsi="Gandhari Unicode" w:cs="e-Tamil OTC"/>
          <w:lang w:val="en-GB"/>
        </w:rPr>
      </w:pPr>
    </w:p>
    <w:p w14:paraId="5C6B59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muṉṟil</w:t>
      </w:r>
      <w:proofErr w:type="spellEnd"/>
    </w:p>
    <w:p w14:paraId="1D4C206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r>
        <w:rPr>
          <w:rFonts w:ascii="Gandhari Unicode" w:hAnsi="Gandhari Unicode" w:cs="e-Tamil OTC"/>
          <w:i/>
          <w:iCs/>
          <w:lang w:val="en-GB"/>
        </w:rPr>
        <w:t>kal</w:t>
      </w:r>
      <w:r>
        <w:rPr>
          <w:rFonts w:ascii="Gandhari Unicode" w:hAnsi="Gandhari Unicode" w:cs="e-Tamil OTC"/>
          <w:lang w:val="en-GB"/>
        </w:rPr>
        <w:t xml:space="preserve"> </w:t>
      </w:r>
      <w:proofErr w:type="spellStart"/>
      <w:r>
        <w:rPr>
          <w:rFonts w:ascii="Gandhari Unicode" w:hAnsi="Gandhari Unicode" w:cs="e-Tamil OTC"/>
          <w:lang w:val="en-GB"/>
        </w:rPr>
        <w:t>nāṭa</w:t>
      </w:r>
      <w:proofErr w:type="spellEnd"/>
    </w:p>
    <w:p w14:paraId="0C8466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keṭṭ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iṭatt</w:t>
      </w:r>
      <w:proofErr w:type="spellEnd"/>
      <w:r>
        <w:rPr>
          <w:rFonts w:ascii="Gandhari Unicode" w:hAnsi="Gandhari Unicode" w:cs="e-Tamil OTC"/>
          <w:lang w:val="en-GB"/>
        </w:rPr>
        <w:t xml:space="preserve">* </w:t>
      </w:r>
      <w:proofErr w:type="spellStart"/>
      <w:r>
        <w:rPr>
          <w:rFonts w:ascii="Gandhari Unicode" w:hAnsi="Gandhari Unicode" w:cs="e-Tamil OTC"/>
          <w:lang w:val="en-GB"/>
        </w:rPr>
        <w:t>uvanta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utavi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kaṭṭil</w:t>
      </w:r>
      <w:proofErr w:type="spellEnd"/>
    </w:p>
    <w:p w14:paraId="4E5023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735DF3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naṉṟi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maṟant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amaiyāy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cīr</w:t>
      </w:r>
      <w:proofErr w:type="spellEnd"/>
      <w:r>
        <w:rPr>
          <w:rFonts w:ascii="Gandhari Unicode" w:hAnsi="Gandhari Unicode" w:cs="e-Tamil OTC"/>
          <w:lang w:val="en-GB"/>
        </w:rPr>
        <w:t>+</w:t>
      </w:r>
    </w:p>
    <w:p w14:paraId="76509BE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kalāvatt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p>
    <w:p w14:paraId="0D79B7C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niṉakk</w:t>
      </w:r>
      <w:proofErr w:type="spellEnd"/>
      <w:r>
        <w:rPr>
          <w:rFonts w:ascii="Gandhari Unicode" w:hAnsi="Gandhari Unicode" w:cs="e-Tamil OTC"/>
          <w:lang w:val="en-GB"/>
        </w:rPr>
        <w:t>*-ē.</w:t>
      </w:r>
    </w:p>
    <w:p w14:paraId="118BEC17" w14:textId="77777777" w:rsidR="00544225" w:rsidRDefault="00544225">
      <w:pPr>
        <w:pStyle w:val="Textbody"/>
        <w:spacing w:after="29" w:line="260" w:lineRule="exact"/>
        <w:rPr>
          <w:rFonts w:ascii="Gandhari Unicode" w:hAnsi="Gandhari Unicode" w:cs="e-Tamil OTC"/>
          <w:lang w:val="en-GB"/>
        </w:rPr>
      </w:pPr>
    </w:p>
    <w:p w14:paraId="3FECFAEF" w14:textId="77777777" w:rsidR="00544225" w:rsidRDefault="00544225">
      <w:pPr>
        <w:pStyle w:val="Textbody"/>
        <w:spacing w:after="29" w:line="260" w:lineRule="exact"/>
        <w:rPr>
          <w:rFonts w:ascii="Gandhari Unicode" w:hAnsi="Gandhari Unicode" w:cs="e-Tamil OTC"/>
          <w:lang w:val="en-GB"/>
        </w:rPr>
      </w:pPr>
    </w:p>
    <w:p w14:paraId="01636EBB" w14:textId="77777777" w:rsidR="00544225" w:rsidRDefault="00000000">
      <w:pPr>
        <w:pStyle w:val="Textbody"/>
        <w:spacing w:after="29" w:line="260" w:lineRule="exact"/>
        <w:rPr>
          <w:rFonts w:ascii="Gandhari Unicode" w:hAnsi="Gandhari Unicode" w:cs="e-Tamil OTC"/>
          <w:lang w:val="en-GB"/>
        </w:rPr>
      </w:pPr>
      <w:r>
        <w:br w:type="page"/>
      </w:r>
    </w:p>
    <w:p w14:paraId="5E9BAF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him who separates after the time of marriage had been fixed.</w:t>
      </w:r>
    </w:p>
    <w:p w14:paraId="15A800B1" w14:textId="77777777" w:rsidR="00544225" w:rsidRDefault="00544225">
      <w:pPr>
        <w:pStyle w:val="Textbody"/>
        <w:spacing w:after="29" w:line="260" w:lineRule="exact"/>
        <w:rPr>
          <w:rFonts w:ascii="Gandhari Unicode" w:hAnsi="Gandhari Unicode" w:cs="e-Tamil OTC"/>
          <w:lang w:val="en-GB"/>
        </w:rPr>
      </w:pPr>
    </w:p>
    <w:p w14:paraId="692F40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self- yield- breast feed(inf.) front-yard</w:t>
      </w:r>
    </w:p>
    <w:p w14:paraId="54D0CD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millet elephant-cow eating- big stone land-he(voc.)</w:t>
      </w:r>
    </w:p>
    <w:p w14:paraId="6957E3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got-lost- place-</w:t>
      </w:r>
      <w:r>
        <w:rPr>
          <w:rStyle w:val="FootnoteReference1"/>
          <w:rFonts w:ascii="Gandhari Unicode" w:hAnsi="Gandhari Unicode" w:cs="e-Tamil OTC"/>
          <w:lang w:val="en-GB"/>
        </w:rPr>
        <w:footnoteReference w:id="109"/>
      </w:r>
      <w:r>
        <w:rPr>
          <w:rFonts w:ascii="Gandhari Unicode" w:hAnsi="Gandhari Unicode" w:cs="e-Tamil OTC"/>
          <w:lang w:val="en-GB"/>
        </w:rPr>
        <w:t xml:space="preserve"> delighted- aid </w:t>
      </w:r>
      <w:proofErr w:type="gramStart"/>
      <w:r>
        <w:rPr>
          <w:rFonts w:ascii="Gandhari Unicode" w:hAnsi="Gandhari Unicode" w:cs="e-Tamil OTC"/>
          <w:lang w:val="en-GB"/>
        </w:rPr>
        <w:t>throne</w:t>
      </w:r>
      <w:proofErr w:type="gramEnd"/>
    </w:p>
    <w:p w14:paraId="6BAEA7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distinction obtained forgotten- king be-</w:t>
      </w:r>
      <w:proofErr w:type="gramStart"/>
      <w:r>
        <w:rPr>
          <w:rFonts w:ascii="Gandhari Unicode" w:hAnsi="Gandhari Unicode" w:cs="e-Tamil OTC"/>
          <w:lang w:val="en-GB"/>
        </w:rPr>
        <w:t>similar</w:t>
      </w:r>
      <w:proofErr w:type="gramEnd"/>
    </w:p>
    <w:p w14:paraId="264EF1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kindness forgotten you-don't-become-still if soft </w:t>
      </w:r>
      <w:proofErr w:type="gramStart"/>
      <w:r>
        <w:rPr>
          <w:rFonts w:ascii="Gandhari Unicode" w:hAnsi="Gandhari Unicode" w:cs="e-Tamil OTC"/>
          <w:lang w:val="en-GB"/>
        </w:rPr>
        <w:t>excellence</w:t>
      </w:r>
      <w:proofErr w:type="gramEnd"/>
    </w:p>
    <w:p w14:paraId="3D84A1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bustle peacock peacock-feather- like she</w:t>
      </w:r>
    </w:p>
    <w:p w14:paraId="243C4A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soft tresses suitable-they(n.pl.) becoming- you(</w:t>
      </w:r>
      <w:proofErr w:type="gramStart"/>
      <w:r>
        <w:rPr>
          <w:rFonts w:ascii="Gandhari Unicode" w:hAnsi="Gandhari Unicode" w:cs="e-Tamil OTC"/>
          <w:lang w:val="en-GB"/>
        </w:rPr>
        <w:t>dat.)</w:t>
      </w:r>
      <w:r>
        <w:rPr>
          <w:rFonts w:ascii="Gandhari Unicode" w:hAnsi="Gandhari Unicode" w:cs="e-Tamil OTC"/>
          <w:position w:val="6"/>
          <w:lang w:val="en-GB"/>
        </w:rPr>
        <w:t>ē</w:t>
      </w:r>
      <w:r>
        <w:rPr>
          <w:rFonts w:ascii="Gandhari Unicode" w:hAnsi="Gandhari Unicode" w:cs="e-Tamil OTC"/>
          <w:lang w:val="en-GB"/>
        </w:rPr>
        <w:t>.</w:t>
      </w:r>
      <w:proofErr w:type="gramEnd"/>
    </w:p>
    <w:p w14:paraId="380CE28C" w14:textId="77777777" w:rsidR="00544225" w:rsidRDefault="00544225">
      <w:pPr>
        <w:pStyle w:val="Textbody"/>
        <w:spacing w:after="29"/>
        <w:rPr>
          <w:rFonts w:ascii="Gandhari Unicode" w:hAnsi="Gandhari Unicode" w:cs="e-Tamil OTC"/>
          <w:lang w:val="en-GB"/>
        </w:rPr>
      </w:pPr>
    </w:p>
    <w:p w14:paraId="615BE82E" w14:textId="77777777" w:rsidR="00544225" w:rsidRDefault="00544225">
      <w:pPr>
        <w:pStyle w:val="Textbody"/>
        <w:spacing w:after="29"/>
        <w:rPr>
          <w:rFonts w:ascii="Gandhari Unicode" w:hAnsi="Gandhari Unicode" w:cs="e-Tamil OTC"/>
          <w:lang w:val="en-GB"/>
        </w:rPr>
      </w:pPr>
    </w:p>
    <w:p w14:paraId="1DE705F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man from a land of big stones, where an elephant cow, while a calf</w:t>
      </w:r>
    </w:p>
    <w:p w14:paraId="42DC21EE"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feeds from her yielding</w:t>
      </w:r>
      <w:r>
        <w:rPr>
          <w:rStyle w:val="FootnoteReference1"/>
          <w:rFonts w:ascii="Gandhari Unicode" w:hAnsi="Gandhari Unicode" w:cs="e-Tamil OTC"/>
          <w:lang w:val="en-GB"/>
        </w:rPr>
        <w:footnoteReference w:id="110"/>
      </w:r>
      <w:r>
        <w:rPr>
          <w:rFonts w:ascii="Gandhari Unicode" w:hAnsi="Gandhari Unicode" w:cs="e-Tamil OTC"/>
          <w:lang w:val="en-GB"/>
        </w:rPr>
        <w:t xml:space="preserve"> breast, eats of the millet in the front-yard,</w:t>
      </w:r>
    </w:p>
    <w:p w14:paraId="120E7B7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do not totally forget</w:t>
      </w:r>
      <w:r>
        <w:rPr>
          <w:rStyle w:val="FootnoteReference1"/>
          <w:rFonts w:ascii="Gandhari Unicode" w:hAnsi="Gandhari Unicode" w:cs="e-Tamil OTC"/>
          <w:lang w:val="en-GB"/>
        </w:rPr>
        <w:footnoteReference w:id="111"/>
      </w:r>
      <w:r>
        <w:rPr>
          <w:rFonts w:ascii="Gandhari Unicode" w:hAnsi="Gandhari Unicode" w:cs="e-Tamil OTC"/>
          <w:lang w:val="en-GB"/>
        </w:rPr>
        <w:t xml:space="preserve"> [her] kindness,</w:t>
      </w:r>
    </w:p>
    <w:p w14:paraId="50A302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king who, having obtained distinction on the throne,</w:t>
      </w:r>
    </w:p>
    <w:p w14:paraId="18ACA7D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forgets the aid which delighted [him] when he was lost,</w:t>
      </w:r>
    </w:p>
    <w:p w14:paraId="32B07A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her lush, soft tresses, like the soft, excellent feathers</w:t>
      </w:r>
    </w:p>
    <w:p w14:paraId="37503A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bustling peacock, are worthy of you.</w:t>
      </w:r>
    </w:p>
    <w:p w14:paraId="1BEBD297" w14:textId="77777777" w:rsidR="00544225" w:rsidRDefault="00544225">
      <w:pPr>
        <w:pStyle w:val="Textbody"/>
        <w:spacing w:after="0"/>
        <w:rPr>
          <w:rFonts w:ascii="Gandhari Unicode" w:hAnsi="Gandhari Unicode" w:cs="e-Tamil OTC"/>
          <w:b/>
          <w:lang w:val="en-GB"/>
        </w:rPr>
      </w:pPr>
    </w:p>
    <w:p w14:paraId="40FAACB8" w14:textId="77777777" w:rsidR="00544225" w:rsidRDefault="00000000">
      <w:pPr>
        <w:rPr>
          <w:rFonts w:ascii="Gandhari Unicode" w:eastAsiaTheme="majorEastAsia" w:hAnsi="Gandhari Unicode" w:cstheme="majorBidi" w:hint="eastAsia"/>
          <w:b/>
        </w:rPr>
      </w:pPr>
      <w:r>
        <w:br w:type="page"/>
      </w:r>
    </w:p>
    <w:p w14:paraId="6BC0DB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226</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எழுத்தாளன்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சேந்தம்</w:t>
      </w:r>
      <w:proofErr w:type="spellEnd"/>
      <w:r>
        <w:rPr>
          <w:rFonts w:ascii="e-Tamil OTC" w:hAnsi="e-Tamil OTC" w:cs="e-Tamil OTC"/>
          <w:i w:val="0"/>
          <w:iCs w:val="0"/>
          <w:color w:val="auto"/>
        </w:rPr>
        <w:t xml:space="preserve"> (</w:t>
      </w:r>
      <w:r>
        <w:rPr>
          <w:rFonts w:ascii="Gandhari Unicode" w:hAnsi="Gandhari Unicode"/>
          <w:i w:val="0"/>
          <w:iCs w:val="0"/>
          <w:color w:val="auto"/>
        </w:rPr>
        <w:t>G2</w:t>
      </w:r>
      <w:r>
        <w:rPr>
          <w:rFonts w:ascii="e-Tamil OTC" w:hAnsi="e-Tamil OTC" w:cs="e-Tamil OTC"/>
          <w:i w:val="0"/>
          <w:iCs w:val="0"/>
          <w:color w:val="auto"/>
        </w:rPr>
        <w:t xml:space="preserve">: </w:t>
      </w:r>
      <w:proofErr w:type="spellStart"/>
      <w:r>
        <w:rPr>
          <w:rFonts w:ascii="e-Tamil OTC" w:hAnsi="e-Tamil OTC" w:cs="e-Tamil OTC"/>
          <w:i w:val="0"/>
          <w:iCs w:val="0"/>
          <w:color w:val="auto"/>
        </w:rPr>
        <w:t>செந்தன்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0BA09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C0FE244" w14:textId="77777777" w:rsidR="00544225" w:rsidRDefault="00544225">
      <w:pPr>
        <w:pStyle w:val="Textbody"/>
        <w:spacing w:after="29"/>
        <w:rPr>
          <w:rFonts w:ascii="Gandhari Unicode" w:hAnsi="Gandhari Unicode" w:cs="e-Tamil OTC"/>
          <w:lang w:val="en-GB"/>
        </w:rPr>
      </w:pPr>
    </w:p>
    <w:p w14:paraId="68682BC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p>
    <w:p w14:paraId="7F658D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விறல்வனப்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பிறையென</w:t>
      </w:r>
      <w:proofErr w:type="spellEnd"/>
    </w:p>
    <w:p w14:paraId="75F6FC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மதிமயக்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p>
    <w:p w14:paraId="1F3DEE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யல்கலுந்</w:t>
      </w:r>
      <w:proofErr w:type="spellEnd"/>
    </w:p>
    <w:p w14:paraId="25E56B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தயங்குதிரை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p>
    <w:p w14:paraId="6D64EB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p>
    <w:p w14:paraId="53A263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w:t>
      </w:r>
    </w:p>
    <w:p w14:paraId="17C0965E" w14:textId="77777777" w:rsidR="00544225" w:rsidRDefault="00544225">
      <w:pPr>
        <w:pStyle w:val="Textbody"/>
        <w:spacing w:after="29"/>
        <w:rPr>
          <w:rFonts w:ascii="Gandhari Unicode" w:hAnsi="Gandhari Unicode" w:cs="e-Tamil OTC"/>
          <w:lang w:val="en-GB"/>
        </w:rPr>
      </w:pPr>
    </w:p>
    <w:p w14:paraId="525557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ஓங்கே</w:t>
      </w:r>
      <w:proofErr w:type="spellEnd"/>
      <w:r>
        <w:rPr>
          <w:rFonts w:ascii="Gandhari Unicode" w:hAnsi="Gandhari Unicode" w:cs="e-Tamil OTC"/>
          <w:lang w:val="en-GB"/>
        </w:rPr>
        <w:t xml:space="preserve"> G1</w:t>
      </w:r>
    </w:p>
    <w:p w14:paraId="2F025BC5" w14:textId="77777777" w:rsidR="00544225" w:rsidRDefault="00544225">
      <w:pPr>
        <w:pStyle w:val="Textbody"/>
        <w:spacing w:after="29"/>
        <w:rPr>
          <w:rFonts w:ascii="Gandhari Unicode" w:hAnsi="Gandhari Unicode" w:cs="e-Tamil OTC"/>
          <w:lang w:val="en-GB"/>
        </w:rPr>
      </w:pPr>
    </w:p>
    <w:p w14:paraId="08875C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pūvoṭu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4BFA1C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vaṉapp</w:t>
      </w:r>
      <w:proofErr w:type="spellEnd"/>
      <w:r>
        <w:rPr>
          <w:rFonts w:ascii="Gandhari Unicode" w:hAnsi="Gandhari Unicode" w:cs="e-Tamil OTC"/>
          <w:lang w:val="en-GB"/>
        </w:rPr>
        <w:t xml:space="preserve">* </w:t>
      </w:r>
      <w:proofErr w:type="spellStart"/>
      <w:r>
        <w:rPr>
          <w:rFonts w:ascii="Gandhari Unicode" w:hAnsi="Gandhari Unicode" w:cs="e-Tamil OTC"/>
          <w:lang w:val="en-GB"/>
        </w:rPr>
        <w:t>eytiya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5514FC71"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34" w:author="Narmada Hansani Polgampalage" w:date="2023-12-07T14:22:00Z">
            <w:rPr/>
          </w:rPrChange>
        </w:rPr>
        <w:t>mati</w:t>
      </w:r>
      <w:proofErr w:type="spellEnd"/>
      <w:r w:rsidRPr="00751307">
        <w:rPr>
          <w:rFonts w:ascii="Gandhari Unicode" w:hAnsi="Gandhari Unicode" w:cs="e-Tamil OTC"/>
          <w:lang w:val="de-DE"/>
          <w:rPrChange w:id="235" w:author="Narmada Hansani Polgampalage" w:date="2023-12-07T14:22:00Z">
            <w:rPr/>
          </w:rPrChange>
        </w:rPr>
        <w:t xml:space="preserve"> </w:t>
      </w:r>
      <w:proofErr w:type="spellStart"/>
      <w:r w:rsidRPr="00751307">
        <w:rPr>
          <w:rFonts w:ascii="Gandhari Unicode" w:hAnsi="Gandhari Unicode" w:cs="e-Tamil OTC"/>
          <w:lang w:val="de-DE"/>
          <w:rPrChange w:id="236" w:author="Narmada Hansani Polgampalage" w:date="2023-12-07T14:22:00Z">
            <w:rPr/>
          </w:rPrChange>
        </w:rPr>
        <w:t>mayakk</w:t>
      </w:r>
      <w:proofErr w:type="spellEnd"/>
      <w:r w:rsidRPr="00751307">
        <w:rPr>
          <w:rFonts w:ascii="Gandhari Unicode" w:hAnsi="Gandhari Unicode" w:cs="e-Tamil OTC"/>
          <w:lang w:val="de-DE"/>
          <w:rPrChange w:id="237" w:author="Narmada Hansani Polgampalage" w:date="2023-12-07T14:22:00Z">
            <w:rPr/>
          </w:rPrChange>
        </w:rPr>
        <w:t xml:space="preserve">* </w:t>
      </w:r>
      <w:proofErr w:type="spellStart"/>
      <w:r w:rsidRPr="00751307">
        <w:rPr>
          <w:rFonts w:ascii="Gandhari Unicode" w:hAnsi="Gandhari Unicode" w:cs="e-Tamil OTC"/>
          <w:lang w:val="de-DE"/>
          <w:rPrChange w:id="238" w:author="Narmada Hansani Polgampalage" w:date="2023-12-07T14:22:00Z">
            <w:rPr/>
          </w:rPrChange>
        </w:rPr>
        <w:t>uṟūum</w:t>
      </w:r>
      <w:proofErr w:type="spellEnd"/>
      <w:r w:rsidRPr="00751307">
        <w:rPr>
          <w:rFonts w:ascii="Gandhari Unicode" w:hAnsi="Gandhari Unicode" w:cs="e-Tamil OTC"/>
          <w:lang w:val="de-DE"/>
          <w:rPrChange w:id="239" w:author="Narmada Hansani Polgampalage" w:date="2023-12-07T14:22:00Z">
            <w:rPr/>
          </w:rPrChange>
        </w:rPr>
        <w:t xml:space="preserve"> </w:t>
      </w:r>
      <w:proofErr w:type="spellStart"/>
      <w:r w:rsidRPr="00751307">
        <w:rPr>
          <w:rFonts w:ascii="Gandhari Unicode" w:hAnsi="Gandhari Unicode" w:cs="e-Tamil OTC"/>
          <w:lang w:val="de-DE"/>
          <w:rPrChange w:id="240" w:author="Narmada Hansani Polgampalage" w:date="2023-12-07T14:22:00Z">
            <w:rPr/>
          </w:rPrChange>
        </w:rPr>
        <w:t>nutal</w:t>
      </w:r>
      <w:proofErr w:type="spellEnd"/>
      <w:r w:rsidRPr="00751307">
        <w:rPr>
          <w:rFonts w:ascii="Gandhari Unicode" w:hAnsi="Gandhari Unicode" w:cs="e-Tamil OTC"/>
          <w:lang w:val="de-DE"/>
          <w:rPrChange w:id="241" w:author="Narmada Hansani Polgampalage" w:date="2023-12-07T14:22:00Z">
            <w:rPr/>
          </w:rPrChange>
        </w:rPr>
        <w:t xml:space="preserve">-um </w:t>
      </w:r>
      <w:proofErr w:type="spellStart"/>
      <w:r w:rsidRPr="00751307">
        <w:rPr>
          <w:rFonts w:ascii="Gandhari Unicode" w:hAnsi="Gandhari Unicode" w:cs="e-Tamil OTC"/>
          <w:lang w:val="de-DE"/>
          <w:rPrChange w:id="242" w:author="Narmada Hansani Polgampalage" w:date="2023-12-07T14:22:00Z">
            <w:rPr/>
          </w:rPrChange>
        </w:rPr>
        <w:t>naṉṟ</w:t>
      </w:r>
      <w:proofErr w:type="spellEnd"/>
      <w:r w:rsidRPr="00751307">
        <w:rPr>
          <w:rFonts w:ascii="Gandhari Unicode" w:hAnsi="Gandhari Unicode" w:cs="e-Tamil OTC"/>
          <w:lang w:val="de-DE"/>
          <w:rPrChange w:id="243" w:author="Narmada Hansani Polgampalage" w:date="2023-12-07T14:22:00Z">
            <w:rPr/>
          </w:rPrChange>
        </w:rPr>
        <w:t>*-um</w:t>
      </w:r>
    </w:p>
    <w:p w14:paraId="21256394"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44" w:author="Narmada Hansani Polgampalage" w:date="2023-12-07T14:22:00Z">
            <w:rPr/>
          </w:rPrChange>
        </w:rPr>
        <w:t>nalla-maṉ</w:t>
      </w:r>
      <w:proofErr w:type="spellEnd"/>
      <w:r w:rsidRPr="00751307">
        <w:rPr>
          <w:rFonts w:ascii="Gandhari Unicode" w:hAnsi="Gandhari Unicode" w:cs="e-Tamil OTC"/>
          <w:lang w:val="de-DE"/>
          <w:rPrChange w:id="245" w:author="Narmada Hansani Polgampalage" w:date="2023-12-07T14:22:00Z">
            <w:rPr/>
          </w:rPrChange>
        </w:rPr>
        <w:t xml:space="preserve"> </w:t>
      </w:r>
      <w:proofErr w:type="spellStart"/>
      <w:r w:rsidRPr="00751307">
        <w:rPr>
          <w:rFonts w:ascii="Gandhari Unicode" w:hAnsi="Gandhari Unicode" w:cs="e-Tamil OTC"/>
          <w:lang w:val="de-DE"/>
          <w:rPrChange w:id="246" w:author="Narmada Hansani Polgampalage" w:date="2023-12-07T14:22:00Z">
            <w:rPr/>
          </w:rPrChange>
        </w:rPr>
        <w:t>vāḻi</w:t>
      </w:r>
      <w:proofErr w:type="spellEnd"/>
      <w:r w:rsidRPr="00751307">
        <w:rPr>
          <w:rFonts w:ascii="Gandhari Unicode" w:hAnsi="Gandhari Unicode" w:cs="e-Tamil OTC"/>
          <w:lang w:val="de-DE"/>
          <w:rPrChange w:id="247" w:author="Narmada Hansani Polgampalage" w:date="2023-12-07T14:22:00Z">
            <w:rPr/>
          </w:rPrChange>
        </w:rPr>
        <w:t xml:space="preserve"> </w:t>
      </w:r>
      <w:proofErr w:type="spellStart"/>
      <w:r w:rsidRPr="00751307">
        <w:rPr>
          <w:rFonts w:ascii="Gandhari Unicode" w:hAnsi="Gandhari Unicode" w:cs="e-Tamil OTC"/>
          <w:lang w:val="de-DE"/>
          <w:rPrChange w:id="248" w:author="Narmada Hansani Polgampalage" w:date="2023-12-07T14:22:00Z">
            <w:rPr/>
          </w:rPrChange>
        </w:rPr>
        <w:t>tōḻi</w:t>
      </w:r>
      <w:proofErr w:type="spellEnd"/>
      <w:r w:rsidRPr="00751307">
        <w:rPr>
          <w:rFonts w:ascii="Gandhari Unicode" w:hAnsi="Gandhari Unicode" w:cs="e-Tamil OTC"/>
          <w:lang w:val="de-DE"/>
          <w:rPrChange w:id="249" w:author="Narmada Hansani Polgampalage" w:date="2023-12-07T14:22:00Z">
            <w:rPr/>
          </w:rPrChange>
        </w:rPr>
        <w:t xml:space="preserve"> </w:t>
      </w:r>
      <w:ins w:id="250" w:author="Narmada Hansani Polgampalage" w:date="2023-11-20T14:45:00Z">
        <w:r>
          <w:rPr>
            <w:rFonts w:ascii="Gandhari Unicode" w:hAnsi="Gandhari Unicode" w:cs="e-Tamil OTC"/>
            <w:lang w:val="de-DE"/>
          </w:rPr>
          <w:t>~</w:t>
        </w:r>
      </w:ins>
      <w:proofErr w:type="spellStart"/>
      <w:r w:rsidRPr="00751307">
        <w:rPr>
          <w:rFonts w:ascii="Gandhari Unicode" w:hAnsi="Gandhari Unicode" w:cs="e-Tamil OTC"/>
          <w:lang w:val="de-DE"/>
          <w:rPrChange w:id="251" w:author="Narmada Hansani Polgampalage" w:date="2023-12-07T14:22:00Z">
            <w:rPr/>
          </w:rPrChange>
        </w:rPr>
        <w:t>alkal</w:t>
      </w:r>
      <w:proofErr w:type="spellEnd"/>
      <w:r w:rsidRPr="00751307">
        <w:rPr>
          <w:rFonts w:ascii="Gandhari Unicode" w:hAnsi="Gandhari Unicode" w:cs="e-Tamil OTC"/>
          <w:lang w:val="de-DE"/>
          <w:rPrChange w:id="252" w:author="Narmada Hansani Polgampalage" w:date="2023-12-07T14:22:00Z">
            <w:rPr/>
          </w:rPrChange>
        </w:rPr>
        <w:t>-um</w:t>
      </w:r>
    </w:p>
    <w:p w14:paraId="3269E727"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53" w:author="Narmada Hansani Polgampalage" w:date="2023-12-07T14:22:00Z">
            <w:rPr/>
          </w:rPrChange>
        </w:rPr>
        <w:t>tayaṅku</w:t>
      </w:r>
      <w:proofErr w:type="spellEnd"/>
      <w:r w:rsidRPr="00751307">
        <w:rPr>
          <w:rFonts w:ascii="Gandhari Unicode" w:hAnsi="Gandhari Unicode" w:cs="e-Tamil OTC"/>
          <w:lang w:val="de-DE"/>
          <w:rPrChange w:id="254" w:author="Narmada Hansani Polgampalage" w:date="2023-12-07T14:22:00Z">
            <w:rPr/>
          </w:rPrChange>
        </w:rPr>
        <w:t xml:space="preserve"> </w:t>
      </w:r>
      <w:proofErr w:type="spellStart"/>
      <w:r w:rsidRPr="00751307">
        <w:rPr>
          <w:rFonts w:ascii="Gandhari Unicode" w:hAnsi="Gandhari Unicode" w:cs="e-Tamil OTC"/>
          <w:lang w:val="de-DE"/>
          <w:rPrChange w:id="255" w:author="Narmada Hansani Polgampalage" w:date="2023-12-07T14:22:00Z">
            <w:rPr/>
          </w:rPrChange>
        </w:rPr>
        <w:t>tirai</w:t>
      </w:r>
      <w:proofErr w:type="spellEnd"/>
      <w:r w:rsidRPr="00751307">
        <w:rPr>
          <w:rFonts w:ascii="Gandhari Unicode" w:hAnsi="Gandhari Unicode" w:cs="e-Tamil OTC"/>
          <w:lang w:val="de-DE"/>
          <w:rPrChange w:id="256" w:author="Narmada Hansani Polgampalage" w:date="2023-12-07T14:22:00Z">
            <w:rPr/>
          </w:rPrChange>
        </w:rPr>
        <w:t xml:space="preserve"> </w:t>
      </w:r>
      <w:proofErr w:type="spellStart"/>
      <w:r w:rsidRPr="00751307">
        <w:rPr>
          <w:rFonts w:ascii="Gandhari Unicode" w:hAnsi="Gandhari Unicode" w:cs="e-Tamil OTC"/>
          <w:lang w:val="de-DE"/>
          <w:rPrChange w:id="257" w:author="Narmada Hansani Polgampalage" w:date="2023-12-07T14:22:00Z">
            <w:rPr/>
          </w:rPrChange>
        </w:rPr>
        <w:t>poruta</w:t>
      </w:r>
      <w:proofErr w:type="spellEnd"/>
      <w:r w:rsidRPr="00751307">
        <w:rPr>
          <w:rFonts w:ascii="Gandhari Unicode" w:hAnsi="Gandhari Unicode" w:cs="e-Tamil OTC"/>
          <w:lang w:val="de-DE"/>
          <w:rPrChange w:id="258" w:author="Narmada Hansani Polgampalage" w:date="2023-12-07T14:22:00Z">
            <w:rPr/>
          </w:rPrChange>
        </w:rPr>
        <w:t xml:space="preserve"> </w:t>
      </w:r>
      <w:proofErr w:type="spellStart"/>
      <w:r w:rsidRPr="00751307">
        <w:rPr>
          <w:rFonts w:ascii="Gandhari Unicode" w:hAnsi="Gandhari Unicode" w:cs="e-Tamil OTC"/>
          <w:lang w:val="de-DE"/>
          <w:rPrChange w:id="259" w:author="Narmada Hansani Polgampalage" w:date="2023-12-07T14:22:00Z">
            <w:rPr/>
          </w:rPrChange>
        </w:rPr>
        <w:t>tāḻai</w:t>
      </w:r>
      <w:proofErr w:type="spellEnd"/>
      <w:r w:rsidRPr="00751307">
        <w:rPr>
          <w:rFonts w:ascii="Gandhari Unicode" w:hAnsi="Gandhari Unicode" w:cs="e-Tamil OTC"/>
          <w:lang w:val="de-DE"/>
          <w:rPrChange w:id="260" w:author="Narmada Hansani Polgampalage" w:date="2023-12-07T14:22:00Z">
            <w:rPr/>
          </w:rPrChange>
        </w:rPr>
        <w:t xml:space="preserve"> </w:t>
      </w:r>
      <w:proofErr w:type="spellStart"/>
      <w:r w:rsidRPr="00751307">
        <w:rPr>
          <w:rFonts w:ascii="Gandhari Unicode" w:hAnsi="Gandhari Unicode" w:cs="e-Tamil OTC"/>
          <w:lang w:val="de-DE"/>
          <w:rPrChange w:id="261" w:author="Narmada Hansani Polgampalage" w:date="2023-12-07T14:22:00Z">
            <w:rPr/>
          </w:rPrChange>
        </w:rPr>
        <w:t>veḷ</w:t>
      </w:r>
      <w:proofErr w:type="spellEnd"/>
      <w:r w:rsidRPr="00751307">
        <w:rPr>
          <w:rFonts w:ascii="Gandhari Unicode" w:hAnsi="Gandhari Unicode" w:cs="e-Tamil OTC"/>
          <w:lang w:val="de-DE"/>
          <w:rPrChange w:id="262" w:author="Narmada Hansani Polgampalage" w:date="2023-12-07T14:22:00Z">
            <w:rPr/>
          </w:rPrChange>
        </w:rPr>
        <w:t xml:space="preserve"> </w:t>
      </w:r>
      <w:proofErr w:type="spellStart"/>
      <w:r w:rsidRPr="00751307">
        <w:rPr>
          <w:rFonts w:ascii="Gandhari Unicode" w:hAnsi="Gandhari Unicode" w:cs="e-Tamil OTC"/>
          <w:lang w:val="de-DE"/>
          <w:rPrChange w:id="263" w:author="Narmada Hansani Polgampalage" w:date="2023-12-07T14:22:00Z">
            <w:rPr/>
          </w:rPrChange>
        </w:rPr>
        <w:t>pū</w:t>
      </w:r>
      <w:proofErr w:type="spellEnd"/>
      <w:r w:rsidRPr="00751307">
        <w:rPr>
          <w:rFonts w:ascii="Gandhari Unicode" w:hAnsi="Gandhari Unicode" w:cs="e-Tamil OTC"/>
          <w:lang w:val="de-DE"/>
          <w:rPrChange w:id="264" w:author="Narmada Hansani Polgampalage" w:date="2023-12-07T14:22:00Z">
            <w:rPr/>
          </w:rPrChange>
        </w:rPr>
        <w:t>+</w:t>
      </w:r>
    </w:p>
    <w:p w14:paraId="23D59A76"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265" w:author="Narmada Hansani Polgampalage" w:date="2023-12-07T14:22:00Z">
            <w:rPr/>
          </w:rPrChange>
        </w:rPr>
        <w:t>kuruk</w:t>
      </w:r>
      <w:proofErr w:type="spellEnd"/>
      <w:r w:rsidRPr="00751307">
        <w:rPr>
          <w:rFonts w:ascii="Gandhari Unicode" w:hAnsi="Gandhari Unicode" w:cs="e-Tamil OTC"/>
          <w:lang w:val="de-DE"/>
          <w:rPrChange w:id="266" w:author="Narmada Hansani Polgampalage" w:date="2023-12-07T14:22:00Z">
            <w:rPr/>
          </w:rPrChange>
        </w:rPr>
        <w:t xml:space="preserve">* </w:t>
      </w:r>
      <w:proofErr w:type="spellStart"/>
      <w:r w:rsidRPr="00751307">
        <w:rPr>
          <w:rFonts w:ascii="Gandhari Unicode" w:hAnsi="Gandhari Unicode" w:cs="e-Tamil OTC"/>
          <w:lang w:val="de-DE"/>
          <w:rPrChange w:id="267" w:author="Narmada Hansani Polgampalage" w:date="2023-12-07T14:22:00Z">
            <w:rPr/>
          </w:rPrChange>
        </w:rPr>
        <w:t>eṉa</w:t>
      </w:r>
      <w:proofErr w:type="spellEnd"/>
      <w:r w:rsidRPr="00751307">
        <w:rPr>
          <w:rFonts w:ascii="Gandhari Unicode" w:hAnsi="Gandhari Unicode" w:cs="e-Tamil OTC"/>
          <w:lang w:val="de-DE"/>
          <w:rPrChange w:id="268" w:author="Narmada Hansani Polgampalage" w:date="2023-12-07T14:22:00Z">
            <w:rPr/>
          </w:rPrChange>
        </w:rPr>
        <w:t xml:space="preserve"> </w:t>
      </w:r>
      <w:proofErr w:type="spellStart"/>
      <w:r w:rsidRPr="00751307">
        <w:rPr>
          <w:rFonts w:ascii="Gandhari Unicode" w:hAnsi="Gandhari Unicode" w:cs="e-Tamil OTC"/>
          <w:lang w:val="de-DE"/>
          <w:rPrChange w:id="269" w:author="Narmada Hansani Polgampalage" w:date="2023-12-07T14:22:00Z">
            <w:rPr/>
          </w:rPrChange>
        </w:rPr>
        <w:t>malarum</w:t>
      </w:r>
      <w:proofErr w:type="spellEnd"/>
      <w:r w:rsidRPr="00751307">
        <w:rPr>
          <w:rFonts w:ascii="Gandhari Unicode" w:hAnsi="Gandhari Unicode" w:cs="e-Tamil OTC"/>
          <w:lang w:val="de-DE"/>
          <w:rPrChange w:id="270" w:author="Narmada Hansani Polgampalage" w:date="2023-12-07T14:22:00Z">
            <w:rPr/>
          </w:rPrChange>
        </w:rPr>
        <w:t xml:space="preserve"> </w:t>
      </w:r>
      <w:proofErr w:type="spellStart"/>
      <w:r w:rsidRPr="00751307">
        <w:rPr>
          <w:rFonts w:ascii="Gandhari Unicode" w:hAnsi="Gandhari Unicode" w:cs="e-Tamil OTC"/>
          <w:lang w:val="de-DE"/>
          <w:rPrChange w:id="271" w:author="Narmada Hansani Polgampalage" w:date="2023-12-07T14:22:00Z">
            <w:rPr/>
          </w:rPrChange>
        </w:rPr>
        <w:t>perum</w:t>
      </w:r>
      <w:proofErr w:type="spellEnd"/>
      <w:r w:rsidRPr="00751307">
        <w:rPr>
          <w:rFonts w:ascii="Gandhari Unicode" w:hAnsi="Gandhari Unicode" w:cs="e-Tamil OTC"/>
          <w:lang w:val="de-DE"/>
          <w:rPrChange w:id="272" w:author="Narmada Hansani Polgampalage" w:date="2023-12-07T14:22:00Z">
            <w:rPr/>
          </w:rPrChange>
        </w:rPr>
        <w:t xml:space="preserve"> </w:t>
      </w:r>
      <w:proofErr w:type="spellStart"/>
      <w:r w:rsidRPr="00751307">
        <w:rPr>
          <w:rFonts w:ascii="Gandhari Unicode" w:hAnsi="Gandhari Unicode" w:cs="e-Tamil OTC"/>
          <w:lang w:val="de-DE"/>
          <w:rPrChange w:id="273" w:author="Narmada Hansani Polgampalage" w:date="2023-12-07T14:22:00Z">
            <w:rPr/>
          </w:rPrChange>
        </w:rPr>
        <w:t>tuṟai</w:t>
      </w:r>
      <w:proofErr w:type="spellEnd"/>
    </w:p>
    <w:p w14:paraId="54936BCB" w14:textId="77777777" w:rsidR="00544225" w:rsidRDefault="00000000">
      <w:pPr>
        <w:pStyle w:val="Textbody"/>
        <w:spacing w:after="29" w:line="260" w:lineRule="exact"/>
        <w:rPr>
          <w:rFonts w:ascii="Gandhari Unicode" w:hAnsi="Gandhari Unicode" w:cs="e-Tamil OTC"/>
          <w:lang w:val="de-DE"/>
        </w:rPr>
      </w:pPr>
      <w:proofErr w:type="spellStart"/>
      <w:r w:rsidRPr="00751307">
        <w:rPr>
          <w:rFonts w:ascii="Gandhari Unicode" w:hAnsi="Gandhari Unicode" w:cs="e-Tamil OTC"/>
          <w:lang w:val="de-DE"/>
          <w:rPrChange w:id="274" w:author="Narmada Hansani Polgampalage" w:date="2023-12-07T14:22:00Z">
            <w:rPr/>
          </w:rPrChange>
        </w:rPr>
        <w:t>viri</w:t>
      </w:r>
      <w:proofErr w:type="spellEnd"/>
      <w:r w:rsidRPr="00751307">
        <w:rPr>
          <w:rFonts w:ascii="Gandhari Unicode" w:hAnsi="Gandhari Unicode" w:cs="e-Tamil OTC"/>
          <w:lang w:val="de-DE"/>
          <w:rPrChange w:id="275" w:author="Narmada Hansani Polgampalage" w:date="2023-12-07T14:22:00Z">
            <w:rPr/>
          </w:rPrChange>
        </w:rPr>
        <w:t xml:space="preserve"> </w:t>
      </w:r>
      <w:proofErr w:type="spellStart"/>
      <w:r w:rsidRPr="00751307">
        <w:rPr>
          <w:rFonts w:ascii="Gandhari Unicode" w:hAnsi="Gandhari Unicode" w:cs="e-Tamil OTC"/>
          <w:lang w:val="de-DE"/>
          <w:rPrChange w:id="276" w:author="Narmada Hansani Polgampalage" w:date="2023-12-07T14:22:00Z">
            <w:rPr/>
          </w:rPrChange>
        </w:rPr>
        <w:t>nīr</w:t>
      </w:r>
      <w:proofErr w:type="spellEnd"/>
      <w:r w:rsidRPr="00751307">
        <w:rPr>
          <w:rFonts w:ascii="Gandhari Unicode" w:hAnsi="Gandhari Unicode" w:cs="e-Tamil OTC"/>
          <w:lang w:val="de-DE"/>
          <w:rPrChange w:id="277" w:author="Narmada Hansani Polgampalage" w:date="2023-12-07T14:22:00Z">
            <w:rPr/>
          </w:rPrChange>
        </w:rPr>
        <w:t xml:space="preserve">+ </w:t>
      </w:r>
      <w:proofErr w:type="spellStart"/>
      <w:r w:rsidRPr="00751307">
        <w:rPr>
          <w:rFonts w:ascii="Gandhari Unicode" w:hAnsi="Gandhari Unicode" w:cs="e-Tamil OTC"/>
          <w:lang w:val="de-DE"/>
          <w:rPrChange w:id="278" w:author="Narmada Hansani Polgampalage" w:date="2023-12-07T14:22:00Z">
            <w:rPr/>
          </w:rPrChange>
        </w:rPr>
        <w:t>cērppaṉoṭu</w:t>
      </w:r>
      <w:proofErr w:type="spellEnd"/>
      <w:r w:rsidRPr="00751307">
        <w:rPr>
          <w:rFonts w:ascii="Gandhari Unicode" w:hAnsi="Gandhari Unicode" w:cs="e-Tamil OTC"/>
          <w:lang w:val="de-DE"/>
          <w:rPrChange w:id="279" w:author="Narmada Hansani Polgampalage" w:date="2023-12-07T14:22:00Z">
            <w:rPr/>
          </w:rPrChange>
        </w:rPr>
        <w:t xml:space="preserve"> </w:t>
      </w:r>
      <w:proofErr w:type="spellStart"/>
      <w:r w:rsidRPr="00751307">
        <w:rPr>
          <w:rFonts w:ascii="Gandhari Unicode" w:hAnsi="Gandhari Unicode" w:cs="e-Tamil OTC"/>
          <w:lang w:val="de-DE"/>
          <w:rPrChange w:id="280" w:author="Narmada Hansani Polgampalage" w:date="2023-12-07T14:22:00Z">
            <w:rPr/>
          </w:rPrChange>
        </w:rPr>
        <w:t>nakāa</w:t>
      </w:r>
      <w:proofErr w:type="spellEnd"/>
      <w:r w:rsidRPr="00751307">
        <w:rPr>
          <w:rFonts w:ascii="Gandhari Unicode" w:hAnsi="Gandhari Unicode" w:cs="e-Tamil OTC"/>
          <w:lang w:val="de-DE"/>
          <w:rPrChange w:id="281" w:author="Narmada Hansani Polgampalage" w:date="2023-12-07T14:22:00Z">
            <w:rPr/>
          </w:rPrChange>
        </w:rPr>
        <w:t>-~</w:t>
      </w:r>
      <w:proofErr w:type="spellStart"/>
      <w:r w:rsidRPr="00751307">
        <w:rPr>
          <w:rFonts w:ascii="Gandhari Unicode" w:hAnsi="Gandhari Unicode" w:cs="e-Tamil OTC"/>
          <w:lang w:val="de-DE"/>
          <w:rPrChange w:id="282" w:author="Narmada Hansani Polgampalage" w:date="2023-12-07T14:22:00Z">
            <w:rPr/>
          </w:rPrChange>
        </w:rPr>
        <w:t>ūṅk</w:t>
      </w:r>
      <w:proofErr w:type="spellEnd"/>
      <w:r w:rsidRPr="00751307">
        <w:rPr>
          <w:rFonts w:ascii="Gandhari Unicode" w:hAnsi="Gandhari Unicode" w:cs="e-Tamil OTC"/>
          <w:lang w:val="de-DE"/>
          <w:rPrChange w:id="283" w:author="Narmada Hansani Polgampalage" w:date="2023-12-07T14:22:00Z">
            <w:rPr/>
          </w:rPrChange>
        </w:rPr>
        <w:t>*-ē.</w:t>
      </w:r>
    </w:p>
    <w:p w14:paraId="369B3D2A" w14:textId="77777777" w:rsidR="00544225" w:rsidRDefault="00544225">
      <w:pPr>
        <w:pStyle w:val="Textbody"/>
        <w:spacing w:after="29" w:line="260" w:lineRule="exact"/>
        <w:rPr>
          <w:rFonts w:ascii="Gandhari Unicode" w:hAnsi="Gandhari Unicode" w:cs="e-Tamil OTC"/>
          <w:lang w:val="de-DE"/>
        </w:rPr>
      </w:pPr>
    </w:p>
    <w:p w14:paraId="7C8635BE" w14:textId="77777777" w:rsidR="00544225" w:rsidRDefault="00544225">
      <w:pPr>
        <w:pStyle w:val="Textbody"/>
        <w:spacing w:after="29" w:line="260" w:lineRule="exact"/>
        <w:rPr>
          <w:rFonts w:ascii="Gandhari Unicode" w:hAnsi="Gandhari Unicode" w:cs="e-Tamil OTC"/>
          <w:lang w:val="de-DE"/>
        </w:rPr>
      </w:pPr>
    </w:p>
    <w:p w14:paraId="43C8B0C9" w14:textId="77777777" w:rsidR="00544225" w:rsidRDefault="00000000">
      <w:pPr>
        <w:pStyle w:val="Textbody"/>
        <w:spacing w:after="29" w:line="260" w:lineRule="exact"/>
        <w:rPr>
          <w:rFonts w:ascii="Gandhari Unicode" w:hAnsi="Gandhari Unicode" w:cs="e-Tamil OTC"/>
          <w:lang w:val="de-DE"/>
        </w:rPr>
      </w:pPr>
      <w:r w:rsidRPr="00751307">
        <w:rPr>
          <w:lang w:val="de-DE"/>
          <w:rPrChange w:id="284" w:author="Narmada Hansani Polgampalage" w:date="2023-12-07T14:22:00Z">
            <w:rPr/>
          </w:rPrChange>
        </w:rPr>
        <w:br w:type="page"/>
      </w:r>
    </w:p>
    <w:p w14:paraId="0532E51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C8C5810" w14:textId="77777777" w:rsidR="00544225" w:rsidRDefault="00544225">
      <w:pPr>
        <w:pStyle w:val="Textbody"/>
        <w:spacing w:after="29" w:line="260" w:lineRule="exact"/>
        <w:rPr>
          <w:rFonts w:ascii="Gandhari Unicode" w:hAnsi="Gandhari Unicode" w:cs="e-Tamil OTC"/>
          <w:lang w:val="en-GB"/>
        </w:rPr>
      </w:pPr>
    </w:p>
    <w:p w14:paraId="7F1B1F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flower-with resembling- eye</w:t>
      </w:r>
      <w:r>
        <w:rPr>
          <w:rFonts w:ascii="Gandhari Unicode" w:hAnsi="Gandhari Unicode" w:cs="e-Tamil OTC"/>
          <w:position w:val="6"/>
          <w:lang w:val="en-GB"/>
        </w:rPr>
        <w:t>um</w:t>
      </w:r>
      <w:r>
        <w:rPr>
          <w:rFonts w:ascii="Gandhari Unicode" w:hAnsi="Gandhari Unicode" w:cs="e-Tamil OTC"/>
          <w:lang w:val="en-GB"/>
        </w:rPr>
        <w:t xml:space="preserve"> bamboo say(inf.)</w:t>
      </w:r>
    </w:p>
    <w:p w14:paraId="4E83FD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victory beauty arrived- shoulder</w:t>
      </w:r>
      <w:r>
        <w:rPr>
          <w:rFonts w:ascii="Gandhari Unicode" w:hAnsi="Gandhari Unicode" w:cs="e-Tamil OTC"/>
          <w:position w:val="6"/>
          <w:lang w:val="en-GB"/>
        </w:rPr>
        <w:t>um</w:t>
      </w:r>
      <w:r>
        <w:rPr>
          <w:rFonts w:ascii="Gandhari Unicode" w:hAnsi="Gandhari Unicode" w:cs="e-Tamil OTC"/>
          <w:lang w:val="en-GB"/>
        </w:rPr>
        <w:t xml:space="preserve"> moon say(inf.)</w:t>
      </w:r>
    </w:p>
    <w:p w14:paraId="38AADE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mind confusion having- forehead</w:t>
      </w:r>
      <w:r>
        <w:rPr>
          <w:rFonts w:ascii="Gandhari Unicode" w:hAnsi="Gandhari Unicode" w:cs="e-Tamil OTC"/>
          <w:position w:val="6"/>
          <w:lang w:val="en-GB"/>
        </w:rPr>
        <w:t>um</w:t>
      </w:r>
      <w:r>
        <w:rPr>
          <w:rFonts w:ascii="Gandhari Unicode" w:hAnsi="Gandhari Unicode" w:cs="e-Tamil OTC"/>
          <w:lang w:val="en-GB"/>
        </w:rPr>
        <w:t xml:space="preserve"> good-</w:t>
      </w:r>
      <w:proofErr w:type="gramStart"/>
      <w:r>
        <w:rPr>
          <w:rFonts w:ascii="Gandhari Unicode" w:hAnsi="Gandhari Unicode" w:cs="e-Tamil OTC"/>
          <w:lang w:val="en-GB"/>
        </w:rPr>
        <w:t>it</w:t>
      </w:r>
      <w:r>
        <w:rPr>
          <w:rFonts w:ascii="Gandhari Unicode" w:hAnsi="Gandhari Unicode" w:cs="e-Tamil OTC"/>
          <w:position w:val="6"/>
          <w:lang w:val="en-GB"/>
        </w:rPr>
        <w:t>um</w:t>
      </w:r>
      <w:proofErr w:type="gramEnd"/>
    </w:p>
    <w:p w14:paraId="0E13C7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live friend night</w:t>
      </w:r>
      <w:r>
        <w:rPr>
          <w:rFonts w:ascii="Gandhari Unicode" w:hAnsi="Gandhari Unicode" w:cs="e-Tamil OTC"/>
          <w:position w:val="6"/>
          <w:lang w:val="en-GB"/>
        </w:rPr>
        <w:t>um</w:t>
      </w:r>
    </w:p>
    <w:p w14:paraId="27C9D1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glitter- wave beat(inf.) </w:t>
      </w:r>
      <w:proofErr w:type="spellStart"/>
      <w:r>
        <w:rPr>
          <w:rFonts w:ascii="Gandhari Unicode" w:hAnsi="Gandhari Unicode" w:cs="e-Tamil OTC"/>
          <w:lang w:val="en-GB"/>
        </w:rPr>
        <w:t>Tāḻai</w:t>
      </w:r>
      <w:proofErr w:type="spellEnd"/>
      <w:r>
        <w:rPr>
          <w:rFonts w:ascii="Gandhari Unicode" w:hAnsi="Gandhari Unicode" w:cs="e-Tamil OTC"/>
          <w:lang w:val="en-GB"/>
        </w:rPr>
        <w:t>(-tree) white flower</w:t>
      </w:r>
    </w:p>
    <w:p w14:paraId="048205B5"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wader</w:t>
      </w:r>
      <w:proofErr w:type="gramEnd"/>
      <w:r>
        <w:rPr>
          <w:rFonts w:ascii="Gandhari Unicode" w:hAnsi="Gandhari Unicode" w:cs="e-Tamil OTC"/>
          <w:lang w:val="en-GB"/>
        </w:rPr>
        <w:t xml:space="preserve"> say(inf.) blossoming- big ghat</w:t>
      </w:r>
    </w:p>
    <w:p w14:paraId="0B21A3A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expand-</w:t>
      </w:r>
      <w:del w:id="285" w:author="Narmada Hansani Polgampalage" w:date="2023-11-20T14:42:00Z">
        <w:r>
          <w:rPr>
            <w:rFonts w:ascii="Gandhari Unicode" w:hAnsi="Gandhari Unicode" w:cs="e-Tamil OTC"/>
            <w:lang w:val="en-GB"/>
          </w:rPr>
          <w:delText xml:space="preserve"> </w:delText>
        </w:r>
      </w:del>
      <w:r>
        <w:rPr>
          <w:rFonts w:ascii="Gandhari Unicode" w:hAnsi="Gandhari Unicode" w:cs="e-Tamil OTC"/>
          <w:lang w:val="en-GB"/>
        </w:rPr>
        <w:t>water coast-he-with laughed-not before</w:t>
      </w:r>
      <w:del w:id="286" w:author="Narmada Hansani Polgampalage" w:date="2023-11-14T18:41:00Z">
        <w:r>
          <w:rPr>
            <w:rFonts w:ascii="Gandhari Unicode" w:hAnsi="Gandhari Unicode" w:cs="e-Tamil OTC"/>
            <w:position w:val="6"/>
            <w:lang w:val="en-GB"/>
          </w:rPr>
          <w:delText>ē</w:delText>
        </w:r>
        <w:r>
          <w:rPr>
            <w:rFonts w:ascii="Gandhari Unicode" w:hAnsi="Gandhari Unicode" w:cs="e-Tamil OTC"/>
            <w:lang w:val="en-GB"/>
          </w:rPr>
          <w:delText>∞</w:delText>
        </w:r>
      </w:del>
    </w:p>
    <w:p w14:paraId="248F3E24" w14:textId="77777777" w:rsidR="00544225" w:rsidRDefault="00544225">
      <w:pPr>
        <w:pStyle w:val="Textbody"/>
        <w:spacing w:after="29"/>
        <w:rPr>
          <w:rFonts w:ascii="Gandhari Unicode" w:hAnsi="Gandhari Unicode" w:cs="e-Tamil OTC"/>
          <w:lang w:val="en-GB"/>
        </w:rPr>
      </w:pPr>
    </w:p>
    <w:p w14:paraId="264FBF13" w14:textId="77777777" w:rsidR="00544225" w:rsidRDefault="00544225">
      <w:pPr>
        <w:pStyle w:val="Textbody"/>
        <w:spacing w:after="29"/>
        <w:rPr>
          <w:rFonts w:ascii="Gandhari Unicode" w:hAnsi="Gandhari Unicode" w:cs="e-Tamil OTC"/>
          <w:lang w:val="en-GB"/>
        </w:rPr>
      </w:pPr>
    </w:p>
    <w:p w14:paraId="5C62072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Very</w:t>
      </w:r>
      <w:r>
        <w:rPr>
          <w:rStyle w:val="FootnoteReference1"/>
          <w:rFonts w:ascii="Gandhari Unicode" w:hAnsi="Gandhari Unicode" w:cs="e-Tamil OTC"/>
          <w:lang w:val="en-GB"/>
        </w:rPr>
        <w:footnoteReference w:id="112"/>
      </w:r>
      <w:r>
        <w:rPr>
          <w:rFonts w:ascii="Gandhari Unicode" w:hAnsi="Gandhari Unicode" w:cs="e-Tamil OTC"/>
          <w:lang w:val="en-GB"/>
        </w:rPr>
        <w:t xml:space="preserve"> good certainly, oh friend, [was]</w:t>
      </w:r>
    </w:p>
    <w:p w14:paraId="37B864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forehead, which confuses the mind into saying “crescent moon”,</w:t>
      </w:r>
    </w:p>
    <w:p w14:paraId="38043C6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the shoulder, which has reached victorious </w:t>
      </w:r>
      <w:proofErr w:type="gramStart"/>
      <w:r>
        <w:rPr>
          <w:rFonts w:ascii="Gandhari Unicode" w:hAnsi="Gandhari Unicode" w:cs="e-Tamil OTC"/>
          <w:lang w:val="en-GB"/>
        </w:rPr>
        <w:t>beauty</w:t>
      </w:r>
      <w:proofErr w:type="gramEnd"/>
    </w:p>
    <w:p w14:paraId="158D00C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[it] says “bamboo”, and the eyes, which are like flowers</w:t>
      </w:r>
      <w:r>
        <w:rPr>
          <w:rStyle w:val="FootnoteReference1"/>
          <w:rFonts w:ascii="Gandhari Unicode" w:hAnsi="Gandhari Unicode" w:cs="e-Tamil OTC"/>
          <w:lang w:val="en-GB"/>
        </w:rPr>
        <w:footnoteReference w:id="113"/>
      </w:r>
    </w:p>
    <w:p w14:paraId="5D6373DC" w14:textId="77777777" w:rsidR="00544225" w:rsidRDefault="00000000">
      <w:pPr>
        <w:pStyle w:val="Textbody"/>
        <w:tabs>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before having laughed with the man from the coast of the broad</w:t>
      </w:r>
    </w:p>
    <w:p w14:paraId="4B60A72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water with great ghats, where the white flowers of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w:t>
      </w:r>
    </w:p>
    <w:p w14:paraId="55F929AE" w14:textId="77777777" w:rsidR="00544225" w:rsidRDefault="00000000">
      <w:pPr>
        <w:pStyle w:val="Textbody"/>
        <w:tabs>
          <w:tab w:val="left" w:pos="0"/>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are blossoming so that it says “egrets”,</w:t>
      </w:r>
    </w:p>
    <w:p w14:paraId="52C0DFF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while the glittering waves dash against [it] all through the night.</w:t>
      </w:r>
    </w:p>
    <w:p w14:paraId="4C5DB657" w14:textId="77777777" w:rsidR="00544225" w:rsidRDefault="00544225">
      <w:pPr>
        <w:pStyle w:val="Textbody"/>
        <w:spacing w:after="0"/>
        <w:rPr>
          <w:rFonts w:ascii="Gandhari Unicode" w:hAnsi="Gandhari Unicode" w:cs="e-Tamil OTC"/>
          <w:lang w:val="en-GB"/>
        </w:rPr>
      </w:pPr>
    </w:p>
    <w:p w14:paraId="422901BF" w14:textId="77777777" w:rsidR="00544225" w:rsidRDefault="00000000">
      <w:pPr>
        <w:rPr>
          <w:rFonts w:ascii="Gandhari Unicode" w:eastAsiaTheme="majorEastAsia" w:hAnsi="Gandhari Unicode" w:cstheme="majorBidi" w:hint="eastAsia"/>
          <w:b/>
        </w:rPr>
      </w:pPr>
      <w:r>
        <w:br w:type="page"/>
      </w:r>
    </w:p>
    <w:p w14:paraId="3A34C39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227</w:t>
      </w:r>
      <w:r>
        <w:rPr>
          <w:rFonts w:ascii="e-Tamil OTC" w:hAnsi="e-Tamil OTC" w:cs="e-Tamil OTC"/>
          <w:b/>
          <w:i w:val="0"/>
          <w:iCs w:val="0"/>
          <w:color w:val="auto"/>
        </w:rPr>
        <w:t xml:space="preserve"> </w:t>
      </w:r>
      <w:proofErr w:type="spellStart"/>
      <w:r>
        <w:rPr>
          <w:rFonts w:ascii="e-Tamil OTC" w:hAnsi="e-Tamil OTC" w:cs="e-Tamil OTC"/>
          <w:i w:val="0"/>
          <w:iCs w:val="0"/>
          <w:color w:val="auto"/>
        </w:rPr>
        <w:t>ஓதஞானி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r>
        <w:rPr>
          <w:rStyle w:val="FootnoteReference1"/>
          <w:rFonts w:ascii="Gandhari Unicode" w:hAnsi="Gandhari Unicode" w:cs="e-Tamil OTC"/>
          <w:i w:val="0"/>
          <w:iCs w:val="0"/>
          <w:color w:val="auto"/>
        </w:rPr>
        <w:footnoteReference w:id="114"/>
      </w:r>
    </w:p>
    <w:p w14:paraId="153F80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404293A3" w14:textId="77777777" w:rsidR="00544225" w:rsidRDefault="00544225">
      <w:pPr>
        <w:pStyle w:val="Textbody"/>
        <w:spacing w:after="29"/>
        <w:rPr>
          <w:rFonts w:ascii="Gandhari Unicode" w:hAnsi="Gandhari Unicode" w:cs="e-Tamil OTC"/>
          <w:lang w:val="en-GB"/>
        </w:rPr>
      </w:pPr>
    </w:p>
    <w:p w14:paraId="5526B8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பூண்வளைந்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பொலஞ்சூட்டு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p>
    <w:p w14:paraId="49770F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வாண்முகந்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w:t>
      </w:r>
      <w:proofErr w:type="spellEnd"/>
    </w:p>
    <w:p w14:paraId="778DCC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முடைத்திவட்</w:t>
      </w:r>
      <w:proofErr w:type="spellEnd"/>
    </w:p>
    <w:p w14:paraId="15FE2D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bookmarkStart w:id="287" w:name="DDE_LINK31"/>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w:t>
      </w:r>
      <w:bookmarkEnd w:id="287"/>
      <w:proofErr w:type="spellEnd"/>
      <w:r>
        <w:rPr>
          <w:rFonts w:ascii="Gandhari Unicode" w:hAnsi="Gandhari Unicode" w:cs="e-Tamil OTC"/>
          <w:lang w:val="en-GB"/>
        </w:rPr>
        <w:t>.</w:t>
      </w:r>
    </w:p>
    <w:p w14:paraId="5322744F" w14:textId="77777777" w:rsidR="00544225" w:rsidRDefault="00544225">
      <w:pPr>
        <w:pStyle w:val="Textbody"/>
        <w:spacing w:after="29"/>
        <w:rPr>
          <w:rFonts w:ascii="Gandhari Unicode" w:hAnsi="Gandhari Unicode" w:cs="e-Tamil OTC"/>
          <w:lang w:val="en-GB"/>
        </w:rPr>
      </w:pPr>
    </w:p>
    <w:p w14:paraId="6BD4EB3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பூண்வளைந்</w:t>
      </w:r>
      <w:proofErr w:type="spellEnd"/>
      <w:r>
        <w:rPr>
          <w:rFonts w:ascii="Gandhari Unicode" w:hAnsi="Gandhari Unicode" w:cs="e-Tamil OTC"/>
          <w:lang w:val="en-GB"/>
        </w:rPr>
        <w:t xml:space="preserve"> C2, VP; </w:t>
      </w:r>
      <w:proofErr w:type="spellStart"/>
      <w:r>
        <w:rPr>
          <w:rFonts w:ascii="Gandhari Unicode" w:hAnsi="Gandhari Unicode" w:cs="e-Tamil OTC"/>
          <w:lang w:val="en-GB"/>
        </w:rPr>
        <w:t>பூண்வனைந்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பூவளைந்</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C1+2,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சாழை</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முடைத்திவட்</w:t>
      </w:r>
      <w:proofErr w:type="spellEnd"/>
      <w:r>
        <w:rPr>
          <w:rFonts w:ascii="Gandhari Unicode" w:hAnsi="Gandhari Unicode" w:cs="e-Tamil OTC"/>
          <w:lang w:val="en-GB"/>
        </w:rPr>
        <w:t xml:space="preserve"> L1,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முடைத்தியட்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p>
    <w:p w14:paraId="62517C9E" w14:textId="77777777" w:rsidR="00544225" w:rsidRDefault="00544225">
      <w:pPr>
        <w:pStyle w:val="Textbody"/>
        <w:spacing w:after="29"/>
        <w:rPr>
          <w:rFonts w:ascii="Gandhari Unicode" w:hAnsi="Gandhari Unicode" w:cs="e-Tamil OTC"/>
          <w:lang w:val="en-GB"/>
        </w:rPr>
      </w:pPr>
    </w:p>
    <w:p w14:paraId="6B26A4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pūṇ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vaḷaint</w:t>
      </w:r>
      <w:proofErr w:type="spellEnd"/>
      <w:ins w:id="288" w:author="Narmada Hansani Polgampalage" w:date="2023-11-22T15:29:00Z">
        <w:r>
          <w:rPr>
            <w:rFonts w:ascii="Gandhari Unicode" w:hAnsi="Gandhari Unicode" w:cs="e-Tamil OTC"/>
            <w:lang w:val="en-GB"/>
          </w:rPr>
          <w:t>*-</w:t>
        </w:r>
        <w:proofErr w:type="spellStart"/>
        <w:r>
          <w:rPr>
            <w:rFonts w:ascii="Gandhari Unicode" w:hAnsi="Gandhari Unicode" w:cs="e-Tamil OTC"/>
            <w:i/>
            <w:iCs/>
            <w:lang w:val="en-GB"/>
          </w:rPr>
          <w:t>a</w:t>
        </w:r>
      </w:ins>
      <w:r>
        <w:rPr>
          <w:rFonts w:ascii="Gandhari Unicode" w:hAnsi="Gandhari Unicode" w:cs="e-Tamil OTC"/>
          <w:lang w:val="en-GB"/>
        </w:rPr>
        <w:t>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polam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nēmi</w:t>
      </w:r>
      <w:proofErr w:type="spellEnd"/>
    </w:p>
    <w:p w14:paraId="4474FF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tumippa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kuṟainta</w:t>
      </w:r>
      <w:proofErr w:type="spellEnd"/>
    </w:p>
    <w:p w14:paraId="577EA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kūḻai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p>
    <w:p w14:paraId="319B91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tērōṉ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kāṉalāṉ</w:t>
      </w:r>
      <w:proofErr w:type="spellEnd"/>
      <w:r>
        <w:rPr>
          <w:rFonts w:ascii="Gandhari Unicode" w:hAnsi="Gandhari Unicode" w:cs="e-Tamil OTC"/>
          <w:i/>
          <w:iCs/>
          <w:lang w:val="en-GB"/>
        </w:rPr>
        <w:t>-ē</w:t>
      </w:r>
      <w:r>
        <w:rPr>
          <w:rFonts w:ascii="Gandhari Unicode" w:hAnsi="Gandhari Unicode" w:cs="e-Tamil OTC"/>
          <w:lang w:val="en-GB"/>
        </w:rPr>
        <w:t>.</w:t>
      </w:r>
    </w:p>
    <w:p w14:paraId="382E2FE4" w14:textId="77777777" w:rsidR="00544225" w:rsidRDefault="00544225">
      <w:pPr>
        <w:pStyle w:val="Textbody"/>
        <w:spacing w:after="29" w:line="260" w:lineRule="exact"/>
        <w:rPr>
          <w:rFonts w:ascii="Gandhari Unicode" w:hAnsi="Gandhari Unicode" w:cs="e-Tamil OTC"/>
          <w:lang w:val="en-GB"/>
        </w:rPr>
      </w:pPr>
    </w:p>
    <w:p w14:paraId="5EF02155" w14:textId="77777777" w:rsidR="00544225" w:rsidRDefault="00544225">
      <w:pPr>
        <w:pStyle w:val="Textbody"/>
        <w:spacing w:after="29" w:line="260" w:lineRule="exact"/>
        <w:rPr>
          <w:rFonts w:ascii="Gandhari Unicode" w:hAnsi="Gandhari Unicode" w:cs="e-Tamil OTC"/>
          <w:lang w:val="en-GB"/>
        </w:rPr>
      </w:pPr>
    </w:p>
    <w:p w14:paraId="3D3B9C1C" w14:textId="77777777" w:rsidR="00544225" w:rsidRDefault="00000000">
      <w:pPr>
        <w:pStyle w:val="Textbody"/>
        <w:spacing w:after="29" w:line="260" w:lineRule="exact"/>
        <w:rPr>
          <w:rFonts w:ascii="Gandhari Unicode" w:hAnsi="Gandhari Unicode" w:cs="e-Tamil OTC"/>
          <w:lang w:val="en-GB"/>
        </w:rPr>
      </w:pPr>
      <w:r>
        <w:br w:type="page"/>
      </w:r>
    </w:p>
    <w:p w14:paraId="32E0BD0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72C0B418" w14:textId="77777777" w:rsidR="00544225" w:rsidRDefault="00544225">
      <w:pPr>
        <w:pStyle w:val="Textbody"/>
        <w:spacing w:after="29" w:line="260" w:lineRule="exact"/>
        <w:rPr>
          <w:rFonts w:ascii="Gandhari Unicode" w:hAnsi="Gandhari Unicode" w:cs="e-Tamil OTC"/>
          <w:lang w:val="en-GB"/>
        </w:rPr>
      </w:pPr>
    </w:p>
    <w:p w14:paraId="65C9F4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ornament curved(abs.)-like gold rim </w:t>
      </w:r>
      <w:proofErr w:type="gramStart"/>
      <w:r>
        <w:rPr>
          <w:rFonts w:ascii="Gandhari Unicode" w:hAnsi="Gandhari Unicode" w:cs="e-Tamil OTC"/>
          <w:lang w:val="en-GB"/>
        </w:rPr>
        <w:t>wheel</w:t>
      </w:r>
      <w:proofErr w:type="gramEnd"/>
    </w:p>
    <w:p w14:paraId="0FC529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face cut(inf.) abundance petal lacked-</w:t>
      </w:r>
    </w:p>
    <w:p w14:paraId="19CC1B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blue-waterlily</w:t>
      </w:r>
      <w:r>
        <w:rPr>
          <w:rFonts w:ascii="Gandhari Unicode" w:hAnsi="Gandhari Unicode" w:cs="e-Tamil OTC"/>
          <w:position w:val="6"/>
          <w:lang w:val="en-GB"/>
        </w:rPr>
        <w:t>um</w:t>
      </w:r>
      <w:r>
        <w:rPr>
          <w:rFonts w:ascii="Gandhari Unicode" w:hAnsi="Gandhari Unicode" w:cs="e-Tamil OTC"/>
          <w:lang w:val="en-GB"/>
        </w:rPr>
        <w:t xml:space="preserve"> possess-it </w:t>
      </w:r>
      <w:proofErr w:type="gramStart"/>
      <w:r>
        <w:rPr>
          <w:rFonts w:ascii="Gandhari Unicode" w:hAnsi="Gandhari Unicode" w:cs="e-Tamil OTC"/>
          <w:lang w:val="en-GB"/>
        </w:rPr>
        <w:t>here</w:t>
      </w:r>
      <w:proofErr w:type="gramEnd"/>
    </w:p>
    <w:p w14:paraId="465606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chariot-he gone- seashore-grove(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D44BAE2" w14:textId="77777777" w:rsidR="00544225" w:rsidRDefault="00544225">
      <w:pPr>
        <w:pStyle w:val="Textbody"/>
        <w:spacing w:after="29"/>
        <w:rPr>
          <w:rFonts w:ascii="Gandhari Unicode" w:hAnsi="Gandhari Unicode" w:cs="e-Tamil OTC"/>
          <w:lang w:val="en-GB"/>
        </w:rPr>
      </w:pPr>
    </w:p>
    <w:p w14:paraId="00C27481" w14:textId="77777777" w:rsidR="00544225" w:rsidRDefault="00544225">
      <w:pPr>
        <w:pStyle w:val="Textbody"/>
        <w:spacing w:after="29"/>
        <w:rPr>
          <w:rFonts w:ascii="Gandhari Unicode" w:hAnsi="Gandhari Unicode" w:cs="e-Tamil OTC"/>
          <w:lang w:val="en-GB"/>
        </w:rPr>
      </w:pPr>
    </w:p>
    <w:p w14:paraId="3EFC2A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place possesses only</w:t>
      </w:r>
      <w:r>
        <w:rPr>
          <w:rStyle w:val="FootnoteReference1"/>
          <w:rFonts w:ascii="Gandhari Unicode" w:hAnsi="Gandhari Unicode" w:cs="e-Tamil OTC"/>
          <w:lang w:val="en-GB"/>
        </w:rPr>
        <w:footnoteReference w:id="115"/>
      </w:r>
      <w:r>
        <w:rPr>
          <w:rFonts w:ascii="Gandhari Unicode" w:hAnsi="Gandhari Unicode" w:cs="e-Tamil OTC"/>
          <w:lang w:val="en-GB"/>
        </w:rPr>
        <w:t xml:space="preserve"> short blue </w:t>
      </w:r>
      <w:proofErr w:type="gramStart"/>
      <w:r>
        <w:rPr>
          <w:rFonts w:ascii="Gandhari Unicode" w:hAnsi="Gandhari Unicode" w:cs="e-Tamil OTC"/>
          <w:lang w:val="en-GB"/>
        </w:rPr>
        <w:t>waterlilies</w:t>
      </w:r>
      <w:proofErr w:type="gramEnd"/>
    </w:p>
    <w:p w14:paraId="6B0459D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without full petals, as the sword faces</w:t>
      </w:r>
      <w:r>
        <w:rPr>
          <w:rStyle w:val="FootnoteReference1"/>
          <w:rFonts w:ascii="Gandhari Unicode" w:hAnsi="Gandhari Unicode" w:cs="e-Tamil OTC"/>
          <w:lang w:val="en-GB"/>
        </w:rPr>
        <w:footnoteReference w:id="116"/>
      </w:r>
      <w:r>
        <w:rPr>
          <w:rFonts w:ascii="Gandhari Unicode" w:hAnsi="Gandhari Unicode" w:cs="e-Tamil OTC"/>
          <w:lang w:val="en-GB"/>
        </w:rPr>
        <w:t xml:space="preserve"> have cut [them]</w:t>
      </w:r>
    </w:p>
    <w:p w14:paraId="20F85DD6"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ab/>
        <w:t>of the gold-rimmed</w:t>
      </w:r>
      <w:r>
        <w:rPr>
          <w:rStyle w:val="FootnoteReference1"/>
          <w:rFonts w:ascii="Gandhari Unicode" w:hAnsi="Gandhari Unicode" w:cs="e-Tamil OTC"/>
          <w:lang w:val="en-GB"/>
        </w:rPr>
        <w:footnoteReference w:id="117"/>
      </w:r>
      <w:r>
        <w:rPr>
          <w:rFonts w:ascii="Gandhari Unicode" w:hAnsi="Gandhari Unicode" w:cs="e-Tamil OTC"/>
          <w:lang w:val="en-GB"/>
        </w:rPr>
        <w:t xml:space="preserve"> wheels curved like an ornament,</w:t>
      </w:r>
    </w:p>
    <w:p w14:paraId="7334999B" w14:textId="77777777" w:rsidR="00544225" w:rsidRDefault="00000000">
      <w:pPr>
        <w:pStyle w:val="Textbody"/>
        <w:tabs>
          <w:tab w:val="left" w:pos="150"/>
        </w:tabs>
        <w:spacing w:after="0"/>
        <w:rPr>
          <w:rFonts w:ascii="Gandhari Unicode" w:hAnsi="Gandhari Unicode" w:cs="e-Tamil OTC"/>
          <w:lang w:val="en-GB"/>
        </w:rPr>
      </w:pPr>
      <w:r>
        <w:rPr>
          <w:rFonts w:ascii="Gandhari Unicode" w:eastAsia="URW Palladio UNI" w:hAnsi="Gandhari Unicode" w:cs="e-Tamil OTC"/>
          <w:lang w:val="en-GB"/>
        </w:rPr>
        <w:tab/>
        <w:t xml:space="preserve">– </w:t>
      </w:r>
      <w:r>
        <w:rPr>
          <w:rFonts w:ascii="Gandhari Unicode" w:hAnsi="Gandhari Unicode" w:cs="e-Tamil OTC"/>
          <w:lang w:val="en-GB"/>
        </w:rPr>
        <w:t>in the seashore grove he with the chariot had gone to.</w:t>
      </w:r>
    </w:p>
    <w:p w14:paraId="43F5B85C" w14:textId="77777777" w:rsidR="00544225" w:rsidRDefault="00544225">
      <w:pPr>
        <w:pStyle w:val="Textbody"/>
        <w:spacing w:after="0"/>
        <w:rPr>
          <w:rFonts w:ascii="Gandhari Unicode" w:hAnsi="Gandhari Unicode" w:cs="e-Tamil OTC"/>
          <w:lang w:val="en-GB"/>
        </w:rPr>
      </w:pPr>
    </w:p>
    <w:p w14:paraId="44AE6E60" w14:textId="77777777" w:rsidR="00544225" w:rsidRDefault="00000000">
      <w:pPr>
        <w:rPr>
          <w:rFonts w:ascii="Gandhari Unicode" w:eastAsiaTheme="majorEastAsia" w:hAnsi="Gandhari Unicode" w:cstheme="majorBidi" w:hint="eastAsia"/>
          <w:b/>
        </w:rPr>
      </w:pPr>
      <w:r>
        <w:br w:type="page"/>
      </w:r>
    </w:p>
    <w:p w14:paraId="72CD21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228</w:t>
      </w:r>
      <w:r>
        <w:rPr>
          <w:rFonts w:ascii="e-Tamil OTC" w:hAnsi="e-Tamil OTC" w:cs="e-Tamil OTC"/>
          <w:b/>
          <w:i w:val="0"/>
          <w:iCs w:val="0"/>
          <w:color w:val="auto"/>
        </w:rPr>
        <w:t xml:space="preserve"> </w:t>
      </w:r>
      <w:proofErr w:type="spellStart"/>
      <w:r>
        <w:rPr>
          <w:rFonts w:ascii="e-Tamil OTC" w:hAnsi="e-Tamil OTC" w:cs="e-Tamil OTC"/>
          <w:i w:val="0"/>
          <w:iCs w:val="0"/>
          <w:color w:val="auto"/>
        </w:rPr>
        <w:t>செய்தி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வள்ளுவன்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281A6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2D5191D" w14:textId="77777777" w:rsidR="00544225" w:rsidRDefault="00544225">
      <w:pPr>
        <w:pStyle w:val="Textbody"/>
        <w:spacing w:after="29"/>
        <w:rPr>
          <w:rFonts w:ascii="Gandhari Unicode" w:hAnsi="Gandhari Unicode" w:cs="e-Tamil OTC"/>
          <w:lang w:val="en-GB"/>
        </w:rPr>
      </w:pPr>
    </w:p>
    <w:p w14:paraId="443111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p>
    <w:p w14:paraId="2984BC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குருகுள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ரிறகின்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டவிழுங்</w:t>
      </w:r>
      <w:proofErr w:type="spellEnd"/>
    </w:p>
    <w:p w14:paraId="642DCE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முன்றிற்</w:t>
      </w:r>
      <w:proofErr w:type="spellEnd"/>
    </w:p>
    <w:p w14:paraId="4C5517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றிரைவந்து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மென்பநத்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p>
    <w:p w14:paraId="777EAB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w:t>
      </w:r>
      <w:proofErr w:type="spellEnd"/>
    </w:p>
    <w:p w14:paraId="518CD90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நெஞ்சிற்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னாட்டே</w:t>
      </w:r>
      <w:proofErr w:type="spellEnd"/>
      <w:r>
        <w:rPr>
          <w:rFonts w:ascii="Gandhari Unicode" w:hAnsi="Gandhari Unicode" w:cs="e-Tamil OTC"/>
          <w:lang w:val="en-GB"/>
        </w:rPr>
        <w:t>.</w:t>
      </w:r>
    </w:p>
    <w:p w14:paraId="236E989E" w14:textId="77777777" w:rsidR="00544225" w:rsidRDefault="00544225">
      <w:pPr>
        <w:pStyle w:val="Textbody"/>
        <w:spacing w:after="29"/>
        <w:rPr>
          <w:rFonts w:ascii="Gandhari Unicode" w:hAnsi="Gandhari Unicode" w:cs="e-Tamil OTC"/>
          <w:lang w:val="en-GB"/>
        </w:rPr>
      </w:pPr>
    </w:p>
    <w:p w14:paraId="64E1AC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L1, C1v+2,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குருகுகுளி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ரிடத்தின்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விரிபுதோ</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r>
        <w:rPr>
          <w:rFonts w:ascii="Gandhari Unicode" w:eastAsia="URW Palladio UNI" w:hAnsi="Gandhari Unicode" w:cs="e-Tamil OTC"/>
          <w:lang w:val="en-GB"/>
        </w:rPr>
        <w:t>‡தோ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னண்ணிய</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L1, C1,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மென்பநத்</w:t>
      </w:r>
      <w:proofErr w:type="spellEnd"/>
      <w:r>
        <w:rPr>
          <w:rFonts w:ascii="Gandhari Unicode" w:hAnsi="Gandhari Unicode" w:cs="e-Tamil OTC"/>
          <w:lang w:val="en-GB"/>
        </w:rPr>
        <w:t xml:space="preserve"> C2, G2,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மென்பந</w:t>
      </w:r>
      <w:r>
        <w:rPr>
          <w:rFonts w:ascii="Gandhari Unicode" w:eastAsia="URW Palladio UNI" w:hAnsi="Gandhari Unicode" w:cs="e-Tamil OTC"/>
          <w:lang w:val="en-GB"/>
        </w:rPr>
        <w:t>‡ந்</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மென்பந்தந்</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மென்பனதந்</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மென்பதந்</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C2v,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கணியரோ</w:t>
      </w:r>
      <w:proofErr w:type="spellEnd"/>
      <w:r>
        <w:rPr>
          <w:rFonts w:ascii="Gandhari Unicode" w:hAnsi="Gandhari Unicode" w:cs="e-Tamil OTC"/>
          <w:lang w:val="en-GB"/>
        </w:rPr>
        <w:t xml:space="preserve"> L1, C1+2+3, G1+2, EA, AT, VP, ER</w:t>
      </w:r>
      <w:r>
        <w:rPr>
          <w:rStyle w:val="FootnoteReference1"/>
          <w:rFonts w:ascii="Gandhari Unicode" w:hAnsi="Gandhari Unicode" w:cs="e-Tamil OTC"/>
          <w:lang w:val="en-GB"/>
        </w:rPr>
        <w:footnoteReference w:id="11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தண்கட</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hAnsi="Gandhari Unicode" w:cs="e-Tamil OTC"/>
          <w:b/>
          <w:bCs/>
          <w:lang w:val="en-GB"/>
        </w:rPr>
        <w:t xml:space="preserve"> </w:t>
      </w:r>
      <w:proofErr w:type="spellStart"/>
      <w:r>
        <w:rPr>
          <w:rFonts w:ascii="Gandhari Unicode" w:hAnsi="Gandhari Unicode" w:cs="e-Tamil OTC"/>
          <w:lang w:val="en-GB"/>
        </w:rPr>
        <w:t>குணகட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னாட்டே</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ணாட்டே</w:t>
      </w:r>
      <w:proofErr w:type="spellEnd"/>
      <w:r>
        <w:rPr>
          <w:rFonts w:ascii="Gandhari Unicode" w:hAnsi="Gandhari Unicode" w:cs="e-Tamil OTC"/>
          <w:lang w:val="en-GB"/>
        </w:rPr>
        <w:t xml:space="preserve"> G1</w:t>
      </w:r>
    </w:p>
    <w:p w14:paraId="409B198D" w14:textId="77777777" w:rsidR="00544225" w:rsidRDefault="00544225">
      <w:pPr>
        <w:pStyle w:val="Textbody"/>
        <w:spacing w:after="29"/>
        <w:rPr>
          <w:rFonts w:ascii="Gandhari Unicode" w:hAnsi="Gandhari Unicode" w:cs="e-Tamil OTC"/>
          <w:lang w:val="en-GB"/>
        </w:rPr>
      </w:pPr>
    </w:p>
    <w:p w14:paraId="193016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p>
    <w:p w14:paraId="64D95C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kuruk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iṟakiṉ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viripu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aviḻum</w:t>
      </w:r>
      <w:proofErr w:type="spellEnd"/>
    </w:p>
    <w:p w14:paraId="01BE22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muṉṟil</w:t>
      </w:r>
      <w:proofErr w:type="spellEnd"/>
    </w:p>
    <w:p w14:paraId="7630AD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tuṟantu</w:t>
      </w:r>
      <w:proofErr w:type="spellEnd"/>
    </w:p>
    <w:p w14:paraId="446F5E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7F7AE1F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neñciṟk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aṇiyar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w:t>
      </w:r>
      <w:proofErr w:type="spellEnd"/>
      <w:r>
        <w:rPr>
          <w:rFonts w:ascii="Gandhari Unicode" w:hAnsi="Gandhari Unicode" w:cs="e-Tamil OTC"/>
          <w:lang w:val="en-GB"/>
        </w:rPr>
        <w:t>*-ē.</w:t>
      </w:r>
    </w:p>
    <w:p w14:paraId="283ABF1B" w14:textId="77777777" w:rsidR="00544225" w:rsidRDefault="00544225">
      <w:pPr>
        <w:pStyle w:val="Textbody"/>
        <w:spacing w:after="29" w:line="260" w:lineRule="exact"/>
        <w:rPr>
          <w:rFonts w:ascii="Gandhari Unicode" w:hAnsi="Gandhari Unicode" w:cs="e-Tamil OTC"/>
          <w:lang w:val="en-GB"/>
        </w:rPr>
      </w:pPr>
    </w:p>
    <w:p w14:paraId="70C23FA7" w14:textId="77777777" w:rsidR="00544225" w:rsidRDefault="00544225">
      <w:pPr>
        <w:pStyle w:val="Textbody"/>
        <w:spacing w:after="29" w:line="260" w:lineRule="exact"/>
        <w:rPr>
          <w:rFonts w:ascii="Gandhari Unicode" w:hAnsi="Gandhari Unicode" w:cs="e-Tamil OTC"/>
          <w:lang w:val="en-GB"/>
        </w:rPr>
      </w:pPr>
    </w:p>
    <w:p w14:paraId="6710E97E" w14:textId="77777777" w:rsidR="00544225" w:rsidRDefault="00000000">
      <w:pPr>
        <w:pStyle w:val="Textbody"/>
        <w:spacing w:after="29" w:line="260" w:lineRule="exact"/>
        <w:rPr>
          <w:rFonts w:ascii="Gandhari Unicode" w:hAnsi="Gandhari Unicode" w:cs="e-Tamil OTC"/>
          <w:lang w:val="en-GB"/>
        </w:rPr>
      </w:pPr>
      <w:r>
        <w:br w:type="page"/>
      </w:r>
    </w:p>
    <w:p w14:paraId="0EDA827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not to change in the marriage house”.</w:t>
      </w:r>
    </w:p>
    <w:p w14:paraId="6FCC7E40" w14:textId="77777777" w:rsidR="00544225" w:rsidRDefault="00544225">
      <w:pPr>
        <w:pStyle w:val="Textbody"/>
        <w:spacing w:after="29" w:line="260" w:lineRule="exact"/>
        <w:rPr>
          <w:rFonts w:ascii="Gandhari Unicode" w:hAnsi="Gandhari Unicode" w:cs="e-Tamil OTC"/>
          <w:lang w:val="en-GB"/>
        </w:rPr>
      </w:pPr>
    </w:p>
    <w:p w14:paraId="131447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aerial-root hang-down-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ripeness have- rich </w:t>
      </w:r>
      <w:proofErr w:type="gramStart"/>
      <w:r>
        <w:rPr>
          <w:rFonts w:ascii="Gandhari Unicode" w:hAnsi="Gandhari Unicode" w:cs="e-Tamil OTC"/>
          <w:lang w:val="en-GB"/>
        </w:rPr>
        <w:t>bud</w:t>
      </w:r>
      <w:proofErr w:type="gramEnd"/>
    </w:p>
    <w:p w14:paraId="0C10626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wader smooth- quill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spread-out(abs.) mass opening-</w:t>
      </w:r>
    </w:p>
    <w:p w14:paraId="6B9B7C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seashore-grove situated- little home front-</w:t>
      </w:r>
      <w:proofErr w:type="gramStart"/>
      <w:r>
        <w:rPr>
          <w:rFonts w:ascii="Gandhari Unicode" w:hAnsi="Gandhari Unicode" w:cs="e-Tamil OTC"/>
          <w:lang w:val="en-GB"/>
        </w:rPr>
        <w:t>yard</w:t>
      </w:r>
      <w:proofErr w:type="gramEnd"/>
    </w:p>
    <w:p w14:paraId="47053D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come(abs.) moving- they-</w:t>
      </w:r>
      <w:proofErr w:type="gramStart"/>
      <w:r>
        <w:rPr>
          <w:rFonts w:ascii="Gandhari Unicode" w:hAnsi="Gandhari Unicode" w:cs="e-Tamil OTC"/>
          <w:lang w:val="en-GB"/>
        </w:rPr>
        <w:t>say</w:t>
      </w:r>
      <w:proofErr w:type="gramEnd"/>
      <w:r>
        <w:rPr>
          <w:rFonts w:ascii="Gandhari Unicode" w:hAnsi="Gandhari Unicode" w:cs="e-Tamil OTC"/>
          <w:lang w:val="en-GB"/>
        </w:rPr>
        <w:t xml:space="preserve"> us- abandoned(abs.)</w:t>
      </w:r>
    </w:p>
    <w:p w14:paraId="2F269D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distance land-he(h.) if-even</w:t>
      </w:r>
    </w:p>
    <w:p w14:paraId="777B95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heart(dat.) close-he(h.) cool sea land(</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5B2D6894" w14:textId="77777777" w:rsidR="00544225" w:rsidRDefault="00544225">
      <w:pPr>
        <w:pStyle w:val="Textbody"/>
        <w:spacing w:after="29"/>
        <w:rPr>
          <w:rFonts w:ascii="Gandhari Unicode" w:hAnsi="Gandhari Unicode" w:cs="e-Tamil OTC"/>
          <w:lang w:val="en-GB"/>
        </w:rPr>
      </w:pPr>
    </w:p>
    <w:p w14:paraId="7811D0A7" w14:textId="77777777" w:rsidR="00544225" w:rsidRDefault="00544225">
      <w:pPr>
        <w:pStyle w:val="Textbody"/>
        <w:spacing w:after="29"/>
        <w:rPr>
          <w:rFonts w:ascii="Gandhari Unicode" w:hAnsi="Gandhari Unicode" w:cs="e-Tamil OTC"/>
          <w:lang w:val="en-GB"/>
        </w:rPr>
      </w:pPr>
    </w:p>
    <w:p w14:paraId="5E7E7D2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[To and from] the front-yard of the little home </w:t>
      </w:r>
      <w:proofErr w:type="gramStart"/>
      <w:r>
        <w:rPr>
          <w:rFonts w:ascii="Gandhari Unicode" w:hAnsi="Gandhari Unicode" w:cs="e-Tamil OTC"/>
          <w:lang w:val="en-GB"/>
        </w:rPr>
        <w:t>situated</w:t>
      </w:r>
      <w:proofErr w:type="gramEnd"/>
    </w:p>
    <w:p w14:paraId="3594C70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seashore grove,</w:t>
      </w:r>
    </w:p>
    <w:p w14:paraId="27A4C478"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where, spread out like the quills [which] a heron smooths, the </w:t>
      </w:r>
      <w:proofErr w:type="gramStart"/>
      <w:r>
        <w:rPr>
          <w:rFonts w:ascii="Gandhari Unicode" w:hAnsi="Gandhari Unicode" w:cs="e-Tamil OTC"/>
          <w:lang w:val="en-GB"/>
        </w:rPr>
        <w:t>mass</w:t>
      </w:r>
      <w:proofErr w:type="gramEnd"/>
    </w:p>
    <w:p w14:paraId="7711F0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ripe rich buds open on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with hanging aerial roots,</w:t>
      </w:r>
    </w:p>
    <w:p w14:paraId="0640A43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waves are coming [and] going</w:t>
      </w:r>
      <w:r>
        <w:rPr>
          <w:rStyle w:val="FootnoteReference1"/>
          <w:rFonts w:ascii="Gandhari Unicode" w:hAnsi="Gandhari Unicode" w:cs="e-Tamil OTC"/>
          <w:lang w:val="en-GB"/>
        </w:rPr>
        <w:footnoteReference w:id="119"/>
      </w:r>
      <w:r>
        <w:rPr>
          <w:rFonts w:ascii="Gandhari Unicode" w:hAnsi="Gandhari Unicode" w:cs="e-Tamil OTC"/>
          <w:lang w:val="en-GB"/>
        </w:rPr>
        <w:t>, [so] they say,</w:t>
      </w:r>
    </w:p>
    <w:p w14:paraId="78E7C08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land of the cool sea of him who is close to [our] heart,</w:t>
      </w:r>
    </w:p>
    <w:p w14:paraId="6DD27F0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even if he has abandoned us [and is] in a </w:t>
      </w:r>
      <w:proofErr w:type="spellStart"/>
      <w:r>
        <w:rPr>
          <w:rFonts w:ascii="Gandhari Unicode" w:hAnsi="Gandhari Unicode" w:cs="e-Tamil OTC"/>
          <w:lang w:val="en-GB"/>
        </w:rPr>
        <w:t>far away</w:t>
      </w:r>
      <w:proofErr w:type="spellEnd"/>
      <w:r>
        <w:rPr>
          <w:rFonts w:ascii="Gandhari Unicode" w:hAnsi="Gandhari Unicode" w:cs="e-Tamil OTC"/>
          <w:lang w:val="en-GB"/>
        </w:rPr>
        <w:t xml:space="preserve"> land</w:t>
      </w:r>
      <w:r>
        <w:rPr>
          <w:rStyle w:val="FootnoteReference1"/>
          <w:rFonts w:ascii="Gandhari Unicode" w:hAnsi="Gandhari Unicode" w:cs="e-Tamil OTC"/>
          <w:lang w:val="en-GB"/>
        </w:rPr>
        <w:footnoteReference w:id="120"/>
      </w:r>
      <w:r>
        <w:rPr>
          <w:rFonts w:ascii="Gandhari Unicode" w:hAnsi="Gandhari Unicode" w:cs="e-Tamil OTC"/>
          <w:lang w:val="en-GB"/>
        </w:rPr>
        <w:t>.</w:t>
      </w:r>
    </w:p>
    <w:p w14:paraId="3F60AE39" w14:textId="77777777" w:rsidR="00544225" w:rsidRDefault="00544225">
      <w:pPr>
        <w:pStyle w:val="Textbody"/>
        <w:spacing w:after="0"/>
        <w:rPr>
          <w:rFonts w:ascii="Gandhari Unicode" w:hAnsi="Gandhari Unicode" w:cs="e-Tamil OTC"/>
          <w:lang w:val="en-GB"/>
        </w:rPr>
      </w:pPr>
    </w:p>
    <w:p w14:paraId="7B08A9D4" w14:textId="77777777" w:rsidR="00544225" w:rsidRDefault="00544225">
      <w:pPr>
        <w:pStyle w:val="Textbody"/>
        <w:spacing w:after="0"/>
        <w:rPr>
          <w:rFonts w:ascii="Gandhari Unicode" w:hAnsi="Gandhari Unicode" w:cs="e-Tamil OTC"/>
          <w:lang w:val="en-GB"/>
        </w:rPr>
      </w:pPr>
    </w:p>
    <w:p w14:paraId="166824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3,4,6b </w:t>
      </w:r>
      <w:r>
        <w:rPr>
          <w:rFonts w:ascii="Gandhari Unicode" w:hAnsi="Gandhari Unicode" w:cs="e-Tamil OTC"/>
          <w:lang w:val="en-GB"/>
        </w:rPr>
        <w:tab/>
        <w:t>the waves are coming [and] going, [so] they say,</w:t>
      </w:r>
    </w:p>
    <w:p w14:paraId="343FA2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near the front-yard of the little home ...</w:t>
      </w:r>
    </w:p>
    <w:p w14:paraId="084F49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in the land of the cool sea ...</w:t>
      </w:r>
    </w:p>
    <w:p w14:paraId="64C1420D" w14:textId="77777777" w:rsidR="00544225" w:rsidRDefault="00544225">
      <w:pPr>
        <w:pStyle w:val="Textbody"/>
        <w:spacing w:after="0"/>
        <w:rPr>
          <w:rFonts w:ascii="Gandhari Unicode" w:hAnsi="Gandhari Unicode" w:cs="e-Tamil OTC"/>
          <w:lang w:val="en-GB"/>
        </w:rPr>
      </w:pPr>
    </w:p>
    <w:p w14:paraId="650FC9EE" w14:textId="77777777" w:rsidR="00544225" w:rsidRDefault="00000000">
      <w:pPr>
        <w:rPr>
          <w:rFonts w:ascii="Gandhari Unicode" w:eastAsiaTheme="majorEastAsia" w:hAnsi="Gandhari Unicode" w:cstheme="majorBidi" w:hint="eastAsia"/>
          <w:b/>
        </w:rPr>
      </w:pPr>
      <w:r>
        <w:br w:type="page"/>
      </w:r>
    </w:p>
    <w:p w14:paraId="29C2AE2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229</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மோதாசனார்</w:t>
      </w:r>
      <w:proofErr w:type="spellEnd"/>
      <w:r>
        <w:rPr>
          <w:rFonts w:ascii="e-Tamil OTC" w:hAnsi="e-Tamil OTC" w:cs="e-Tamil OTC"/>
          <w:i w:val="0"/>
          <w:iCs w:val="0"/>
          <w:color w:val="auto"/>
        </w:rPr>
        <w:t xml:space="preserve">: </w:t>
      </w:r>
      <w:r>
        <w:rPr>
          <w:rFonts w:ascii="Gandhari Unicode" w:hAnsi="Gandhari Unicode"/>
          <w:i w:val="0"/>
          <w:iCs w:val="0"/>
          <w:color w:val="auto"/>
        </w:rPr>
        <w:t>onlookers</w:t>
      </w:r>
    </w:p>
    <w:p w14:paraId="2CA061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தம்முள்ளே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FB6B58A" w14:textId="77777777" w:rsidR="00544225" w:rsidRDefault="00544225">
      <w:pPr>
        <w:pStyle w:val="Textbody"/>
        <w:spacing w:after="29"/>
        <w:rPr>
          <w:rFonts w:ascii="Gandhari Unicode" w:hAnsi="Gandhari Unicode" w:cs="e-Tamil OTC"/>
          <w:lang w:val="en-GB"/>
        </w:rPr>
      </w:pPr>
    </w:p>
    <w:p w14:paraId="3F5F35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இவனிவ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மிவளிவன்</w:t>
      </w:r>
      <w:proofErr w:type="spellEnd"/>
    </w:p>
    <w:p w14:paraId="42A24B1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புன்றலை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வாங்குநள்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பரியவுங்</w:t>
      </w:r>
      <w:proofErr w:type="spellEnd"/>
    </w:p>
    <w:p w14:paraId="672833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தவிர்ப்பவுந்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w:t>
      </w:r>
      <w:proofErr w:type="spellEnd"/>
    </w:p>
    <w:p w14:paraId="0C434C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சிறுசெரு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w:t>
      </w:r>
      <w:proofErr w:type="spellEnd"/>
    </w:p>
    <w:p w14:paraId="0CE489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நல்லைமன்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மெல்லியற்</w:t>
      </w:r>
      <w:proofErr w:type="spellEnd"/>
    </w:p>
    <w:p w14:paraId="368ABA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றுணைமலர்ப்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லன்னவிவர்</w:t>
      </w:r>
      <w:proofErr w:type="spellEnd"/>
    </w:p>
    <w:p w14:paraId="031D11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மணமகி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ழியற்கை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w:t>
      </w:r>
    </w:p>
    <w:p w14:paraId="0D28C172" w14:textId="77777777" w:rsidR="00544225" w:rsidRDefault="00544225">
      <w:pPr>
        <w:pStyle w:val="Textbody"/>
        <w:spacing w:after="29"/>
        <w:rPr>
          <w:rFonts w:ascii="Gandhari Unicode" w:hAnsi="Gandhari Unicode" w:cs="e-Tamil OTC"/>
          <w:lang w:val="en-GB"/>
        </w:rPr>
      </w:pPr>
    </w:p>
    <w:p w14:paraId="6F91DA9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மிவளிவன்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மவளிவன்</w:t>
      </w:r>
      <w:proofErr w:type="spellEnd"/>
      <w:r>
        <w:rPr>
          <w:rFonts w:ascii="Gandhari Unicode" w:eastAsia="URW Palladio UNI" w:hAnsi="Gandhari Unicode" w:cs="e-Tamil OTC"/>
          <w:lang w:val="en-GB"/>
        </w:rPr>
        <w:t xml:space="preserve"> IV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புன்றலை</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வாங்குநள்</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வாங்கினள்</w:t>
      </w:r>
      <w:proofErr w:type="spellEnd"/>
      <w:r>
        <w:rPr>
          <w:rFonts w:ascii="Gandhari Unicode" w:hAnsi="Gandhari Unicode" w:cs="e-Tamil OTC"/>
          <w:lang w:val="en-GB"/>
        </w:rPr>
        <w:t xml:space="preserve"> L1, C1,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வாகினள்</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பரியவுங்</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புனையவுங்</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தவிர்ப்பவுந்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தவிப்பவுந்</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வுறுப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C2v+3v, IV,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நல்லைமன்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 xml:space="preserve">6a </w:t>
      </w:r>
      <w:proofErr w:type="spellStart"/>
      <w:r>
        <w:rPr>
          <w:rFonts w:ascii="Gandhari Unicode" w:hAnsi="Gandhari Unicode" w:cs="e-Tamil OTC"/>
          <w:lang w:val="en-GB"/>
        </w:rPr>
        <w:t>றுணைமலர்ப்</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றுணைமலர்மலர்ப்</w:t>
      </w:r>
      <w:proofErr w:type="spellEnd"/>
      <w:r>
        <w:rPr>
          <w:rFonts w:ascii="Gandhari Unicode" w:hAnsi="Gandhari Unicode" w:cs="e-Tamil OTC"/>
          <w:lang w:val="en-GB"/>
        </w:rPr>
        <w:t xml:space="preserve"> L1</w:t>
      </w:r>
      <w:r>
        <w:rPr>
          <w:rFonts w:ascii="Gandhari Unicode" w:hAnsi="Gandhari Unicode" w:cs="e-Tamil OTC"/>
          <w:b/>
          <w:bCs/>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லன்னவிவர்</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லன்னவர்</w:t>
      </w:r>
      <w:proofErr w:type="spellEnd"/>
      <w:r>
        <w:rPr>
          <w:rFonts w:ascii="Gandhari Unicode" w:hAnsi="Gandhari Unicode" w:cs="e-Tamil OTC"/>
          <w:lang w:val="en-GB"/>
        </w:rPr>
        <w:t xml:space="preserve"> L1;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மணமகி</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G2</w:t>
      </w:r>
    </w:p>
    <w:p w14:paraId="497B3806" w14:textId="77777777" w:rsidR="00544225" w:rsidRDefault="00544225">
      <w:pPr>
        <w:pStyle w:val="Textbody"/>
        <w:spacing w:after="29"/>
        <w:rPr>
          <w:rFonts w:ascii="Gandhari Unicode" w:hAnsi="Gandhari Unicode" w:cs="e-Tamil OTC"/>
          <w:lang w:val="en-GB"/>
        </w:rPr>
      </w:pPr>
    </w:p>
    <w:p w14:paraId="172107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aim-</w:t>
      </w: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paṟṟa</w:t>
      </w:r>
      <w:proofErr w:type="spellEnd"/>
      <w:r>
        <w:rPr>
          <w:rFonts w:ascii="Gandhari Unicode" w:hAnsi="Gandhari Unicode" w:cs="e-Tamil OTC"/>
          <w:lang w:val="en-GB"/>
        </w:rPr>
        <w:t xml:space="preserve">-~um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ivaṉ</w:t>
      </w:r>
      <w:proofErr w:type="spellEnd"/>
      <w:proofErr w:type="gramEnd"/>
    </w:p>
    <w:p w14:paraId="693665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ōri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vāṅkunaḷ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pariya</w:t>
      </w:r>
      <w:proofErr w:type="spellEnd"/>
      <w:r>
        <w:rPr>
          <w:rFonts w:ascii="Gandhari Unicode" w:hAnsi="Gandhari Unicode" w:cs="e-Tamil OTC"/>
          <w:i/>
          <w:iCs/>
          <w:lang w:val="en-GB"/>
        </w:rPr>
        <w:t>-~um</w:t>
      </w:r>
    </w:p>
    <w:p w14:paraId="66DDC16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ceviliyar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tavirppa</w:t>
      </w:r>
      <w:proofErr w:type="spellEnd"/>
      <w:r>
        <w:rPr>
          <w:rFonts w:ascii="Gandhari Unicode" w:hAnsi="Gandhari Unicode" w:cs="e-Tamil OTC"/>
          <w:lang w:val="en-GB"/>
        </w:rPr>
        <w:t xml:space="preserve">-~um </w:t>
      </w:r>
      <w:proofErr w:type="spellStart"/>
      <w:r>
        <w:rPr>
          <w:rFonts w:ascii="Gandhari Unicode" w:hAnsi="Gandhari Unicode" w:cs="e-Tamil OTC"/>
          <w:lang w:val="en-GB"/>
        </w:rPr>
        <w:t>tavirāt</w:t>
      </w:r>
      <w:proofErr w:type="spellEnd"/>
      <w:r>
        <w:rPr>
          <w:rFonts w:ascii="Gandhari Unicode" w:hAnsi="Gandhari Unicode" w:cs="e-Tamil OTC"/>
          <w:lang w:val="en-GB"/>
        </w:rPr>
        <w:t>*</w:t>
      </w:r>
    </w:p>
    <w:p w14:paraId="6451EF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ēt</w:t>
      </w:r>
      <w:proofErr w:type="spellEnd"/>
      <w:r>
        <w:rPr>
          <w:rFonts w:ascii="Gandhari Unicode" w:hAnsi="Gandhari Unicode" w:cs="e-Tamil OTC"/>
          <w:lang w:val="en-GB"/>
        </w:rPr>
        <w:t xml:space="preserve">* il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uṟupa</w:t>
      </w:r>
      <w:proofErr w:type="spellEnd"/>
      <w:r>
        <w:rPr>
          <w:rFonts w:ascii="Gandhari Unicode" w:hAnsi="Gandhari Unicode" w:cs="e-Tamil OTC"/>
          <w:i/>
          <w:iCs/>
          <w:lang w:val="en-GB"/>
        </w:rPr>
        <w:t>-</w:t>
      </w:r>
      <w:proofErr w:type="spellStart"/>
      <w:r>
        <w:rPr>
          <w:rFonts w:ascii="Gandhari Unicode" w:hAnsi="Gandhari Unicode" w:cs="e-Tamil OTC"/>
          <w:i/>
          <w:iCs/>
          <w:lang w:val="en-GB"/>
        </w:rPr>
        <w:t>maṉ</w:t>
      </w:r>
      <w:proofErr w:type="spellEnd"/>
      <w:r>
        <w:rPr>
          <w:rFonts w:ascii="Gandhari Unicode" w:hAnsi="Gandhari Unicode" w:cs="e-Tamil OTC"/>
          <w:i/>
          <w:iCs/>
          <w:lang w:val="en-GB"/>
        </w:rPr>
        <w:t>-+ō</w:t>
      </w:r>
    </w:p>
    <w:p w14:paraId="366D36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nallai</w:t>
      </w:r>
      <w:r>
        <w:rPr>
          <w:rFonts w:ascii="Gandhari Unicode" w:hAnsi="Gandhari Unicode" w:cs="e-Tamil OTC"/>
          <w:lang w:val="en-GB"/>
        </w:rPr>
        <w:t>-</w:t>
      </w:r>
      <w:r>
        <w:rPr>
          <w:rFonts w:ascii="Gandhari Unicode" w:hAnsi="Gandhari Unicode" w:cs="e-Tamil OTC"/>
          <w:i/>
          <w:iCs/>
          <w:lang w:val="en-GB"/>
        </w:rPr>
        <w:t>maṉṟ</w:t>
      </w:r>
      <w:proofErr w:type="spellEnd"/>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pāl</w:t>
      </w:r>
      <w:proofErr w:type="spellEnd"/>
      <w:r>
        <w:rPr>
          <w:rFonts w:ascii="Gandhari Unicode" w:hAnsi="Gandhari Unicode" w:cs="e-Tamil OTC"/>
          <w:lang w:val="en-GB"/>
        </w:rPr>
        <w:t xml:space="preserve">-ē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p>
    <w:p w14:paraId="16C069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tuṇai</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piṇaiyal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ivar</w:t>
      </w:r>
      <w:proofErr w:type="spellEnd"/>
    </w:p>
    <w:p w14:paraId="6EA94F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iyaṟkai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kāṭṭiyōy</w:t>
      </w:r>
      <w:proofErr w:type="spellEnd"/>
      <w:r>
        <w:rPr>
          <w:rFonts w:ascii="Gandhari Unicode" w:hAnsi="Gandhari Unicode" w:cs="e-Tamil OTC"/>
          <w:lang w:val="en-GB"/>
        </w:rPr>
        <w:t>-ē.</w:t>
      </w:r>
    </w:p>
    <w:p w14:paraId="7056C96C" w14:textId="77777777" w:rsidR="00544225" w:rsidRDefault="00544225">
      <w:pPr>
        <w:pStyle w:val="Textbody"/>
        <w:spacing w:after="29" w:line="260" w:lineRule="exact"/>
        <w:rPr>
          <w:rFonts w:ascii="Gandhari Unicode" w:hAnsi="Gandhari Unicode" w:cs="e-Tamil OTC"/>
          <w:lang w:val="en-GB"/>
        </w:rPr>
      </w:pPr>
    </w:p>
    <w:p w14:paraId="4C7A333D" w14:textId="77777777" w:rsidR="00544225" w:rsidRDefault="00544225">
      <w:pPr>
        <w:pStyle w:val="Textbody"/>
        <w:spacing w:after="29" w:line="260" w:lineRule="exact"/>
        <w:rPr>
          <w:rFonts w:ascii="Gandhari Unicode" w:hAnsi="Gandhari Unicode" w:cs="e-Tamil OTC"/>
          <w:lang w:val="en-GB"/>
        </w:rPr>
      </w:pPr>
    </w:p>
    <w:p w14:paraId="070C8082" w14:textId="77777777" w:rsidR="00544225" w:rsidRDefault="00000000">
      <w:pPr>
        <w:pStyle w:val="Textbody"/>
        <w:spacing w:after="29" w:line="260" w:lineRule="exact"/>
        <w:rPr>
          <w:rFonts w:ascii="Gandhari Unicode" w:hAnsi="Gandhari Unicode" w:cs="e-Tamil OTC"/>
          <w:lang w:val="en-GB"/>
        </w:rPr>
      </w:pPr>
      <w:r>
        <w:br w:type="page"/>
      </w:r>
    </w:p>
    <w:p w14:paraId="05AAAA6F"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inside themselves, by onlookers in midst the desert.</w:t>
      </w:r>
    </w:p>
    <w:p w14:paraId="7F59286E" w14:textId="77777777" w:rsidR="00544225" w:rsidRDefault="00544225">
      <w:pPr>
        <w:pStyle w:val="Textbody"/>
        <w:spacing w:after="28" w:line="260" w:lineRule="exact"/>
        <w:rPr>
          <w:rFonts w:ascii="Gandhari Unicode" w:hAnsi="Gandhari Unicode" w:cs="e-Tamil OTC"/>
          <w:lang w:val="en-GB"/>
        </w:rPr>
      </w:pPr>
    </w:p>
    <w:p w14:paraId="1A71087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this(m.) this(f.) five</w:t>
      </w:r>
      <w:ins w:id="289" w:author="Narmada Hansani Polgampalage" w:date="2023-11-22T15:06:00Z">
        <w:r>
          <w:rPr>
            <w:rFonts w:ascii="Gandhari Unicode" w:hAnsi="Gandhari Unicode" w:cs="e-Tamil OTC"/>
            <w:lang w:val="en-GB"/>
          </w:rPr>
          <w:t>-</w:t>
        </w:r>
      </w:ins>
      <w:del w:id="290" w:author="Narmada Hansani Polgampalage" w:date="2023-11-22T15:06:00Z">
        <w:r>
          <w:rPr>
            <w:rFonts w:ascii="Gandhari Unicode" w:hAnsi="Gandhari Unicode" w:cs="e-Tamil OTC"/>
            <w:lang w:val="en-GB"/>
          </w:rPr>
          <w:delText xml:space="preserve"> </w:delText>
        </w:r>
      </w:del>
      <w:r>
        <w:rPr>
          <w:rFonts w:ascii="Gandhari Unicode" w:hAnsi="Gandhari Unicode" w:cs="e-Tamil OTC"/>
          <w:lang w:val="en-GB"/>
        </w:rPr>
        <w:t>part grasp(</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this(f.) this(m.)</w:t>
      </w:r>
    </w:p>
    <w:p w14:paraId="7D5D6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low head male's-hair</w:t>
      </w:r>
      <w:r>
        <w:rPr>
          <w:rStyle w:val="FootnoteReference1"/>
          <w:rFonts w:ascii="Gandhari Unicode" w:hAnsi="Gandhari Unicode" w:cs="e-Tamil OTC"/>
          <w:lang w:val="en-GB"/>
        </w:rPr>
        <w:footnoteReference w:id="121"/>
      </w:r>
      <w:r>
        <w:rPr>
          <w:rFonts w:ascii="Gandhari Unicode" w:hAnsi="Gandhari Unicode" w:cs="e-Tamil OTC"/>
          <w:lang w:val="en-GB"/>
        </w:rPr>
        <w:t xml:space="preserve"> pull-she(f.) run(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3A767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 foster-mother(h.) restrain(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restrain-not</w:t>
      </w:r>
    </w:p>
    <w:p w14:paraId="483EFC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reason</w:t>
      </w:r>
      <w:r>
        <w:rPr>
          <w:rStyle w:val="FootnoteReference1"/>
          <w:rFonts w:ascii="Gandhari Unicode" w:hAnsi="Gandhari Unicode" w:cs="e-Tamil OTC"/>
          <w:lang w:val="en-GB"/>
        </w:rPr>
        <w:footnoteReference w:id="122"/>
      </w:r>
      <w:r>
        <w:rPr>
          <w:rFonts w:ascii="Gandhari Unicode" w:hAnsi="Gandhari Unicode" w:cs="e-Tamil OTC"/>
          <w:lang w:val="en-GB"/>
        </w:rPr>
        <w:t>-not little quarrel they-have</w:t>
      </w:r>
      <w:proofErr w:type="spellStart"/>
      <w:r>
        <w:rPr>
          <w:rFonts w:ascii="Gandhari Unicode" w:hAnsi="Gandhari Unicode" w:cs="e-Tamil OTC"/>
          <w:position w:val="6"/>
          <w:lang w:val="en-GB"/>
        </w:rPr>
        <w:t>maṉṉō</w:t>
      </w:r>
      <w:proofErr w:type="spellEnd"/>
    </w:p>
    <w:p w14:paraId="335B4EC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good-you</w:t>
      </w:r>
      <w:proofErr w:type="spellStart"/>
      <w:r>
        <w:rPr>
          <w:rFonts w:ascii="Gandhari Unicode" w:hAnsi="Gandhari Unicode" w:cs="e-Tamil OTC"/>
          <w:position w:val="6"/>
          <w:lang w:val="en-GB"/>
        </w:rPr>
        <w:t>maṉṟa</w:t>
      </w:r>
      <w:proofErr w:type="spellEnd"/>
      <w:r>
        <w:rPr>
          <w:rFonts w:ascii="Gandhari Unicode" w:hAnsi="Gandhari Unicode" w:cs="e-Tamil OTC"/>
          <w:position w:val="6"/>
          <w:lang w:val="en-GB"/>
        </w:rPr>
        <w:t>-amma</w:t>
      </w:r>
      <w:r>
        <w:rPr>
          <w:rStyle w:val="FootnoteReference1"/>
          <w:rFonts w:ascii="Gandhari Unicode" w:hAnsi="Gandhari Unicode" w:cs="e-Tamil OTC"/>
          <w:vertAlign w:val="baseline"/>
          <w:lang w:val="en-GB"/>
        </w:rPr>
        <w:footnoteReference w:id="123"/>
      </w:r>
      <w:r>
        <w:rPr>
          <w:rFonts w:ascii="Gandhari Unicode" w:hAnsi="Gandhari Unicode" w:cs="e-Tamil OTC"/>
          <w:lang w:val="en-GB"/>
        </w:rPr>
        <w:t xml:space="preserve"> fate</w:t>
      </w:r>
      <w:r>
        <w:rPr>
          <w:rFonts w:ascii="Gandhari Unicode" w:hAnsi="Gandhari Unicode" w:cs="e-Tamil OTC"/>
          <w:position w:val="6"/>
          <w:lang w:val="en-GB"/>
        </w:rPr>
        <w:t>ē</w:t>
      </w:r>
      <w:r>
        <w:rPr>
          <w:rFonts w:ascii="Gandhari Unicode" w:hAnsi="Gandhari Unicode" w:cs="e-Tamil OTC"/>
          <w:lang w:val="en-GB"/>
        </w:rPr>
        <w:t xml:space="preserve"> tender nature</w:t>
      </w:r>
    </w:p>
    <w:p w14:paraId="50E9615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companion blossom garland like these(h.)</w:t>
      </w:r>
    </w:p>
    <w:p w14:paraId="2447F98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union rejoice- nature showed-you</w:t>
      </w:r>
      <w:r>
        <w:rPr>
          <w:rFonts w:ascii="Gandhari Unicode" w:hAnsi="Gandhari Unicode" w:cs="e-Tamil OTC"/>
          <w:position w:val="6"/>
          <w:lang w:val="en-GB"/>
        </w:rPr>
        <w:t>ē</w:t>
      </w:r>
      <w:r>
        <w:rPr>
          <w:rFonts w:ascii="Gandhari Unicode" w:hAnsi="Gandhari Unicode" w:cs="e-Tamil OTC"/>
          <w:lang w:val="en-GB"/>
        </w:rPr>
        <w:t>.</w:t>
      </w:r>
    </w:p>
    <w:p w14:paraId="783DAA34" w14:textId="77777777" w:rsidR="00544225" w:rsidRDefault="00544225">
      <w:pPr>
        <w:pStyle w:val="Textbody"/>
        <w:spacing w:after="29"/>
        <w:rPr>
          <w:rFonts w:ascii="Gandhari Unicode" w:hAnsi="Gandhari Unicode" w:cs="e-Tamil OTC"/>
          <w:lang w:val="en-GB"/>
        </w:rPr>
      </w:pPr>
    </w:p>
    <w:p w14:paraId="70B78320" w14:textId="77777777" w:rsidR="00544225" w:rsidRDefault="00544225">
      <w:pPr>
        <w:pStyle w:val="Textbody"/>
        <w:spacing w:after="29"/>
        <w:rPr>
          <w:rFonts w:ascii="Gandhari Unicode" w:hAnsi="Gandhari Unicode" w:cs="e-Tamil OTC"/>
          <w:lang w:val="en-GB"/>
        </w:rPr>
      </w:pPr>
    </w:p>
    <w:p w14:paraId="4B2E54B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As he grasps her five [hair-]parts</w:t>
      </w:r>
      <w:r>
        <w:rPr>
          <w:rStyle w:val="FootnoteReference1"/>
          <w:rFonts w:ascii="Gandhari Unicode" w:hAnsi="Gandhari Unicode" w:cs="e-Tamil OTC"/>
          <w:lang w:val="en-GB"/>
        </w:rPr>
        <w:footnoteReference w:id="124"/>
      </w:r>
      <w:r>
        <w:rPr>
          <w:rFonts w:ascii="Gandhari Unicode" w:hAnsi="Gandhari Unicode" w:cs="e-Tamil OTC"/>
          <w:lang w:val="en-GB"/>
        </w:rPr>
        <w:t xml:space="preserve"> and she</w:t>
      </w:r>
    </w:p>
    <w:p w14:paraId="4B75C913"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pulls his scarce head hair [and] runs [off]</w:t>
      </w:r>
      <w:r>
        <w:rPr>
          <w:rStyle w:val="FootnoteReference1"/>
          <w:rFonts w:ascii="Gandhari Unicode" w:hAnsi="Gandhari Unicode" w:cs="e-Tamil OTC"/>
          <w:lang w:val="en-GB"/>
        </w:rPr>
        <w:footnoteReference w:id="125"/>
      </w:r>
    </w:p>
    <w:p w14:paraId="00AFC5C2" w14:textId="77777777" w:rsidR="00544225" w:rsidRDefault="00000000">
      <w:pPr>
        <w:pStyle w:val="Textbody"/>
        <w:tabs>
          <w:tab w:val="left" w:pos="150"/>
          <w:tab w:val="left" w:pos="275"/>
        </w:tabs>
        <w:spacing w:after="0"/>
        <w:rPr>
          <w:rFonts w:ascii="Gandhari Unicode" w:hAnsi="Gandhari Unicode" w:cs="e-Tamil OTC"/>
          <w:lang w:val="en-GB"/>
        </w:rPr>
      </w:pPr>
      <w:r>
        <w:rPr>
          <w:rFonts w:ascii="Gandhari Unicode" w:hAnsi="Gandhari Unicode" w:cs="e-Tamil OTC"/>
          <w:lang w:val="en-GB"/>
        </w:rPr>
        <w:tab/>
        <w:t>and the foster-mother in love restrains [them]</w:t>
      </w:r>
      <w:r>
        <w:rPr>
          <w:rStyle w:val="FootnoteReference1"/>
          <w:rFonts w:ascii="Gandhari Unicode" w:hAnsi="Gandhari Unicode" w:cs="e-Tamil OTC"/>
          <w:lang w:val="en-GB"/>
        </w:rPr>
        <w:footnoteReference w:id="126"/>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without </w:t>
      </w:r>
      <w:proofErr w:type="gramStart"/>
      <w:r>
        <w:rPr>
          <w:rFonts w:ascii="Gandhari Unicode" w:hAnsi="Gandhari Unicode" w:cs="e-Tamil OTC"/>
          <w:lang w:val="en-GB"/>
        </w:rPr>
        <w:t>restraint</w:t>
      </w:r>
      <w:proofErr w:type="gramEnd"/>
    </w:p>
    <w:p w14:paraId="72424D82"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they must be having a pointless little </w:t>
      </w:r>
      <w:proofErr w:type="gramStart"/>
      <w:r>
        <w:rPr>
          <w:rFonts w:ascii="Gandhari Unicode" w:hAnsi="Gandhari Unicode" w:cs="e-Tamil OTC"/>
          <w:lang w:val="en-GB"/>
        </w:rPr>
        <w:t>quarrel?</w:t>
      </w:r>
      <w:proofErr w:type="gramEnd"/>
    </w:p>
    <w:p w14:paraId="74A4709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Good, alas indeed, [are] you, fate.</w:t>
      </w:r>
    </w:p>
    <w:p w14:paraId="6380E3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have shown us the joyful nature of the </w:t>
      </w:r>
      <w:proofErr w:type="gramStart"/>
      <w:r>
        <w:rPr>
          <w:rFonts w:ascii="Gandhari Unicode" w:hAnsi="Gandhari Unicode" w:cs="e-Tamil OTC"/>
          <w:lang w:val="en-GB"/>
        </w:rPr>
        <w:t>union</w:t>
      </w:r>
      <w:proofErr w:type="gramEnd"/>
    </w:p>
    <w:p w14:paraId="62AEC0F9"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t>of these [two]:</w:t>
      </w:r>
    </w:p>
    <w:p w14:paraId="652E0A70" w14:textId="77777777" w:rsidR="00544225" w:rsidRDefault="00000000">
      <w:pPr>
        <w:pStyle w:val="Textbody"/>
        <w:tabs>
          <w:tab w:val="left" w:pos="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 in a garland the blossoms [are] tender companions.</w:t>
      </w:r>
      <w:r>
        <w:rPr>
          <w:rStyle w:val="FootnoteReference1"/>
          <w:rFonts w:ascii="Gandhari Unicode" w:hAnsi="Gandhari Unicode" w:cs="e-Tamil OTC"/>
          <w:lang w:val="en-GB"/>
        </w:rPr>
        <w:footnoteReference w:id="127"/>
      </w:r>
    </w:p>
    <w:p w14:paraId="32535FCD" w14:textId="77777777" w:rsidR="00544225" w:rsidRDefault="00544225">
      <w:pPr>
        <w:pStyle w:val="Textbody"/>
        <w:spacing w:after="0"/>
        <w:rPr>
          <w:rFonts w:ascii="Gandhari Unicode" w:hAnsi="Gandhari Unicode" w:cs="e-Tamil OTC"/>
          <w:lang w:val="en-GB"/>
        </w:rPr>
      </w:pPr>
    </w:p>
    <w:p w14:paraId="438F11A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Good, alas indeed, [are] you, fate, who have shown us ...</w:t>
      </w:r>
    </w:p>
    <w:p w14:paraId="62A49612" w14:textId="77777777" w:rsidR="00544225" w:rsidRDefault="00000000">
      <w:pPr>
        <w:rPr>
          <w:rFonts w:ascii="Gandhari Unicode" w:eastAsiaTheme="majorEastAsia" w:hAnsi="Gandhari Unicode" w:cstheme="majorBidi" w:hint="eastAsia"/>
          <w:b/>
        </w:rPr>
      </w:pPr>
      <w:r>
        <w:br w:type="page"/>
      </w:r>
    </w:p>
    <w:p w14:paraId="5F1E14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230</w:t>
      </w:r>
      <w:r>
        <w:rPr>
          <w:rFonts w:ascii="e-Tamil OTC" w:hAnsi="e-Tamil OTC" w:cs="e-Tamil OTC"/>
          <w:b/>
          <w:i w:val="0"/>
          <w:iCs w:val="0"/>
          <w:color w:val="auto"/>
        </w:rPr>
        <w:t xml:space="preserve"> </w:t>
      </w:r>
      <w:proofErr w:type="spellStart"/>
      <w:r>
        <w:rPr>
          <w:rFonts w:ascii="e-Tamil OTC" w:hAnsi="e-Tamil OTC" w:cs="e-Tamil OTC"/>
          <w:i w:val="0"/>
          <w:iCs w:val="0"/>
          <w:color w:val="auto"/>
        </w:rPr>
        <w:t>அறிவுடை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நம்பி</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FF3CC3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நயப்பித்தது</w:t>
      </w:r>
      <w:proofErr w:type="spellEnd"/>
      <w:r>
        <w:rPr>
          <w:rFonts w:ascii="Gandhari Unicode" w:hAnsi="Gandhari Unicode" w:cs="e-Tamil OTC"/>
          <w:lang w:val="en-GB"/>
        </w:rPr>
        <w:t>.</w:t>
      </w:r>
    </w:p>
    <w:p w14:paraId="66EEABED" w14:textId="77777777" w:rsidR="00544225" w:rsidRDefault="00544225">
      <w:pPr>
        <w:pStyle w:val="Textbody"/>
        <w:spacing w:after="29"/>
        <w:rPr>
          <w:rFonts w:ascii="Gandhari Unicode" w:hAnsi="Gandhari Unicode" w:cs="e-Tamil OTC"/>
          <w:lang w:val="en-GB"/>
        </w:rPr>
      </w:pPr>
    </w:p>
    <w:p w14:paraId="6D46A1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கொண்கன்</w:t>
      </w:r>
      <w:proofErr w:type="spellEnd"/>
    </w:p>
    <w:p w14:paraId="49B455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264083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w:t>
      </w:r>
      <w:proofErr w:type="spellEnd"/>
    </w:p>
    <w:p w14:paraId="140AAFA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நோதகச்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றுடையேன்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90119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ரத்தஞ்</w:t>
      </w:r>
      <w:proofErr w:type="spellEnd"/>
    </w:p>
    <w:p w14:paraId="3A39EF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சின்னா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BA0075E" w14:textId="77777777" w:rsidR="00544225" w:rsidRDefault="00544225">
      <w:pPr>
        <w:pStyle w:val="Textbody"/>
        <w:spacing w:after="29"/>
        <w:rPr>
          <w:rFonts w:ascii="Gandhari Unicode" w:hAnsi="Gandhari Unicode" w:cs="e-Tamil OTC"/>
          <w:lang w:val="en-GB"/>
        </w:rPr>
      </w:pPr>
    </w:p>
    <w:p w14:paraId="2547796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துணிகுவ</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துணிவ</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மையாற்</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மைபாற்</w:t>
      </w:r>
      <w:proofErr w:type="spellEnd"/>
      <w:r>
        <w:rPr>
          <w:rFonts w:ascii="Gandhari Unicode" w:eastAsia="URW Palladio UNI" w:hAnsi="Gandhari Unicode" w:cs="e-Tamil OTC"/>
          <w:lang w:val="en-GB"/>
        </w:rPr>
        <w:t xml:space="preserve"> L1, C1+3, G1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பெருந்தகை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நோதகச்</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நோந்தகச்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நொத்தச்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றுடையேன்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றுடையன்</w:t>
      </w:r>
      <w:proofErr w:type="spellEnd"/>
      <w:r>
        <w:rPr>
          <w:rFonts w:ascii="Gandhari Unicode" w:hAnsi="Gandhari Unicode" w:cs="e-Tamil OTC"/>
          <w:lang w:val="en-GB"/>
        </w:rPr>
        <w:t xml:space="preserve"> L1, C1+3,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ரத்தஞ்</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ரத்தவச்</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நீர்த்தவச்</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னாளினன்</w:t>
      </w:r>
      <w:proofErr w:type="spellEnd"/>
      <w:r>
        <w:rPr>
          <w:rFonts w:ascii="Gandhari Unicode" w:hAnsi="Gandhari Unicode" w:cs="e-Tamil OTC"/>
          <w:lang w:val="en-GB"/>
        </w:rPr>
        <w:t xml:space="preserve"> VP, ER</w:t>
      </w:r>
    </w:p>
    <w:p w14:paraId="4209B04C" w14:textId="77777777" w:rsidR="00544225" w:rsidRDefault="00544225">
      <w:pPr>
        <w:pStyle w:val="Textbody"/>
        <w:spacing w:after="29"/>
        <w:rPr>
          <w:rFonts w:ascii="Gandhari Unicode" w:hAnsi="Gandhari Unicode" w:cs="e-Tamil OTC"/>
          <w:lang w:val="en-GB"/>
        </w:rPr>
      </w:pPr>
    </w:p>
    <w:p w14:paraId="08BD36D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amma</w:t>
      </w:r>
      <w:del w:id="291" w:author="Narmada Hansani Polgampalage" w:date="2023-11-30T15:47:00Z">
        <w:r>
          <w:rPr>
            <w:rFonts w:ascii="Gandhari Unicode" w:hAnsi="Gandhari Unicode" w:cs="e-Tamil OTC"/>
            <w:lang w:val="en-GB"/>
          </w:rPr>
          <w:delText xml:space="preserve"> </w:delText>
        </w:r>
      </w:del>
      <w:ins w:id="292" w:author="Narmada Hansani Polgampalage" w:date="2023-11-30T15:47:00Z">
        <w:r>
          <w:rPr>
            <w:rFonts w:ascii="Gandhari Unicode" w:hAnsi="Gandhari Unicode" w:cs="e-Tamil OTC"/>
            <w:lang w:val="en-GB"/>
          </w:rPr>
          <w:t>-</w:t>
        </w:r>
      </w:ins>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koṇkaṉ</w:t>
      </w:r>
      <w:proofErr w:type="spellEnd"/>
    </w:p>
    <w:p w14:paraId="5DECB6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tuṇikuvaṉ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5D19D7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pētaimaiyāl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keḻumi</w:t>
      </w:r>
      <w:proofErr w:type="spellEnd"/>
    </w:p>
    <w:p w14:paraId="436D20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w:t>
      </w:r>
      <w:proofErr w:type="spellEnd"/>
      <w:r>
        <w:rPr>
          <w:rFonts w:ascii="Gandhari Unicode" w:hAnsi="Gandhari Unicode" w:cs="e-Tamil OTC"/>
          <w:lang w:val="en-GB"/>
        </w:rPr>
        <w:t xml:space="preserve"> taka+ </w:t>
      </w:r>
      <w:proofErr w:type="spellStart"/>
      <w:r>
        <w:rPr>
          <w:rFonts w:ascii="Gandhari Unicode" w:hAnsi="Gandhari Unicode" w:cs="e-Tamil OTC"/>
          <w:lang w:val="en-GB"/>
        </w:rPr>
        <w:t>ceytat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uṭaiyēṉ-</w:t>
      </w:r>
      <w:r>
        <w:rPr>
          <w:rFonts w:ascii="Gandhari Unicode" w:hAnsi="Gandhari Unicode" w:cs="e-Tamil OTC"/>
          <w:lang w:val="en-GB"/>
        </w:rPr>
        <w:t>kollō</w:t>
      </w:r>
      <w:proofErr w:type="spellEnd"/>
    </w:p>
    <w:p w14:paraId="4C78D7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vaya</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attam</w:t>
      </w:r>
      <w:proofErr w:type="spellEnd"/>
    </w:p>
    <w:p w14:paraId="52F827C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aṟiyāṉ</w:t>
      </w:r>
      <w:proofErr w:type="spellEnd"/>
      <w:r>
        <w:rPr>
          <w:rFonts w:ascii="Gandhari Unicode" w:hAnsi="Gandhari Unicode" w:cs="e-Tamil OTC"/>
          <w:lang w:val="en-GB"/>
        </w:rPr>
        <w:t>-ē.</w:t>
      </w:r>
    </w:p>
    <w:p w14:paraId="151ABBC9" w14:textId="77777777" w:rsidR="00544225" w:rsidRDefault="00544225">
      <w:pPr>
        <w:pStyle w:val="Textbody"/>
        <w:spacing w:after="29" w:line="260" w:lineRule="exact"/>
        <w:rPr>
          <w:rFonts w:ascii="Gandhari Unicode" w:hAnsi="Gandhari Unicode" w:cs="e-Tamil OTC"/>
          <w:u w:val="single"/>
          <w:lang w:val="en-GB"/>
        </w:rPr>
      </w:pPr>
    </w:p>
    <w:p w14:paraId="3DA2D43A" w14:textId="77777777" w:rsidR="00544225" w:rsidRDefault="00544225">
      <w:pPr>
        <w:pStyle w:val="Textbody"/>
        <w:spacing w:after="29" w:line="260" w:lineRule="exact"/>
        <w:rPr>
          <w:rFonts w:ascii="Gandhari Unicode" w:hAnsi="Gandhari Unicode" w:cs="e-Tamil OTC"/>
          <w:u w:val="single"/>
          <w:lang w:val="en-GB"/>
        </w:rPr>
      </w:pPr>
    </w:p>
    <w:p w14:paraId="2AB4967B" w14:textId="77777777" w:rsidR="00544225" w:rsidRDefault="00000000">
      <w:pPr>
        <w:pStyle w:val="Textbody"/>
        <w:spacing w:after="29" w:line="260" w:lineRule="exact"/>
        <w:rPr>
          <w:rFonts w:ascii="Gandhari Unicode" w:hAnsi="Gandhari Unicode" w:cs="e-Tamil OTC"/>
          <w:u w:val="single"/>
          <w:lang w:val="en-GB"/>
        </w:rPr>
      </w:pPr>
      <w:r>
        <w:br w:type="page"/>
      </w:r>
    </w:p>
    <w:p w14:paraId="6CFDA5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Speaking firmly [and] granting the request.</w:t>
      </w:r>
    </w:p>
    <w:p w14:paraId="59B98DC5" w14:textId="77777777" w:rsidR="00544225" w:rsidRDefault="00544225">
      <w:pPr>
        <w:pStyle w:val="Textbody"/>
        <w:spacing w:after="29" w:line="260" w:lineRule="exact"/>
        <w:rPr>
          <w:rFonts w:ascii="Gandhari Unicode" w:hAnsi="Gandhari Unicode" w:cs="e-Tamil OTC"/>
          <w:lang w:val="en-GB"/>
        </w:rPr>
      </w:pPr>
    </w:p>
    <w:p w14:paraId="3E80B2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position w:val="6"/>
          <w:lang w:val="en-GB"/>
        </w:rPr>
        <w:t>amma</w:t>
      </w:r>
      <w:del w:id="293" w:author="Narmada Hansani Polgampalage" w:date="2023-11-30T15:47:00Z">
        <w:r>
          <w:rPr>
            <w:rFonts w:ascii="Gandhari Unicode" w:hAnsi="Gandhari Unicode" w:cs="e-Tamil OTC"/>
            <w:lang w:val="en-GB"/>
          </w:rPr>
          <w:delText xml:space="preserve"> </w:delText>
        </w:r>
      </w:del>
      <w:r>
        <w:rPr>
          <w:rFonts w:ascii="Gandhari Unicode" w:hAnsi="Gandhari Unicode" w:cs="e-Tamil OTC"/>
          <w:lang w:val="en-GB"/>
        </w:rPr>
        <w:t>live friend man-from-the-sea(?)</w:t>
      </w:r>
    </w:p>
    <w:p w14:paraId="6A57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that he-resolves not-so-he I my-</w:t>
      </w:r>
    </w:p>
    <w:p w14:paraId="37BA980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folly(inst.) big fitness </w:t>
      </w:r>
      <w:proofErr w:type="gramStart"/>
      <w:r>
        <w:rPr>
          <w:rFonts w:ascii="Gandhari Unicode" w:hAnsi="Gandhari Unicode" w:cs="e-Tamil OTC"/>
          <w:lang w:val="en-GB"/>
        </w:rPr>
        <w:t>filled</w:t>
      </w:r>
      <w:proofErr w:type="gramEnd"/>
    </w:p>
    <w:p w14:paraId="0C67BD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fit(inf.) made-it one-it possess-</w:t>
      </w:r>
      <w:proofErr w:type="gramStart"/>
      <w:r>
        <w:rPr>
          <w:rFonts w:ascii="Gandhari Unicode" w:hAnsi="Gandhari Unicode" w:cs="e-Tamil OTC"/>
          <w:lang w:val="en-GB"/>
        </w:rPr>
        <w:t>I</w:t>
      </w:r>
      <w:proofErr w:type="spellStart"/>
      <w:r>
        <w:rPr>
          <w:rFonts w:ascii="Gandhari Unicode" w:hAnsi="Gandhari Unicode" w:cs="e-Tamil OTC"/>
          <w:position w:val="6"/>
          <w:lang w:val="en-GB"/>
        </w:rPr>
        <w:t>kollō</w:t>
      </w:r>
      <w:proofErr w:type="spellEnd"/>
      <w:proofErr w:type="gramEnd"/>
    </w:p>
    <w:p w14:paraId="02CAB5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wander- water road</w:t>
      </w:r>
    </w:p>
    <w:p w14:paraId="35A16C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few </w:t>
      </w:r>
      <w:proofErr w:type="gramStart"/>
      <w:r>
        <w:rPr>
          <w:rFonts w:ascii="Gandhari Unicode" w:hAnsi="Gandhari Unicode" w:cs="e-Tamil OTC"/>
          <w:lang w:val="en-GB"/>
        </w:rPr>
        <w:t>day</w:t>
      </w:r>
      <w:proofErr w:type="gramEnd"/>
      <w:r>
        <w:rPr>
          <w:rFonts w:ascii="Gandhari Unicode" w:hAnsi="Gandhari Unicode" w:cs="e-Tamil OTC"/>
          <w:lang w:val="en-GB"/>
        </w:rPr>
        <w:t xml:space="preserve"> thus coming he-didn't-know</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0CC6A0C7" w14:textId="77777777" w:rsidR="00544225" w:rsidRDefault="00544225">
      <w:pPr>
        <w:pStyle w:val="Textbody"/>
        <w:spacing w:after="29"/>
        <w:rPr>
          <w:rFonts w:ascii="Gandhari Unicode" w:hAnsi="Gandhari Unicode" w:cs="e-Tamil OTC"/>
          <w:lang w:val="en-GB"/>
        </w:rPr>
      </w:pPr>
    </w:p>
    <w:p w14:paraId="3B12A1E0" w14:textId="77777777" w:rsidR="00544225" w:rsidRDefault="00544225">
      <w:pPr>
        <w:pStyle w:val="Textbody"/>
        <w:spacing w:after="29"/>
        <w:rPr>
          <w:rFonts w:ascii="Gandhari Unicode" w:hAnsi="Gandhari Unicode" w:cs="e-Tamil OTC"/>
          <w:lang w:val="en-GB"/>
        </w:rPr>
      </w:pPr>
    </w:p>
    <w:p w14:paraId="54D8CE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the man from the sea,</w:t>
      </w:r>
    </w:p>
    <w:p w14:paraId="1C88A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does not decide</w:t>
      </w:r>
      <w:r>
        <w:rPr>
          <w:rStyle w:val="FootnoteReference1"/>
          <w:rFonts w:ascii="Gandhari Unicode" w:hAnsi="Gandhari Unicode" w:cs="e-Tamil OTC"/>
          <w:lang w:val="en-GB"/>
        </w:rPr>
        <w:footnoteReference w:id="128"/>
      </w:r>
      <w:r>
        <w:rPr>
          <w:rFonts w:ascii="Gandhari Unicode" w:hAnsi="Gandhari Unicode" w:cs="e-Tamil OTC"/>
          <w:lang w:val="en-GB"/>
        </w:rPr>
        <w:t xml:space="preserve"> on this.</w:t>
      </w:r>
    </w:p>
    <w:p w14:paraId="40EB15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 I,</w:t>
      </w:r>
    </w:p>
    <w:p w14:paraId="15B4285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with my folly, filled by a great [sense of] being suited</w:t>
      </w:r>
      <w:r>
        <w:rPr>
          <w:rStyle w:val="FootnoteReference1"/>
          <w:rFonts w:ascii="Gandhari Unicode" w:hAnsi="Gandhari Unicode" w:cs="e-Tamil OTC"/>
          <w:lang w:val="en-GB"/>
        </w:rPr>
        <w:footnoteReference w:id="129"/>
      </w:r>
      <w:r>
        <w:rPr>
          <w:rFonts w:ascii="Gandhari Unicode" w:hAnsi="Gandhari Unicode" w:cs="e-Tamil OTC"/>
          <w:lang w:val="en-GB"/>
        </w:rPr>
        <w:t>,</w:t>
      </w:r>
    </w:p>
    <w:p w14:paraId="3B7C8140"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possess something which gave [him] pain?</w:t>
      </w:r>
      <w:r>
        <w:rPr>
          <w:rStyle w:val="FootnoteReference1"/>
          <w:rFonts w:ascii="Gandhari Unicode" w:hAnsi="Gandhari Unicode" w:cs="e-Tamil OTC"/>
          <w:lang w:val="en-GB"/>
        </w:rPr>
        <w:footnoteReference w:id="130"/>
      </w:r>
    </w:p>
    <w:p w14:paraId="3277407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road by the water frequented by strong sharks,</w:t>
      </w:r>
    </w:p>
    <w:p w14:paraId="23F071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few days thus he just didn't come</w:t>
      </w:r>
      <w:r>
        <w:rPr>
          <w:rStyle w:val="FootnoteReference1"/>
          <w:rFonts w:ascii="Gandhari Unicode" w:hAnsi="Gandhari Unicode" w:cs="e-Tamil OTC"/>
          <w:lang w:val="en-GB"/>
        </w:rPr>
        <w:footnoteReference w:id="131"/>
      </w:r>
      <w:r>
        <w:rPr>
          <w:rFonts w:ascii="Gandhari Unicode" w:hAnsi="Gandhari Unicode" w:cs="e-Tamil OTC"/>
          <w:lang w:val="en-GB"/>
        </w:rPr>
        <w:t>.</w:t>
      </w:r>
    </w:p>
    <w:p w14:paraId="5A418FD5" w14:textId="77777777" w:rsidR="00544225" w:rsidRDefault="00544225">
      <w:pPr>
        <w:pStyle w:val="Textbody"/>
        <w:spacing w:after="0"/>
        <w:rPr>
          <w:rFonts w:ascii="Gandhari Unicode" w:hAnsi="Gandhari Unicode" w:cs="e-Tamil OTC"/>
          <w:lang w:val="en-GB"/>
        </w:rPr>
      </w:pPr>
    </w:p>
    <w:p w14:paraId="2037B526" w14:textId="77777777" w:rsidR="00544225" w:rsidRDefault="00544225">
      <w:pPr>
        <w:pStyle w:val="Textbody"/>
        <w:spacing w:after="0"/>
        <w:rPr>
          <w:rFonts w:ascii="Gandhari Unicode" w:hAnsi="Gandhari Unicode" w:cs="e-Tamil OTC"/>
          <w:lang w:val="en-GB"/>
        </w:rPr>
      </w:pPr>
    </w:p>
    <w:p w14:paraId="142D335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2516935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do I by my folly, taking liberties [with him],</w:t>
      </w:r>
    </w:p>
    <w:p w14:paraId="6E1EBC61" w14:textId="77777777" w:rsidR="00544225" w:rsidRDefault="00544225">
      <w:pPr>
        <w:pStyle w:val="Textbody"/>
        <w:spacing w:after="0"/>
        <w:rPr>
          <w:rFonts w:ascii="Gandhari Unicode" w:hAnsi="Gandhari Unicode" w:cs="e-Tamil OTC"/>
          <w:lang w:val="en-GB"/>
        </w:rPr>
      </w:pPr>
    </w:p>
    <w:p w14:paraId="2C2DBE4A" w14:textId="77777777" w:rsidR="00544225" w:rsidRDefault="00000000">
      <w:pPr>
        <w:rPr>
          <w:rFonts w:ascii="Gandhari Unicode" w:eastAsiaTheme="majorEastAsia" w:hAnsi="Gandhari Unicode" w:cstheme="majorBidi" w:hint="eastAsia"/>
          <w:b/>
        </w:rPr>
      </w:pPr>
      <w:r>
        <w:br w:type="page"/>
      </w:r>
    </w:p>
    <w:p w14:paraId="71E9E9D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231</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5BC7F2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B65B416" w14:textId="77777777" w:rsidR="00544225" w:rsidRDefault="00544225">
      <w:pPr>
        <w:pStyle w:val="Textbody"/>
        <w:spacing w:after="29"/>
        <w:rPr>
          <w:rFonts w:ascii="Gandhari Unicode" w:hAnsi="Gandhari Unicode" w:cs="e-Tamil OTC"/>
          <w:lang w:val="en-GB"/>
        </w:rPr>
      </w:pPr>
    </w:p>
    <w:p w14:paraId="27BA72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ஓரூர்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p>
    <w:p w14:paraId="36B74B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p>
    <w:p w14:paraId="30C6E6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p>
    <w:p w14:paraId="599004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நாணட்டு</w:t>
      </w:r>
      <w:proofErr w:type="spellEnd"/>
    </w:p>
    <w:p w14:paraId="0508D8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p>
    <w:p w14:paraId="3F6B21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வில்லுமிழ்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சென்றுசேட்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w:t>
      </w:r>
    </w:p>
    <w:p w14:paraId="0BFE9D16" w14:textId="77777777" w:rsidR="00544225" w:rsidRDefault="00544225">
      <w:pPr>
        <w:pStyle w:val="Textbody"/>
        <w:spacing w:after="29"/>
        <w:rPr>
          <w:rFonts w:ascii="Gandhari Unicode" w:hAnsi="Gandhari Unicode" w:cs="e-Tamil OTC"/>
          <w:lang w:val="en-GB"/>
        </w:rPr>
      </w:pPr>
    </w:p>
    <w:p w14:paraId="41DD164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ஓரூர்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ஒரூஉ</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ஒரா</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ஒராஅ</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வாழினுஞ்</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பாழினுஞ்</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ரேதிலாள்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நாணட்டு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நாணிட்டு</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w:t>
      </w:r>
      <w:proofErr w:type="spellEnd"/>
      <w:r>
        <w:rPr>
          <w:rFonts w:ascii="Gandhari Unicode" w:hAnsi="Gandhari Unicode" w:cs="e-Tamil OTC"/>
          <w:lang w:val="en-GB"/>
        </w:rPr>
        <w:t xml:space="preserve">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கணையிற்</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கனையிற்</w:t>
      </w:r>
      <w:proofErr w:type="spellEnd"/>
      <w:r>
        <w:rPr>
          <w:rFonts w:ascii="Gandhari Unicode" w:hAnsi="Gandhari Unicode" w:cs="e-Tamil OTC"/>
          <w:lang w:val="en-GB"/>
        </w:rPr>
        <w:t xml:space="preserve"> C3</w:t>
      </w:r>
    </w:p>
    <w:p w14:paraId="59AB9D78" w14:textId="77777777" w:rsidR="00544225" w:rsidRDefault="00544225">
      <w:pPr>
        <w:pStyle w:val="Textbody"/>
        <w:spacing w:after="29"/>
        <w:rPr>
          <w:rFonts w:ascii="Gandhari Unicode" w:hAnsi="Gandhari Unicode" w:cs="e-Tamil OTC"/>
          <w:lang w:val="en-GB"/>
        </w:rPr>
      </w:pPr>
    </w:p>
    <w:p w14:paraId="27C4E6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vārār</w:t>
      </w:r>
      <w:proofErr w:type="spellEnd"/>
    </w:p>
    <w:p w14:paraId="47DDCB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muyaṅkār</w:t>
      </w:r>
      <w:proofErr w:type="spellEnd"/>
    </w:p>
    <w:p w14:paraId="22CB4C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ētilāḷar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6C4502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kāṇā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kaḻipa</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nāṇ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aṭṭu</w:t>
      </w:r>
      <w:proofErr w:type="spellEnd"/>
    </w:p>
    <w:p w14:paraId="2E8C78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p>
    <w:p w14:paraId="5DF3312D"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umiḻ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-~ē.</w:t>
      </w:r>
    </w:p>
    <w:p w14:paraId="55B26290" w14:textId="77777777" w:rsidR="00544225" w:rsidRDefault="00544225">
      <w:pPr>
        <w:pStyle w:val="Textbody"/>
        <w:spacing w:after="29" w:line="260" w:lineRule="exact"/>
        <w:rPr>
          <w:rFonts w:ascii="Gandhari Unicode" w:hAnsi="Gandhari Unicode" w:cs="e-Tamil OTC"/>
          <w:u w:val="single"/>
          <w:lang w:val="en-GB"/>
        </w:rPr>
      </w:pPr>
    </w:p>
    <w:p w14:paraId="377C18A3" w14:textId="77777777" w:rsidR="00544225" w:rsidRDefault="00544225">
      <w:pPr>
        <w:pStyle w:val="Textbody"/>
        <w:spacing w:after="29" w:line="260" w:lineRule="exact"/>
        <w:rPr>
          <w:rFonts w:ascii="Gandhari Unicode" w:hAnsi="Gandhari Unicode" w:cs="e-Tamil OTC"/>
          <w:u w:val="single"/>
          <w:lang w:val="en-GB"/>
        </w:rPr>
      </w:pPr>
    </w:p>
    <w:p w14:paraId="2EC9F564" w14:textId="77777777" w:rsidR="00544225" w:rsidRDefault="00000000">
      <w:pPr>
        <w:pStyle w:val="Textbody"/>
        <w:spacing w:after="29" w:line="260" w:lineRule="exact"/>
        <w:rPr>
          <w:rFonts w:ascii="Gandhari Unicode" w:hAnsi="Gandhari Unicode" w:cs="e-Tamil OTC"/>
          <w:u w:val="single"/>
          <w:lang w:val="en-GB"/>
        </w:rPr>
      </w:pPr>
      <w:r>
        <w:br w:type="page"/>
      </w:r>
    </w:p>
    <w:p w14:paraId="14D7BE72"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Uttered by HER to the confidante who entered as a mediator.</w:t>
      </w:r>
    </w:p>
    <w:p w14:paraId="33B1C8F9" w14:textId="77777777" w:rsidR="00544225" w:rsidRDefault="00544225">
      <w:pPr>
        <w:pStyle w:val="Textbody"/>
        <w:spacing w:after="28" w:line="260" w:lineRule="exact"/>
        <w:rPr>
          <w:rFonts w:ascii="Gandhari Unicode" w:hAnsi="Gandhari Unicode" w:cs="e-Tamil OTC"/>
          <w:lang w:val="en-GB"/>
        </w:rPr>
      </w:pPr>
    </w:p>
    <w:p w14:paraId="4677BCB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village live-if-even street</w:t>
      </w:r>
      <w:r>
        <w:rPr>
          <w:rStyle w:val="FootnoteReference1"/>
          <w:rFonts w:ascii="Gandhari Unicode" w:hAnsi="Gandhari Unicode" w:cs="e-Tamil OTC"/>
          <w:lang w:val="en-GB"/>
        </w:rPr>
        <w:footnoteReference w:id="132"/>
      </w:r>
      <w:r>
        <w:rPr>
          <w:rFonts w:ascii="Gandhari Unicode" w:hAnsi="Gandhari Unicode" w:cs="e-Tamil OTC"/>
          <w:lang w:val="en-GB"/>
        </w:rPr>
        <w:t xml:space="preserve"> come-not-they(h.)</w:t>
      </w:r>
    </w:p>
    <w:p w14:paraId="7A8FA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come-if-even become-full(inf.) embrace-not-they(h.)</w:t>
      </w:r>
    </w:p>
    <w:p w14:paraId="73A7A6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cremation-ground be-</w:t>
      </w:r>
      <w:proofErr w:type="gramStart"/>
      <w:r>
        <w:rPr>
          <w:rFonts w:ascii="Gandhari Unicode" w:hAnsi="Gandhari Unicode" w:cs="e-Tamil OTC"/>
          <w:lang w:val="en-GB"/>
        </w:rPr>
        <w:t>similar</w:t>
      </w:r>
      <w:proofErr w:type="gramEnd"/>
    </w:p>
    <w:p w14:paraId="01997C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see-not they-pass-by</w:t>
      </w:r>
      <w:proofErr w:type="spellStart"/>
      <w:r>
        <w:rPr>
          <w:rFonts w:ascii="Gandhari Unicode" w:hAnsi="Gandhari Unicode" w:cs="e-Tamil OTC"/>
          <w:position w:val="6"/>
          <w:lang w:val="en-GB"/>
        </w:rPr>
        <w:t>maṉṉē</w:t>
      </w:r>
      <w:proofErr w:type="spellEnd"/>
      <w:r>
        <w:rPr>
          <w:rFonts w:ascii="Gandhari Unicode" w:hAnsi="Gandhari Unicode" w:cs="e-Tamil OTC"/>
          <w:lang w:val="en-GB"/>
        </w:rPr>
        <w:t xml:space="preserve"> shame </w:t>
      </w:r>
      <w:proofErr w:type="gramStart"/>
      <w:r>
        <w:rPr>
          <w:rFonts w:ascii="Gandhari Unicode" w:hAnsi="Gandhari Unicode" w:cs="e-Tamil OTC"/>
          <w:lang w:val="en-GB"/>
        </w:rPr>
        <w:t>killed</w:t>
      </w:r>
      <w:proofErr w:type="gramEnd"/>
    </w:p>
    <w:p w14:paraId="785428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 knowledge lost- </w:t>
      </w:r>
      <w:proofErr w:type="gramStart"/>
      <w:r>
        <w:rPr>
          <w:rFonts w:ascii="Gandhari Unicode" w:hAnsi="Gandhari Unicode" w:cs="e-Tamil OTC"/>
          <w:lang w:val="en-GB"/>
        </w:rPr>
        <w:t>desire</w:t>
      </w:r>
      <w:proofErr w:type="gramEnd"/>
    </w:p>
    <w:p w14:paraId="4F9F7A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bow shoot- arrow</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gone distance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41AEAD1" w14:textId="77777777" w:rsidR="00544225" w:rsidRDefault="00544225">
      <w:pPr>
        <w:pStyle w:val="Textbody"/>
        <w:spacing w:after="29"/>
        <w:rPr>
          <w:rFonts w:ascii="Gandhari Unicode" w:hAnsi="Gandhari Unicode" w:cs="e-Tamil OTC"/>
          <w:lang w:val="en-GB"/>
        </w:rPr>
      </w:pPr>
    </w:p>
    <w:p w14:paraId="07AF2B72" w14:textId="77777777" w:rsidR="00544225" w:rsidRDefault="00544225">
      <w:pPr>
        <w:pStyle w:val="Textbody"/>
        <w:spacing w:after="29"/>
        <w:rPr>
          <w:rFonts w:ascii="Gandhari Unicode" w:hAnsi="Gandhari Unicode" w:cs="e-Tamil OTC"/>
          <w:lang w:val="en-GB"/>
        </w:rPr>
      </w:pPr>
    </w:p>
    <w:p w14:paraId="66226DE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Even though he lives in the same village,</w:t>
      </w:r>
    </w:p>
    <w:p w14:paraId="51DE5D2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 doesn't come to [my] street,</w:t>
      </w:r>
    </w:p>
    <w:p w14:paraId="5AA88A2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 when he comes to [my] street, he doesn't embrace [me] fully,</w:t>
      </w:r>
    </w:p>
    <w:p w14:paraId="0EC8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w:t>
      </w:r>
      <w:r>
        <w:rPr>
          <w:rStyle w:val="FootnoteReference1"/>
          <w:rFonts w:ascii="Gandhari Unicode" w:hAnsi="Gandhari Unicode" w:cs="e-Tamil OTC"/>
          <w:lang w:val="en-GB"/>
        </w:rPr>
        <w:footnoteReference w:id="133"/>
      </w:r>
      <w:r>
        <w:rPr>
          <w:rFonts w:ascii="Gandhari Unicode" w:hAnsi="Gandhari Unicode" w:cs="e-Tamil OTC"/>
          <w:lang w:val="en-GB"/>
        </w:rPr>
        <w:t xml:space="preserve"> passes [me] by indeed without seeing,</w:t>
      </w:r>
    </w:p>
    <w:p w14:paraId="3AFB295C"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as if [passing] a crematory ground for strangers</w:t>
      </w:r>
      <w:r>
        <w:rPr>
          <w:rStyle w:val="FootnoteReference1"/>
          <w:rFonts w:ascii="Gandhari Unicode" w:hAnsi="Gandhari Unicode" w:cs="e-Tamil OTC"/>
          <w:lang w:val="en-GB"/>
        </w:rPr>
        <w:footnoteReference w:id="134"/>
      </w:r>
      <w:r>
        <w:rPr>
          <w:rFonts w:ascii="Gandhari Unicode" w:hAnsi="Gandhari Unicode" w:cs="e-Tamil OTC"/>
          <w:lang w:val="en-GB"/>
        </w:rPr>
        <w:t>,</w:t>
      </w:r>
    </w:p>
    <w:p w14:paraId="506E7B99"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so that [my] desire, good knowledge lost,</w:t>
      </w:r>
      <w:r>
        <w:rPr>
          <w:rStyle w:val="FootnoteReference1"/>
          <w:rFonts w:ascii="Gandhari Unicode" w:hAnsi="Gandhari Unicode" w:cs="e-Tamil OTC"/>
          <w:lang w:val="en-GB"/>
        </w:rPr>
        <w:footnoteReference w:id="135"/>
      </w:r>
      <w:r>
        <w:rPr>
          <w:rFonts w:ascii="Gandhari Unicode" w:hAnsi="Gandhari Unicode" w:cs="e-Tamil OTC"/>
          <w:lang w:val="en-GB"/>
        </w:rPr>
        <w:t xml:space="preserve"> shame killed,</w:t>
      </w:r>
    </w:p>
    <w:p w14:paraId="398879D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gets into a distance, gone like an arrow shot from the bow.</w:t>
      </w:r>
    </w:p>
    <w:p w14:paraId="43B818F5" w14:textId="77777777" w:rsidR="00544225" w:rsidRDefault="00544225">
      <w:pPr>
        <w:pStyle w:val="Textbody"/>
        <w:spacing w:after="0"/>
        <w:rPr>
          <w:rFonts w:ascii="Gandhari Unicode" w:hAnsi="Gandhari Unicode" w:cs="e-Tamil OTC"/>
          <w:lang w:val="en-GB"/>
        </w:rPr>
      </w:pPr>
    </w:p>
    <w:p w14:paraId="08A24AA5" w14:textId="77777777" w:rsidR="00544225" w:rsidRDefault="00544225">
      <w:pPr>
        <w:pStyle w:val="Textbody"/>
        <w:spacing w:after="0"/>
        <w:rPr>
          <w:rFonts w:ascii="Gandhari Unicode" w:hAnsi="Gandhari Unicode" w:cs="e-Tamil OTC"/>
          <w:lang w:val="en-GB"/>
        </w:rPr>
      </w:pPr>
    </w:p>
    <w:p w14:paraId="5516550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C923D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while it gets into a distance, gone like an arrow shot from the bow,</w:t>
      </w:r>
    </w:p>
    <w:p w14:paraId="4370ECAF" w14:textId="77777777" w:rsidR="00544225" w:rsidRDefault="00000000">
      <w:pPr>
        <w:pStyle w:val="Textbody"/>
        <w:tabs>
          <w:tab w:val="left" w:pos="0"/>
          <w:tab w:val="left" w:pos="42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[his] desire which has killed [his] shame [and] lost good knowledge.</w:t>
      </w:r>
    </w:p>
    <w:p w14:paraId="5E34DFE5" w14:textId="77777777" w:rsidR="00544225" w:rsidRDefault="00544225">
      <w:pPr>
        <w:pStyle w:val="Textbody"/>
        <w:spacing w:after="0"/>
        <w:rPr>
          <w:rFonts w:ascii="Gandhari Unicode" w:hAnsi="Gandhari Unicode" w:cs="e-Tamil OTC"/>
          <w:lang w:val="en-GB"/>
        </w:rPr>
      </w:pPr>
    </w:p>
    <w:p w14:paraId="2D7E4ABB" w14:textId="77777777" w:rsidR="00544225" w:rsidRDefault="00000000">
      <w:pPr>
        <w:rPr>
          <w:rFonts w:ascii="Gandhari Unicode" w:eastAsiaTheme="majorEastAsia" w:hAnsi="Gandhari Unicode" w:cstheme="majorBidi" w:hint="eastAsia"/>
          <w:b/>
        </w:rPr>
      </w:pPr>
      <w:r>
        <w:br w:type="page"/>
      </w:r>
    </w:p>
    <w:p w14:paraId="6105A9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232</w:t>
      </w:r>
      <w:r>
        <w:rPr>
          <w:rFonts w:ascii="e-Tamil OTC" w:hAnsi="e-Tamil OTC" w:cs="e-Tamil OTC"/>
          <w:b/>
          <w:i w:val="0"/>
          <w:iCs w:val="0"/>
          <w:color w:val="auto"/>
        </w:rPr>
        <w:t xml:space="preserve"> </w:t>
      </w:r>
      <w:proofErr w:type="spellStart"/>
      <w:r>
        <w:rPr>
          <w:rFonts w:ascii="e-Tamil OTC" w:hAnsi="e-Tamil OTC" w:cs="e-Tamil OTC"/>
          <w:i w:val="0"/>
          <w:iCs w:val="0"/>
          <w:color w:val="auto"/>
        </w:rPr>
        <w:t>ஊண்பித்தை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13305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0D5E5F6B" w14:textId="77777777" w:rsidR="00544225" w:rsidRDefault="00544225">
      <w:pPr>
        <w:pStyle w:val="Textbody"/>
        <w:spacing w:after="29"/>
        <w:rPr>
          <w:rFonts w:ascii="Gandhari Unicode" w:hAnsi="Gandhari Unicode" w:cs="e-Tamil OTC"/>
          <w:lang w:val="en-GB"/>
        </w:rPr>
      </w:pPr>
    </w:p>
    <w:p w14:paraId="787F51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உள்ளார்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வுள்ளியும்</w:t>
      </w:r>
      <w:proofErr w:type="spellEnd"/>
    </w:p>
    <w:p w14:paraId="47688B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வாய்ப்புணர்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10BF82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மரற்புகா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திரலை</w:t>
      </w:r>
      <w:proofErr w:type="spellEnd"/>
    </w:p>
    <w:p w14:paraId="1DF501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யுரற்கால்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யொடித்துண்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டெஞ்சிய</w:t>
      </w:r>
      <w:proofErr w:type="spellEnd"/>
    </w:p>
    <w:p w14:paraId="5B46AD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w:t>
      </w:r>
      <w:proofErr w:type="spellEnd"/>
    </w:p>
    <w:p w14:paraId="418AC8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மாயிருஞ்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0448C4D8" w14:textId="77777777" w:rsidR="00544225" w:rsidRDefault="00544225">
      <w:pPr>
        <w:pStyle w:val="Textbody"/>
        <w:spacing w:after="29"/>
        <w:rPr>
          <w:rFonts w:ascii="Gandhari Unicode" w:hAnsi="Gandhari Unicode" w:cs="e-Tamil OTC"/>
          <w:lang w:val="en-GB"/>
        </w:rPr>
      </w:pPr>
    </w:p>
    <w:p w14:paraId="76B43D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வின்மையின்</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வின்மைமின்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மரற்புகா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வரற்புகா</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bookmarkStart w:id="294" w:name="DDE_LINK70"/>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bookmarkEnd w:id="294"/>
      <w:r>
        <w:rPr>
          <w:rFonts w:ascii="Gandhari Unicode" w:hAnsi="Gandhari Unicode" w:cs="e-Tamil OTC"/>
          <w:b/>
          <w:bCs/>
          <w:lang w:val="en-GB"/>
        </w:rPr>
        <w:t xml:space="preserve"> </w:t>
      </w:r>
      <w:proofErr w:type="spellStart"/>
      <w:r>
        <w:rPr>
          <w:rFonts w:ascii="Gandhari Unicode" w:hAnsi="Gandhari Unicode" w:cs="e-Tamil OTC"/>
          <w:lang w:val="en-GB"/>
        </w:rPr>
        <w:t>வருந்திய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யுரற்கால்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யுரற்கா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May., AT</w:t>
      </w:r>
      <w:bookmarkStart w:id="295" w:name="DDE_LINK60"/>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295"/>
      <w:r>
        <w:rPr>
          <w:rFonts w:ascii="Gandhari Unicode" w:hAnsi="Gandhari Unicode" w:cs="e-Tamil OTC"/>
          <w:b/>
          <w:bCs/>
          <w:lang w:val="en-GB"/>
        </w:rPr>
        <w:t>c</w:t>
      </w:r>
      <w:r>
        <w:rPr>
          <w:rFonts w:ascii="Gandhari Unicode" w:hAnsi="Gandhari Unicode" w:cs="e-Tamil OTC"/>
          <w:lang w:val="en-GB"/>
        </w:rPr>
        <w:t xml:space="preserve"> </w:t>
      </w:r>
      <w:proofErr w:type="spellStart"/>
      <w:r>
        <w:rPr>
          <w:rFonts w:ascii="Gandhari Unicode" w:hAnsi="Gandhari Unicode" w:cs="e-Tamil OTC"/>
          <w:lang w:val="en-GB"/>
        </w:rPr>
        <w:t>யொடித்துண்</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பொடித்துண்</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Nacc.; IK; </w:t>
      </w:r>
      <w:proofErr w:type="spellStart"/>
      <w:r>
        <w:rPr>
          <w:rFonts w:ascii="Gandhari Unicode" w:hAnsi="Gandhari Unicode" w:cs="e-Tamil OTC"/>
          <w:lang w:val="en-GB"/>
        </w:rPr>
        <w:t>யாமரம்</w:t>
      </w:r>
      <w:proofErr w:type="spellEnd"/>
      <w:r>
        <w:rPr>
          <w:rFonts w:ascii="Gandhari Unicode" w:hAnsi="Gandhari Unicode" w:cs="e-Tamil OTC"/>
          <w:lang w:val="en-GB"/>
        </w:rPr>
        <w:t xml:space="preserve"> PV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வரிநிழற்</w:t>
      </w:r>
      <w:proofErr w:type="spellEnd"/>
      <w:r>
        <w:rPr>
          <w:rFonts w:ascii="Gandhari Unicode" w:hAnsi="Gandhari Unicode" w:cs="e-Tamil OTC"/>
          <w:lang w:val="en-GB"/>
        </w:rPr>
        <w:t xml:space="preserve"> L1, C1+2+3, G1+2, May., NV,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w:t>
      </w:r>
      <w:proofErr w:type="spellStart"/>
      <w:r>
        <w:rPr>
          <w:rFonts w:ascii="Gandhari Unicode" w:hAnsi="Gandhari Unicode" w:cs="e-Tamil OTC"/>
          <w:lang w:val="en-GB"/>
        </w:rPr>
        <w:t>Caṅ</w:t>
      </w:r>
      <w:proofErr w:type="spellEnd"/>
      <w:r>
        <w:rPr>
          <w:rFonts w:ascii="Gandhari Unicode" w:hAnsi="Gandhari Unicode" w:cs="e-Tamil OTC"/>
          <w:lang w:val="en-GB"/>
        </w:rPr>
        <w:t>.</w:t>
      </w:r>
    </w:p>
    <w:p w14:paraId="7BB8946C" w14:textId="77777777" w:rsidR="00544225" w:rsidRDefault="00544225">
      <w:pPr>
        <w:pStyle w:val="Textbody"/>
        <w:spacing w:after="29"/>
        <w:rPr>
          <w:rFonts w:ascii="Gandhari Unicode" w:hAnsi="Gandhari Unicode" w:cs="e-Tamil OTC"/>
          <w:lang w:val="en-GB"/>
        </w:rPr>
      </w:pPr>
    </w:p>
    <w:p w14:paraId="7322DF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uḷḷār-kollō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uḷḷi</w:t>
      </w:r>
      <w:proofErr w:type="spellEnd"/>
      <w:r>
        <w:rPr>
          <w:rFonts w:ascii="Gandhari Unicode" w:hAnsi="Gandhari Unicode" w:cs="e-Tamil OTC"/>
          <w:lang w:val="en-GB"/>
        </w:rPr>
        <w:t>-~um</w:t>
      </w:r>
    </w:p>
    <w:p w14:paraId="1BEB03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vāypp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uṇarv</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vārār-kollō</w:t>
      </w:r>
      <w:proofErr w:type="spellEnd"/>
    </w:p>
    <w:p w14:paraId="21F50C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pukā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erutt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iralai</w:t>
      </w:r>
      <w:proofErr w:type="spellEnd"/>
    </w:p>
    <w:p w14:paraId="50F2110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oṭitt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eñciya</w:t>
      </w:r>
      <w:proofErr w:type="spellEnd"/>
    </w:p>
    <w:p w14:paraId="7183BD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yāa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p>
    <w:p w14:paraId="6615BBF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6AD8BFAE" w14:textId="77777777" w:rsidR="00544225" w:rsidRDefault="00544225">
      <w:pPr>
        <w:pStyle w:val="Textbody"/>
        <w:spacing w:after="29" w:line="260" w:lineRule="exact"/>
        <w:rPr>
          <w:rFonts w:ascii="Gandhari Unicode" w:hAnsi="Gandhari Unicode" w:cs="e-Tamil OTC"/>
          <w:u w:val="single"/>
          <w:lang w:val="en-GB"/>
        </w:rPr>
      </w:pPr>
    </w:p>
    <w:p w14:paraId="183E64F5" w14:textId="77777777" w:rsidR="00544225" w:rsidRDefault="00544225">
      <w:pPr>
        <w:pStyle w:val="Textbody"/>
        <w:spacing w:after="29" w:line="260" w:lineRule="exact"/>
        <w:rPr>
          <w:rFonts w:ascii="Gandhari Unicode" w:hAnsi="Gandhari Unicode" w:cs="e-Tamil OTC"/>
          <w:u w:val="single"/>
          <w:lang w:val="en-GB"/>
        </w:rPr>
      </w:pPr>
    </w:p>
    <w:p w14:paraId="2CB3D077" w14:textId="77777777" w:rsidR="00544225" w:rsidRDefault="00000000">
      <w:pPr>
        <w:pStyle w:val="Textbody"/>
        <w:spacing w:after="29" w:line="260" w:lineRule="exact"/>
        <w:rPr>
          <w:rFonts w:ascii="Gandhari Unicode" w:hAnsi="Gandhari Unicode" w:cs="e-Tamil OTC"/>
          <w:u w:val="single"/>
          <w:lang w:val="en-GB"/>
        </w:rPr>
      </w:pPr>
      <w:r>
        <w:br w:type="page"/>
      </w:r>
    </w:p>
    <w:p w14:paraId="0951275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095E3036" w14:textId="77777777" w:rsidR="00544225" w:rsidRDefault="00544225">
      <w:pPr>
        <w:pStyle w:val="Textbody"/>
        <w:spacing w:after="29" w:line="260" w:lineRule="exact"/>
        <w:rPr>
          <w:rFonts w:ascii="Gandhari Unicode" w:hAnsi="Gandhari Unicode" w:cs="e-Tamil OTC"/>
          <w:lang w:val="en-GB"/>
        </w:rPr>
      </w:pPr>
    </w:p>
    <w:p w14:paraId="7D6C3C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remember-not-he</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friend </w:t>
      </w:r>
      <w:proofErr w:type="gramStart"/>
      <w:r>
        <w:rPr>
          <w:rFonts w:ascii="Gandhari Unicode" w:hAnsi="Gandhari Unicode" w:cs="e-Tamil OTC"/>
          <w:lang w:val="en-GB"/>
        </w:rPr>
        <w:t>remembered</w:t>
      </w:r>
      <w:r>
        <w:rPr>
          <w:rFonts w:ascii="Gandhari Unicode" w:hAnsi="Gandhari Unicode" w:cs="e-Tamil OTC"/>
          <w:position w:val="6"/>
          <w:lang w:val="en-GB"/>
        </w:rPr>
        <w:t>um</w:t>
      </w:r>
      <w:proofErr w:type="gramEnd"/>
    </w:p>
    <w:p w14:paraId="3C6036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opportunity realisation non-existence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come-not-</w:t>
      </w:r>
      <w:proofErr w:type="gramStart"/>
      <w:r>
        <w:rPr>
          <w:rFonts w:ascii="Gandhari Unicode" w:hAnsi="Gandhari Unicode" w:cs="e-Tamil OTC"/>
          <w:lang w:val="en-GB"/>
        </w:rPr>
        <w:t>he</w:t>
      </w:r>
      <w:proofErr w:type="spellStart"/>
      <w:r>
        <w:rPr>
          <w:rFonts w:ascii="Gandhari Unicode" w:hAnsi="Gandhari Unicode" w:cs="e-Tamil OTC"/>
          <w:position w:val="6"/>
          <w:lang w:val="en-GB"/>
        </w:rPr>
        <w:t>kollō</w:t>
      </w:r>
      <w:proofErr w:type="spellEnd"/>
      <w:proofErr w:type="gramEnd"/>
    </w:p>
    <w:p w14:paraId="521E5A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bowstring-hemp food eaten- big neck </w:t>
      </w:r>
      <w:proofErr w:type="spellStart"/>
      <w:r>
        <w:rPr>
          <w:rFonts w:ascii="Gandhari Unicode" w:hAnsi="Gandhari Unicode" w:cs="e-Tamil OTC"/>
          <w:lang w:val="en-GB"/>
        </w:rPr>
        <w:t>Iralai</w:t>
      </w:r>
      <w:proofErr w:type="spellEnd"/>
      <w:r>
        <w:rPr>
          <w:rFonts w:ascii="Gandhari Unicode" w:hAnsi="Gandhari Unicode" w:cs="e-Tamil OTC"/>
          <w:lang w:val="en-GB"/>
        </w:rPr>
        <w:t>(-deer)</w:t>
      </w:r>
    </w:p>
    <w:p w14:paraId="7182973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mortar leg elephant broken-off eaten left-aside-</w:t>
      </w:r>
    </w:p>
    <w:p w14:paraId="39EF49EF"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Yām</w:t>
      </w:r>
      <w:proofErr w:type="spellEnd"/>
      <w:r>
        <w:rPr>
          <w:rFonts w:ascii="Gandhari Unicode" w:hAnsi="Gandhari Unicode" w:cs="e-Tamil OTC"/>
          <w:lang w:val="en-GB"/>
        </w:rPr>
        <w:t>(-tree) line shade sleeping-</w:t>
      </w:r>
    </w:p>
    <w:p w14:paraId="2BF4178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dark wood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E37C812" w14:textId="77777777" w:rsidR="00544225" w:rsidRDefault="00544225">
      <w:pPr>
        <w:pStyle w:val="Textbody"/>
        <w:spacing w:after="29"/>
        <w:rPr>
          <w:rFonts w:ascii="Gandhari Unicode" w:hAnsi="Gandhari Unicode" w:cs="e-Tamil OTC"/>
          <w:lang w:val="en-GB"/>
        </w:rPr>
      </w:pPr>
    </w:p>
    <w:p w14:paraId="4D034A8E" w14:textId="77777777" w:rsidR="00544225" w:rsidRDefault="00544225">
      <w:pPr>
        <w:pStyle w:val="Textbody"/>
        <w:spacing w:after="29"/>
        <w:rPr>
          <w:rFonts w:ascii="Gandhari Unicode" w:hAnsi="Gandhari Unicode" w:cs="e-Tamil OTC"/>
          <w:lang w:val="en-GB"/>
        </w:rPr>
      </w:pPr>
    </w:p>
    <w:p w14:paraId="125018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Won't he remember, friend? And if he remembers,</w:t>
      </w:r>
    </w:p>
    <w:p w14:paraId="25CDB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not come, because he doesn't take the opportunity</w:t>
      </w:r>
      <w:r>
        <w:rPr>
          <w:rStyle w:val="FootnoteReference1"/>
          <w:rFonts w:ascii="Gandhari Unicode" w:hAnsi="Gandhari Unicode" w:cs="e-Tamil OTC"/>
          <w:lang w:val="en-GB"/>
        </w:rPr>
        <w:footnoteReference w:id="136"/>
      </w:r>
      <w:r>
        <w:rPr>
          <w:rFonts w:ascii="Gandhari Unicode" w:hAnsi="Gandhari Unicode" w:cs="e-Tamil OTC"/>
          <w:lang w:val="en-GB"/>
        </w:rPr>
        <w:t>,</w:t>
      </w:r>
    </w:p>
    <w:p w14:paraId="6058C58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traversed the mountains with big dark</w:t>
      </w:r>
      <w:r>
        <w:rPr>
          <w:rStyle w:val="FootnoteReference1"/>
          <w:rFonts w:ascii="Gandhari Unicode" w:hAnsi="Gandhari Unicode" w:cs="e-Tamil OTC"/>
          <w:lang w:val="en-GB"/>
        </w:rPr>
        <w:footnoteReference w:id="137"/>
      </w:r>
      <w:r>
        <w:rPr>
          <w:rFonts w:ascii="Gandhari Unicode" w:hAnsi="Gandhari Unicode" w:cs="e-Tamil OTC"/>
          <w:lang w:val="en-GB"/>
        </w:rPr>
        <w:t xml:space="preserve"> woods,</w:t>
      </w:r>
    </w:p>
    <w:p w14:paraId="489E1E1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large-necked </w:t>
      </w:r>
      <w:proofErr w:type="spellStart"/>
      <w:r>
        <w:rPr>
          <w:rFonts w:ascii="Gandhari Unicode" w:hAnsi="Gandhari Unicode" w:cs="e-Tamil OTC"/>
          <w:lang w:val="en-GB"/>
        </w:rPr>
        <w:t>Iralai</w:t>
      </w:r>
      <w:proofErr w:type="spellEnd"/>
      <w:r>
        <w:rPr>
          <w:rFonts w:ascii="Gandhari Unicode" w:hAnsi="Gandhari Unicode" w:cs="e-Tamil OTC"/>
          <w:lang w:val="en-GB"/>
        </w:rPr>
        <w:t>,</w:t>
      </w:r>
    </w:p>
    <w:p w14:paraId="74F60B1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has eaten</w:t>
      </w:r>
      <w:r>
        <w:rPr>
          <w:rStyle w:val="FootnoteReference1"/>
          <w:rFonts w:ascii="Gandhari Unicode" w:hAnsi="Gandhari Unicode" w:cs="e-Tamil OTC"/>
          <w:lang w:val="en-GB"/>
        </w:rPr>
        <w:footnoteReference w:id="138"/>
      </w:r>
      <w:r>
        <w:rPr>
          <w:rFonts w:ascii="Gandhari Unicode" w:hAnsi="Gandhari Unicode" w:cs="e-Tamil OTC"/>
          <w:lang w:val="en-GB"/>
        </w:rPr>
        <w:t xml:space="preserve"> bowstring hemp for [its] food,</w:t>
      </w:r>
    </w:p>
    <w:p w14:paraId="1E15237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sleeps in the dappled shade of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w:t>
      </w:r>
      <w:r>
        <w:rPr>
          <w:rStyle w:val="FootnoteReference1"/>
          <w:rFonts w:ascii="Gandhari Unicode" w:hAnsi="Gandhari Unicode" w:cs="e-Tamil OTC"/>
          <w:lang w:val="en-GB"/>
        </w:rPr>
        <w:footnoteReference w:id="139"/>
      </w:r>
    </w:p>
    <w:p w14:paraId="2BFD59A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broken off, eaten [and] left aside by the mortar-leg elephant?</w:t>
      </w:r>
    </w:p>
    <w:p w14:paraId="31662175" w14:textId="77777777" w:rsidR="00544225" w:rsidRDefault="00544225">
      <w:pPr>
        <w:pStyle w:val="Textbody"/>
        <w:spacing w:after="0"/>
        <w:rPr>
          <w:rFonts w:ascii="Gandhari Unicode" w:hAnsi="Gandhari Unicode" w:cs="e-Tamil OTC"/>
          <w:lang w:val="en-GB"/>
        </w:rPr>
      </w:pPr>
    </w:p>
    <w:p w14:paraId="361E56A7" w14:textId="77777777" w:rsidR="00544225" w:rsidRDefault="00000000">
      <w:pPr>
        <w:rPr>
          <w:rFonts w:ascii="Gandhari Unicode" w:eastAsiaTheme="majorEastAsia" w:hAnsi="Gandhari Unicode" w:cstheme="majorBidi" w:hint="eastAsia"/>
          <w:b/>
        </w:rPr>
      </w:pPr>
      <w:r>
        <w:br w:type="page"/>
      </w:r>
    </w:p>
    <w:p w14:paraId="44EF13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233</w:t>
      </w:r>
      <w:r>
        <w:rPr>
          <w:rFonts w:ascii="e-Tamil OTC" w:hAnsi="e-Tamil OTC" w:cs="e-Tamil OTC"/>
          <w:b/>
          <w:i w:val="0"/>
          <w:iCs w:val="0"/>
          <w:color w:val="auto"/>
        </w:rPr>
        <w:t xml:space="preserve"> </w:t>
      </w:r>
      <w:proofErr w:type="spellStart"/>
      <w:r>
        <w:rPr>
          <w:rFonts w:ascii="e-Tamil OTC" w:hAnsi="e-Tamil OTC" w:cs="e-Tamil OTC"/>
          <w:i w:val="0"/>
          <w:iCs w:val="0"/>
          <w:color w:val="auto"/>
        </w:rPr>
        <w:t>பேயன்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2D165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பட்டபின்றை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63580CC" w14:textId="77777777" w:rsidR="00544225" w:rsidRDefault="00544225">
      <w:pPr>
        <w:pStyle w:val="Textbody"/>
        <w:spacing w:after="29"/>
        <w:rPr>
          <w:rFonts w:ascii="Gandhari Unicode" w:hAnsi="Gandhari Unicode" w:cs="e-Tamil OTC"/>
          <w:lang w:val="en-GB"/>
        </w:rPr>
      </w:pPr>
    </w:p>
    <w:p w14:paraId="5D9AF6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வகல்வாய்ச்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சிறுகுழி</w:t>
      </w:r>
      <w:proofErr w:type="spellEnd"/>
    </w:p>
    <w:p w14:paraId="1CF888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p>
    <w:p w14:paraId="0592C5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பொன்பெய்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p>
    <w:p w14:paraId="6ABFCC8B"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யுயர்ந்தோர்க்கு</w:t>
      </w:r>
      <w:proofErr w:type="spellEnd"/>
    </w:p>
    <w:p w14:paraId="5B16DA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யாவர்க்கும்</w:t>
      </w:r>
      <w:proofErr w:type="spellEnd"/>
    </w:p>
    <w:p w14:paraId="16BE7B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ளறியாச்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p>
    <w:p w14:paraId="249499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p>
    <w:p w14:paraId="73C6CA43" w14:textId="77777777" w:rsidR="00544225" w:rsidRDefault="00544225">
      <w:pPr>
        <w:pStyle w:val="Textbody"/>
        <w:spacing w:after="29"/>
        <w:rPr>
          <w:rFonts w:ascii="Gandhari Unicode" w:hAnsi="Gandhari Unicode" w:cs="e-Tamil OTC"/>
          <w:lang w:val="en-GB"/>
        </w:rPr>
      </w:pPr>
    </w:p>
    <w:p w14:paraId="2C4A73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w:t>
      </w:r>
      <w:proofErr w:type="spellEnd"/>
      <w:r>
        <w:rPr>
          <w:rFonts w:ascii="Gandhari Unicode" w:eastAsia="URW Palladio UNI" w:hAnsi="Gandhari Unicode" w:cs="e-Tamil OTC"/>
          <w:lang w:val="en-GB"/>
        </w:rPr>
        <w:t xml:space="preserve"> L1, C1+2,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கவலைக்</w:t>
      </w:r>
      <w:proofErr w:type="spellEnd"/>
      <w:r>
        <w:rPr>
          <w:rFonts w:ascii="Gandhari Unicode" w:eastAsia="URW Palladio UNI" w:hAnsi="Gandhari Unicode" w:cs="e-Tamil OTC"/>
          <w:lang w:val="en-GB"/>
        </w:rPr>
        <w:t xml:space="preserve"> C3, G1 •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வகல்வாய்ச்</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கல்வாய்ச்</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வலைகல்வாய்ச்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யொள்வீ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பொன்வீ</w:t>
      </w:r>
      <w:proofErr w:type="spellEnd"/>
      <w:r>
        <w:rPr>
          <w:rFonts w:ascii="Gandhari Unicode" w:hAnsi="Gandhari Unicode" w:cs="e-Tamil OTC"/>
          <w:lang w:val="en-GB"/>
        </w:rPr>
        <w:t xml:space="preserve"> G1, AT, CP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தாஅய்ச்</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பொன்பெய்</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பொன்செய்</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4a+d</w:t>
      </w:r>
      <w:r>
        <w:rPr>
          <w:rFonts w:ascii="Gandhari Unicode" w:hAnsi="Gandhari Unicode" w:cs="e-Tamil OTC"/>
          <w:lang w:val="en-GB"/>
        </w:rPr>
        <w:t xml:space="preserve"> </w:t>
      </w: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யுயர்ந்தோர்க்கு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யுயர்ந்தோர்க்கு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கானெதிர்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யுணர்ந்தோர்க்கு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ளறியாச்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L1, C1+3,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L1, C1+2,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குறுந்தொடித்</w:t>
      </w:r>
      <w:proofErr w:type="spellEnd"/>
      <w:r>
        <w:rPr>
          <w:rFonts w:ascii="Gandhari Unicode" w:hAnsi="Gandhari Unicode" w:cs="e-Tamil OTC"/>
          <w:lang w:val="en-GB"/>
        </w:rPr>
        <w:t xml:space="preserve"> C3,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C2, G1v+2v,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தடக்கை</w:t>
      </w:r>
      <w:proofErr w:type="spellEnd"/>
      <w:r>
        <w:rPr>
          <w:rFonts w:ascii="Gandhari Unicode" w:hAnsi="Gandhari Unicode" w:cs="e-Tamil OTC"/>
          <w:lang w:val="en-GB"/>
        </w:rPr>
        <w:t xml:space="preserve"> G2, PP, CP</w:t>
      </w:r>
    </w:p>
    <w:p w14:paraId="3F2FD6DD" w14:textId="77777777" w:rsidR="00544225" w:rsidRDefault="00544225">
      <w:pPr>
        <w:pStyle w:val="Textbody"/>
        <w:spacing w:after="29"/>
        <w:rPr>
          <w:rFonts w:ascii="Gandhari Unicode" w:hAnsi="Gandhari Unicode" w:cs="e-Tamil OTC"/>
          <w:lang w:val="en-GB"/>
        </w:rPr>
      </w:pPr>
    </w:p>
    <w:p w14:paraId="2952AB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keṇṭiya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296" w:author="Narmada Hansani Polgampalage" w:date="2023-11-22T15: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kuḻi</w:t>
      </w:r>
      <w:proofErr w:type="spellEnd"/>
    </w:p>
    <w:p w14:paraId="6380EE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koṉṟai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 xml:space="preserve">+ </w:t>
      </w:r>
      <w:proofErr w:type="spellStart"/>
      <w:r>
        <w:rPr>
          <w:rFonts w:ascii="Gandhari Unicode" w:hAnsi="Gandhari Unicode" w:cs="e-Tamil OTC"/>
          <w:lang w:val="en-GB"/>
        </w:rPr>
        <w:t>celvar</w:t>
      </w:r>
      <w:proofErr w:type="spellEnd"/>
    </w:p>
    <w:p w14:paraId="643931D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pēḻai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mūy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tiṟantaṉṉa</w:t>
      </w:r>
      <w:proofErr w:type="spellEnd"/>
    </w:p>
    <w:p w14:paraId="013A5CD4" w14:textId="77777777" w:rsidR="00544225" w:rsidRDefault="00000000">
      <w:pPr>
        <w:pStyle w:val="Textbody"/>
        <w:spacing w:after="29"/>
        <w:rPr>
          <w:rFonts w:ascii="Gandhari Unicode" w:hAnsi="Gandhari Unicode" w:cs="e-Tamil OTC"/>
          <w:i/>
          <w:iCs/>
          <w:lang w:val="en-GB"/>
        </w:rPr>
      </w:pPr>
      <w:proofErr w:type="spellStart"/>
      <w:r>
        <w:rPr>
          <w:rFonts w:ascii="Gandhari Unicode" w:hAnsi="Gandhari Unicode" w:cs="e-Tamil OTC"/>
          <w:i/>
          <w:iCs/>
          <w:lang w:val="en-GB"/>
        </w:rPr>
        <w:t>kār</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puṟaviṉatu</w:t>
      </w:r>
      <w:proofErr w:type="spellEnd"/>
      <w:r>
        <w:rPr>
          <w:rFonts w:ascii="Gandhari Unicode" w:hAnsi="Gandhari Unicode" w:cs="e-Tamil OTC"/>
          <w:lang w:val="en-GB"/>
        </w:rPr>
        <w:t>-~ē</w:t>
      </w:r>
      <w:r>
        <w:rPr>
          <w:rFonts w:ascii="Gandhari Unicode" w:hAnsi="Gandhari Unicode" w:cs="e-Tamil OTC"/>
          <w:i/>
          <w:iCs/>
          <w:lang w:val="en-GB"/>
        </w:rPr>
        <w:t xml:space="preserve"> ~</w:t>
      </w:r>
      <w:proofErr w:type="spellStart"/>
      <w:r>
        <w:rPr>
          <w:rFonts w:ascii="Gandhari Unicode" w:hAnsi="Gandhari Unicode" w:cs="e-Tamil OTC"/>
          <w:i/>
          <w:iCs/>
          <w:lang w:val="en-GB"/>
        </w:rPr>
        <w:t>uyarntōrkku</w:t>
      </w:r>
      <w:proofErr w:type="spellEnd"/>
    </w:p>
    <w:p w14:paraId="3707E2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corinta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miccil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yāvarkk</w:t>
      </w:r>
      <w:proofErr w:type="spellEnd"/>
      <w:r>
        <w:rPr>
          <w:rFonts w:ascii="Gandhari Unicode" w:hAnsi="Gandhari Unicode" w:cs="e-Tamil OTC"/>
          <w:lang w:val="en-GB"/>
        </w:rPr>
        <w:t>*-um</w:t>
      </w:r>
    </w:p>
    <w:p w14:paraId="44822B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coṉṟi</w:t>
      </w:r>
      <w:proofErr w:type="spellEnd"/>
    </w:p>
    <w:p w14:paraId="50C0067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del w:id="297" w:author="Narmada Hansani Polgampalage" w:date="2023-11-22T15:43:00Z">
        <w:r>
          <w:rPr>
            <w:rFonts w:ascii="Gandhari Unicode" w:hAnsi="Gandhari Unicode" w:cs="e-Tamil OTC"/>
            <w:lang w:val="en-GB"/>
          </w:rPr>
          <w:delText>+</w:delText>
        </w:r>
      </w:del>
      <w:r>
        <w:rPr>
          <w:rFonts w:ascii="Gandhari Unicode" w:hAnsi="Gandhari Unicode" w:cs="e-Tamil OTC"/>
          <w:lang w:val="en-GB"/>
        </w:rPr>
        <w:t>ē</w:t>
      </w:r>
      <w:proofErr w:type="spellEnd"/>
      <w:r>
        <w:rPr>
          <w:rFonts w:ascii="Gandhari Unicode" w:hAnsi="Gandhari Unicode" w:cs="e-Tamil OTC"/>
          <w:lang w:val="en-GB"/>
        </w:rPr>
        <w:t>.</w:t>
      </w:r>
    </w:p>
    <w:p w14:paraId="71C3D864" w14:textId="77777777" w:rsidR="00544225" w:rsidRDefault="00544225">
      <w:pPr>
        <w:pStyle w:val="Textbody"/>
        <w:spacing w:after="29" w:line="260" w:lineRule="exact"/>
        <w:rPr>
          <w:rFonts w:ascii="Gandhari Unicode" w:hAnsi="Gandhari Unicode" w:cs="e-Tamil OTC"/>
          <w:lang w:val="en-GB"/>
        </w:rPr>
      </w:pPr>
    </w:p>
    <w:p w14:paraId="01516F24" w14:textId="77777777" w:rsidR="00544225" w:rsidRDefault="00544225">
      <w:pPr>
        <w:pStyle w:val="Textbody"/>
        <w:spacing w:after="29" w:line="260" w:lineRule="exact"/>
        <w:rPr>
          <w:rFonts w:ascii="Gandhari Unicode" w:hAnsi="Gandhari Unicode" w:cs="e-Tamil OTC"/>
          <w:lang w:val="en-GB"/>
        </w:rPr>
      </w:pPr>
    </w:p>
    <w:p w14:paraId="2C216077" w14:textId="77777777" w:rsidR="00544225" w:rsidRDefault="00000000">
      <w:pPr>
        <w:pStyle w:val="Textbody"/>
        <w:spacing w:after="29" w:line="260" w:lineRule="exact"/>
        <w:rPr>
          <w:rFonts w:ascii="Gandhari Unicode" w:hAnsi="Gandhari Unicode" w:cs="e-Tamil OTC"/>
          <w:lang w:val="en-GB"/>
        </w:rPr>
      </w:pPr>
      <w:r>
        <w:br w:type="page"/>
      </w:r>
    </w:p>
    <w:p w14:paraId="177E8B6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 who returned after completing [his] work, having gone without marrying after it had become [public].</w:t>
      </w:r>
    </w:p>
    <w:p w14:paraId="6CB6A90C" w14:textId="77777777" w:rsidR="00544225" w:rsidRDefault="00544225">
      <w:pPr>
        <w:pStyle w:val="Textbody"/>
        <w:spacing w:after="29" w:line="260" w:lineRule="exact"/>
        <w:rPr>
          <w:rFonts w:ascii="Gandhari Unicode" w:hAnsi="Gandhari Unicode" w:cs="e-Tamil OTC"/>
          <w:lang w:val="en-GB"/>
        </w:rPr>
      </w:pPr>
    </w:p>
    <w:p w14:paraId="36802383"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Kavalai</w:t>
      </w:r>
      <w:proofErr w:type="spellEnd"/>
      <w:r>
        <w:rPr>
          <w:rFonts w:ascii="Gandhari Unicode" w:hAnsi="Gandhari Unicode" w:cs="e-Tamil OTC"/>
          <w:lang w:val="en-GB"/>
        </w:rPr>
        <w:t xml:space="preserve">(-plant)/crossroad dug- widen- mouth little </w:t>
      </w:r>
      <w:proofErr w:type="gramStart"/>
      <w:r>
        <w:rPr>
          <w:rFonts w:ascii="Gandhari Unicode" w:hAnsi="Gandhari Unicode" w:cs="e-Tamil OTC"/>
          <w:lang w:val="en-GB"/>
        </w:rPr>
        <w:t>pit</w:t>
      </w:r>
      <w:proofErr w:type="gramEnd"/>
    </w:p>
    <w:p w14:paraId="6CDF3B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Laburnum(-tree) bright blossom spread(abs.) prosperity-they(h.)</w:t>
      </w:r>
    </w:p>
    <w:p w14:paraId="4AF1A8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rain- casket lid opened-like</w:t>
      </w:r>
    </w:p>
    <w:p w14:paraId="33D52A5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woodland-it</w:t>
      </w:r>
      <w:r>
        <w:rPr>
          <w:rFonts w:ascii="Gandhari Unicode" w:hAnsi="Gandhari Unicode" w:cs="e-Tamil OTC"/>
          <w:position w:val="6"/>
          <w:lang w:val="en-GB"/>
        </w:rPr>
        <w:t>ē</w:t>
      </w:r>
      <w:r>
        <w:rPr>
          <w:rFonts w:ascii="Gandhari Unicode" w:hAnsi="Gandhari Unicode" w:cs="e-Tamil OTC"/>
          <w:lang w:val="en-GB"/>
        </w:rPr>
        <w:t xml:space="preserve"> become-high-they(h.dat.)</w:t>
      </w:r>
    </w:p>
    <w:p w14:paraId="13C61F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water-with poured-forth- rest who(h.dat</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p>
    <w:p w14:paraId="32BA02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 taking know-not cooked-</w:t>
      </w:r>
      <w:proofErr w:type="gramStart"/>
      <w:r>
        <w:rPr>
          <w:rFonts w:ascii="Gandhari Unicode" w:hAnsi="Gandhari Unicode" w:cs="e-Tamil OTC"/>
          <w:lang w:val="en-GB"/>
        </w:rPr>
        <w:t>rice</w:t>
      </w:r>
      <w:proofErr w:type="gramEnd"/>
    </w:p>
    <w:p w14:paraId="24ED43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row stem short bracelet father village</w:t>
      </w:r>
      <w:r>
        <w:rPr>
          <w:rFonts w:ascii="Gandhari Unicode" w:hAnsi="Gandhari Unicode" w:cs="e-Tamil OTC"/>
          <w:position w:val="6"/>
          <w:lang w:val="en-GB"/>
        </w:rPr>
        <w:t>ē</w:t>
      </w:r>
      <w:r>
        <w:rPr>
          <w:rFonts w:ascii="Gandhari Unicode" w:hAnsi="Gandhari Unicode" w:cs="e-Tamil OTC"/>
          <w:lang w:val="en-GB"/>
        </w:rPr>
        <w:t>.</w:t>
      </w:r>
    </w:p>
    <w:p w14:paraId="3D4EE737" w14:textId="77777777" w:rsidR="00544225" w:rsidRDefault="00544225">
      <w:pPr>
        <w:pStyle w:val="Textbody"/>
        <w:spacing w:after="29"/>
        <w:rPr>
          <w:rFonts w:ascii="Gandhari Unicode" w:hAnsi="Gandhari Unicode" w:cs="e-Tamil OTC"/>
          <w:lang w:val="en-GB"/>
        </w:rPr>
      </w:pPr>
    </w:p>
    <w:p w14:paraId="1708F75C" w14:textId="77777777" w:rsidR="00544225" w:rsidRDefault="00544225">
      <w:pPr>
        <w:pStyle w:val="Textbody"/>
        <w:spacing w:after="29"/>
        <w:rPr>
          <w:rFonts w:ascii="Gandhari Unicode" w:hAnsi="Gandhari Unicode" w:cs="e-Tamil OTC"/>
          <w:lang w:val="en-GB"/>
        </w:rPr>
      </w:pPr>
    </w:p>
    <w:p w14:paraId="4E0637B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of the father of [her with] tight</w:t>
      </w:r>
      <w:r>
        <w:rPr>
          <w:rStyle w:val="FootnoteReference1"/>
          <w:rFonts w:ascii="Gandhari Unicode" w:hAnsi="Gandhari Unicode" w:cs="e-Tamil OTC"/>
          <w:lang w:val="en-GB"/>
        </w:rPr>
        <w:footnoteReference w:id="140"/>
      </w:r>
      <w:r>
        <w:rPr>
          <w:rFonts w:ascii="Gandhari Unicode" w:hAnsi="Gandhari Unicode" w:cs="e-Tamil OTC"/>
          <w:lang w:val="en-GB"/>
        </w:rPr>
        <w:t xml:space="preserve"> bracelets in a row</w:t>
      </w:r>
      <w:r>
        <w:rPr>
          <w:rStyle w:val="FootnoteReference1"/>
          <w:rFonts w:ascii="Gandhari Unicode" w:hAnsi="Gandhari Unicode" w:cs="e-Tamil OTC"/>
          <w:lang w:val="en-GB"/>
        </w:rPr>
        <w:footnoteReference w:id="141"/>
      </w:r>
    </w:p>
    <w:p w14:paraId="5F95847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[means] cooked rice that knows no </w:t>
      </w:r>
      <w:proofErr w:type="gramStart"/>
      <w:r>
        <w:rPr>
          <w:rFonts w:ascii="Gandhari Unicode" w:hAnsi="Gandhari Unicode" w:cs="e-Tamil OTC"/>
          <w:lang w:val="en-GB"/>
        </w:rPr>
        <w:t>limit</w:t>
      </w:r>
      <w:proofErr w:type="gramEnd"/>
    </w:p>
    <w:p w14:paraId="06086AAF"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for anyone, as a rest of what is poured forth with water</w:t>
      </w:r>
      <w:r>
        <w:rPr>
          <w:rStyle w:val="FootnoteReference1"/>
          <w:rFonts w:ascii="Gandhari Unicode" w:hAnsi="Gandhari Unicode" w:cs="e-Tamil OTC"/>
          <w:lang w:val="en-GB"/>
        </w:rPr>
        <w:footnoteReference w:id="142"/>
      </w:r>
    </w:p>
    <w:p w14:paraId="0BF16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high-born ones</w:t>
      </w:r>
      <w:r>
        <w:rPr>
          <w:rStyle w:val="FootnoteReference1"/>
          <w:rFonts w:ascii="Gandhari Unicode" w:hAnsi="Gandhari Unicode" w:cs="e-Tamil OTC"/>
          <w:lang w:val="en-GB"/>
        </w:rPr>
        <w:footnoteReference w:id="143"/>
      </w:r>
      <w:r>
        <w:rPr>
          <w:rFonts w:ascii="Gandhari Unicode" w:hAnsi="Gandhari Unicode" w:cs="e-Tamil OTC"/>
          <w:lang w:val="en-GB"/>
        </w:rPr>
        <w:t>.</w:t>
      </w:r>
    </w:p>
    <w:p w14:paraId="4663CCB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[lies] in the woodland, in the face of the rainy season,</w:t>
      </w:r>
    </w:p>
    <w:p w14:paraId="7DB2171E"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as if the lid is opened of the gold-raining </w:t>
      </w:r>
      <w:proofErr w:type="gramStart"/>
      <w:r>
        <w:rPr>
          <w:rFonts w:ascii="Gandhari Unicode" w:hAnsi="Gandhari Unicode" w:cs="e-Tamil OTC"/>
          <w:lang w:val="en-GB"/>
        </w:rPr>
        <w:t>baskets</w:t>
      </w:r>
      <w:proofErr w:type="gramEnd"/>
    </w:p>
    <w:p w14:paraId="342DDD6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prosperous people,</w:t>
      </w:r>
    </w:p>
    <w:p w14:paraId="5E93638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since the bright blossoms of the Laburnum are spread</w:t>
      </w:r>
    </w:p>
    <w:p w14:paraId="575D1059"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in small pits</w:t>
      </w:r>
      <w:r>
        <w:rPr>
          <w:rStyle w:val="FootnoteReference1"/>
          <w:rFonts w:ascii="Gandhari Unicode" w:hAnsi="Gandhari Unicode" w:cs="e-Tamil OTC"/>
          <w:lang w:val="en-GB"/>
        </w:rPr>
        <w:footnoteReference w:id="144"/>
      </w:r>
      <w:r>
        <w:rPr>
          <w:rFonts w:ascii="Gandhari Unicode" w:hAnsi="Gandhari Unicode" w:cs="e-Tamil OTC"/>
          <w:lang w:val="en-GB"/>
        </w:rPr>
        <w:t xml:space="preserve"> with wide mouths dug for the </w:t>
      </w:r>
      <w:proofErr w:type="spellStart"/>
      <w:r>
        <w:rPr>
          <w:rFonts w:ascii="Gandhari Unicode" w:hAnsi="Gandhari Unicode" w:cs="e-Tamil OTC"/>
          <w:lang w:val="en-GB"/>
        </w:rPr>
        <w:t>Kavalai</w:t>
      </w:r>
      <w:proofErr w:type="spellEnd"/>
      <w:r>
        <w:rPr>
          <w:rFonts w:ascii="Gandhari Unicode" w:hAnsi="Gandhari Unicode" w:cs="e-Tamil OTC"/>
          <w:lang w:val="en-GB"/>
        </w:rPr>
        <w:t xml:space="preserve"> plants.</w:t>
      </w:r>
      <w:r>
        <w:rPr>
          <w:rStyle w:val="FootnoteReference1"/>
          <w:rFonts w:ascii="Gandhari Unicode" w:hAnsi="Gandhari Unicode" w:cs="e-Tamil OTC"/>
          <w:lang w:val="en-GB"/>
        </w:rPr>
        <w:footnoteReference w:id="145"/>
      </w:r>
    </w:p>
    <w:p w14:paraId="284900EC" w14:textId="77777777" w:rsidR="00544225" w:rsidRDefault="00544225">
      <w:pPr>
        <w:pStyle w:val="Textbody"/>
        <w:spacing w:after="0"/>
        <w:rPr>
          <w:rFonts w:ascii="Gandhari Unicode" w:hAnsi="Gandhari Unicode" w:cs="e-Tamil OTC"/>
          <w:lang w:val="en-GB"/>
        </w:rPr>
      </w:pPr>
    </w:p>
    <w:p w14:paraId="13B5285E" w14:textId="77777777" w:rsidR="00544225" w:rsidRDefault="00000000">
      <w:pPr>
        <w:rPr>
          <w:rFonts w:ascii="Gandhari Unicode" w:eastAsiaTheme="majorEastAsia" w:hAnsi="Gandhari Unicode" w:cstheme="majorBidi" w:hint="eastAsia"/>
          <w:b/>
        </w:rPr>
      </w:pPr>
      <w:r>
        <w:br w:type="page"/>
      </w:r>
    </w:p>
    <w:p w14:paraId="27DA4E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மிளைபெருங்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பெருங்கந்தன்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FBBE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0C7904F" w14:textId="77777777" w:rsidR="00544225" w:rsidRDefault="00544225">
      <w:pPr>
        <w:pStyle w:val="Textbody"/>
        <w:spacing w:after="29"/>
        <w:rPr>
          <w:rFonts w:ascii="Gandhari Unicode" w:hAnsi="Gandhari Unicode" w:cs="e-Tamil OTC"/>
          <w:lang w:val="en-GB"/>
        </w:rPr>
      </w:pPr>
    </w:p>
    <w:p w14:paraId="62F80A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சுடர்செல்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படர்கூர்ந்</w:t>
      </w:r>
      <w:proofErr w:type="spellEnd"/>
    </w:p>
    <w:p w14:paraId="60C62DF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w:t>
      </w:r>
      <w:proofErr w:type="spellEnd"/>
    </w:p>
    <w:p w14:paraId="2DDDF0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யென்மனார்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p>
    <w:p w14:paraId="36524A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ரியம்பும்</w:t>
      </w:r>
      <w:proofErr w:type="spellEnd"/>
    </w:p>
    <w:p w14:paraId="0DF85E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0C45DD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லோர்க்கே</w:t>
      </w:r>
      <w:proofErr w:type="spellEnd"/>
      <w:r>
        <w:rPr>
          <w:rFonts w:ascii="Gandhari Unicode" w:hAnsi="Gandhari Unicode" w:cs="e-Tamil OTC"/>
          <w:lang w:val="en-GB"/>
        </w:rPr>
        <w:t>.</w:t>
      </w:r>
    </w:p>
    <w:p w14:paraId="6F5CCB09" w14:textId="77777777" w:rsidR="00544225" w:rsidRDefault="00544225">
      <w:pPr>
        <w:pStyle w:val="Textbody"/>
        <w:spacing w:after="29"/>
        <w:rPr>
          <w:rFonts w:ascii="Gandhari Unicode" w:hAnsi="Gandhari Unicode" w:cs="e-Tamil OTC"/>
          <w:lang w:val="en-GB"/>
        </w:rPr>
      </w:pPr>
    </w:p>
    <w:p w14:paraId="55E606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வானஞ்</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வானமஞ்</w:t>
      </w:r>
      <w:proofErr w:type="spellEnd"/>
      <w:r>
        <w:rPr>
          <w:rFonts w:ascii="Gandhari Unicode" w:eastAsia="URW Palladio UNI" w:hAnsi="Gandhari Unicode" w:cs="e-Tamil OTC"/>
          <w:lang w:val="en-GB"/>
        </w:rPr>
        <w:t xml:space="preserve"> C1 •</w:t>
      </w:r>
      <w:r>
        <w:rPr>
          <w:rFonts w:ascii="Gandhari Unicode"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May.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C2+3,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C1,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w:t>
      </w:r>
      <w:proofErr w:type="spellEnd"/>
      <w:r>
        <w:rPr>
          <w:rFonts w:ascii="Gandhari Unicode" w:hAnsi="Gandhari Unicode" w:cs="e-Tamil OTC"/>
          <w:lang w:val="en-GB"/>
        </w:rPr>
        <w:t xml:space="preserve"> C1</w:t>
      </w:r>
    </w:p>
    <w:p w14:paraId="74856B76" w14:textId="77777777" w:rsidR="00544225" w:rsidRDefault="00544225">
      <w:pPr>
        <w:pStyle w:val="Textbody"/>
        <w:spacing w:after="29"/>
        <w:rPr>
          <w:rFonts w:ascii="Gandhari Unicode" w:hAnsi="Gandhari Unicode" w:cs="e-Tamil OTC"/>
          <w:lang w:val="en-GB"/>
        </w:rPr>
      </w:pPr>
    </w:p>
    <w:p w14:paraId="3D7881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cēppa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kūrnt</w:t>
      </w:r>
      <w:proofErr w:type="spellEnd"/>
      <w:r>
        <w:rPr>
          <w:rFonts w:ascii="Gandhari Unicode" w:hAnsi="Gandhari Unicode" w:cs="e-Tamil OTC"/>
          <w:lang w:val="en-GB"/>
        </w:rPr>
        <w:t>*</w:t>
      </w:r>
    </w:p>
    <w:p w14:paraId="530950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malarum</w:t>
      </w:r>
      <w:proofErr w:type="spellEnd"/>
    </w:p>
    <w:p w14:paraId="27573B3A" w14:textId="77777777" w:rsidR="00544225" w:rsidRDefault="00000000">
      <w:pPr>
        <w:pStyle w:val="Textbody"/>
        <w:spacing w:after="29"/>
        <w:rPr>
          <w:rFonts w:ascii="Gandhari Unicode" w:hAnsi="Gandhari Unicode" w:cs="e-Tamil OTC"/>
          <w:lang w:val="en-GB"/>
        </w:rPr>
      </w:pPr>
      <w:proofErr w:type="spellStart"/>
      <w:proofErr w:type="gramStart"/>
      <w:r>
        <w:rPr>
          <w:rFonts w:ascii="Gandhari Unicode" w:hAnsi="Gandhari Unicode" w:cs="e-Tamil OTC"/>
          <w:i/>
          <w:iCs/>
          <w:lang w:val="en-GB"/>
        </w:rPr>
        <w:t>mālai</w:t>
      </w:r>
      <w:proofErr w:type="spellEnd"/>
      <w:ins w:id="298" w:author="Narmada Hansani Polgampalage" w:date="2023-11-10T19:12:00Z">
        <w:r>
          <w:rPr>
            <w:rFonts w:ascii="Gandhari Unicode" w:hAnsi="Gandhari Unicode" w:cs="e-Tamil OTC"/>
            <w:i/>
            <w:iCs/>
            <w:lang w:val="en-GB"/>
          </w:rPr>
          <w:t xml:space="preserve"> </w:t>
        </w:r>
      </w:ins>
      <w:r>
        <w:rPr>
          <w:rFonts w:ascii="Gandhari Unicode" w:hAnsi="Gandhari Unicode" w:cs="e-Tamil OTC"/>
          <w:lang w:val="en-GB"/>
        </w:rPr>
        <w:t xml:space="preserve"> </w:t>
      </w:r>
      <w:ins w:id="299" w:author="Narmada Hansani Polgampalage" w:date="2023-11-10T19:11:00Z">
        <w:r>
          <w:rPr>
            <w:rFonts w:ascii="Gandhari Unicode" w:hAnsi="Gandhari Unicode" w:cs="e-Tamil OTC"/>
            <w:lang w:val="en-GB"/>
          </w:rPr>
          <w:t>~</w:t>
        </w:r>
      </w:ins>
      <w:proofErr w:type="spellStart"/>
      <w:proofErr w:type="gramEnd"/>
      <w:r>
        <w:rPr>
          <w:rFonts w:ascii="Gandhari Unicode" w:hAnsi="Gandhari Unicode" w:cs="e-Tamil OTC"/>
          <w:lang w:val="en-GB"/>
        </w:rPr>
        <w:t>eṉmaṉār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mayaṅkiyōr</w:t>
      </w:r>
      <w:proofErr w:type="spellEnd"/>
      <w:r>
        <w:rPr>
          <w:rFonts w:ascii="Gandhari Unicode" w:hAnsi="Gandhari Unicode" w:cs="e-Tamil OTC"/>
          <w:lang w:val="en-GB"/>
        </w:rPr>
        <w:t>-ē</w:t>
      </w:r>
    </w:p>
    <w:p w14:paraId="5887F3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kuṭumi</w:t>
      </w:r>
      <w:del w:id="300" w:author="Narmada Hansani Polgampalage" w:date="2023-11-10T19:12:00Z">
        <w:r>
          <w:rPr>
            <w:rFonts w:ascii="Gandhari Unicode" w:hAnsi="Gandhari Unicode" w:cs="e-Tamil OTC"/>
            <w:lang w:val="en-GB"/>
          </w:rPr>
          <w:delText xml:space="preserve"> </w:delText>
        </w:r>
      </w:del>
      <w:r>
        <w:rPr>
          <w:rFonts w:ascii="Gandhari Unicode" w:hAnsi="Gandhari Unicode" w:cs="e-Tamil OTC"/>
          <w:lang w:val="en-GB"/>
        </w:rPr>
        <w:t>k</w:t>
      </w:r>
      <w:proofErr w:type="spellEnd"/>
      <w:ins w:id="301" w:author="Narmada Hansani Polgampalage" w:date="2023-11-10T19:12:00Z">
        <w:r>
          <w:rPr>
            <w:rFonts w:ascii="Gandhari Unicode" w:hAnsi="Gandhari Unicode" w:cs="e-Tamil OTC"/>
            <w:lang w:val="en-GB"/>
          </w:rPr>
          <w:t xml:space="preserve"> +</w:t>
        </w:r>
      </w:ins>
      <w:proofErr w:type="spellStart"/>
      <w:r>
        <w:rPr>
          <w:rFonts w:ascii="Gandhari Unicode" w:hAnsi="Gandhari Unicode" w:cs="e-Tamil OTC"/>
          <w:lang w:val="en-GB"/>
        </w:rPr>
        <w: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nakar</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p>
    <w:p w14:paraId="7293FC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viṭiyal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mālai</w:t>
      </w:r>
      <w:proofErr w:type="spellEnd"/>
    </w:p>
    <w:p w14:paraId="3248373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ilōrkk</w:t>
      </w:r>
      <w:proofErr w:type="spellEnd"/>
      <w:r>
        <w:rPr>
          <w:rFonts w:ascii="Gandhari Unicode" w:hAnsi="Gandhari Unicode" w:cs="e-Tamil OTC"/>
          <w:lang w:val="en-GB"/>
        </w:rPr>
        <w:t>*-ē.</w:t>
      </w:r>
    </w:p>
    <w:p w14:paraId="177B33CA" w14:textId="77777777" w:rsidR="00544225" w:rsidRDefault="00544225">
      <w:pPr>
        <w:pStyle w:val="Textbody"/>
        <w:spacing w:after="29" w:line="260" w:lineRule="exact"/>
        <w:rPr>
          <w:rFonts w:ascii="Gandhari Unicode" w:hAnsi="Gandhari Unicode" w:cs="e-Tamil OTC"/>
          <w:u w:val="single"/>
          <w:lang w:val="en-GB"/>
        </w:rPr>
      </w:pPr>
    </w:p>
    <w:p w14:paraId="6C7E9B0E" w14:textId="77777777" w:rsidR="00544225" w:rsidRDefault="00544225">
      <w:pPr>
        <w:pStyle w:val="Textbody"/>
        <w:spacing w:after="29" w:line="260" w:lineRule="exact"/>
        <w:rPr>
          <w:rFonts w:ascii="Gandhari Unicode" w:hAnsi="Gandhari Unicode" w:cs="e-Tamil OTC"/>
          <w:u w:val="single"/>
          <w:lang w:val="en-GB"/>
        </w:rPr>
      </w:pPr>
    </w:p>
    <w:p w14:paraId="500F5DA6" w14:textId="77777777" w:rsidR="00544225" w:rsidRDefault="00000000">
      <w:pPr>
        <w:pStyle w:val="Textbody"/>
        <w:spacing w:after="29" w:line="260" w:lineRule="exact"/>
        <w:rPr>
          <w:rFonts w:ascii="Gandhari Unicode" w:hAnsi="Gandhari Unicode" w:cs="e-Tamil OTC"/>
          <w:u w:val="single"/>
          <w:lang w:val="en-GB"/>
        </w:rPr>
      </w:pPr>
      <w:r>
        <w:br w:type="page"/>
      </w:r>
    </w:p>
    <w:p w14:paraId="788882F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at the coming of the season.</w:t>
      </w:r>
    </w:p>
    <w:p w14:paraId="28163460" w14:textId="77777777" w:rsidR="00544225" w:rsidRDefault="00544225">
      <w:pPr>
        <w:pStyle w:val="Textbody"/>
        <w:spacing w:after="29" w:line="260" w:lineRule="exact"/>
        <w:rPr>
          <w:rFonts w:ascii="Gandhari Unicode" w:hAnsi="Gandhari Unicode" w:cs="e-Tamil OTC"/>
          <w:lang w:val="en-GB"/>
        </w:rPr>
      </w:pPr>
    </w:p>
    <w:p w14:paraId="76E402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go- sky redden(inf.) affliction been-</w:t>
      </w:r>
      <w:proofErr w:type="gramStart"/>
      <w:r>
        <w:rPr>
          <w:rFonts w:ascii="Gandhari Unicode" w:hAnsi="Gandhari Unicode" w:cs="e-Tamil OTC"/>
          <w:lang w:val="en-GB"/>
        </w:rPr>
        <w:t>abundant</w:t>
      </w:r>
      <w:proofErr w:type="gramEnd"/>
    </w:p>
    <w:p w14:paraId="24331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 subside-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jasmine blossoming-</w:t>
      </w:r>
    </w:p>
    <w:p w14:paraId="566994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say-they(h.)</w:t>
      </w:r>
      <w:r>
        <w:rPr>
          <w:rStyle w:val="FootnoteReference1"/>
          <w:rFonts w:ascii="Gandhari Unicode" w:hAnsi="Gandhari Unicode" w:cs="e-Tamil OTC"/>
          <w:lang w:val="en-GB"/>
        </w:rPr>
        <w:footnoteReference w:id="146"/>
      </w:r>
      <w:r>
        <w:rPr>
          <w:rFonts w:ascii="Gandhari Unicode" w:hAnsi="Gandhari Unicode" w:cs="e-Tamil OTC"/>
          <w:lang w:val="en-GB"/>
        </w:rPr>
        <w:t xml:space="preserve"> confused-they(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2B6BC4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comb fowl long town sounding-</w:t>
      </w:r>
    </w:p>
    <w:p w14:paraId="60523A5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dawn-</w:t>
      </w:r>
      <w:r>
        <w:rPr>
          <w:rStyle w:val="FootnoteReference1"/>
          <w:rFonts w:ascii="Gandhari Unicode" w:hAnsi="Gandhari Unicode" w:cs="e-Tamil OTC"/>
          <w:lang w:val="en-GB"/>
        </w:rPr>
        <w:footnoteReference w:id="147"/>
      </w:r>
      <w:r>
        <w:rPr>
          <w:rFonts w:ascii="Gandhari Unicode" w:hAnsi="Gandhari Unicode" w:cs="e-Tamil OTC"/>
          <w:lang w:val="en-GB"/>
        </w:rPr>
        <w:t xml:space="preserve"> dawn</w:t>
      </w:r>
      <w:r>
        <w:rPr>
          <w:rFonts w:ascii="Gandhari Unicode" w:hAnsi="Gandhari Unicode" w:cs="e-Tamil OTC"/>
          <w:position w:val="6"/>
          <w:lang w:val="en-GB"/>
        </w:rPr>
        <w:t>um</w:t>
      </w:r>
      <w:r>
        <w:rPr>
          <w:rFonts w:ascii="Gandhari Unicode" w:hAnsi="Gandhari Unicode" w:cs="e-Tamil OTC"/>
          <w:lang w:val="en-GB"/>
        </w:rPr>
        <w:t xml:space="preserve"> evening</w:t>
      </w:r>
    </w:p>
    <w:p w14:paraId="4D94A1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midday</w:t>
      </w:r>
      <w:r>
        <w:rPr>
          <w:rFonts w:ascii="Gandhari Unicode" w:hAnsi="Gandhari Unicode" w:cs="e-Tamil OTC"/>
          <w:position w:val="6"/>
          <w:lang w:val="en-GB"/>
        </w:rPr>
        <w:t>um</w:t>
      </w:r>
      <w:r>
        <w:rPr>
          <w:rFonts w:ascii="Gandhari Unicode" w:hAnsi="Gandhari Unicode" w:cs="e-Tamil OTC"/>
          <w:lang w:val="en-GB"/>
        </w:rPr>
        <w:t xml:space="preserve"> evening companion not-they(h.dat</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9F159D6" w14:textId="77777777" w:rsidR="00544225" w:rsidRDefault="00544225">
      <w:pPr>
        <w:pStyle w:val="Textbody"/>
        <w:spacing w:after="29"/>
        <w:rPr>
          <w:rFonts w:ascii="Gandhari Unicode" w:hAnsi="Gandhari Unicode" w:cs="e-Tamil OTC"/>
          <w:lang w:val="en-GB"/>
        </w:rPr>
      </w:pPr>
    </w:p>
    <w:p w14:paraId="1B10429B" w14:textId="77777777" w:rsidR="00544225" w:rsidRDefault="00544225">
      <w:pPr>
        <w:pStyle w:val="Textbody"/>
        <w:spacing w:after="29"/>
        <w:rPr>
          <w:rFonts w:ascii="Gandhari Unicode" w:hAnsi="Gandhari Unicode" w:cs="e-Tamil OTC"/>
          <w:lang w:val="en-GB"/>
        </w:rPr>
      </w:pPr>
    </w:p>
    <w:p w14:paraId="59D802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As the glow goes [and] the sky is reddening, affliction abounds,</w:t>
      </w:r>
    </w:p>
    <w:p w14:paraId="4EDD6D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[and] at the time the light subsides the jasmine blossoms −</w:t>
      </w:r>
    </w:p>
    <w:p w14:paraId="1FCE5BF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“evening” − those who say so are confused.</w:t>
      </w:r>
    </w:p>
    <w:p w14:paraId="4AABB24E"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When in the wide city</w:t>
      </w:r>
      <w:r>
        <w:rPr>
          <w:rStyle w:val="FootnoteReference1"/>
          <w:rFonts w:ascii="Gandhari Unicode" w:hAnsi="Gandhari Unicode" w:cs="e-Tamil OTC"/>
          <w:lang w:val="en-GB"/>
        </w:rPr>
        <w:footnoteReference w:id="148"/>
      </w:r>
      <w:r>
        <w:rPr>
          <w:rFonts w:ascii="Gandhari Unicode" w:hAnsi="Gandhari Unicode" w:cs="e-Tamil OTC"/>
          <w:lang w:val="en-GB"/>
        </w:rPr>
        <w:t xml:space="preserve"> the crested</w:t>
      </w:r>
      <w:r>
        <w:rPr>
          <w:rStyle w:val="FootnoteReference1"/>
          <w:rFonts w:ascii="Gandhari Unicode" w:hAnsi="Gandhari Unicode" w:cs="e-Tamil OTC"/>
          <w:lang w:val="en-GB"/>
        </w:rPr>
        <w:footnoteReference w:id="149"/>
      </w:r>
      <w:r>
        <w:rPr>
          <w:rFonts w:ascii="Gandhari Unicode" w:hAnsi="Gandhari Unicode" w:cs="e-Tamil OTC"/>
          <w:lang w:val="en-GB"/>
        </w:rPr>
        <w:t xml:space="preserve"> cockerel sounds,</w:t>
      </w:r>
    </w:p>
    <w:p w14:paraId="37E439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quickly</w:t>
      </w:r>
      <w:r>
        <w:rPr>
          <w:rStyle w:val="FootnoteReference1"/>
          <w:rFonts w:ascii="Gandhari Unicode" w:hAnsi="Gandhari Unicode" w:cs="e-Tamil OTC"/>
          <w:lang w:val="en-GB"/>
        </w:rPr>
        <w:footnoteReference w:id="150"/>
      </w:r>
      <w:r>
        <w:rPr>
          <w:rFonts w:ascii="Gandhari Unicode" w:hAnsi="Gandhari Unicode" w:cs="e-Tamil OTC"/>
          <w:lang w:val="en-GB"/>
        </w:rPr>
        <w:t xml:space="preserve"> falling dawn [is] </w:t>
      </w:r>
      <w:proofErr w:type="gramStart"/>
      <w:r>
        <w:rPr>
          <w:rFonts w:ascii="Gandhari Unicode" w:hAnsi="Gandhari Unicode" w:cs="e-Tamil OTC"/>
          <w:lang w:val="en-GB"/>
        </w:rPr>
        <w:t>evening</w:t>
      </w:r>
      <w:proofErr w:type="gramEnd"/>
    </w:p>
    <w:p w14:paraId="497BAAF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midday [is] evening for those without mates.</w:t>
      </w:r>
    </w:p>
    <w:p w14:paraId="285AB18E" w14:textId="77777777" w:rsidR="00544225" w:rsidRDefault="00544225">
      <w:pPr>
        <w:pStyle w:val="Textbody"/>
        <w:spacing w:after="0"/>
        <w:rPr>
          <w:rFonts w:ascii="Gandhari Unicode" w:hAnsi="Gandhari Unicode" w:cs="e-Tamil OTC"/>
          <w:lang w:val="en-GB"/>
        </w:rPr>
      </w:pPr>
    </w:p>
    <w:p w14:paraId="3A5A56AC" w14:textId="77777777" w:rsidR="00544225" w:rsidRDefault="00000000">
      <w:pPr>
        <w:rPr>
          <w:rFonts w:ascii="Gandhari Unicode" w:eastAsiaTheme="majorEastAsia" w:hAnsi="Gandhari Unicode" w:cstheme="majorBidi" w:hint="eastAsia"/>
          <w:b/>
        </w:rPr>
      </w:pPr>
      <w:r>
        <w:br w:type="page"/>
      </w:r>
    </w:p>
    <w:p w14:paraId="36BBE64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235</w:t>
      </w:r>
      <w:r>
        <w:rPr>
          <w:rFonts w:ascii="e-Tamil OTC" w:hAnsi="e-Tamil OTC" w:cs="e-Tamil OTC"/>
          <w:b/>
          <w:i w:val="0"/>
          <w:iCs w:val="0"/>
          <w:color w:val="auto"/>
        </w:rPr>
        <w:t xml:space="preserve"> </w:t>
      </w:r>
      <w:proofErr w:type="spellStart"/>
      <w:r>
        <w:rPr>
          <w:rFonts w:ascii="e-Tamil OTC" w:hAnsi="e-Tamil OTC" w:cs="e-Tamil OTC"/>
          <w:i w:val="0"/>
          <w:iCs w:val="0"/>
          <w:color w:val="auto"/>
        </w:rPr>
        <w:t>மாயெண்டன்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7D9A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உரைப்பானாய்ப்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8E3B74" w14:textId="77777777" w:rsidR="00544225" w:rsidRDefault="00544225">
      <w:pPr>
        <w:pStyle w:val="Textbody"/>
        <w:spacing w:after="29"/>
        <w:rPr>
          <w:rFonts w:ascii="Gandhari Unicode" w:hAnsi="Gandhari Unicode" w:cs="e-Tamil OTC"/>
          <w:lang w:val="en-GB"/>
        </w:rPr>
      </w:pPr>
    </w:p>
    <w:p w14:paraId="2D8BA0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ஓம்புமதி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p>
    <w:p w14:paraId="60A162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றூங்குதோல்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ளருவிக்</w:t>
      </w:r>
      <w:proofErr w:type="spellEnd"/>
    </w:p>
    <w:p w14:paraId="2A4F6F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p>
    <w:p w14:paraId="4485BE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முன்றிற்</w:t>
      </w:r>
      <w:proofErr w:type="spellEnd"/>
    </w:p>
    <w:p w14:paraId="59F2A1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w:t>
      </w:r>
    </w:p>
    <w:p w14:paraId="4C19C531" w14:textId="77777777" w:rsidR="00544225" w:rsidRDefault="00544225">
      <w:pPr>
        <w:pStyle w:val="Textbody"/>
        <w:spacing w:after="29"/>
        <w:rPr>
          <w:rFonts w:ascii="Gandhari Unicode" w:hAnsi="Gandhari Unicode" w:cs="e-Tamil OTC"/>
          <w:lang w:val="en-GB"/>
        </w:rPr>
      </w:pPr>
    </w:p>
    <w:p w14:paraId="13AED59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தூவெள்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__</w:t>
      </w:r>
      <w:proofErr w:type="spellStart"/>
      <w:r>
        <w:rPr>
          <w:rFonts w:ascii="Gandhari Unicode" w:hAnsi="Gandhari Unicode" w:cs="e-Tamil OTC"/>
          <w:lang w:val="en-GB"/>
        </w:rPr>
        <w:t>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w:t>
      </w:r>
      <w:proofErr w:type="spellEnd"/>
      <w:r>
        <w:rPr>
          <w:rFonts w:ascii="Gandhari Unicode" w:hAnsi="Gandhari Unicode" w:cs="e-Tamil OTC"/>
          <w:lang w:val="en-GB"/>
        </w:rPr>
        <w:t xml:space="preserve"> C3</w:t>
      </w:r>
    </w:p>
    <w:p w14:paraId="35451E88" w14:textId="77777777" w:rsidR="00544225" w:rsidRDefault="00544225">
      <w:pPr>
        <w:pStyle w:val="Textbody"/>
        <w:spacing w:after="29"/>
        <w:rPr>
          <w:rFonts w:ascii="Gandhari Unicode" w:hAnsi="Gandhari Unicode" w:cs="e-Tamil OTC"/>
          <w:lang w:val="en-GB"/>
        </w:rPr>
      </w:pPr>
    </w:p>
    <w:p w14:paraId="37B119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vāḻi</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pāmpiṉ</w:t>
      </w:r>
      <w:proofErr w:type="spellEnd"/>
    </w:p>
    <w:p w14:paraId="203E6C1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ins w:id="302" w:author="Narmada Hansani Polgampalage" w:date="2023-11-13T13:15:00Z">
        <w:r>
          <w:rPr>
            <w:rFonts w:ascii="Gandhari Unicode" w:hAnsi="Gandhari Unicode" w:cs="e-Tamil OTC"/>
            <w:lang w:val="en-GB"/>
          </w:rPr>
          <w:t>+</w:t>
        </w:r>
      </w:ins>
      <w:proofErr w:type="spellStart"/>
      <w:r>
        <w:rPr>
          <w:rFonts w:ascii="Gandhari Unicode" w:hAnsi="Gandhari Unicode" w:cs="e-Tamil OTC"/>
          <w:lang w:val="en-GB"/>
        </w:rPr>
        <w:t>aruvi</w:t>
      </w:r>
      <w:proofErr w:type="spellEnd"/>
      <w:r>
        <w:rPr>
          <w:rFonts w:ascii="Gandhari Unicode" w:hAnsi="Gandhari Unicode" w:cs="e-Tamil OTC"/>
          <w:lang w:val="en-GB"/>
        </w:rPr>
        <w:t>+</w:t>
      </w:r>
    </w:p>
    <w:p w14:paraId="15C60AF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naṇṇiyatu</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nelli</w:t>
      </w:r>
      <w:proofErr w:type="spellEnd"/>
    </w:p>
    <w:p w14:paraId="699EB6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ārum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muṉṟil</w:t>
      </w:r>
      <w:proofErr w:type="spellEnd"/>
    </w:p>
    <w:p w14:paraId="08BF315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kurampai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nallōḷ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29D4A668" w14:textId="77777777" w:rsidR="00544225" w:rsidRDefault="00544225">
      <w:pPr>
        <w:pStyle w:val="Textbody"/>
        <w:spacing w:after="29" w:line="260" w:lineRule="exact"/>
        <w:rPr>
          <w:rFonts w:ascii="Gandhari Unicode" w:hAnsi="Gandhari Unicode" w:cs="e-Tamil OTC"/>
          <w:lang w:val="en-GB"/>
        </w:rPr>
      </w:pPr>
    </w:p>
    <w:p w14:paraId="5E00A86A" w14:textId="77777777" w:rsidR="00544225" w:rsidRDefault="00544225">
      <w:pPr>
        <w:pStyle w:val="Textbody"/>
        <w:spacing w:after="29" w:line="260" w:lineRule="exact"/>
        <w:rPr>
          <w:rFonts w:ascii="Gandhari Unicode" w:hAnsi="Gandhari Unicode" w:cs="e-Tamil OTC"/>
          <w:lang w:val="en-GB"/>
        </w:rPr>
      </w:pPr>
    </w:p>
    <w:p w14:paraId="5A49D308" w14:textId="77777777" w:rsidR="00544225" w:rsidRDefault="00000000">
      <w:pPr>
        <w:pStyle w:val="Textbody"/>
        <w:spacing w:after="29" w:line="260" w:lineRule="exact"/>
        <w:rPr>
          <w:rFonts w:ascii="Gandhari Unicode" w:hAnsi="Gandhari Unicode" w:cs="e-Tamil OTC"/>
          <w:lang w:val="en-GB"/>
        </w:rPr>
      </w:pPr>
      <w:r>
        <w:br w:type="page"/>
      </w:r>
    </w:p>
    <w:p w14:paraId="5D31C2A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as if telling the north wind, by him who is coming after having separated without marrying.</w:t>
      </w:r>
    </w:p>
    <w:p w14:paraId="59057E52" w14:textId="77777777" w:rsidR="00544225" w:rsidRDefault="00544225">
      <w:pPr>
        <w:pStyle w:val="Textbody"/>
        <w:spacing w:after="29" w:line="260" w:lineRule="exact"/>
        <w:rPr>
          <w:rFonts w:ascii="Gandhari Unicode" w:hAnsi="Gandhari Unicode" w:cs="e-Tamil OTC"/>
          <w:lang w:val="en-GB"/>
        </w:rPr>
      </w:pPr>
    </w:p>
    <w:p w14:paraId="42CC011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beware(</w:t>
      </w:r>
      <w:proofErr w:type="spellStart"/>
      <w:r>
        <w:rPr>
          <w:rFonts w:ascii="Gandhari Unicode" w:hAnsi="Gandhari Unicode" w:cs="e-Tamil OTC"/>
          <w:lang w:val="en-GB"/>
        </w:rPr>
        <w:t>ipt</w:t>
      </w:r>
      <w:proofErr w:type="spellEnd"/>
      <w:r>
        <w:rPr>
          <w:rFonts w:ascii="Gandhari Unicode" w:hAnsi="Gandhari Unicode" w:cs="e-Tamil OTC"/>
          <w:lang w:val="en-GB"/>
        </w:rPr>
        <w:t>.) live</w:t>
      </w:r>
      <w:r>
        <w:rPr>
          <w:rFonts w:ascii="Gandhari Unicode" w:hAnsi="Gandhari Unicode" w:cs="e-Tamil OTC"/>
          <w:position w:val="6"/>
          <w:lang w:val="en-GB"/>
        </w:rPr>
        <w:t>ō</w:t>
      </w:r>
      <w:r>
        <w:rPr>
          <w:rFonts w:ascii="Gandhari Unicode" w:hAnsi="Gandhari Unicode" w:cs="e-Tamil OTC"/>
          <w:lang w:val="en-GB"/>
        </w:rPr>
        <w:t xml:space="preserve"> north-wind </w:t>
      </w:r>
      <w:proofErr w:type="gramStart"/>
      <w:r>
        <w:rPr>
          <w:rFonts w:ascii="Gandhari Unicode" w:hAnsi="Gandhari Unicode" w:cs="e-Tamil OTC"/>
          <w:lang w:val="en-GB"/>
        </w:rPr>
        <w:t>snake</w:t>
      </w:r>
      <w:proofErr w:type="spellStart"/>
      <w:r>
        <w:rPr>
          <w:rFonts w:ascii="Gandhari Unicode" w:hAnsi="Gandhari Unicode" w:cs="e-Tamil OTC"/>
          <w:position w:val="6"/>
          <w:lang w:val="en-GB"/>
        </w:rPr>
        <w:t>iṉ</w:t>
      </w:r>
      <w:proofErr w:type="spellEnd"/>
      <w:proofErr w:type="gramEnd"/>
    </w:p>
    <w:p w14:paraId="27524EA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hang- skin resembling- purity white waterfall</w:t>
      </w:r>
    </w:p>
    <w:p w14:paraId="1BA1511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stone height situated-it</w:t>
      </w:r>
      <w:r>
        <w:rPr>
          <w:rFonts w:ascii="Gandhari Unicode" w:hAnsi="Gandhari Unicode" w:cs="e-Tamil OTC"/>
          <w:position w:val="6"/>
          <w:lang w:val="en-GB"/>
        </w:rPr>
        <w:t>ē</w:t>
      </w:r>
      <w:r>
        <w:rPr>
          <w:rFonts w:ascii="Gandhari Unicode" w:hAnsi="Gandhari Unicode" w:cs="e-Tamil OTC"/>
          <w:lang w:val="en-GB"/>
        </w:rPr>
        <w:t xml:space="preserve"> Nelli(-tree)</w:t>
      </w:r>
    </w:p>
    <w:p w14:paraId="16AFA33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wild-cow group becoming-full- front-</w:t>
      </w:r>
      <w:proofErr w:type="gramStart"/>
      <w:r>
        <w:rPr>
          <w:rFonts w:ascii="Gandhari Unicode" w:hAnsi="Gandhari Unicode" w:cs="e-Tamil OTC"/>
          <w:lang w:val="en-GB"/>
        </w:rPr>
        <w:t>yard</w:t>
      </w:r>
      <w:proofErr w:type="gramEnd"/>
    </w:p>
    <w:p w14:paraId="6B1524A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grass roof hut good-she village</w:t>
      </w:r>
      <w:r>
        <w:rPr>
          <w:rFonts w:ascii="Gandhari Unicode" w:hAnsi="Gandhari Unicode" w:cs="e-Tamil OTC"/>
          <w:position w:val="6"/>
          <w:lang w:val="en-GB"/>
        </w:rPr>
        <w:t>ē</w:t>
      </w:r>
      <w:r>
        <w:rPr>
          <w:rFonts w:ascii="Gandhari Unicode" w:hAnsi="Gandhari Unicode" w:cs="e-Tamil OTC"/>
          <w:lang w:val="en-GB"/>
        </w:rPr>
        <w:t>∞</w:t>
      </w:r>
    </w:p>
    <w:p w14:paraId="252B48C6" w14:textId="77777777" w:rsidR="00544225" w:rsidRDefault="00544225">
      <w:pPr>
        <w:pStyle w:val="Textbody"/>
        <w:spacing w:after="29"/>
        <w:rPr>
          <w:rFonts w:ascii="Gandhari Unicode" w:hAnsi="Gandhari Unicode" w:cs="e-Tamil OTC"/>
          <w:lang w:val="en-GB"/>
        </w:rPr>
      </w:pPr>
    </w:p>
    <w:p w14:paraId="08939964" w14:textId="77777777" w:rsidR="00544225" w:rsidRDefault="00544225">
      <w:pPr>
        <w:pStyle w:val="Textbody"/>
        <w:spacing w:after="29"/>
        <w:rPr>
          <w:rFonts w:ascii="Gandhari Unicode" w:hAnsi="Gandhari Unicode" w:cs="e-Tamil OTC"/>
          <w:lang w:val="en-GB"/>
        </w:rPr>
      </w:pPr>
    </w:p>
    <w:p w14:paraId="2170536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Live, north wind, </w:t>
      </w:r>
      <w:proofErr w:type="gramStart"/>
      <w:r>
        <w:rPr>
          <w:rFonts w:ascii="Gandhari Unicode" w:hAnsi="Gandhari Unicode" w:cs="e-Tamil OTC"/>
          <w:lang w:val="en-GB"/>
        </w:rPr>
        <w:t>beware</w:t>
      </w:r>
      <w:proofErr w:type="gramEnd"/>
    </w:p>
    <w:p w14:paraId="6D3CEB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village with grass-thatched huts of the good</w:t>
      </w:r>
      <w:r>
        <w:rPr>
          <w:rStyle w:val="FootnoteReference1"/>
          <w:rFonts w:ascii="Gandhari Unicode" w:hAnsi="Gandhari Unicode" w:cs="e-Tamil OTC"/>
          <w:lang w:val="en-GB"/>
        </w:rPr>
        <w:footnoteReference w:id="151"/>
      </w:r>
      <w:r>
        <w:rPr>
          <w:rFonts w:ascii="Gandhari Unicode" w:hAnsi="Gandhari Unicode" w:cs="e-Tamil OTC"/>
          <w:lang w:val="en-GB"/>
        </w:rPr>
        <w:t xml:space="preserve"> woman</w:t>
      </w:r>
    </w:p>
    <w:p w14:paraId="551B514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[and] front-yards, where groups of wild </w:t>
      </w:r>
      <w:proofErr w:type="gramStart"/>
      <w:r>
        <w:rPr>
          <w:rFonts w:ascii="Gandhari Unicode" w:hAnsi="Gandhari Unicode" w:cs="e-Tamil OTC"/>
          <w:lang w:val="en-GB"/>
        </w:rPr>
        <w:t>cows</w:t>
      </w:r>
      <w:proofErr w:type="gramEnd"/>
      <w:r>
        <w:rPr>
          <w:rFonts w:ascii="Gandhari Unicode" w:hAnsi="Gandhari Unicode" w:cs="e-Tamil OTC"/>
          <w:lang w:val="en-GB"/>
        </w:rPr>
        <w:t xml:space="preserve"> feed</w:t>
      </w:r>
    </w:p>
    <w:p w14:paraId="140A9B2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Nelli [fruits].</w:t>
      </w:r>
    </w:p>
    <w:p w14:paraId="75EF69D4"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It lies in stony </w:t>
      </w:r>
      <w:proofErr w:type="gramStart"/>
      <w:r>
        <w:rPr>
          <w:rFonts w:ascii="Gandhari Unicode" w:hAnsi="Gandhari Unicode" w:cs="e-Tamil OTC"/>
          <w:lang w:val="en-GB"/>
        </w:rPr>
        <w:t>height</w:t>
      </w:r>
      <w:proofErr w:type="gramEnd"/>
    </w:p>
    <w:p w14:paraId="7CBBE67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by the pure white waterfall, resembling the hanging </w:t>
      </w:r>
      <w:proofErr w:type="gramStart"/>
      <w:r>
        <w:rPr>
          <w:rFonts w:ascii="Gandhari Unicode" w:hAnsi="Gandhari Unicode" w:cs="e-Tamil OTC"/>
          <w:lang w:val="en-GB"/>
        </w:rPr>
        <w:t>slough</w:t>
      </w:r>
      <w:proofErr w:type="gramEnd"/>
    </w:p>
    <w:p w14:paraId="4F857E8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a snake.</w:t>
      </w:r>
    </w:p>
    <w:p w14:paraId="4F54FC41" w14:textId="77777777" w:rsidR="00544225" w:rsidRDefault="00544225">
      <w:pPr>
        <w:pStyle w:val="Textbody"/>
        <w:spacing w:after="0"/>
        <w:rPr>
          <w:rFonts w:ascii="Gandhari Unicode" w:hAnsi="Gandhari Unicode" w:cs="e-Tamil OTC"/>
          <w:lang w:val="en-GB"/>
        </w:rPr>
      </w:pPr>
    </w:p>
    <w:p w14:paraId="0A5E2E52" w14:textId="77777777" w:rsidR="00544225" w:rsidRDefault="00544225">
      <w:pPr>
        <w:pStyle w:val="Textbody"/>
        <w:spacing w:after="0"/>
        <w:rPr>
          <w:rFonts w:ascii="Gandhari Unicode" w:hAnsi="Gandhari Unicode" w:cs="e-Tamil OTC"/>
          <w:lang w:val="en-GB"/>
        </w:rPr>
      </w:pPr>
    </w:p>
    <w:p w14:paraId="5A23B8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1b </w:t>
      </w:r>
      <w:r>
        <w:rPr>
          <w:rFonts w:ascii="Gandhari Unicode" w:hAnsi="Gandhari Unicode" w:cs="e-Tamil OTC"/>
          <w:lang w:val="en-GB"/>
        </w:rPr>
        <w:tab/>
        <w:t>Live, north wind, protect the village ...</w:t>
      </w:r>
      <w:r>
        <w:rPr>
          <w:rStyle w:val="FootnoteReference1"/>
          <w:rFonts w:ascii="Gandhari Unicode" w:hAnsi="Gandhari Unicode" w:cs="e-Tamil OTC"/>
          <w:lang w:val="en-GB"/>
        </w:rPr>
        <w:footnoteReference w:id="152"/>
      </w:r>
    </w:p>
    <w:p w14:paraId="2759011A" w14:textId="77777777" w:rsidR="00544225" w:rsidRDefault="00544225">
      <w:pPr>
        <w:pStyle w:val="Textbody"/>
        <w:spacing w:after="0"/>
        <w:rPr>
          <w:rFonts w:ascii="Gandhari Unicode" w:hAnsi="Gandhari Unicode" w:cs="e-Tamil OTC"/>
          <w:lang w:val="en-GB"/>
        </w:rPr>
      </w:pPr>
    </w:p>
    <w:p w14:paraId="1C8BFA45" w14:textId="77777777" w:rsidR="00544225" w:rsidRDefault="00000000">
      <w:pPr>
        <w:rPr>
          <w:rFonts w:ascii="Gandhari Unicode" w:eastAsiaTheme="majorEastAsia" w:hAnsi="Gandhari Unicode" w:cstheme="majorBidi" w:hint="eastAsia"/>
          <w:b/>
        </w:rPr>
      </w:pPr>
      <w:r>
        <w:br w:type="page"/>
      </w:r>
    </w:p>
    <w:p w14:paraId="410CE8E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236</w:t>
      </w:r>
      <w:r>
        <w:rPr>
          <w:rFonts w:ascii="e-Tamil OTC" w:hAnsi="e-Tamil OTC" w:cs="e-Tamil OTC"/>
          <w:b/>
          <w:i w:val="0"/>
          <w:iCs w:val="0"/>
          <w:color w:val="auto"/>
        </w:rPr>
        <w:t xml:space="preserve"> </w:t>
      </w:r>
      <w:proofErr w:type="spellStart"/>
      <w:r>
        <w:rPr>
          <w:rFonts w:ascii="e-Tamil OTC" w:hAnsi="e-Tamil OTC" w:cs="e-Tamil OTC"/>
          <w:i w:val="0"/>
          <w:iCs w:val="0"/>
          <w:color w:val="auto"/>
        </w:rPr>
        <w:t>நரிவெரூஉத்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தலையார்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நரிவெருத்தலையார்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confidante/SHE</w:t>
      </w:r>
    </w:p>
    <w:p w14:paraId="274FDCD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DD794F8" w14:textId="77777777" w:rsidR="00544225" w:rsidRDefault="00544225">
      <w:pPr>
        <w:pStyle w:val="Textbody"/>
        <w:spacing w:after="29"/>
        <w:rPr>
          <w:rFonts w:ascii="Gandhari Unicode" w:hAnsi="Gandhari Unicode" w:cs="e-Tamil OTC"/>
          <w:lang w:val="en-GB"/>
        </w:rPr>
      </w:pPr>
    </w:p>
    <w:p w14:paraId="127AD3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வதுநீ</w:t>
      </w:r>
      <w:proofErr w:type="spellEnd"/>
    </w:p>
    <w:p w14:paraId="0D1B19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p>
    <w:p w14:paraId="639D55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p>
    <w:p w14:paraId="25DC5B4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படுசினை</w:t>
      </w:r>
      <w:proofErr w:type="spellEnd"/>
    </w:p>
    <w:p w14:paraId="11A79E2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p>
    <w:p w14:paraId="6669DC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னலனே</w:t>
      </w:r>
      <w:proofErr w:type="spellEnd"/>
      <w:r>
        <w:rPr>
          <w:rFonts w:ascii="Gandhari Unicode" w:hAnsi="Gandhari Unicode" w:cs="e-Tamil OTC"/>
          <w:lang w:val="en-GB"/>
        </w:rPr>
        <w:t>.</w:t>
      </w:r>
    </w:p>
    <w:p w14:paraId="063C56FE" w14:textId="77777777" w:rsidR="00544225" w:rsidRDefault="00544225">
      <w:pPr>
        <w:pStyle w:val="Textbody"/>
        <w:spacing w:after="29"/>
        <w:rPr>
          <w:rFonts w:ascii="Gandhari Unicode" w:hAnsi="Gandhari Unicode" w:cs="e-Tamil OTC"/>
          <w:lang w:val="en-GB"/>
        </w:rPr>
      </w:pPr>
    </w:p>
    <w:p w14:paraId="53E20ED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விட்டென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விட்டுடன்</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நேர்ந்தனை</w:t>
      </w:r>
      <w:proofErr w:type="spellEnd"/>
      <w:r>
        <w:rPr>
          <w:rFonts w:ascii="Gandhari Unicode" w:hAnsi="Gandhari Unicode" w:cs="e-Tamil OTC"/>
          <w:lang w:val="en-GB"/>
        </w:rPr>
        <w:t xml:space="preserve"> L1, C1+2v,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C1+2+3,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தண்கடற்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னலனே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னலக்கே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p>
    <w:p w14:paraId="2260FDCB" w14:textId="77777777" w:rsidR="00544225" w:rsidRDefault="00544225">
      <w:pPr>
        <w:pStyle w:val="Textbody"/>
        <w:spacing w:after="29"/>
        <w:rPr>
          <w:rFonts w:ascii="Gandhari Unicode" w:hAnsi="Gandhari Unicode" w:cs="e-Tamil OTC"/>
          <w:lang w:val="en-GB"/>
        </w:rPr>
      </w:pPr>
    </w:p>
    <w:p w14:paraId="7DF50F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viṭṭeṉa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viṭukku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varuka</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p>
    <w:p w14:paraId="3D6017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nērntaṉai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p>
    <w:p w14:paraId="2A7F36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kuṉṟatt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6D4B30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7886F8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vampa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6D0817F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ins w:id="303" w:author="Narmada Hansani Polgampalage" w:date="2023-11-13T13:40:00Z">
        <w:r>
          <w:rPr>
            <w:rFonts w:ascii="Gandhari Unicode" w:hAnsi="Gandhari Unicode" w:cs="e-Tamil OTC"/>
            <w:lang w:val="en-GB"/>
          </w:rPr>
          <w:t>~</w:t>
        </w:r>
      </w:ins>
      <w:proofErr w:type="spellStart"/>
      <w:r>
        <w:rPr>
          <w:rFonts w:ascii="Gandhari Unicode" w:hAnsi="Gandhari Unicode" w:cs="e-Tamil OTC"/>
          <w:lang w:val="en-GB"/>
        </w:rPr>
        <w:t>uṇṭa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nalaṉ</w:t>
      </w:r>
      <w:proofErr w:type="spellEnd"/>
      <w:r>
        <w:rPr>
          <w:rFonts w:ascii="Gandhari Unicode" w:hAnsi="Gandhari Unicode" w:cs="e-Tamil OTC"/>
          <w:lang w:val="en-GB"/>
        </w:rPr>
        <w:t>-ē.</w:t>
      </w:r>
    </w:p>
    <w:p w14:paraId="6A8CAC1B" w14:textId="77777777" w:rsidR="00544225" w:rsidRDefault="00544225">
      <w:pPr>
        <w:pStyle w:val="Textbody"/>
        <w:spacing w:after="29" w:line="260" w:lineRule="exact"/>
        <w:rPr>
          <w:rFonts w:ascii="Gandhari Unicode" w:hAnsi="Gandhari Unicode" w:cs="e-Tamil OTC"/>
          <w:lang w:val="en-GB"/>
        </w:rPr>
      </w:pPr>
    </w:p>
    <w:p w14:paraId="31B3835E" w14:textId="77777777" w:rsidR="00544225" w:rsidRDefault="00544225">
      <w:pPr>
        <w:pStyle w:val="Textbody"/>
        <w:spacing w:after="29" w:line="260" w:lineRule="exact"/>
        <w:rPr>
          <w:rFonts w:ascii="Gandhari Unicode" w:hAnsi="Gandhari Unicode" w:cs="e-Tamil OTC"/>
          <w:lang w:val="en-GB"/>
        </w:rPr>
      </w:pPr>
    </w:p>
    <w:p w14:paraId="4EC374C8" w14:textId="77777777" w:rsidR="00544225" w:rsidRDefault="00000000">
      <w:pPr>
        <w:pStyle w:val="Textbody"/>
        <w:spacing w:after="29" w:line="260" w:lineRule="exact"/>
        <w:rPr>
          <w:rFonts w:ascii="Gandhari Unicode" w:hAnsi="Gandhari Unicode" w:cs="e-Tamil OTC"/>
          <w:lang w:val="en-GB"/>
        </w:rPr>
      </w:pPr>
      <w:r>
        <w:br w:type="page"/>
      </w:r>
    </w:p>
    <w:p w14:paraId="3B63E90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in jest by the confidante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“she has the strength not to change”, when separating after the time of marriage had been fixed.</w:t>
      </w:r>
    </w:p>
    <w:p w14:paraId="02EECF17" w14:textId="77777777" w:rsidR="00544225" w:rsidRDefault="00544225">
      <w:pPr>
        <w:pStyle w:val="Textbody"/>
        <w:spacing w:after="29" w:line="260" w:lineRule="exact"/>
        <w:rPr>
          <w:rFonts w:ascii="Gandhari Unicode" w:hAnsi="Gandhari Unicode" w:cs="e-Tamil OTC"/>
          <w:lang w:val="en-GB"/>
        </w:rPr>
      </w:pPr>
    </w:p>
    <w:p w14:paraId="1E8B65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let(abs.)-say letting-go- day may-come that </w:t>
      </w:r>
      <w:proofErr w:type="gramStart"/>
      <w:r>
        <w:rPr>
          <w:rFonts w:ascii="Gandhari Unicode" w:hAnsi="Gandhari Unicode" w:cs="e-Tamil OTC"/>
          <w:lang w:val="en-GB"/>
        </w:rPr>
        <w:t>you</w:t>
      </w:r>
      <w:proofErr w:type="gramEnd"/>
    </w:p>
    <w:p w14:paraId="64B8DF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you-consented if you-gave go(</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23664DF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like heap sand settle- shore</w:t>
      </w:r>
    </w:p>
    <w:p w14:paraId="26C9D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stood-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(-tree) ground touch- happen- </w:t>
      </w:r>
      <w:proofErr w:type="gramStart"/>
      <w:r>
        <w:rPr>
          <w:rFonts w:ascii="Gandhari Unicode" w:hAnsi="Gandhari Unicode" w:cs="e-Tamil OTC"/>
          <w:lang w:val="en-GB"/>
        </w:rPr>
        <w:t>twig</w:t>
      </w:r>
      <w:proofErr w:type="gramEnd"/>
    </w:p>
    <w:p w14:paraId="28B22B4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new wader resting-</w:t>
      </w:r>
    </w:p>
    <w:p w14:paraId="56332E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-he(voc.) you eaten- my- innocence</w:t>
      </w:r>
      <w:r>
        <w:rPr>
          <w:rFonts w:ascii="Gandhari Unicode" w:hAnsi="Gandhari Unicode" w:cs="e-Tamil OTC"/>
          <w:position w:val="6"/>
          <w:lang w:val="en-GB"/>
        </w:rPr>
        <w:t>ē</w:t>
      </w:r>
      <w:r>
        <w:rPr>
          <w:rFonts w:ascii="Gandhari Unicode" w:hAnsi="Gandhari Unicode" w:cs="e-Tamil OTC"/>
          <w:lang w:val="en-GB"/>
        </w:rPr>
        <w:t>∞</w:t>
      </w:r>
    </w:p>
    <w:p w14:paraId="049BA4F9" w14:textId="77777777" w:rsidR="00544225" w:rsidRDefault="00544225">
      <w:pPr>
        <w:pStyle w:val="Textbody"/>
        <w:spacing w:after="29"/>
        <w:rPr>
          <w:rFonts w:ascii="Gandhari Unicode" w:hAnsi="Gandhari Unicode" w:cs="e-Tamil OTC"/>
          <w:lang w:val="en-GB"/>
        </w:rPr>
      </w:pPr>
    </w:p>
    <w:p w14:paraId="62148F64" w14:textId="77777777" w:rsidR="00544225" w:rsidRDefault="00544225">
      <w:pPr>
        <w:pStyle w:val="Textbody"/>
        <w:spacing w:after="29"/>
        <w:rPr>
          <w:rFonts w:ascii="Gandhari Unicode" w:hAnsi="Gandhari Unicode" w:cs="e-Tamil OTC"/>
          <w:lang w:val="en-GB"/>
        </w:rPr>
      </w:pPr>
    </w:p>
    <w:p w14:paraId="49CDCC3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May the day come when [you] let go [of me] just like that</w:t>
      </w:r>
      <w:r>
        <w:rPr>
          <w:rStyle w:val="FootnoteReference1"/>
          <w:rFonts w:ascii="Gandhari Unicode" w:hAnsi="Gandhari Unicode" w:cs="e-Tamil OTC"/>
          <w:lang w:val="en-GB"/>
        </w:rPr>
        <w:footnoteReference w:id="153"/>
      </w:r>
      <w:r>
        <w:rPr>
          <w:rFonts w:ascii="Gandhari Unicode" w:hAnsi="Gandhari Unicode" w:cs="e-Tamil OTC"/>
          <w:lang w:val="en-GB"/>
        </w:rPr>
        <w:t>.</w:t>
      </w:r>
    </w:p>
    <w:p w14:paraId="772122F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you have consented to that, you have given [back]</w:t>
      </w:r>
      <w:r>
        <w:rPr>
          <w:rStyle w:val="FootnoteReference1"/>
          <w:rFonts w:ascii="Gandhari Unicode" w:hAnsi="Gandhari Unicode" w:cs="e-Tamil OTC"/>
          <w:lang w:val="en-GB"/>
        </w:rPr>
        <w:footnoteReference w:id="154"/>
      </w:r>
    </w:p>
    <w:p w14:paraId="4D48342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my innocence which you had eaten,</w:t>
      </w:r>
    </w:p>
    <w:p w14:paraId="660599E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coast of the cool sea,</w:t>
      </w:r>
    </w:p>
    <w:p w14:paraId="7FEE15A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young </w:t>
      </w:r>
      <w:proofErr w:type="gramStart"/>
      <w:r>
        <w:rPr>
          <w:rFonts w:ascii="Gandhari Unicode" w:hAnsi="Gandhari Unicode" w:cs="e-Tamil OTC"/>
          <w:lang w:val="en-GB"/>
        </w:rPr>
        <w:t>herons</w:t>
      </w:r>
      <w:proofErr w:type="gramEnd"/>
      <w:r>
        <w:rPr>
          <w:rFonts w:ascii="Gandhari Unicode" w:hAnsi="Gandhari Unicode" w:cs="e-Tamil OTC"/>
          <w:lang w:val="en-GB"/>
        </w:rPr>
        <w:t xml:space="preserve"> rest</w:t>
      </w:r>
    </w:p>
    <w:p w14:paraId="6BC250C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on the twig giving way to the ground 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standing</w:t>
      </w:r>
    </w:p>
    <w:p w14:paraId="18A10443"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shore where sand settles in heaps [big] as hills.</w:t>
      </w:r>
    </w:p>
    <w:p w14:paraId="742D3376"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w:t>
      </w:r>
    </w:p>
    <w:p w14:paraId="051C2DC2" w14:textId="77777777" w:rsidR="00544225" w:rsidRDefault="00544225">
      <w:pPr>
        <w:pStyle w:val="Textbody"/>
        <w:spacing w:after="0"/>
        <w:rPr>
          <w:rFonts w:ascii="Gandhari Unicode" w:hAnsi="Gandhari Unicode" w:cs="e-Tamil OTC"/>
          <w:lang w:val="en-GB"/>
        </w:rPr>
      </w:pPr>
    </w:p>
    <w:p w14:paraId="25141091" w14:textId="77777777" w:rsidR="00544225" w:rsidRDefault="00544225">
      <w:pPr>
        <w:pStyle w:val="Textbody"/>
        <w:spacing w:after="0"/>
        <w:rPr>
          <w:rFonts w:ascii="Gandhari Unicode" w:hAnsi="Gandhari Unicode" w:cs="e-Tamil OTC"/>
          <w:lang w:val="en-GB"/>
        </w:rPr>
      </w:pPr>
    </w:p>
    <w:p w14:paraId="0DCC61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74B7937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day might come when [you] let go [of her] finally.</w:t>
      </w:r>
    </w:p>
    <w:p w14:paraId="41A04F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If you were to consent to that, give [back] ... [and] go.</w:t>
      </w:r>
    </w:p>
    <w:p w14:paraId="3E14390E" w14:textId="77777777" w:rsidR="00544225" w:rsidRDefault="00544225">
      <w:pPr>
        <w:pStyle w:val="Textbody"/>
        <w:spacing w:after="0"/>
        <w:rPr>
          <w:rFonts w:ascii="Gandhari Unicode" w:hAnsi="Gandhari Unicode" w:cs="e-Tamil OTC"/>
          <w:b/>
          <w:lang w:val="en-GB"/>
        </w:rPr>
      </w:pPr>
    </w:p>
    <w:p w14:paraId="28DD9EDC" w14:textId="77777777" w:rsidR="00544225" w:rsidRDefault="00000000">
      <w:pPr>
        <w:rPr>
          <w:rFonts w:ascii="Gandhari Unicode" w:eastAsiaTheme="majorEastAsia" w:hAnsi="Gandhari Unicode" w:cstheme="majorBidi" w:hint="eastAsia"/>
          <w:b/>
        </w:rPr>
      </w:pPr>
      <w:r>
        <w:br w:type="page"/>
      </w:r>
    </w:p>
    <w:p w14:paraId="5924306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237</w:t>
      </w:r>
      <w:r>
        <w:rPr>
          <w:rFonts w:ascii="e-Tamil OTC" w:hAnsi="e-Tamil OTC" w:cs="e-Tamil OTC"/>
          <w:b/>
          <w:i w:val="0"/>
          <w:iCs w:val="0"/>
          <w:color w:val="auto"/>
        </w:rPr>
        <w:t xml:space="preserve"> </w:t>
      </w:r>
      <w:proofErr w:type="spellStart"/>
      <w:r>
        <w:rPr>
          <w:rFonts w:ascii="e-Tamil OTC" w:hAnsi="e-Tamil OTC" w:cs="e-Tamil OTC"/>
          <w:i w:val="0"/>
          <w:iCs w:val="0"/>
          <w:color w:val="auto"/>
        </w:rPr>
        <w:t>அள்ளூர்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நன்முல்லை</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C6252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தேர்ப்பாகனுக்கு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தேர்ப்பாகற்கு</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உரைப்பானாய்த்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2F7C2B2" w14:textId="77777777" w:rsidR="00544225" w:rsidRDefault="00544225">
      <w:pPr>
        <w:pStyle w:val="Textbody"/>
        <w:spacing w:after="29"/>
        <w:rPr>
          <w:rFonts w:ascii="Gandhari Unicode" w:hAnsi="Gandhari Unicode" w:cs="e-Tamil OTC"/>
          <w:lang w:val="en-GB"/>
        </w:rPr>
      </w:pPr>
    </w:p>
    <w:p w14:paraId="35F4F6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அஞ்சுவ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தமர்துணை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தழீஇ</w:t>
      </w:r>
      <w:proofErr w:type="spellEnd"/>
    </w:p>
    <w:p w14:paraId="11A2D7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நெஞ்சுநப்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மெஞ்சிய</w:t>
      </w:r>
      <w:proofErr w:type="spellEnd"/>
    </w:p>
    <w:p w14:paraId="2F3B2B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நன்றுஞ்</w:t>
      </w:r>
      <w:proofErr w:type="spellEnd"/>
    </w:p>
    <w:p w14:paraId="0C085B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மிடையே</w:t>
      </w:r>
      <w:proofErr w:type="spellEnd"/>
    </w:p>
    <w:p w14:paraId="379DBA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வலனேர்பு</w:t>
      </w:r>
      <w:proofErr w:type="spellEnd"/>
    </w:p>
    <w:p w14:paraId="391965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w:t>
      </w:r>
      <w:proofErr w:type="spellEnd"/>
    </w:p>
    <w:p w14:paraId="1E6610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w:t>
      </w:r>
      <w:proofErr w:type="spellEnd"/>
      <w:r>
        <w:rPr>
          <w:rFonts w:ascii="Gandhari Unicode" w:hAnsi="Gandhari Unicode" w:cs="e-Tamil OTC"/>
          <w:lang w:val="en-GB"/>
        </w:rPr>
        <w:t>.</w:t>
      </w:r>
    </w:p>
    <w:p w14:paraId="4C8C3037" w14:textId="77777777" w:rsidR="00544225" w:rsidRDefault="00544225">
      <w:pPr>
        <w:pStyle w:val="Textbody"/>
        <w:spacing w:after="29"/>
        <w:rPr>
          <w:rFonts w:ascii="Gandhari Unicode" w:hAnsi="Gandhari Unicode" w:cs="e-Tamil OTC"/>
          <w:lang w:val="en-GB"/>
        </w:rPr>
      </w:pPr>
    </w:p>
    <w:p w14:paraId="39228A7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தழீஇ</w:t>
      </w:r>
      <w:proofErr w:type="spellEnd"/>
      <w:r>
        <w:rPr>
          <w:rFonts w:ascii="Gandhari Unicode" w:eastAsia="URW Palladio UNI" w:hAnsi="Gandhari Unicode" w:cs="e-Tamil OTC"/>
          <w:lang w:val="en-GB"/>
        </w:rPr>
        <w:t xml:space="preserve"> L1, C1+2+3, G1+2, EA, ER; </w:t>
      </w:r>
      <w:proofErr w:type="spellStart"/>
      <w:r>
        <w:rPr>
          <w:rFonts w:ascii="Gandhari Unicode" w:eastAsia="URW Palladio UNI" w:hAnsi="Gandhari Unicode" w:cs="e-Tamil OTC"/>
          <w:lang w:val="en-GB"/>
        </w:rPr>
        <w:t>தழீஇய</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நெஞ்சுநப்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நெஞ்சுணப்</w:t>
      </w:r>
      <w:proofErr w:type="spellEnd"/>
      <w:r>
        <w:rPr>
          <w:rFonts w:ascii="Gandhari Unicode" w:hAnsi="Gandhari Unicode" w:cs="e-Tamil OTC"/>
          <w:lang w:val="en-GB"/>
        </w:rPr>
        <w:t xml:space="preserve"> L1, C1+2,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w:t>
      </w:r>
      <w:proofErr w:type="spellEnd"/>
      <w:r>
        <w:rPr>
          <w:rFonts w:ascii="Gandhari Unicode" w:hAnsi="Gandhari Unicode" w:cs="e-Tamil OTC"/>
          <w:lang w:val="en-GB"/>
        </w:rPr>
        <w:t xml:space="preserve"> C3</w:t>
      </w:r>
      <w:r>
        <w:rPr>
          <w:rFonts w:ascii="Gandhari Unicode" w:eastAsia="URW Palladio UNI" w:hAnsi="Gandhari Unicode" w:cs="e-Tamil OTC"/>
          <w:lang w:val="en-GB"/>
        </w:rPr>
        <w:t xml:space="preserve"> •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C2v</w:t>
      </w:r>
      <w:r>
        <w:rPr>
          <w:rFonts w:ascii="Gandhari Unicode" w:eastAsia="URW Palladio UNI" w:hAnsi="Gandhari Unicode" w:cs="e-Tamil OTC"/>
          <w:lang w:val="en-GB"/>
        </w:rPr>
        <w:t xml:space="preserve"> • </w:t>
      </w:r>
      <w:r>
        <w:rPr>
          <w:rFonts w:ascii="Gandhari Unicode"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கைபிணி</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நெகிழனஃ</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நெழியனஃ</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விருவர்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றெண்ணுகோ</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முயக்கிடை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r>
        <w:rPr>
          <w:rFonts w:ascii="Gandhari Unicode" w:hAnsi="Gandhari Unicode" w:cs="e-Tamil OTC"/>
          <w:lang w:val="en-GB"/>
        </w:rPr>
        <w:t xml:space="preserve"> L1</w:t>
      </w:r>
    </w:p>
    <w:p w14:paraId="7D25F06E" w14:textId="77777777" w:rsidR="00544225" w:rsidRDefault="00544225">
      <w:pPr>
        <w:pStyle w:val="Textbody"/>
        <w:spacing w:after="29"/>
        <w:rPr>
          <w:rFonts w:ascii="Gandhari Unicode" w:hAnsi="Gandhari Unicode" w:cs="e-Tamil OTC"/>
          <w:lang w:val="en-GB"/>
        </w:rPr>
      </w:pPr>
    </w:p>
    <w:p w14:paraId="3385B4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añcuvat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w:t>
      </w:r>
      <w:proofErr w:type="spellEnd"/>
    </w:p>
    <w:p w14:paraId="2B7AE9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pirintaṉṟ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eñciya</w:t>
      </w:r>
      <w:proofErr w:type="spellEnd"/>
    </w:p>
    <w:p w14:paraId="2568210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kai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naṉṟ</w:t>
      </w:r>
      <w:proofErr w:type="spellEnd"/>
      <w:r>
        <w:rPr>
          <w:rFonts w:ascii="Gandhari Unicode" w:hAnsi="Gandhari Unicode" w:cs="e-Tamil OTC"/>
          <w:lang w:val="en-GB"/>
        </w:rPr>
        <w:t>*-um</w:t>
      </w:r>
    </w:p>
    <w:p w14:paraId="26C910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cēya</w:t>
      </w:r>
      <w:proofErr w:type="spellEnd"/>
      <w:r>
        <w:rPr>
          <w:rFonts w:ascii="Gandhari Unicode" w:hAnsi="Gandhari Unicode" w:cs="e-Tamil OTC"/>
          <w:lang w:val="en-GB"/>
        </w:rPr>
        <w:t xml:space="preserve">-~amma </w:t>
      </w:r>
      <w:ins w:id="304" w:author="Narmada Hansani Polgampalage" w:date="2023-11-13T13:58:00Z">
        <w:r>
          <w:rPr>
            <w:rFonts w:ascii="Gandhari Unicode" w:hAnsi="Gandhari Unicode" w:cs="e-Tamil OTC"/>
            <w:lang w:val="en-GB"/>
          </w:rPr>
          <w:t>~</w:t>
        </w:r>
      </w:ins>
      <w:proofErr w:type="spellStart"/>
      <w:r>
        <w:rPr>
          <w:rFonts w:ascii="Gandhari Unicode" w:hAnsi="Gandhari Unicode" w:cs="e-Tamil OTC"/>
          <w:i/>
          <w:iCs/>
          <w:lang w:val="en-GB"/>
        </w:rPr>
        <w:t>iruvām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-~ē</w:t>
      </w:r>
    </w:p>
    <w:p w14:paraId="0A7D31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muḻaṅki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ērpu</w:t>
      </w:r>
      <w:proofErr w:type="spellEnd"/>
    </w:p>
    <w:p w14:paraId="7FD3C3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p>
    <w:p w14:paraId="7A10CA6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eṇṇuk</w:t>
      </w:r>
      <w:proofErr w:type="spellEnd"/>
      <w:r>
        <w:rPr>
          <w:rFonts w:ascii="Gandhari Unicode" w:hAnsi="Gandhari Unicode" w:cs="e-Tamil OTC"/>
          <w:lang w:val="en-GB"/>
        </w:rPr>
        <w:t xml:space="preserve">*-ō </w:t>
      </w:r>
      <w:proofErr w:type="spellStart"/>
      <w:r>
        <w:rPr>
          <w:rFonts w:ascii="Gandhari Unicode" w:hAnsi="Gandhari Unicode" w:cs="e-Tamil OTC"/>
          <w:lang w:val="en-GB"/>
        </w:rPr>
        <w:t>muyakk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malaiv</w:t>
      </w:r>
      <w:proofErr w:type="spellEnd"/>
      <w:r>
        <w:rPr>
          <w:rFonts w:ascii="Gandhari Unicode" w:hAnsi="Gandhari Unicode" w:cs="e-Tamil OTC"/>
          <w:lang w:val="en-GB"/>
        </w:rPr>
        <w:t>*-ē.</w:t>
      </w:r>
    </w:p>
    <w:p w14:paraId="71324B00" w14:textId="77777777" w:rsidR="00544225" w:rsidRDefault="00544225">
      <w:pPr>
        <w:pStyle w:val="Textbody"/>
        <w:spacing w:after="29" w:line="260" w:lineRule="exact"/>
        <w:rPr>
          <w:rFonts w:ascii="Gandhari Unicode" w:hAnsi="Gandhari Unicode" w:cs="e-Tamil OTC"/>
          <w:lang w:val="en-GB"/>
        </w:rPr>
      </w:pPr>
    </w:p>
    <w:p w14:paraId="31744100" w14:textId="77777777" w:rsidR="00544225" w:rsidRDefault="00544225">
      <w:pPr>
        <w:pStyle w:val="Textbody"/>
        <w:spacing w:after="29" w:line="260" w:lineRule="exact"/>
        <w:rPr>
          <w:rFonts w:ascii="Gandhari Unicode" w:hAnsi="Gandhari Unicode" w:cs="e-Tamil OTC"/>
          <w:lang w:val="en-GB"/>
        </w:rPr>
      </w:pPr>
    </w:p>
    <w:p w14:paraId="53EE7C88" w14:textId="77777777" w:rsidR="00544225" w:rsidRDefault="00000000">
      <w:pPr>
        <w:pStyle w:val="Textbody"/>
        <w:spacing w:after="29" w:line="260" w:lineRule="exact"/>
        <w:rPr>
          <w:rFonts w:ascii="Gandhari Unicode" w:hAnsi="Gandhari Unicode" w:cs="e-Tamil OTC"/>
          <w:lang w:val="en-GB"/>
        </w:rPr>
      </w:pPr>
      <w:r>
        <w:br w:type="page"/>
      </w:r>
    </w:p>
    <w:p w14:paraId="7F2C5DF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charioteer by him who returned after having achieved wealth.</w:t>
      </w:r>
    </w:p>
    <w:p w14:paraId="641D065F" w14:textId="77777777" w:rsidR="00544225" w:rsidRDefault="00544225">
      <w:pPr>
        <w:pStyle w:val="Textbody"/>
        <w:spacing w:after="29" w:line="260" w:lineRule="exact"/>
        <w:rPr>
          <w:rFonts w:ascii="Gandhari Unicode" w:hAnsi="Gandhari Unicode" w:cs="e-Tamil OTC"/>
          <w:lang w:val="en-GB"/>
        </w:rPr>
      </w:pPr>
    </w:p>
    <w:p w14:paraId="488A55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fearing-it know-not desire companion embraced </w:t>
      </w:r>
      <w:r>
        <w:rPr>
          <w:rFonts w:ascii="Gandhari Unicode" w:hAnsi="Gandhari Unicode" w:cs="e-Tamil OTC"/>
          <w:lang w:val="en-GB"/>
        </w:rPr>
        <w:tab/>
      </w:r>
      <w:r>
        <w:rPr>
          <w:rFonts w:ascii="Gandhari Unicode" w:hAnsi="Gandhari Unicode" w:cs="e-Tamil OTC"/>
          <w:strike/>
          <w:lang w:val="en-GB"/>
          <w:rPrChange w:id="305" w:author="Narmada Hansani Polgampalage" w:date="2023-11-13T13:58:00Z">
            <w:rPr/>
          </w:rPrChange>
        </w:rPr>
        <w:t>215.1</w:t>
      </w:r>
    </w:p>
    <w:p w14:paraId="7DF6A5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heart us- it-separated if-even left-aside-</w:t>
      </w:r>
    </w:p>
    <w:p w14:paraId="7A2A2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hand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loosen-if that what</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um</w:t>
      </w:r>
      <w:r>
        <w:rPr>
          <w:rFonts w:ascii="Gandhari Unicode" w:hAnsi="Gandhari Unicode" w:cs="e-Tamil OTC"/>
          <w:lang w:val="en-GB"/>
        </w:rPr>
        <w:t xml:space="preserve">  </w:t>
      </w:r>
    </w:p>
    <w:p w14:paraId="3DD3A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distance-they(n.pl</w:t>
      </w:r>
      <w:proofErr w:type="gramStart"/>
      <w:r>
        <w:rPr>
          <w:rFonts w:ascii="Gandhari Unicode" w:hAnsi="Gandhari Unicode" w:cs="e-Tamil OTC"/>
          <w:lang w:val="en-GB"/>
        </w:rPr>
        <w:t>.)</w:t>
      </w:r>
      <w:r>
        <w:rPr>
          <w:rFonts w:ascii="Gandhari Unicode" w:hAnsi="Gandhari Unicode" w:cs="e-Tamil OTC"/>
          <w:position w:val="6"/>
          <w:lang w:val="en-GB"/>
        </w:rPr>
        <w:t>amma</w:t>
      </w:r>
      <w:proofErr w:type="gramEnd"/>
      <w:r>
        <w:rPr>
          <w:rFonts w:ascii="Gandhari Unicode" w:hAnsi="Gandhari Unicode" w:cs="e-Tamil OTC"/>
          <w:lang w:val="en-GB"/>
        </w:rPr>
        <w:t xml:space="preserve"> two-we middle</w:t>
      </w:r>
      <w:r>
        <w:rPr>
          <w:rFonts w:ascii="Gandhari Unicode" w:hAnsi="Gandhari Unicode" w:cs="e-Tamil OTC"/>
          <w:position w:val="6"/>
          <w:lang w:val="en-GB"/>
        </w:rPr>
        <w:t>ē</w:t>
      </w:r>
    </w:p>
    <w:p w14:paraId="7CF753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big/black sea wave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thundered strength </w:t>
      </w:r>
      <w:proofErr w:type="gramStart"/>
      <w:r>
        <w:rPr>
          <w:rFonts w:ascii="Gandhari Unicode" w:hAnsi="Gandhari Unicode" w:cs="e-Tamil OTC"/>
          <w:lang w:val="en-GB"/>
        </w:rPr>
        <w:t>risen</w:t>
      </w:r>
      <w:proofErr w:type="gramEnd"/>
    </w:p>
    <w:p w14:paraId="374BAE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taking tiger frequenting- wood</w:t>
      </w:r>
    </w:p>
    <w:p w14:paraId="6D8332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how-many said I-count(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embrace middle obstacle</w:t>
      </w:r>
      <w:r>
        <w:rPr>
          <w:rFonts w:ascii="Gandhari Unicode" w:hAnsi="Gandhari Unicode" w:cs="e-Tamil OTC"/>
          <w:position w:val="6"/>
          <w:lang w:val="en-GB"/>
        </w:rPr>
        <w:t>ē</w:t>
      </w:r>
      <w:r>
        <w:rPr>
          <w:rFonts w:ascii="Gandhari Unicode" w:hAnsi="Gandhari Unicode" w:cs="e-Tamil OTC"/>
          <w:lang w:val="en-GB"/>
        </w:rPr>
        <w:t>.</w:t>
      </w:r>
    </w:p>
    <w:p w14:paraId="5D291EB9" w14:textId="77777777" w:rsidR="00544225" w:rsidRDefault="00544225">
      <w:pPr>
        <w:pStyle w:val="Textbody"/>
        <w:spacing w:after="29"/>
        <w:rPr>
          <w:rFonts w:ascii="Gandhari Unicode" w:hAnsi="Gandhari Unicode" w:cs="e-Tamil OTC"/>
          <w:lang w:val="en-GB"/>
        </w:rPr>
      </w:pPr>
    </w:p>
    <w:p w14:paraId="0D8C7D8C" w14:textId="77777777" w:rsidR="00544225" w:rsidRDefault="00544225">
      <w:pPr>
        <w:pStyle w:val="Textbody"/>
        <w:spacing w:after="29"/>
        <w:rPr>
          <w:rFonts w:ascii="Gandhari Unicode" w:hAnsi="Gandhari Unicode" w:cs="e-Tamil OTC"/>
          <w:lang w:val="en-GB"/>
        </w:rPr>
      </w:pPr>
    </w:p>
    <w:p w14:paraId="61B90B4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if the heart has separated</w:t>
      </w:r>
      <w:r>
        <w:rPr>
          <w:rStyle w:val="FootnoteReference1"/>
          <w:rFonts w:ascii="Gandhari Unicode" w:hAnsi="Gandhari Unicode" w:cs="e-Tamil OTC"/>
          <w:lang w:val="en-GB"/>
        </w:rPr>
        <w:footnoteReference w:id="155"/>
      </w:r>
      <w:r>
        <w:rPr>
          <w:rFonts w:ascii="Gandhari Unicode" w:hAnsi="Gandhari Unicode" w:cs="e-Tamil OTC"/>
          <w:lang w:val="en-GB"/>
        </w:rPr>
        <w:t xml:space="preserve"> from </w:t>
      </w:r>
      <w:proofErr w:type="gramStart"/>
      <w:r>
        <w:rPr>
          <w:rFonts w:ascii="Gandhari Unicode" w:hAnsi="Gandhari Unicode" w:cs="e-Tamil OTC"/>
          <w:lang w:val="en-GB"/>
        </w:rPr>
        <w:t>us</w:t>
      </w:r>
      <w:proofErr w:type="gramEnd"/>
    </w:p>
    <w:p w14:paraId="12F244B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embracing the desirable mate</w:t>
      </w:r>
    </w:p>
    <w:p w14:paraId="7343C4F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without knowing of something fearful,</w:t>
      </w:r>
    </w:p>
    <w:p w14:paraId="09E96FA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if [still] the bond becomes loose on the hand [of her]</w:t>
      </w:r>
    </w:p>
    <w:p w14:paraId="5B6C839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has been left aside,</w:t>
      </w:r>
    </w:p>
    <w:p w14:paraId="6D00838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 xml:space="preserve"> </w:t>
      </w:r>
      <w:r>
        <w:rPr>
          <w:rFonts w:ascii="Gandhari Unicode" w:hAnsi="Gandhari Unicode" w:cs="e-Tamil OTC"/>
          <w:lang w:val="en-GB"/>
        </w:rPr>
        <w:t>what [good is] it?</w:t>
      </w:r>
    </w:p>
    <w:p w14:paraId="47C3C0A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Much</w:t>
      </w:r>
      <w:r>
        <w:rPr>
          <w:rStyle w:val="FootnoteReference1"/>
          <w:rFonts w:ascii="Gandhari Unicode" w:hAnsi="Gandhari Unicode" w:cs="e-Tamil OTC"/>
          <w:lang w:val="en-GB"/>
        </w:rPr>
        <w:footnoteReference w:id="156"/>
      </w:r>
      <w:r>
        <w:rPr>
          <w:rFonts w:ascii="Gandhari Unicode" w:hAnsi="Gandhari Unicode" w:cs="e-Tamil OTC"/>
          <w:lang w:val="en-GB"/>
        </w:rPr>
        <w:t xml:space="preserve"> the distances</w:t>
      </w:r>
      <w:r>
        <w:rPr>
          <w:rStyle w:val="FootnoteReference1"/>
          <w:rFonts w:ascii="Gandhari Unicode" w:hAnsi="Gandhari Unicode" w:cs="e-Tamil OTC"/>
          <w:lang w:val="en-GB"/>
        </w:rPr>
        <w:footnoteReference w:id="157"/>
      </w:r>
      <w:r>
        <w:rPr>
          <w:rFonts w:ascii="Gandhari Unicode" w:hAnsi="Gandhari Unicode" w:cs="e-Tamil OTC"/>
          <w:lang w:val="en-GB"/>
        </w:rPr>
        <w:t>, alas, between us.</w:t>
      </w:r>
    </w:p>
    <w:p w14:paraId="3BC33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many do I count </w:t>
      </w:r>
      <w:r>
        <w:rPr>
          <w:rFonts w:ascii="Gandhari Unicode" w:eastAsia="URW Palladio UNI" w:hAnsi="Gandhari Unicode" w:cs="e-Tamil OTC"/>
          <w:lang w:val="en-GB"/>
        </w:rPr>
        <w:t>–</w:t>
      </w:r>
    </w:p>
    <w:p w14:paraId="4A40334D"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xml:space="preserve">woods where killing tigers are roaming, </w:t>
      </w:r>
      <w:proofErr w:type="gramStart"/>
      <w:r>
        <w:rPr>
          <w:rFonts w:ascii="Gandhari Unicode" w:hAnsi="Gandhari Unicode" w:cs="e-Tamil OTC"/>
          <w:lang w:val="en-GB"/>
        </w:rPr>
        <w:t>rising</w:t>
      </w:r>
      <w:proofErr w:type="gramEnd"/>
    </w:p>
    <w:p w14:paraId="1BFCDDE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powerfully</w:t>
      </w:r>
      <w:r>
        <w:rPr>
          <w:rStyle w:val="FootnoteReference1"/>
          <w:rFonts w:ascii="Gandhari Unicode" w:hAnsi="Gandhari Unicode" w:cs="e-Tamil OTC"/>
          <w:lang w:val="en-GB"/>
        </w:rPr>
        <w:footnoteReference w:id="158"/>
      </w:r>
      <w:r>
        <w:rPr>
          <w:rFonts w:ascii="Gandhari Unicode" w:hAnsi="Gandhari Unicode" w:cs="e-Tamil OTC"/>
          <w:lang w:val="en-GB"/>
        </w:rPr>
        <w:t xml:space="preserve"> [and] thundering like the waves of the great sea,</w:t>
      </w:r>
    </w:p>
    <w:p w14:paraId="4EDA95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obstacles between [our] embrace?</w:t>
      </w:r>
    </w:p>
    <w:p w14:paraId="32A554FE" w14:textId="77777777" w:rsidR="00544225" w:rsidRDefault="00544225">
      <w:pPr>
        <w:pStyle w:val="Textbody"/>
        <w:spacing w:after="0"/>
        <w:rPr>
          <w:rFonts w:ascii="Gandhari Unicode" w:hAnsi="Gandhari Unicode" w:cs="e-Tamil OTC"/>
          <w:lang w:val="en-GB"/>
        </w:rPr>
      </w:pPr>
    </w:p>
    <w:p w14:paraId="0BBA6ECA" w14:textId="77777777" w:rsidR="00544225" w:rsidRDefault="00000000">
      <w:pPr>
        <w:rPr>
          <w:rFonts w:ascii="Gandhari Unicode" w:eastAsiaTheme="majorEastAsia" w:hAnsi="Gandhari Unicode" w:cstheme="majorBidi" w:hint="eastAsia"/>
          <w:b/>
        </w:rPr>
      </w:pPr>
      <w:r>
        <w:br w:type="page"/>
      </w:r>
    </w:p>
    <w:p w14:paraId="0A38FF0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238</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79D23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புக்காற்குத்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புக்காற்றித்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26DDBFD" w14:textId="77777777" w:rsidR="00544225" w:rsidRDefault="00544225">
      <w:pPr>
        <w:pStyle w:val="Textbody"/>
        <w:spacing w:after="29"/>
        <w:rPr>
          <w:rFonts w:ascii="Gandhari Unicode" w:hAnsi="Gandhari Unicode" w:cs="e-Tamil OTC"/>
          <w:lang w:val="en-GB"/>
        </w:rPr>
      </w:pPr>
    </w:p>
    <w:p w14:paraId="7B9D71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ழுலக்கை</w:t>
      </w:r>
      <w:proofErr w:type="spellEnd"/>
    </w:p>
    <w:p w14:paraId="621F8C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யாய்கதிர்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துயிற்றி</w:t>
      </w:r>
      <w:proofErr w:type="spellEnd"/>
    </w:p>
    <w:p w14:paraId="6F4B1A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லயருந்</w:t>
      </w:r>
      <w:proofErr w:type="spellEnd"/>
    </w:p>
    <w:p w14:paraId="2F461C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னலந்தந்து</w:t>
      </w:r>
      <w:proofErr w:type="spellEnd"/>
    </w:p>
    <w:p w14:paraId="2FD1FA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w:t>
      </w:r>
      <w:proofErr w:type="spellEnd"/>
      <w:r>
        <w:rPr>
          <w:rFonts w:ascii="Gandhari Unicode" w:hAnsi="Gandhari Unicode" w:cs="e-Tamil OTC"/>
          <w:lang w:val="en-GB"/>
        </w:rPr>
        <w:t>.</w:t>
      </w:r>
    </w:p>
    <w:p w14:paraId="25929110" w14:textId="77777777" w:rsidR="00544225" w:rsidRDefault="00544225">
      <w:pPr>
        <w:pStyle w:val="Textbody"/>
        <w:spacing w:after="29"/>
        <w:rPr>
          <w:rFonts w:ascii="Gandhari Unicode" w:hAnsi="Gandhari Unicode" w:cs="e-Tamil OTC"/>
          <w:lang w:val="en-GB"/>
        </w:rPr>
      </w:pPr>
    </w:p>
    <w:p w14:paraId="02D3C7F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ழுலக்கை</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ழுலகை</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L1, C1+2,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வரம்பிணைத்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வாம்பணைத்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லயருந்</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லருந்</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னலந்தந்து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C2, G2, I, AT, VP; </w:t>
      </w:r>
      <w:proofErr w:type="spellStart"/>
      <w:r>
        <w:rPr>
          <w:rFonts w:ascii="Gandhari Unicode" w:hAnsi="Gandhari Unicode" w:cs="e-Tamil OTC"/>
          <w:lang w:val="en-GB"/>
        </w:rPr>
        <w:t>தொண்டியன்ன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தொண்டி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லகந்தந்து</w:t>
      </w:r>
      <w:proofErr w:type="spellEnd"/>
      <w:r>
        <w:rPr>
          <w:rFonts w:ascii="Gandhari Unicode" w:hAnsi="Gandhari Unicode" w:cs="e-Tamil OTC"/>
          <w:lang w:val="en-GB"/>
        </w:rPr>
        <w:t xml:space="preserve"> C3</w:t>
      </w:r>
    </w:p>
    <w:p w14:paraId="11AA13B6" w14:textId="77777777" w:rsidR="00544225" w:rsidRDefault="00544225">
      <w:pPr>
        <w:pStyle w:val="Textbody"/>
        <w:spacing w:after="29"/>
        <w:rPr>
          <w:rFonts w:ascii="Gandhari Unicode" w:hAnsi="Gandhari Unicode" w:cs="e-Tamil OTC"/>
          <w:lang w:val="en-GB"/>
        </w:rPr>
      </w:pPr>
    </w:p>
    <w:p w14:paraId="44C2F8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pāc</w:t>
      </w:r>
      <w:proofErr w:type="spellEnd"/>
      <w:r>
        <w:rPr>
          <w:rFonts w:ascii="Gandhari Unicode" w:hAnsi="Gandhari Unicode" w:cs="e-Tamil OTC"/>
          <w:lang w:val="en-GB"/>
        </w:rPr>
        <w:t xml:space="preserve">* aval </w:t>
      </w:r>
      <w:proofErr w:type="spellStart"/>
      <w:r>
        <w:rPr>
          <w:rFonts w:ascii="Gandhari Unicode" w:hAnsi="Gandhari Unicode" w:cs="e-Tamil OTC"/>
          <w:lang w:val="en-GB"/>
        </w:rPr>
        <w:t>iṭitta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ulakkai</w:t>
      </w:r>
      <w:proofErr w:type="spellEnd"/>
    </w:p>
    <w:p w14:paraId="06C6E683" w14:textId="77777777" w:rsidR="00544225" w:rsidRDefault="00000000">
      <w:pPr>
        <w:pStyle w:val="Textbody"/>
        <w:spacing w:after="29"/>
        <w:rPr>
          <w:rFonts w:ascii="Gandhari Unicode" w:hAnsi="Gandhari Unicode" w:cs="e-Tamil OTC"/>
          <w:lang w:val="en-GB"/>
        </w:rPr>
      </w:pPr>
      <w:ins w:id="306" w:author="Narmada Hansani Polgampalage" w:date="2023-11-13T14:19:00Z">
        <w:r>
          <w:rPr>
            <w:rFonts w:ascii="Gandhari Unicode" w:hAnsi="Gandhari Unicode" w:cs="e-Tamil OTC"/>
            <w:lang w:val="en-GB"/>
          </w:rPr>
          <w:t>~</w:t>
        </w:r>
      </w:ins>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katir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varamp</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tuyiṟṟi</w:t>
      </w:r>
      <w:proofErr w:type="spellEnd"/>
    </w:p>
    <w:p w14:paraId="1785F1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ayarum</w:t>
      </w:r>
      <w:proofErr w:type="spellEnd"/>
    </w:p>
    <w:p w14:paraId="088F9B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toṇṭi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tantu</w:t>
      </w:r>
      <w:proofErr w:type="spellEnd"/>
    </w:p>
    <w:p w14:paraId="085C372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koṇṭaṉai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makiḻna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cūḷ</w:t>
      </w:r>
      <w:proofErr w:type="spellEnd"/>
      <w:r>
        <w:rPr>
          <w:rFonts w:ascii="Gandhari Unicode" w:hAnsi="Gandhari Unicode" w:cs="e-Tamil OTC"/>
          <w:lang w:val="en-GB"/>
        </w:rPr>
        <w:t>-ē.</w:t>
      </w:r>
    </w:p>
    <w:p w14:paraId="54BB6A11" w14:textId="77777777" w:rsidR="00544225" w:rsidRDefault="00544225">
      <w:pPr>
        <w:pStyle w:val="Textbody"/>
        <w:spacing w:after="29" w:line="260" w:lineRule="exact"/>
        <w:rPr>
          <w:rFonts w:ascii="Gandhari Unicode" w:hAnsi="Gandhari Unicode" w:cs="e-Tamil OTC"/>
          <w:lang w:val="en-GB"/>
        </w:rPr>
      </w:pPr>
    </w:p>
    <w:p w14:paraId="34E0E4CB" w14:textId="77777777" w:rsidR="00544225" w:rsidRDefault="00544225">
      <w:pPr>
        <w:pStyle w:val="Textbody"/>
        <w:spacing w:after="29" w:line="260" w:lineRule="exact"/>
        <w:rPr>
          <w:rFonts w:ascii="Gandhari Unicode" w:hAnsi="Gandhari Unicode" w:cs="e-Tamil OTC"/>
          <w:lang w:val="en-GB"/>
        </w:rPr>
      </w:pPr>
    </w:p>
    <w:p w14:paraId="32B618B0" w14:textId="77777777" w:rsidR="00544225" w:rsidRDefault="00000000">
      <w:pPr>
        <w:pStyle w:val="Textbody"/>
        <w:spacing w:after="29" w:line="260" w:lineRule="exact"/>
        <w:rPr>
          <w:rFonts w:ascii="Gandhari Unicode" w:hAnsi="Gandhari Unicode" w:cs="e-Tamil OTC"/>
          <w:lang w:val="en-GB"/>
        </w:rPr>
      </w:pPr>
      <w:r>
        <w:br w:type="page"/>
      </w:r>
    </w:p>
    <w:p w14:paraId="0EDDE2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by the confidante to the one who entered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explain, having gone to the confidante wishing for the door/mediation, after HE had been brought back from the other woman/courtesan.</w:t>
      </w:r>
    </w:p>
    <w:p w14:paraId="714F6AF5" w14:textId="77777777" w:rsidR="00544225" w:rsidRDefault="00544225">
      <w:pPr>
        <w:pStyle w:val="Textbody"/>
        <w:spacing w:after="29" w:line="260" w:lineRule="exact"/>
        <w:rPr>
          <w:rFonts w:ascii="Gandhari Unicode" w:hAnsi="Gandhari Unicode" w:cs="e-Tamil OTC"/>
          <w:lang w:val="en-GB"/>
        </w:rPr>
      </w:pPr>
    </w:p>
    <w:p w14:paraId="0EC729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green rice pounded- black hardness </w:t>
      </w:r>
      <w:proofErr w:type="gramStart"/>
      <w:r>
        <w:rPr>
          <w:rFonts w:ascii="Gandhari Unicode" w:hAnsi="Gandhari Unicode" w:cs="e-Tamil OTC"/>
          <w:lang w:val="en-GB"/>
        </w:rPr>
        <w:t>pestle</w:t>
      </w:r>
      <w:proofErr w:type="gramEnd"/>
    </w:p>
    <w:p w14:paraId="098073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select- ear paddy[-</w:t>
      </w:r>
      <w:proofErr w:type="gramStart"/>
      <w:r>
        <w:rPr>
          <w:rFonts w:ascii="Gandhari Unicode" w:hAnsi="Gandhari Unicode" w:cs="e-Tamil OTC"/>
          <w:lang w:val="en-GB"/>
        </w:rPr>
        <w:t>field]</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border ridge laid-down</w:t>
      </w:r>
    </w:p>
    <w:p w14:paraId="1FE4A9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bracelet women play</w:t>
      </w:r>
      <w:r>
        <w:rPr>
          <w:rStyle w:val="FootnoteReference1"/>
          <w:rFonts w:ascii="Gandhari Unicode" w:hAnsi="Gandhari Unicode" w:cs="e-Tamil OTC"/>
          <w:lang w:val="en-GB"/>
        </w:rPr>
        <w:footnoteReference w:id="159"/>
      </w:r>
      <w:r>
        <w:rPr>
          <w:rFonts w:ascii="Gandhari Unicode" w:hAnsi="Gandhari Unicode" w:cs="e-Tamil OTC"/>
          <w:lang w:val="en-GB"/>
        </w:rPr>
        <w:t xml:space="preserve"> being-engaged-</w:t>
      </w:r>
    </w:p>
    <w:p w14:paraId="225A660B"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Toṇṭi</w:t>
      </w:r>
      <w:proofErr w:type="spellEnd"/>
      <w:r>
        <w:rPr>
          <w:rFonts w:ascii="Gandhari Unicode" w:hAnsi="Gandhari Unicode" w:cs="e-Tamil OTC"/>
          <w:lang w:val="en-GB"/>
        </w:rPr>
        <w:t xml:space="preserve"> like my- goodness </w:t>
      </w:r>
      <w:proofErr w:type="gramStart"/>
      <w:r>
        <w:rPr>
          <w:rFonts w:ascii="Gandhari Unicode" w:hAnsi="Gandhari Unicode" w:cs="e-Tamil OTC"/>
          <w:lang w:val="en-GB"/>
        </w:rPr>
        <w:t>given</w:t>
      </w:r>
      <w:proofErr w:type="gramEnd"/>
    </w:p>
    <w:p w14:paraId="010975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you-took go(</w:t>
      </w:r>
      <w:proofErr w:type="spellStart"/>
      <w:r>
        <w:rPr>
          <w:rFonts w:ascii="Gandhari Unicode" w:hAnsi="Gandhari Unicode" w:cs="e-Tamil OTC"/>
          <w:lang w:val="en-GB"/>
        </w:rPr>
        <w:t>ipt</w:t>
      </w:r>
      <w:proofErr w:type="spellEnd"/>
      <w:r>
        <w:rPr>
          <w:rFonts w:ascii="Gandhari Unicode" w:hAnsi="Gandhari Unicode" w:cs="e-Tamil OTC"/>
          <w:lang w:val="en-GB"/>
        </w:rPr>
        <w:t>.) delight-he your- oath</w:t>
      </w:r>
      <w:r>
        <w:rPr>
          <w:rFonts w:ascii="Gandhari Unicode" w:hAnsi="Gandhari Unicode" w:cs="e-Tamil OTC"/>
          <w:position w:val="6"/>
          <w:lang w:val="en-GB"/>
        </w:rPr>
        <w:t>ē</w:t>
      </w:r>
      <w:r>
        <w:rPr>
          <w:rFonts w:ascii="Gandhari Unicode" w:hAnsi="Gandhari Unicode" w:cs="e-Tamil OTC"/>
          <w:lang w:val="en-GB"/>
        </w:rPr>
        <w:t>.</w:t>
      </w:r>
    </w:p>
    <w:p w14:paraId="62F2A62F" w14:textId="77777777" w:rsidR="00544225" w:rsidRDefault="00544225">
      <w:pPr>
        <w:pStyle w:val="Textbody"/>
        <w:spacing w:after="29"/>
        <w:rPr>
          <w:rFonts w:ascii="Gandhari Unicode" w:hAnsi="Gandhari Unicode" w:cs="e-Tamil OTC"/>
          <w:lang w:val="en-GB"/>
        </w:rPr>
      </w:pPr>
    </w:p>
    <w:p w14:paraId="11DE4D38" w14:textId="77777777" w:rsidR="00544225" w:rsidRDefault="00544225">
      <w:pPr>
        <w:pStyle w:val="Textbody"/>
        <w:spacing w:after="29"/>
        <w:rPr>
          <w:rFonts w:ascii="Gandhari Unicode" w:hAnsi="Gandhari Unicode" w:cs="e-Tamil OTC"/>
          <w:lang w:val="en-GB"/>
        </w:rPr>
      </w:pPr>
    </w:p>
    <w:p w14:paraId="18450A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Having given [back] my innocence, [which is] like </w:t>
      </w:r>
      <w:proofErr w:type="spellStart"/>
      <w:r>
        <w:rPr>
          <w:rFonts w:ascii="Gandhari Unicode" w:hAnsi="Gandhari Unicode" w:cs="e-Tamil OTC"/>
          <w:lang w:val="en-GB"/>
        </w:rPr>
        <w:t>Toṇṭi</w:t>
      </w:r>
      <w:proofErr w:type="spellEnd"/>
      <w:r>
        <w:rPr>
          <w:rFonts w:ascii="Gandhari Unicode" w:hAnsi="Gandhari Unicode" w:cs="e-Tamil OTC"/>
          <w:lang w:val="en-GB"/>
        </w:rPr>
        <w:t>,</w:t>
      </w:r>
    </w:p>
    <w:p w14:paraId="2BBA4470"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23E04A9D"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having laid down on a ridge by the border</w:t>
      </w:r>
    </w:p>
    <w:p w14:paraId="6E9B3F4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rice field with choice ears</w:t>
      </w:r>
    </w:p>
    <w:p w14:paraId="54D76341" w14:textId="77777777" w:rsidR="00544225" w:rsidRDefault="00000000">
      <w:pPr>
        <w:pStyle w:val="Textbody"/>
        <w:tabs>
          <w:tab w:val="left" w:pos="525"/>
        </w:tabs>
        <w:spacing w:after="72"/>
        <w:rPr>
          <w:rFonts w:ascii="Gandhari Unicode" w:hAnsi="Gandhari Unicode" w:cs="e-Tamil OTC"/>
          <w:lang w:val="en-GB"/>
        </w:rPr>
      </w:pPr>
      <w:r>
        <w:rPr>
          <w:rFonts w:ascii="Gandhari Unicode" w:hAnsi="Gandhari Unicode" w:cs="e-Tamil OTC"/>
          <w:lang w:val="en-GB"/>
        </w:rPr>
        <w:tab/>
        <w:t>the black, hard pestles which pounded green rice,</w:t>
      </w:r>
      <w:r>
        <w:rPr>
          <w:rStyle w:val="FootnoteReference1"/>
          <w:rFonts w:ascii="Gandhari Unicode" w:hAnsi="Gandhari Unicode" w:cs="e-Tamil OTC"/>
          <w:lang w:val="en-GB"/>
        </w:rPr>
        <w:footnoteReference w:id="160"/>
      </w:r>
    </w:p>
    <w:p w14:paraId="66079425"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[since] you have taken [back] your oath, delightful man, go!</w:t>
      </w:r>
    </w:p>
    <w:p w14:paraId="4BCB3FFC" w14:textId="77777777" w:rsidR="00544225" w:rsidRDefault="00544225">
      <w:pPr>
        <w:pStyle w:val="Textbody"/>
        <w:spacing w:after="0"/>
        <w:rPr>
          <w:rFonts w:ascii="Gandhari Unicode" w:hAnsi="Gandhari Unicode" w:cs="e-Tamil OTC"/>
          <w:lang w:val="en-GB"/>
        </w:rPr>
      </w:pPr>
    </w:p>
    <w:p w14:paraId="4F6279A4" w14:textId="77777777" w:rsidR="00544225" w:rsidRDefault="00544225">
      <w:pPr>
        <w:pStyle w:val="Textbody"/>
        <w:spacing w:after="0"/>
        <w:rPr>
          <w:rFonts w:ascii="Gandhari Unicode" w:hAnsi="Gandhari Unicode" w:cs="e-Tamil OTC"/>
          <w:lang w:val="en-GB"/>
        </w:rPr>
      </w:pPr>
    </w:p>
    <w:p w14:paraId="0FE1734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4+5b </w:t>
      </w:r>
      <w:r>
        <w:rPr>
          <w:rFonts w:ascii="Gandhari Unicode" w:hAnsi="Gandhari Unicode" w:cs="e-Tamil OTC"/>
          <w:lang w:val="en-GB"/>
        </w:rPr>
        <w:tab/>
        <w:t>[Since you have] given [back] my innocence ...,</w:t>
      </w:r>
    </w:p>
    <w:p w14:paraId="5710377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take [back] your oath, delightful man, [and] go!</w:t>
      </w:r>
    </w:p>
    <w:p w14:paraId="242BE349" w14:textId="77777777" w:rsidR="00544225" w:rsidRDefault="00544225">
      <w:pPr>
        <w:pStyle w:val="Textbody"/>
        <w:spacing w:after="0"/>
        <w:rPr>
          <w:rFonts w:ascii="Gandhari Unicode" w:hAnsi="Gandhari Unicode" w:cs="e-Tamil OTC"/>
          <w:b/>
          <w:lang w:val="en-GB"/>
        </w:rPr>
      </w:pPr>
    </w:p>
    <w:p w14:paraId="42BB3D50" w14:textId="77777777" w:rsidR="00544225" w:rsidRDefault="00000000">
      <w:pPr>
        <w:rPr>
          <w:rFonts w:ascii="Gandhari Unicode" w:eastAsiaTheme="majorEastAsia" w:hAnsi="Gandhari Unicode" w:cstheme="majorBidi" w:hint="eastAsia"/>
          <w:b/>
        </w:rPr>
      </w:pPr>
      <w:r>
        <w:br w:type="page"/>
      </w:r>
    </w:p>
    <w:p w14:paraId="242BFF1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239</w:t>
      </w:r>
      <w:r>
        <w:rPr>
          <w:rFonts w:ascii="e-Tamil OTC" w:hAnsi="e-Tamil OTC" w:cs="e-Tamil OTC"/>
          <w:b/>
          <w:i w:val="0"/>
          <w:iCs w:val="0"/>
          <w:color w:val="auto"/>
        </w:rPr>
        <w:t xml:space="preserve"> </w:t>
      </w:r>
      <w:proofErr w:type="spellStart"/>
      <w:r>
        <w:rPr>
          <w:rFonts w:ascii="e-Tamil OTC" w:hAnsi="e-Tamil OTC" w:cs="e-Tamil OTC"/>
          <w:i w:val="0"/>
          <w:iCs w:val="0"/>
          <w:color w:val="auto"/>
        </w:rPr>
        <w:t>ஆசிரியன்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6E5740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6BA07772" w14:textId="77777777" w:rsidR="00544225" w:rsidRDefault="00544225">
      <w:pPr>
        <w:pStyle w:val="Textbody"/>
        <w:spacing w:after="29"/>
        <w:rPr>
          <w:rFonts w:ascii="Gandhari Unicode" w:hAnsi="Gandhari Unicode" w:cs="e-Tamil OTC"/>
          <w:lang w:val="en-GB"/>
        </w:rPr>
      </w:pPr>
    </w:p>
    <w:p w14:paraId="061340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தொடிநெகிழ்ந்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w:t>
      </w:r>
      <w:proofErr w:type="spellEnd"/>
    </w:p>
    <w:p w14:paraId="2BACEA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விடர்முகைச்</w:t>
      </w:r>
      <w:proofErr w:type="spellEnd"/>
    </w:p>
    <w:p w14:paraId="23A581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சிலம்புடன்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மலங்குகுலைக்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1F6FDE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குறுஞ்சிறைத்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21A456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பாம்புமிழ்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p>
    <w:p w14:paraId="389394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w:t>
      </w:r>
    </w:p>
    <w:p w14:paraId="10ACEA26" w14:textId="77777777" w:rsidR="00544225" w:rsidRDefault="00544225">
      <w:pPr>
        <w:pStyle w:val="Textbody"/>
        <w:spacing w:after="29"/>
        <w:rPr>
          <w:rFonts w:ascii="Gandhari Unicode" w:hAnsi="Gandhari Unicode" w:cs="e-Tamil OTC"/>
          <w:lang w:val="en-GB"/>
        </w:rPr>
      </w:pPr>
    </w:p>
    <w:p w14:paraId="549F72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தொடிநெகிழ்ந்</w:t>
      </w:r>
      <w:proofErr w:type="spellEnd"/>
      <w:r>
        <w:rPr>
          <w:rFonts w:ascii="Gandhari Unicode" w:hAnsi="Gandhari Unicode" w:cs="e-Tamil OTC"/>
          <w:lang w:val="en-GB"/>
        </w:rPr>
        <w:t xml:space="preserve"> L1, C1+3, G1+2, IV,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தொடிஞெகிழ்ந்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ளுண்டோ</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w:t>
      </w:r>
      <w:proofErr w:type="spellEnd"/>
      <w:r>
        <w:rPr>
          <w:rFonts w:ascii="Gandhari Unicode" w:hAnsi="Gandhari Unicode" w:cs="e-Tamil OTC"/>
          <w:lang w:val="en-GB"/>
        </w:rPr>
        <w:t xml:space="preserve"> C3</w:t>
      </w:r>
    </w:p>
    <w:p w14:paraId="03FEF32D" w14:textId="77777777" w:rsidR="00544225" w:rsidRDefault="00544225">
      <w:pPr>
        <w:pStyle w:val="Textbody"/>
        <w:spacing w:after="29"/>
        <w:rPr>
          <w:rFonts w:ascii="Gandhari Unicode" w:hAnsi="Gandhari Unicode" w:cs="e-Tamil OTC"/>
          <w:lang w:val="en-GB"/>
        </w:rPr>
      </w:pPr>
    </w:p>
    <w:p w14:paraId="66C3AB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nekiḻntaṉa</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cāyiṉa</w:t>
      </w:r>
      <w:proofErr w:type="spellEnd"/>
      <w:r>
        <w:rPr>
          <w:rFonts w:ascii="Gandhari Unicode" w:hAnsi="Gandhari Unicode" w:cs="e-Tamil OTC"/>
          <w:lang w:val="en-GB"/>
        </w:rPr>
        <w:t>-~ē</w:t>
      </w:r>
    </w:p>
    <w:p w14:paraId="7BA21E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ins w:id="307" w:author="Narmada Hansani Polgampalage" w:date="2023-11-13T14:35:00Z">
        <w:r>
          <w:rPr>
            <w:rFonts w:ascii="Gandhari Unicode" w:hAnsi="Gandhari Unicode" w:cs="e-Tamil OTC"/>
            <w:lang w:val="en-GB"/>
          </w:rPr>
          <w:t>c</w:t>
        </w:r>
      </w:ins>
      <w:proofErr w:type="spellEnd"/>
    </w:p>
    <w:p w14:paraId="15857892" w14:textId="77777777" w:rsidR="00544225" w:rsidRDefault="00000000">
      <w:pPr>
        <w:pStyle w:val="Textbody"/>
        <w:spacing w:after="29"/>
        <w:rPr>
          <w:rFonts w:ascii="Gandhari Unicode" w:hAnsi="Gandhari Unicode" w:cs="e-Tamil OTC"/>
          <w:lang w:val="en-GB"/>
        </w:rPr>
      </w:pPr>
      <w:del w:id="308" w:author="Narmada Hansani Polgampalage" w:date="2023-11-13T14:35:00Z">
        <w:r>
          <w:rPr>
            <w:rFonts w:ascii="Gandhari Unicode" w:hAnsi="Gandhari Unicode" w:cs="e-Tamil OTC"/>
            <w:lang w:val="en-GB"/>
          </w:rPr>
          <w:delText>c</w:delText>
        </w:r>
      </w:del>
      <w:ins w:id="309" w:author="Narmada Hansani Polgampalage" w:date="2023-11-13T14:35:00Z">
        <w:r>
          <w:rPr>
            <w:rFonts w:ascii="Gandhari Unicode" w:hAnsi="Gandhari Unicode" w:cs="e-Tamil OTC"/>
            <w:lang w:val="en-GB"/>
          </w:rPr>
          <w:t>+</w:t>
        </w:r>
      </w:ins>
      <w:proofErr w:type="spellStart"/>
      <w:r>
        <w:rPr>
          <w:rFonts w:ascii="Gandhari Unicode" w:hAnsi="Gandhari Unicode" w:cs="e-Tamil OTC"/>
          <w:lang w:val="en-GB"/>
        </w:rPr>
        <w:t>ilamp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kāntaḷ</w:t>
      </w:r>
      <w:proofErr w:type="spellEnd"/>
    </w:p>
    <w:p w14:paraId="3C6F2C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tāt</w:t>
      </w:r>
      <w:proofErr w:type="spellEnd"/>
      <w:r>
        <w:rPr>
          <w:rFonts w:ascii="Gandhari Unicode" w:hAnsi="Gandhari Unicode" w:cs="e-Tamil OTC"/>
          <w:lang w:val="en-GB"/>
        </w:rPr>
        <w:t xml:space="preserve">* </w:t>
      </w:r>
      <w:proofErr w:type="spellStart"/>
      <w:r>
        <w:rPr>
          <w:rFonts w:ascii="Gandhari Unicode" w:hAnsi="Gandhari Unicode" w:cs="e-Tamil OTC"/>
          <w:lang w:val="en-GB"/>
        </w:rPr>
        <w:t>ūtum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100B95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pāmp</w:t>
      </w:r>
      <w:proofErr w:type="spellEnd"/>
      <w:r>
        <w:rPr>
          <w:rFonts w:ascii="Gandhari Unicode" w:hAnsi="Gandhari Unicode" w:cs="e-Tamil OTC"/>
          <w:lang w:val="en-GB"/>
        </w:rPr>
        <w:t xml:space="preserve">* </w:t>
      </w:r>
      <w:proofErr w:type="spellStart"/>
      <w:r>
        <w:rPr>
          <w:rFonts w:ascii="Gandhari Unicode" w:hAnsi="Gandhari Unicode" w:cs="e-Tamil OTC"/>
          <w:lang w:val="en-GB"/>
        </w:rPr>
        <w:t>umiḻ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2777F484"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muntūḻ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vēliya</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kiḻavōṟk</w:t>
      </w:r>
      <w:proofErr w:type="spellEnd"/>
      <w:r>
        <w:rPr>
          <w:rFonts w:ascii="Gandhari Unicode" w:hAnsi="Gandhari Unicode" w:cs="e-Tamil OTC"/>
          <w:lang w:val="en-GB"/>
        </w:rPr>
        <w:t>*-ē.</w:t>
      </w:r>
    </w:p>
    <w:p w14:paraId="3FEC3A2E" w14:textId="77777777" w:rsidR="00544225" w:rsidRDefault="00544225">
      <w:pPr>
        <w:pStyle w:val="Textbody"/>
        <w:spacing w:after="29" w:line="260" w:lineRule="exact"/>
        <w:rPr>
          <w:rFonts w:ascii="Gandhari Unicode" w:hAnsi="Gandhari Unicode" w:cs="e-Tamil OTC"/>
          <w:u w:val="single"/>
          <w:lang w:val="en-GB"/>
        </w:rPr>
      </w:pPr>
    </w:p>
    <w:p w14:paraId="6480C276" w14:textId="77777777" w:rsidR="00544225" w:rsidRDefault="00544225">
      <w:pPr>
        <w:pStyle w:val="Textbody"/>
        <w:spacing w:after="29" w:line="260" w:lineRule="exact"/>
        <w:rPr>
          <w:rFonts w:ascii="Gandhari Unicode" w:hAnsi="Gandhari Unicode" w:cs="e-Tamil OTC"/>
          <w:u w:val="single"/>
          <w:lang w:val="en-GB"/>
        </w:rPr>
      </w:pPr>
    </w:p>
    <w:p w14:paraId="3AB11B35" w14:textId="77777777" w:rsidR="00544225" w:rsidRDefault="00000000">
      <w:pPr>
        <w:pStyle w:val="Textbody"/>
        <w:spacing w:after="29" w:line="260" w:lineRule="exact"/>
        <w:rPr>
          <w:rFonts w:ascii="Gandhari Unicode" w:hAnsi="Gandhari Unicode" w:cs="e-Tamil OTC"/>
          <w:u w:val="single"/>
          <w:lang w:val="en-GB"/>
        </w:rPr>
      </w:pPr>
      <w:r>
        <w:br w:type="page"/>
      </w:r>
    </w:p>
    <w:p w14:paraId="376DA12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03CB903D" w14:textId="77777777" w:rsidR="00544225" w:rsidRDefault="00544225">
      <w:pPr>
        <w:pStyle w:val="Textbody"/>
        <w:spacing w:after="29" w:line="260" w:lineRule="exact"/>
        <w:rPr>
          <w:rFonts w:ascii="Gandhari Unicode" w:hAnsi="Gandhari Unicode" w:cs="e-Tamil OTC"/>
          <w:lang w:val="en-GB"/>
        </w:rPr>
      </w:pPr>
    </w:p>
    <w:p w14:paraId="3369237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bracelet they-loosened(n.pl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shoulder they-were-emaciated(n.pl.)</w:t>
      </w:r>
      <w:r>
        <w:rPr>
          <w:rFonts w:ascii="Gandhari Unicode" w:hAnsi="Gandhari Unicode" w:cs="e-Tamil OTC"/>
          <w:position w:val="6"/>
          <w:lang w:val="en-GB"/>
        </w:rPr>
        <w:t>ē</w:t>
      </w:r>
    </w:p>
    <w:p w14:paraId="63817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shame it-is</w:t>
      </w:r>
      <w:r>
        <w:rPr>
          <w:rFonts w:ascii="Gandhari Unicode" w:hAnsi="Gandhari Unicode" w:cs="e-Tamil OTC"/>
          <w:position w:val="6"/>
          <w:lang w:val="en-GB"/>
        </w:rPr>
        <w:t>ō</w:t>
      </w:r>
      <w:r>
        <w:rPr>
          <w:rFonts w:ascii="Gandhari Unicode" w:hAnsi="Gandhari Unicode" w:cs="e-Tamil OTC"/>
          <w:lang w:val="en-GB"/>
        </w:rPr>
        <w:t xml:space="preserve"> friend cleft </w:t>
      </w:r>
      <w:proofErr w:type="gramStart"/>
      <w:r>
        <w:rPr>
          <w:rFonts w:ascii="Gandhari Unicode" w:hAnsi="Gandhari Unicode" w:cs="e-Tamil OTC"/>
          <w:lang w:val="en-GB"/>
        </w:rPr>
        <w:t>cave</w:t>
      </w:r>
      <w:proofErr w:type="gramEnd"/>
    </w:p>
    <w:p w14:paraId="77DDD8F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 together smelling- sway- bunch Malabar-lily</w:t>
      </w:r>
    </w:p>
    <w:p w14:paraId="14D9CE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fragrant pollen blowing- short wing </w:t>
      </w:r>
      <w:proofErr w:type="gramStart"/>
      <w:r>
        <w:rPr>
          <w:rFonts w:ascii="Gandhari Unicode" w:hAnsi="Gandhari Unicode" w:cs="e-Tamil OTC"/>
          <w:lang w:val="en-GB"/>
        </w:rPr>
        <w:t>bee</w:t>
      </w:r>
      <w:proofErr w:type="gramEnd"/>
    </w:p>
    <w:p w14:paraId="02D1231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snake spit- sapphire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2C3CB8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w:t>
      </w:r>
      <w:r>
        <w:rPr>
          <w:rStyle w:val="FootnoteReference1"/>
          <w:rFonts w:ascii="Gandhari Unicode" w:hAnsi="Gandhari Unicode" w:cs="e-Tamil OTC"/>
          <w:lang w:val="en-GB"/>
        </w:rPr>
        <w:footnoteReference w:id="161"/>
      </w:r>
      <w:r>
        <w:rPr>
          <w:rFonts w:ascii="Gandhari Unicode" w:hAnsi="Gandhari Unicode" w:cs="e-Tamil OTC"/>
          <w:lang w:val="en-GB"/>
        </w:rPr>
        <w:t xml:space="preserve"> hedge</w:t>
      </w:r>
      <w:r>
        <w:rPr>
          <w:rFonts w:ascii="Gandhari Unicode" w:hAnsi="Gandhari Unicode" w:cs="e-Tamil OTC"/>
          <w:position w:val="6"/>
          <w:lang w:val="en-GB"/>
        </w:rPr>
        <w:t>a</w:t>
      </w:r>
      <w:r>
        <w:rPr>
          <w:rFonts w:ascii="Gandhari Unicode" w:hAnsi="Gandhari Unicode" w:cs="e-Tamil OTC"/>
          <w:lang w:val="en-GB"/>
        </w:rPr>
        <w:t xml:space="preserve">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30714E84" w14:textId="77777777" w:rsidR="00544225" w:rsidRDefault="00544225">
      <w:pPr>
        <w:pStyle w:val="Textbody"/>
        <w:spacing w:after="29"/>
        <w:rPr>
          <w:rFonts w:ascii="Gandhari Unicode" w:hAnsi="Gandhari Unicode" w:cs="e-Tamil OTC"/>
          <w:lang w:val="en-GB"/>
        </w:rPr>
      </w:pPr>
    </w:p>
    <w:p w14:paraId="05DDFE17" w14:textId="77777777" w:rsidR="00544225" w:rsidRDefault="00544225">
      <w:pPr>
        <w:pStyle w:val="Textbody"/>
        <w:spacing w:after="29"/>
        <w:rPr>
          <w:rFonts w:ascii="Gandhari Unicode" w:hAnsi="Gandhari Unicode" w:cs="e-Tamil OTC"/>
          <w:lang w:val="en-GB"/>
        </w:rPr>
      </w:pPr>
    </w:p>
    <w:p w14:paraId="30696D8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The bracelets have become loose, the shoulders are </w:t>
      </w:r>
      <w:proofErr w:type="gramStart"/>
      <w:r>
        <w:rPr>
          <w:rFonts w:ascii="Gandhari Unicode" w:hAnsi="Gandhari Unicode" w:cs="e-Tamil OTC"/>
          <w:lang w:val="en-GB"/>
        </w:rPr>
        <w:t>emaciated</w:t>
      </w:r>
      <w:proofErr w:type="gramEnd"/>
    </w:p>
    <w:p w14:paraId="579CB9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for the master of the mountain with bamboo hedges,</w:t>
      </w:r>
    </w:p>
    <w:p w14:paraId="3274FB9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where appears like a jewel</w:t>
      </w:r>
      <w:r>
        <w:rPr>
          <w:rStyle w:val="FootnoteReference1"/>
          <w:rFonts w:ascii="Gandhari Unicode" w:hAnsi="Gandhari Unicode" w:cs="e-Tamil OTC"/>
          <w:lang w:val="en-GB"/>
        </w:rPr>
        <w:footnoteReference w:id="162"/>
      </w:r>
      <w:r>
        <w:rPr>
          <w:rFonts w:ascii="Gandhari Unicode" w:hAnsi="Gandhari Unicode" w:cs="e-Tamil OTC"/>
          <w:lang w:val="en-GB"/>
        </w:rPr>
        <w:t xml:space="preserve"> spit up by a </w:t>
      </w:r>
      <w:proofErr w:type="gramStart"/>
      <w:r>
        <w:rPr>
          <w:rFonts w:ascii="Gandhari Unicode" w:hAnsi="Gandhari Unicode" w:cs="e-Tamil OTC"/>
          <w:lang w:val="en-GB"/>
        </w:rPr>
        <w:t>snake</w:t>
      </w:r>
      <w:proofErr w:type="gramEnd"/>
    </w:p>
    <w:p w14:paraId="4CE4F36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the short-winged bee, filling itself up with fragrant </w:t>
      </w:r>
      <w:proofErr w:type="gramStart"/>
      <w:r>
        <w:rPr>
          <w:rFonts w:ascii="Gandhari Unicode" w:hAnsi="Gandhari Unicode" w:cs="e-Tamil OTC"/>
          <w:lang w:val="en-GB"/>
        </w:rPr>
        <w:t>pollen</w:t>
      </w:r>
      <w:proofErr w:type="gramEnd"/>
    </w:p>
    <w:p w14:paraId="065B6415"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from the Malabar lily in swaying bunches, all fragrant</w:t>
      </w:r>
      <w:r>
        <w:rPr>
          <w:rStyle w:val="FootnoteReference1"/>
          <w:rFonts w:ascii="Gandhari Unicode" w:hAnsi="Gandhari Unicode" w:cs="e-Tamil OTC"/>
          <w:lang w:val="en-GB"/>
        </w:rPr>
        <w:footnoteReference w:id="163"/>
      </w:r>
      <w:r>
        <w:rPr>
          <w:rFonts w:ascii="Gandhari Unicode" w:hAnsi="Gandhari Unicode" w:cs="e-Tamil OTC"/>
          <w:lang w:val="en-GB"/>
        </w:rPr>
        <w:t>,</w:t>
      </w:r>
    </w:p>
    <w:p w14:paraId="7B1B380A"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on the mountainside with clefts [and] caves.</w:t>
      </w:r>
    </w:p>
    <w:p w14:paraId="5E41E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there [still any] shame to let go </w:t>
      </w:r>
      <w:proofErr w:type="gramStart"/>
      <w:r>
        <w:rPr>
          <w:rFonts w:ascii="Gandhari Unicode" w:hAnsi="Gandhari Unicode" w:cs="e-Tamil OTC"/>
          <w:lang w:val="en-GB"/>
        </w:rPr>
        <w:t>of,</w:t>
      </w:r>
      <w:proofErr w:type="gramEnd"/>
      <w:r>
        <w:rPr>
          <w:rFonts w:ascii="Gandhari Unicode" w:hAnsi="Gandhari Unicode" w:cs="e-Tamil OTC"/>
          <w:lang w:val="en-GB"/>
        </w:rPr>
        <w:t xml:space="preserve"> friend?</w:t>
      </w:r>
    </w:p>
    <w:p w14:paraId="20C54A1D" w14:textId="77777777" w:rsidR="00544225" w:rsidRDefault="00544225">
      <w:pPr>
        <w:pStyle w:val="Textbody"/>
        <w:spacing w:after="0"/>
        <w:rPr>
          <w:rFonts w:ascii="Gandhari Unicode" w:hAnsi="Gandhari Unicode" w:cs="e-Tamil OTC"/>
          <w:lang w:val="en-GB"/>
        </w:rPr>
      </w:pPr>
    </w:p>
    <w:p w14:paraId="4BB8F2BB" w14:textId="77777777" w:rsidR="00544225" w:rsidRDefault="00000000">
      <w:pPr>
        <w:rPr>
          <w:rFonts w:ascii="Gandhari Unicode" w:eastAsiaTheme="majorEastAsia" w:hAnsi="Gandhari Unicode" w:cstheme="majorBidi" w:hint="eastAsia"/>
          <w:b/>
        </w:rPr>
      </w:pPr>
      <w:r>
        <w:br w:type="page"/>
      </w:r>
    </w:p>
    <w:p w14:paraId="1144D2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அழிசி</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850B3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AFCF66E" w14:textId="77777777" w:rsidR="00544225" w:rsidRDefault="00544225">
      <w:pPr>
        <w:pStyle w:val="Textbody"/>
        <w:spacing w:after="29"/>
        <w:rPr>
          <w:rFonts w:ascii="Gandhari Unicode" w:hAnsi="Gandhari Unicode" w:cs="e-Tamil OTC"/>
          <w:lang w:val="en-GB"/>
        </w:rPr>
      </w:pPr>
    </w:p>
    <w:p w14:paraId="0586D4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யவரைக்</w:t>
      </w:r>
      <w:proofErr w:type="spellEnd"/>
    </w:p>
    <w:p w14:paraId="208EF90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னொளிவிடு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பன்மலர்</w:t>
      </w:r>
      <w:proofErr w:type="spellEnd"/>
    </w:p>
    <w:p w14:paraId="27F4C003" w14:textId="77777777" w:rsidR="00544225" w:rsidRDefault="00000000">
      <w:pPr>
        <w:pStyle w:val="Textbody"/>
        <w:spacing w:after="29"/>
        <w:rPr>
          <w:rFonts w:ascii="Gandhari Unicode" w:hAnsi="Gandhari Unicode" w:cs="e-Tamil OTC"/>
          <w:lang w:val="en-GB"/>
        </w:rPr>
      </w:pPr>
      <w:bookmarkStart w:id="310" w:name="DDE_LINK32"/>
      <w:proofErr w:type="spellStart"/>
      <w:r>
        <w:rPr>
          <w:rFonts w:ascii="Gandhari Unicode" w:hAnsi="Gandhari Unicode" w:cs="e-Tamil OTC"/>
          <w:u w:val="wave"/>
          <w:lang w:val="en-GB"/>
        </w:rPr>
        <w:t>வெருக்குப்பல்</w:t>
      </w:r>
      <w:bookmarkEnd w:id="310"/>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கஞல</w:t>
      </w:r>
      <w:proofErr w:type="spellEnd"/>
    </w:p>
    <w:p w14:paraId="737702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நோய்பொரக்</w:t>
      </w:r>
      <w:proofErr w:type="spellEnd"/>
    </w:p>
    <w:p w14:paraId="37AB29F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தெண்டிரைக்</w:t>
      </w:r>
      <w:proofErr w:type="spellEnd"/>
    </w:p>
    <w:p w14:paraId="3C7654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றோன்றி</w:t>
      </w:r>
      <w:proofErr w:type="spellEnd"/>
    </w:p>
    <w:p w14:paraId="22A130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மறையுமவர்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மணிநெடுங்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w:t>
      </w:r>
    </w:p>
    <w:p w14:paraId="1CC58615" w14:textId="77777777" w:rsidR="00544225" w:rsidRDefault="00544225">
      <w:pPr>
        <w:pStyle w:val="Textbody"/>
        <w:spacing w:after="29"/>
        <w:rPr>
          <w:rFonts w:ascii="Gandhari Unicode" w:hAnsi="Gandhari Unicode" w:cs="e-Tamil OTC"/>
          <w:lang w:val="en-GB"/>
        </w:rPr>
      </w:pPr>
    </w:p>
    <w:p w14:paraId="60B5A44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பனிப்புத</w:t>
      </w:r>
      <w:proofErr w:type="spellEnd"/>
      <w:r>
        <w:rPr>
          <w:rFonts w:ascii="Gandhari Unicode" w:eastAsia="URW Palladio UNI" w:hAnsi="Gandhari Unicode" w:cs="e-Tamil OTC"/>
          <w:lang w:val="en-GB"/>
        </w:rPr>
        <w:t xml:space="preserve"> L1, C1+2+3+2,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பனிதப்புத</w:t>
      </w:r>
      <w:proofErr w:type="spellEnd"/>
      <w:r>
        <w:rPr>
          <w:rFonts w:ascii="Gandhari Unicode" w:eastAsia="URW Palladio UNI" w:hAnsi="Gandhari Unicode" w:cs="e-Tamil OTC"/>
          <w:lang w:val="en-GB"/>
        </w:rPr>
        <w:t xml:space="preserve"> G1v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னொளிவிடு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னொளவிடு</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பன்மலர்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பனைமலர்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வெருக்குப்பல்</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வெருகுப்பல்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தஞலி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தஞ்சலி</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நோய்பொரக்</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நோயோர்க்</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L1,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w:t>
      </w:r>
      <w:proofErr w:type="spellEnd"/>
      <w:r>
        <w:rPr>
          <w:rFonts w:ascii="Gandhari Unicode" w:hAnsi="Gandhari Unicode" w:cs="e-Tamil OTC"/>
          <w:lang w:val="en-GB"/>
        </w:rPr>
        <w:t xml:space="preserve">__ C3; </w:t>
      </w:r>
      <w:proofErr w:type="spellStart"/>
      <w:r>
        <w:rPr>
          <w:rFonts w:ascii="Gandhari Unicode" w:hAnsi="Gandhari Unicode" w:cs="e-Tamil OTC"/>
          <w:lang w:val="en-GB"/>
        </w:rPr>
        <w:t>றோற்றி</w:t>
      </w:r>
      <w:proofErr w:type="spellEnd"/>
      <w:r>
        <w:rPr>
          <w:rFonts w:ascii="Gandhari Unicode" w:hAnsi="Gandhari Unicode" w:cs="e-Tamil OTC"/>
          <w:lang w:val="en-GB"/>
        </w:rPr>
        <w:t xml:space="preserve">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மறையுமவர்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 xml:space="preserve"> L1</w:t>
      </w:r>
    </w:p>
    <w:p w14:paraId="336B162C" w14:textId="77777777" w:rsidR="00544225" w:rsidRDefault="00544225">
      <w:pPr>
        <w:pStyle w:val="Textbody"/>
        <w:spacing w:after="29"/>
        <w:rPr>
          <w:rFonts w:ascii="Gandhari Unicode" w:hAnsi="Gandhari Unicode" w:cs="e-Tamil OTC"/>
          <w:lang w:val="en-GB"/>
        </w:rPr>
      </w:pPr>
    </w:p>
    <w:p w14:paraId="2E3E77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avarai</w:t>
      </w:r>
      <w:proofErr w:type="spellEnd"/>
      <w:r>
        <w:rPr>
          <w:rFonts w:ascii="Gandhari Unicode" w:hAnsi="Gandhari Unicode" w:cs="e-Tamil OTC"/>
          <w:lang w:val="en-GB"/>
        </w:rPr>
        <w:t>+</w:t>
      </w:r>
    </w:p>
    <w:p w14:paraId="2D7CD6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oppiṉ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r>
        <w:rPr>
          <w:rFonts w:ascii="Gandhari Unicode" w:hAnsi="Gandhari Unicode" w:cs="e-Tamil OTC"/>
          <w:i/>
          <w:iCs/>
          <w:lang w:val="en-GB"/>
        </w:rPr>
        <w:t>pal</w:t>
      </w:r>
      <w:r>
        <w:rPr>
          <w:rFonts w:ascii="Gandhari Unicode" w:hAnsi="Gandhari Unicode" w:cs="e-Tamil OTC"/>
          <w:lang w:val="en-GB"/>
        </w:rPr>
        <w:t xml:space="preserve"> malar</w:t>
      </w:r>
    </w:p>
    <w:p w14:paraId="292ABB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verukku</w:t>
      </w:r>
      <w:del w:id="311" w:author="Narmada Hansani Polgampalage" w:date="2023-11-13T15:04:00Z">
        <w:r>
          <w:rPr>
            <w:rFonts w:ascii="Gandhari Unicode" w:hAnsi="Gandhari Unicode" w:cs="e-Tamil OTC"/>
            <w:lang w:val="en-GB"/>
          </w:rPr>
          <w:delText xml:space="preserve"> </w:delText>
        </w:r>
      </w:del>
      <w:r>
        <w:rPr>
          <w:rFonts w:ascii="Gandhari Unicode" w:hAnsi="Gandhari Unicode" w:cs="e-Tamil OTC"/>
          <w:lang w:val="en-GB"/>
        </w:rPr>
        <w:t>p</w:t>
      </w:r>
      <w:proofErr w:type="spellEnd"/>
      <w:ins w:id="312" w:author="Narmada Hansani Polgampalage" w:date="2023-11-13T15:04:00Z">
        <w:r>
          <w:rPr>
            <w:rFonts w:ascii="Gandhari Unicode" w:hAnsi="Gandhari Unicode" w:cs="e-Tamil OTC"/>
            <w:lang w:val="en-GB"/>
          </w:rPr>
          <w:t xml:space="preserve"> +</w:t>
        </w:r>
      </w:ins>
      <w:r>
        <w:rPr>
          <w:rFonts w:ascii="Gandhari Unicode" w:hAnsi="Gandhari Unicode" w:cs="e-Tamil OTC"/>
          <w:lang w:val="en-GB"/>
        </w:rPr>
        <w:t>al +</w:t>
      </w:r>
      <w:proofErr w:type="spellStart"/>
      <w:r>
        <w:rPr>
          <w:rFonts w:ascii="Gandhari Unicode" w:hAnsi="Gandhari Unicode" w:cs="e-Tamil OTC"/>
          <w:lang w:val="en-GB"/>
        </w:rPr>
        <w:t>uruviṉ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mullaiyoṭu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kañala</w:t>
      </w:r>
      <w:proofErr w:type="spellEnd"/>
    </w:p>
    <w:p w14:paraId="675F87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vantataṉṟalai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pora</w:t>
      </w:r>
      <w:proofErr w:type="spellEnd"/>
      <w:r>
        <w:rPr>
          <w:rFonts w:ascii="Gandhari Unicode" w:hAnsi="Gandhari Unicode" w:cs="e-Tamil OTC"/>
          <w:i/>
          <w:iCs/>
          <w:lang w:val="en-GB"/>
        </w:rPr>
        <w:t>+</w:t>
      </w:r>
    </w:p>
    <w:p w14:paraId="56E225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w:t>
      </w:r>
    </w:p>
    <w:p w14:paraId="3CD75A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kalattiṉ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tōṉṟi</w:t>
      </w:r>
      <w:proofErr w:type="spellEnd"/>
    </w:p>
    <w:p w14:paraId="2CBFB3C3"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w:t>
      </w:r>
      <w:proofErr w:type="spellEnd"/>
      <w:r>
        <w:rPr>
          <w:rFonts w:ascii="Gandhari Unicode" w:hAnsi="Gandhari Unicode" w:cs="e-Tamil OTC"/>
          <w:lang w:val="en-GB"/>
        </w:rPr>
        <w:t>*-ē.</w:t>
      </w:r>
    </w:p>
    <w:p w14:paraId="516009CB" w14:textId="77777777" w:rsidR="00544225" w:rsidRDefault="00544225">
      <w:pPr>
        <w:pStyle w:val="Textbody"/>
        <w:spacing w:after="29" w:line="260" w:lineRule="exact"/>
        <w:rPr>
          <w:rFonts w:ascii="Gandhari Unicode" w:hAnsi="Gandhari Unicode" w:cs="e-Tamil OTC"/>
          <w:lang w:val="en-GB"/>
        </w:rPr>
      </w:pPr>
    </w:p>
    <w:p w14:paraId="6C64954C" w14:textId="77777777" w:rsidR="00544225" w:rsidRDefault="00544225">
      <w:pPr>
        <w:pStyle w:val="Textbody"/>
        <w:spacing w:after="29" w:line="260" w:lineRule="exact"/>
        <w:rPr>
          <w:rFonts w:ascii="Gandhari Unicode" w:hAnsi="Gandhari Unicode" w:cs="e-Tamil OTC"/>
          <w:lang w:val="en-GB"/>
        </w:rPr>
      </w:pPr>
    </w:p>
    <w:p w14:paraId="69C07BAB" w14:textId="77777777" w:rsidR="00544225" w:rsidRDefault="00000000">
      <w:pPr>
        <w:pStyle w:val="Textbody"/>
        <w:spacing w:after="29" w:line="260" w:lineRule="exact"/>
        <w:rPr>
          <w:rFonts w:ascii="Gandhari Unicode" w:hAnsi="Gandhari Unicode" w:cs="e-Tamil OTC"/>
          <w:lang w:val="en-GB"/>
        </w:rPr>
      </w:pPr>
      <w:r>
        <w:br w:type="page"/>
      </w:r>
    </w:p>
    <w:p w14:paraId="1855411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wouldn't have the strength [to await] the time of marriage.</w:t>
      </w:r>
    </w:p>
    <w:p w14:paraId="19AECD66" w14:textId="77777777" w:rsidR="00544225" w:rsidRDefault="00544225">
      <w:pPr>
        <w:pStyle w:val="Textbody"/>
        <w:spacing w:after="29" w:line="260" w:lineRule="exact"/>
        <w:rPr>
          <w:rFonts w:ascii="Gandhari Unicode" w:hAnsi="Gandhari Unicode" w:cs="e-Tamil OTC"/>
          <w:lang w:val="en-GB"/>
        </w:rPr>
      </w:pPr>
    </w:p>
    <w:p w14:paraId="620A84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w:t>
      </w:r>
      <w:proofErr w:type="gramStart"/>
      <w:r>
        <w:rPr>
          <w:rFonts w:ascii="Gandhari Unicode" w:hAnsi="Gandhari Unicode" w:cs="e-Tamil OTC"/>
          <w:lang w:val="en-GB"/>
        </w:rPr>
        <w:t>shrub</w:t>
      </w:r>
      <w:proofErr w:type="gramEnd"/>
      <w:r>
        <w:rPr>
          <w:rFonts w:ascii="Gandhari Unicode" w:hAnsi="Gandhari Unicode" w:cs="e-Tamil OTC"/>
          <w:lang w:val="en-GB"/>
        </w:rPr>
        <w:t xml:space="preserve"> climb- fresh creeper field-bean</w:t>
      </w:r>
    </w:p>
    <w:p w14:paraId="489619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mouth resemblance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brightness let- many </w:t>
      </w:r>
      <w:proofErr w:type="gramStart"/>
      <w:r>
        <w:rPr>
          <w:rFonts w:ascii="Gandhari Unicode" w:hAnsi="Gandhari Unicode" w:cs="e-Tamil OTC"/>
          <w:lang w:val="en-GB"/>
        </w:rPr>
        <w:t>blossom</w:t>
      </w:r>
      <w:proofErr w:type="gramEnd"/>
    </w:p>
    <w:p w14:paraId="41649E5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wild-cat- tooth 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jasmine-with be-dense(inf.)</w:t>
      </w:r>
    </w:p>
    <w:p w14:paraId="4C1BB0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north-wind come-it-top</w:t>
      </w:r>
      <w:r>
        <w:rPr>
          <w:rFonts w:ascii="Gandhari Unicode" w:hAnsi="Gandhari Unicode" w:cs="e-Tamil OTC"/>
          <w:position w:val="6"/>
          <w:lang w:val="en-GB"/>
        </w:rPr>
        <w:t>um</w:t>
      </w:r>
      <w:r>
        <w:rPr>
          <w:rStyle w:val="FootnoteReference1"/>
          <w:rFonts w:ascii="Gandhari Unicode" w:hAnsi="Gandhari Unicode" w:cs="e-Tamil OTC"/>
          <w:vertAlign w:val="baseline"/>
          <w:lang w:val="en-GB"/>
        </w:rPr>
        <w:footnoteReference w:id="164"/>
      </w:r>
      <w:r>
        <w:rPr>
          <w:rFonts w:ascii="Gandhari Unicode" w:hAnsi="Gandhari Unicode" w:cs="e-Tamil OTC"/>
          <w:lang w:val="en-GB"/>
        </w:rPr>
        <w:t xml:space="preserve"> pain strike(inf.)</w:t>
      </w:r>
    </w:p>
    <w:p w14:paraId="5D539A0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see live friend clear </w:t>
      </w:r>
      <w:proofErr w:type="gramStart"/>
      <w:r>
        <w:rPr>
          <w:rFonts w:ascii="Gandhari Unicode" w:hAnsi="Gandhari Unicode" w:cs="e-Tamil OTC"/>
          <w:lang w:val="en-GB"/>
        </w:rPr>
        <w:t>wave</w:t>
      </w:r>
      <w:proofErr w:type="gramEnd"/>
    </w:p>
    <w:p w14:paraId="6B47F4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sink- pot/ship</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appeared</w:t>
      </w:r>
      <w:proofErr w:type="gramEnd"/>
    </w:p>
    <w:p w14:paraId="428822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 vanishing- he(h.) sapphire long hill</w:t>
      </w:r>
      <w:r>
        <w:rPr>
          <w:rFonts w:ascii="Gandhari Unicode" w:hAnsi="Gandhari Unicode" w:cs="e-Tamil OTC"/>
          <w:position w:val="6"/>
          <w:lang w:val="en-GB"/>
        </w:rPr>
        <w:t>ē</w:t>
      </w:r>
      <w:r>
        <w:rPr>
          <w:rFonts w:ascii="Gandhari Unicode" w:hAnsi="Gandhari Unicode" w:cs="e-Tamil OTC"/>
          <w:lang w:val="en-GB"/>
        </w:rPr>
        <w:t>.</w:t>
      </w:r>
    </w:p>
    <w:p w14:paraId="7B8E95F2" w14:textId="77777777" w:rsidR="00544225" w:rsidRDefault="00544225">
      <w:pPr>
        <w:pStyle w:val="Textbody"/>
        <w:spacing w:after="29"/>
        <w:rPr>
          <w:rFonts w:ascii="Gandhari Unicode" w:hAnsi="Gandhari Unicode" w:cs="e-Tamil OTC"/>
          <w:lang w:val="en-GB"/>
        </w:rPr>
      </w:pPr>
    </w:p>
    <w:p w14:paraId="281B6D96" w14:textId="77777777" w:rsidR="00544225" w:rsidRDefault="00544225">
      <w:pPr>
        <w:pStyle w:val="Textbody"/>
        <w:spacing w:after="29"/>
        <w:rPr>
          <w:rFonts w:ascii="Gandhari Unicode" w:hAnsi="Gandhari Unicode" w:cs="e-Tamil OTC"/>
          <w:lang w:val="en-GB"/>
        </w:rPr>
      </w:pPr>
    </w:p>
    <w:p w14:paraId="3F47D2F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On top of the north wind's coming,</w:t>
      </w:r>
    </w:p>
    <w:p w14:paraId="4174D51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many translucent</w:t>
      </w:r>
      <w:r>
        <w:rPr>
          <w:rStyle w:val="FootnoteReference1"/>
          <w:rFonts w:ascii="Gandhari Unicode" w:hAnsi="Gandhari Unicode" w:cs="e-Tamil OTC"/>
          <w:lang w:val="en-GB"/>
        </w:rPr>
        <w:footnoteReference w:id="165"/>
      </w:r>
      <w:r>
        <w:rPr>
          <w:rFonts w:ascii="Gandhari Unicode" w:hAnsi="Gandhari Unicode" w:cs="e-Tamil OTC"/>
          <w:lang w:val="en-GB"/>
        </w:rPr>
        <w:t xml:space="preserve"> blossoms, resembling parakeet mouths,</w:t>
      </w:r>
    </w:p>
    <w:p w14:paraId="3A1F0C1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 the field bean, whose fresh creepers have climbed the dewy shrubs,</w:t>
      </w:r>
      <w:r>
        <w:rPr>
          <w:rStyle w:val="FootnoteReference1"/>
          <w:rFonts w:ascii="Gandhari Unicode" w:hAnsi="Gandhari Unicode" w:cs="e-Tamil OTC"/>
          <w:lang w:val="en-GB"/>
        </w:rPr>
        <w:footnoteReference w:id="166"/>
      </w:r>
    </w:p>
    <w:p w14:paraId="541FFEE3" w14:textId="77777777" w:rsidR="00544225" w:rsidRDefault="00000000">
      <w:pPr>
        <w:pStyle w:val="Textbody"/>
        <w:tabs>
          <w:tab w:val="left" w:pos="113"/>
        </w:tabs>
        <w:spacing w:after="72"/>
        <w:rPr>
          <w:rFonts w:ascii="Gandhari Unicode" w:hAnsi="Gandhari Unicode" w:cs="e-Tamil OTC"/>
          <w:lang w:val="en-GB"/>
        </w:rPr>
      </w:pPr>
      <w:r>
        <w:rPr>
          <w:rFonts w:ascii="Gandhari Unicode" w:hAnsi="Gandhari Unicode" w:cs="e-Tamil OTC"/>
          <w:lang w:val="en-GB"/>
        </w:rPr>
        <w:tab/>
        <w:t>crowd together with the jasmine [buds] formed like the teeth of a wild cat,</w:t>
      </w:r>
    </w:p>
    <w:p w14:paraId="6A82223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so that pain strikes [me] − see, oh friend −</w:t>
      </w:r>
    </w:p>
    <w:p w14:paraId="1D6719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hill, a sapphire</w:t>
      </w:r>
      <w:r>
        <w:rPr>
          <w:rStyle w:val="FootnoteReference1"/>
          <w:rFonts w:ascii="Gandhari Unicode" w:hAnsi="Gandhari Unicode" w:cs="e-Tamil OTC"/>
          <w:lang w:val="en-GB"/>
        </w:rPr>
        <w:footnoteReference w:id="167"/>
      </w:r>
      <w:r>
        <w:rPr>
          <w:rFonts w:ascii="Gandhari Unicode" w:hAnsi="Gandhari Unicode" w:cs="e-Tamil OTC"/>
          <w:lang w:val="en-GB"/>
        </w:rPr>
        <w:t>, vanishes in the evening</w:t>
      </w:r>
      <w:r>
        <w:rPr>
          <w:rStyle w:val="FootnoteReference1"/>
          <w:rFonts w:ascii="Gandhari Unicode" w:hAnsi="Gandhari Unicode" w:cs="e-Tamil OTC"/>
          <w:lang w:val="en-GB"/>
        </w:rPr>
        <w:footnoteReference w:id="168"/>
      </w:r>
      <w:r>
        <w:rPr>
          <w:rFonts w:ascii="Gandhari Unicode" w:hAnsi="Gandhari Unicode" w:cs="e-Tamil OTC"/>
          <w:lang w:val="en-GB"/>
        </w:rPr>
        <w:t>,</w:t>
      </w:r>
    </w:p>
    <w:p w14:paraId="174F0F2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appearing like a ship sinking into the sea of clear waves.</w:t>
      </w:r>
    </w:p>
    <w:p w14:paraId="4F061B72" w14:textId="77777777" w:rsidR="00544225" w:rsidRDefault="00544225">
      <w:pPr>
        <w:pStyle w:val="Textbody"/>
        <w:spacing w:after="0"/>
        <w:rPr>
          <w:rFonts w:ascii="Gandhari Unicode" w:hAnsi="Gandhari Unicode" w:cs="e-Tamil OTC"/>
          <w:lang w:val="en-GB"/>
        </w:rPr>
      </w:pPr>
    </w:p>
    <w:p w14:paraId="3857C60C" w14:textId="77777777" w:rsidR="00544225" w:rsidRDefault="00000000">
      <w:pPr>
        <w:rPr>
          <w:rFonts w:ascii="Gandhari Unicode" w:eastAsiaTheme="majorEastAsia" w:hAnsi="Gandhari Unicode" w:cstheme="majorBidi" w:hint="eastAsia"/>
          <w:b/>
        </w:rPr>
      </w:pPr>
      <w:r>
        <w:br w:type="page"/>
      </w:r>
    </w:p>
    <w:p w14:paraId="1A5587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48EF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F1A4FF5" w14:textId="77777777" w:rsidR="00544225" w:rsidRDefault="00544225">
      <w:pPr>
        <w:pStyle w:val="Textbody"/>
        <w:spacing w:after="29"/>
        <w:rPr>
          <w:rFonts w:ascii="Gandhari Unicode" w:hAnsi="Gandhari Unicode" w:cs="e-Tamil OTC"/>
          <w:lang w:val="en-GB"/>
        </w:rPr>
      </w:pPr>
    </w:p>
    <w:p w14:paraId="1F7A47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தாந்தங்</w:t>
      </w:r>
      <w:proofErr w:type="spellEnd"/>
    </w:p>
    <w:p w14:paraId="310801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1B2C7C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கன்றாற்றுப்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சிறாஅர்</w:t>
      </w:r>
      <w:proofErr w:type="spellEnd"/>
    </w:p>
    <w:p w14:paraId="14B717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w:t>
      </w:r>
      <w:proofErr w:type="spellEnd"/>
    </w:p>
    <w:p w14:paraId="4F169E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p>
    <w:p w14:paraId="31C2E3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தியம்புங்</w:t>
      </w:r>
      <w:proofErr w:type="spellEnd"/>
    </w:p>
    <w:p w14:paraId="1CAC2F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கண்டவெங்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14991EBE" w14:textId="77777777" w:rsidR="00544225" w:rsidRDefault="00544225">
      <w:pPr>
        <w:pStyle w:val="Textbody"/>
        <w:spacing w:after="29"/>
        <w:rPr>
          <w:rFonts w:ascii="Gandhari Unicode" w:hAnsi="Gandhari Unicode" w:cs="e-Tamil OTC"/>
          <w:lang w:val="en-GB"/>
        </w:rPr>
      </w:pPr>
    </w:p>
    <w:p w14:paraId="513D2E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தாந்தங்</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தாந்தங்கு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தாங்கலம்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சிறாஅர்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சிறார்</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மலர்பத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மலர்ப்பத</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கண்டவெங்</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கண்டவென்</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3328DA10" w14:textId="77777777" w:rsidR="00544225" w:rsidRDefault="00544225">
      <w:pPr>
        <w:pStyle w:val="Textbody"/>
        <w:spacing w:after="29"/>
        <w:rPr>
          <w:rFonts w:ascii="Gandhari Unicode" w:hAnsi="Gandhari Unicode" w:cs="e-Tamil OTC"/>
          <w:lang w:val="en-GB"/>
        </w:rPr>
      </w:pPr>
    </w:p>
    <w:p w14:paraId="414272B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yām</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 tam</w:t>
      </w:r>
    </w:p>
    <w:p w14:paraId="2D37238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takaimaiyiṉ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75ADE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ciṟāar</w:t>
      </w:r>
      <w:proofErr w:type="spellEnd"/>
    </w:p>
    <w:p w14:paraId="34154E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pata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p>
    <w:p w14:paraId="3079103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ēṟāt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ēmam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pūcal</w:t>
      </w:r>
      <w:proofErr w:type="spellEnd"/>
    </w:p>
    <w:p w14:paraId="2F6F79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akatt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p>
    <w:p w14:paraId="628D53B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62D17E07" w14:textId="77777777" w:rsidR="00544225" w:rsidRDefault="00544225">
      <w:pPr>
        <w:pStyle w:val="Textbody"/>
        <w:spacing w:after="29" w:line="260" w:lineRule="exact"/>
        <w:rPr>
          <w:rFonts w:ascii="Gandhari Unicode" w:hAnsi="Gandhari Unicode" w:cs="e-Tamil OTC"/>
          <w:lang w:val="en-GB"/>
        </w:rPr>
      </w:pPr>
    </w:p>
    <w:p w14:paraId="19DCB7A0" w14:textId="77777777" w:rsidR="00544225" w:rsidRDefault="00544225">
      <w:pPr>
        <w:pStyle w:val="Textbody"/>
        <w:spacing w:after="29" w:line="260" w:lineRule="exact"/>
        <w:rPr>
          <w:rFonts w:ascii="Gandhari Unicode" w:hAnsi="Gandhari Unicode" w:cs="e-Tamil OTC"/>
          <w:lang w:val="en-GB"/>
        </w:rPr>
      </w:pPr>
    </w:p>
    <w:p w14:paraId="437D29E0" w14:textId="77777777" w:rsidR="00544225" w:rsidRDefault="00000000">
      <w:pPr>
        <w:pStyle w:val="Textbody"/>
        <w:spacing w:after="29" w:line="260" w:lineRule="exact"/>
        <w:rPr>
          <w:rFonts w:ascii="Gandhari Unicode" w:hAnsi="Gandhari Unicode" w:cs="e-Tamil OTC"/>
          <w:lang w:val="en-GB"/>
        </w:rPr>
      </w:pPr>
      <w:r>
        <w:br w:type="page"/>
      </w:r>
    </w:p>
    <w:p w14:paraId="33BC4B6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in the time of separation.</w:t>
      </w:r>
    </w:p>
    <w:p w14:paraId="59A627EE" w14:textId="77777777" w:rsidR="00544225" w:rsidRDefault="00544225">
      <w:pPr>
        <w:pStyle w:val="Textbody"/>
        <w:spacing w:after="29" w:line="260" w:lineRule="exact"/>
        <w:rPr>
          <w:rFonts w:ascii="Gandhari Unicode" w:hAnsi="Gandhari Unicode" w:cs="e-Tamil OTC"/>
          <w:lang w:val="en-GB"/>
        </w:rPr>
      </w:pPr>
    </w:p>
    <w:p w14:paraId="5656AA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desire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self(pl.) self(pl.)-</w:t>
      </w:r>
    </w:p>
    <w:p w14:paraId="55C6B7B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compatibility</w:t>
      </w:r>
      <w:proofErr w:type="spellStart"/>
      <w:r>
        <w:rPr>
          <w:rFonts w:ascii="Gandhari Unicode" w:hAnsi="Gandhari Unicode" w:cs="e-Tamil OTC"/>
          <w:position w:val="6"/>
          <w:lang w:val="en-GB"/>
        </w:rPr>
        <w:t>iṉ</w:t>
      </w:r>
      <w:proofErr w:type="spellEnd"/>
      <w:r>
        <w:rPr>
          <w:rStyle w:val="FootnoteReference1"/>
          <w:rFonts w:ascii="Gandhari Unicode" w:hAnsi="Gandhari Unicode" w:cs="e-Tamil OTC"/>
          <w:lang w:val="en-GB"/>
        </w:rPr>
        <w:footnoteReference w:id="169"/>
      </w:r>
      <w:r>
        <w:rPr>
          <w:rFonts w:ascii="Gandhari Unicode" w:hAnsi="Gandhari Unicode" w:cs="e-Tamil OTC"/>
          <w:lang w:val="en-GB"/>
        </w:rPr>
        <w:t xml:space="preserve"> they</w:t>
      </w:r>
      <w:ins w:id="313" w:author="Narmada Hansani Polgampalage" w:date="2023-11-16T15:36:00Z">
        <w:r>
          <w:rPr>
            <w:rFonts w:ascii="Gandhari Unicode" w:hAnsi="Gandhari Unicode" w:cs="e-Tamil OTC"/>
            <w:lang w:val="en-GB"/>
          </w:rPr>
          <w:t xml:space="preserve"> </w:t>
        </w:r>
      </w:ins>
      <w:r>
        <w:rPr>
          <w:rFonts w:ascii="Gandhari Unicode" w:hAnsi="Gandhari Unicode" w:cs="e-Tamil OTC"/>
          <w:lang w:val="en-GB"/>
        </w:rPr>
        <w:t xml:space="preserve">-cried(n.pl.) </w:t>
      </w:r>
      <w:proofErr w:type="gramStart"/>
      <w:r>
        <w:rPr>
          <w:rFonts w:ascii="Gandhari Unicode" w:hAnsi="Gandhari Unicode" w:cs="e-Tamil OTC"/>
          <w:lang w:val="en-GB"/>
        </w:rPr>
        <w:t>friend</w:t>
      </w:r>
      <w:proofErr w:type="gramEnd"/>
    </w:p>
    <w:p w14:paraId="438214F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 way- let-happen- low/red head little-they(h.)</w:t>
      </w:r>
    </w:p>
    <w:p w14:paraId="706BE1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village-common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blossom proper-consistency </w:t>
      </w:r>
      <w:proofErr w:type="gramStart"/>
      <w:r>
        <w:rPr>
          <w:rFonts w:ascii="Gandhari Unicode" w:hAnsi="Gandhari Unicode" w:cs="e-Tamil OTC"/>
          <w:lang w:val="en-GB"/>
        </w:rPr>
        <w:t>looked</w:t>
      </w:r>
      <w:proofErr w:type="gramEnd"/>
    </w:p>
    <w:p w14:paraId="75C683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mount-not placed- delight </w:t>
      </w:r>
      <w:proofErr w:type="gramStart"/>
      <w:r>
        <w:rPr>
          <w:rFonts w:ascii="Gandhari Unicode" w:hAnsi="Gandhari Unicode" w:cs="e-Tamil OTC"/>
          <w:lang w:val="en-GB"/>
        </w:rPr>
        <w:t>fight</w:t>
      </w:r>
      <w:proofErr w:type="gramEnd"/>
    </w:p>
    <w:p w14:paraId="5BB87FE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touch- cleft inside- sounding-</w:t>
      </w:r>
    </w:p>
    <w:p w14:paraId="50100B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land-he seen- our- eye</w:t>
      </w:r>
      <w:r>
        <w:rPr>
          <w:rFonts w:ascii="Gandhari Unicode" w:hAnsi="Gandhari Unicode" w:cs="e-Tamil OTC"/>
          <w:position w:val="6"/>
          <w:lang w:val="en-GB"/>
        </w:rPr>
        <w:t>ē</w:t>
      </w:r>
      <w:r>
        <w:rPr>
          <w:rFonts w:ascii="Gandhari Unicode" w:hAnsi="Gandhari Unicode" w:cs="e-Tamil OTC"/>
          <w:lang w:val="en-GB"/>
        </w:rPr>
        <w:t xml:space="preserve">∞  </w:t>
      </w:r>
    </w:p>
    <w:p w14:paraId="12A552DF" w14:textId="77777777" w:rsidR="00544225" w:rsidRDefault="00544225">
      <w:pPr>
        <w:pStyle w:val="Textbody"/>
        <w:spacing w:after="29"/>
        <w:rPr>
          <w:rFonts w:ascii="Gandhari Unicode" w:hAnsi="Gandhari Unicode" w:cs="e-Tamil OTC"/>
          <w:lang w:val="en-GB"/>
        </w:rPr>
      </w:pPr>
    </w:p>
    <w:p w14:paraId="6B68E018" w14:textId="77777777" w:rsidR="00544225" w:rsidRDefault="00544225">
      <w:pPr>
        <w:pStyle w:val="Textbody"/>
        <w:spacing w:after="0"/>
        <w:rPr>
          <w:rFonts w:ascii="Gandhari Unicode" w:hAnsi="Gandhari Unicode" w:cs="e-Tamil OTC"/>
          <w:lang w:val="en-GB"/>
        </w:rPr>
      </w:pPr>
    </w:p>
    <w:p w14:paraId="3169E39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even while we endure desire, these [our eyes]</w:t>
      </w:r>
    </w:p>
    <w:p w14:paraId="464C0C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began to cry for their being compatible [to him], friend,</w:t>
      </w:r>
    </w:p>
    <w:p w14:paraId="6E851712"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our eyes which had seen the man from the hills,</w:t>
      </w:r>
    </w:p>
    <w:p w14:paraId="02D30235"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where inside the clefts touching the sky</w:t>
      </w:r>
    </w:p>
    <w:p w14:paraId="740857AF" w14:textId="77777777" w:rsidR="00544225" w:rsidRDefault="00000000">
      <w:pPr>
        <w:pStyle w:val="Textbody"/>
        <w:tabs>
          <w:tab w:val="left" w:pos="0"/>
          <w:tab w:val="left" w:pos="413"/>
        </w:tabs>
        <w:spacing w:after="0"/>
        <w:rPr>
          <w:rFonts w:ascii="Gandhari Unicode" w:hAnsi="Gandhari Unicode" w:cs="e-Tamil OTC"/>
          <w:lang w:val="en-GB"/>
        </w:rPr>
      </w:pPr>
      <w:r>
        <w:rPr>
          <w:rFonts w:ascii="Gandhari Unicode" w:hAnsi="Gandhari Unicode" w:cs="e-Tamil OTC"/>
          <w:lang w:val="en-GB"/>
        </w:rPr>
        <w:tab/>
        <w:t>the joyous clamour [re]sounds,</w:t>
      </w:r>
    </w:p>
    <w:p w14:paraId="7F18C9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that was taken up</w:t>
      </w:r>
      <w:r>
        <w:rPr>
          <w:rStyle w:val="FootnoteReference1"/>
          <w:rFonts w:ascii="Gandhari Unicode" w:hAnsi="Gandhari Unicode" w:cs="e-Tamil OTC"/>
          <w:lang w:val="en-GB"/>
        </w:rPr>
        <w:footnoteReference w:id="170"/>
      </w:r>
      <w:r>
        <w:rPr>
          <w:rFonts w:ascii="Gandhari Unicode" w:hAnsi="Gandhari Unicode" w:cs="e-Tamil OTC"/>
          <w:lang w:val="en-GB"/>
        </w:rPr>
        <w:t xml:space="preserve"> by the little ones with ruddy heads</w:t>
      </w:r>
      <w:r>
        <w:rPr>
          <w:rStyle w:val="FootnoteReference1"/>
          <w:rFonts w:ascii="Gandhari Unicode" w:hAnsi="Gandhari Unicode" w:cs="e-Tamil OTC"/>
          <w:lang w:val="en-GB"/>
        </w:rPr>
        <w:footnoteReference w:id="171"/>
      </w:r>
    </w:p>
    <w:p w14:paraId="7501320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who led the calves on the way, beholding, on the village common,</w:t>
      </w:r>
    </w:p>
    <w:p w14:paraId="49EA126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the </w:t>
      </w:r>
      <w:proofErr w:type="spellStart"/>
      <w:r>
        <w:rPr>
          <w:rFonts w:ascii="Gandhari Unicode" w:hAnsi="Gandhari Unicode" w:cs="e-Tamil OTC"/>
          <w:lang w:val="en-GB"/>
        </w:rPr>
        <w:t>Vēṅkai’s</w:t>
      </w:r>
      <w:proofErr w:type="spellEnd"/>
      <w:r>
        <w:rPr>
          <w:rFonts w:ascii="Gandhari Unicode" w:hAnsi="Gandhari Unicode" w:cs="e-Tamil OTC"/>
          <w:lang w:val="en-GB"/>
        </w:rPr>
        <w:t xml:space="preserve"> blossoms being ready, without climbing [it].</w:t>
      </w:r>
      <w:r>
        <w:rPr>
          <w:rStyle w:val="FootnoteReference1"/>
          <w:rFonts w:ascii="Gandhari Unicode" w:hAnsi="Gandhari Unicode" w:cs="e-Tamil OTC"/>
          <w:lang w:val="en-GB"/>
        </w:rPr>
        <w:footnoteReference w:id="172"/>
      </w:r>
    </w:p>
    <w:p w14:paraId="33D213F3" w14:textId="77777777" w:rsidR="00544225" w:rsidRDefault="00544225">
      <w:pPr>
        <w:pStyle w:val="Textbody"/>
        <w:spacing w:after="0"/>
        <w:rPr>
          <w:rFonts w:ascii="Gandhari Unicode" w:hAnsi="Gandhari Unicode" w:cs="e-Tamil OTC"/>
          <w:lang w:val="en-GB"/>
        </w:rPr>
      </w:pPr>
    </w:p>
    <w:p w14:paraId="1D543323" w14:textId="77777777" w:rsidR="00544225" w:rsidRDefault="00000000">
      <w:pPr>
        <w:rPr>
          <w:rFonts w:ascii="Gandhari Unicode" w:eastAsiaTheme="majorEastAsia" w:hAnsi="Gandhari Unicode" w:cstheme="majorBidi" w:hint="eastAsia"/>
          <w:b/>
        </w:rPr>
      </w:pPr>
      <w:r>
        <w:br w:type="page"/>
      </w:r>
    </w:p>
    <w:p w14:paraId="423A81B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242</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குழற்றத்தன்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 / the confidante</w:t>
      </w:r>
    </w:p>
    <w:p w14:paraId="598FCF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கற்புகாலத்துக்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நற்றாய்க்குச்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D2108E1" w14:textId="77777777" w:rsidR="00544225" w:rsidRDefault="00544225">
      <w:pPr>
        <w:pStyle w:val="Textbody"/>
        <w:spacing w:after="29"/>
        <w:rPr>
          <w:rFonts w:ascii="Gandhari Unicode" w:hAnsi="Gandhari Unicode" w:cs="e-Tamil OTC"/>
          <w:lang w:val="en-GB"/>
        </w:rPr>
      </w:pPr>
    </w:p>
    <w:p w14:paraId="775E98A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p>
    <w:p w14:paraId="0313DEE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லொண்பொறி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யெருத்திற்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ருறைப்பப்</w:t>
      </w:r>
      <w:proofErr w:type="spellEnd"/>
    </w:p>
    <w:p w14:paraId="2C5BAE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புறவிற்</w:t>
      </w:r>
      <w:proofErr w:type="spellEnd"/>
    </w:p>
    <w:p w14:paraId="5442F3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வேறூர்</w:t>
      </w:r>
      <w:proofErr w:type="spellEnd"/>
    </w:p>
    <w:p w14:paraId="277C5F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வேந்துவிடு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செலினுஞ்</w:t>
      </w:r>
      <w:proofErr w:type="spellEnd"/>
    </w:p>
    <w:p w14:paraId="697A20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சேந்துவர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w:t>
      </w:r>
    </w:p>
    <w:p w14:paraId="0D3B016B" w14:textId="77777777" w:rsidR="00544225" w:rsidRDefault="00544225">
      <w:pPr>
        <w:pStyle w:val="Textbody"/>
        <w:spacing w:after="29"/>
        <w:rPr>
          <w:rFonts w:ascii="Gandhari Unicode" w:hAnsi="Gandhari Unicode" w:cs="e-Tamil OTC"/>
          <w:lang w:val="en-GB"/>
        </w:rPr>
      </w:pPr>
    </w:p>
    <w:p w14:paraId="2BB217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கானங்</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கோழிக்</w:t>
      </w:r>
      <w:proofErr w:type="spellEnd"/>
      <w:r>
        <w:rPr>
          <w:rFonts w:ascii="Gandhari Unicode" w:hAnsi="Gandhari Unicode" w:cs="e-Tamil OTC"/>
          <w:lang w:val="en-GB"/>
        </w:rPr>
        <w:t xml:space="preserve">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லொண்பொறி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L1, C2+3, G1+2v, Nakk.,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EA,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னுண்பொறி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யெருத்திற்</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னுண்பொறி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லொண்பொருட்டி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புதனீர்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செலினுஞ்</w:t>
      </w:r>
      <w:proofErr w:type="spellEnd"/>
      <w:r>
        <w:rPr>
          <w:rFonts w:ascii="Gandhari Unicode" w:hAnsi="Gandhari Unicode" w:cs="e-Tamil OTC"/>
          <w:lang w:val="en-GB"/>
        </w:rPr>
        <w:t xml:space="preserve"> L1, C2, G2, </w:t>
      </w:r>
      <w:proofErr w:type="spellStart"/>
      <w:proofErr w:type="gramStart"/>
      <w:r>
        <w:rPr>
          <w:rFonts w:ascii="Gandhari Unicode" w:hAnsi="Gandhari Unicode" w:cs="e-Tamil OTC"/>
          <w:lang w:val="en-GB"/>
        </w:rPr>
        <w:t>Iḷ.v</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செல்லினுஞ்</w:t>
      </w:r>
      <w:proofErr w:type="spellEnd"/>
      <w:r>
        <w:rPr>
          <w:rFonts w:ascii="Gandhari Unicode" w:hAnsi="Gandhari Unicode" w:cs="e-Tamil OTC"/>
          <w:lang w:val="en-GB"/>
        </w:rPr>
        <w:t xml:space="preserve"> G1v,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வரினுஞ்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சேந்துவர</w:t>
      </w:r>
      <w:proofErr w:type="spellEnd"/>
      <w:r>
        <w:rPr>
          <w:rFonts w:ascii="Gandhari Unicode" w:hAnsi="Gandhari Unicode" w:cs="e-Tamil OTC"/>
          <w:lang w:val="en-GB"/>
        </w:rPr>
        <w:t xml:space="preserve"> C2+3v, KK,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சேர்ந்துவர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Nakk., </w:t>
      </w:r>
      <w:proofErr w:type="spellStart"/>
      <w:r>
        <w:rPr>
          <w:rFonts w:ascii="Gandhari Unicode" w:hAnsi="Gandhari Unicode" w:cs="e-Tamil OTC"/>
          <w:lang w:val="en-GB"/>
        </w:rPr>
        <w:t>KKv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லறியாது</w:t>
      </w:r>
      <w:proofErr w:type="spellEnd"/>
      <w:r>
        <w:rPr>
          <w:rFonts w:ascii="Gandhari Unicode" w:hAnsi="Gandhari Unicode" w:cs="e-Tamil OTC"/>
          <w:lang w:val="en-GB"/>
        </w:rPr>
        <w:t xml:space="preserve"> L1, C1+2,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லரிது</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லரியது</w:t>
      </w:r>
      <w:proofErr w:type="spellEnd"/>
      <w:r>
        <w:rPr>
          <w:rFonts w:ascii="Gandhari Unicode" w:hAnsi="Gandhari Unicode" w:cs="e-Tamil OTC"/>
          <w:lang w:val="en-GB"/>
        </w:rPr>
        <w:t xml:space="preserve"> CP, I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p>
    <w:p w14:paraId="6A2D00E2" w14:textId="77777777" w:rsidR="00544225" w:rsidRDefault="00544225">
      <w:pPr>
        <w:pStyle w:val="Textbody"/>
        <w:spacing w:after="29"/>
        <w:rPr>
          <w:rFonts w:ascii="Gandhari Unicode" w:hAnsi="Gandhari Unicode" w:cs="e-Tamil OTC"/>
          <w:lang w:val="en-GB"/>
        </w:rPr>
      </w:pPr>
    </w:p>
    <w:p w14:paraId="5B87C0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kōḻi</w:t>
      </w:r>
      <w:del w:id="314" w:author="Narmada Hansani Polgampalage" w:date="2023-11-13T15:33:00Z">
        <w:r>
          <w:rPr>
            <w:rFonts w:ascii="Gandhari Unicode" w:hAnsi="Gandhari Unicode" w:cs="e-Tamil OTC"/>
            <w:lang w:val="en-GB"/>
          </w:rPr>
          <w:delText xml:space="preserve"> </w:delText>
        </w:r>
      </w:del>
      <w:r>
        <w:rPr>
          <w:rFonts w:ascii="Gandhari Unicode" w:hAnsi="Gandhari Unicode" w:cs="e-Tamil OTC"/>
          <w:lang w:val="en-GB"/>
        </w:rPr>
        <w:t>k</w:t>
      </w:r>
      <w:proofErr w:type="spellEnd"/>
      <w:ins w:id="315" w:author="Narmada Hansani Polgampalage" w:date="2023-11-13T15:33:00Z">
        <w:r>
          <w:rPr>
            <w:rFonts w:ascii="Gandhari Unicode" w:hAnsi="Gandhari Unicode" w:cs="e-Tamil OTC"/>
            <w:lang w:val="en-GB"/>
          </w:rPr>
          <w:t xml:space="preserve">    +</w:t>
        </w:r>
      </w:ins>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cēval</w:t>
      </w:r>
      <w:proofErr w:type="spellEnd"/>
    </w:p>
    <w:p w14:paraId="01DEDC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poṟi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eruttiṉ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uṟaippa</w:t>
      </w:r>
      <w:proofErr w:type="spellEnd"/>
      <w:r>
        <w:rPr>
          <w:rFonts w:ascii="Gandhari Unicode" w:hAnsi="Gandhari Unicode" w:cs="e-Tamil OTC"/>
          <w:lang w:val="en-GB"/>
        </w:rPr>
        <w:t>+</w:t>
      </w:r>
    </w:p>
    <w:p w14:paraId="5DB492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735CF1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cīṟ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ūrōḷ</w:t>
      </w:r>
      <w:proofErr w:type="spellEnd"/>
      <w:r>
        <w:rPr>
          <w:rFonts w:ascii="Gandhari Unicode" w:hAnsi="Gandhari Unicode" w:cs="e-Tamil OTC"/>
          <w:lang w:val="en-GB"/>
        </w:rPr>
        <w:t xml:space="preserve">-ē </w:t>
      </w:r>
      <w:proofErr w:type="spellStart"/>
      <w:r>
        <w:rPr>
          <w:rFonts w:ascii="Gandhari Unicode" w:hAnsi="Gandhari Unicode" w:cs="e-Tamil OTC"/>
          <w:lang w:val="en-GB"/>
        </w:rPr>
        <w:t>maṭantai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p>
    <w:p w14:paraId="4F9E64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vēntu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toḻiloṭu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celiṉum</w:t>
      </w:r>
      <w:proofErr w:type="spellEnd"/>
    </w:p>
    <w:p w14:paraId="0A7AED7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cēntu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aṟiyātu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-ē.</w:t>
      </w:r>
    </w:p>
    <w:p w14:paraId="28F49BA4" w14:textId="77777777" w:rsidR="00544225" w:rsidRDefault="00544225">
      <w:pPr>
        <w:pStyle w:val="Textbody"/>
        <w:spacing w:after="29" w:line="260" w:lineRule="exact"/>
        <w:rPr>
          <w:rFonts w:ascii="Gandhari Unicode" w:hAnsi="Gandhari Unicode" w:cs="e-Tamil OTC"/>
          <w:u w:val="single"/>
          <w:lang w:val="en-GB"/>
        </w:rPr>
      </w:pPr>
    </w:p>
    <w:p w14:paraId="4B0398E7" w14:textId="77777777" w:rsidR="00544225" w:rsidRDefault="00544225">
      <w:pPr>
        <w:pStyle w:val="Textbody"/>
        <w:spacing w:after="29" w:line="260" w:lineRule="exact"/>
        <w:rPr>
          <w:rFonts w:ascii="Gandhari Unicode" w:hAnsi="Gandhari Unicode" w:cs="e-Tamil OTC"/>
          <w:u w:val="single"/>
          <w:lang w:val="en-GB"/>
        </w:rPr>
      </w:pPr>
    </w:p>
    <w:p w14:paraId="640DA3D7" w14:textId="77777777" w:rsidR="00544225" w:rsidRDefault="00000000">
      <w:pPr>
        <w:pStyle w:val="Textbody"/>
        <w:spacing w:after="29" w:line="260" w:lineRule="exact"/>
        <w:rPr>
          <w:rFonts w:ascii="Gandhari Unicode" w:hAnsi="Gandhari Unicode" w:cs="e-Tamil OTC"/>
          <w:u w:val="single"/>
          <w:lang w:val="en-GB"/>
        </w:rPr>
      </w:pPr>
      <w:r>
        <w:br w:type="page"/>
      </w:r>
    </w:p>
    <w:p w14:paraId="7A536BB5"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foster-mother, who had gone to the marriage house, speaking to the real mother in the time of marriage.</w:t>
      </w:r>
    </w:p>
    <w:p w14:paraId="6D580194" w14:textId="77777777" w:rsidR="00544225" w:rsidRDefault="00544225">
      <w:pPr>
        <w:pStyle w:val="Textbody"/>
        <w:spacing w:after="29" w:line="260" w:lineRule="exact"/>
        <w:rPr>
          <w:rFonts w:ascii="Gandhari Unicode" w:hAnsi="Gandhari Unicode" w:cs="e-Tamil OTC"/>
          <w:lang w:val="en-GB"/>
        </w:rPr>
      </w:pPr>
    </w:p>
    <w:p w14:paraId="64416A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forest fowl seize- voice </w:t>
      </w:r>
      <w:proofErr w:type="gramStart"/>
      <w:r>
        <w:rPr>
          <w:rFonts w:ascii="Gandhari Unicode" w:hAnsi="Gandhari Unicode" w:cs="e-Tamil OTC"/>
          <w:lang w:val="en-GB"/>
        </w:rPr>
        <w:t>cock</w:t>
      </w:r>
      <w:proofErr w:type="gramEnd"/>
      <w:r>
        <w:rPr>
          <w:rFonts w:ascii="Gandhari Unicode" w:hAnsi="Gandhari Unicode" w:cs="e-Tamil OTC"/>
          <w:lang w:val="en-GB"/>
        </w:rPr>
        <w:t xml:space="preserve"> </w:t>
      </w:r>
      <w:r>
        <w:rPr>
          <w:rFonts w:ascii="Gandhari Unicode" w:hAnsi="Gandhari Unicode" w:cs="e-Tamil OTC"/>
          <w:lang w:val="en-GB"/>
        </w:rPr>
        <w:tab/>
      </w:r>
    </w:p>
    <w:p w14:paraId="3C97D6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spot neck</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cool drop drip(inf.)</w:t>
      </w:r>
    </w:p>
    <w:p w14:paraId="2802492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shrub water overflowing- flower smell- woodland</w:t>
      </w:r>
      <w:proofErr w:type="spellStart"/>
      <w:r>
        <w:rPr>
          <w:rFonts w:ascii="Gandhari Unicode" w:hAnsi="Gandhari Unicode" w:cs="e-Tamil OTC"/>
          <w:position w:val="6"/>
          <w:lang w:val="en-GB"/>
        </w:rPr>
        <w:t>iṉ</w:t>
      </w:r>
      <w:proofErr w:type="spellEnd"/>
    </w:p>
    <w:p w14:paraId="7ABC83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village-she</w:t>
      </w:r>
      <w:r>
        <w:rPr>
          <w:rFonts w:ascii="Gandhari Unicode" w:hAnsi="Gandhari Unicode" w:cs="e-Tamil OTC"/>
          <w:position w:val="6"/>
          <w:lang w:val="en-GB"/>
        </w:rPr>
        <w:t>ē</w:t>
      </w:r>
      <w:r>
        <w:rPr>
          <w:rFonts w:ascii="Gandhari Unicode" w:hAnsi="Gandhari Unicode" w:cs="e-Tamil OTC"/>
          <w:lang w:val="en-GB"/>
        </w:rPr>
        <w:t xml:space="preserve"> girl different village</w:t>
      </w:r>
    </w:p>
    <w:p w14:paraId="2D1E0E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 let- task-with go-if-even</w:t>
      </w:r>
    </w:p>
    <w:p w14:paraId="751EA0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stayed coming know-not superiority chariot</w:t>
      </w:r>
      <w:r>
        <w:rPr>
          <w:rFonts w:ascii="Gandhari Unicode" w:hAnsi="Gandhari Unicode" w:cs="e-Tamil OTC"/>
          <w:position w:val="6"/>
          <w:lang w:val="en-GB"/>
        </w:rPr>
        <w:t>ē</w:t>
      </w:r>
      <w:r>
        <w:rPr>
          <w:rFonts w:ascii="Gandhari Unicode" w:hAnsi="Gandhari Unicode" w:cs="e-Tamil OTC"/>
          <w:lang w:val="en-GB"/>
        </w:rPr>
        <w:t>.</w:t>
      </w:r>
    </w:p>
    <w:p w14:paraId="330A1A07" w14:textId="77777777" w:rsidR="00544225" w:rsidRDefault="00544225">
      <w:pPr>
        <w:pStyle w:val="Textbody"/>
        <w:spacing w:after="29"/>
        <w:rPr>
          <w:rFonts w:ascii="Gandhari Unicode" w:hAnsi="Gandhari Unicode" w:cs="e-Tamil OTC"/>
          <w:lang w:val="en-GB"/>
        </w:rPr>
      </w:pPr>
    </w:p>
    <w:p w14:paraId="25955995" w14:textId="77777777" w:rsidR="00544225" w:rsidRDefault="00544225">
      <w:pPr>
        <w:pStyle w:val="Textbody"/>
        <w:spacing w:after="0"/>
        <w:rPr>
          <w:rFonts w:ascii="Gandhari Unicode" w:hAnsi="Gandhari Unicode" w:cs="e-Tamil OTC"/>
          <w:lang w:val="en-GB"/>
        </w:rPr>
      </w:pPr>
    </w:p>
    <w:p w14:paraId="6D9A77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girl [is] from a little village</w:t>
      </w:r>
      <w:r>
        <w:rPr>
          <w:rStyle w:val="FootnoteReference1"/>
          <w:rFonts w:ascii="Gandhari Unicode" w:hAnsi="Gandhari Unicode" w:cs="e-Tamil OTC"/>
          <w:lang w:val="en-GB"/>
        </w:rPr>
        <w:footnoteReference w:id="173"/>
      </w:r>
    </w:p>
    <w:p w14:paraId="59DBEA1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in the woodlands, fragrant from flowers dripping with </w:t>
      </w:r>
      <w:proofErr w:type="gramStart"/>
      <w:r>
        <w:rPr>
          <w:rFonts w:ascii="Gandhari Unicode" w:hAnsi="Gandhari Unicode" w:cs="e-Tamil OTC"/>
          <w:lang w:val="en-GB"/>
        </w:rPr>
        <w:t>water</w:t>
      </w:r>
      <w:proofErr w:type="gramEnd"/>
    </w:p>
    <w:p w14:paraId="64AF88D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shrubs,</w:t>
      </w:r>
    </w:p>
    <w:p w14:paraId="3D213A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cool drops drip onto the bright-spotted neck</w:t>
      </w:r>
    </w:p>
    <w:p w14:paraId="3ECD5820"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of the forest cockerel with arresting voice.</w:t>
      </w:r>
    </w:p>
    <w:p w14:paraId="66BA9C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Even if he goes with a task, sent by the king, to another village,</w:t>
      </w:r>
    </w:p>
    <w:p w14:paraId="201251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superior chariot knows nothing of resting [before] coming.</w:t>
      </w:r>
      <w:r>
        <w:rPr>
          <w:rStyle w:val="FootnoteReference1"/>
          <w:rFonts w:ascii="Gandhari Unicode" w:hAnsi="Gandhari Unicode" w:cs="e-Tamil OTC"/>
          <w:lang w:val="en-GB"/>
        </w:rPr>
        <w:footnoteReference w:id="174"/>
      </w:r>
    </w:p>
    <w:p w14:paraId="79D0A9BA" w14:textId="77777777" w:rsidR="00544225" w:rsidRDefault="00544225">
      <w:pPr>
        <w:pStyle w:val="Textbody"/>
        <w:spacing w:after="0"/>
        <w:rPr>
          <w:rFonts w:ascii="Gandhari Unicode" w:hAnsi="Gandhari Unicode" w:cs="e-Tamil OTC"/>
          <w:lang w:val="en-GB"/>
        </w:rPr>
      </w:pPr>
    </w:p>
    <w:p w14:paraId="550C344A" w14:textId="77777777" w:rsidR="00544225" w:rsidRDefault="00000000">
      <w:pPr>
        <w:rPr>
          <w:rFonts w:ascii="Gandhari Unicode" w:eastAsiaTheme="majorEastAsia" w:hAnsi="Gandhari Unicode" w:cstheme="majorBidi" w:hint="eastAsia"/>
          <w:b/>
        </w:rPr>
      </w:pPr>
      <w:r>
        <w:br w:type="page"/>
      </w:r>
    </w:p>
    <w:p w14:paraId="503ECE2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243</w:t>
      </w:r>
      <w:r>
        <w:rPr>
          <w:rFonts w:ascii="e-Tamil OTC" w:hAnsi="e-Tamil OTC" w:cs="e-Tamil OTC"/>
          <w:b/>
          <w:i w:val="0"/>
          <w:iCs w:val="0"/>
          <w:color w:val="auto"/>
        </w:rPr>
        <w:t xml:space="preserve"> </w:t>
      </w:r>
      <w:proofErr w:type="spellStart"/>
      <w:r>
        <w:rPr>
          <w:rFonts w:ascii="e-Tamil OTC" w:hAnsi="e-Tamil OTC" w:cs="e-Tamil OTC"/>
          <w:i w:val="0"/>
          <w:iCs w:val="0"/>
          <w:color w:val="auto"/>
        </w:rPr>
        <w:t>நம்பி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குட்டுவன்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4769A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வன்பொறையெதிரழிந்து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508C0C0" w14:textId="77777777" w:rsidR="00544225" w:rsidRDefault="00544225">
      <w:pPr>
        <w:pStyle w:val="Textbody"/>
        <w:spacing w:after="29"/>
        <w:rPr>
          <w:rFonts w:ascii="Gandhari Unicode" w:hAnsi="Gandhari Unicode" w:cs="e-Tamil OTC"/>
          <w:lang w:val="en-GB"/>
        </w:rPr>
      </w:pPr>
    </w:p>
    <w:p w14:paraId="5BD759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கவட்டிலை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யடும்பின்</w:t>
      </w:r>
      <w:proofErr w:type="spellEnd"/>
    </w:p>
    <w:p w14:paraId="6F8C60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p>
    <w:p w14:paraId="7755C08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லயரும்</w:t>
      </w:r>
      <w:proofErr w:type="spellEnd"/>
    </w:p>
    <w:p w14:paraId="2FC710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w:t>
      </w:r>
      <w:proofErr w:type="spellEnd"/>
    </w:p>
    <w:p w14:paraId="02DF06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r>
        <w:rPr>
          <w:rFonts w:ascii="Gandhari Unicode" w:hAnsi="Gandhari Unicode" w:cs="e-Tamil OTC"/>
          <w:lang w:val="en-GB"/>
        </w:rPr>
        <w:tab/>
      </w:r>
    </w:p>
    <w:p w14:paraId="40FC5A37" w14:textId="77777777" w:rsidR="00544225" w:rsidRDefault="00544225">
      <w:pPr>
        <w:pStyle w:val="Textbody"/>
        <w:spacing w:after="29"/>
        <w:rPr>
          <w:rFonts w:ascii="Gandhari Unicode" w:hAnsi="Gandhari Unicode" w:cs="e-Tamil OTC"/>
          <w:lang w:val="en-GB"/>
        </w:rPr>
      </w:pPr>
    </w:p>
    <w:p w14:paraId="2C1DCB7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மாணடி</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வெண்பூக்</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படீஇயரென்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படிகுயரென்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படிகியரென்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0E13A31F" w14:textId="77777777" w:rsidR="00544225" w:rsidRDefault="00544225">
      <w:pPr>
        <w:pStyle w:val="Textbody"/>
        <w:spacing w:after="29"/>
        <w:rPr>
          <w:rFonts w:ascii="Gandhari Unicode" w:hAnsi="Gandhari Unicode" w:cs="e-Tamil OTC"/>
          <w:lang w:val="en-GB"/>
        </w:rPr>
      </w:pPr>
    </w:p>
    <w:p w14:paraId="22659E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kavaṭṭ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aṭumpiṉ</w:t>
      </w:r>
      <w:proofErr w:type="spellEnd"/>
    </w:p>
    <w:p w14:paraId="2F841D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ins w:id="316" w:author="Narmada Hansani Polgampalage" w:date="2023-11-13T15:49:00Z">
        <w:r>
          <w:rPr>
            <w:rFonts w:ascii="Gandhari Unicode" w:hAnsi="Gandhari Unicode" w:cs="e-Tamil OTC"/>
            <w:lang w:val="en-GB"/>
          </w:rPr>
          <w:t>~</w:t>
        </w:r>
      </w:ins>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koḻuti</w:t>
      </w:r>
      <w:proofErr w:type="spellEnd"/>
    </w:p>
    <w:p w14:paraId="7A70418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ayarum</w:t>
      </w:r>
      <w:proofErr w:type="spellEnd"/>
    </w:p>
    <w:p w14:paraId="3F8E0A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cērppaṉai</w:t>
      </w:r>
      <w:proofErr w:type="spellEnd"/>
    </w:p>
    <w:p w14:paraId="473B1D8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uḷḷēṉ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41E7B53B" w14:textId="77777777" w:rsidR="00544225" w:rsidRDefault="00544225">
      <w:pPr>
        <w:pStyle w:val="Textbody"/>
        <w:spacing w:after="29" w:line="260" w:lineRule="exact"/>
        <w:rPr>
          <w:rFonts w:ascii="Gandhari Unicode" w:hAnsi="Gandhari Unicode" w:cs="e-Tamil OTC"/>
          <w:lang w:val="en-GB"/>
        </w:rPr>
      </w:pPr>
    </w:p>
    <w:p w14:paraId="71206A54" w14:textId="77777777" w:rsidR="00544225" w:rsidRDefault="00544225">
      <w:pPr>
        <w:pStyle w:val="Textbody"/>
        <w:spacing w:after="29" w:line="260" w:lineRule="exact"/>
        <w:rPr>
          <w:rFonts w:ascii="Gandhari Unicode" w:hAnsi="Gandhari Unicode" w:cs="e-Tamil OTC"/>
          <w:lang w:val="en-GB"/>
        </w:rPr>
      </w:pPr>
    </w:p>
    <w:p w14:paraId="039C06D0" w14:textId="77777777" w:rsidR="00544225" w:rsidRDefault="00000000">
      <w:pPr>
        <w:pStyle w:val="Textbody"/>
        <w:spacing w:after="29" w:line="259" w:lineRule="exact"/>
        <w:rPr>
          <w:rFonts w:ascii="Gandhari Unicode" w:hAnsi="Gandhari Unicode" w:cs="e-Tamil OTC"/>
          <w:lang w:val="en-GB"/>
        </w:rPr>
      </w:pPr>
      <w:r>
        <w:br w:type="page"/>
      </w:r>
    </w:p>
    <w:p w14:paraId="13BE1B6D"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in desolation in the face of encouragement.</w:t>
      </w:r>
    </w:p>
    <w:p w14:paraId="7F2EF178" w14:textId="77777777" w:rsidR="00544225" w:rsidRDefault="00544225">
      <w:pPr>
        <w:pStyle w:val="Textbody"/>
        <w:spacing w:after="29" w:line="259" w:lineRule="exact"/>
        <w:rPr>
          <w:rFonts w:ascii="Gandhari Unicode" w:hAnsi="Gandhari Unicode" w:cs="e-Tamil OTC"/>
          <w:lang w:val="en-GB"/>
        </w:rPr>
      </w:pPr>
    </w:p>
    <w:p w14:paraId="46F296B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stag foot like twig leaf </w:t>
      </w:r>
      <w:proofErr w:type="spellStart"/>
      <w:r>
        <w:rPr>
          <w:rFonts w:ascii="Gandhari Unicode" w:hAnsi="Gandhari Unicode" w:cs="e-Tamil OTC"/>
          <w:lang w:val="en-GB"/>
        </w:rPr>
        <w:t>Aṭumpu</w:t>
      </w:r>
      <w:proofErr w:type="spellEnd"/>
      <w:r>
        <w:rPr>
          <w:rFonts w:ascii="Gandhari Unicode" w:hAnsi="Gandhari Unicode" w:cs="e-Tamil OTC"/>
          <w:lang w:val="en-GB"/>
        </w:rPr>
        <w:t>(-</w:t>
      </w:r>
      <w:proofErr w:type="gramStart"/>
      <w:r>
        <w:rPr>
          <w:rFonts w:ascii="Gandhari Unicode" w:hAnsi="Gandhari Unicode" w:cs="e-Tamil OTC"/>
          <w:lang w:val="en-GB"/>
        </w:rPr>
        <w:t>plant)</w:t>
      </w:r>
      <w:proofErr w:type="spellStart"/>
      <w:r>
        <w:rPr>
          <w:rFonts w:ascii="Gandhari Unicode" w:hAnsi="Gandhari Unicode" w:cs="e-Tamil OTC"/>
          <w:position w:val="6"/>
          <w:lang w:val="en-GB"/>
        </w:rPr>
        <w:t>iṉ</w:t>
      </w:r>
      <w:proofErr w:type="spellEnd"/>
      <w:proofErr w:type="gramEnd"/>
    </w:p>
    <w:p w14:paraId="638D73C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garland sapphire like bright flower </w:t>
      </w:r>
      <w:proofErr w:type="gramStart"/>
      <w:r>
        <w:rPr>
          <w:rFonts w:ascii="Gandhari Unicode" w:hAnsi="Gandhari Unicode" w:cs="e-Tamil OTC"/>
          <w:lang w:val="en-GB"/>
        </w:rPr>
        <w:t>pecked</w:t>
      </w:r>
      <w:proofErr w:type="gramEnd"/>
    </w:p>
    <w:p w14:paraId="44A0609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bright bracelet women play engaging-</w:t>
      </w:r>
    </w:p>
    <w:p w14:paraId="57A5F73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bird buzz- big </w:t>
      </w:r>
      <w:proofErr w:type="gramStart"/>
      <w:r>
        <w:rPr>
          <w:rFonts w:ascii="Gandhari Unicode" w:hAnsi="Gandhari Unicode" w:cs="e-Tamil OTC"/>
          <w:lang w:val="en-GB"/>
        </w:rPr>
        <w:t>sea coast</w:t>
      </w:r>
      <w:proofErr w:type="gramEnd"/>
      <w:r>
        <w:rPr>
          <w:rFonts w:ascii="Gandhari Unicode" w:hAnsi="Gandhari Unicode" w:cs="e-Tamil OTC"/>
          <w:lang w:val="en-GB"/>
        </w:rPr>
        <w:t>-he(acc.)</w:t>
      </w:r>
    </w:p>
    <w:p w14:paraId="1508DC1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I-don't-remember friend happen(inf./opt.) my- eye</w:t>
      </w:r>
      <w:r>
        <w:rPr>
          <w:rFonts w:ascii="Gandhari Unicode" w:hAnsi="Gandhari Unicode" w:cs="e-Tamil OTC"/>
          <w:position w:val="6"/>
          <w:lang w:val="en-GB"/>
        </w:rPr>
        <w:t>ē</w:t>
      </w:r>
      <w:r>
        <w:rPr>
          <w:rFonts w:ascii="Gandhari Unicode" w:hAnsi="Gandhari Unicode" w:cs="e-Tamil OTC"/>
          <w:lang w:val="en-GB"/>
        </w:rPr>
        <w:t>.</w:t>
      </w:r>
    </w:p>
    <w:p w14:paraId="0FEFDDD6" w14:textId="77777777" w:rsidR="00544225" w:rsidRDefault="00544225">
      <w:pPr>
        <w:pStyle w:val="Textbody"/>
        <w:spacing w:after="0" w:line="259" w:lineRule="exact"/>
        <w:rPr>
          <w:rFonts w:ascii="Gandhari Unicode" w:hAnsi="Gandhari Unicode" w:cs="e-Tamil OTC"/>
          <w:lang w:val="en-GB"/>
        </w:rPr>
      </w:pPr>
    </w:p>
    <w:p w14:paraId="001E03CF" w14:textId="77777777" w:rsidR="00544225" w:rsidRDefault="00544225">
      <w:pPr>
        <w:pStyle w:val="Textbody"/>
        <w:spacing w:after="0" w:line="259" w:lineRule="exact"/>
        <w:rPr>
          <w:rFonts w:ascii="Gandhari Unicode" w:hAnsi="Gandhari Unicode" w:cs="e-Tamil OTC"/>
          <w:lang w:val="en-GB"/>
        </w:rPr>
      </w:pPr>
    </w:p>
    <w:p w14:paraId="1A84BDFF"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 won't remember, friend,</w:t>
      </w:r>
    </w:p>
    <w:p w14:paraId="7179900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man from the coast of the great sea buzzing with birds,</w:t>
      </w:r>
    </w:p>
    <w:p w14:paraId="5F97C4E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where women with bright bracelets are engaged in play</w:t>
      </w:r>
    </w:p>
    <w:p w14:paraId="5C68B15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having picked flowers bright as sapphires for a garland</w:t>
      </w:r>
      <w:r>
        <w:rPr>
          <w:rStyle w:val="FootnoteReference1"/>
          <w:rFonts w:ascii="Gandhari Unicode" w:hAnsi="Gandhari Unicode" w:cs="e-Tamil OTC"/>
          <w:lang w:val="en-GB"/>
        </w:rPr>
        <w:footnoteReference w:id="175"/>
      </w:r>
    </w:p>
    <w:p w14:paraId="3768735B"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plants [forked] like a stag's foot.</w:t>
      </w:r>
    </w:p>
    <w:p w14:paraId="3D1E43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May my eyes close.</w:t>
      </w:r>
    </w:p>
    <w:p w14:paraId="4D1420BE" w14:textId="77777777" w:rsidR="00544225" w:rsidRDefault="00544225">
      <w:pPr>
        <w:pStyle w:val="Textbody"/>
        <w:spacing w:after="0"/>
        <w:rPr>
          <w:rFonts w:ascii="Gandhari Unicode" w:hAnsi="Gandhari Unicode" w:cs="e-Tamil OTC"/>
          <w:lang w:val="en-GB"/>
        </w:rPr>
      </w:pPr>
    </w:p>
    <w:p w14:paraId="183902E6" w14:textId="77777777" w:rsidR="00544225" w:rsidRDefault="00544225">
      <w:pPr>
        <w:pStyle w:val="Textbody"/>
        <w:spacing w:after="0"/>
        <w:rPr>
          <w:rFonts w:ascii="Gandhari Unicode" w:hAnsi="Gandhari Unicode" w:cs="e-Tamil OTC"/>
          <w:lang w:val="en-GB"/>
        </w:rPr>
      </w:pPr>
    </w:p>
    <w:p w14:paraId="5E30FE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 xml:space="preserve">I don’t remember </w:t>
      </w:r>
      <w:proofErr w:type="gramStart"/>
      <w:r>
        <w:rPr>
          <w:rFonts w:ascii="Gandhari Unicode" w:hAnsi="Gandhari Unicode" w:cs="e-Tamil OTC"/>
          <w:lang w:val="en-GB"/>
        </w:rPr>
        <w:t>... ,</w:t>
      </w:r>
      <w:proofErr w:type="gramEnd"/>
      <w:r>
        <w:rPr>
          <w:rFonts w:ascii="Gandhari Unicode" w:hAnsi="Gandhari Unicode" w:cs="e-Tamil OTC"/>
          <w:lang w:val="en-GB"/>
        </w:rPr>
        <w:t xml:space="preserve"> while my eyes suffer.</w:t>
      </w:r>
      <w:r>
        <w:rPr>
          <w:rStyle w:val="FootnoteReference1"/>
          <w:rFonts w:ascii="Gandhari Unicode" w:hAnsi="Gandhari Unicode" w:cs="e-Tamil OTC"/>
          <w:lang w:val="en-GB"/>
        </w:rPr>
        <w:footnoteReference w:id="176"/>
      </w:r>
    </w:p>
    <w:p w14:paraId="1897E9FF" w14:textId="77777777" w:rsidR="00544225" w:rsidRDefault="00544225">
      <w:pPr>
        <w:pStyle w:val="Textbody"/>
        <w:spacing w:after="0"/>
        <w:rPr>
          <w:rFonts w:ascii="Gandhari Unicode" w:hAnsi="Gandhari Unicode" w:cs="e-Tamil OTC"/>
          <w:lang w:val="en-GB"/>
        </w:rPr>
      </w:pPr>
    </w:p>
    <w:p w14:paraId="16F8AD50" w14:textId="77777777" w:rsidR="00544225" w:rsidRDefault="00000000">
      <w:pPr>
        <w:rPr>
          <w:rFonts w:ascii="Gandhari Unicode" w:eastAsiaTheme="majorEastAsia" w:hAnsi="Gandhari Unicode" w:cstheme="majorBidi" w:hint="eastAsia"/>
          <w:b/>
        </w:rPr>
      </w:pPr>
      <w:r>
        <w:br w:type="page"/>
      </w:r>
    </w:p>
    <w:p w14:paraId="5D1D89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244</w:t>
      </w:r>
      <w:r>
        <w:rPr>
          <w:rFonts w:ascii="e-Tamil OTC" w:hAnsi="e-Tamil OTC" w:cs="e-Tamil OTC"/>
          <w:b/>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121059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எதிர்கொள்ளப்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பிற்றைஞான்று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இவ்வொழுகல்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இக்கூடல்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7ADFF0E1" w14:textId="77777777" w:rsidR="00544225" w:rsidRDefault="00544225">
      <w:pPr>
        <w:pStyle w:val="Textbody"/>
        <w:spacing w:after="29"/>
        <w:rPr>
          <w:rFonts w:ascii="Gandhari Unicode" w:hAnsi="Gandhari Unicode" w:cs="e-Tamil OTC"/>
          <w:lang w:val="en-GB"/>
        </w:rPr>
      </w:pPr>
    </w:p>
    <w:p w14:paraId="7C28DA13"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p>
    <w:p w14:paraId="4643124C"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துரவுக்களிறு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திரவுக்கதவு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முயறல்</w:t>
      </w:r>
      <w:proofErr w:type="spellEnd"/>
    </w:p>
    <w:p w14:paraId="1621D025"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கேட்டனம்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p>
    <w:p w14:paraId="2A3AC973"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w:t>
      </w:r>
      <w:proofErr w:type="spellEnd"/>
    </w:p>
    <w:p w14:paraId="2C4F087C"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நன்மயில்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டாங்கியா</w:t>
      </w:r>
      <w:proofErr w:type="spellEnd"/>
    </w:p>
    <w:p w14:paraId="6F05505D" w14:textId="77777777" w:rsidR="00544225" w:rsidRDefault="00000000">
      <w:pPr>
        <w:pStyle w:val="Textbody"/>
        <w:spacing w:after="28"/>
        <w:rPr>
          <w:rFonts w:ascii="Gandhari Unicode" w:hAnsi="Gandhari Unicode" w:cs="e-Tamil OTC"/>
          <w:lang w:val="en-GB"/>
        </w:rPr>
      </w:pPr>
      <w:proofErr w:type="spellStart"/>
      <w:r>
        <w:rPr>
          <w:rFonts w:ascii="Gandhari Unicode" w:hAnsi="Gandhari Unicode" w:cs="e-Tamil OTC"/>
          <w:lang w:val="en-GB"/>
        </w:rPr>
        <w:t>முயங்குதொறு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மறனில்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w:t>
      </w:r>
      <w:proofErr w:type="spellEnd"/>
      <w:r>
        <w:rPr>
          <w:rFonts w:ascii="Gandhari Unicode" w:hAnsi="Gandhari Unicode" w:cs="e-Tamil OTC"/>
          <w:lang w:val="en-GB"/>
        </w:rPr>
        <w:t>.</w:t>
      </w:r>
    </w:p>
    <w:p w14:paraId="39E8FF64" w14:textId="77777777" w:rsidR="00544225" w:rsidRDefault="00544225">
      <w:pPr>
        <w:pStyle w:val="Textbody"/>
        <w:spacing w:after="29"/>
        <w:rPr>
          <w:rFonts w:ascii="Gandhari Unicode" w:hAnsi="Gandhari Unicode" w:cs="e-Tamil OTC"/>
          <w:lang w:val="en-GB"/>
        </w:rPr>
      </w:pPr>
    </w:p>
    <w:p w14:paraId="3A9A5FB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திரவுக்கதவு</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திரவுக்கதவ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கேட்டனம்</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கேட்டனெம்</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I</w:t>
      </w:r>
    </w:p>
    <w:p w14:paraId="4F55E443" w14:textId="77777777" w:rsidR="00544225" w:rsidRDefault="00544225">
      <w:pPr>
        <w:pStyle w:val="Textbody"/>
        <w:spacing w:after="29"/>
        <w:rPr>
          <w:rFonts w:ascii="Gandhari Unicode" w:hAnsi="Gandhari Unicode" w:cs="e-Tamil OTC"/>
          <w:lang w:val="en-GB"/>
        </w:rPr>
      </w:pPr>
    </w:p>
    <w:p w14:paraId="2D22CB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w:t>
      </w:r>
    </w:p>
    <w:p w14:paraId="2AF1AC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katavu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muyaṟal</w:t>
      </w:r>
      <w:proofErr w:type="spellEnd"/>
    </w:p>
    <w:p w14:paraId="14737E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kēḷēm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allēm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kēṭṭaṉam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peruma</w:t>
      </w:r>
      <w:proofErr w:type="spellEnd"/>
    </w:p>
    <w:p w14:paraId="2DC2D9A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ōri</w:t>
      </w:r>
      <w:proofErr w:type="spellEnd"/>
      <w:r>
        <w:rPr>
          <w:rFonts w:ascii="Gandhari Unicode" w:hAnsi="Gandhari Unicode" w:cs="e-Tamil OTC"/>
          <w:lang w:val="en-GB"/>
        </w:rPr>
        <w:t xml:space="preserve"> </w:t>
      </w:r>
      <w:proofErr w:type="spellStart"/>
      <w:r>
        <w:rPr>
          <w:rFonts w:ascii="Gandhari Unicode" w:hAnsi="Gandhari Unicode" w:cs="e-Tamil OTC"/>
          <w:lang w:val="en-GB"/>
        </w:rPr>
        <w:t>muruṅka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pīli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cāya</w:t>
      </w:r>
      <w:proofErr w:type="spellEnd"/>
    </w:p>
    <w:p w14:paraId="272398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valai</w:t>
      </w:r>
      <w:proofErr w:type="spellEnd"/>
      <w:ins w:id="317" w:author="Narmada Hansani Polgampalage" w:date="2023-11-22T15:5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paṭṭ</w:t>
      </w:r>
      <w:proofErr w:type="spellEnd"/>
      <w:ins w:id="318" w:author="Narmada Hansani Polgampalage" w:date="2023-11-22T16:08:00Z">
        <w:r>
          <w:rPr>
            <w:rFonts w:ascii="Gandhari Unicode" w:hAnsi="Gandhari Unicode" w:cs="e-Tamil OTC"/>
            <w:lang w:val="en-GB"/>
          </w:rPr>
          <w:t>*</w:t>
        </w:r>
      </w:ins>
      <w:proofErr w:type="spellStart"/>
      <w:r>
        <w:rPr>
          <w:rFonts w:ascii="Gandhari Unicode" w:hAnsi="Gandhari Unicode" w:cs="e-Tamil OTC"/>
          <w:lang w:val="en-GB"/>
        </w:rPr>
        <w:t>āṅk</w:t>
      </w:r>
      <w:proofErr w:type="spellEnd"/>
      <w:r>
        <w:rPr>
          <w:rFonts w:ascii="Gandhari Unicode" w:hAnsi="Gandhari Unicode" w:cs="e-Tamil OTC"/>
          <w:lang w:val="en-GB"/>
        </w:rPr>
        <w:t>(</w:t>
      </w:r>
      <w:proofErr w:type="spellStart"/>
      <w:del w:id="319" w:author="Narmada Hansani Polgampalage" w:date="2023-11-22T16:09:00Z">
        <w:r>
          <w:rPr>
            <w:rFonts w:ascii="Gandhari Unicode" w:hAnsi="Gandhari Unicode" w:cs="e-Tamil OTC"/>
            <w:lang w:val="en-GB"/>
          </w:rPr>
          <w:delText>u</w:delText>
        </w:r>
      </w:del>
      <w:ins w:id="320" w:author="Narmada Hansani Polgampalage" w:date="2023-11-22T16:09: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p>
    <w:p w14:paraId="1BAEB915"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aṟaṉ</w:t>
      </w:r>
      <w:proofErr w:type="spellEnd"/>
      <w:r>
        <w:rPr>
          <w:rFonts w:ascii="Gandhari Unicode" w:hAnsi="Gandhari Unicode" w:cs="e-Tamil OTC"/>
          <w:lang w:val="en-GB"/>
        </w:rPr>
        <w:t xml:space="preserve"> il </w:t>
      </w:r>
      <w:proofErr w:type="spellStart"/>
      <w:r>
        <w:rPr>
          <w:rFonts w:ascii="Gandhari Unicode" w:hAnsi="Gandhari Unicode" w:cs="e-Tamil OTC"/>
          <w:i/>
          <w:iCs/>
          <w:lang w:val="en-GB"/>
        </w:rPr>
        <w:t>yāy</w:t>
      </w:r>
      <w:proofErr w:type="spellEnd"/>
      <w:r>
        <w:rPr>
          <w:rFonts w:ascii="Gandhari Unicode" w:hAnsi="Gandhari Unicode" w:cs="e-Tamil OTC"/>
          <w:i/>
          <w:iCs/>
          <w:lang w:val="en-GB"/>
        </w:rPr>
        <w:t>-ē</w:t>
      </w:r>
      <w:r>
        <w:rPr>
          <w:rFonts w:ascii="Gandhari Unicode" w:hAnsi="Gandhari Unicode" w:cs="e-Tamil OTC"/>
          <w:lang w:val="en-GB"/>
        </w:rPr>
        <w:t>.</w:t>
      </w:r>
    </w:p>
    <w:p w14:paraId="18FF0D35" w14:textId="77777777" w:rsidR="00544225" w:rsidRDefault="00544225">
      <w:pPr>
        <w:pStyle w:val="Textbody"/>
        <w:spacing w:after="29" w:line="260" w:lineRule="exact"/>
        <w:rPr>
          <w:rFonts w:ascii="Gandhari Unicode" w:hAnsi="Gandhari Unicode" w:cs="e-Tamil OTC"/>
          <w:u w:val="single"/>
          <w:lang w:val="en-GB"/>
        </w:rPr>
      </w:pPr>
    </w:p>
    <w:p w14:paraId="0BAA7509" w14:textId="77777777" w:rsidR="00544225" w:rsidRDefault="00544225">
      <w:pPr>
        <w:pStyle w:val="Textbody"/>
        <w:spacing w:after="29" w:line="260" w:lineRule="exact"/>
        <w:rPr>
          <w:rFonts w:ascii="Gandhari Unicode" w:hAnsi="Gandhari Unicode" w:cs="e-Tamil OTC"/>
          <w:u w:val="single"/>
          <w:lang w:val="en-GB"/>
        </w:rPr>
      </w:pPr>
    </w:p>
    <w:p w14:paraId="25589863" w14:textId="77777777" w:rsidR="00544225" w:rsidRDefault="00000000">
      <w:pPr>
        <w:pStyle w:val="Textbody"/>
        <w:spacing w:after="29" w:line="260" w:lineRule="exact"/>
        <w:rPr>
          <w:rFonts w:ascii="Gandhari Unicode" w:hAnsi="Gandhari Unicode" w:cs="e-Tamil OTC"/>
          <w:u w:val="single"/>
          <w:lang w:val="en-GB"/>
        </w:rPr>
      </w:pPr>
      <w:r>
        <w:br w:type="page"/>
      </w:r>
    </w:p>
    <w:p w14:paraId="52DAD7B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saying “this meeting [is] difficult, during this course of behaviour without conducting the marriage”, </w:t>
      </w:r>
      <w:proofErr w:type="gramStart"/>
      <w:r>
        <w:rPr>
          <w:rFonts w:ascii="Gandhari Unicode" w:hAnsi="Gandhari Unicode" w:cs="e-Tamil OTC"/>
          <w:lang w:val="en-GB"/>
        </w:rPr>
        <w:t>at a later time</w:t>
      </w:r>
      <w:proofErr w:type="gramEnd"/>
      <w:r>
        <w:rPr>
          <w:rFonts w:ascii="Gandhari Unicode" w:hAnsi="Gandhari Unicode" w:cs="e-Tamil OTC"/>
          <w:lang w:val="en-GB"/>
        </w:rPr>
        <w:t>, when they had not managed to meet, having set out [for it], because her guards were so many, to HIM who kept coming for night trysts.</w:t>
      </w:r>
    </w:p>
    <w:p w14:paraId="30919750" w14:textId="77777777" w:rsidR="00544225" w:rsidRDefault="00544225">
      <w:pPr>
        <w:pStyle w:val="Textbody"/>
        <w:spacing w:after="29" w:line="260" w:lineRule="exact"/>
        <w:rPr>
          <w:rFonts w:ascii="Gandhari Unicode" w:hAnsi="Gandhari Unicode" w:cs="e-Tamil OTC"/>
          <w:lang w:val="en-GB"/>
        </w:rPr>
      </w:pPr>
    </w:p>
    <w:p w14:paraId="5C66B51F"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many(h.) sleeping- '</w:t>
      </w:r>
      <w:proofErr w:type="spellStart"/>
      <w:r>
        <w:rPr>
          <w:rFonts w:ascii="Gandhari Unicode" w:hAnsi="Gandhari Unicode" w:cs="e-Tamil OTC"/>
          <w:lang w:val="en-GB"/>
        </w:rPr>
        <w:t>naḷ</w:t>
      </w:r>
      <w:proofErr w:type="spellEnd"/>
      <w:r>
        <w:rPr>
          <w:rFonts w:ascii="Gandhari Unicode" w:hAnsi="Gandhari Unicode" w:cs="e-Tamil OTC"/>
          <w:lang w:val="en-GB"/>
        </w:rPr>
        <w:t>'-say- midnight-</w:t>
      </w:r>
    </w:p>
    <w:p w14:paraId="6B3F5707"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 xml:space="preserve">strength elephant-bull be-similar come(abs.) night door </w:t>
      </w:r>
      <w:proofErr w:type="gramStart"/>
      <w:r>
        <w:rPr>
          <w:rFonts w:ascii="Gandhari Unicode" w:hAnsi="Gandhari Unicode" w:cs="e-Tamil OTC"/>
          <w:lang w:val="en-GB"/>
        </w:rPr>
        <w:t>effort</w:t>
      </w:r>
      <w:proofErr w:type="gramEnd"/>
    </w:p>
    <w:p w14:paraId="77FA8F8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hear-not-we not-so-we we-heard great-one(voc.)</w:t>
      </w:r>
    </w:p>
    <w:p w14:paraId="6261A5D4"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hair</w:t>
      </w:r>
      <w:r>
        <w:rPr>
          <w:rStyle w:val="FootnoteReference1"/>
          <w:rFonts w:ascii="Gandhari Unicode" w:hAnsi="Gandhari Unicode" w:cs="e-Tamil OTC"/>
          <w:lang w:val="en-GB"/>
        </w:rPr>
        <w:footnoteReference w:id="177"/>
      </w:r>
      <w:r>
        <w:rPr>
          <w:rFonts w:ascii="Gandhari Unicode" w:hAnsi="Gandhari Unicode" w:cs="e-Tamil OTC"/>
          <w:lang w:val="en-GB"/>
        </w:rPr>
        <w:t xml:space="preserve"> be-ruined(inf.) peacock-feather be-emaciated(inf.)</w:t>
      </w:r>
    </w:p>
    <w:p w14:paraId="5723AA3A"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good peacock net happened(abs.)-like we</w:t>
      </w:r>
    </w:p>
    <w:p w14:paraId="0E4668B6" w14:textId="77777777" w:rsidR="00544225" w:rsidRDefault="00000000">
      <w:pPr>
        <w:pStyle w:val="Textbody"/>
        <w:spacing w:after="0" w:line="261" w:lineRule="exact"/>
        <w:rPr>
          <w:rFonts w:ascii="Gandhari Unicode" w:hAnsi="Gandhari Unicode" w:cs="e-Tamil OTC"/>
          <w:lang w:val="en-GB"/>
        </w:rPr>
      </w:pPr>
      <w:r>
        <w:rPr>
          <w:rFonts w:ascii="Gandhari Unicode" w:hAnsi="Gandhari Unicode" w:cs="e-Tamil OTC"/>
          <w:lang w:val="en-GB"/>
        </w:rPr>
        <w:t>weaken</w:t>
      </w:r>
      <w:ins w:id="321" w:author="Narmada Hansani Polgampalage" w:date="2023-11-22T15:52:00Z">
        <w:r>
          <w:rPr>
            <w:rFonts w:ascii="Gandhari Unicode" w:hAnsi="Gandhari Unicode" w:cs="e-Tamil OTC"/>
            <w:lang w:val="en-GB"/>
          </w:rPr>
          <w:t xml:space="preserve"> </w:t>
        </w:r>
      </w:ins>
      <w:del w:id="322" w:author="Narmada Hansani Polgampalage" w:date="2023-11-22T15:52:00Z">
        <w:r>
          <w:rPr>
            <w:rFonts w:ascii="Gandhari Unicode" w:hAnsi="Gandhari Unicode" w:cs="e-Tamil OTC"/>
            <w:lang w:val="en-GB"/>
          </w:rPr>
          <w:delText>-</w:delText>
        </w:r>
      </w:del>
      <w:r>
        <w:rPr>
          <w:rFonts w:ascii="Gandhari Unicode" w:hAnsi="Gandhari Unicode" w:cs="e-Tamil OTC"/>
          <w:lang w:val="en-GB"/>
        </w:rPr>
        <w:t>ever embracing</w:t>
      </w:r>
      <w:ins w:id="323" w:author="Narmada Hansani Polgampalage" w:date="2023-11-22T15:52:00Z">
        <w:r>
          <w:rPr>
            <w:rFonts w:ascii="Gandhari Unicode" w:hAnsi="Gandhari Unicode" w:cs="e-Tamil OTC"/>
            <w:lang w:val="en-GB"/>
          </w:rPr>
          <w:t xml:space="preserve"> </w:t>
        </w:r>
      </w:ins>
      <w:del w:id="324" w:author="Narmada Hansani Polgampalage" w:date="2023-11-22T15:52:00Z">
        <w:r>
          <w:rPr>
            <w:rFonts w:ascii="Gandhari Unicode" w:hAnsi="Gandhari Unicode" w:cs="e-Tamil OTC"/>
            <w:lang w:val="en-GB"/>
          </w:rPr>
          <w:delText>-</w:delText>
        </w:r>
      </w:del>
      <w:r>
        <w:rPr>
          <w:rFonts w:ascii="Gandhari Unicode" w:hAnsi="Gandhari Unicode" w:cs="e-Tamil OTC"/>
          <w:lang w:val="en-GB"/>
        </w:rPr>
        <w:t xml:space="preserve"> duty-not/(loc.) my-mother</w:t>
      </w:r>
      <w:r>
        <w:rPr>
          <w:rFonts w:ascii="Gandhari Unicode" w:hAnsi="Gandhari Unicode" w:cs="e-Tamil OTC"/>
          <w:position w:val="6"/>
          <w:lang w:val="en-GB"/>
        </w:rPr>
        <w:t>ē</w:t>
      </w:r>
      <w:r>
        <w:rPr>
          <w:rFonts w:ascii="Gandhari Unicode" w:hAnsi="Gandhari Unicode" w:cs="e-Tamil OTC"/>
          <w:lang w:val="en-GB"/>
        </w:rPr>
        <w:t>.</w:t>
      </w:r>
    </w:p>
    <w:p w14:paraId="3E2BC856" w14:textId="77777777" w:rsidR="00544225" w:rsidRDefault="00544225">
      <w:pPr>
        <w:pStyle w:val="Textbody"/>
        <w:spacing w:after="29"/>
        <w:rPr>
          <w:rFonts w:ascii="Gandhari Unicode" w:hAnsi="Gandhari Unicode" w:cs="e-Tamil OTC"/>
          <w:lang w:val="en-GB"/>
        </w:rPr>
      </w:pPr>
    </w:p>
    <w:p w14:paraId="30B16A41" w14:textId="77777777" w:rsidR="00544225" w:rsidRDefault="00544225">
      <w:pPr>
        <w:pStyle w:val="Textbody"/>
        <w:spacing w:after="29"/>
        <w:rPr>
          <w:rFonts w:ascii="Gandhari Unicode" w:hAnsi="Gandhari Unicode" w:cs="e-Tamil OTC"/>
          <w:lang w:val="en-GB"/>
        </w:rPr>
      </w:pPr>
    </w:p>
    <w:p w14:paraId="2145FF6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Not that we didn't hear the night attempt on the door,</w:t>
      </w:r>
    </w:p>
    <w:p w14:paraId="1562F5D2"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at deepest midnight when many sleep,</w:t>
      </w:r>
    </w:p>
    <w:p w14:paraId="107D3B01" w14:textId="77777777" w:rsidR="00544225" w:rsidRDefault="00000000">
      <w:pPr>
        <w:pStyle w:val="Textbody"/>
        <w:tabs>
          <w:tab w:val="left" w:pos="300"/>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[you] having come like a strong elephant bull </w:t>
      </w:r>
      <w:r>
        <w:rPr>
          <w:rFonts w:ascii="Gandhari Unicode" w:eastAsia="URW Palladio UNI" w:hAnsi="Gandhari Unicode" w:cs="e-Tamil OTC"/>
          <w:lang w:val="en-GB"/>
        </w:rPr>
        <w:t>–</w:t>
      </w:r>
    </w:p>
    <w:p w14:paraId="2F4D544E"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 did hear</w:t>
      </w:r>
      <w:r>
        <w:rPr>
          <w:rStyle w:val="FootnoteReference1"/>
          <w:rFonts w:ascii="Gandhari Unicode" w:hAnsi="Gandhari Unicode" w:cs="e-Tamil OTC"/>
          <w:lang w:val="en-GB"/>
        </w:rPr>
        <w:footnoteReference w:id="178"/>
      </w:r>
      <w:r>
        <w:rPr>
          <w:rFonts w:ascii="Gandhari Unicode" w:hAnsi="Gandhari Unicode" w:cs="e-Tamil OTC"/>
          <w:lang w:val="en-GB"/>
        </w:rPr>
        <w:t>, great man.</w:t>
      </w:r>
    </w:p>
    <w:p w14:paraId="44A7FDF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Oh, my dutiful</w:t>
      </w:r>
      <w:r>
        <w:rPr>
          <w:rStyle w:val="FootnoteReference1"/>
          <w:rFonts w:ascii="Gandhari Unicode" w:hAnsi="Gandhari Unicode" w:cs="e-Tamil OTC"/>
          <w:lang w:val="en-GB"/>
        </w:rPr>
        <w:footnoteReference w:id="179"/>
      </w:r>
      <w:r>
        <w:rPr>
          <w:rFonts w:ascii="Gandhari Unicode" w:hAnsi="Gandhari Unicode" w:cs="e-Tamil OTC"/>
          <w:lang w:val="en-GB"/>
        </w:rPr>
        <w:t xml:space="preserve"> mother who embraced [us]</w:t>
      </w:r>
    </w:p>
    <w:p w14:paraId="7BC7C1F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every time we were </w:t>
      </w:r>
      <w:proofErr w:type="gramStart"/>
      <w:r>
        <w:rPr>
          <w:rFonts w:ascii="Gandhari Unicode" w:hAnsi="Gandhari Unicode" w:cs="e-Tamil OTC"/>
          <w:lang w:val="en-GB"/>
        </w:rPr>
        <w:t>troubled</w:t>
      </w:r>
      <w:proofErr w:type="gramEnd"/>
    </w:p>
    <w:p w14:paraId="39688ED3"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like a good peacock caught in a net,</w:t>
      </w:r>
    </w:p>
    <w:p w14:paraId="7B3BFE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so that [its] feathers thin [and its] crest is ruined.</w:t>
      </w:r>
    </w:p>
    <w:p w14:paraId="47A9249B" w14:textId="77777777" w:rsidR="00544225" w:rsidRDefault="00544225">
      <w:pPr>
        <w:pStyle w:val="Textbody"/>
        <w:spacing w:after="0"/>
        <w:rPr>
          <w:rFonts w:ascii="Gandhari Unicode" w:hAnsi="Gandhari Unicode" w:cs="e-Tamil OTC"/>
          <w:lang w:val="en-GB"/>
        </w:rPr>
      </w:pPr>
    </w:p>
    <w:p w14:paraId="3EEE16C4" w14:textId="77777777" w:rsidR="00544225" w:rsidRDefault="00544225">
      <w:pPr>
        <w:pStyle w:val="Textbody"/>
        <w:spacing w:after="0"/>
        <w:rPr>
          <w:rFonts w:ascii="Gandhari Unicode" w:hAnsi="Gandhari Unicode" w:cs="e-Tamil OTC"/>
          <w:lang w:val="en-GB"/>
        </w:rPr>
      </w:pPr>
    </w:p>
    <w:p w14:paraId="4EEC29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My mother, dutiful, embraces [us] ...</w:t>
      </w:r>
    </w:p>
    <w:p w14:paraId="55002A13" w14:textId="77777777" w:rsidR="00544225" w:rsidRDefault="00544225">
      <w:pPr>
        <w:pStyle w:val="Textbody"/>
        <w:spacing w:after="0"/>
        <w:rPr>
          <w:rFonts w:ascii="Gandhari Unicode" w:hAnsi="Gandhari Unicode" w:cs="e-Tamil OTC"/>
          <w:lang w:val="en-GB"/>
        </w:rPr>
      </w:pPr>
    </w:p>
    <w:p w14:paraId="025B054E" w14:textId="77777777" w:rsidR="00544225" w:rsidRDefault="00000000">
      <w:pPr>
        <w:rPr>
          <w:rFonts w:ascii="Gandhari Unicode" w:eastAsiaTheme="majorEastAsia" w:hAnsi="Gandhari Unicode" w:cstheme="majorBidi" w:hint="eastAsia"/>
          <w:b/>
        </w:rPr>
      </w:pPr>
      <w:r>
        <w:br w:type="page"/>
      </w:r>
    </w:p>
    <w:p w14:paraId="78E7321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245</w:t>
      </w:r>
      <w:r>
        <w:rPr>
          <w:rFonts w:ascii="e-Tamil OTC" w:hAnsi="e-Tamil OTC" w:cs="e-Tamil OTC"/>
          <w:b/>
          <w:i w:val="0"/>
          <w:iCs w:val="0"/>
          <w:color w:val="auto"/>
        </w:rPr>
        <w:t xml:space="preserve"> </w:t>
      </w:r>
      <w:proofErr w:type="spellStart"/>
      <w:r>
        <w:rPr>
          <w:rFonts w:ascii="e-Tamil OTC" w:hAnsi="e-Tamil OTC" w:cs="e-Tamil OTC"/>
          <w:i w:val="0"/>
          <w:iCs w:val="0"/>
          <w:color w:val="auto"/>
        </w:rPr>
        <w:t>மாலைமாறன்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87A65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AA3C733" w14:textId="77777777" w:rsidR="00544225" w:rsidRDefault="00544225">
      <w:pPr>
        <w:pStyle w:val="Textbody"/>
        <w:spacing w:after="29"/>
        <w:rPr>
          <w:rFonts w:ascii="Gandhari Unicode" w:hAnsi="Gandhari Unicode" w:cs="e-Tamil OTC"/>
          <w:lang w:val="en-GB"/>
        </w:rPr>
      </w:pPr>
    </w:p>
    <w:p w14:paraId="281DD48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மாய்ந்தவென்</w:t>
      </w:r>
      <w:proofErr w:type="spellEnd"/>
    </w:p>
    <w:p w14:paraId="1B6F39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னலமிழந்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p>
    <w:p w14:paraId="14FFAF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2FF848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வேனாட்டு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p>
    <w:p w14:paraId="6307E06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p>
    <w:p w14:paraId="40395A1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w:t>
      </w:r>
    </w:p>
    <w:p w14:paraId="7341E970" w14:textId="77777777" w:rsidR="00544225" w:rsidRDefault="00544225">
      <w:pPr>
        <w:pStyle w:val="Textbody"/>
        <w:spacing w:after="29"/>
        <w:rPr>
          <w:rFonts w:ascii="Gandhari Unicode" w:hAnsi="Gandhari Unicode" w:cs="e-Tamil OTC"/>
          <w:lang w:val="en-GB"/>
        </w:rPr>
      </w:pPr>
    </w:p>
    <w:p w14:paraId="42A559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னலமிழந்</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னலமிந்</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மரலை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வென்னாட்டு</w:t>
      </w:r>
      <w:proofErr w:type="spellEnd"/>
      <w:r>
        <w:rPr>
          <w:rFonts w:ascii="Gandhari Unicode" w:hAnsi="Gandhari Unicode" w:cs="e-Tamil OTC"/>
          <w:lang w:val="en-GB"/>
        </w:rPr>
        <w:t xml:space="preserve"> AT; _________ C2</w:t>
      </w:r>
    </w:p>
    <w:p w14:paraId="5C6D787E" w14:textId="77777777" w:rsidR="00544225" w:rsidRDefault="00544225">
      <w:pPr>
        <w:pStyle w:val="Textbody"/>
        <w:spacing w:after="29"/>
        <w:rPr>
          <w:rFonts w:ascii="Gandhari Unicode" w:hAnsi="Gandhari Unicode" w:cs="e-Tamil OTC"/>
          <w:lang w:val="en-GB"/>
        </w:rPr>
      </w:pPr>
    </w:p>
    <w:p w14:paraId="6EB45A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17F854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iḻantataṉiṉum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w:t>
      </w:r>
      <w:proofErr w:type="spellEnd"/>
      <w:r>
        <w:rPr>
          <w:rFonts w:ascii="Gandhari Unicode" w:hAnsi="Gandhari Unicode" w:cs="e-Tamil OTC"/>
          <w:lang w:val="en-GB"/>
        </w:rPr>
        <w:t>*-ē</w:t>
      </w:r>
    </w:p>
    <w:p w14:paraId="2CC2EC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p>
    <w:p w14:paraId="4CF747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mālai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458206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mellam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w:t>
      </w:r>
      <w:proofErr w:type="spellEnd"/>
    </w:p>
    <w:p w14:paraId="28443C3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veḷippaṭiṉ</w:t>
      </w:r>
      <w:proofErr w:type="spellEnd"/>
      <w:r>
        <w:rPr>
          <w:rFonts w:ascii="Gandhari Unicode" w:hAnsi="Gandhari Unicode" w:cs="e-Tamil OTC"/>
          <w:lang w:val="en-GB"/>
        </w:rPr>
        <w:t>-ē.</w:t>
      </w:r>
    </w:p>
    <w:p w14:paraId="5CC767B1" w14:textId="77777777" w:rsidR="00544225" w:rsidRDefault="00544225">
      <w:pPr>
        <w:pStyle w:val="Textbody"/>
        <w:spacing w:after="29" w:line="260" w:lineRule="exact"/>
        <w:rPr>
          <w:rFonts w:ascii="Gandhari Unicode" w:hAnsi="Gandhari Unicode" w:cs="e-Tamil OTC"/>
          <w:lang w:val="en-GB"/>
        </w:rPr>
      </w:pPr>
    </w:p>
    <w:p w14:paraId="68E1DD58" w14:textId="77777777" w:rsidR="00544225" w:rsidRDefault="00544225">
      <w:pPr>
        <w:pStyle w:val="Textbody"/>
        <w:spacing w:after="29" w:line="260" w:lineRule="exact"/>
        <w:rPr>
          <w:rFonts w:ascii="Gandhari Unicode" w:hAnsi="Gandhari Unicode" w:cs="e-Tamil OTC"/>
          <w:lang w:val="en-GB"/>
        </w:rPr>
      </w:pPr>
    </w:p>
    <w:p w14:paraId="3BF57653" w14:textId="77777777" w:rsidR="00544225" w:rsidRDefault="00000000">
      <w:pPr>
        <w:pStyle w:val="Textbody"/>
        <w:spacing w:after="29" w:line="260" w:lineRule="exact"/>
        <w:rPr>
          <w:rFonts w:ascii="Gandhari Unicode" w:hAnsi="Gandhari Unicode" w:cs="e-Tamil OTC"/>
          <w:lang w:val="en-GB"/>
        </w:rPr>
      </w:pPr>
      <w:r>
        <w:br w:type="page"/>
      </w:r>
    </w:p>
    <w:p w14:paraId="52C923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09667494" w14:textId="77777777" w:rsidR="00544225" w:rsidRDefault="00544225">
      <w:pPr>
        <w:pStyle w:val="Textbody"/>
        <w:spacing w:after="29" w:line="260" w:lineRule="exact"/>
        <w:rPr>
          <w:rFonts w:ascii="Gandhari Unicode" w:hAnsi="Gandhari Unicode" w:cs="e-Tamil OTC"/>
          <w:lang w:val="en-GB"/>
        </w:rPr>
      </w:pPr>
    </w:p>
    <w:p w14:paraId="3A9311C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w:t>
      </w:r>
      <w:r>
        <w:rPr>
          <w:rFonts w:ascii="Gandhari Unicode" w:hAnsi="Gandhari Unicode" w:cs="e-Tamil OTC"/>
          <w:position w:val="6"/>
          <w:lang w:val="en-GB"/>
        </w:rPr>
        <w:t>am</w:t>
      </w:r>
      <w:r>
        <w:rPr>
          <w:rFonts w:ascii="Gandhari Unicode" w:hAnsi="Gandhari Unicode" w:cs="e-Tamil OTC"/>
          <w:lang w:val="en-GB"/>
        </w:rPr>
        <w:t xml:space="preserve"> seashore-grove attendant selected- my-</w:t>
      </w:r>
    </w:p>
    <w:p w14:paraId="371CF7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goodness lost-it</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abundant pleasant-not-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6D5384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sword be-similar- mouth</w:t>
      </w:r>
      <w:r>
        <w:rPr>
          <w:rFonts w:ascii="Gandhari Unicode" w:hAnsi="Gandhari Unicode" w:cs="e-Tamil OTC"/>
          <w:position w:val="6"/>
          <w:lang w:val="en-GB"/>
        </w:rPr>
        <w:t>a</w:t>
      </w:r>
      <w:r>
        <w:rPr>
          <w:rFonts w:ascii="Gandhari Unicode" w:hAnsi="Gandhari Unicode" w:cs="e-Tamil OTC"/>
          <w:lang w:val="en-GB"/>
        </w:rPr>
        <w:t xml:space="preserve"> rich frond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w:t>
      </w:r>
    </w:p>
    <w:p w14:paraId="380717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evening/garland spear raise- hedge becoming-</w:t>
      </w:r>
    </w:p>
    <w:p w14:paraId="032407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soft loneliness-he cruelty</w:t>
      </w:r>
    </w:p>
    <w:p w14:paraId="182DDCA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know(inf.) spread come-out-if</w:t>
      </w:r>
      <w:r>
        <w:rPr>
          <w:rFonts w:ascii="Gandhari Unicode" w:hAnsi="Gandhari Unicode" w:cs="e-Tamil OTC"/>
          <w:position w:val="6"/>
          <w:lang w:val="en-GB"/>
        </w:rPr>
        <w:t>ē</w:t>
      </w:r>
      <w:r>
        <w:rPr>
          <w:rFonts w:ascii="Gandhari Unicode" w:hAnsi="Gandhari Unicode" w:cs="e-Tamil OTC"/>
          <w:lang w:val="en-GB"/>
        </w:rPr>
        <w:t>∞</w:t>
      </w:r>
    </w:p>
    <w:p w14:paraId="3276AEFD" w14:textId="77777777" w:rsidR="00544225" w:rsidRDefault="00544225">
      <w:pPr>
        <w:pStyle w:val="Textbody"/>
        <w:spacing w:after="29"/>
        <w:rPr>
          <w:rFonts w:ascii="Gandhari Unicode" w:hAnsi="Gandhari Unicode" w:cs="e-Tamil OTC"/>
          <w:lang w:val="en-GB"/>
        </w:rPr>
      </w:pPr>
    </w:p>
    <w:p w14:paraId="0E23F2DC" w14:textId="77777777" w:rsidR="00544225" w:rsidRDefault="00544225">
      <w:pPr>
        <w:pStyle w:val="Textbody"/>
        <w:spacing w:after="29"/>
        <w:rPr>
          <w:rFonts w:ascii="Gandhari Unicode" w:hAnsi="Gandhari Unicode" w:cs="e-Tamil OTC"/>
          <w:lang w:val="en-GB"/>
        </w:rPr>
      </w:pPr>
    </w:p>
    <w:p w14:paraId="1428985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Worse than that my innocence should be lost,</w:t>
      </w:r>
    </w:p>
    <w:p w14:paraId="746856AE"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choicest among [my] companions in the seashore grove,</w:t>
      </w:r>
    </w:p>
    <w:p w14:paraId="61D249B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be] if [word of] the cruelty of the tender man from the sea,</w:t>
      </w:r>
    </w:p>
    <w:p w14:paraId="5B620E80"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where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[their] rich fronds with sword-like blades,</w:t>
      </w:r>
    </w:p>
    <w:p w14:paraId="5BD3205C" w14:textId="77777777" w:rsidR="00544225" w:rsidRDefault="00000000">
      <w:pPr>
        <w:pStyle w:val="Textbody"/>
        <w:tabs>
          <w:tab w:val="left" w:pos="425"/>
        </w:tabs>
        <w:spacing w:after="72"/>
        <w:rPr>
          <w:rFonts w:ascii="Gandhari Unicode" w:hAnsi="Gandhari Unicode" w:cs="e-Tamil OTC"/>
          <w:lang w:val="en-GB"/>
        </w:rPr>
      </w:pPr>
      <w:r>
        <w:rPr>
          <w:rFonts w:ascii="Gandhari Unicode" w:hAnsi="Gandhari Unicode" w:cs="e-Tamil OTC"/>
          <w:lang w:val="en-GB"/>
        </w:rPr>
        <w:tab/>
        <w:t>become hedges of raised spears in the evening,</w:t>
      </w:r>
    </w:p>
    <w:p w14:paraId="4D8D5D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out [and] spreads [abroad] for many to know.</w:t>
      </w:r>
    </w:p>
    <w:p w14:paraId="4353C53B" w14:textId="77777777" w:rsidR="00544225" w:rsidRDefault="00544225">
      <w:pPr>
        <w:pStyle w:val="Textbody"/>
        <w:spacing w:after="0"/>
        <w:rPr>
          <w:rFonts w:ascii="Gandhari Unicode" w:hAnsi="Gandhari Unicode" w:cs="e-Tamil OTC"/>
          <w:lang w:val="en-GB"/>
        </w:rPr>
      </w:pPr>
    </w:p>
    <w:p w14:paraId="7FC240C5" w14:textId="77777777" w:rsidR="00544225" w:rsidRDefault="00544225">
      <w:pPr>
        <w:pStyle w:val="Textbody"/>
        <w:spacing w:after="0"/>
        <w:rPr>
          <w:rFonts w:ascii="Gandhari Unicode" w:hAnsi="Gandhari Unicode" w:cs="e-Tamil OTC"/>
          <w:lang w:val="en-GB"/>
        </w:rPr>
      </w:pPr>
    </w:p>
    <w:p w14:paraId="5A3BCB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301FE2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are fences of spears erected in a row,</w:t>
      </w:r>
    </w:p>
    <w:p w14:paraId="3E80B2A7" w14:textId="77777777" w:rsidR="00544225" w:rsidRDefault="00544225">
      <w:pPr>
        <w:pStyle w:val="Textbody"/>
        <w:spacing w:after="0"/>
        <w:rPr>
          <w:rFonts w:ascii="Gandhari Unicode" w:hAnsi="Gandhari Unicode" w:cs="e-Tamil OTC"/>
          <w:lang w:val="en-GB"/>
        </w:rPr>
      </w:pPr>
    </w:p>
    <w:p w14:paraId="6A52943F" w14:textId="77777777" w:rsidR="00544225" w:rsidRDefault="00000000">
      <w:pPr>
        <w:rPr>
          <w:rFonts w:ascii="Gandhari Unicode" w:eastAsiaTheme="majorEastAsia" w:hAnsi="Gandhari Unicode" w:cstheme="majorBidi" w:hint="eastAsia"/>
          <w:b/>
        </w:rPr>
      </w:pPr>
      <w:r>
        <w:br w:type="page"/>
      </w:r>
    </w:p>
    <w:p w14:paraId="7D0E1E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246</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1A50C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53E63A93" w14:textId="77777777" w:rsidR="00544225" w:rsidRDefault="00544225">
      <w:pPr>
        <w:pStyle w:val="Textbody"/>
        <w:spacing w:after="29"/>
        <w:rPr>
          <w:rFonts w:ascii="Gandhari Unicode" w:hAnsi="Gandhari Unicode" w:cs="e-Tamil OTC"/>
          <w:lang w:val="en-GB"/>
        </w:rPr>
      </w:pPr>
    </w:p>
    <w:p w14:paraId="4261EE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420E0B1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களிற்றுச்செவி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மயக்கிப்</w:t>
      </w:r>
      <w:proofErr w:type="spellEnd"/>
    </w:p>
    <w:p w14:paraId="2FCC13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பனிக்கழி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டனித்தோர்</w:t>
      </w:r>
      <w:proofErr w:type="spellEnd"/>
    </w:p>
    <w:p w14:paraId="430A4F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தேர்வந்து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பெயர்ந்த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வதற்கொண்</w:t>
      </w:r>
      <w:proofErr w:type="spellEnd"/>
    </w:p>
    <w:p w14:paraId="7D9684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p>
    <w:p w14:paraId="1271BC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பின்னுவிடு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p>
    <w:p w14:paraId="304A5F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ரிளையரு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முளரே</w:t>
      </w:r>
      <w:proofErr w:type="spellEnd"/>
    </w:p>
    <w:p w14:paraId="304FEF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0592B6A5" w14:textId="77777777" w:rsidR="00544225" w:rsidRDefault="00544225">
      <w:pPr>
        <w:pStyle w:val="Textbody"/>
        <w:spacing w:after="29"/>
        <w:rPr>
          <w:rFonts w:ascii="Gandhari Unicode" w:hAnsi="Gandhari Unicode" w:cs="e-Tamil OTC"/>
          <w:lang w:val="en-GB"/>
        </w:rPr>
      </w:pPr>
    </w:p>
    <w:p w14:paraId="6875812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றிரையது</w:t>
      </w:r>
      <w:proofErr w:type="spellEnd"/>
      <w:r>
        <w:rPr>
          <w:rFonts w:ascii="Gandhari Unicode" w:hAnsi="Gandhari Unicode" w:cs="e-Tamil OTC"/>
          <w:lang w:val="en-GB"/>
        </w:rPr>
        <w:t xml:space="preserve"> G1v,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மயக்கிப்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பனிக்கழி</w:t>
      </w:r>
      <w:proofErr w:type="spellEnd"/>
      <w:r>
        <w:rPr>
          <w:rFonts w:ascii="Gandhari Unicode" w:hAnsi="Gandhari Unicode" w:cs="e-Tamil OTC"/>
          <w:lang w:val="en-GB"/>
        </w:rPr>
        <w:t xml:space="preserve"> L1,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பனிக்கழித்</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பனிகழித்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டனித்தோர்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பெயர்ந்த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பிறருப்</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மின்னிழை</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முதியரு</w:t>
      </w:r>
      <w:proofErr w:type="spellEnd"/>
      <w:r>
        <w:rPr>
          <w:rFonts w:ascii="Gandhari Unicode" w:hAnsi="Gandhari Unicode" w:cs="e-Tamil OTC"/>
          <w:lang w:val="en-GB"/>
        </w:rPr>
        <w:t xml:space="preserve"> G1v, Nacc.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நற்பா</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7EE88B42" w14:textId="77777777" w:rsidR="00544225" w:rsidRDefault="00544225">
      <w:pPr>
        <w:pStyle w:val="Textbody"/>
        <w:spacing w:after="29"/>
        <w:rPr>
          <w:rFonts w:ascii="Gandhari Unicode" w:hAnsi="Gandhari Unicode" w:cs="e-Tamil OTC"/>
          <w:lang w:val="en-GB"/>
        </w:rPr>
      </w:pPr>
    </w:p>
    <w:p w14:paraId="3A3357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p>
    <w:p w14:paraId="5EBEA0E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kaḷiṟṟu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pāc</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mayakki</w:t>
      </w:r>
      <w:proofErr w:type="spellEnd"/>
      <w:r>
        <w:rPr>
          <w:rFonts w:ascii="Gandhari Unicode" w:hAnsi="Gandhari Unicode" w:cs="e-Tamil OTC"/>
          <w:i/>
          <w:iCs/>
          <w:lang w:val="en-GB"/>
        </w:rPr>
        <w:t>+</w:t>
      </w:r>
    </w:p>
    <w:p w14:paraId="522FEC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ins w:id="325" w:author="Narmada Hansani Polgampalage" w:date="2023-11-13T16: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tuḻavum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taṉitt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ōr</w:t>
      </w:r>
      <w:proofErr w:type="spellEnd"/>
    </w:p>
    <w:p w14:paraId="1390CC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peyarntat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w:t>
      </w:r>
      <w:proofErr w:type="spellEnd"/>
      <w:r>
        <w:rPr>
          <w:rFonts w:ascii="Gandhari Unicode" w:hAnsi="Gandhari Unicode" w:cs="e-Tamil OTC"/>
          <w:lang w:val="en-GB"/>
        </w:rPr>
        <w:t>*</w:t>
      </w:r>
    </w:p>
    <w:p w14:paraId="3510C0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ōrum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piṟar</w:t>
      </w:r>
      <w:proofErr w:type="spellEnd"/>
      <w:r>
        <w:rPr>
          <w:rFonts w:ascii="Gandhari Unicode" w:hAnsi="Gandhari Unicode" w:cs="e-Tamil OTC"/>
          <w:lang w:val="en-GB"/>
        </w:rPr>
        <w:t>-um</w:t>
      </w:r>
    </w:p>
    <w:p w14:paraId="5EB717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piṉṉu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115C06A"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326" w:author="Narmada Hansani Polgampalage" w:date="2023-12-07T14:23:00Z">
            <w:rPr/>
          </w:rPrChange>
        </w:rPr>
        <w:t>iḷaiyar</w:t>
      </w:r>
      <w:proofErr w:type="spellEnd"/>
      <w:r w:rsidRPr="00751307">
        <w:rPr>
          <w:rFonts w:ascii="Gandhari Unicode" w:hAnsi="Gandhari Unicode" w:cs="e-Tamil OTC"/>
          <w:lang w:val="de-DE"/>
          <w:rPrChange w:id="327" w:author="Narmada Hansani Polgampalage" w:date="2023-12-07T14:23:00Z">
            <w:rPr/>
          </w:rPrChange>
        </w:rPr>
        <w:t xml:space="preserve">-um </w:t>
      </w:r>
      <w:proofErr w:type="spellStart"/>
      <w:r w:rsidRPr="00751307">
        <w:rPr>
          <w:rFonts w:ascii="Gandhari Unicode" w:hAnsi="Gandhari Unicode" w:cs="e-Tamil OTC"/>
          <w:i/>
          <w:iCs/>
          <w:lang w:val="de-DE"/>
          <w:rPrChange w:id="328" w:author="Narmada Hansani Polgampalage" w:date="2023-12-07T14:23:00Z">
            <w:rPr>
              <w:i/>
              <w:iCs/>
            </w:rPr>
          </w:rPrChange>
        </w:rPr>
        <w:t>maṭavar</w:t>
      </w:r>
      <w:proofErr w:type="spellEnd"/>
      <w:r w:rsidRPr="00751307">
        <w:rPr>
          <w:rFonts w:ascii="Gandhari Unicode" w:hAnsi="Gandhari Unicode" w:cs="e-Tamil OTC"/>
          <w:i/>
          <w:iCs/>
          <w:lang w:val="de-DE"/>
          <w:rPrChange w:id="329" w:author="Narmada Hansani Polgampalage" w:date="2023-12-07T14:23:00Z">
            <w:rPr>
              <w:i/>
              <w:iCs/>
            </w:rPr>
          </w:rPrChange>
        </w:rPr>
        <w:t>-um</w:t>
      </w:r>
      <w:r w:rsidRPr="00751307">
        <w:rPr>
          <w:rFonts w:ascii="Gandhari Unicode" w:hAnsi="Gandhari Unicode" w:cs="e-Tamil OTC"/>
          <w:lang w:val="de-DE"/>
          <w:rPrChange w:id="330" w:author="Narmada Hansani Polgampalage" w:date="2023-12-07T14:23:00Z">
            <w:rPr/>
          </w:rPrChange>
        </w:rPr>
        <w:t xml:space="preserve"> </w:t>
      </w:r>
      <w:proofErr w:type="spellStart"/>
      <w:r w:rsidRPr="00751307">
        <w:rPr>
          <w:rFonts w:ascii="Gandhari Unicode" w:hAnsi="Gandhari Unicode" w:cs="e-Tamil OTC"/>
          <w:lang w:val="de-DE"/>
          <w:rPrChange w:id="331" w:author="Narmada Hansani Polgampalage" w:date="2023-12-07T14:23:00Z">
            <w:rPr/>
          </w:rPrChange>
        </w:rPr>
        <w:t>uḷar</w:t>
      </w:r>
      <w:proofErr w:type="spellEnd"/>
      <w:r w:rsidRPr="00751307">
        <w:rPr>
          <w:rFonts w:ascii="Gandhari Unicode" w:hAnsi="Gandhari Unicode" w:cs="e-Tamil OTC"/>
          <w:lang w:val="de-DE"/>
          <w:rPrChange w:id="332" w:author="Narmada Hansani Polgampalage" w:date="2023-12-07T14:23:00Z">
            <w:rPr/>
          </w:rPrChange>
        </w:rPr>
        <w:t>-ē</w:t>
      </w:r>
    </w:p>
    <w:p w14:paraId="2A8382CB" w14:textId="77777777" w:rsidR="00544225" w:rsidRDefault="00000000">
      <w:pPr>
        <w:pStyle w:val="Textbody"/>
        <w:spacing w:after="29" w:line="260" w:lineRule="exact"/>
        <w:rPr>
          <w:rFonts w:ascii="Gandhari Unicode" w:hAnsi="Gandhari Unicode" w:cs="e-Tamil OTC"/>
          <w:lang w:val="de-DE"/>
        </w:rPr>
      </w:pPr>
      <w:ins w:id="333" w:author="Narmada Hansani Polgampalage" w:date="2023-11-13T16:32:00Z">
        <w:r>
          <w:rPr>
            <w:rFonts w:ascii="Gandhari Unicode" w:hAnsi="Gandhari Unicode" w:cs="e-Tamil OTC"/>
            <w:lang w:val="de-DE"/>
          </w:rPr>
          <w:t>~</w:t>
        </w:r>
      </w:ins>
      <w:proofErr w:type="spellStart"/>
      <w:r w:rsidRPr="00751307">
        <w:rPr>
          <w:rFonts w:ascii="Gandhari Unicode" w:hAnsi="Gandhari Unicode" w:cs="e-Tamil OTC"/>
          <w:lang w:val="de-DE"/>
          <w:rPrChange w:id="334" w:author="Narmada Hansani Polgampalage" w:date="2023-12-07T14:23:00Z">
            <w:rPr/>
          </w:rPrChange>
        </w:rPr>
        <w:t>alaiyā</w:t>
      </w:r>
      <w:proofErr w:type="spellEnd"/>
      <w:r w:rsidRPr="00751307">
        <w:rPr>
          <w:rFonts w:ascii="Gandhari Unicode" w:hAnsi="Gandhari Unicode" w:cs="e-Tamil OTC"/>
          <w:lang w:val="de-DE"/>
          <w:rPrChange w:id="335" w:author="Narmada Hansani Polgampalage" w:date="2023-12-07T14:23:00Z">
            <w:rPr/>
          </w:rPrChange>
        </w:rPr>
        <w:t xml:space="preserve">+ </w:t>
      </w:r>
      <w:proofErr w:type="spellStart"/>
      <w:r w:rsidRPr="00751307">
        <w:rPr>
          <w:rFonts w:ascii="Gandhari Unicode" w:hAnsi="Gandhari Unicode" w:cs="e-Tamil OTC"/>
          <w:lang w:val="de-DE"/>
          <w:rPrChange w:id="336" w:author="Narmada Hansani Polgampalage" w:date="2023-12-07T14:23:00Z">
            <w:rPr/>
          </w:rPrChange>
        </w:rPr>
        <w:t>tāyaroṭu</w:t>
      </w:r>
      <w:proofErr w:type="spellEnd"/>
      <w:r w:rsidRPr="00751307">
        <w:rPr>
          <w:rFonts w:ascii="Gandhari Unicode" w:hAnsi="Gandhari Unicode" w:cs="e-Tamil OTC"/>
          <w:lang w:val="de-DE"/>
          <w:rPrChange w:id="337" w:author="Narmada Hansani Polgampalage" w:date="2023-12-07T14:23:00Z">
            <w:rPr/>
          </w:rPrChange>
        </w:rPr>
        <w:t xml:space="preserve"> </w:t>
      </w:r>
      <w:proofErr w:type="spellStart"/>
      <w:r w:rsidRPr="00751307">
        <w:rPr>
          <w:rFonts w:ascii="Gandhari Unicode" w:hAnsi="Gandhari Unicode" w:cs="e-Tamil OTC"/>
          <w:i/>
          <w:iCs/>
          <w:lang w:val="de-DE"/>
          <w:rPrChange w:id="338" w:author="Narmada Hansani Polgampalage" w:date="2023-12-07T14:23:00Z">
            <w:rPr>
              <w:i/>
              <w:iCs/>
            </w:rPr>
          </w:rPrChange>
        </w:rPr>
        <w:t>nal</w:t>
      </w:r>
      <w:proofErr w:type="spellEnd"/>
      <w:r w:rsidRPr="00751307">
        <w:rPr>
          <w:rFonts w:ascii="Gandhari Unicode" w:hAnsi="Gandhari Unicode" w:cs="e-Tamil OTC"/>
          <w:lang w:val="de-DE"/>
          <w:rPrChange w:id="339" w:author="Narmada Hansani Polgampalage" w:date="2023-12-07T14:23:00Z">
            <w:rPr/>
          </w:rPrChange>
        </w:rPr>
        <w:t xml:space="preserve"> </w:t>
      </w:r>
      <w:proofErr w:type="spellStart"/>
      <w:r w:rsidRPr="00751307">
        <w:rPr>
          <w:rFonts w:ascii="Gandhari Unicode" w:hAnsi="Gandhari Unicode" w:cs="e-Tamil OTC"/>
          <w:lang w:val="de-DE"/>
          <w:rPrChange w:id="340" w:author="Narmada Hansani Polgampalage" w:date="2023-12-07T14:23:00Z">
            <w:rPr/>
          </w:rPrChange>
        </w:rPr>
        <w:t>pālōr</w:t>
      </w:r>
      <w:proofErr w:type="spellEnd"/>
      <w:r w:rsidRPr="00751307">
        <w:rPr>
          <w:rFonts w:ascii="Gandhari Unicode" w:hAnsi="Gandhari Unicode" w:cs="e-Tamil OTC"/>
          <w:lang w:val="de-DE"/>
          <w:rPrChange w:id="341" w:author="Narmada Hansani Polgampalage" w:date="2023-12-07T14:23:00Z">
            <w:rPr/>
          </w:rPrChange>
        </w:rPr>
        <w:t>-ē.</w:t>
      </w:r>
    </w:p>
    <w:p w14:paraId="123D68E3" w14:textId="77777777" w:rsidR="00544225" w:rsidRDefault="00544225">
      <w:pPr>
        <w:pStyle w:val="Textbody"/>
        <w:spacing w:after="29" w:line="260" w:lineRule="exact"/>
        <w:rPr>
          <w:rFonts w:ascii="Gandhari Unicode" w:hAnsi="Gandhari Unicode" w:cs="e-Tamil OTC"/>
          <w:u w:val="single"/>
          <w:lang w:val="de-DE"/>
        </w:rPr>
      </w:pPr>
    </w:p>
    <w:p w14:paraId="58ED7659" w14:textId="77777777" w:rsidR="00544225" w:rsidRDefault="00544225">
      <w:pPr>
        <w:pStyle w:val="Textbody"/>
        <w:spacing w:after="29" w:line="260" w:lineRule="exact"/>
        <w:rPr>
          <w:rFonts w:ascii="Gandhari Unicode" w:hAnsi="Gandhari Unicode" w:cs="e-Tamil OTC"/>
          <w:u w:val="single"/>
          <w:lang w:val="de-DE"/>
        </w:rPr>
      </w:pPr>
    </w:p>
    <w:p w14:paraId="28E222C7" w14:textId="77777777" w:rsidR="00544225" w:rsidRDefault="00000000">
      <w:pPr>
        <w:pStyle w:val="Textbody"/>
        <w:spacing w:after="29" w:line="260" w:lineRule="exact"/>
        <w:rPr>
          <w:rFonts w:ascii="Gandhari Unicode" w:hAnsi="Gandhari Unicode" w:cs="e-Tamil OTC"/>
          <w:u w:val="single"/>
          <w:lang w:val="de-DE"/>
        </w:rPr>
      </w:pPr>
      <w:r w:rsidRPr="00751307">
        <w:rPr>
          <w:lang w:val="de-DE"/>
          <w:rPrChange w:id="342" w:author="Narmada Hansani Polgampalage" w:date="2023-12-07T14:23:00Z">
            <w:rPr/>
          </w:rPrChange>
        </w:rPr>
        <w:br w:type="page"/>
      </w:r>
    </w:p>
    <w:p w14:paraId="065CFC1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Hedge.</w:t>
      </w:r>
    </w:p>
    <w:p w14:paraId="383FE95B" w14:textId="77777777" w:rsidR="00544225" w:rsidRDefault="00544225">
      <w:pPr>
        <w:pStyle w:val="Textbody"/>
        <w:spacing w:after="29" w:line="260" w:lineRule="exact"/>
        <w:rPr>
          <w:rFonts w:ascii="Gandhari Unicode" w:hAnsi="Gandhari Unicode" w:cs="e-Tamil OTC"/>
          <w:lang w:val="en-GB"/>
        </w:rPr>
      </w:pPr>
    </w:p>
    <w:p w14:paraId="06E80A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sea shore</w:t>
      </w:r>
      <w:proofErr w:type="spellStart"/>
      <w:r>
        <w:rPr>
          <w:rFonts w:ascii="Gandhari Unicode" w:hAnsi="Gandhari Unicode" w:cs="e-Tamil OTC"/>
          <w:position w:val="6"/>
          <w:lang w:val="en-GB"/>
        </w:rPr>
        <w:t>atu</w:t>
      </w:r>
      <w:proofErr w:type="spellEnd"/>
      <w:r>
        <w:rPr>
          <w:rStyle w:val="FootnoteReference1"/>
          <w:rFonts w:ascii="Gandhari Unicode" w:hAnsi="Gandhari Unicode" w:cs="e-Tamil OTC"/>
          <w:lang w:val="en-GB"/>
        </w:rPr>
        <w:footnoteReference w:id="180"/>
      </w:r>
      <w:r>
        <w:rPr>
          <w:rFonts w:ascii="Gandhari Unicode" w:hAnsi="Gandhari Unicode" w:cs="e-Tamil OTC"/>
          <w:lang w:val="en-GB"/>
        </w:rPr>
        <w:t xml:space="preserve"> little white crow</w:t>
      </w:r>
    </w:p>
    <w:p w14:paraId="0EDCEF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elephant-bull- ear like green leaf </w:t>
      </w:r>
      <w:proofErr w:type="gramStart"/>
      <w:r>
        <w:rPr>
          <w:rFonts w:ascii="Gandhari Unicode" w:hAnsi="Gandhari Unicode" w:cs="e-Tamil OTC"/>
          <w:lang w:val="en-GB"/>
        </w:rPr>
        <w:t>confused</w:t>
      </w:r>
      <w:proofErr w:type="gramEnd"/>
    </w:p>
    <w:p w14:paraId="4CCD430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dew backwaters stirring- part-day </w:t>
      </w:r>
      <w:proofErr w:type="spellStart"/>
      <w:r>
        <w:rPr>
          <w:rFonts w:ascii="Gandhari Unicode" w:hAnsi="Gandhari Unicode" w:cs="e-Tamil OTC"/>
          <w:lang w:val="en-GB"/>
        </w:rPr>
        <w:t>been</w:t>
      </w:r>
      <w:proofErr w:type="spellEnd"/>
      <w:r>
        <w:rPr>
          <w:rFonts w:ascii="Gandhari Unicode" w:hAnsi="Gandhari Unicode" w:cs="e-Tamil OTC"/>
          <w:lang w:val="en-GB"/>
        </w:rPr>
        <w:t xml:space="preserve">-solitary </w:t>
      </w:r>
      <w:proofErr w:type="gramStart"/>
      <w:r>
        <w:rPr>
          <w:rFonts w:ascii="Gandhari Unicode" w:hAnsi="Gandhari Unicode" w:cs="e-Tamil OTC"/>
          <w:lang w:val="en-GB"/>
        </w:rPr>
        <w:t>one</w:t>
      </w:r>
      <w:proofErr w:type="gramEnd"/>
    </w:p>
    <w:p w14:paraId="799095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chariot come(abs.) it-moved they-say that(obl.) </w:t>
      </w:r>
      <w:proofErr w:type="gramStart"/>
      <w:r>
        <w:rPr>
          <w:rFonts w:ascii="Gandhari Unicode" w:hAnsi="Gandhari Unicode" w:cs="e-Tamil OTC"/>
          <w:lang w:val="en-GB"/>
        </w:rPr>
        <w:t>taken</w:t>
      </w:r>
      <w:proofErr w:type="gramEnd"/>
    </w:p>
    <w:p w14:paraId="3AB1AC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examining- slapping- mother other(</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p>
    <w:p w14:paraId="4D41A8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braid- let- hair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flash- jewel </w:t>
      </w:r>
      <w:proofErr w:type="gramStart"/>
      <w:r>
        <w:rPr>
          <w:rFonts w:ascii="Gandhari Unicode" w:hAnsi="Gandhari Unicode" w:cs="e-Tamil OTC"/>
          <w:lang w:val="en-GB"/>
        </w:rPr>
        <w:t>women</w:t>
      </w:r>
      <w:proofErr w:type="gramEnd"/>
    </w:p>
    <w:p w14:paraId="6AECE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young-they(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inexperience-they(h.)</w:t>
      </w:r>
      <w:r>
        <w:rPr>
          <w:rFonts w:ascii="Gandhari Unicode" w:hAnsi="Gandhari Unicode" w:cs="e-Tamil OTC"/>
          <w:position w:val="6"/>
          <w:lang w:val="en-GB"/>
        </w:rPr>
        <w:t>um</w:t>
      </w:r>
      <w:r>
        <w:rPr>
          <w:rFonts w:ascii="Gandhari Unicode" w:hAnsi="Gandhari Unicode" w:cs="e-Tamil OTC"/>
          <w:lang w:val="en-GB"/>
        </w:rPr>
        <w:t xml:space="preserve"> they-are</w:t>
      </w:r>
      <w:r>
        <w:rPr>
          <w:rFonts w:ascii="Gandhari Unicode" w:hAnsi="Gandhari Unicode" w:cs="e-Tamil OTC"/>
          <w:position w:val="6"/>
          <w:lang w:val="en-GB"/>
        </w:rPr>
        <w:t>ē</w:t>
      </w:r>
    </w:p>
    <w:p w14:paraId="1D5DE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slap-not mother(h.)-with good part-they(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3638CE3D" w14:textId="77777777" w:rsidR="00544225" w:rsidRDefault="00544225">
      <w:pPr>
        <w:pStyle w:val="Textbody"/>
        <w:spacing w:after="29"/>
        <w:rPr>
          <w:rFonts w:ascii="Gandhari Unicode" w:hAnsi="Gandhari Unicode" w:cs="e-Tamil OTC"/>
          <w:lang w:val="en-GB"/>
        </w:rPr>
      </w:pPr>
    </w:p>
    <w:p w14:paraId="3C4CC2FE" w14:textId="77777777" w:rsidR="00544225" w:rsidRDefault="00544225">
      <w:pPr>
        <w:pStyle w:val="Textbody"/>
        <w:spacing w:after="29"/>
        <w:rPr>
          <w:rFonts w:ascii="Gandhari Unicode" w:hAnsi="Gandhari Unicode" w:cs="e-Tamil OTC"/>
          <w:lang w:val="en-GB"/>
        </w:rPr>
      </w:pPr>
    </w:p>
    <w:p w14:paraId="67E1530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chariot came [and] went, they say,</w:t>
      </w:r>
    </w:p>
    <w:p w14:paraId="4A3B1BB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solitary, at midday, when the little white crow</w:t>
      </w:r>
      <w:r>
        <w:rPr>
          <w:rStyle w:val="FootnoteReference1"/>
          <w:rFonts w:ascii="Gandhari Unicode" w:hAnsi="Gandhari Unicode" w:cs="e-Tamil OTC"/>
          <w:lang w:val="en-GB"/>
        </w:rPr>
        <w:footnoteReference w:id="181"/>
      </w:r>
    </w:p>
    <w:p w14:paraId="58A241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from the shore of the great sea disturbs the green leaves</w:t>
      </w:r>
    </w:p>
    <w:p w14:paraId="63BA69EF" w14:textId="77777777" w:rsidR="00544225" w:rsidRDefault="00000000">
      <w:pPr>
        <w:pStyle w:val="Textbody"/>
        <w:tabs>
          <w:tab w:val="left" w:pos="1000"/>
        </w:tabs>
        <w:spacing w:after="115"/>
        <w:rPr>
          <w:rFonts w:ascii="Gandhari Unicode" w:hAnsi="Gandhari Unicode" w:cs="e-Tamil OTC"/>
          <w:lang w:val="en-GB"/>
        </w:rPr>
      </w:pPr>
      <w:r>
        <w:rPr>
          <w:rFonts w:ascii="Gandhari Unicode" w:hAnsi="Gandhari Unicode" w:cs="e-Tamil OTC"/>
          <w:lang w:val="en-GB"/>
        </w:rPr>
        <w:tab/>
        <w:t>like elephant ears, [and] stirs the misty backwaters.</w:t>
      </w:r>
    </w:p>
    <w:p w14:paraId="017EE5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There are young and </w:t>
      </w:r>
      <w:proofErr w:type="gramStart"/>
      <w:r>
        <w:rPr>
          <w:rFonts w:ascii="Gandhari Unicode" w:hAnsi="Gandhari Unicode" w:cs="e-Tamil OTC"/>
          <w:lang w:val="en-GB"/>
        </w:rPr>
        <w:t>inexperienced</w:t>
      </w:r>
      <w:proofErr w:type="gramEnd"/>
    </w:p>
    <w:p w14:paraId="7C2D592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women with flashing jewels in braids coming loose</w:t>
      </w:r>
      <w:r>
        <w:rPr>
          <w:rStyle w:val="FootnoteReference1"/>
          <w:rFonts w:ascii="Gandhari Unicode" w:hAnsi="Gandhari Unicode" w:cs="e-Tamil OTC"/>
          <w:lang w:val="en-GB"/>
        </w:rPr>
        <w:footnoteReference w:id="182"/>
      </w:r>
    </w:p>
    <w:p w14:paraId="72C33BDC"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[have] the better part, with mothers who don't slap [them] </w:t>
      </w:r>
      <w:r>
        <w:rPr>
          <w:rFonts w:ascii="Gandhari Unicode" w:eastAsia="URW Palladio UNI" w:hAnsi="Gandhari Unicode" w:cs="e-Tamil OTC"/>
          <w:lang w:val="en-GB"/>
        </w:rPr>
        <w:t>–</w:t>
      </w:r>
    </w:p>
    <w:p w14:paraId="46DC5FE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others with mothers who, taking that [as a cause],</w:t>
      </w:r>
    </w:p>
    <w:p w14:paraId="0F5914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interrogate [and] slap [them].</w:t>
      </w:r>
      <w:r>
        <w:rPr>
          <w:rStyle w:val="FootnoteReference1"/>
          <w:rFonts w:ascii="Gandhari Unicode" w:hAnsi="Gandhari Unicode" w:cs="e-Tamil OTC"/>
          <w:lang w:val="en-GB"/>
        </w:rPr>
        <w:footnoteReference w:id="183"/>
      </w:r>
    </w:p>
    <w:p w14:paraId="677F4F5D" w14:textId="77777777" w:rsidR="00544225" w:rsidRDefault="00544225">
      <w:pPr>
        <w:pStyle w:val="Textbody"/>
        <w:spacing w:after="0"/>
        <w:rPr>
          <w:rFonts w:ascii="Gandhari Unicode" w:hAnsi="Gandhari Unicode" w:cs="e-Tamil OTC"/>
          <w:lang w:val="en-GB"/>
        </w:rPr>
      </w:pPr>
    </w:p>
    <w:p w14:paraId="1A1495A7" w14:textId="77777777" w:rsidR="00544225" w:rsidRDefault="00000000">
      <w:pPr>
        <w:rPr>
          <w:rFonts w:ascii="Gandhari Unicode" w:eastAsiaTheme="majorEastAsia" w:hAnsi="Gandhari Unicode" w:cstheme="majorBidi" w:hint="eastAsia"/>
          <w:b/>
        </w:rPr>
      </w:pPr>
      <w:r>
        <w:br w:type="page"/>
      </w:r>
    </w:p>
    <w:p w14:paraId="22BDEC9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247</w:t>
      </w:r>
      <w:r>
        <w:rPr>
          <w:rFonts w:ascii="e-Tamil OTC" w:hAnsi="e-Tamil OTC" w:cs="e-Tamil OTC"/>
          <w:b/>
          <w:i w:val="0"/>
          <w:iCs w:val="0"/>
          <w:color w:val="auto"/>
        </w:rPr>
        <w:t xml:space="preserve"> </w:t>
      </w:r>
      <w:proofErr w:type="spellStart"/>
      <w:r>
        <w:rPr>
          <w:rFonts w:ascii="e-Tamil OTC" w:hAnsi="e-Tamil OTC" w:cs="e-Tamil OTC"/>
          <w:i w:val="0"/>
          <w:iCs w:val="0"/>
          <w:color w:val="auto"/>
        </w:rPr>
        <w:t>சேந்தம்பூதன்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B2AADF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கடிநகர்த்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F614E7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2. </w:t>
      </w:r>
      <w:proofErr w:type="spellStart"/>
      <w:r>
        <w:rPr>
          <w:rFonts w:ascii="Gandhari Unicode" w:hAnsi="Gandhari Unicode" w:cs="e-Tamil OTC"/>
          <w:lang w:val="en-GB"/>
        </w:rPr>
        <w:t>வரைவுடன்பட்ட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கூறியதூஉமாம</w:t>
      </w:r>
      <w:proofErr w:type="spellEnd"/>
      <w:r>
        <w:rPr>
          <w:rFonts w:ascii="Gandhari Unicode" w:hAnsi="Gandhari Unicode" w:cs="e-Tamil OTC"/>
          <w:lang w:val="en-GB"/>
        </w:rPr>
        <w:t>.</w:t>
      </w:r>
    </w:p>
    <w:p w14:paraId="330B6AB8" w14:textId="77777777" w:rsidR="00544225" w:rsidRDefault="00544225">
      <w:pPr>
        <w:pStyle w:val="Textbody"/>
        <w:spacing w:after="29"/>
        <w:rPr>
          <w:rFonts w:ascii="Gandhari Unicode" w:hAnsi="Gandhari Unicode" w:cs="e-Tamil OTC"/>
          <w:lang w:val="en-GB"/>
        </w:rPr>
      </w:pPr>
    </w:p>
    <w:p w14:paraId="5809DF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எழின்மிக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தீங்கணிப்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படூஉந்</w:t>
      </w:r>
      <w:proofErr w:type="spellEnd"/>
    </w:p>
    <w:p w14:paraId="0DD4BB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p>
    <w:p w14:paraId="352003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மாந்தர்க்குப்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புணையுமா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ரிவ்வென</w:t>
      </w:r>
      <w:proofErr w:type="spellEnd"/>
    </w:p>
    <w:p w14:paraId="2829A4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வாங்கறிந்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608F7B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7B7DE8D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2859A8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னட்பே</w:t>
      </w:r>
      <w:proofErr w:type="spellEnd"/>
      <w:r>
        <w:rPr>
          <w:rFonts w:ascii="Gandhari Unicode" w:hAnsi="Gandhari Unicode" w:cs="e-Tamil OTC"/>
          <w:lang w:val="en-GB"/>
        </w:rPr>
        <w:t>.</w:t>
      </w:r>
    </w:p>
    <w:p w14:paraId="1299FD38" w14:textId="77777777" w:rsidR="00544225" w:rsidRDefault="00544225">
      <w:pPr>
        <w:pStyle w:val="Textbody"/>
        <w:spacing w:after="29"/>
        <w:rPr>
          <w:rFonts w:ascii="Gandhari Unicode" w:hAnsi="Gandhari Unicode" w:cs="e-Tamil OTC"/>
          <w:lang w:val="en-GB"/>
        </w:rPr>
      </w:pPr>
    </w:p>
    <w:p w14:paraId="38941B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எழின்மிக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வுடைய</w:t>
      </w:r>
      <w:proofErr w:type="spellEnd"/>
      <w:r>
        <w:rPr>
          <w:rFonts w:ascii="Gandhari Unicode" w:eastAsia="URW Palladio UNI" w:hAnsi="Gandhari Unicode" w:cs="e-Tamil OTC"/>
          <w:lang w:val="en-GB"/>
        </w:rPr>
        <w:t xml:space="preserve"> C1+2+3v, G2, AT,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எழினி</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மிகவுடைய</w:t>
      </w:r>
      <w:proofErr w:type="spellEnd"/>
      <w:r>
        <w:rPr>
          <w:rFonts w:ascii="Gandhari Unicode" w:eastAsia="URW Palladio UNI" w:hAnsi="Gandhari Unicode" w:cs="e-Tamil OTC"/>
          <w:lang w:val="en-GB"/>
        </w:rPr>
        <w:t xml:space="preserve"> L1, C3, G1+2v, EA, AT, [</w:t>
      </w:r>
      <w:proofErr w:type="spellStart"/>
      <w:r>
        <w:rPr>
          <w:rFonts w:ascii="Gandhari Unicode" w:eastAsia="URW Palladio UNI" w:hAnsi="Gandhari Unicode" w:cs="e-Tamil OTC"/>
          <w:lang w:val="en-GB"/>
        </w:rPr>
        <w:t>IrV</w:t>
      </w:r>
      <w:proofErr w:type="spellEnd"/>
      <w:r>
        <w:rPr>
          <w:rFonts w:ascii="Gandhari Unicode" w:eastAsia="URW Palladio UNI" w:hAnsi="Gandhari Unicode" w:cs="e-Tamil OTC"/>
          <w:lang w:val="en-GB"/>
        </w:rPr>
        <w:t xml:space="preserve">], CP •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தீங்கணிப்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L1, C1+3,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தீங்கணிப்பு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கூஉந்</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தாடுங்</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ரிவ்வென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ரில்லென</w:t>
      </w:r>
      <w:proofErr w:type="spellEnd"/>
      <w:r>
        <w:rPr>
          <w:rFonts w:ascii="Gandhari Unicode" w:hAnsi="Gandhari Unicode" w:cs="e-Tamil OTC"/>
          <w:lang w:val="en-GB"/>
        </w:rPr>
        <w:t xml:space="preserve"> C2, G2, AT; </w:t>
      </w:r>
      <w:proofErr w:type="spellStart"/>
      <w:r>
        <w:rPr>
          <w:rFonts w:ascii="Gandhari Unicode" w:hAnsi="Gandhari Unicode" w:cs="e-Tamil OTC"/>
          <w:lang w:val="en-GB"/>
        </w:rPr>
        <w:t>புனையுமா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ரில்லென</w:t>
      </w:r>
      <w:proofErr w:type="spellEnd"/>
      <w:r>
        <w:rPr>
          <w:rFonts w:ascii="Gandhari Unicode" w:hAnsi="Gandhari Unicode" w:cs="e-Tamil OTC"/>
          <w:lang w:val="en-GB"/>
        </w:rPr>
        <w:t xml:space="preserve"> L1,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p>
    <w:p w14:paraId="24E13C92" w14:textId="77777777" w:rsidR="00544225" w:rsidRDefault="00544225">
      <w:pPr>
        <w:pStyle w:val="Textbody"/>
        <w:spacing w:after="29"/>
        <w:rPr>
          <w:rFonts w:ascii="Gandhari Unicode" w:hAnsi="Gandhari Unicode" w:cs="e-Tamil OTC"/>
          <w:lang w:val="en-GB"/>
        </w:rPr>
      </w:pPr>
    </w:p>
    <w:p w14:paraId="6FDD6B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īṅk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aṇi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i/>
          <w:iCs/>
          <w:lang w:val="en-GB"/>
        </w:rPr>
        <w:t>paṭūum</w:t>
      </w:r>
      <w:proofErr w:type="spellEnd"/>
    </w:p>
    <w:p w14:paraId="1C6D46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tiṟavōr</w:t>
      </w:r>
      <w:proofErr w:type="spellEnd"/>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2744C2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kiḷai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māntarkku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puṇaiyumār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3EF8B7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aṟinticiṉ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67C59CD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vīyā</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uka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231F74D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08D262E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mārp</w:t>
      </w:r>
      <w:proofErr w:type="spellEnd"/>
      <w:r>
        <w:rPr>
          <w:rFonts w:ascii="Gandhari Unicode" w:hAnsi="Gandhari Unicode" w:cs="e-Tamil OTC"/>
          <w:lang w:val="en-GB"/>
        </w:rPr>
        <w:t xml:space="preserve">* </w:t>
      </w:r>
      <w:proofErr w:type="spellStart"/>
      <w:r>
        <w:rPr>
          <w:rFonts w:ascii="Gandhari Unicode" w:hAnsi="Gandhari Unicode" w:cs="e-Tamil OTC"/>
          <w:lang w:val="en-GB"/>
        </w:rPr>
        <w:t>uritt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maṟu</w:t>
      </w:r>
      <w:del w:id="343" w:author="Narmada Hansani Polgampalage" w:date="2023-11-22T16:16: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A2908FE" w14:textId="77777777" w:rsidR="00544225" w:rsidRDefault="00544225">
      <w:pPr>
        <w:pStyle w:val="Textbody"/>
        <w:spacing w:after="29" w:line="260" w:lineRule="exact"/>
        <w:rPr>
          <w:rFonts w:ascii="Gandhari Unicode" w:hAnsi="Gandhari Unicode" w:cs="e-Tamil OTC"/>
          <w:lang w:val="en-GB"/>
        </w:rPr>
      </w:pPr>
    </w:p>
    <w:p w14:paraId="634AC047" w14:textId="77777777" w:rsidR="00544225" w:rsidRDefault="00544225">
      <w:pPr>
        <w:pStyle w:val="Textbody"/>
        <w:spacing w:after="29" w:line="260" w:lineRule="exact"/>
        <w:rPr>
          <w:rFonts w:ascii="Gandhari Unicode" w:hAnsi="Gandhari Unicode" w:cs="e-Tamil OTC"/>
          <w:lang w:val="en-GB"/>
        </w:rPr>
      </w:pPr>
    </w:p>
    <w:p w14:paraId="45BF52FD" w14:textId="77777777" w:rsidR="00544225" w:rsidRDefault="00000000">
      <w:pPr>
        <w:pStyle w:val="Textbody"/>
        <w:spacing w:after="29" w:line="260" w:lineRule="exact"/>
        <w:rPr>
          <w:rFonts w:ascii="Gandhari Unicode" w:hAnsi="Gandhari Unicode" w:cs="e-Tamil OTC"/>
          <w:lang w:val="en-GB"/>
        </w:rPr>
      </w:pPr>
      <w:r>
        <w:br w:type="page"/>
      </w:r>
    </w:p>
    <w:p w14:paraId="57DF7CA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by the confidante while(?) knowing of obstacles to clarity (placidity?) in the marriage house.</w:t>
      </w:r>
    </w:p>
    <w:p w14:paraId="33BE6DE9"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by HER to the confidante who had consented to marriage.</w:t>
      </w:r>
    </w:p>
    <w:p w14:paraId="2B8B498E" w14:textId="77777777" w:rsidR="00544225" w:rsidRDefault="00544225">
      <w:pPr>
        <w:pStyle w:val="Textbody"/>
        <w:spacing w:after="29" w:line="260" w:lineRule="exact"/>
        <w:rPr>
          <w:rFonts w:ascii="Gandhari Unicode" w:hAnsi="Gandhari Unicode" w:cs="e-Tamil OTC"/>
          <w:lang w:val="en-GB"/>
        </w:rPr>
      </w:pPr>
    </w:p>
    <w:p w14:paraId="1991921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grace be-much(inf.) possess-it here proximity happening-</w:t>
      </w:r>
    </w:p>
    <w:p w14:paraId="009F7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able-he(h.) do- work duty-it </w:t>
      </w:r>
      <w:proofErr w:type="gramStart"/>
      <w:r>
        <w:rPr>
          <w:rFonts w:ascii="Gandhari Unicode" w:hAnsi="Gandhari Unicode" w:cs="e-Tamil OTC"/>
          <w:lang w:val="en-GB"/>
        </w:rPr>
        <w:t>becoming</w:t>
      </w:r>
      <w:proofErr w:type="gramEnd"/>
      <w:r>
        <w:rPr>
          <w:rFonts w:ascii="Gandhari Unicode" w:hAnsi="Gandhari Unicode" w:cs="e-Tamil OTC"/>
          <w:lang w:val="en-GB"/>
        </w:rPr>
        <w:t>-</w:t>
      </w:r>
      <w:r>
        <w:rPr>
          <w:rFonts w:ascii="Gandhari Unicode" w:hAnsi="Gandhari Unicode" w:cs="e-Tamil OTC"/>
          <w:lang w:val="en-GB"/>
        </w:rPr>
        <w:tab/>
      </w:r>
    </w:p>
    <w:p w14:paraId="00D799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relatives possess- people(dat.) support</w:t>
      </w:r>
      <w:proofErr w:type="spellStart"/>
      <w:r>
        <w:rPr>
          <w:rFonts w:ascii="Gandhari Unicode" w:hAnsi="Gandhari Unicode" w:cs="e-Tamil OTC"/>
          <w:position w:val="6"/>
          <w:lang w:val="en-GB"/>
        </w:rPr>
        <w:t>umār</w:t>
      </w:r>
      <w:proofErr w:type="spellEnd"/>
      <w:r>
        <w:rPr>
          <w:rFonts w:ascii="Gandhari Unicode" w:hAnsi="Gandhari Unicode" w:cs="e-Tamil OTC"/>
          <w:position w:val="6"/>
          <w:lang w:val="en-GB"/>
        </w:rPr>
        <w:t xml:space="preserve"> </w:t>
      </w:r>
      <w:r>
        <w:rPr>
          <w:rFonts w:ascii="Gandhari Unicode" w:hAnsi="Gandhari Unicode" w:cs="e-Tamil OTC"/>
          <w:lang w:val="en-GB"/>
        </w:rPr>
        <w:t>this- say(inf.)</w:t>
      </w:r>
    </w:p>
    <w:p w14:paraId="6A18BCC7"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know(</w:t>
      </w:r>
      <w:proofErr w:type="spellStart"/>
      <w:r>
        <w:rPr>
          <w:rFonts w:ascii="Gandhari Unicode" w:hAnsi="Gandhari Unicode" w:cs="e-Tamil OTC"/>
          <w:lang w:val="en-GB"/>
        </w:rPr>
        <w:t>ipt</w:t>
      </w:r>
      <w:proofErr w:type="spellEnd"/>
      <w:r>
        <w:rPr>
          <w:rFonts w:ascii="Gandhari Unicode" w:hAnsi="Gandhari Unicode" w:cs="e-Tamil OTC"/>
          <w:lang w:val="en-GB"/>
        </w:rPr>
        <w:t>.)/I-knew</w:t>
      </w:r>
      <w:r>
        <w:rPr>
          <w:rFonts w:ascii="Gandhari Unicode" w:hAnsi="Gandhari Unicode" w:cs="e-Tamil OTC"/>
          <w:position w:val="6"/>
          <w:lang w:val="en-GB"/>
        </w:rPr>
        <w:t>ē</w:t>
      </w:r>
      <w:r>
        <w:rPr>
          <w:rFonts w:ascii="Gandhari Unicode" w:hAnsi="Gandhari Unicode" w:cs="e-Tamil OTC"/>
          <w:lang w:val="en-GB"/>
        </w:rPr>
        <w:t xml:space="preserve"> friend </w:t>
      </w:r>
      <w:proofErr w:type="spellStart"/>
      <w:r>
        <w:rPr>
          <w:rFonts w:ascii="Gandhari Unicode" w:hAnsi="Gandhari Unicode" w:cs="e-Tamil OTC"/>
          <w:lang w:val="en-GB"/>
        </w:rPr>
        <w:t>Vēṅkai</w:t>
      </w:r>
      <w:proofErr w:type="spellEnd"/>
    </w:p>
    <w:p w14:paraId="520F17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destroyed-not soft twig blossom shed(inf.) </w:t>
      </w:r>
      <w:proofErr w:type="gramStart"/>
      <w:r>
        <w:rPr>
          <w:rFonts w:ascii="Gandhari Unicode" w:hAnsi="Gandhari Unicode" w:cs="e-Tamil OTC"/>
          <w:lang w:val="en-GB"/>
        </w:rPr>
        <w:t>elephant</w:t>
      </w:r>
      <w:proofErr w:type="gramEnd"/>
    </w:p>
    <w:p w14:paraId="27F96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be-full- sleep sounding- land-he</w:t>
      </w:r>
    </w:p>
    <w:p w14:paraId="25B5E4E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chest suitable-it become(p.)- fault-not intimacy</w:t>
      </w:r>
      <w:r>
        <w:rPr>
          <w:rFonts w:ascii="Gandhari Unicode" w:hAnsi="Gandhari Unicode" w:cs="e-Tamil OTC"/>
          <w:position w:val="6"/>
          <w:lang w:val="en-GB"/>
        </w:rPr>
        <w:t>ē</w:t>
      </w:r>
      <w:r>
        <w:rPr>
          <w:rFonts w:ascii="Gandhari Unicode" w:hAnsi="Gandhari Unicode" w:cs="e-Tamil OTC"/>
          <w:lang w:val="en-GB"/>
        </w:rPr>
        <w:t>∞</w:t>
      </w:r>
    </w:p>
    <w:p w14:paraId="4E1AB8D2" w14:textId="77777777" w:rsidR="00544225" w:rsidRDefault="00544225">
      <w:pPr>
        <w:pStyle w:val="Textbody"/>
        <w:spacing w:after="29"/>
        <w:rPr>
          <w:rFonts w:ascii="Gandhari Unicode" w:hAnsi="Gandhari Unicode" w:cs="e-Tamil OTC"/>
          <w:lang w:val="en-GB"/>
        </w:rPr>
      </w:pPr>
    </w:p>
    <w:p w14:paraId="723140C1" w14:textId="77777777" w:rsidR="00544225" w:rsidRDefault="00544225">
      <w:pPr>
        <w:pStyle w:val="Textbody"/>
        <w:spacing w:after="0"/>
        <w:rPr>
          <w:rFonts w:ascii="Gandhari Unicode" w:hAnsi="Gandhari Unicode" w:cs="e-Tamil OTC"/>
          <w:lang w:val="en-GB"/>
        </w:rPr>
      </w:pPr>
    </w:p>
    <w:p w14:paraId="668E1E9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Possessing much </w:t>
      </w:r>
      <w:proofErr w:type="gramStart"/>
      <w:r>
        <w:rPr>
          <w:rFonts w:ascii="Gandhari Unicode" w:hAnsi="Gandhari Unicode" w:cs="e-Tamil OTC"/>
          <w:lang w:val="en-GB"/>
        </w:rPr>
        <w:t>grace</w:t>
      </w:r>
      <w:proofErr w:type="gramEnd"/>
      <w:r>
        <w:rPr>
          <w:rFonts w:ascii="Gandhari Unicode" w:hAnsi="Gandhari Unicode" w:cs="e-Tamil OTC"/>
          <w:lang w:val="en-GB"/>
        </w:rPr>
        <w:t xml:space="preserve"> it grows close</w:t>
      </w:r>
      <w:r>
        <w:rPr>
          <w:rStyle w:val="FootnoteReference1"/>
          <w:rFonts w:ascii="Gandhari Unicode" w:hAnsi="Gandhari Unicode" w:cs="e-Tamil OTC"/>
          <w:lang w:val="en-GB"/>
        </w:rPr>
        <w:footnoteReference w:id="184"/>
      </w:r>
      <w:r>
        <w:rPr>
          <w:rFonts w:ascii="Gandhari Unicode" w:hAnsi="Gandhari Unicode" w:cs="e-Tamil OTC"/>
          <w:lang w:val="en-GB"/>
        </w:rPr>
        <w:t xml:space="preserve"> here,</w:t>
      </w:r>
    </w:p>
    <w:p w14:paraId="7538E8C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faultless intimacy that is worthy of the chest</w:t>
      </w:r>
    </w:p>
    <w:p w14:paraId="2346737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of the man from the land,</w:t>
      </w:r>
    </w:p>
    <w:p w14:paraId="60C90C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the elephant bull rumbles in [his] deep sleep,</w:t>
      </w:r>
    </w:p>
    <w:p w14:paraId="1BE6DF0B" w14:textId="77777777" w:rsidR="00544225" w:rsidRDefault="00000000">
      <w:pPr>
        <w:pStyle w:val="Textbody"/>
        <w:tabs>
          <w:tab w:val="left" w:pos="863"/>
        </w:tabs>
        <w:spacing w:after="0"/>
        <w:rPr>
          <w:rFonts w:ascii="Gandhari Unicode" w:hAnsi="Gandhari Unicode" w:cs="e-Tamil OTC"/>
          <w:lang w:val="en-GB"/>
        </w:rPr>
      </w:pPr>
      <w:r>
        <w:rPr>
          <w:rFonts w:ascii="Gandhari Unicode" w:hAnsi="Gandhari Unicode" w:cs="e-Tamil OTC"/>
          <w:lang w:val="en-GB"/>
        </w:rPr>
        <w:tab/>
        <w:t>so that the blossoms fall from soft twigs</w:t>
      </w:r>
    </w:p>
    <w:p w14:paraId="030777E6" w14:textId="77777777" w:rsidR="00544225" w:rsidRDefault="00000000">
      <w:pPr>
        <w:pStyle w:val="Textbody"/>
        <w:tabs>
          <w:tab w:val="left" w:pos="975"/>
        </w:tabs>
        <w:spacing w:after="115"/>
        <w:rPr>
          <w:rFonts w:ascii="Gandhari Unicode" w:hAnsi="Gandhari Unicode" w:cs="e-Tamil OTC"/>
          <w:lang w:val="en-GB"/>
        </w:rPr>
      </w:pPr>
      <w:r>
        <w:rPr>
          <w:rFonts w:ascii="Gandhari Unicode" w:hAnsi="Gandhari Unicode" w:cs="e-Tamil OTC"/>
          <w:lang w:val="en-GB"/>
        </w:rPr>
        <w:tab/>
        <w:t xml:space="preserve">without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being destroyed.</w:t>
      </w:r>
      <w:r>
        <w:rPr>
          <w:rStyle w:val="FootnoteReference1"/>
          <w:rFonts w:ascii="Gandhari Unicode" w:hAnsi="Gandhari Unicode" w:cs="e-Tamil OTC"/>
          <w:lang w:val="en-GB"/>
        </w:rPr>
        <w:footnoteReference w:id="185"/>
      </w:r>
    </w:p>
    <w:p w14:paraId="508F7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work to be done is duty to an able man.</w:t>
      </w:r>
    </w:p>
    <w:p w14:paraId="29D3E0DD"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This [is] also a support for people who have relatives”</w:t>
      </w:r>
      <w:r>
        <w:rPr>
          <w:rStyle w:val="FootnoteReference1"/>
          <w:rFonts w:ascii="Gandhari Unicode" w:hAnsi="Gandhari Unicode" w:cs="e-Tamil OTC"/>
          <w:lang w:val="en-GB"/>
        </w:rPr>
        <w:footnoteReference w:id="186"/>
      </w:r>
    </w:p>
    <w:p w14:paraId="4066532E"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proofErr w:type="gramStart"/>
      <w:r>
        <w:rPr>
          <w:rFonts w:ascii="Gandhari Unicode" w:hAnsi="Gandhari Unicode" w:cs="e-Tamil OTC"/>
          <w:lang w:val="en-GB"/>
        </w:rPr>
        <w:t>thus</w:t>
      </w:r>
      <w:proofErr w:type="gramEnd"/>
      <w:r>
        <w:rPr>
          <w:rFonts w:ascii="Gandhari Unicode" w:hAnsi="Gandhari Unicode" w:cs="e-Tamil OTC"/>
          <w:lang w:val="en-GB"/>
        </w:rPr>
        <w:t xml:space="preserve"> you may know, friend.</w:t>
      </w:r>
    </w:p>
    <w:p w14:paraId="3091DDD5" w14:textId="77777777" w:rsidR="00544225" w:rsidRDefault="00544225">
      <w:pPr>
        <w:pStyle w:val="Textbody"/>
        <w:spacing w:after="0"/>
        <w:rPr>
          <w:rFonts w:ascii="Gandhari Unicode" w:hAnsi="Gandhari Unicode" w:cs="e-Tamil OTC"/>
          <w:lang w:val="en-GB"/>
        </w:rPr>
      </w:pPr>
    </w:p>
    <w:p w14:paraId="66F81137" w14:textId="77777777" w:rsidR="00544225" w:rsidRDefault="00544225">
      <w:pPr>
        <w:pStyle w:val="Textbody"/>
        <w:spacing w:after="0"/>
        <w:rPr>
          <w:rFonts w:ascii="Gandhari Unicode" w:hAnsi="Gandhari Unicode" w:cs="e-Tamil OTC"/>
          <w:lang w:val="en-GB"/>
        </w:rPr>
      </w:pPr>
    </w:p>
    <w:p w14:paraId="55B946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thus I have understood, friend.</w:t>
      </w:r>
    </w:p>
    <w:p w14:paraId="3FDF9A78" w14:textId="77777777" w:rsidR="00544225" w:rsidRDefault="00544225">
      <w:pPr>
        <w:pStyle w:val="Textbody"/>
        <w:spacing w:after="0"/>
        <w:rPr>
          <w:rFonts w:ascii="Gandhari Unicode" w:hAnsi="Gandhari Unicode" w:cs="e-Tamil OTC"/>
          <w:lang w:val="en-GB"/>
        </w:rPr>
      </w:pPr>
    </w:p>
    <w:p w14:paraId="0035CACF" w14:textId="77777777" w:rsidR="00544225" w:rsidRDefault="00000000">
      <w:pPr>
        <w:rPr>
          <w:rFonts w:ascii="Gandhari Unicode" w:eastAsiaTheme="majorEastAsia" w:hAnsi="Gandhari Unicode" w:cstheme="majorBidi" w:hint="eastAsia"/>
          <w:b/>
        </w:rPr>
      </w:pPr>
      <w:r>
        <w:br w:type="page"/>
      </w:r>
    </w:p>
    <w:p w14:paraId="2AB219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248</w:t>
      </w:r>
      <w:r>
        <w:rPr>
          <w:rFonts w:ascii="e-Tamil OTC" w:hAnsi="e-Tamil OTC" w:cs="e-Tamil OTC"/>
          <w:b/>
          <w:i w:val="0"/>
          <w:iCs w:val="0"/>
          <w:color w:val="auto"/>
        </w:rPr>
        <w:t xml:space="preserve"> </w:t>
      </w:r>
      <w:proofErr w:type="spellStart"/>
      <w:r>
        <w:rPr>
          <w:rFonts w:ascii="e-Tamil OTC" w:hAnsi="e-Tamil OTC" w:cs="e-Tamil OTC"/>
          <w:b/>
          <w:i w:val="0"/>
          <w:iCs w:val="0"/>
          <w:color w:val="auto"/>
        </w:rPr>
        <w:t>உலோச்சன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D7CB3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ஆற்றுவிட்டது</w:t>
      </w:r>
      <w:proofErr w:type="spellEnd"/>
      <w:r>
        <w:rPr>
          <w:rFonts w:ascii="Gandhari Unicode" w:hAnsi="Gandhari Unicode" w:cs="e-Tamil OTC"/>
          <w:lang w:val="en-GB"/>
        </w:rPr>
        <w:t>.</w:t>
      </w:r>
    </w:p>
    <w:p w14:paraId="03F00048" w14:textId="77777777" w:rsidR="00544225" w:rsidRDefault="00544225">
      <w:pPr>
        <w:pStyle w:val="Textbody"/>
        <w:spacing w:after="29"/>
        <w:rPr>
          <w:rFonts w:ascii="Gandhari Unicode" w:hAnsi="Gandhari Unicode" w:cs="e-Tamil OTC"/>
          <w:lang w:val="en-GB"/>
        </w:rPr>
      </w:pPr>
    </w:p>
    <w:p w14:paraId="29478C1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யவன்மார்</w:t>
      </w:r>
      <w:proofErr w:type="spellEnd"/>
    </w:p>
    <w:p w14:paraId="38D648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p>
    <w:p w14:paraId="0FAA9F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1FC7B6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p>
    <w:p w14:paraId="4BC06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நெடும்பனை</w:t>
      </w:r>
      <w:proofErr w:type="spellEnd"/>
    </w:p>
    <w:p w14:paraId="3002AC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துறைவனைப்</w:t>
      </w:r>
      <w:proofErr w:type="spellEnd"/>
    </w:p>
    <w:p w14:paraId="71B0CA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தனளே</w:t>
      </w:r>
      <w:proofErr w:type="spellEnd"/>
      <w:r>
        <w:rPr>
          <w:rFonts w:ascii="Gandhari Unicode" w:hAnsi="Gandhari Unicode" w:cs="e-Tamil OTC"/>
          <w:lang w:val="en-GB"/>
        </w:rPr>
        <w:t>.</w:t>
      </w:r>
    </w:p>
    <w:p w14:paraId="2663D7DB" w14:textId="77777777" w:rsidR="00544225" w:rsidRDefault="00544225">
      <w:pPr>
        <w:pStyle w:val="Textbody"/>
        <w:spacing w:after="29"/>
        <w:rPr>
          <w:rFonts w:ascii="Gandhari Unicode" w:hAnsi="Gandhari Unicode" w:cs="e-Tamil OTC"/>
          <w:lang w:val="en-GB"/>
        </w:rPr>
      </w:pPr>
    </w:p>
    <w:p w14:paraId="5F5CB6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லன்மையோ</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அதுவர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குருஇ</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பெறீஇய</w:t>
      </w:r>
      <w:proofErr w:type="spellEnd"/>
      <w:r>
        <w:rPr>
          <w:rFonts w:ascii="Gandhari Unicode" w:hAnsi="Gandhari Unicode" w:cs="e-Tamil OTC"/>
          <w:lang w:val="en-GB"/>
        </w:rPr>
        <w:t xml:space="preserve"> G2</w:t>
      </w:r>
    </w:p>
    <w:p w14:paraId="02CCE468" w14:textId="77777777" w:rsidR="00544225" w:rsidRDefault="00544225">
      <w:pPr>
        <w:pStyle w:val="Textbody"/>
        <w:spacing w:after="29"/>
        <w:rPr>
          <w:rFonts w:ascii="Gandhari Unicode" w:hAnsi="Gandhari Unicode" w:cs="e-Tamil OTC"/>
          <w:lang w:val="en-GB"/>
        </w:rPr>
      </w:pPr>
    </w:p>
    <w:p w14:paraId="09631C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aṉmai</w:t>
      </w:r>
      <w:proofErr w:type="spellEnd"/>
      <w:r>
        <w:rPr>
          <w:rFonts w:ascii="Gandhari Unicode" w:hAnsi="Gandhari Unicode" w:cs="e-Tamil OTC"/>
          <w:lang w:val="en-GB"/>
        </w:rPr>
        <w:t xml:space="preserve">-~ō </w:t>
      </w:r>
      <w:ins w:id="344" w:author="Narmada Hansani Polgampalage" w:date="2023-11-22T16:30:00Z">
        <w:r>
          <w:rPr>
            <w:rFonts w:ascii="Gandhari Unicode" w:hAnsi="Gandhari Unicode" w:cs="e-Tamil OTC"/>
            <w:lang w:val="en-GB"/>
          </w:rPr>
          <w:t>~</w:t>
        </w:r>
      </w:ins>
      <w:proofErr w:type="spellStart"/>
      <w:r>
        <w:rPr>
          <w:rFonts w:ascii="Gandhari Unicode" w:hAnsi="Gandhari Unicode" w:cs="e-Tamil OTC"/>
          <w:lang w:val="en-GB"/>
        </w:rPr>
        <w:t>arit</w:t>
      </w:r>
      <w:proofErr w:type="spellEnd"/>
      <w:r>
        <w:rPr>
          <w:rFonts w:ascii="Gandhari Unicode" w:hAnsi="Gandhari Unicode" w:cs="e-Tamil OTC"/>
          <w:lang w:val="en-GB"/>
        </w:rPr>
        <w:t xml:space="preserve">*-ē </w:t>
      </w:r>
      <w:ins w:id="345" w:author="Narmada Hansani Polgampalage" w:date="2023-11-22T16:30:00Z">
        <w:r>
          <w:rPr>
            <w:rFonts w:ascii="Gandhari Unicode" w:hAnsi="Gandhari Unicode" w:cs="e-Tamil OTC"/>
            <w:lang w:val="en-GB"/>
          </w:rPr>
          <w:t>~</w:t>
        </w:r>
      </w:ins>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w:t>
      </w:r>
      <w:proofErr w:type="spellEnd"/>
      <w:r>
        <w:rPr>
          <w:rFonts w:ascii="Gandhari Unicode" w:hAnsi="Gandhari Unicode" w:cs="e-Tamil OTC"/>
          <w:lang w:val="en-GB"/>
        </w:rPr>
        <w:t>*</w:t>
      </w:r>
    </w:p>
    <w:p w14:paraId="3A43C03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uṟuka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kuṟuki</w:t>
      </w:r>
      <w:proofErr w:type="spellEnd"/>
    </w:p>
    <w:p w14:paraId="54316000"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53CB7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p>
    <w:p w14:paraId="0561C26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aṭump</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paṉai</w:t>
      </w:r>
      <w:proofErr w:type="spellEnd"/>
    </w:p>
    <w:p w14:paraId="126B9CB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tuṟaivaṉai</w:t>
      </w:r>
      <w:proofErr w:type="spellEnd"/>
      <w:r>
        <w:rPr>
          <w:rFonts w:ascii="Gandhari Unicode" w:hAnsi="Gandhari Unicode" w:cs="e-Tamil OTC"/>
          <w:lang w:val="en-GB"/>
        </w:rPr>
        <w:t>+</w:t>
      </w:r>
    </w:p>
    <w:p w14:paraId="45690F1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periya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aṟintaṉaḷ</w:t>
      </w:r>
      <w:proofErr w:type="spellEnd"/>
      <w:r>
        <w:rPr>
          <w:rFonts w:ascii="Gandhari Unicode" w:hAnsi="Gandhari Unicode" w:cs="e-Tamil OTC"/>
          <w:lang w:val="en-GB"/>
        </w:rPr>
        <w:t>-ē.</w:t>
      </w:r>
    </w:p>
    <w:p w14:paraId="6A75F9E4" w14:textId="77777777" w:rsidR="00544225" w:rsidRDefault="00544225">
      <w:pPr>
        <w:pStyle w:val="Textbody"/>
        <w:spacing w:after="29" w:line="260" w:lineRule="exact"/>
        <w:rPr>
          <w:rFonts w:ascii="Gandhari Unicode" w:hAnsi="Gandhari Unicode" w:cs="e-Tamil OTC"/>
          <w:lang w:val="en-GB"/>
        </w:rPr>
      </w:pPr>
    </w:p>
    <w:p w14:paraId="4B0093AB" w14:textId="77777777" w:rsidR="00544225" w:rsidRDefault="00544225">
      <w:pPr>
        <w:pStyle w:val="Textbody"/>
        <w:spacing w:after="29" w:line="260" w:lineRule="exact"/>
        <w:rPr>
          <w:rFonts w:ascii="Gandhari Unicode" w:hAnsi="Gandhari Unicode" w:cs="e-Tamil OTC"/>
          <w:lang w:val="en-GB"/>
        </w:rPr>
      </w:pPr>
    </w:p>
    <w:p w14:paraId="702DD9EA" w14:textId="77777777" w:rsidR="00544225" w:rsidRDefault="00000000">
      <w:pPr>
        <w:pStyle w:val="Textbody"/>
        <w:spacing w:after="29" w:line="260" w:lineRule="exact"/>
        <w:rPr>
          <w:rFonts w:ascii="Gandhari Unicode" w:hAnsi="Gandhari Unicode" w:cs="e-Tamil OTC"/>
          <w:lang w:val="en-GB"/>
        </w:rPr>
      </w:pPr>
      <w:r>
        <w:br w:type="page"/>
      </w:r>
    </w:p>
    <w:p w14:paraId="2A0DDB3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reassuring HER who didn't have strength [anymore], when [he] delayed marriage.</w:t>
      </w:r>
    </w:p>
    <w:p w14:paraId="709EEA4C" w14:textId="77777777" w:rsidR="00544225" w:rsidRDefault="00544225">
      <w:pPr>
        <w:pStyle w:val="Textbody"/>
        <w:spacing w:after="29" w:line="260" w:lineRule="exact"/>
        <w:rPr>
          <w:rFonts w:ascii="Gandhari Unicode" w:hAnsi="Gandhari Unicode" w:cs="e-Tamil OTC"/>
          <w:lang w:val="en-GB"/>
        </w:rPr>
      </w:pPr>
    </w:p>
    <w:p w14:paraId="1B8F5D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coming not-being-so</w:t>
      </w:r>
      <w:r>
        <w:rPr>
          <w:rFonts w:ascii="Gandhari Unicode" w:hAnsi="Gandhari Unicode" w:cs="e-Tamil OTC"/>
          <w:position w:val="6"/>
          <w:lang w:val="en-GB"/>
        </w:rPr>
        <w:t>ō</w:t>
      </w:r>
      <w:r>
        <w:rPr>
          <w:rFonts w:ascii="Gandhari Unicode" w:hAnsi="Gandhari Unicode" w:cs="e-Tamil OTC"/>
          <w:lang w:val="en-GB"/>
        </w:rPr>
        <w:t xml:space="preserve"> difficult-it</w:t>
      </w:r>
      <w:r>
        <w:rPr>
          <w:rFonts w:ascii="Gandhari Unicode" w:hAnsi="Gandhari Unicode" w:cs="e-Tamil OTC"/>
          <w:position w:val="6"/>
          <w:lang w:val="en-GB"/>
        </w:rPr>
        <w:t>ē</w:t>
      </w:r>
      <w:r>
        <w:rPr>
          <w:rFonts w:ascii="Gandhari Unicode" w:hAnsi="Gandhari Unicode" w:cs="e-Tamil OTC"/>
          <w:lang w:val="en-GB"/>
        </w:rPr>
        <w:t xml:space="preserve"> he chest</w:t>
      </w:r>
    </w:p>
    <w:p w14:paraId="65FCDCF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may-have said- day</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shortened</w:t>
      </w:r>
      <w:proofErr w:type="gramEnd"/>
    </w:p>
    <w:p w14:paraId="30B70F4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so</w:t>
      </w:r>
      <w:proofErr w:type="gramEnd"/>
      <w:r>
        <w:rPr>
          <w:rFonts w:ascii="Gandhari Unicode" w:hAnsi="Gandhari Unicode" w:cs="e-Tamil OTC"/>
          <w:lang w:val="en-GB"/>
        </w:rPr>
        <w:t xml:space="preserve"> it-became</w:t>
      </w:r>
      <w:r>
        <w:rPr>
          <w:rFonts w:ascii="Gandhari Unicode" w:hAnsi="Gandhari Unicode" w:cs="e-Tamil OTC"/>
          <w:position w:val="6"/>
          <w:lang w:val="en-GB"/>
        </w:rPr>
        <w:t>ē</w:t>
      </w:r>
      <w:r>
        <w:rPr>
          <w:rFonts w:ascii="Gandhari Unicode" w:hAnsi="Gandhari Unicode" w:cs="e-Tamil OTC"/>
          <w:lang w:val="en-GB"/>
        </w:rPr>
        <w:t xml:space="preserve"> friend seashore-grove</w:t>
      </w:r>
    </w:p>
    <w:p w14:paraId="79D225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play- trunk bury(inf.) west-wind placed-</w:t>
      </w:r>
    </w:p>
    <w:p w14:paraId="0DF6AD39"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(-plant) climb- sand peak creep(inf.) long Palmyra-palm</w:t>
      </w:r>
    </w:p>
    <w:p w14:paraId="4B601C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short-they(n.pl.) becoming- ghat-he(acc.)</w:t>
      </w:r>
    </w:p>
    <w:p w14:paraId="4140AD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big-they(n.pl.) talked my-mother she-knew</w:t>
      </w:r>
      <w:r>
        <w:rPr>
          <w:rFonts w:ascii="Gandhari Unicode" w:hAnsi="Gandhari Unicode" w:cs="e-Tamil OTC"/>
          <w:position w:val="6"/>
          <w:lang w:val="en-GB"/>
        </w:rPr>
        <w:t>ē</w:t>
      </w:r>
      <w:r>
        <w:rPr>
          <w:rFonts w:ascii="Gandhari Unicode" w:hAnsi="Gandhari Unicode" w:cs="e-Tamil OTC"/>
          <w:lang w:val="en-GB"/>
        </w:rPr>
        <w:t>.</w:t>
      </w:r>
    </w:p>
    <w:p w14:paraId="695CE377" w14:textId="77777777" w:rsidR="00544225" w:rsidRDefault="00544225">
      <w:pPr>
        <w:pStyle w:val="Textbody"/>
        <w:spacing w:after="29"/>
        <w:rPr>
          <w:rFonts w:ascii="Gandhari Unicode" w:hAnsi="Gandhari Unicode" w:cs="e-Tamil OTC"/>
          <w:lang w:val="en-GB"/>
        </w:rPr>
      </w:pPr>
    </w:p>
    <w:p w14:paraId="2B8F36EE" w14:textId="77777777" w:rsidR="00544225" w:rsidRDefault="00544225">
      <w:pPr>
        <w:pStyle w:val="Textbody"/>
        <w:spacing w:after="29"/>
        <w:rPr>
          <w:rFonts w:ascii="Gandhari Unicode" w:hAnsi="Gandhari Unicode" w:cs="e-Tamil OTC"/>
          <w:lang w:val="en-GB"/>
        </w:rPr>
      </w:pPr>
    </w:p>
    <w:p w14:paraId="303B15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its not coming, that is hardly possible.</w:t>
      </w:r>
      <w:r>
        <w:rPr>
          <w:rStyle w:val="FootnoteReference1"/>
          <w:rFonts w:ascii="Gandhari Unicode" w:hAnsi="Gandhari Unicode" w:cs="e-Tamil OTC"/>
          <w:lang w:val="en-GB"/>
        </w:rPr>
        <w:footnoteReference w:id="187"/>
      </w:r>
    </w:p>
    <w:p w14:paraId="65A5C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day which means you may have his chest,</w:t>
      </w:r>
    </w:p>
    <w:p w14:paraId="249F879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it has come so close, friend.</w:t>
      </w:r>
    </w:p>
    <w:p w14:paraId="1720EB6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My mother has understood [and] talks great </w:t>
      </w:r>
      <w:proofErr w:type="gramStart"/>
      <w:r>
        <w:rPr>
          <w:rFonts w:ascii="Gandhari Unicode" w:hAnsi="Gandhari Unicode" w:cs="e-Tamil OTC"/>
          <w:lang w:val="en-GB"/>
        </w:rPr>
        <w:t>things</w:t>
      </w:r>
      <w:proofErr w:type="gramEnd"/>
    </w:p>
    <w:p w14:paraId="64F4399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man from the ghat, where the long Palmyra trees</w:t>
      </w:r>
    </w:p>
    <w:p w14:paraId="085342C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become short, as sand heaps climbed by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plants crawl up,</w:t>
      </w:r>
    </w:p>
    <w:p w14:paraId="7D34D694"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piled up by the west wind to bury [their] swaying trunks,</w:t>
      </w:r>
    </w:p>
    <w:p w14:paraId="6F18DE4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seashore grove.</w:t>
      </w:r>
      <w:r>
        <w:rPr>
          <w:rStyle w:val="FootnoteReference1"/>
          <w:rFonts w:ascii="Gandhari Unicode" w:hAnsi="Gandhari Unicode" w:cs="e-Tamil OTC"/>
          <w:lang w:val="en-GB"/>
        </w:rPr>
        <w:footnoteReference w:id="188"/>
      </w:r>
    </w:p>
    <w:p w14:paraId="2813526F" w14:textId="77777777" w:rsidR="00544225" w:rsidRDefault="00000000">
      <w:pPr>
        <w:rPr>
          <w:rFonts w:ascii="Gandhari Unicode" w:eastAsiaTheme="majorEastAsia" w:hAnsi="Gandhari Unicode" w:cstheme="majorBidi" w:hint="eastAsia"/>
          <w:b/>
        </w:rPr>
      </w:pPr>
      <w:r>
        <w:br w:type="page"/>
      </w:r>
    </w:p>
    <w:p w14:paraId="084E38A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249</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BE122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6EA3188" w14:textId="77777777" w:rsidR="00544225" w:rsidRDefault="00544225">
      <w:pPr>
        <w:pStyle w:val="Textbody"/>
        <w:spacing w:after="29"/>
        <w:rPr>
          <w:rFonts w:ascii="Gandhari Unicode" w:hAnsi="Gandhari Unicode" w:cs="e-Tamil OTC"/>
          <w:lang w:val="en-GB"/>
        </w:rPr>
      </w:pPr>
    </w:p>
    <w:p w14:paraId="217B05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w:t>
      </w:r>
      <w:proofErr w:type="spellEnd"/>
    </w:p>
    <w:p w14:paraId="079F0E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பனிப்பப்</w:t>
      </w:r>
      <w:proofErr w:type="spellEnd"/>
    </w:p>
    <w:p w14:paraId="7BFEB6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லவர்நாட்டுக்</w:t>
      </w:r>
      <w:proofErr w:type="spellEnd"/>
    </w:p>
    <w:p w14:paraId="75B4E6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37FD4E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னுதலே</w:t>
      </w:r>
      <w:proofErr w:type="spellEnd"/>
      <w:r>
        <w:rPr>
          <w:rFonts w:ascii="Gandhari Unicode" w:hAnsi="Gandhari Unicode" w:cs="e-Tamil OTC"/>
          <w:lang w:val="en-GB"/>
        </w:rPr>
        <w:t>.</w:t>
      </w:r>
    </w:p>
    <w:p w14:paraId="0BC3A12E" w14:textId="77777777" w:rsidR="00544225" w:rsidRDefault="00544225">
      <w:pPr>
        <w:pStyle w:val="Textbody"/>
        <w:spacing w:after="29"/>
        <w:rPr>
          <w:rFonts w:ascii="Gandhari Unicode" w:hAnsi="Gandhari Unicode" w:cs="e-Tamil OTC"/>
          <w:lang w:val="en-GB"/>
        </w:rPr>
      </w:pPr>
    </w:p>
    <w:p w14:paraId="6B0B0B5E" w14:textId="77777777" w:rsidR="00544225" w:rsidRDefault="00000000">
      <w:pPr>
        <w:pStyle w:val="Textbody"/>
        <w:spacing w:after="29"/>
        <w:jc w:val="both"/>
        <w:rPr>
          <w:rFonts w:ascii="Gandhari Unicode" w:hAnsi="Gandhari Unicode" w:cs="e-Tamil OTC"/>
          <w:lang w:val="en-GB"/>
        </w:rPr>
      </w:pPr>
      <w:bookmarkStart w:id="346" w:name="DDE_LINK69"/>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bookmarkEnd w:id="346"/>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வூகம்</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பூதம்</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லவர்நாட்டுக்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நாட்டுக்</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லலர்நாட்டுக்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லலர்நாட்கே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நோக்கினென்</w:t>
      </w:r>
      <w:proofErr w:type="spellEnd"/>
      <w:r>
        <w:rPr>
          <w:rFonts w:ascii="Gandhari Unicode" w:hAnsi="Gandhari Unicode" w:cs="e-Tamil OTC"/>
          <w:lang w:val="en-GB"/>
        </w:rPr>
        <w:t xml:space="preserve"> L1,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நோக்கினேன்</w:t>
      </w:r>
      <w:proofErr w:type="spellEnd"/>
      <w:r>
        <w:rPr>
          <w:rFonts w:ascii="Gandhari Unicode" w:hAnsi="Gandhari Unicode" w:cs="e-Tamil OTC"/>
          <w:lang w:val="en-GB"/>
        </w:rPr>
        <w:t xml:space="preserve"> C2, G2, I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னுதலே</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நுதலே</w:t>
      </w:r>
      <w:proofErr w:type="spellEnd"/>
      <w:r>
        <w:rPr>
          <w:rFonts w:ascii="Gandhari Unicode" w:hAnsi="Gandhari Unicode" w:cs="e-Tamil OTC"/>
          <w:lang w:val="en-GB"/>
        </w:rPr>
        <w:t xml:space="preserve"> L1, C1, G1</w:t>
      </w:r>
    </w:p>
    <w:p w14:paraId="21C0150E" w14:textId="77777777" w:rsidR="00544225" w:rsidRDefault="00544225">
      <w:pPr>
        <w:pStyle w:val="Textbody"/>
        <w:spacing w:after="29"/>
        <w:rPr>
          <w:rFonts w:ascii="Gandhari Unicode" w:hAnsi="Gandhari Unicode" w:cs="e-Tamil OTC"/>
          <w:lang w:val="en-GB"/>
        </w:rPr>
      </w:pPr>
    </w:p>
    <w:p w14:paraId="60F46FF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kāṉattu</w:t>
      </w:r>
      <w:proofErr w:type="spellEnd"/>
    </w:p>
    <w:p w14:paraId="1C77FA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ūkam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pārppoṭu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paṉippa</w:t>
      </w:r>
      <w:proofErr w:type="spellEnd"/>
      <w:r>
        <w:rPr>
          <w:rFonts w:ascii="Gandhari Unicode" w:hAnsi="Gandhari Unicode" w:cs="e-Tamil OTC"/>
          <w:lang w:val="en-GB"/>
        </w:rPr>
        <w:t>+</w:t>
      </w:r>
    </w:p>
    <w:p w14:paraId="41DF1F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w:t>
      </w:r>
    </w:p>
    <w:p w14:paraId="27C5E5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nōkkiṉeṉ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6E119D1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paṇṭai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w:t>
      </w:r>
      <w:proofErr w:type="spellEnd"/>
      <w:r>
        <w:rPr>
          <w:rFonts w:ascii="Gandhari Unicode" w:hAnsi="Gandhari Unicode" w:cs="e-Tamil OTC"/>
          <w:lang w:val="en-GB"/>
        </w:rPr>
        <w:t xml:space="preserve">*-ō </w:t>
      </w: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nutalē</w:t>
      </w:r>
      <w:proofErr w:type="spellEnd"/>
      <w:r>
        <w:rPr>
          <w:rFonts w:ascii="Gandhari Unicode" w:hAnsi="Gandhari Unicode" w:cs="e-Tamil OTC"/>
          <w:lang w:val="en-GB"/>
        </w:rPr>
        <w:t>.</w:t>
      </w:r>
    </w:p>
    <w:p w14:paraId="34C38053" w14:textId="77777777" w:rsidR="00544225" w:rsidRDefault="00544225">
      <w:pPr>
        <w:pStyle w:val="Textbody"/>
        <w:spacing w:after="29" w:line="260" w:lineRule="exact"/>
        <w:rPr>
          <w:rFonts w:ascii="Gandhari Unicode" w:hAnsi="Gandhari Unicode" w:cs="e-Tamil OTC"/>
          <w:u w:val="single"/>
          <w:lang w:val="en-GB"/>
        </w:rPr>
      </w:pPr>
    </w:p>
    <w:p w14:paraId="4B1EC066" w14:textId="77777777" w:rsidR="00544225" w:rsidRDefault="00544225">
      <w:pPr>
        <w:pStyle w:val="Textbody"/>
        <w:spacing w:after="29" w:line="260" w:lineRule="exact"/>
        <w:rPr>
          <w:rFonts w:ascii="Gandhari Unicode" w:hAnsi="Gandhari Unicode" w:cs="e-Tamil OTC"/>
          <w:u w:val="single"/>
          <w:lang w:val="en-GB"/>
        </w:rPr>
      </w:pPr>
    </w:p>
    <w:p w14:paraId="75C7F77F" w14:textId="77777777" w:rsidR="00544225" w:rsidRDefault="00000000">
      <w:pPr>
        <w:pStyle w:val="Textbody"/>
        <w:spacing w:after="29" w:line="260" w:lineRule="exact"/>
        <w:rPr>
          <w:rFonts w:ascii="Gandhari Unicode" w:hAnsi="Gandhari Unicode" w:cs="e-Tamil OTC"/>
          <w:u w:val="single"/>
          <w:lang w:val="en-GB"/>
        </w:rPr>
      </w:pPr>
      <w:r>
        <w:br w:type="page"/>
      </w:r>
    </w:p>
    <w:p w14:paraId="136EB94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when the time of marriage had been fixed.</w:t>
      </w:r>
    </w:p>
    <w:p w14:paraId="19C783AF" w14:textId="77777777" w:rsidR="00544225" w:rsidRDefault="00544225">
      <w:pPr>
        <w:pStyle w:val="Textbody"/>
        <w:spacing w:after="29" w:line="260" w:lineRule="exact"/>
        <w:rPr>
          <w:rFonts w:ascii="Gandhari Unicode" w:hAnsi="Gandhari Unicode" w:cs="e-Tamil OTC"/>
          <w:lang w:val="en-GB"/>
        </w:rPr>
      </w:pPr>
    </w:p>
    <w:p w14:paraId="161399B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group peacock calling- tree rustle-/become-dense- forest-</w:t>
      </w:r>
    </w:p>
    <w:p w14:paraId="08FC7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whiteness </w:t>
      </w:r>
      <w:proofErr w:type="gramStart"/>
      <w:r>
        <w:rPr>
          <w:rFonts w:ascii="Gandhari Unicode" w:hAnsi="Gandhari Unicode" w:cs="e-Tamil OTC"/>
          <w:lang w:val="en-GB"/>
        </w:rPr>
        <w:t>face</w:t>
      </w:r>
      <w:proofErr w:type="gramEnd"/>
      <w:r>
        <w:rPr>
          <w:rFonts w:ascii="Gandhari Unicode" w:hAnsi="Gandhari Unicode" w:cs="e-Tamil OTC"/>
          <w:lang w:val="en-GB"/>
        </w:rPr>
        <w:t xml:space="preserve"> black-monkey young-one-with shiver(inf.)</w:t>
      </w:r>
    </w:p>
    <w:p w14:paraId="57D55E7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rain flown- slope he(h.) land-</w:t>
      </w:r>
    </w:p>
    <w:p w14:paraId="2F9682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I-looked friend</w:t>
      </w:r>
    </w:p>
    <w:p w14:paraId="3C1779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formerly thus-it</w:t>
      </w:r>
      <w:r>
        <w:rPr>
          <w:rFonts w:ascii="Gandhari Unicode" w:hAnsi="Gandhari Unicode" w:cs="e-Tamil OTC"/>
          <w:position w:val="6"/>
          <w:lang w:val="en-GB"/>
        </w:rPr>
        <w:t>ō</w:t>
      </w:r>
      <w:r>
        <w:rPr>
          <w:rFonts w:ascii="Gandhari Unicode" w:hAnsi="Gandhari Unicode" w:cs="e-Tamil OTC"/>
          <w:lang w:val="en-GB"/>
        </w:rPr>
        <w:t xml:space="preserve"> see(</w:t>
      </w:r>
      <w:proofErr w:type="spellStart"/>
      <w:r>
        <w:rPr>
          <w:rFonts w:ascii="Gandhari Unicode" w:hAnsi="Gandhari Unicode" w:cs="e-Tamil OTC"/>
          <w:lang w:val="en-GB"/>
        </w:rPr>
        <w:t>ipt</w:t>
      </w:r>
      <w:proofErr w:type="spellEnd"/>
      <w:r>
        <w:rPr>
          <w:rFonts w:ascii="Gandhari Unicode" w:hAnsi="Gandhari Unicode" w:cs="e-Tamil OTC"/>
          <w:lang w:val="en-GB"/>
        </w:rPr>
        <w:t>.) forehead</w:t>
      </w:r>
      <w:r>
        <w:rPr>
          <w:rFonts w:ascii="Gandhari Unicode" w:hAnsi="Gandhari Unicode" w:cs="e-Tamil OTC"/>
          <w:position w:val="6"/>
          <w:lang w:val="en-GB"/>
        </w:rPr>
        <w:t>ē</w:t>
      </w:r>
      <w:r>
        <w:rPr>
          <w:rFonts w:ascii="Gandhari Unicode" w:hAnsi="Gandhari Unicode" w:cs="e-Tamil OTC"/>
          <w:lang w:val="en-GB"/>
        </w:rPr>
        <w:t>.</w:t>
      </w:r>
    </w:p>
    <w:p w14:paraId="6BAE4900" w14:textId="77777777" w:rsidR="00544225" w:rsidRDefault="00544225">
      <w:pPr>
        <w:pStyle w:val="Textbody"/>
        <w:spacing w:after="29"/>
        <w:rPr>
          <w:rFonts w:ascii="Gandhari Unicode" w:hAnsi="Gandhari Unicode" w:cs="e-Tamil OTC"/>
          <w:lang w:val="en-GB"/>
        </w:rPr>
      </w:pPr>
    </w:p>
    <w:p w14:paraId="18336A28" w14:textId="77777777" w:rsidR="00544225" w:rsidRDefault="00544225">
      <w:pPr>
        <w:pStyle w:val="Textbody"/>
        <w:spacing w:after="0"/>
        <w:rPr>
          <w:rFonts w:ascii="Gandhari Unicode" w:hAnsi="Gandhari Unicode" w:cs="e-Tamil OTC"/>
          <w:lang w:val="en-GB"/>
        </w:rPr>
      </w:pPr>
    </w:p>
    <w:p w14:paraId="077C3C6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looked, friend, at the </w:t>
      </w:r>
      <w:proofErr w:type="gramStart"/>
      <w:r>
        <w:rPr>
          <w:rFonts w:ascii="Gandhari Unicode" w:hAnsi="Gandhari Unicode" w:cs="e-Tamil OTC"/>
          <w:lang w:val="en-GB"/>
        </w:rPr>
        <w:t>hill</w:t>
      </w:r>
      <w:proofErr w:type="gramEnd"/>
    </w:p>
    <w:p w14:paraId="4425F3E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of his land of slopes flooded with falling rain,</w:t>
      </w:r>
    </w:p>
    <w:p w14:paraId="7F0B3032"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so that the white-faced black monkey with [its] young one shivers</w:t>
      </w:r>
    </w:p>
    <w:p w14:paraId="6B44E659" w14:textId="77777777" w:rsidR="00544225" w:rsidRDefault="00000000">
      <w:pPr>
        <w:pStyle w:val="Textbody"/>
        <w:tabs>
          <w:tab w:val="left" w:pos="138"/>
          <w:tab w:val="left" w:pos="1025"/>
        </w:tabs>
        <w:spacing w:after="74"/>
        <w:rPr>
          <w:rFonts w:ascii="Gandhari Unicode" w:hAnsi="Gandhari Unicode" w:cs="e-Tamil OTC"/>
          <w:lang w:val="en-GB"/>
        </w:rPr>
      </w:pPr>
      <w:r>
        <w:rPr>
          <w:rFonts w:ascii="Gandhari Unicode" w:hAnsi="Gandhari Unicode" w:cs="e-Tamil OTC"/>
          <w:lang w:val="en-GB"/>
        </w:rPr>
        <w:tab/>
        <w:t>in the forest, where trees rustle</w:t>
      </w:r>
      <w:r>
        <w:rPr>
          <w:rStyle w:val="FootnoteReference1"/>
          <w:rFonts w:ascii="Gandhari Unicode" w:hAnsi="Gandhari Unicode" w:cs="e-Tamil OTC"/>
          <w:lang w:val="en-GB"/>
        </w:rPr>
        <w:footnoteReference w:id="189"/>
      </w:r>
      <w:r>
        <w:rPr>
          <w:rFonts w:ascii="Gandhari Unicode" w:hAnsi="Gandhari Unicode" w:cs="e-Tamil OTC"/>
          <w:lang w:val="en-GB"/>
        </w:rPr>
        <w:t xml:space="preserve"> [and] peacocks call out in groups.</w:t>
      </w:r>
    </w:p>
    <w:p w14:paraId="4D45CB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[Was] it like that before? Look, [my] forehead.</w:t>
      </w:r>
    </w:p>
    <w:p w14:paraId="09A2D875" w14:textId="77777777" w:rsidR="00544225" w:rsidRDefault="00544225">
      <w:pPr>
        <w:pStyle w:val="Textbody"/>
        <w:spacing w:after="0"/>
        <w:rPr>
          <w:rFonts w:ascii="Gandhari Unicode" w:hAnsi="Gandhari Unicode" w:cs="e-Tamil OTC"/>
          <w:lang w:val="en-GB"/>
        </w:rPr>
      </w:pPr>
    </w:p>
    <w:p w14:paraId="4756AD9C" w14:textId="77777777" w:rsidR="00544225" w:rsidRDefault="00544225">
      <w:pPr>
        <w:pStyle w:val="Textbody"/>
        <w:spacing w:after="0"/>
        <w:rPr>
          <w:rFonts w:ascii="Gandhari Unicode" w:hAnsi="Gandhari Unicode" w:cs="e-Tamil OTC"/>
          <w:lang w:val="en-GB"/>
        </w:rPr>
      </w:pPr>
    </w:p>
    <w:p w14:paraId="634F20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DAC03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[Is] it [again] such as it [was] before? Look, [my] forehead.</w:t>
      </w:r>
      <w:r>
        <w:rPr>
          <w:rStyle w:val="FootnoteReference1"/>
          <w:rFonts w:ascii="Gandhari Unicode" w:hAnsi="Gandhari Unicode" w:cs="e-Tamil OTC"/>
          <w:lang w:val="en-GB"/>
        </w:rPr>
        <w:footnoteReference w:id="190"/>
      </w:r>
    </w:p>
    <w:p w14:paraId="7B053644" w14:textId="77777777" w:rsidR="00544225" w:rsidRDefault="00544225">
      <w:pPr>
        <w:pStyle w:val="Textbody"/>
        <w:spacing w:after="0"/>
        <w:rPr>
          <w:rFonts w:ascii="Gandhari Unicode" w:hAnsi="Gandhari Unicode" w:cs="e-Tamil OTC"/>
          <w:lang w:val="en-GB"/>
        </w:rPr>
      </w:pPr>
    </w:p>
    <w:p w14:paraId="11FFB954" w14:textId="77777777" w:rsidR="00544225" w:rsidRDefault="00000000">
      <w:pPr>
        <w:rPr>
          <w:rFonts w:ascii="Gandhari Unicode" w:eastAsiaTheme="majorEastAsia" w:hAnsi="Gandhari Unicode" w:cstheme="majorBidi" w:hint="eastAsia"/>
          <w:b/>
        </w:rPr>
      </w:pPr>
      <w:r>
        <w:br w:type="page"/>
      </w:r>
    </w:p>
    <w:p w14:paraId="1A75914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250</w:t>
      </w:r>
      <w:r>
        <w:rPr>
          <w:rFonts w:ascii="e-Tamil OTC" w:hAnsi="e-Tamil OTC" w:cs="e-Tamil OTC"/>
          <w:b/>
          <w:i w:val="0"/>
          <w:iCs w:val="0"/>
          <w:color w:val="auto"/>
        </w:rPr>
        <w:t xml:space="preserve"> </w:t>
      </w:r>
      <w:proofErr w:type="spellStart"/>
      <w:r>
        <w:rPr>
          <w:rFonts w:ascii="e-Tamil OTC" w:hAnsi="e-Tamil OTC" w:cs="e-Tamil OTC"/>
          <w:i w:val="0"/>
          <w:iCs w:val="0"/>
          <w:color w:val="auto"/>
        </w:rPr>
        <w:t>நாமலார்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2B5308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B75B5A0" w14:textId="77777777" w:rsidR="00544225" w:rsidRDefault="00544225">
      <w:pPr>
        <w:pStyle w:val="Textbody"/>
        <w:spacing w:after="29"/>
        <w:rPr>
          <w:rFonts w:ascii="Gandhari Unicode" w:hAnsi="Gandhari Unicode" w:cs="e-Tamil OTC"/>
          <w:lang w:val="en-GB"/>
        </w:rPr>
      </w:pPr>
    </w:p>
    <w:p w14:paraId="5DC5980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0066741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லுகளு</w:t>
      </w:r>
      <w:proofErr w:type="spellEnd"/>
    </w:p>
    <w:p w14:paraId="7580D3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காலியற்</w:t>
      </w:r>
      <w:proofErr w:type="spellEnd"/>
    </w:p>
    <w:p w14:paraId="6A37F4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நெடுநீர்ப்</w:t>
      </w:r>
      <w:proofErr w:type="spellEnd"/>
    </w:p>
    <w:p w14:paraId="7FB4D9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வுண்கட்</w:t>
      </w:r>
      <w:proofErr w:type="spellEnd"/>
    </w:p>
    <w:p w14:paraId="5819BF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டெரிதீங்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லுயவே</w:t>
      </w:r>
      <w:proofErr w:type="spellEnd"/>
      <w:r>
        <w:rPr>
          <w:rFonts w:ascii="Gandhari Unicode" w:hAnsi="Gandhari Unicode" w:cs="e-Tamil OTC"/>
          <w:lang w:val="en-GB"/>
        </w:rPr>
        <w:t>.</w:t>
      </w:r>
    </w:p>
    <w:p w14:paraId="6EE2DF98" w14:textId="77777777" w:rsidR="00544225" w:rsidRDefault="00544225">
      <w:pPr>
        <w:pStyle w:val="Textbody"/>
        <w:spacing w:after="29"/>
        <w:rPr>
          <w:rFonts w:ascii="Gandhari Unicode" w:hAnsi="Gandhari Unicode" w:cs="e-Tamil OTC"/>
          <w:lang w:val="en-GB"/>
        </w:rPr>
      </w:pPr>
    </w:p>
    <w:p w14:paraId="10A8C7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2b-d</w:t>
      </w:r>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லுகளு</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Cām.v</w:t>
      </w:r>
      <w:proofErr w:type="spellEnd"/>
      <w:r>
        <w:rPr>
          <w:rFonts w:ascii="Gandhari Unicode" w:hAnsi="Gandhari Unicode" w:cs="e-Tamil OTC"/>
          <w:lang w:val="en-GB"/>
        </w:rPr>
        <w:t>; _____</w:t>
      </w:r>
      <w:proofErr w:type="spellStart"/>
      <w:r>
        <w:rPr>
          <w:rFonts w:ascii="Gandhari Unicode" w:hAnsi="Gandhari Unicode" w:cs="e-Tamil OTC"/>
          <w:lang w:val="en-GB"/>
        </w:rPr>
        <w:t>றிதலு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வளவைக்</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காலியற்</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G1+2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கடுமாக்</w:t>
      </w:r>
      <w:proofErr w:type="spellEnd"/>
      <w:r>
        <w:rPr>
          <w:rFonts w:ascii="Gandhari Unicode" w:hAnsi="Gandhari Unicode" w:cs="e-Tamil OTC"/>
          <w:lang w:val="en-GB"/>
        </w:rPr>
        <w:t xml:space="preserve"> L1, C1+2v+2,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நெடுநீர்ப்</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வுண்கட்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லுயவே</w:t>
      </w:r>
      <w:proofErr w:type="spellEnd"/>
      <w:r>
        <w:rPr>
          <w:rFonts w:ascii="Gandhari Unicode" w:hAnsi="Gandhari Unicode" w:cs="e-Tamil OTC"/>
          <w:lang w:val="en-GB"/>
        </w:rPr>
        <w:t xml:space="preserve"> L1, C1+2+3,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லுபவே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360007D8" w14:textId="77777777" w:rsidR="00544225" w:rsidRDefault="00544225">
      <w:pPr>
        <w:pStyle w:val="Textbody"/>
        <w:spacing w:after="29"/>
        <w:rPr>
          <w:rFonts w:ascii="Gandhari Unicode" w:hAnsi="Gandhari Unicode" w:cs="e-Tamil OTC"/>
          <w:lang w:val="en-GB"/>
        </w:rPr>
      </w:pPr>
    </w:p>
    <w:p w14:paraId="3A39A97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paral</w:t>
      </w:r>
      <w:proofErr w:type="spellEnd"/>
      <w:r>
        <w:rPr>
          <w:rFonts w:ascii="Gandhari Unicode" w:hAnsi="Gandhari Unicode" w:cs="e-Tamil OTC"/>
          <w:lang w:val="en-GB"/>
        </w:rPr>
        <w:t xml:space="preserve"> aval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tuṇaiyōṭ</w:t>
      </w:r>
      <w:proofErr w:type="spellEnd"/>
      <w:r>
        <w:rPr>
          <w:rFonts w:ascii="Gandhari Unicode" w:hAnsi="Gandhari Unicode" w:cs="e-Tamil OTC"/>
          <w:lang w:val="en-GB"/>
        </w:rPr>
        <w:t>*</w:t>
      </w:r>
    </w:p>
    <w:p w14:paraId="5126CB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ukaḷum</w:t>
      </w:r>
      <w:proofErr w:type="spellEnd"/>
    </w:p>
    <w:p w14:paraId="586C84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vārā</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p>
    <w:p w14:paraId="5628AE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kaṭavumati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71AF4C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kayaṉ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6D259E6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teri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kiḷavi</w:t>
      </w:r>
      <w:proofErr w:type="spellEnd"/>
      <w:r>
        <w:rPr>
          <w:rFonts w:ascii="Gandhari Unicode" w:hAnsi="Gandhari Unicode" w:cs="e-Tamil OTC"/>
          <w:lang w:val="en-GB"/>
        </w:rPr>
        <w:t xml:space="preserve"> </w:t>
      </w:r>
      <w:proofErr w:type="spellStart"/>
      <w:r>
        <w:rPr>
          <w:rFonts w:ascii="Gandhari Unicode" w:hAnsi="Gandhari Unicode" w:cs="e-Tamil OTC"/>
          <w:lang w:val="en-GB"/>
        </w:rPr>
        <w:t>terumaral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uya</w:t>
      </w:r>
      <w:proofErr w:type="spellEnd"/>
      <w:r>
        <w:rPr>
          <w:rFonts w:ascii="Gandhari Unicode" w:hAnsi="Gandhari Unicode" w:cs="e-Tamil OTC"/>
          <w:i/>
          <w:iCs/>
          <w:lang w:val="en-GB"/>
        </w:rPr>
        <w:t>-~ē</w:t>
      </w:r>
      <w:r>
        <w:rPr>
          <w:rFonts w:ascii="Gandhari Unicode" w:hAnsi="Gandhari Unicode" w:cs="e-Tamil OTC"/>
          <w:lang w:val="en-GB"/>
        </w:rPr>
        <w:t>.</w:t>
      </w:r>
    </w:p>
    <w:p w14:paraId="573B55BF" w14:textId="77777777" w:rsidR="00544225" w:rsidRDefault="00544225">
      <w:pPr>
        <w:pStyle w:val="Textbody"/>
        <w:spacing w:after="29" w:line="260" w:lineRule="exact"/>
        <w:rPr>
          <w:rFonts w:ascii="Gandhari Unicode" w:hAnsi="Gandhari Unicode" w:cs="e-Tamil OTC"/>
          <w:lang w:val="en-GB"/>
        </w:rPr>
      </w:pPr>
    </w:p>
    <w:p w14:paraId="1A55695D" w14:textId="77777777" w:rsidR="00544225" w:rsidRDefault="00544225">
      <w:pPr>
        <w:pStyle w:val="Textbody"/>
        <w:spacing w:after="29" w:line="260" w:lineRule="exact"/>
        <w:rPr>
          <w:rFonts w:ascii="Gandhari Unicode" w:hAnsi="Gandhari Unicode" w:cs="e-Tamil OTC"/>
          <w:lang w:val="en-GB"/>
        </w:rPr>
      </w:pPr>
    </w:p>
    <w:p w14:paraId="59B7DA9E" w14:textId="77777777" w:rsidR="00544225" w:rsidRDefault="00000000">
      <w:pPr>
        <w:pStyle w:val="Textbody"/>
        <w:spacing w:after="29" w:line="260" w:lineRule="exact"/>
        <w:rPr>
          <w:rFonts w:ascii="Gandhari Unicode" w:hAnsi="Gandhari Unicode" w:cs="e-Tamil OTC"/>
          <w:lang w:val="en-GB"/>
        </w:rPr>
      </w:pPr>
      <w:r>
        <w:br w:type="page"/>
      </w:r>
    </w:p>
    <w:p w14:paraId="7D4AC45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to the charioteer by HIM.</w:t>
      </w:r>
    </w:p>
    <w:p w14:paraId="385A97B1" w14:textId="77777777" w:rsidR="00544225" w:rsidRDefault="00544225">
      <w:pPr>
        <w:pStyle w:val="Textbody"/>
        <w:spacing w:after="29" w:line="260" w:lineRule="exact"/>
        <w:rPr>
          <w:rFonts w:ascii="Gandhari Unicode" w:hAnsi="Gandhari Unicode" w:cs="e-Tamil OTC"/>
          <w:lang w:val="en-GB"/>
        </w:rPr>
      </w:pPr>
    </w:p>
    <w:p w14:paraId="067A3E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pebble depression happen- water fed companion-with</w:t>
      </w:r>
    </w:p>
    <w:p w14:paraId="1AC59F8B"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Iralai</w:t>
      </w:r>
      <w:proofErr w:type="spellEnd"/>
      <w:r>
        <w:rPr>
          <w:rFonts w:ascii="Gandhari Unicode" w:hAnsi="Gandhari Unicode" w:cs="e-Tamil OTC"/>
          <w:lang w:val="en-GB"/>
        </w:rPr>
        <w:t xml:space="preserve"> good stag way(loc.) bouncing-</w:t>
      </w:r>
    </w:p>
    <w:p w14:paraId="2A866AE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evening come-not measure wind </w:t>
      </w:r>
      <w:proofErr w:type="gramStart"/>
      <w:r>
        <w:rPr>
          <w:rFonts w:ascii="Gandhari Unicode" w:hAnsi="Gandhari Unicode" w:cs="e-Tamil OTC"/>
          <w:lang w:val="en-GB"/>
        </w:rPr>
        <w:t>nature</w:t>
      </w:r>
      <w:proofErr w:type="gramEnd"/>
    </w:p>
    <w:p w14:paraId="01BF8D0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 horse urge(</w:t>
      </w:r>
      <w:proofErr w:type="spellStart"/>
      <w:r>
        <w:rPr>
          <w:rFonts w:ascii="Gandhari Unicode" w:hAnsi="Gandhari Unicode" w:cs="e-Tamil OTC"/>
          <w:lang w:val="en-GB"/>
        </w:rPr>
        <w:t>ipt</w:t>
      </w:r>
      <w:proofErr w:type="spellEnd"/>
      <w:r>
        <w:rPr>
          <w:rFonts w:ascii="Gandhari Unicode" w:hAnsi="Gandhari Unicode" w:cs="e-Tamil OTC"/>
          <w:lang w:val="en-GB"/>
        </w:rPr>
        <w:t>.) charioteer(voc.) long water</w:t>
      </w:r>
    </w:p>
    <w:p w14:paraId="2C9274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unite-/strike- carp been-opposed- collyrium/like </w:t>
      </w:r>
      <w:proofErr w:type="gramStart"/>
      <w:r>
        <w:rPr>
          <w:rFonts w:ascii="Gandhari Unicode" w:hAnsi="Gandhari Unicode" w:cs="e-Tamil OTC"/>
          <w:lang w:val="en-GB"/>
        </w:rPr>
        <w:t>eye</w:t>
      </w:r>
      <w:proofErr w:type="gramEnd"/>
    </w:p>
    <w:p w14:paraId="0997B0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understand- sweet word anxiety escape(</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1B682D2E" w14:textId="77777777" w:rsidR="00544225" w:rsidRDefault="00544225">
      <w:pPr>
        <w:pStyle w:val="Textbody"/>
        <w:spacing w:after="29"/>
        <w:rPr>
          <w:rFonts w:ascii="Gandhari Unicode" w:hAnsi="Gandhari Unicode" w:cs="e-Tamil OTC"/>
          <w:lang w:val="en-GB"/>
        </w:rPr>
      </w:pPr>
    </w:p>
    <w:p w14:paraId="069A07F8" w14:textId="77777777" w:rsidR="00544225" w:rsidRDefault="00544225">
      <w:pPr>
        <w:pStyle w:val="Textbody"/>
        <w:spacing w:after="29"/>
        <w:rPr>
          <w:rFonts w:ascii="Gandhari Unicode" w:hAnsi="Gandhari Unicode" w:cs="e-Tamil OTC"/>
          <w:lang w:val="en-GB"/>
        </w:rPr>
      </w:pPr>
    </w:p>
    <w:p w14:paraId="5E3068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Urge, charioteer, the horses, [who are] </w:t>
      </w:r>
      <w:proofErr w:type="gramStart"/>
      <w:r>
        <w:rPr>
          <w:rFonts w:ascii="Gandhari Unicode" w:hAnsi="Gandhari Unicode" w:cs="e-Tamil OTC"/>
          <w:lang w:val="en-GB"/>
        </w:rPr>
        <w:t>fast</w:t>
      </w:r>
      <w:proofErr w:type="gramEnd"/>
    </w:p>
    <w:p w14:paraId="02311A54"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way wind [is], before</w:t>
      </w:r>
      <w:r>
        <w:rPr>
          <w:rStyle w:val="FootnoteReference1"/>
          <w:rFonts w:ascii="Gandhari Unicode" w:hAnsi="Gandhari Unicode" w:cs="e-Tamil OTC"/>
          <w:lang w:val="en-GB"/>
        </w:rPr>
        <w:footnoteReference w:id="191"/>
      </w:r>
      <w:r>
        <w:rPr>
          <w:rFonts w:ascii="Gandhari Unicode" w:hAnsi="Gandhari Unicode" w:cs="e-Tamil OTC"/>
          <w:lang w:val="en-GB"/>
        </w:rPr>
        <w:t xml:space="preserve"> evening comes,</w:t>
      </w:r>
    </w:p>
    <w:p w14:paraId="30CBAF2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when the good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stag bounces about with [its] mate</w:t>
      </w:r>
    </w:p>
    <w:p w14:paraId="110C4711"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on the way</w:t>
      </w:r>
      <w:r>
        <w:rPr>
          <w:rStyle w:val="FootnoteReference1"/>
          <w:rFonts w:ascii="Gandhari Unicode" w:hAnsi="Gandhari Unicode" w:cs="e-Tamil OTC"/>
          <w:lang w:val="en-GB"/>
        </w:rPr>
        <w:footnoteReference w:id="192"/>
      </w:r>
      <w:r>
        <w:rPr>
          <w:rFonts w:ascii="Gandhari Unicode" w:hAnsi="Gandhari Unicode" w:cs="e-Tamil OTC"/>
          <w:lang w:val="en-GB"/>
        </w:rPr>
        <w:t xml:space="preserve"> [and] feasts on the water coming</w:t>
      </w:r>
    </w:p>
    <w:p w14:paraId="1F0F0901" w14:textId="77777777" w:rsidR="00544225" w:rsidRDefault="00000000">
      <w:pPr>
        <w:pStyle w:val="Textbody"/>
        <w:tabs>
          <w:tab w:val="left" w:pos="425"/>
          <w:tab w:val="left" w:pos="10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into the pebbly depression,</w:t>
      </w:r>
    </w:p>
    <w:p w14:paraId="1ED93D30"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 so that [the one with] collyrium eyes,</w:t>
      </w:r>
    </w:p>
    <w:p w14:paraId="0F0D1B67"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opposed carps united in the long water,</w:t>
      </w:r>
    </w:p>
    <w:p w14:paraId="04E1046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escapes anxiety [expressed by] words sweet with understanding</w:t>
      </w:r>
      <w:r>
        <w:rPr>
          <w:rStyle w:val="FootnoteReference1"/>
          <w:rFonts w:ascii="Gandhari Unicode" w:hAnsi="Gandhari Unicode" w:cs="e-Tamil OTC"/>
          <w:lang w:val="en-GB"/>
        </w:rPr>
        <w:footnoteReference w:id="193"/>
      </w:r>
      <w:r>
        <w:rPr>
          <w:rFonts w:ascii="Gandhari Unicode" w:hAnsi="Gandhari Unicode" w:cs="e-Tamil OTC"/>
          <w:lang w:val="en-GB"/>
        </w:rPr>
        <w:t>.</w:t>
      </w:r>
    </w:p>
    <w:p w14:paraId="4772AFEB" w14:textId="77777777" w:rsidR="00544225" w:rsidRDefault="00544225">
      <w:pPr>
        <w:pStyle w:val="Textbody"/>
        <w:spacing w:after="0"/>
        <w:rPr>
          <w:rFonts w:ascii="Gandhari Unicode" w:hAnsi="Gandhari Unicode" w:cs="e-Tamil OTC"/>
          <w:lang w:val="en-GB"/>
        </w:rPr>
      </w:pPr>
    </w:p>
    <w:p w14:paraId="15D3B5AC" w14:textId="77777777" w:rsidR="00544225" w:rsidRDefault="00544225">
      <w:pPr>
        <w:pStyle w:val="Textbody"/>
        <w:spacing w:after="0"/>
        <w:rPr>
          <w:rFonts w:ascii="Gandhari Unicode" w:hAnsi="Gandhari Unicode" w:cs="e-Tamil OTC"/>
          <w:lang w:val="en-GB"/>
        </w:rPr>
      </w:pPr>
    </w:p>
    <w:p w14:paraId="75ED3F27"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4+5b so that [the one with] eyes like</w:t>
      </w:r>
      <w:r>
        <w:rPr>
          <w:rStyle w:val="FootnoteReference1"/>
          <w:rFonts w:ascii="Gandhari Unicode" w:hAnsi="Gandhari Unicode" w:cs="e-Tamil OTC"/>
          <w:lang w:val="en-GB"/>
        </w:rPr>
        <w:footnoteReference w:id="194"/>
      </w:r>
      <w:r>
        <w:rPr>
          <w:rFonts w:ascii="Gandhari Unicode" w:hAnsi="Gandhari Unicode" w:cs="e-Tamil OTC"/>
          <w:lang w:val="en-GB"/>
        </w:rPr>
        <w:t xml:space="preserve"> opposed carps,</w:t>
      </w:r>
    </w:p>
    <w:p w14:paraId="299CB9C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fighting against the long water</w:t>
      </w:r>
      <w:r>
        <w:rPr>
          <w:rStyle w:val="FootnoteReference1"/>
          <w:rFonts w:ascii="Gandhari Unicode" w:hAnsi="Gandhari Unicode" w:cs="e-Tamil OTC"/>
          <w:lang w:val="en-GB"/>
        </w:rPr>
        <w:footnoteReference w:id="195"/>
      </w:r>
      <w:r>
        <w:rPr>
          <w:rFonts w:ascii="Gandhari Unicode" w:hAnsi="Gandhari Unicode" w:cs="e-Tamil OTC"/>
          <w:lang w:val="en-GB"/>
        </w:rPr>
        <w:t>,</w:t>
      </w:r>
    </w:p>
    <w:p w14:paraId="7C90A00C" w14:textId="77777777" w:rsidR="00544225" w:rsidRDefault="00544225">
      <w:pPr>
        <w:pStyle w:val="Firstlineindent"/>
        <w:rPr>
          <w:rFonts w:ascii="Gandhari Unicode" w:hAnsi="Gandhari Unicode" w:cs="e-Tamil OTC"/>
          <w:lang w:val="en-GB"/>
        </w:rPr>
      </w:pPr>
    </w:p>
    <w:p w14:paraId="5358DD80" w14:textId="77777777" w:rsidR="00544225" w:rsidRDefault="00000000">
      <w:pPr>
        <w:rPr>
          <w:rFonts w:ascii="Gandhari Unicode" w:eastAsiaTheme="majorEastAsia" w:hAnsi="Gandhari Unicode" w:cstheme="majorBidi" w:hint="eastAsia"/>
          <w:b/>
        </w:rPr>
      </w:pPr>
      <w:r>
        <w:br w:type="page"/>
      </w:r>
    </w:p>
    <w:p w14:paraId="13365C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251</w:t>
      </w:r>
      <w:r>
        <w:rPr>
          <w:rFonts w:ascii="e-Tamil OTC" w:hAnsi="e-Tamil OTC" w:cs="e-Tamil OTC"/>
          <w:b/>
          <w:i w:val="0"/>
          <w:iCs w:val="0"/>
          <w:color w:val="auto"/>
        </w:rPr>
        <w:t xml:space="preserve"> </w:t>
      </w:r>
      <w:proofErr w:type="spellStart"/>
      <w:r>
        <w:rPr>
          <w:rFonts w:ascii="e-Tamil OTC" w:hAnsi="e-Tamil OTC" w:cs="e-Tamil OTC"/>
          <w:i w:val="0"/>
          <w:iCs w:val="0"/>
          <w:color w:val="auto"/>
        </w:rPr>
        <w:t>இடைக்காடன்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77935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700C356F" w14:textId="77777777" w:rsidR="00544225" w:rsidRDefault="00544225">
      <w:pPr>
        <w:pStyle w:val="Textbody"/>
        <w:spacing w:after="29"/>
        <w:rPr>
          <w:rFonts w:ascii="Gandhari Unicode" w:hAnsi="Gandhari Unicode" w:cs="e-Tamil OTC"/>
          <w:lang w:val="en-GB"/>
        </w:rPr>
      </w:pPr>
    </w:p>
    <w:p w14:paraId="1F6AE7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மஞ்ஞை</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யாயினங்</w:t>
      </w:r>
      <w:proofErr w:type="spellEnd"/>
    </w:p>
    <w:p w14:paraId="633FDC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வதனெதி</w:t>
      </w:r>
      <w:proofErr w:type="spellEnd"/>
    </w:p>
    <w:p w14:paraId="2408C91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ராலலு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பூத்தன</w:t>
      </w:r>
      <w:proofErr w:type="spellEnd"/>
    </w:p>
    <w:p w14:paraId="0016BF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w:t>
      </w:r>
      <w:proofErr w:type="spellEnd"/>
    </w:p>
    <w:p w14:paraId="03CFF77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பழநீர்</w:t>
      </w:r>
      <w:proofErr w:type="spellEnd"/>
    </w:p>
    <w:p w14:paraId="5C55970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வுகுத்தரு</w:t>
      </w:r>
      <w:proofErr w:type="spellEnd"/>
    </w:p>
    <w:p w14:paraId="5A8FC6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நொதுமல்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w:t>
      </w:r>
    </w:p>
    <w:p w14:paraId="58B62DD1" w14:textId="77777777" w:rsidR="00544225" w:rsidRDefault="00544225">
      <w:pPr>
        <w:pStyle w:val="Textbody"/>
        <w:spacing w:after="29"/>
        <w:rPr>
          <w:rFonts w:ascii="Gandhari Unicode" w:hAnsi="Gandhari Unicode" w:cs="e-Tamil OTC"/>
          <w:lang w:val="en-GB"/>
        </w:rPr>
      </w:pPr>
    </w:p>
    <w:p w14:paraId="60088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மடவரல்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யாயினங்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மாயினங்</w:t>
      </w:r>
      <w:proofErr w:type="spellEnd"/>
      <w:r>
        <w:rPr>
          <w:rFonts w:ascii="Gandhari Unicode" w:hAnsi="Gandhari Unicode" w:cs="e-Tamil OTC"/>
          <w:lang w:val="en-GB"/>
        </w:rPr>
        <w:t xml:space="preserve"> C2v+3v,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ராலலு</w:t>
      </w:r>
      <w:proofErr w:type="spellEnd"/>
      <w:r>
        <w:rPr>
          <w:rFonts w:ascii="Gandhari Unicode" w:hAnsi="Gandhari Unicode" w:cs="e-Tamil OTC"/>
          <w:lang w:val="en-GB"/>
        </w:rPr>
        <w:t xml:space="preserve"> C2+3v, G1,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றிகுளை</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றிதுகுவளை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றுகுவளை</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வுகுத்தரு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நொதுமல்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நொந்துமலர்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முழங்குகுரல்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Nam.; </w:t>
      </w:r>
      <w:proofErr w:type="spellStart"/>
      <w:r>
        <w:rPr>
          <w:rFonts w:ascii="Gandhari Unicode" w:hAnsi="Gandhari Unicode" w:cs="e-Tamil OTC"/>
          <w:lang w:val="en-GB"/>
        </w:rPr>
        <w:t>முழங்குகுரற்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முழங்குகுழற்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L1, C1</w:t>
      </w:r>
    </w:p>
    <w:p w14:paraId="41786946" w14:textId="77777777" w:rsidR="00544225" w:rsidRDefault="00544225">
      <w:pPr>
        <w:pStyle w:val="Textbody"/>
        <w:spacing w:after="29"/>
        <w:rPr>
          <w:rFonts w:ascii="Gandhari Unicode" w:hAnsi="Gandhari Unicode" w:cs="e-Tamil OTC"/>
          <w:lang w:val="en-GB"/>
        </w:rPr>
      </w:pPr>
    </w:p>
    <w:p w14:paraId="436B6E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maṭava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maññai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p>
    <w:p w14:paraId="0B7A4C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kālam</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ataṉ-etir</w:t>
      </w:r>
      <w:proofErr w:type="spellEnd"/>
    </w:p>
    <w:p w14:paraId="6DD6F4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ālal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āliṉa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piṭav</w:t>
      </w:r>
      <w:proofErr w:type="spellEnd"/>
      <w:r>
        <w:rPr>
          <w:rFonts w:ascii="Gandhari Unicode" w:hAnsi="Gandhari Unicode" w:cs="e-Tamil OTC"/>
          <w:lang w:val="en-GB"/>
        </w:rPr>
        <w:t xml:space="preserve">*-um </w:t>
      </w:r>
      <w:proofErr w:type="spellStart"/>
      <w:r>
        <w:rPr>
          <w:rFonts w:ascii="Gandhari Unicode" w:hAnsi="Gandhari Unicode" w:cs="e-Tamil OTC"/>
          <w:lang w:val="en-GB"/>
        </w:rPr>
        <w:t>pūttaṉa</w:t>
      </w:r>
      <w:proofErr w:type="spellEnd"/>
    </w:p>
    <w:p w14:paraId="6A61EB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-ē</w:t>
      </w:r>
    </w:p>
    <w:p w14:paraId="4999BA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p>
    <w:p w14:paraId="2986961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putu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koḷīiya</w:t>
      </w:r>
      <w:proofErr w:type="spellEnd"/>
      <w:r>
        <w:rPr>
          <w:rFonts w:ascii="Gandhari Unicode" w:hAnsi="Gandhari Unicode" w:cs="e-Tamil OTC"/>
          <w:lang w:val="en-GB"/>
        </w:rPr>
        <w:t xml:space="preserve"> ~uku-</w:t>
      </w:r>
      <w:ins w:id="347" w:author="Narmada Hansani Polgampalage" w:date="2023-11-22T17:31:00Z">
        <w:r>
          <w:rPr>
            <w:rFonts w:ascii="Gandhari Unicode" w:hAnsi="Gandhari Unicode" w:cs="e-Tamil OTC"/>
            <w:lang w:val="en-GB"/>
          </w:rPr>
          <w:t>+</w:t>
        </w:r>
      </w:ins>
      <w:proofErr w:type="spellStart"/>
      <w:r>
        <w:rPr>
          <w:rFonts w:ascii="Gandhari Unicode" w:hAnsi="Gandhari Unicode" w:cs="e-Tamil OTC"/>
          <w:lang w:val="en-GB"/>
        </w:rPr>
        <w:t>tarum</w:t>
      </w:r>
      <w:proofErr w:type="spellEnd"/>
    </w:p>
    <w:p w14:paraId="2B391E9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notumal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kēṭṭ</w:t>
      </w:r>
      <w:proofErr w:type="spellEnd"/>
      <w:r>
        <w:rPr>
          <w:rFonts w:ascii="Gandhari Unicode" w:hAnsi="Gandhari Unicode" w:cs="e-Tamil OTC"/>
          <w:lang w:val="en-GB"/>
        </w:rPr>
        <w:t>*-ē.</w:t>
      </w:r>
    </w:p>
    <w:p w14:paraId="49566037" w14:textId="77777777" w:rsidR="00544225" w:rsidRDefault="00544225">
      <w:pPr>
        <w:pStyle w:val="Textbody"/>
        <w:spacing w:after="29" w:line="260" w:lineRule="exact"/>
        <w:rPr>
          <w:rFonts w:ascii="Gandhari Unicode" w:hAnsi="Gandhari Unicode" w:cs="e-Tamil OTC"/>
          <w:u w:val="single"/>
          <w:lang w:val="en-GB"/>
        </w:rPr>
      </w:pPr>
    </w:p>
    <w:p w14:paraId="11B5F906" w14:textId="77777777" w:rsidR="00544225" w:rsidRDefault="00544225">
      <w:pPr>
        <w:pStyle w:val="Textbody"/>
        <w:spacing w:after="29" w:line="260" w:lineRule="exact"/>
        <w:rPr>
          <w:rFonts w:ascii="Gandhari Unicode" w:hAnsi="Gandhari Unicode" w:cs="e-Tamil OTC"/>
          <w:u w:val="single"/>
          <w:lang w:val="en-GB"/>
        </w:rPr>
      </w:pPr>
    </w:p>
    <w:p w14:paraId="0D1F02E5" w14:textId="77777777" w:rsidR="00544225" w:rsidRDefault="00000000">
      <w:pPr>
        <w:pStyle w:val="Textbody"/>
        <w:spacing w:after="29" w:line="260" w:lineRule="exact"/>
        <w:rPr>
          <w:rFonts w:ascii="Gandhari Unicode" w:hAnsi="Gandhari Unicode" w:cs="e-Tamil OTC"/>
          <w:u w:val="single"/>
          <w:lang w:val="en-GB"/>
        </w:rPr>
      </w:pPr>
      <w:r>
        <w:br w:type="page"/>
      </w:r>
    </w:p>
    <w:p w14:paraId="79BEC90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[with the words] “that isn't the season; it has happened out of time”, in the time of separation.</w:t>
      </w:r>
    </w:p>
    <w:p w14:paraId="273225F3" w14:textId="77777777" w:rsidR="00544225" w:rsidRDefault="00544225">
      <w:pPr>
        <w:pStyle w:val="Textbody"/>
        <w:spacing w:after="29" w:line="260" w:lineRule="exact"/>
        <w:rPr>
          <w:rFonts w:ascii="Gandhari Unicode" w:hAnsi="Gandhari Unicode" w:cs="e-Tamil OTC"/>
          <w:lang w:val="en-GB"/>
        </w:rPr>
      </w:pPr>
    </w:p>
    <w:p w14:paraId="49E6950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inexperienced-they(n.pl.) live(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peacock select- </w:t>
      </w:r>
      <w:proofErr w:type="gramStart"/>
      <w:r>
        <w:rPr>
          <w:rFonts w:ascii="Gandhari Unicode" w:hAnsi="Gandhari Unicode" w:cs="e-Tamil OTC"/>
          <w:lang w:val="en-GB"/>
        </w:rPr>
        <w:t>group</w:t>
      </w:r>
      <w:proofErr w:type="gramEnd"/>
    </w:p>
    <w:p w14:paraId="2DF0C8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time shower rained-say that(obl.) </w:t>
      </w:r>
      <w:ins w:id="348" w:author="Narmada Hansani Polgampalage" w:date="2023-11-22T17:29:00Z">
        <w:r>
          <w:rPr>
            <w:rFonts w:ascii="Gandhari Unicode" w:hAnsi="Gandhari Unicode" w:cs="e-Tamil OTC"/>
            <w:lang w:val="en-GB"/>
          </w:rPr>
          <w:t>-</w:t>
        </w:r>
      </w:ins>
      <w:proofErr w:type="gramStart"/>
      <w:r>
        <w:rPr>
          <w:rFonts w:ascii="Gandhari Unicode" w:hAnsi="Gandhari Unicode" w:cs="e-Tamil OTC"/>
          <w:lang w:val="en-GB"/>
        </w:rPr>
        <w:t>opposite</w:t>
      </w:r>
      <w:proofErr w:type="gramEnd"/>
    </w:p>
    <w:p w14:paraId="0958DE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dancing</w:t>
      </w:r>
      <w:r>
        <w:rPr>
          <w:rFonts w:ascii="Gandhari Unicode" w:hAnsi="Gandhari Unicode" w:cs="e-Tamil OTC"/>
          <w:position w:val="6"/>
          <w:lang w:val="en-GB"/>
        </w:rPr>
        <w:t>um</w:t>
      </w:r>
      <w:r>
        <w:rPr>
          <w:rFonts w:ascii="Gandhari Unicode" w:hAnsi="Gandhari Unicode" w:cs="e-Tamil OTC"/>
          <w:lang w:val="en-GB"/>
        </w:rPr>
        <w:t xml:space="preserve"> they-danced(n.pl.) </w:t>
      </w:r>
      <w:proofErr w:type="spellStart"/>
      <w:r>
        <w:rPr>
          <w:rFonts w:ascii="Gandhari Unicode" w:hAnsi="Gandhari Unicode" w:cs="e-Tamil OTC"/>
          <w:lang w:val="en-GB"/>
        </w:rPr>
        <w:t>Piṭavu</w:t>
      </w:r>
      <w:proofErr w:type="spellEnd"/>
      <w:r>
        <w:rPr>
          <w:rFonts w:ascii="Gandhari Unicode" w:hAnsi="Gandhari Unicode" w:cs="e-Tamil OTC"/>
          <w:lang w:val="en-GB"/>
        </w:rPr>
        <w:t>(-</w:t>
      </w:r>
      <w:proofErr w:type="gramStart"/>
      <w:r>
        <w:rPr>
          <w:rFonts w:ascii="Gandhari Unicode" w:hAnsi="Gandhari Unicode" w:cs="e-Tamil OTC"/>
          <w:lang w:val="en-GB"/>
        </w:rPr>
        <w:t>plant)</w:t>
      </w:r>
      <w:r>
        <w:rPr>
          <w:rFonts w:ascii="Gandhari Unicode" w:hAnsi="Gandhari Unicode" w:cs="e-Tamil OTC"/>
          <w:position w:val="6"/>
          <w:lang w:val="en-GB"/>
        </w:rPr>
        <w:t>um</w:t>
      </w:r>
      <w:proofErr w:type="gramEnd"/>
      <w:r>
        <w:rPr>
          <w:rFonts w:ascii="Gandhari Unicode" w:hAnsi="Gandhari Unicode" w:cs="e-Tamil OTC"/>
          <w:lang w:val="en-GB"/>
        </w:rPr>
        <w:t xml:space="preserve"> they-flowered(n.pl.)</w:t>
      </w:r>
    </w:p>
    <w:p w14:paraId="31521E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not-so-it friend may-end(opt.) your- affliction</w:t>
      </w:r>
      <w:r>
        <w:rPr>
          <w:rFonts w:ascii="Gandhari Unicode" w:hAnsi="Gandhari Unicode" w:cs="e-Tamil OTC"/>
          <w:position w:val="6"/>
          <w:lang w:val="en-GB"/>
        </w:rPr>
        <w:t>ē</w:t>
      </w:r>
    </w:p>
    <w:p w14:paraId="36652C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passed-by- shower(dat.) stayed-behind- old </w:t>
      </w:r>
      <w:proofErr w:type="gramStart"/>
      <w:r>
        <w:rPr>
          <w:rFonts w:ascii="Gandhari Unicode" w:hAnsi="Gandhari Unicode" w:cs="e-Tamil OTC"/>
          <w:lang w:val="en-GB"/>
        </w:rPr>
        <w:t>water</w:t>
      </w:r>
      <w:proofErr w:type="gramEnd"/>
    </w:p>
    <w:p w14:paraId="625FCD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new water </w:t>
      </w:r>
      <w:proofErr w:type="gramStart"/>
      <w:r>
        <w:rPr>
          <w:rFonts w:ascii="Gandhari Unicode" w:hAnsi="Gandhari Unicode" w:cs="e-Tamil OTC"/>
          <w:lang w:val="en-GB"/>
        </w:rPr>
        <w:t>take</w:t>
      </w:r>
      <w:proofErr w:type="gramEnd"/>
      <w:r>
        <w:rPr>
          <w:rFonts w:ascii="Gandhari Unicode" w:hAnsi="Gandhari Unicode" w:cs="e-Tamil OTC"/>
          <w:lang w:val="en-GB"/>
        </w:rPr>
        <w:t>(inf.) shed-</w:t>
      </w:r>
      <w:del w:id="349" w:author="Narmada Hansani Polgampalage" w:date="2023-11-22T17:29:00Z">
        <w:r>
          <w:rPr>
            <w:rFonts w:ascii="Gandhari Unicode" w:hAnsi="Gandhari Unicode" w:cs="e-Tamil OTC"/>
            <w:lang w:val="en-GB"/>
          </w:rPr>
          <w:delText xml:space="preserve"> </w:delText>
        </w:r>
      </w:del>
      <w:r>
        <w:rPr>
          <w:rFonts w:ascii="Gandhari Unicode" w:hAnsi="Gandhari Unicode" w:cs="e-Tamil OTC"/>
          <w:lang w:val="en-GB"/>
        </w:rPr>
        <w:t>giving-</w:t>
      </w:r>
    </w:p>
    <w:p w14:paraId="1067D6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indifference sky- thunder- voice heard</w:t>
      </w:r>
      <w:r>
        <w:rPr>
          <w:rFonts w:ascii="Gandhari Unicode" w:hAnsi="Gandhari Unicode" w:cs="e-Tamil OTC"/>
          <w:position w:val="6"/>
          <w:lang w:val="en-GB"/>
        </w:rPr>
        <w:t>ē</w:t>
      </w:r>
      <w:r>
        <w:rPr>
          <w:rFonts w:ascii="Gandhari Unicode" w:hAnsi="Gandhari Unicode" w:cs="e-Tamil OTC"/>
          <w:lang w:val="en-GB"/>
        </w:rPr>
        <w:t>∞</w:t>
      </w:r>
    </w:p>
    <w:p w14:paraId="7A8C2FC6" w14:textId="77777777" w:rsidR="00544225" w:rsidRDefault="00544225">
      <w:pPr>
        <w:pStyle w:val="Textbody"/>
        <w:spacing w:after="29"/>
        <w:rPr>
          <w:rFonts w:ascii="Gandhari Unicode" w:hAnsi="Gandhari Unicode" w:cs="e-Tamil OTC"/>
          <w:lang w:val="en-GB"/>
        </w:rPr>
      </w:pPr>
    </w:p>
    <w:p w14:paraId="6F11CAD1" w14:textId="77777777" w:rsidR="00544225" w:rsidRDefault="00544225">
      <w:pPr>
        <w:pStyle w:val="Textbody"/>
        <w:spacing w:after="29"/>
        <w:jc w:val="both"/>
        <w:rPr>
          <w:rFonts w:ascii="Gandhari Unicode" w:hAnsi="Gandhari Unicode" w:cs="e-Tamil OTC"/>
          <w:lang w:val="en-GB"/>
        </w:rPr>
      </w:pPr>
    </w:p>
    <w:p w14:paraId="189EB8E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Ignorant they [are], oh [friend]</w:t>
      </w:r>
      <w:r>
        <w:rPr>
          <w:rStyle w:val="FootnoteReference1"/>
          <w:rFonts w:ascii="Gandhari Unicode" w:hAnsi="Gandhari Unicode" w:cs="e-Tamil OTC"/>
          <w:lang w:val="en-GB"/>
        </w:rPr>
        <w:footnoteReference w:id="196"/>
      </w:r>
      <w:r>
        <w:rPr>
          <w:rFonts w:ascii="Gandhari Unicode" w:hAnsi="Gandhari Unicode" w:cs="e-Tamil OTC"/>
          <w:lang w:val="en-GB"/>
        </w:rPr>
        <w:t>, the peacocks in choice groups,</w:t>
      </w:r>
    </w:p>
    <w:p w14:paraId="1C291F7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hearing the thundering voice of the indifferent sky</w:t>
      </w:r>
    </w:p>
    <w:p w14:paraId="70A8B0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which sheds,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take in new water,</w:t>
      </w:r>
    </w:p>
    <w:p w14:paraId="128DFF1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the old water that stayed behind from passed showers.</w:t>
      </w:r>
    </w:p>
    <w:p w14:paraId="6C80CC8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face of that, because a timely shower has rained,</w:t>
      </w:r>
      <w:r>
        <w:rPr>
          <w:rStyle w:val="FootnoteReference1"/>
          <w:rFonts w:ascii="Gandhari Unicode" w:hAnsi="Gandhari Unicode" w:cs="e-Tamil OTC"/>
          <w:lang w:val="en-GB"/>
        </w:rPr>
        <w:footnoteReference w:id="197"/>
      </w:r>
    </w:p>
    <w:p w14:paraId="243364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they have danced [their] </w:t>
      </w:r>
      <w:proofErr w:type="gramStart"/>
      <w:r>
        <w:rPr>
          <w:rFonts w:ascii="Gandhari Unicode" w:hAnsi="Gandhari Unicode" w:cs="e-Tamil OTC"/>
          <w:lang w:val="en-GB"/>
        </w:rPr>
        <w:t>dance</w:t>
      </w:r>
      <w:proofErr w:type="gramEnd"/>
    </w:p>
    <w:p w14:paraId="62AF262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and the </w:t>
      </w:r>
      <w:proofErr w:type="spellStart"/>
      <w:r>
        <w:rPr>
          <w:rFonts w:ascii="Gandhari Unicode" w:hAnsi="Gandhari Unicode" w:cs="e-Tamil OTC"/>
          <w:lang w:val="en-GB"/>
        </w:rPr>
        <w:t>Piṭavu</w:t>
      </w:r>
      <w:proofErr w:type="spellEnd"/>
      <w:r>
        <w:rPr>
          <w:rFonts w:ascii="Gandhari Unicode" w:hAnsi="Gandhari Unicode" w:cs="e-Tamil OTC"/>
          <w:lang w:val="en-GB"/>
        </w:rPr>
        <w:t xml:space="preserve"> plants have begun to flower.</w:t>
      </w:r>
    </w:p>
    <w:p w14:paraId="74576E8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is not the rainy season, friend, may your affliction end.</w:t>
      </w:r>
    </w:p>
    <w:p w14:paraId="5938DC88" w14:textId="77777777" w:rsidR="00544225" w:rsidRDefault="00544225">
      <w:pPr>
        <w:pStyle w:val="Textbody"/>
        <w:spacing w:after="0"/>
        <w:rPr>
          <w:rFonts w:ascii="Gandhari Unicode" w:hAnsi="Gandhari Unicode" w:cs="e-Tamil OTC"/>
          <w:lang w:val="en-GB"/>
        </w:rPr>
      </w:pPr>
    </w:p>
    <w:p w14:paraId="757127FE" w14:textId="77777777" w:rsidR="00544225" w:rsidRDefault="00544225">
      <w:pPr>
        <w:pStyle w:val="Textbody"/>
        <w:spacing w:after="0"/>
        <w:rPr>
          <w:rFonts w:ascii="Gandhari Unicode" w:hAnsi="Gandhari Unicode" w:cs="e-Tamil OTC"/>
          <w:lang w:val="en-GB"/>
        </w:rPr>
      </w:pPr>
    </w:p>
    <w:p w14:paraId="11182C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which sheds, so that one takes</w:t>
      </w:r>
      <w:r>
        <w:rPr>
          <w:rStyle w:val="FootnoteReference1"/>
          <w:rFonts w:ascii="Gandhari Unicode" w:hAnsi="Gandhari Unicode" w:cs="e-Tamil OTC"/>
          <w:lang w:val="en-GB"/>
        </w:rPr>
        <w:footnoteReference w:id="198"/>
      </w:r>
      <w:r>
        <w:rPr>
          <w:rFonts w:ascii="Gandhari Unicode" w:hAnsi="Gandhari Unicode" w:cs="e-Tamil OTC"/>
          <w:lang w:val="en-GB"/>
        </w:rPr>
        <w:t xml:space="preserve"> it for new water,</w:t>
      </w:r>
    </w:p>
    <w:p w14:paraId="6767033E" w14:textId="77777777" w:rsidR="00544225" w:rsidRDefault="00544225">
      <w:pPr>
        <w:pStyle w:val="Textbody"/>
        <w:spacing w:after="0"/>
        <w:rPr>
          <w:rFonts w:ascii="Gandhari Unicode" w:hAnsi="Gandhari Unicode" w:cs="e-Tamil OTC"/>
          <w:b/>
          <w:lang w:val="en-GB"/>
        </w:rPr>
      </w:pPr>
    </w:p>
    <w:p w14:paraId="75F459DB" w14:textId="77777777" w:rsidR="00544225" w:rsidRDefault="00000000">
      <w:pPr>
        <w:rPr>
          <w:rFonts w:ascii="Gandhari Unicode" w:eastAsiaTheme="majorEastAsia" w:hAnsi="Gandhari Unicode" w:cstheme="majorBidi" w:hint="eastAsia"/>
          <w:b/>
        </w:rPr>
      </w:pPr>
      <w:r>
        <w:br w:type="page"/>
      </w:r>
    </w:p>
    <w:p w14:paraId="3A281B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252</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கிடங்கிற்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குலபதி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நாகண்ணன்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கடங்கிற்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குலபதினைக்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FC02B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A506ECF" w14:textId="77777777" w:rsidR="00544225" w:rsidRDefault="00544225">
      <w:pPr>
        <w:pStyle w:val="Textbody"/>
        <w:spacing w:after="29"/>
        <w:rPr>
          <w:rFonts w:ascii="Gandhari Unicode" w:hAnsi="Gandhari Unicode" w:cs="e-Tamil OTC"/>
          <w:lang w:val="en-GB"/>
        </w:rPr>
      </w:pPr>
    </w:p>
    <w:p w14:paraId="7AB801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நெகிழக்</w:t>
      </w:r>
      <w:proofErr w:type="spellEnd"/>
    </w:p>
    <w:p w14:paraId="0025E5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48DA9A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யின்முகந்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திரியாது</w:t>
      </w:r>
      <w:proofErr w:type="spellEnd"/>
    </w:p>
    <w:p w14:paraId="056637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னவனெதிர்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w:t>
      </w:r>
      <w:proofErr w:type="spellEnd"/>
    </w:p>
    <w:p w14:paraId="3D6872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கடவுபு</w:t>
      </w:r>
      <w:proofErr w:type="spellEnd"/>
    </w:p>
    <w:p w14:paraId="6AF45A3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p>
    <w:p w14:paraId="3B36D7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w:t>
      </w:r>
      <w:proofErr w:type="spellEnd"/>
    </w:p>
    <w:p w14:paraId="41F87D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பழியாங்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w:t>
      </w:r>
    </w:p>
    <w:p w14:paraId="74F20303" w14:textId="77777777" w:rsidR="00544225" w:rsidRDefault="00544225">
      <w:pPr>
        <w:pStyle w:val="Textbody"/>
        <w:spacing w:after="29"/>
        <w:rPr>
          <w:rFonts w:ascii="Gandhari Unicode" w:hAnsi="Gandhari Unicode" w:cs="e-Tamil OTC"/>
          <w:lang w:val="en-GB"/>
        </w:rPr>
      </w:pPr>
    </w:p>
    <w:p w14:paraId="036A80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நெகிழக்</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ஞெகிழ்த்த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1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திரியாது</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hAnsi="Gandhari Unicode" w:cs="e-Tamil OTC"/>
          <w:lang w:val="en-GB"/>
        </w:rPr>
        <w:t>ரியாது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தெரியாது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னவனெதிர்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நாணார்</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கொல்பவோ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கொல்பவர்</w:t>
      </w:r>
      <w:proofErr w:type="spellEnd"/>
      <w:r>
        <w:rPr>
          <w:rFonts w:ascii="Gandhari Unicode" w:hAnsi="Gandhari Unicode" w:cs="e-Tamil OTC"/>
          <w:lang w:val="en-GB"/>
        </w:rPr>
        <w:t xml:space="preserve"> C3</w:t>
      </w:r>
    </w:p>
    <w:p w14:paraId="27D281CF" w14:textId="77777777" w:rsidR="00544225" w:rsidRDefault="00544225">
      <w:pPr>
        <w:pStyle w:val="Textbody"/>
        <w:spacing w:after="29"/>
        <w:rPr>
          <w:rFonts w:ascii="Gandhari Unicode" w:hAnsi="Gandhari Unicode" w:cs="e-Tamil OTC"/>
          <w:lang w:val="en-GB"/>
        </w:rPr>
      </w:pPr>
    </w:p>
    <w:p w14:paraId="51CA9A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i/>
          <w:iCs/>
          <w:lang w:val="en-GB"/>
        </w:rPr>
        <w:t>+</w:t>
      </w:r>
    </w:p>
    <w:p w14:paraId="64A3369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koṭiyaṉ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647255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varuvatōr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tiriyātu</w:t>
      </w:r>
      <w:proofErr w:type="spellEnd"/>
    </w:p>
    <w:p w14:paraId="1139EDF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kaṭavuḷ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pēṇi</w:t>
      </w:r>
      <w:proofErr w:type="spellEnd"/>
    </w:p>
    <w:p w14:paraId="766B286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maṭavai-maṉṟa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kaṭavupu</w:t>
      </w:r>
      <w:proofErr w:type="spellEnd"/>
    </w:p>
    <w:p w14:paraId="07F99A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tuṉiyal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cāṉṟōr</w:t>
      </w:r>
      <w:proofErr w:type="spellEnd"/>
    </w:p>
    <w:p w14:paraId="0DB100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pukaḻum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nāṇupa</w:t>
      </w:r>
      <w:proofErr w:type="spellEnd"/>
    </w:p>
    <w:p w14:paraId="5A7B532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olpa</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kāṇum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-ē.</w:t>
      </w:r>
    </w:p>
    <w:p w14:paraId="4832382A" w14:textId="77777777" w:rsidR="00544225" w:rsidRDefault="00544225">
      <w:pPr>
        <w:pStyle w:val="Textbody"/>
        <w:spacing w:after="29" w:line="260" w:lineRule="exact"/>
        <w:rPr>
          <w:rFonts w:ascii="Gandhari Unicode" w:hAnsi="Gandhari Unicode" w:cs="e-Tamil OTC"/>
          <w:lang w:val="en-GB"/>
        </w:rPr>
      </w:pPr>
    </w:p>
    <w:p w14:paraId="49A18F27" w14:textId="77777777" w:rsidR="00544225" w:rsidRDefault="00544225">
      <w:pPr>
        <w:pStyle w:val="Textbody"/>
        <w:spacing w:after="29" w:line="260" w:lineRule="exact"/>
        <w:rPr>
          <w:rFonts w:ascii="Gandhari Unicode" w:hAnsi="Gandhari Unicode" w:cs="e-Tamil OTC"/>
          <w:lang w:val="en-GB"/>
        </w:rPr>
      </w:pPr>
    </w:p>
    <w:p w14:paraId="55FDBA96" w14:textId="77777777" w:rsidR="00544225" w:rsidRDefault="00000000">
      <w:pPr>
        <w:pStyle w:val="Textbody"/>
        <w:spacing w:after="29" w:line="260" w:lineRule="exact"/>
        <w:rPr>
          <w:rFonts w:ascii="Gandhari Unicode" w:hAnsi="Gandhari Unicode" w:cs="e-Tamil OTC"/>
          <w:lang w:val="en-GB"/>
        </w:rPr>
      </w:pPr>
      <w:r>
        <w:br w:type="page"/>
      </w:r>
    </w:p>
    <w:p w14:paraId="01EBEA2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one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have well had the strength as our great woman(?) chased away evil things(?) for him who was hard against us [and] went”, [i.e.] the confidante who knew about HIS coming.</w:t>
      </w:r>
    </w:p>
    <w:p w14:paraId="5282B5F4" w14:textId="77777777" w:rsidR="00544225" w:rsidRDefault="00544225">
      <w:pPr>
        <w:pStyle w:val="Textbody"/>
        <w:spacing w:after="29" w:line="260" w:lineRule="exact"/>
        <w:rPr>
          <w:rFonts w:ascii="Gandhari Unicode" w:hAnsi="Gandhari Unicode" w:cs="e-Tamil OTC"/>
          <w:lang w:val="en-GB"/>
        </w:rPr>
      </w:pPr>
    </w:p>
    <w:p w14:paraId="7B8B3F0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long-they(n.pl.) rounded- shoulder bangled loosen(inf.)</w:t>
      </w:r>
    </w:p>
    <w:p w14:paraId="27FE34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cruel-he become- hill have- land-he</w:t>
      </w:r>
    </w:p>
    <w:p w14:paraId="5E34ED5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w:t>
      </w:r>
      <w:r>
        <w:rPr>
          <w:rStyle w:val="FootnoteReference1"/>
          <w:rFonts w:ascii="Gandhari Unicode" w:hAnsi="Gandhari Unicode" w:cs="e-Tamil OTC"/>
          <w:lang w:val="en-GB"/>
        </w:rPr>
        <w:footnoteReference w:id="200"/>
      </w:r>
      <w:r>
        <w:rPr>
          <w:rFonts w:ascii="Gandhari Unicode" w:hAnsi="Gandhari Unicode" w:cs="e-Tamil OTC"/>
          <w:lang w:val="en-GB"/>
        </w:rPr>
        <w:t xml:space="preserve"> morning pleasant face turn-not</w:t>
      </w:r>
    </w:p>
    <w:p w14:paraId="2F82AE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 fidelity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 opposite esteemed</w:t>
      </w:r>
    </w:p>
    <w:p w14:paraId="435DE0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inexperienced-you</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you say(inf.) </w:t>
      </w:r>
      <w:proofErr w:type="gramStart"/>
      <w:r>
        <w:rPr>
          <w:rFonts w:ascii="Gandhari Unicode" w:hAnsi="Gandhari Unicode" w:cs="e-Tamil OTC"/>
          <w:lang w:val="en-GB"/>
        </w:rPr>
        <w:t>urged</w:t>
      </w:r>
      <w:proofErr w:type="gramEnd"/>
    </w:p>
    <w:p w14:paraId="0378A7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don't-be-angry live friend noble(h.)</w:t>
      </w:r>
    </w:p>
    <w:p w14:paraId="46B10A9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praising- in-front/before-they(h.) they-are-</w:t>
      </w:r>
      <w:proofErr w:type="gramStart"/>
      <w:r>
        <w:rPr>
          <w:rFonts w:ascii="Gandhari Unicode" w:hAnsi="Gandhari Unicode" w:cs="e-Tamil OTC"/>
          <w:lang w:val="en-GB"/>
        </w:rPr>
        <w:t>ashamed</w:t>
      </w:r>
      <w:proofErr w:type="gramEnd"/>
    </w:p>
    <w:p w14:paraId="10EFF5A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how it-is-possible(n.pl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seeing- time</w:t>
      </w:r>
      <w:r>
        <w:rPr>
          <w:rFonts w:ascii="Gandhari Unicode" w:hAnsi="Gandhari Unicode" w:cs="e-Tamil OTC"/>
          <w:position w:val="6"/>
          <w:lang w:val="en-GB"/>
        </w:rPr>
        <w:t>ē</w:t>
      </w:r>
      <w:r>
        <w:rPr>
          <w:rFonts w:ascii="Gandhari Unicode" w:hAnsi="Gandhari Unicode" w:cs="e-Tamil OTC"/>
          <w:lang w:val="en-GB"/>
        </w:rPr>
        <w:t>.</w:t>
      </w:r>
    </w:p>
    <w:p w14:paraId="60B00DB7" w14:textId="77777777" w:rsidR="00544225" w:rsidRDefault="00544225">
      <w:pPr>
        <w:pStyle w:val="Textbody"/>
        <w:spacing w:after="29"/>
        <w:rPr>
          <w:rFonts w:ascii="Gandhari Unicode" w:hAnsi="Gandhari Unicode" w:cs="e-Tamil OTC"/>
          <w:lang w:val="en-GB"/>
        </w:rPr>
      </w:pPr>
    </w:p>
    <w:p w14:paraId="5D0AFD98" w14:textId="77777777" w:rsidR="00544225" w:rsidRDefault="00544225">
      <w:pPr>
        <w:pStyle w:val="Textbody"/>
        <w:spacing w:after="29"/>
        <w:rPr>
          <w:rFonts w:ascii="Gandhari Unicode" w:hAnsi="Gandhari Unicode" w:cs="e-Tamil OTC"/>
          <w:lang w:val="en-GB"/>
        </w:rPr>
      </w:pPr>
    </w:p>
    <w:p w14:paraId="09AFA1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Don't be angry, oh friend,</w:t>
      </w:r>
    </w:p>
    <w:p w14:paraId="31D10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urging [me]</w:t>
      </w:r>
    </w:p>
    <w:p w14:paraId="3B97138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you</w:t>
      </w:r>
      <w:proofErr w:type="gramEnd"/>
      <w:r>
        <w:rPr>
          <w:rFonts w:ascii="Gandhari Unicode" w:hAnsi="Gandhari Unicode" w:cs="e-Tamil OTC"/>
          <w:lang w:val="en-GB"/>
        </w:rPr>
        <w:t xml:space="preserve"> [are] foolish indeed,</w:t>
      </w:r>
    </w:p>
    <w:p w14:paraId="2DD56528"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being [all] esteem in front of him in [your] divine fidelity</w:t>
      </w:r>
      <w:r>
        <w:rPr>
          <w:rStyle w:val="FootnoteReference1"/>
          <w:rFonts w:ascii="Gandhari Unicode" w:hAnsi="Gandhari Unicode" w:cs="e-Tamil OTC"/>
          <w:lang w:val="en-GB"/>
        </w:rPr>
        <w:footnoteReference w:id="201"/>
      </w:r>
      <w:r>
        <w:rPr>
          <w:rFonts w:ascii="Gandhari Unicode" w:hAnsi="Gandhari Unicode" w:cs="e-Tamil OTC"/>
          <w:lang w:val="en-GB"/>
        </w:rPr>
        <w:t>,</w:t>
      </w:r>
    </w:p>
    <w:p w14:paraId="6E96891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[your] kind face not turned away in the morning from the </w:t>
      </w:r>
      <w:proofErr w:type="gramStart"/>
      <w:r>
        <w:rPr>
          <w:rFonts w:ascii="Gandhari Unicode" w:hAnsi="Gandhari Unicode" w:cs="e-Tamil OTC"/>
          <w:lang w:val="en-GB"/>
        </w:rPr>
        <w:t>one</w:t>
      </w:r>
      <w:proofErr w:type="gramEnd"/>
    </w:p>
    <w:p w14:paraId="201553B4"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is coming [back],</w:t>
      </w:r>
      <w:r>
        <w:rPr>
          <w:rStyle w:val="FootnoteReference1"/>
          <w:rFonts w:ascii="Gandhari Unicode" w:hAnsi="Gandhari Unicode" w:cs="e-Tamil OTC"/>
          <w:lang w:val="en-GB"/>
        </w:rPr>
        <w:footnoteReference w:id="202"/>
      </w:r>
    </w:p>
    <w:p w14:paraId="6D38E40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the hilly land, who has become cruel/faithless,</w:t>
      </w:r>
    </w:p>
    <w:p w14:paraId="3A91A163" w14:textId="77777777" w:rsidR="00544225" w:rsidRDefault="00000000">
      <w:pPr>
        <w:pStyle w:val="Textbody"/>
        <w:tabs>
          <w:tab w:val="left" w:pos="300"/>
        </w:tabs>
        <w:spacing w:after="115"/>
        <w:rPr>
          <w:rFonts w:ascii="Gandhari Unicode" w:hAnsi="Gandhari Unicode" w:cs="e-Tamil OTC"/>
          <w:lang w:val="en-GB"/>
        </w:rPr>
      </w:pPr>
      <w:r>
        <w:rPr>
          <w:rFonts w:ascii="Gandhari Unicode" w:hAnsi="Gandhari Unicode" w:cs="e-Tamil OTC"/>
          <w:lang w:val="en-GB"/>
        </w:rPr>
        <w:tab/>
        <w:t>so that the bangles come loose on [your] long, round upper arms.”</w:t>
      </w:r>
    </w:p>
    <w:p w14:paraId="7FE924B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Noble ones are ashamed who are praised in their presence</w:t>
      </w:r>
      <w:r>
        <w:rPr>
          <w:rStyle w:val="FootnoteReference1"/>
          <w:rFonts w:ascii="Gandhari Unicode" w:hAnsi="Gandhari Unicode" w:cs="e-Tamil OTC"/>
          <w:lang w:val="en-GB"/>
        </w:rPr>
        <w:footnoteReference w:id="203"/>
      </w:r>
      <w:r>
        <w:rPr>
          <w:rFonts w:ascii="Gandhari Unicode" w:hAnsi="Gandhari Unicode" w:cs="e-Tamil OTC"/>
          <w:lang w:val="en-GB"/>
        </w:rPr>
        <w:t>;</w:t>
      </w:r>
    </w:p>
    <w:p w14:paraId="2E323A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how would blame be bearable to </w:t>
      </w:r>
      <w:proofErr w:type="gramStart"/>
      <w:r>
        <w:rPr>
          <w:rFonts w:ascii="Gandhari Unicode" w:hAnsi="Gandhari Unicode" w:cs="e-Tamil OTC"/>
          <w:lang w:val="en-GB"/>
        </w:rPr>
        <w:t>them</w:t>
      </w:r>
      <w:proofErr w:type="gramEnd"/>
    </w:p>
    <w:p w14:paraId="57FA2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while [one is actually] looking [at them]</w:t>
      </w:r>
      <w:r>
        <w:rPr>
          <w:rStyle w:val="FootnoteReference1"/>
          <w:rFonts w:ascii="Gandhari Unicode" w:hAnsi="Gandhari Unicode" w:cs="e-Tamil OTC"/>
          <w:lang w:val="en-GB"/>
        </w:rPr>
        <w:footnoteReference w:id="204"/>
      </w:r>
      <w:r>
        <w:rPr>
          <w:rFonts w:ascii="Gandhari Unicode" w:hAnsi="Gandhari Unicode" w:cs="e-Tamil OTC"/>
          <w:lang w:val="en-GB"/>
        </w:rPr>
        <w:t>?</w:t>
      </w:r>
      <w:r>
        <w:rPr>
          <w:rStyle w:val="FootnoteReference1"/>
          <w:rFonts w:ascii="Gandhari Unicode" w:hAnsi="Gandhari Unicode" w:cs="e-Tamil OTC"/>
          <w:lang w:val="en-GB"/>
        </w:rPr>
        <w:footnoteReference w:id="205"/>
      </w:r>
    </w:p>
    <w:p w14:paraId="3259F578" w14:textId="77777777" w:rsidR="00544225" w:rsidRDefault="00000000">
      <w:pPr>
        <w:rPr>
          <w:rFonts w:ascii="Gandhari Unicode" w:eastAsiaTheme="majorEastAsia" w:hAnsi="Gandhari Unicode" w:cstheme="majorBidi" w:hint="eastAsia"/>
          <w:b/>
        </w:rPr>
      </w:pPr>
      <w:r>
        <w:br w:type="page"/>
      </w:r>
    </w:p>
    <w:p w14:paraId="402ABCC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253</w:t>
      </w:r>
      <w:r>
        <w:rPr>
          <w:rFonts w:ascii="e-Tamil OTC" w:hAnsi="e-Tamil OTC" w:cs="e-Tamil OTC"/>
          <w:b/>
          <w:i w:val="0"/>
          <w:iCs w:val="0"/>
          <w:color w:val="auto"/>
        </w:rPr>
        <w:t xml:space="preserve"> </w:t>
      </w:r>
      <w:proofErr w:type="spellStart"/>
      <w:r>
        <w:rPr>
          <w:rFonts w:ascii="e-Tamil OTC" w:hAnsi="e-Tamil OTC" w:cs="e-Tamil OTC"/>
          <w:i w:val="0"/>
          <w:iCs w:val="0"/>
          <w:color w:val="auto"/>
        </w:rPr>
        <w:t>பூங்கண்ணன்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29A1E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வரவுறுத்தது</w:t>
      </w:r>
      <w:proofErr w:type="spellEnd"/>
      <w:r>
        <w:rPr>
          <w:rFonts w:ascii="Gandhari Unicode" w:hAnsi="Gandhari Unicode" w:cs="e-Tamil OTC"/>
          <w:lang w:val="en-GB"/>
        </w:rPr>
        <w:t>).</w:t>
      </w:r>
    </w:p>
    <w:p w14:paraId="2D86666C" w14:textId="77777777" w:rsidR="00544225" w:rsidRDefault="00544225">
      <w:pPr>
        <w:pStyle w:val="Textbody"/>
        <w:spacing w:after="29"/>
        <w:rPr>
          <w:rFonts w:ascii="Gandhari Unicode" w:hAnsi="Gandhari Unicode" w:cs="e-Tamil OTC"/>
          <w:lang w:val="en-GB"/>
        </w:rPr>
      </w:pPr>
    </w:p>
    <w:p w14:paraId="1813FE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கேட்பின்</w:t>
      </w:r>
      <w:proofErr w:type="spellEnd"/>
    </w:p>
    <w:p w14:paraId="5214501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நெகிழ்நூற்</w:t>
      </w:r>
      <w:proofErr w:type="spellEnd"/>
    </w:p>
    <w:p w14:paraId="70529B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றொலைந்தநின்</w:t>
      </w:r>
      <w:proofErr w:type="spellEnd"/>
    </w:p>
    <w:p w14:paraId="2C2E74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னாட்டுயர்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p>
    <w:p w14:paraId="0D2F01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வோங்குமலைî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5F6829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கல்லளை</w:t>
      </w:r>
      <w:proofErr w:type="spellEnd"/>
    </w:p>
    <w:p w14:paraId="3A0330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சேக்குங்</w:t>
      </w:r>
      <w:proofErr w:type="spellEnd"/>
    </w:p>
    <w:p w14:paraId="275C037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0FFDD343" w14:textId="77777777" w:rsidR="00544225" w:rsidRDefault="00544225">
      <w:pPr>
        <w:pStyle w:val="Textbody"/>
        <w:spacing w:after="29"/>
        <w:rPr>
          <w:rFonts w:ascii="Gandhari Unicode" w:hAnsi="Gandhari Unicode" w:cs="e-Tamil OTC"/>
          <w:lang w:val="en-GB"/>
        </w:rPr>
      </w:pPr>
    </w:p>
    <w:p w14:paraId="179E5B7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னாட்டுயர்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னாடுதுயர்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னாருயிர்</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கேட்பி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06"/>
      </w:r>
      <w:r>
        <w:rPr>
          <w:rFonts w:ascii="Gandhari Unicode" w:hAnsi="Gandhari Unicode" w:cs="e-Tamil OTC"/>
          <w:lang w:val="en-GB"/>
        </w:rPr>
        <w:t xml:space="preserve"> </w:t>
      </w:r>
      <w:proofErr w:type="spellStart"/>
      <w:r>
        <w:rPr>
          <w:rFonts w:ascii="Gandhari Unicode" w:hAnsi="Gandhari Unicode" w:cs="e-Tamil OTC"/>
          <w:lang w:val="en-GB"/>
        </w:rPr>
        <w:t>கொட்பி</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ஒலிகழை</w:t>
      </w:r>
      <w:proofErr w:type="spellEnd"/>
      <w:r>
        <w:rPr>
          <w:rFonts w:ascii="Gandhari Unicode" w:hAnsi="Gandhari Unicode" w:cs="e-Tamil OTC"/>
          <w:lang w:val="en-GB"/>
        </w:rPr>
        <w:t xml:space="preserve"> G1</w:t>
      </w:r>
    </w:p>
    <w:p w14:paraId="312727C4" w14:textId="77777777" w:rsidR="00544225" w:rsidRDefault="00544225">
      <w:pPr>
        <w:pStyle w:val="Textbody"/>
        <w:spacing w:after="29"/>
        <w:rPr>
          <w:rFonts w:ascii="Gandhari Unicode" w:hAnsi="Gandhari Unicode" w:cs="e-Tamil OTC"/>
          <w:lang w:val="en-GB"/>
        </w:rPr>
      </w:pPr>
    </w:p>
    <w:p w14:paraId="462D4D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kēḷār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kēṭpiṉ</w:t>
      </w:r>
      <w:proofErr w:type="spellEnd"/>
    </w:p>
    <w:p w14:paraId="530852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viḻumitu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nūl</w:t>
      </w:r>
      <w:proofErr w:type="spellEnd"/>
    </w:p>
    <w:p w14:paraId="014B8B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4A281B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kēṭpiṉ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nīṭalar-mātō</w:t>
      </w:r>
      <w:proofErr w:type="spellEnd"/>
    </w:p>
    <w:p w14:paraId="7FA7DD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cāral</w:t>
      </w:r>
      <w:proofErr w:type="spellEnd"/>
    </w:p>
    <w:p w14:paraId="65E38D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pukā</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aḷai</w:t>
      </w:r>
      <w:proofErr w:type="spellEnd"/>
    </w:p>
    <w:p w14:paraId="65BD1B5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22CF1893"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piṟaṅkal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7DEE80D0" w14:textId="77777777" w:rsidR="00544225" w:rsidRDefault="00544225">
      <w:pPr>
        <w:pStyle w:val="Textbody"/>
        <w:spacing w:after="29" w:line="260" w:lineRule="exact"/>
        <w:rPr>
          <w:rFonts w:ascii="Gandhari Unicode" w:hAnsi="Gandhari Unicode" w:cs="e-Tamil OTC"/>
          <w:lang w:val="en-GB"/>
        </w:rPr>
      </w:pPr>
    </w:p>
    <w:p w14:paraId="41D09B5B" w14:textId="77777777" w:rsidR="00544225" w:rsidRDefault="00544225">
      <w:pPr>
        <w:pStyle w:val="Textbody"/>
        <w:spacing w:after="29" w:line="260" w:lineRule="exact"/>
        <w:rPr>
          <w:rFonts w:ascii="Gandhari Unicode" w:hAnsi="Gandhari Unicode" w:cs="e-Tamil OTC"/>
          <w:lang w:val="en-GB"/>
        </w:rPr>
      </w:pPr>
    </w:p>
    <w:p w14:paraId="7AE4CC32" w14:textId="77777777" w:rsidR="00544225" w:rsidRDefault="00000000">
      <w:pPr>
        <w:pStyle w:val="Textbody"/>
        <w:spacing w:after="29" w:line="260" w:lineRule="exact"/>
        <w:rPr>
          <w:rFonts w:ascii="Gandhari Unicode" w:hAnsi="Gandhari Unicode" w:cs="e-Tamil OTC"/>
          <w:lang w:val="en-GB"/>
        </w:rPr>
      </w:pPr>
      <w:r>
        <w:br w:type="page"/>
      </w:r>
    </w:p>
    <w:p w14:paraId="367A87B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in the time of separation.</w:t>
      </w:r>
    </w:p>
    <w:p w14:paraId="15B51A2D" w14:textId="77777777" w:rsidR="00544225" w:rsidRDefault="00544225">
      <w:pPr>
        <w:pStyle w:val="Textbody"/>
        <w:spacing w:after="29" w:line="260" w:lineRule="exact"/>
        <w:rPr>
          <w:rFonts w:ascii="Gandhari Unicode" w:hAnsi="Gandhari Unicode" w:cs="e-Tamil OTC"/>
          <w:lang w:val="en-GB"/>
        </w:rPr>
      </w:pPr>
    </w:p>
    <w:p w14:paraId="5FB9E7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hear-not-he(h.) becoming-he(h.) friend hear-</w:t>
      </w:r>
      <w:proofErr w:type="gramStart"/>
      <w:r>
        <w:rPr>
          <w:rFonts w:ascii="Gandhari Unicode" w:hAnsi="Gandhari Unicode" w:cs="e-Tamil OTC"/>
          <w:lang w:val="en-GB"/>
        </w:rPr>
        <w:t>if</w:t>
      </w:r>
      <w:proofErr w:type="gramEnd"/>
    </w:p>
    <w:p w14:paraId="79F880B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excellent-it passing-it if-even loosen- </w:t>
      </w:r>
      <w:proofErr w:type="gramStart"/>
      <w:r>
        <w:rPr>
          <w:rFonts w:ascii="Gandhari Unicode" w:hAnsi="Gandhari Unicode" w:cs="e-Tamil OTC"/>
          <w:lang w:val="en-GB"/>
        </w:rPr>
        <w:t>thread</w:t>
      </w:r>
      <w:proofErr w:type="gramEnd"/>
    </w:p>
    <w:p w14:paraId="4D6F4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flower join- bed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big beauty lost- your-</w:t>
      </w:r>
    </w:p>
    <w:p w14:paraId="41E881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 misery hear-if after</w:t>
      </w:r>
      <w:ins w:id="350" w:author="Narmada Hansani Polgampalage" w:date="2023-11-22T18:04:00Z">
        <w:r>
          <w:rPr>
            <w:rFonts w:ascii="Gandhari Unicode" w:hAnsi="Gandhari Unicode" w:cs="e-Tamil OTC"/>
            <w:lang w:val="en-GB"/>
          </w:rPr>
          <w:t>-</w:t>
        </w:r>
      </w:ins>
      <w:del w:id="351" w:author="Narmada Hansani Polgampalage" w:date="2023-11-22T18:04:00Z">
        <w:r>
          <w:rPr>
            <w:rFonts w:ascii="Gandhari Unicode" w:hAnsi="Gandhari Unicode" w:cs="e-Tamil OTC"/>
            <w:lang w:val="en-GB"/>
          </w:rPr>
          <w:delText xml:space="preserve"> </w:delText>
        </w:r>
      </w:del>
      <w:r>
        <w:rPr>
          <w:rFonts w:ascii="Gandhari Unicode" w:hAnsi="Gandhari Unicode" w:cs="e-Tamil OTC"/>
          <w:lang w:val="en-GB"/>
        </w:rPr>
        <w:t>delay-not-he(</w:t>
      </w:r>
      <w:proofErr w:type="gramStart"/>
      <w:r>
        <w:rPr>
          <w:rFonts w:ascii="Gandhari Unicode" w:hAnsi="Gandhari Unicode" w:cs="e-Tamil OTC"/>
          <w:lang w:val="en-GB"/>
        </w:rPr>
        <w:t>h.)</w:t>
      </w:r>
      <w:proofErr w:type="spellStart"/>
      <w:r>
        <w:rPr>
          <w:rFonts w:ascii="Gandhari Unicode" w:hAnsi="Gandhari Unicode" w:cs="e-Tamil OTC"/>
          <w:position w:val="6"/>
          <w:lang w:val="en-GB"/>
        </w:rPr>
        <w:t>mātō</w:t>
      </w:r>
      <w:proofErr w:type="spellEnd"/>
      <w:proofErr w:type="gramEnd"/>
    </w:p>
    <w:p w14:paraId="0FAC1A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sound- bamboo come-up- high mountain </w:t>
      </w:r>
      <w:proofErr w:type="gramStart"/>
      <w:r>
        <w:rPr>
          <w:rFonts w:ascii="Gandhari Unicode" w:hAnsi="Gandhari Unicode" w:cs="e-Tamil OTC"/>
          <w:lang w:val="en-GB"/>
        </w:rPr>
        <w:t>slope</w:t>
      </w:r>
      <w:proofErr w:type="gramEnd"/>
    </w:p>
    <w:p w14:paraId="588C27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food made-have- smell-of-flesh smell- stone </w:t>
      </w:r>
      <w:proofErr w:type="gramStart"/>
      <w:r>
        <w:rPr>
          <w:rFonts w:ascii="Gandhari Unicode" w:hAnsi="Gandhari Unicode" w:cs="e-Tamil OTC"/>
          <w:lang w:val="en-GB"/>
        </w:rPr>
        <w:t>hole</w:t>
      </w:r>
      <w:proofErr w:type="gramEnd"/>
    </w:p>
    <w:p w14:paraId="13D6FF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people resting-</w:t>
      </w:r>
    </w:p>
    <w:p w14:paraId="3A1D6D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peak height glistening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609DBD1" w14:textId="77777777" w:rsidR="00544225" w:rsidRDefault="00544225">
      <w:pPr>
        <w:pStyle w:val="Textbody"/>
        <w:spacing w:after="29"/>
        <w:rPr>
          <w:rFonts w:ascii="Gandhari Unicode" w:hAnsi="Gandhari Unicode" w:cs="e-Tamil OTC"/>
          <w:lang w:val="en-GB"/>
        </w:rPr>
      </w:pPr>
    </w:p>
    <w:p w14:paraId="134296F4" w14:textId="77777777" w:rsidR="00544225" w:rsidRDefault="00544225">
      <w:pPr>
        <w:pStyle w:val="Textbody"/>
        <w:spacing w:after="29"/>
        <w:rPr>
          <w:rFonts w:ascii="Gandhari Unicode" w:hAnsi="Gandhari Unicode" w:cs="e-Tamil OTC"/>
          <w:lang w:val="en-GB"/>
        </w:rPr>
      </w:pPr>
    </w:p>
    <w:p w14:paraId="7CA5C0B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not have heard [it]</w:t>
      </w:r>
      <w:r>
        <w:rPr>
          <w:rStyle w:val="FootnoteReference1"/>
          <w:rFonts w:ascii="Gandhari Unicode" w:hAnsi="Gandhari Unicode" w:cs="e-Tamil OTC"/>
          <w:lang w:val="en-GB"/>
        </w:rPr>
        <w:footnoteReference w:id="207"/>
      </w:r>
      <w:r>
        <w:rPr>
          <w:rFonts w:ascii="Gandhari Unicode" w:hAnsi="Gandhari Unicode" w:cs="e-Tamil OTC"/>
          <w:lang w:val="en-GB"/>
        </w:rPr>
        <w:t>, friend. If he hears [it],</w:t>
      </w:r>
    </w:p>
    <w:p w14:paraId="7DDE2D06"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even if something excellent passes by,</w:t>
      </w:r>
    </w:p>
    <w:p w14:paraId="4F72409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really delay further, if he hears of your daily misery,</w:t>
      </w:r>
    </w:p>
    <w:p w14:paraId="6D24624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great beauty lost on the common</w:t>
      </w:r>
      <w:r>
        <w:rPr>
          <w:rStyle w:val="FootnoteReference1"/>
          <w:rFonts w:ascii="Gandhari Unicode" w:hAnsi="Gandhari Unicode" w:cs="e-Tamil OTC"/>
          <w:lang w:val="en-GB"/>
        </w:rPr>
        <w:footnoteReference w:id="208"/>
      </w:r>
      <w:r>
        <w:rPr>
          <w:rFonts w:ascii="Gandhari Unicode" w:hAnsi="Gandhari Unicode" w:cs="e-Tamil OTC"/>
          <w:lang w:val="en-GB"/>
        </w:rPr>
        <w:t xml:space="preserve"> bed, a flower on a thread,</w:t>
      </w:r>
    </w:p>
    <w:p w14:paraId="27DB28F1"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wasting away</w:t>
      </w:r>
      <w:r>
        <w:rPr>
          <w:rStyle w:val="FootnoteReference1"/>
          <w:rFonts w:ascii="Gandhari Unicode" w:hAnsi="Gandhari Unicode" w:cs="e-Tamil OTC"/>
          <w:lang w:val="en-GB"/>
        </w:rPr>
        <w:footnoteReference w:id="209"/>
      </w:r>
    </w:p>
    <w:p w14:paraId="1DBE75CD"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he who traversed the mountains, glistening high on the peaks,</w:t>
      </w:r>
    </w:p>
    <w:p w14:paraId="2EBA018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people going [their] way rest</w:t>
      </w:r>
    </w:p>
    <w:p w14:paraId="30DA7463" w14:textId="77777777" w:rsidR="00544225" w:rsidRDefault="00000000">
      <w:pPr>
        <w:pStyle w:val="Textbody"/>
        <w:tabs>
          <w:tab w:val="left" w:pos="288"/>
          <w:tab w:val="left" w:pos="1025"/>
        </w:tabs>
        <w:spacing w:after="0"/>
        <w:rPr>
          <w:rFonts w:ascii="Gandhari Unicode" w:hAnsi="Gandhari Unicode" w:cs="e-Tamil OTC"/>
          <w:lang w:val="en-GB"/>
        </w:rPr>
      </w:pPr>
      <w:r>
        <w:rPr>
          <w:rFonts w:ascii="Gandhari Unicode" w:hAnsi="Gandhari Unicode" w:cs="e-Tamil OTC"/>
          <w:lang w:val="en-GB"/>
        </w:rPr>
        <w:tab/>
        <w:t>in stony holes smelling of the flesh the tiger has stored for food</w:t>
      </w:r>
    </w:p>
    <w:p w14:paraId="47AFBE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high mountain slope</w:t>
      </w:r>
    </w:p>
    <w:p w14:paraId="3C2FDC1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sounding bamboo has</w:t>
      </w:r>
      <w:proofErr w:type="gramEnd"/>
      <w:r>
        <w:rPr>
          <w:rFonts w:ascii="Gandhari Unicode" w:hAnsi="Gandhari Unicode" w:cs="e-Tamil OTC"/>
          <w:lang w:val="en-GB"/>
        </w:rPr>
        <w:t xml:space="preserve"> grown high?</w:t>
      </w:r>
    </w:p>
    <w:p w14:paraId="131BE090" w14:textId="77777777" w:rsidR="00544225" w:rsidRDefault="00544225">
      <w:pPr>
        <w:pStyle w:val="Textbody"/>
        <w:spacing w:after="0"/>
        <w:rPr>
          <w:rFonts w:ascii="Gandhari Unicode" w:hAnsi="Gandhari Unicode" w:cs="e-Tamil OTC"/>
          <w:lang w:val="en-GB"/>
        </w:rPr>
      </w:pPr>
    </w:p>
    <w:p w14:paraId="2F82A53E" w14:textId="77777777" w:rsidR="00544225" w:rsidRDefault="00000000">
      <w:pPr>
        <w:rPr>
          <w:rFonts w:ascii="Gandhari Unicode" w:eastAsiaTheme="majorEastAsia" w:hAnsi="Gandhari Unicode" w:cstheme="majorBidi" w:hint="eastAsia"/>
          <w:b/>
        </w:rPr>
      </w:pPr>
      <w:r>
        <w:br w:type="page"/>
      </w:r>
    </w:p>
    <w:p w14:paraId="420A067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254</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பாரகாபரன்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5A65C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A2BABA7" w14:textId="77777777" w:rsidR="00544225" w:rsidRDefault="00544225">
      <w:pPr>
        <w:pStyle w:val="Textbody"/>
        <w:spacing w:after="29"/>
        <w:rPr>
          <w:rFonts w:ascii="Gandhari Unicode" w:hAnsi="Gandhari Unicode" w:cs="e-Tamil OTC"/>
          <w:lang w:val="en-GB"/>
        </w:rPr>
      </w:pPr>
    </w:p>
    <w:p w14:paraId="6864F6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லஞ்சினை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டார்ப்ப</w:t>
      </w:r>
      <w:proofErr w:type="spellEnd"/>
    </w:p>
    <w:p w14:paraId="0440C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கோங்கின்</w:t>
      </w:r>
      <w:proofErr w:type="spellEnd"/>
    </w:p>
    <w:p w14:paraId="431A05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றலையலர்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585A4F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மறந்தனர்</w:t>
      </w:r>
      <w:proofErr w:type="spellEnd"/>
    </w:p>
    <w:p w14:paraId="1BAC35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பயினறுங்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முள்ளார்</w:t>
      </w:r>
      <w:proofErr w:type="spellEnd"/>
    </w:p>
    <w:p w14:paraId="38870A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டரனசைஇச்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சென்றோ</w:t>
      </w:r>
      <w:proofErr w:type="spellEnd"/>
    </w:p>
    <w:p w14:paraId="2F9D08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365B24C3" w14:textId="77777777" w:rsidR="00544225" w:rsidRDefault="00544225">
      <w:pPr>
        <w:pStyle w:val="Textbody"/>
        <w:spacing w:after="29"/>
        <w:rPr>
          <w:rFonts w:ascii="Gandhari Unicode" w:hAnsi="Gandhari Unicode" w:cs="e-Tamil OTC"/>
          <w:lang w:val="en-GB"/>
        </w:rPr>
      </w:pPr>
    </w:p>
    <w:p w14:paraId="619E0AA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யினவண்</w:t>
      </w:r>
      <w:proofErr w:type="spellEnd"/>
      <w:r>
        <w:rPr>
          <w:rFonts w:ascii="Gandhari Unicode" w:eastAsia="URW Palladio UNI" w:hAnsi="Gandhari Unicode" w:cs="e-Tamil OTC"/>
          <w:lang w:val="en-GB"/>
        </w:rPr>
        <w:t xml:space="preserve"> C2,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யின்வண்</w:t>
      </w:r>
      <w:proofErr w:type="spellEnd"/>
      <w:r>
        <w:rPr>
          <w:rFonts w:ascii="Gandhari Unicode" w:eastAsia="URW Palladio UNI" w:hAnsi="Gandhari Unicode" w:cs="e-Tamil OTC"/>
          <w:lang w:val="en-GB"/>
        </w:rPr>
        <w:t xml:space="preserve"> L1, G1</w:t>
      </w:r>
      <w:r>
        <w:rPr>
          <w:rStyle w:val="FootnoteReference1"/>
          <w:rFonts w:ascii="Gandhari Unicode" w:eastAsia="URW Palladio UNI" w:hAnsi="Gandhari Unicode" w:cs="e-Tamil OTC"/>
          <w:lang w:val="en-GB"/>
        </w:rPr>
        <w:footnoteReference w:id="210"/>
      </w:r>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யவிழ்ந்த</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யவிழ்ந்தன</w:t>
      </w:r>
      <w:proofErr w:type="spellEnd"/>
      <w:r>
        <w:rPr>
          <w:rFonts w:ascii="Gandhari Unicode" w:eastAsia="URW Palladio UNI" w:hAnsi="Gandhari Unicode" w:cs="e-Tamil OTC"/>
          <w:lang w:val="en-GB"/>
        </w:rPr>
        <w:t xml:space="preserve"> PP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C2v,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 </w:t>
      </w:r>
      <w:r>
        <w:rPr>
          <w:rFonts w:ascii="Gandhari Unicode" w:hAnsi="Gandhari Unicode" w:cs="e-Tamil OTC"/>
          <w:lang w:val="en-GB"/>
        </w:rPr>
        <w:t xml:space="preserve">[missing in EA]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றுயிலவர்</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றுயிலெவர்</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றுயில்வர</w:t>
      </w:r>
      <w:proofErr w:type="spellEnd"/>
      <w:r>
        <w:rPr>
          <w:rFonts w:ascii="Gandhari Unicode" w:hAnsi="Gandhari Unicode" w:cs="e-Tamil OTC"/>
          <w:lang w:val="en-GB"/>
        </w:rPr>
        <w:t>(</w:t>
      </w:r>
      <w:proofErr w:type="spellStart"/>
      <w:r>
        <w:rPr>
          <w:rFonts w:ascii="Gandhari Unicode" w:hAnsi="Gandhari Unicode" w:cs="e-Tamil OTC"/>
          <w:lang w:val="en-GB"/>
        </w:rPr>
        <w:t>ல்</w:t>
      </w:r>
      <w:proofErr w:type="spellEnd"/>
      <w:r>
        <w:rPr>
          <w:rFonts w:ascii="Gandhari Unicode" w:hAnsi="Gandhari Unicode" w:cs="e-Tamil OTC"/>
          <w:lang w:val="en-GB"/>
        </w:rPr>
        <w:t xml:space="preserve">) L1, C1, G2,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றுயில்வு</w:t>
      </w:r>
      <w:proofErr w:type="spellEnd"/>
      <w:r>
        <w:rPr>
          <w:rFonts w:ascii="Gandhari Unicode" w:hAnsi="Gandhari Unicode" w:cs="e-Tamil OTC"/>
          <w:lang w:val="en-GB"/>
        </w:rPr>
        <w:t xml:space="preserve"> AT, VP </w:t>
      </w:r>
      <w:r>
        <w:rPr>
          <w:rFonts w:ascii="Gandhari Unicode" w:eastAsia="URW Palladio UNI" w:hAnsi="Gandhari Unicode" w:cs="e-Tamil OTC"/>
          <w:lang w:val="en-GB"/>
        </w:rPr>
        <w:t xml:space="preserve">• </w:t>
      </w:r>
      <w:r>
        <w:rPr>
          <w:rFonts w:ascii="Gandhari Unicode" w:hAnsi="Gandhari Unicode" w:cs="e-Tamil OTC"/>
          <w:b/>
          <w:bCs/>
          <w:lang w:val="en-GB"/>
        </w:rPr>
        <w:t xml:space="preserve">4d </w:t>
      </w: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w:t>
      </w:r>
      <w:proofErr w:type="spellEnd"/>
      <w:r>
        <w:rPr>
          <w:rFonts w:ascii="Gandhari Unicode" w:hAnsi="Gandhari Unicode" w:cs="e-Tamil OTC"/>
          <w:lang w:val="en-GB"/>
        </w:rPr>
        <w:t xml:space="preserve"> L1, C1+3, G2; </w:t>
      </w:r>
      <w:proofErr w:type="spellStart"/>
      <w:r>
        <w:rPr>
          <w:rFonts w:ascii="Gandhari Unicode" w:hAnsi="Gandhari Unicode" w:cs="e-Tamil OTC"/>
          <w:lang w:val="en-GB"/>
        </w:rPr>
        <w:t>மாந்தன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பயினறுங்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பயிலிருங்</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பயிலினறுங்</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பயிலினாறுங்</w:t>
      </w:r>
      <w:proofErr w:type="spellEnd"/>
      <w:r>
        <w:rPr>
          <w:rFonts w:ascii="Gandhari Unicode" w:hAnsi="Gandhari Unicode" w:cs="e-Tamil OTC"/>
          <w:lang w:val="en-GB"/>
        </w:rPr>
        <w:t xml:space="preserve">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டரனசைஇச்</w:t>
      </w:r>
      <w:proofErr w:type="spellEnd"/>
      <w:r>
        <w:rPr>
          <w:rFonts w:ascii="Gandhari Unicode" w:hAnsi="Gandhari Unicode" w:cs="e-Tamil OTC"/>
          <w:lang w:val="en-GB"/>
        </w:rPr>
        <w:t xml:space="preserve"> L1,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டரநசைஇச்</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டரநசைகுச்</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டரநடைஇச்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சென்றன</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ரெய்தன</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ரூஉந்</w:t>
      </w:r>
      <w:proofErr w:type="spellEnd"/>
      <w:r>
        <w:rPr>
          <w:rFonts w:ascii="Gandhari Unicode" w:hAnsi="Gandhari Unicode" w:cs="e-Tamil OTC"/>
          <w:lang w:val="en-GB"/>
        </w:rPr>
        <w:t xml:space="preserve"> G1</w:t>
      </w:r>
    </w:p>
    <w:p w14:paraId="070BA341" w14:textId="77777777" w:rsidR="00544225" w:rsidRDefault="00544225">
      <w:pPr>
        <w:pStyle w:val="Textbody"/>
        <w:spacing w:after="29"/>
        <w:rPr>
          <w:rFonts w:ascii="Gandhari Unicode" w:hAnsi="Gandhari Unicode" w:cs="e-Tamil OTC"/>
          <w:lang w:val="en-GB"/>
        </w:rPr>
      </w:pPr>
    </w:p>
    <w:p w14:paraId="6482AE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ilai</w:t>
      </w:r>
      <w:del w:id="352"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vaṇṭ</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ārppa</w:t>
      </w:r>
      <w:proofErr w:type="spellEnd"/>
      <w:proofErr w:type="gramEnd"/>
    </w:p>
    <w:p w14:paraId="0468C1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kōṅkiṉ</w:t>
      </w:r>
      <w:proofErr w:type="spellEnd"/>
    </w:p>
    <w:p w14:paraId="41C740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~alar </w:t>
      </w:r>
      <w:proofErr w:type="spellStart"/>
      <w:r>
        <w:rPr>
          <w:rFonts w:ascii="Gandhari Unicode" w:hAnsi="Gandhari Unicode" w:cs="e-Tamil OTC"/>
          <w:lang w:val="en-GB"/>
        </w:rPr>
        <w:t>vantaṉa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vārā</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40BCD1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tuyil</w:t>
      </w:r>
      <w:proofErr w:type="spellEnd"/>
      <w:ins w:id="353" w:author="Narmada Hansani Polgampalage" w:date="2023-11-22T18:20:00Z">
        <w:r>
          <w:rPr>
            <w:rFonts w:ascii="Gandhari Unicode" w:hAnsi="Gandhari Unicode" w:cs="e-Tamil OTC"/>
            <w:lang w:val="en-GB"/>
          </w:rPr>
          <w:t>-</w:t>
        </w:r>
      </w:ins>
      <w:del w:id="354" w:author="Narmada Hansani Polgampalage" w:date="2023-11-22T18:20: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maṟantaṉar</w:t>
      </w:r>
      <w:proofErr w:type="spellEnd"/>
    </w:p>
    <w:p w14:paraId="23C7757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uḷḷār</w:t>
      </w:r>
      <w:proofErr w:type="spellEnd"/>
    </w:p>
    <w:p w14:paraId="35F26A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nacaii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ceṉṟōr</w:t>
      </w:r>
      <w:proofErr w:type="spellEnd"/>
    </w:p>
    <w:p w14:paraId="2FEA2F7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eytiṉar-āl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462BCDD5" w14:textId="77777777" w:rsidR="00544225" w:rsidRDefault="00544225">
      <w:pPr>
        <w:pStyle w:val="Textbody"/>
        <w:spacing w:after="29" w:line="260" w:lineRule="exact"/>
        <w:rPr>
          <w:rFonts w:ascii="Gandhari Unicode" w:hAnsi="Gandhari Unicode" w:cs="e-Tamil OTC"/>
          <w:lang w:val="en-GB"/>
        </w:rPr>
      </w:pPr>
    </w:p>
    <w:p w14:paraId="198449E9" w14:textId="77777777" w:rsidR="00544225" w:rsidRDefault="00544225">
      <w:pPr>
        <w:pStyle w:val="Textbody"/>
        <w:spacing w:after="29" w:line="260" w:lineRule="exact"/>
        <w:rPr>
          <w:rFonts w:ascii="Gandhari Unicode" w:hAnsi="Gandhari Unicode" w:cs="e-Tamil OTC"/>
          <w:lang w:val="en-GB"/>
        </w:rPr>
      </w:pPr>
    </w:p>
    <w:p w14:paraId="031427D8" w14:textId="77777777" w:rsidR="00544225" w:rsidRDefault="00000000">
      <w:pPr>
        <w:pStyle w:val="Textbody"/>
        <w:spacing w:after="29" w:line="260" w:lineRule="exact"/>
        <w:rPr>
          <w:rFonts w:ascii="Gandhari Unicode" w:hAnsi="Gandhari Unicode" w:cs="e-Tamil OTC"/>
          <w:lang w:val="en-GB"/>
        </w:rPr>
      </w:pPr>
      <w:r>
        <w:br w:type="page"/>
      </w:r>
    </w:p>
    <w:p w14:paraId="374945C9"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encouraged [her] at the sight of the season.</w:t>
      </w:r>
    </w:p>
    <w:p w14:paraId="11071255" w14:textId="77777777" w:rsidR="00544225" w:rsidRDefault="00544225">
      <w:pPr>
        <w:pStyle w:val="Textbody"/>
        <w:spacing w:after="28" w:line="260" w:lineRule="exact"/>
        <w:rPr>
          <w:rFonts w:ascii="Gandhari Unicode" w:hAnsi="Gandhari Unicode" w:cs="e-Tamil OTC"/>
          <w:lang w:val="en-GB"/>
        </w:rPr>
      </w:pPr>
    </w:p>
    <w:p w14:paraId="5756F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leaf-not pretty twig group bee roar(inf.)</w:t>
      </w:r>
    </w:p>
    <w:p w14:paraId="3E4DEC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breast resemble- tender bud opened- </w:t>
      </w:r>
      <w:proofErr w:type="spellStart"/>
      <w:r>
        <w:rPr>
          <w:rFonts w:ascii="Gandhari Unicode" w:hAnsi="Gandhari Unicode" w:cs="e-Tamil OTC"/>
          <w:lang w:val="en-GB"/>
        </w:rPr>
        <w:t>Kōṅku</w:t>
      </w:r>
      <w:proofErr w:type="spellEnd"/>
      <w:r>
        <w:rPr>
          <w:rFonts w:ascii="Gandhari Unicode" w:hAnsi="Gandhari Unicode" w:cs="e-Tamil OTC"/>
          <w:lang w:val="en-GB"/>
        </w:rPr>
        <w:t>(-</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4E78B0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head blossom they-came(n.pl.) come-not-it </w:t>
      </w:r>
      <w:proofErr w:type="gramStart"/>
      <w:r>
        <w:rPr>
          <w:rFonts w:ascii="Gandhari Unicode" w:hAnsi="Gandhari Unicode" w:cs="e-Tamil OTC"/>
          <w:lang w:val="en-GB"/>
        </w:rPr>
        <w:t>friend</w:t>
      </w:r>
      <w:proofErr w:type="gramEnd"/>
    </w:p>
    <w:p w14:paraId="070E1E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sleep-not night sleep he(h.) he-</w:t>
      </w:r>
      <w:proofErr w:type="gramStart"/>
      <w:r>
        <w:rPr>
          <w:rFonts w:ascii="Gandhari Unicode" w:hAnsi="Gandhari Unicode" w:cs="e-Tamil OTC"/>
          <w:lang w:val="en-GB"/>
        </w:rPr>
        <w:t>forgot</w:t>
      </w:r>
      <w:proofErr w:type="gramEnd"/>
    </w:p>
    <w:p w14:paraId="43AB7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become-dense- fragrant hair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bed</w:t>
      </w:r>
      <w:r>
        <w:rPr>
          <w:rFonts w:ascii="Gandhari Unicode" w:hAnsi="Gandhari Unicode" w:cs="e-Tamil OTC"/>
          <w:position w:val="6"/>
          <w:lang w:val="en-GB"/>
        </w:rPr>
        <w:t>um</w:t>
      </w:r>
      <w:r>
        <w:rPr>
          <w:rFonts w:ascii="Gandhari Unicode" w:hAnsi="Gandhari Unicode" w:cs="e-Tamil OTC"/>
          <w:lang w:val="en-GB"/>
        </w:rPr>
        <w:t xml:space="preserve"> remember-not-he(h.)</w:t>
      </w:r>
    </w:p>
    <w:p w14:paraId="239CCC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wealth giving yearned gone-he(h.)</w:t>
      </w:r>
    </w:p>
    <w:p w14:paraId="515CA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he-reached</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say(inf.) coming- message</w:t>
      </w:r>
      <w:r>
        <w:rPr>
          <w:rFonts w:ascii="Gandhari Unicode" w:hAnsi="Gandhari Unicode" w:cs="e-Tamil OTC"/>
          <w:position w:val="6"/>
          <w:lang w:val="en-GB"/>
        </w:rPr>
        <w:t>ē</w:t>
      </w:r>
      <w:r>
        <w:rPr>
          <w:rFonts w:ascii="Gandhari Unicode" w:hAnsi="Gandhari Unicode" w:cs="e-Tamil OTC"/>
          <w:lang w:val="en-GB"/>
        </w:rPr>
        <w:t>∞</w:t>
      </w:r>
    </w:p>
    <w:p w14:paraId="6A136654" w14:textId="77777777" w:rsidR="00544225" w:rsidRDefault="00544225">
      <w:pPr>
        <w:pStyle w:val="Textbody"/>
        <w:spacing w:after="29"/>
        <w:rPr>
          <w:rFonts w:ascii="Gandhari Unicode" w:hAnsi="Gandhari Unicode" w:cs="e-Tamil OTC"/>
          <w:lang w:val="en-GB"/>
        </w:rPr>
      </w:pPr>
    </w:p>
    <w:p w14:paraId="05499AC2" w14:textId="77777777" w:rsidR="00544225" w:rsidRDefault="00544225">
      <w:pPr>
        <w:pStyle w:val="Textbody"/>
        <w:spacing w:after="29"/>
        <w:rPr>
          <w:rFonts w:ascii="Gandhari Unicode" w:hAnsi="Gandhari Unicode" w:cs="e-Tamil OTC"/>
          <w:lang w:val="en-GB"/>
        </w:rPr>
      </w:pPr>
    </w:p>
    <w:p w14:paraId="73C2A9B7" w14:textId="77777777" w:rsidR="00544225" w:rsidRDefault="00000000">
      <w:pPr>
        <w:pStyle w:val="Textbody"/>
        <w:tabs>
          <w:tab w:val="left" w:pos="125"/>
        </w:tabs>
        <w:spacing w:after="29"/>
        <w:rPr>
          <w:rFonts w:ascii="Gandhari Unicode" w:hAnsi="Gandhari Unicode" w:cs="e-Tamil OTC"/>
          <w:lang w:val="en-GB"/>
        </w:rPr>
      </w:pPr>
      <w:r>
        <w:rPr>
          <w:rFonts w:ascii="Gandhari Unicode" w:hAnsi="Gandhari Unicode" w:cs="e-Tamil OTC"/>
          <w:lang w:val="en-GB"/>
        </w:rPr>
        <w:tab/>
        <w:t xml:space="preserve">On the </w:t>
      </w:r>
      <w:proofErr w:type="spellStart"/>
      <w:r>
        <w:rPr>
          <w:rFonts w:ascii="Gandhari Unicode" w:hAnsi="Gandhari Unicode" w:cs="e-Tamil OTC"/>
          <w:lang w:val="en-GB"/>
        </w:rPr>
        <w:t>Kōṅku</w:t>
      </w:r>
      <w:proofErr w:type="spellEnd"/>
      <w:r>
        <w:rPr>
          <w:rFonts w:ascii="Gandhari Unicode" w:hAnsi="Gandhari Unicode" w:cs="e-Tamil OTC"/>
          <w:lang w:val="en-GB"/>
        </w:rPr>
        <w:t xml:space="preserve"> which has opened tender buds, resembling breasts,</w:t>
      </w:r>
    </w:p>
    <w:p w14:paraId="0DF5B5E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so that bees in swarms hum around [its] leafless pretty twigs,</w:t>
      </w:r>
    </w:p>
    <w:p w14:paraId="264F883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main blossoms have come.</w:t>
      </w:r>
    </w:p>
    <w:p w14:paraId="5429ECD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[What has] not come, friend,</w:t>
      </w:r>
    </w:p>
    <w:p w14:paraId="676FD0C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the message</w:t>
      </w:r>
      <w:r>
        <w:rPr>
          <w:rStyle w:val="FootnoteReference1"/>
          <w:rFonts w:ascii="Gandhari Unicode" w:hAnsi="Gandhari Unicode" w:cs="e-Tamil OTC"/>
          <w:lang w:val="en-GB"/>
        </w:rPr>
        <w:footnoteReference w:id="211"/>
      </w:r>
      <w:r>
        <w:rPr>
          <w:rFonts w:ascii="Gandhari Unicode" w:hAnsi="Gandhari Unicode" w:cs="e-Tamil OTC"/>
          <w:lang w:val="en-GB"/>
        </w:rPr>
        <w:t xml:space="preserve"> [that should be] coming to say “he is about to arrive”</w:t>
      </w:r>
      <w:r>
        <w:rPr>
          <w:rStyle w:val="FootnoteReference1"/>
          <w:rFonts w:ascii="Gandhari Unicode" w:hAnsi="Gandhari Unicode" w:cs="e-Tamil OTC"/>
          <w:lang w:val="en-GB"/>
        </w:rPr>
        <w:footnoteReference w:id="212"/>
      </w:r>
      <w:r>
        <w:rPr>
          <w:rFonts w:ascii="Gandhari Unicode" w:hAnsi="Gandhari Unicode" w:cs="e-Tamil OTC"/>
          <w:lang w:val="en-GB"/>
        </w:rPr>
        <w:t>,</w:t>
      </w:r>
    </w:p>
    <w:p w14:paraId="47A9C9AC"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 who has gone yearning to bring wealth that has to be made,</w:t>
      </w:r>
    </w:p>
    <w:p w14:paraId="57AAA1B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does not remember even the bed of dense, fragrant hair,</w:t>
      </w:r>
    </w:p>
    <w:p w14:paraId="480B390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who [even used to] forget sleep in sleepless nights.</w:t>
      </w:r>
      <w:r>
        <w:rPr>
          <w:rStyle w:val="FootnoteReference1"/>
          <w:rFonts w:ascii="Gandhari Unicode" w:hAnsi="Gandhari Unicode" w:cs="e-Tamil OTC"/>
          <w:lang w:val="en-GB"/>
        </w:rPr>
        <w:footnoteReference w:id="213"/>
      </w:r>
    </w:p>
    <w:p w14:paraId="7197C74A" w14:textId="77777777" w:rsidR="00544225" w:rsidRDefault="00544225">
      <w:pPr>
        <w:pStyle w:val="Textbody"/>
        <w:spacing w:after="0"/>
        <w:rPr>
          <w:rFonts w:ascii="Gandhari Unicode" w:hAnsi="Gandhari Unicode" w:cs="e-Tamil OTC"/>
          <w:lang w:val="en-GB"/>
        </w:rPr>
      </w:pPr>
    </w:p>
    <w:p w14:paraId="66C5447D" w14:textId="77777777" w:rsidR="00544225" w:rsidRDefault="00544225">
      <w:pPr>
        <w:pStyle w:val="Textbody"/>
        <w:spacing w:after="0"/>
        <w:rPr>
          <w:rFonts w:ascii="Gandhari Unicode" w:hAnsi="Gandhari Unicode" w:cs="e-Tamil OTC"/>
          <w:lang w:val="en-GB"/>
        </w:rPr>
      </w:pPr>
    </w:p>
    <w:p w14:paraId="38E14A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35FD6B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3+7b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has] not come, friend,</w:t>
      </w:r>
    </w:p>
    <w:p w14:paraId="560B95F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is the messenger [usually] coming to say “he is about to </w:t>
      </w:r>
      <w:proofErr w:type="gramStart"/>
      <w:r>
        <w:rPr>
          <w:rFonts w:ascii="Gandhari Unicode" w:hAnsi="Gandhari Unicode" w:cs="e-Tamil OTC"/>
          <w:lang w:val="en-GB"/>
        </w:rPr>
        <w:t>arrive”</w:t>
      </w:r>
      <w:proofErr w:type="gramEnd"/>
    </w:p>
    <w:p w14:paraId="1583EDE9" w14:textId="77777777" w:rsidR="00544225" w:rsidRDefault="00544225">
      <w:pPr>
        <w:pStyle w:val="Textbody"/>
        <w:spacing w:after="0"/>
        <w:rPr>
          <w:rFonts w:ascii="Gandhari Unicode" w:hAnsi="Gandhari Unicode" w:cs="e-Tamil OTC"/>
          <w:b/>
          <w:lang w:val="en-GB"/>
        </w:rPr>
      </w:pPr>
    </w:p>
    <w:p w14:paraId="014AAF55" w14:textId="77777777" w:rsidR="00544225" w:rsidRDefault="00000000">
      <w:pPr>
        <w:rPr>
          <w:rFonts w:ascii="Gandhari Unicode" w:eastAsiaTheme="majorEastAsia" w:hAnsi="Gandhari Unicode" w:cstheme="majorBidi" w:hint="eastAsia"/>
          <w:b/>
        </w:rPr>
      </w:pPr>
      <w:r>
        <w:br w:type="page"/>
      </w:r>
    </w:p>
    <w:p w14:paraId="2934FF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255</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கடுகுபெருந்தேவன்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13632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473F7D9F" w14:textId="77777777" w:rsidR="00544225" w:rsidRDefault="00544225">
      <w:pPr>
        <w:pStyle w:val="Textbody"/>
        <w:spacing w:after="29"/>
        <w:rPr>
          <w:rFonts w:ascii="Gandhari Unicode" w:hAnsi="Gandhari Unicode" w:cs="e-Tamil OTC"/>
          <w:lang w:val="en-GB"/>
        </w:rPr>
      </w:pPr>
    </w:p>
    <w:p w14:paraId="69C305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யாஅத்துப்</w:t>
      </w:r>
      <w:proofErr w:type="spellEnd"/>
    </w:p>
    <w:p w14:paraId="79C300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w:t>
      </w:r>
      <w:proofErr w:type="spellEnd"/>
    </w:p>
    <w:p w14:paraId="48FA56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p>
    <w:p w14:paraId="46CCCF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தீர்க்குந்</w:t>
      </w:r>
      <w:proofErr w:type="spellEnd"/>
    </w:p>
    <w:p w14:paraId="3A3825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கண்டனர்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1708D8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யிடந்தொறுங்</w:t>
      </w:r>
      <w:proofErr w:type="spellEnd"/>
    </w:p>
    <w:p w14:paraId="49638A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p>
    <w:p w14:paraId="0AD416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நாம்வேங்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05751B79" w14:textId="77777777" w:rsidR="00544225" w:rsidRDefault="00544225">
      <w:pPr>
        <w:pStyle w:val="Textbody"/>
        <w:spacing w:after="29"/>
        <w:rPr>
          <w:rFonts w:ascii="Gandhari Unicode" w:hAnsi="Gandhari Unicode" w:cs="e-Tamil OTC"/>
          <w:lang w:val="en-GB"/>
        </w:rPr>
      </w:pPr>
    </w:p>
    <w:p w14:paraId="78ABA38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L1, C1+3, G1; </w:t>
      </w:r>
      <w:proofErr w:type="spellStart"/>
      <w:r>
        <w:rPr>
          <w:rFonts w:ascii="Gandhari Unicode" w:eastAsia="URW Palladio UNI" w:hAnsi="Gandhari Unicode" w:cs="e-Tamil OTC"/>
          <w:lang w:val="en-GB"/>
        </w:rPr>
        <w:t>வூழ்த்த</w:t>
      </w:r>
      <w:proofErr w:type="spellEnd"/>
      <w:r>
        <w:rPr>
          <w:rFonts w:ascii="Gandhari Unicode" w:eastAsia="URW Palladio UNI" w:hAnsi="Gandhari Unicode" w:cs="e-Tamil OTC"/>
          <w:lang w:val="en-GB"/>
        </w:rPr>
        <w:t xml:space="preserve"> IV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யாஅத்துப்</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யாஅத்த</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யாஅதுப்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பொரியரை</w:t>
      </w:r>
      <w:proofErr w:type="spellEnd"/>
      <w:r>
        <w:rPr>
          <w:rFonts w:ascii="Gandhari Unicode" w:eastAsia="URW Palladio UNI" w:hAnsi="Gandhari Unicode" w:cs="e-Tamil OTC"/>
          <w:lang w:val="en-GB"/>
        </w:rPr>
        <w:t xml:space="preserve"> L1, C1+2+3,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பொரியறை</w:t>
      </w:r>
      <w:proofErr w:type="spellEnd"/>
      <w:r>
        <w:rPr>
          <w:rFonts w:ascii="Gandhari Unicode" w:eastAsia="URW Palladio UNI" w:hAnsi="Gandhari Unicode" w:cs="e-Tamil OTC"/>
          <w:lang w:val="en-GB"/>
        </w:rPr>
        <w:t xml:space="preserve"> G2 [2ab missing in G1]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யியங்குநடைச்</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யியங்குகடைச்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கண்டனர்</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VP</w:t>
      </w:r>
      <w:r>
        <w:rPr>
          <w:rStyle w:val="FootnoteReference1"/>
          <w:rFonts w:ascii="Gandhari Unicode" w:hAnsi="Gandhari Unicode" w:cs="e-Tamil OTC"/>
          <w:lang w:val="en-GB"/>
        </w:rPr>
        <w:footnoteReference w:id="214"/>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னிறீஇய</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w:t>
      </w:r>
      <w:proofErr w:type="spellEnd"/>
      <w:r>
        <w:rPr>
          <w:rFonts w:ascii="Gandhari Unicode" w:hAnsi="Gandhari Unicode" w:cs="e-Tamil OTC"/>
          <w:lang w:val="en-GB"/>
        </w:rPr>
        <w:t xml:space="preserve"> C3v,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நாம்வேங்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15"/>
      </w:r>
      <w:r>
        <w:rPr>
          <w:rFonts w:ascii="Gandhari Unicode" w:hAnsi="Gandhari Unicode" w:cs="e-Tamil OTC"/>
          <w:lang w:val="en-GB"/>
        </w:rPr>
        <w:t xml:space="preserve"> </w:t>
      </w:r>
      <w:proofErr w:type="spellStart"/>
      <w:r>
        <w:rPr>
          <w:rFonts w:ascii="Gandhari Unicode" w:hAnsi="Gandhari Unicode" w:cs="e-Tamil OTC"/>
          <w:lang w:val="en-GB"/>
        </w:rPr>
        <w:t>நாம்வெங்</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p>
    <w:p w14:paraId="6BAD898C" w14:textId="77777777" w:rsidR="00544225" w:rsidRDefault="00544225">
      <w:pPr>
        <w:pStyle w:val="Textbody"/>
        <w:spacing w:after="29"/>
        <w:rPr>
          <w:rFonts w:ascii="Gandhari Unicode" w:hAnsi="Gandhari Unicode" w:cs="e-Tamil OTC"/>
          <w:lang w:val="en-GB"/>
        </w:rPr>
      </w:pPr>
    </w:p>
    <w:p w14:paraId="7B82A4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pott</w:t>
      </w:r>
      <w:proofErr w:type="spellEnd"/>
      <w:r>
        <w:rPr>
          <w:rFonts w:ascii="Gandhari Unicode" w:hAnsi="Gandhari Unicode" w:cs="e-Tamil OTC"/>
          <w:lang w:val="en-GB"/>
        </w:rPr>
        <w:t>*</w:t>
      </w:r>
      <w:ins w:id="355" w:author="Narmada Hansani Polgampalage" w:date="2023-11-22T18:46:00Z">
        <w:r>
          <w:rPr>
            <w:rFonts w:ascii="Gandhari Unicode" w:hAnsi="Gandhari Unicode" w:cs="e-Tamil OTC"/>
            <w:lang w:val="en-GB"/>
          </w:rPr>
          <w:t>-</w:t>
        </w:r>
      </w:ins>
      <w:del w:id="356" w:author="Narmada Hansani Polgampalage" w:date="2023-11-22T18:46: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kāḻa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yāattu</w:t>
      </w:r>
      <w:proofErr w:type="spellEnd"/>
      <w:r>
        <w:rPr>
          <w:rFonts w:ascii="Gandhari Unicode" w:hAnsi="Gandhari Unicode" w:cs="e-Tamil OTC"/>
          <w:lang w:val="en-GB"/>
        </w:rPr>
        <w:t>+</w:t>
      </w:r>
    </w:p>
    <w:p w14:paraId="5DED27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pori</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uruva</w:t>
      </w:r>
      <w:proofErr w:type="spellEnd"/>
      <w:r>
        <w:rPr>
          <w:rFonts w:ascii="Gandhari Unicode" w:hAnsi="Gandhari Unicode" w:cs="e-Tamil OTC"/>
          <w:lang w:val="en-GB"/>
        </w:rPr>
        <w:t xml:space="preserve">+ </w:t>
      </w:r>
      <w:proofErr w:type="spellStart"/>
      <w:r>
        <w:rPr>
          <w:rFonts w:ascii="Gandhari Unicode" w:hAnsi="Gandhari Unicode" w:cs="e-Tamil OTC"/>
          <w:lang w:val="en-GB"/>
        </w:rPr>
        <w:t>kutti</w:t>
      </w:r>
      <w:proofErr w:type="spellEnd"/>
    </w:p>
    <w:p w14:paraId="6E03D1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r>
        <w:rPr>
          <w:rFonts w:ascii="Gandhari Unicode" w:hAnsi="Gandhari Unicode" w:cs="e-Tamil OTC"/>
          <w:lang w:val="en-GB"/>
        </w:rPr>
        <w:t>+</w:t>
      </w:r>
    </w:p>
    <w:p w14:paraId="238D7B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tīrkkum</w:t>
      </w:r>
      <w:proofErr w:type="spellEnd"/>
    </w:p>
    <w:p w14:paraId="05B6AE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taṭam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w:t>
      </w:r>
      <w:proofErr w:type="spellStart"/>
      <w:del w:id="357" w:author="Narmada Hansani Polgampalage" w:date="2023-11-22T18:48:00Z">
        <w:r>
          <w:rPr>
            <w:rFonts w:ascii="Gandhari Unicode" w:hAnsi="Gandhari Unicode" w:cs="e-Tamil OTC"/>
            <w:lang w:val="en-GB"/>
          </w:rPr>
          <w:delText>u</w:delText>
        </w:r>
      </w:del>
      <w:ins w:id="358" w:author="Narmada Hansani Polgampalage" w:date="2023-11-22T18:48: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kaṇṭaṉar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4C463D8F"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tam</w:t>
      </w:r>
      <w:r>
        <w:rPr>
          <w:rFonts w:ascii="Gandhari Unicode" w:hAnsi="Gandhari Unicode" w:cs="e-Tamil OTC"/>
          <w:lang w:val="en-GB"/>
        </w:rPr>
        <w:t xml:space="preserve"> </w:t>
      </w: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iṟīiyar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iṭam-toṟum</w:t>
      </w:r>
      <w:proofErr w:type="spellEnd"/>
    </w:p>
    <w:p w14:paraId="3DB47F0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ins w:id="359" w:author="Narmada Hansani Polgampalage" w:date="2023-11-22T18:4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p>
    <w:p w14:paraId="5079EE7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b/>
          <w:bCs/>
          <w:i/>
          <w:iCs/>
          <w:lang w:val="en-GB"/>
        </w:rPr>
        <w:t>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70BED4B3" w14:textId="77777777" w:rsidR="00544225" w:rsidRDefault="00000000">
      <w:pPr>
        <w:rPr>
          <w:rFonts w:ascii="Gandhari Unicode" w:hAnsi="Gandhari Unicode" w:cs="e-Tamil OTC"/>
        </w:rPr>
      </w:pPr>
      <w:r>
        <w:br w:type="page"/>
      </w:r>
    </w:p>
    <w:p w14:paraId="63F2C61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saying “he will return, after having stopped in the middle”.</w:t>
      </w:r>
    </w:p>
    <w:p w14:paraId="73A581DE" w14:textId="77777777" w:rsidR="00544225" w:rsidRDefault="00544225">
      <w:pPr>
        <w:pStyle w:val="Textbody"/>
        <w:spacing w:after="29" w:line="260" w:lineRule="exact"/>
        <w:rPr>
          <w:rFonts w:ascii="Gandhari Unicode" w:hAnsi="Gandhari Unicode" w:cs="e-Tamil OTC"/>
          <w:lang w:val="en-GB"/>
        </w:rPr>
      </w:pPr>
    </w:p>
    <w:p w14:paraId="2F741F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hollow-not core</w:t>
      </w:r>
      <w:r>
        <w:rPr>
          <w:rFonts w:ascii="Gandhari Unicode" w:hAnsi="Gandhari Unicode" w:cs="e-Tamil OTC"/>
          <w:position w:val="6"/>
          <w:lang w:val="en-GB"/>
        </w:rPr>
        <w:t>a</w:t>
      </w:r>
      <w:r>
        <w:rPr>
          <w:rFonts w:ascii="Gandhari Unicode" w:hAnsi="Gandhari Unicode" w:cs="e-Tamil OTC"/>
          <w:lang w:val="en-GB"/>
        </w:rPr>
        <w:t xml:space="preserve"> road </w:t>
      </w:r>
      <w:proofErr w:type="spellStart"/>
      <w:r>
        <w:rPr>
          <w:rFonts w:ascii="Gandhari Unicode" w:hAnsi="Gandhari Unicode" w:cs="e-Tamil OTC"/>
          <w:lang w:val="en-GB"/>
        </w:rPr>
        <w:t>Yām</w:t>
      </w:r>
      <w:proofErr w:type="spellEnd"/>
      <w:r>
        <w:rPr>
          <w:rFonts w:ascii="Gandhari Unicode" w:hAnsi="Gandhari Unicode" w:cs="e-Tamil OTC"/>
          <w:lang w:val="en-GB"/>
        </w:rPr>
        <w:t>(-tree)-</w:t>
      </w:r>
    </w:p>
    <w:p w14:paraId="14FB9D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be-parched- trunk whole base peel(inf.) </w:t>
      </w:r>
      <w:proofErr w:type="gramStart"/>
      <w:r>
        <w:rPr>
          <w:rFonts w:ascii="Gandhari Unicode" w:hAnsi="Gandhari Unicode" w:cs="e-Tamil OTC"/>
          <w:lang w:val="en-GB"/>
        </w:rPr>
        <w:t>pierced</w:t>
      </w:r>
      <w:proofErr w:type="gramEnd"/>
    </w:p>
    <w:p w14:paraId="13CC7B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valour </w:t>
      </w:r>
      <w:proofErr w:type="gramStart"/>
      <w:r>
        <w:rPr>
          <w:rFonts w:ascii="Gandhari Unicode" w:hAnsi="Gandhari Unicode" w:cs="e-Tamil OTC"/>
          <w:lang w:val="en-GB"/>
        </w:rPr>
        <w:t>have</w:t>
      </w:r>
      <w:proofErr w:type="gramEnd"/>
      <w:r>
        <w:rPr>
          <w:rFonts w:ascii="Gandhari Unicode" w:hAnsi="Gandhari Unicode" w:cs="e-Tamil OTC"/>
          <w:lang w:val="en-GB"/>
        </w:rPr>
        <w:t>- broad hand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bent weaken- gait</w:t>
      </w:r>
    </w:p>
    <w:p w14:paraId="26AB33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little eye big row </w:t>
      </w:r>
      <w:proofErr w:type="gramStart"/>
      <w:r>
        <w:rPr>
          <w:rFonts w:ascii="Gandhari Unicode" w:hAnsi="Gandhari Unicode" w:cs="e-Tamil OTC"/>
          <w:lang w:val="en-GB"/>
        </w:rPr>
        <w:t>have</w:t>
      </w:r>
      <w:proofErr w:type="gramEnd"/>
      <w:r>
        <w:rPr>
          <w:rFonts w:ascii="Gandhari Unicode" w:hAnsi="Gandhari Unicode" w:cs="e-Tamil OTC"/>
          <w:lang w:val="en-GB"/>
        </w:rPr>
        <w:t>- hunger ending-</w:t>
      </w:r>
    </w:p>
    <w:p w14:paraId="10E63F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broad horn elephant he-saw </w:t>
      </w:r>
      <w:proofErr w:type="gramStart"/>
      <w:r>
        <w:rPr>
          <w:rFonts w:ascii="Gandhari Unicode" w:hAnsi="Gandhari Unicode" w:cs="e-Tamil OTC"/>
          <w:lang w:val="en-GB"/>
        </w:rPr>
        <w:t>friend</w:t>
      </w:r>
      <w:proofErr w:type="gramEnd"/>
    </w:p>
    <w:p w14:paraId="6C2C89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duty break/pay(inf.) considered place-</w:t>
      </w:r>
      <w:proofErr w:type="gramStart"/>
      <w:r>
        <w:rPr>
          <w:rFonts w:ascii="Gandhari Unicode" w:hAnsi="Gandhari Unicode" w:cs="e-Tamil OTC"/>
          <w:lang w:val="en-GB"/>
        </w:rPr>
        <w:t>ever</w:t>
      </w:r>
      <w:proofErr w:type="gramEnd"/>
    </w:p>
    <w:p w14:paraId="03B3387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wealth fetter gone-</w:t>
      </w:r>
    </w:p>
    <w:p w14:paraId="0D8AD7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hot lover gone- way</w:t>
      </w:r>
      <w:r>
        <w:rPr>
          <w:rFonts w:ascii="Gandhari Unicode" w:hAnsi="Gandhari Unicode" w:cs="e-Tamil OTC"/>
          <w:position w:val="6"/>
          <w:lang w:val="en-GB"/>
        </w:rPr>
        <w:t>ē</w:t>
      </w:r>
      <w:r>
        <w:rPr>
          <w:rFonts w:ascii="Gandhari Unicode" w:hAnsi="Gandhari Unicode" w:cs="e-Tamil OTC"/>
          <w:lang w:val="en-GB"/>
        </w:rPr>
        <w:t>∞</w:t>
      </w:r>
    </w:p>
    <w:p w14:paraId="2280A72B" w14:textId="77777777" w:rsidR="00544225" w:rsidRDefault="00544225">
      <w:pPr>
        <w:pStyle w:val="Textbody"/>
        <w:spacing w:after="29"/>
        <w:rPr>
          <w:rFonts w:ascii="Gandhari Unicode" w:hAnsi="Gandhari Unicode" w:cs="e-Tamil OTC"/>
          <w:lang w:val="en-GB"/>
        </w:rPr>
      </w:pPr>
    </w:p>
    <w:p w14:paraId="3C99F39D" w14:textId="77777777" w:rsidR="00544225" w:rsidRDefault="00544225">
      <w:pPr>
        <w:pStyle w:val="Textbody"/>
        <w:spacing w:after="29"/>
        <w:rPr>
          <w:rFonts w:ascii="Gandhari Unicode" w:hAnsi="Gandhari Unicode" w:cs="e-Tamil OTC"/>
          <w:lang w:val="en-GB"/>
        </w:rPr>
      </w:pPr>
    </w:p>
    <w:p w14:paraId="7923A3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way that the lover has gone on whom we [are] keen,</w:t>
      </w:r>
    </w:p>
    <w:p w14:paraId="674275A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has set out enticed by desirable </w:t>
      </w:r>
      <w:proofErr w:type="gramStart"/>
      <w:r>
        <w:rPr>
          <w:rFonts w:ascii="Gandhari Unicode" w:hAnsi="Gandhari Unicode" w:cs="e-Tamil OTC"/>
          <w:lang w:val="en-GB"/>
        </w:rPr>
        <w:t>wealth</w:t>
      </w:r>
      <w:proofErr w:type="gramEnd"/>
    </w:p>
    <w:p w14:paraId="7BA9544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somewhere, intending to fulfil his duty,</w:t>
      </w:r>
    </w:p>
    <w:p w14:paraId="2A12E6E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will have seen</w:t>
      </w:r>
      <w:r>
        <w:rPr>
          <w:rStyle w:val="FootnoteReference1"/>
          <w:rFonts w:ascii="Gandhari Unicode" w:hAnsi="Gandhari Unicode" w:cs="e-Tamil OTC"/>
          <w:lang w:val="en-GB"/>
        </w:rPr>
        <w:footnoteReference w:id="216"/>
      </w:r>
      <w:r>
        <w:rPr>
          <w:rFonts w:ascii="Gandhari Unicode" w:hAnsi="Gandhari Unicode" w:cs="e-Tamil OTC"/>
          <w:lang w:val="en-GB"/>
        </w:rPr>
        <w:t>, friend, an elephant with broad tusks,</w:t>
      </w:r>
    </w:p>
    <w:p w14:paraId="323043D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puts an end to the hunger suffered by a big </w:t>
      </w:r>
      <w:proofErr w:type="gramStart"/>
      <w:r>
        <w:rPr>
          <w:rFonts w:ascii="Gandhari Unicode" w:hAnsi="Gandhari Unicode" w:cs="e-Tamil OTC"/>
          <w:lang w:val="en-GB"/>
        </w:rPr>
        <w:t>row</w:t>
      </w:r>
      <w:proofErr w:type="gramEnd"/>
    </w:p>
    <w:p w14:paraId="00A783D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of small-eyed [elephants] with weakened gait,</w:t>
      </w:r>
    </w:p>
    <w:p w14:paraId="3579CF2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piercing [and] bending with [its] brave broad trunk,</w:t>
      </w:r>
    </w:p>
    <w:p w14:paraId="1D0D1BA2"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so that the whole base is peeled, the parched </w:t>
      </w:r>
      <w:proofErr w:type="gramStart"/>
      <w:r>
        <w:rPr>
          <w:rFonts w:ascii="Gandhari Unicode" w:hAnsi="Gandhari Unicode" w:cs="e-Tamil OTC"/>
          <w:lang w:val="en-GB"/>
        </w:rPr>
        <w:t>trunk</w:t>
      </w:r>
      <w:proofErr w:type="gramEnd"/>
    </w:p>
    <w:p w14:paraId="1AE9DC96"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 by the road, the core of which has no hollow.</w:t>
      </w:r>
      <w:r>
        <w:rPr>
          <w:rStyle w:val="FootnoteReference1"/>
          <w:rFonts w:ascii="Gandhari Unicode" w:hAnsi="Gandhari Unicode" w:cs="e-Tamil OTC"/>
          <w:lang w:val="en-GB"/>
        </w:rPr>
        <w:footnoteReference w:id="217"/>
      </w:r>
    </w:p>
    <w:p w14:paraId="18C02BF4" w14:textId="77777777" w:rsidR="00544225" w:rsidRDefault="00544225">
      <w:pPr>
        <w:pStyle w:val="Textbody"/>
        <w:spacing w:after="0"/>
        <w:rPr>
          <w:rFonts w:ascii="Gandhari Unicode" w:hAnsi="Gandhari Unicode" w:cs="e-Tamil OTC"/>
          <w:lang w:val="en-GB"/>
        </w:rPr>
      </w:pPr>
    </w:p>
    <w:p w14:paraId="1F62F1BB" w14:textId="77777777" w:rsidR="00544225" w:rsidRDefault="00544225">
      <w:pPr>
        <w:pStyle w:val="Textbody"/>
        <w:spacing w:after="0"/>
        <w:rPr>
          <w:rFonts w:ascii="Gandhari Unicode" w:hAnsi="Gandhari Unicode" w:cs="e-Tamil OTC"/>
          <w:lang w:val="en-GB"/>
        </w:rPr>
      </w:pPr>
    </w:p>
    <w:p w14:paraId="31E04E5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reckoning to be broken by his duty</w:t>
      </w:r>
      <w:r>
        <w:rPr>
          <w:rStyle w:val="FootnoteReference1"/>
          <w:rFonts w:ascii="Gandhari Unicode" w:hAnsi="Gandhari Unicode" w:cs="e-Tamil OTC"/>
          <w:lang w:val="en-GB"/>
        </w:rPr>
        <w:footnoteReference w:id="218"/>
      </w:r>
    </w:p>
    <w:p w14:paraId="052AAE1D" w14:textId="77777777" w:rsidR="00544225" w:rsidRDefault="00544225">
      <w:pPr>
        <w:pStyle w:val="Textbody"/>
        <w:spacing w:after="0"/>
        <w:rPr>
          <w:rFonts w:ascii="Gandhari Unicode" w:hAnsi="Gandhari Unicode" w:cs="e-Tamil OTC"/>
          <w:lang w:val="en-GB"/>
        </w:rPr>
      </w:pPr>
    </w:p>
    <w:p w14:paraId="516632BA" w14:textId="77777777" w:rsidR="00544225" w:rsidRDefault="00000000">
      <w:pPr>
        <w:rPr>
          <w:rFonts w:ascii="Gandhari Unicode" w:eastAsiaTheme="majorEastAsia" w:hAnsi="Gandhari Unicode" w:cstheme="majorBidi" w:hint="eastAsia"/>
          <w:b/>
        </w:rPr>
      </w:pPr>
      <w:r>
        <w:br w:type="page"/>
      </w:r>
    </w:p>
    <w:p w14:paraId="58B4D9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256 </w:t>
      </w:r>
      <w:r>
        <w:rPr>
          <w:rFonts w:ascii="Gandhari Unicode" w:hAnsi="Gandhari Unicode"/>
          <w:i w:val="0"/>
          <w:iCs w:val="0"/>
          <w:color w:val="auto"/>
        </w:rPr>
        <w:t>Anonymous: HE</w:t>
      </w:r>
    </w:p>
    <w:p w14:paraId="2CFB36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3C67F44C" w14:textId="77777777" w:rsidR="00544225" w:rsidRDefault="00544225">
      <w:pPr>
        <w:pStyle w:val="Textbody"/>
        <w:spacing w:after="29"/>
        <w:rPr>
          <w:rFonts w:ascii="Gandhari Unicode" w:hAnsi="Gandhari Unicode" w:cs="e-Tamil OTC"/>
          <w:lang w:val="en-GB"/>
        </w:rPr>
      </w:pPr>
    </w:p>
    <w:p w14:paraId="7B13C8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மணிவார்ந்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யறுகை</w:t>
      </w:r>
      <w:proofErr w:type="spellEnd"/>
    </w:p>
    <w:p w14:paraId="410DF4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மார்ந்த</w:t>
      </w:r>
      <w:proofErr w:type="spellEnd"/>
    </w:p>
    <w:p w14:paraId="4F77CB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p>
    <w:p w14:paraId="41BA78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வினைநலம்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மவ்வரைத்</w:t>
      </w:r>
      <w:proofErr w:type="spellEnd"/>
    </w:p>
    <w:p w14:paraId="299D85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யோயெனச்</w:t>
      </w:r>
      <w:proofErr w:type="spellEnd"/>
    </w:p>
    <w:p w14:paraId="1B1107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p>
    <w:p w14:paraId="775BF8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நீர்விலங்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p>
    <w:p w14:paraId="1E5B1FE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தேர்விலங்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28E2A885" w14:textId="77777777" w:rsidR="00544225" w:rsidRDefault="00544225">
      <w:pPr>
        <w:pStyle w:val="Textbody"/>
        <w:spacing w:after="29"/>
        <w:rPr>
          <w:rFonts w:ascii="Gandhari Unicode" w:hAnsi="Gandhari Unicode" w:cs="e-Tamil OTC"/>
          <w:lang w:val="en-GB"/>
        </w:rPr>
      </w:pPr>
    </w:p>
    <w:p w14:paraId="1A67CF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யறுகை</w:t>
      </w:r>
      <w:proofErr w:type="spellEnd"/>
      <w:r>
        <w:rPr>
          <w:rFonts w:ascii="Gandhari Unicode" w:eastAsia="URW Palladio UNI" w:hAnsi="Gandhari Unicode" w:cs="e-Tamil OTC"/>
          <w:lang w:val="en-GB"/>
        </w:rPr>
        <w:t xml:space="preserve"> L1, C1+3,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யறுகைப்</w:t>
      </w:r>
      <w:proofErr w:type="spellEnd"/>
      <w:r>
        <w:rPr>
          <w:rFonts w:ascii="Gandhari Unicode" w:eastAsia="URW Palladio UNI" w:hAnsi="Gandhari Unicode" w:cs="e-Tamil OTC"/>
          <w:lang w:val="en-GB"/>
        </w:rPr>
        <w:t xml:space="preserve"> C2, ER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பிணிகான்</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பின்கறன்</w:t>
      </w:r>
      <w:proofErr w:type="spellEnd"/>
      <w:r>
        <w:rPr>
          <w:rFonts w:ascii="Gandhari Unicode" w:eastAsia="URW Palladio UNI" w:hAnsi="Gandhari Unicode" w:cs="e-Tamil OTC"/>
          <w:lang w:val="en-GB"/>
        </w:rPr>
        <w:t xml:space="preserve"> L1, C1+3, G2, EA; </w:t>
      </w:r>
      <w:proofErr w:type="spellStart"/>
      <w:r>
        <w:rPr>
          <w:rFonts w:ascii="Gandhari Unicode" w:eastAsia="URW Palladio UNI" w:hAnsi="Gandhari Unicode" w:cs="e-Tamil OTC"/>
          <w:lang w:val="en-GB"/>
        </w:rPr>
        <w:t>பினகறன்</w:t>
      </w:r>
      <w:proofErr w:type="spellEnd"/>
      <w:r>
        <w:rPr>
          <w:rFonts w:ascii="Gandhari Unicode" w:eastAsia="URW Palladio UNI" w:hAnsi="Gandhari Unicode" w:cs="e-Tamil OTC"/>
          <w:lang w:val="en-GB"/>
        </w:rPr>
        <w:t xml:space="preserve"> PP; </w:t>
      </w:r>
      <w:proofErr w:type="spellStart"/>
      <w:r>
        <w:rPr>
          <w:rFonts w:ascii="Gandhari Unicode" w:eastAsia="URW Palladio UNI" w:hAnsi="Gandhari Unicode" w:cs="e-Tamil OTC"/>
          <w:lang w:val="en-GB"/>
        </w:rPr>
        <w:t>பிணையறல்</w:t>
      </w:r>
      <w:proofErr w:type="spellEnd"/>
      <w:r>
        <w:rPr>
          <w:rFonts w:ascii="Gandhari Unicode" w:eastAsia="URW Palladio UNI" w:hAnsi="Gandhari Unicode" w:cs="e-Tamil OTC"/>
          <w:lang w:val="en-GB"/>
        </w:rPr>
        <w:t xml:space="preserve"> I; </w:t>
      </w:r>
      <w:proofErr w:type="spellStart"/>
      <w:r>
        <w:rPr>
          <w:rFonts w:ascii="Gandhari Unicode" w:eastAsia="URW Palladio UNI" w:hAnsi="Gandhari Unicode" w:cs="e-Tamil OTC"/>
          <w:lang w:val="en-GB"/>
        </w:rPr>
        <w:t>பிணங்கரின்</w:t>
      </w:r>
      <w:proofErr w:type="spellEnd"/>
      <w:r>
        <w:rPr>
          <w:rFonts w:ascii="Gandhari Unicode" w:eastAsia="URW Palladio UNI" w:hAnsi="Gandhari Unicode" w:cs="e-Tamil OTC"/>
          <w:lang w:val="en-GB"/>
        </w:rPr>
        <w:t xml:space="preserve"> AT, ER; </w:t>
      </w:r>
      <w:proofErr w:type="spellStart"/>
      <w:r>
        <w:rPr>
          <w:rFonts w:ascii="Gandhari Unicode" w:eastAsia="URW Palladio UNI" w:hAnsi="Gandhari Unicode" w:cs="e-Tamil OTC"/>
          <w:lang w:val="en-GB"/>
        </w:rPr>
        <w:t>பிணங்கரில்</w:t>
      </w:r>
      <w:proofErr w:type="spellEnd"/>
      <w:r>
        <w:rPr>
          <w:rFonts w:ascii="Gandhari Unicode" w:eastAsia="URW Palladio UNI" w:hAnsi="Gandhari Unicode" w:cs="e-Tamil OTC"/>
          <w:lang w:val="en-GB"/>
        </w:rPr>
        <w:t xml:space="preserve">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மார்ந்த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மமர்ந்த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PP,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பின்பட</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கான்பின்பட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கான்பின்பிட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வினைநலம்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வி_நலம்</w:t>
      </w:r>
      <w:proofErr w:type="spellEnd"/>
      <w:r>
        <w:rPr>
          <w:rFonts w:ascii="Gandhari Unicode" w:hAnsi="Gandhari Unicode" w:cs="e-Tamil OTC"/>
          <w:lang w:val="en-GB"/>
        </w:rPr>
        <w:t xml:space="preserve"> L1, C1, G2; </w:t>
      </w:r>
      <w:proofErr w:type="spellStart"/>
      <w:r>
        <w:rPr>
          <w:rFonts w:ascii="Gandhari Unicode" w:hAnsi="Gandhari Unicode" w:cs="e-Tamil OTC"/>
          <w:lang w:val="en-GB"/>
        </w:rPr>
        <w:t>விநலம்</w:t>
      </w:r>
      <w:proofErr w:type="spellEnd"/>
      <w:r>
        <w:rPr>
          <w:rFonts w:ascii="Gandhari Unicode" w:hAnsi="Gandhari Unicode" w:cs="e-Tamil OTC"/>
          <w:lang w:val="en-GB"/>
        </w:rPr>
        <w:t xml:space="preserve"> C3, G1, EA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மவ்வரைத்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வருகுவ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ரவரைத்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பூங்கழை</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1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றெரிவை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__ L1, C1+3, G1+2;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றெரியிழை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றேரிவட்</w:t>
      </w:r>
      <w:proofErr w:type="spellEnd"/>
      <w:r>
        <w:rPr>
          <w:rFonts w:ascii="Gandhari Unicode" w:hAnsi="Gandhari Unicode" w:cs="e-Tamil OTC"/>
          <w:lang w:val="en-GB"/>
        </w:rPr>
        <w:t xml:space="preserve"> I</w:t>
      </w:r>
    </w:p>
    <w:p w14:paraId="1B8F815F" w14:textId="77777777" w:rsidR="00544225" w:rsidRDefault="00544225">
      <w:pPr>
        <w:pStyle w:val="Textbody"/>
        <w:spacing w:after="29"/>
        <w:rPr>
          <w:rFonts w:ascii="Gandhari Unicode" w:hAnsi="Gandhari Unicode" w:cs="e-Tamil OTC"/>
          <w:lang w:val="en-GB"/>
        </w:rPr>
      </w:pPr>
    </w:p>
    <w:p w14:paraId="6B62CB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vārntaṉṉa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aṟukai</w:t>
      </w:r>
      <w:proofErr w:type="spellEnd"/>
    </w:p>
    <w:p w14:paraId="481CBA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piṇi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kompu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piṇaiyoṭum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ārnta</w:t>
      </w:r>
      <w:proofErr w:type="spellEnd"/>
    </w:p>
    <w:p w14:paraId="112DC5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ukaḷum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piṉpaṭa</w:t>
      </w:r>
      <w:proofErr w:type="spellEnd"/>
    </w:p>
    <w:p w14:paraId="23EF8F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varutum</w:t>
      </w:r>
      <w:proofErr w:type="spellEnd"/>
      <w:r>
        <w:rPr>
          <w:rFonts w:ascii="Gandhari Unicode" w:hAnsi="Gandhari Unicode" w:cs="e-Tamil OTC"/>
          <w:lang w:val="en-GB"/>
        </w:rPr>
        <w:t xml:space="preserve"> a+ </w:t>
      </w:r>
      <w:proofErr w:type="spellStart"/>
      <w:r>
        <w:rPr>
          <w:rFonts w:ascii="Gandhari Unicode" w:hAnsi="Gandhari Unicode" w:cs="e-Tamil OTC"/>
          <w:lang w:val="en-GB"/>
        </w:rPr>
        <w:t>varai</w:t>
      </w:r>
      <w:proofErr w:type="spellEnd"/>
      <w:r>
        <w:rPr>
          <w:rFonts w:ascii="Gandhari Unicode" w:hAnsi="Gandhari Unicode" w:cs="e-Tamil OTC"/>
          <w:lang w:val="en-GB"/>
        </w:rPr>
        <w:t>+</w:t>
      </w:r>
    </w:p>
    <w:p w14:paraId="386A84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ollum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w:t>
      </w:r>
      <w:proofErr w:type="spellEnd"/>
      <w:r>
        <w:rPr>
          <w:rFonts w:ascii="Gandhari Unicode" w:hAnsi="Gandhari Unicode" w:cs="e-Tamil OTC"/>
          <w:lang w:val="en-GB"/>
        </w:rPr>
        <w:t>-~ō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696FD49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collā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023B30C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aḻital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w:t>
      </w:r>
      <w:proofErr w:type="spellEnd"/>
    </w:p>
    <w:p w14:paraId="33CACAD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vilaṅkiṉa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05D44259" w14:textId="77777777" w:rsidR="00544225" w:rsidRDefault="00544225">
      <w:pPr>
        <w:pStyle w:val="Textbody"/>
        <w:spacing w:after="29" w:line="260" w:lineRule="exact"/>
        <w:rPr>
          <w:rFonts w:ascii="Gandhari Unicode" w:hAnsi="Gandhari Unicode" w:cs="e-Tamil OTC"/>
          <w:lang w:val="en-GB"/>
        </w:rPr>
      </w:pPr>
    </w:p>
    <w:p w14:paraId="3B020934" w14:textId="77777777" w:rsidR="00544225" w:rsidRDefault="00000000">
      <w:pPr>
        <w:pStyle w:val="Textbody"/>
        <w:spacing w:after="29" w:line="260" w:lineRule="exact"/>
        <w:rPr>
          <w:rFonts w:ascii="Gandhari Unicode" w:hAnsi="Gandhari Unicode" w:cs="e-Tamil OTC"/>
          <w:lang w:val="en-GB"/>
        </w:rPr>
      </w:pPr>
      <w:r>
        <w:br w:type="page"/>
      </w:r>
    </w:p>
    <w:p w14:paraId="5827E48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What dispenses with going by HIM who was attracted by wealth.</w:t>
      </w:r>
    </w:p>
    <w:p w14:paraId="0D782588" w14:textId="77777777" w:rsidR="00544225" w:rsidRDefault="00544225">
      <w:pPr>
        <w:pStyle w:val="Textbody"/>
        <w:spacing w:after="29" w:line="260" w:lineRule="exact"/>
        <w:rPr>
          <w:rFonts w:ascii="Gandhari Unicode" w:hAnsi="Gandhari Unicode" w:cs="e-Tamil OTC"/>
          <w:lang w:val="en-GB"/>
        </w:rPr>
      </w:pPr>
    </w:p>
    <w:p w14:paraId="554495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sapphire overflown-like big creeper </w:t>
      </w:r>
      <w:proofErr w:type="spellStart"/>
      <w:r>
        <w:rPr>
          <w:rFonts w:ascii="Gandhari Unicode" w:hAnsi="Gandhari Unicode" w:cs="e-Tamil OTC"/>
          <w:lang w:val="en-GB"/>
        </w:rPr>
        <w:t>Aṟukai</w:t>
      </w:r>
      <w:proofErr w:type="spellEnd"/>
      <w:r>
        <w:rPr>
          <w:rFonts w:ascii="Gandhari Unicode" w:hAnsi="Gandhari Unicode" w:cs="e-Tamil OTC"/>
          <w:lang w:val="en-GB"/>
        </w:rPr>
        <w:t>(-grass)</w:t>
      </w:r>
    </w:p>
    <w:p w14:paraId="431E464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fetter leg tender twig doe-with</w:t>
      </w:r>
      <w:r>
        <w:rPr>
          <w:rFonts w:ascii="Gandhari Unicode" w:hAnsi="Gandhari Unicode" w:cs="e-Tamil OTC"/>
          <w:position w:val="6"/>
          <w:lang w:val="en-GB"/>
        </w:rPr>
        <w:t>um</w:t>
      </w:r>
      <w:r>
        <w:rPr>
          <w:rFonts w:ascii="Gandhari Unicode" w:hAnsi="Gandhari Unicode" w:cs="e-Tamil OTC"/>
          <w:lang w:val="en-GB"/>
        </w:rPr>
        <w:t xml:space="preserve"> become-full-</w:t>
      </w:r>
    </w:p>
    <w:p w14:paraId="7B7A5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bouncing- forest be-after(inf.)</w:t>
      </w:r>
    </w:p>
    <w:p w14:paraId="1E7EA2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work goodness happened we-come(sub.) that- </w:t>
      </w:r>
      <w:proofErr w:type="gramStart"/>
      <w:r>
        <w:rPr>
          <w:rFonts w:ascii="Gandhari Unicode" w:hAnsi="Gandhari Unicode" w:cs="e-Tamil OTC"/>
          <w:lang w:val="en-GB"/>
        </w:rPr>
        <w:t>measure</w:t>
      </w:r>
      <w:proofErr w:type="gramEnd"/>
    </w:p>
    <w:p w14:paraId="7B3000E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enduring being-possible-</w:t>
      </w:r>
      <w:r>
        <w:rPr>
          <w:rFonts w:ascii="Gandhari Unicode" w:hAnsi="Gandhari Unicode" w:cs="e-Tamil OTC"/>
          <w:position w:val="6"/>
          <w:lang w:val="en-GB"/>
        </w:rPr>
        <w:t>ō</w:t>
      </w:r>
      <w:r>
        <w:rPr>
          <w:rFonts w:ascii="Gandhari Unicode" w:hAnsi="Gandhari Unicode" w:cs="e-Tamil OTC"/>
          <w:lang w:val="en-GB"/>
        </w:rPr>
        <w:t xml:space="preserve"> flower earring-you say(inf.)</w:t>
      </w:r>
    </w:p>
    <w:p w14:paraId="7BA052E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speak-not before stand-not-they(n.pl.) become(abs.)</w:t>
      </w:r>
    </w:p>
    <w:p w14:paraId="509A04D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transverse- being-desolate end-</w:t>
      </w:r>
      <w:proofErr w:type="gramStart"/>
      <w:r>
        <w:rPr>
          <w:rFonts w:ascii="Gandhari Unicode" w:hAnsi="Gandhari Unicode" w:cs="e-Tamil OTC"/>
          <w:lang w:val="en-GB"/>
        </w:rPr>
        <w:t>not</w:t>
      </w:r>
      <w:proofErr w:type="gramEnd"/>
    </w:p>
    <w:p w14:paraId="3FB9B0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they-hindered(n.pl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lang w:val="en-GB"/>
        </w:rPr>
        <w:t xml:space="preserve"> woman</w:t>
      </w:r>
      <w:r>
        <w:rPr>
          <w:rStyle w:val="FootnoteReference1"/>
          <w:rFonts w:ascii="Gandhari Unicode" w:hAnsi="Gandhari Unicode" w:cs="e-Tamil OTC"/>
          <w:lang w:val="en-GB"/>
        </w:rPr>
        <w:footnoteReference w:id="220"/>
      </w:r>
      <w:r>
        <w:rPr>
          <w:rFonts w:ascii="Gandhari Unicode" w:hAnsi="Gandhari Unicode" w:cs="e-Tamil OTC"/>
          <w:lang w:val="en-GB"/>
        </w:rPr>
        <w:t xml:space="preserve"> eye</w:t>
      </w:r>
      <w:r>
        <w:rPr>
          <w:rFonts w:ascii="Gandhari Unicode" w:hAnsi="Gandhari Unicode" w:cs="e-Tamil OTC"/>
          <w:position w:val="6"/>
          <w:lang w:val="en-GB"/>
        </w:rPr>
        <w:t>ē</w:t>
      </w:r>
      <w:r>
        <w:rPr>
          <w:rFonts w:ascii="Gandhari Unicode" w:hAnsi="Gandhari Unicode" w:cs="e-Tamil OTC"/>
          <w:lang w:val="en-GB"/>
        </w:rPr>
        <w:t>.</w:t>
      </w:r>
    </w:p>
    <w:p w14:paraId="51B3635A" w14:textId="77777777" w:rsidR="00544225" w:rsidRDefault="00544225">
      <w:pPr>
        <w:pStyle w:val="Textbody"/>
        <w:spacing w:after="29"/>
        <w:rPr>
          <w:rFonts w:ascii="Gandhari Unicode" w:hAnsi="Gandhari Unicode" w:cs="e-Tamil OTC"/>
          <w:lang w:val="en-GB"/>
        </w:rPr>
      </w:pPr>
    </w:p>
    <w:p w14:paraId="69F74E48" w14:textId="77777777" w:rsidR="00544225" w:rsidRDefault="00544225">
      <w:pPr>
        <w:pStyle w:val="Textbody"/>
        <w:spacing w:after="29"/>
        <w:rPr>
          <w:rFonts w:ascii="Gandhari Unicode" w:hAnsi="Gandhari Unicode" w:cs="e-Tamil OTC"/>
          <w:lang w:val="en-GB"/>
        </w:rPr>
      </w:pPr>
    </w:p>
    <w:p w14:paraId="4F831126"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“We shall come when work has turned out well,</w:t>
      </w:r>
    </w:p>
    <w:p w14:paraId="7235B55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afterwards</w:t>
      </w:r>
      <w:r>
        <w:rPr>
          <w:rStyle w:val="FootnoteReference1"/>
          <w:rFonts w:ascii="Gandhari Unicode" w:hAnsi="Gandhari Unicode" w:cs="e-Tamil OTC"/>
          <w:lang w:val="en-GB"/>
        </w:rPr>
        <w:footnoteReference w:id="221"/>
      </w:r>
      <w:r>
        <w:rPr>
          <w:rFonts w:ascii="Gandhari Unicode" w:hAnsi="Gandhari Unicode" w:cs="e-Tamil OTC"/>
          <w:lang w:val="en-GB"/>
        </w:rPr>
        <w:t>, through the forest where the stag</w:t>
      </w:r>
      <w:r>
        <w:rPr>
          <w:rStyle w:val="FootnoteReference1"/>
          <w:rFonts w:ascii="Gandhari Unicode" w:hAnsi="Gandhari Unicode" w:cs="e-Tamil OTC"/>
          <w:lang w:val="en-GB"/>
        </w:rPr>
        <w:footnoteReference w:id="222"/>
      </w:r>
      <w:r>
        <w:rPr>
          <w:rFonts w:ascii="Gandhari Unicode" w:hAnsi="Gandhari Unicode" w:cs="e-Tamil OTC"/>
          <w:lang w:val="en-GB"/>
        </w:rPr>
        <w:t xml:space="preserve"> bounces about</w:t>
      </w:r>
    </w:p>
    <w:p w14:paraId="117AE94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who has become full along with the doe from the tender </w:t>
      </w:r>
      <w:proofErr w:type="gramStart"/>
      <w:r>
        <w:rPr>
          <w:rFonts w:ascii="Gandhari Unicode" w:hAnsi="Gandhari Unicode" w:cs="e-Tamil OTC"/>
          <w:lang w:val="en-GB"/>
        </w:rPr>
        <w:t>twigs</w:t>
      </w:r>
      <w:proofErr w:type="gramEnd"/>
    </w:p>
    <w:p w14:paraId="33552463"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linking stalks</w:t>
      </w:r>
      <w:r>
        <w:rPr>
          <w:rStyle w:val="FootnoteReference1"/>
          <w:rFonts w:ascii="Gandhari Unicode" w:hAnsi="Gandhari Unicode" w:cs="e-Tamil OTC"/>
          <w:lang w:val="en-GB"/>
        </w:rPr>
        <w:footnoteReference w:id="223"/>
      </w:r>
    </w:p>
    <w:p w14:paraId="6461B5A4" w14:textId="77777777" w:rsidR="00544225" w:rsidRDefault="00000000">
      <w:pPr>
        <w:pStyle w:val="Textbody"/>
        <w:tabs>
          <w:tab w:val="left" w:pos="425"/>
        </w:tabs>
        <w:spacing w:after="43"/>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Aṟukai</w:t>
      </w:r>
      <w:proofErr w:type="spellEnd"/>
      <w:r>
        <w:rPr>
          <w:rFonts w:ascii="Gandhari Unicode" w:hAnsi="Gandhari Unicode" w:cs="e-Tamil OTC"/>
          <w:lang w:val="en-GB"/>
        </w:rPr>
        <w:t>, the big creepers as if dripping with jewels.</w:t>
      </w:r>
      <w:r>
        <w:rPr>
          <w:rStyle w:val="FootnoteReference1"/>
          <w:rFonts w:ascii="Gandhari Unicode" w:hAnsi="Gandhari Unicode" w:cs="e-Tamil OTC"/>
          <w:lang w:val="en-GB"/>
        </w:rPr>
        <w:footnoteReference w:id="224"/>
      </w:r>
    </w:p>
    <w:p w14:paraId="13823FF4"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t xml:space="preserve">Is it possible to endure that much, </w:t>
      </w:r>
      <w:proofErr w:type="spellStart"/>
      <w:r>
        <w:rPr>
          <w:rFonts w:ascii="Gandhari Unicode" w:hAnsi="Gandhari Unicode" w:cs="e-Tamil OTC"/>
          <w:lang w:val="en-GB"/>
        </w:rPr>
        <w:t>o</w:t>
      </w:r>
      <w:proofErr w:type="spellEnd"/>
      <w:r>
        <w:rPr>
          <w:rFonts w:ascii="Gandhari Unicode" w:hAnsi="Gandhari Unicode" w:cs="e-Tamil OTC"/>
          <w:lang w:val="en-GB"/>
        </w:rPr>
        <w:t xml:space="preserve"> you with the flower earring?”</w:t>
      </w:r>
    </w:p>
    <w:p w14:paraId="06DC3249"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[Even] before [that] was said </w:t>
      </w:r>
      <w:r>
        <w:rPr>
          <w:rFonts w:ascii="Gandhari Unicode" w:eastAsia="URW Palladio UNI" w:hAnsi="Gandhari Unicode" w:cs="e-Tamil OTC"/>
          <w:lang w:val="en-GB"/>
        </w:rPr>
        <w:t>–</w:t>
      </w:r>
      <w:r>
        <w:rPr>
          <w:rFonts w:ascii="Gandhari Unicode" w:hAnsi="Gandhari Unicode" w:cs="e-Tamil OTC"/>
          <w:lang w:val="en-GB"/>
        </w:rPr>
        <w:t xml:space="preserve"> without standing [still],</w:t>
      </w:r>
    </w:p>
    <w:p w14:paraId="4881C84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unending in desolation, for water to be transverse,</w:t>
      </w:r>
      <w:r>
        <w:rPr>
          <w:rStyle w:val="FootnoteReference1"/>
          <w:rFonts w:ascii="Gandhari Unicode" w:hAnsi="Gandhari Unicode" w:cs="e-Tamil OTC"/>
          <w:lang w:val="en-GB"/>
        </w:rPr>
        <w:footnoteReference w:id="225"/>
      </w:r>
    </w:p>
    <w:p w14:paraId="35EE0B2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did hinder the chariot, the eyes of the woman.</w:t>
      </w:r>
    </w:p>
    <w:p w14:paraId="082E1D67" w14:textId="77777777" w:rsidR="00544225" w:rsidRDefault="00544225">
      <w:pPr>
        <w:pStyle w:val="Textbody"/>
        <w:spacing w:after="0"/>
        <w:rPr>
          <w:rFonts w:ascii="Gandhari Unicode" w:hAnsi="Gandhari Unicode" w:cs="e-Tamil OTC"/>
          <w:b/>
          <w:lang w:val="en-GB"/>
        </w:rPr>
      </w:pPr>
    </w:p>
    <w:p w14:paraId="6C2AAA2B" w14:textId="77777777" w:rsidR="00544225" w:rsidRDefault="00000000">
      <w:pPr>
        <w:rPr>
          <w:rFonts w:ascii="Gandhari Unicode" w:eastAsiaTheme="majorEastAsia" w:hAnsi="Gandhari Unicode" w:cstheme="majorBidi" w:hint="eastAsia"/>
          <w:b/>
        </w:rPr>
      </w:pPr>
      <w:r>
        <w:br w:type="page"/>
      </w:r>
    </w:p>
    <w:p w14:paraId="3BCF24D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257</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சிறுகந்தன்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4C511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7342A47" w14:textId="77777777" w:rsidR="00544225" w:rsidRDefault="00544225">
      <w:pPr>
        <w:pStyle w:val="Textbody"/>
        <w:spacing w:after="29"/>
        <w:rPr>
          <w:rFonts w:ascii="Gandhari Unicode" w:hAnsi="Gandhari Unicode" w:cs="e-Tamil OTC"/>
          <w:lang w:val="en-GB"/>
        </w:rPr>
      </w:pPr>
    </w:p>
    <w:p w14:paraId="5746D8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மொராங்குத்</w:t>
      </w:r>
      <w:proofErr w:type="spellEnd"/>
    </w:p>
    <w:p w14:paraId="53DB91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தொடரிக்</w:t>
      </w:r>
      <w:proofErr w:type="spellEnd"/>
    </w:p>
    <w:p w14:paraId="2964756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p>
    <w:p w14:paraId="0DF9AB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p>
    <w:p w14:paraId="3E4332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32EB89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யிகலுந்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w:t>
      </w:r>
    </w:p>
    <w:p w14:paraId="1106116C" w14:textId="77777777" w:rsidR="00544225" w:rsidRDefault="00544225">
      <w:pPr>
        <w:pStyle w:val="Textbody"/>
        <w:spacing w:after="29"/>
        <w:rPr>
          <w:rFonts w:ascii="Gandhari Unicode" w:hAnsi="Gandhari Unicode" w:cs="e-Tamil OTC"/>
          <w:lang w:val="en-GB"/>
        </w:rPr>
      </w:pPr>
    </w:p>
    <w:p w14:paraId="30D718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C2+3,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வேகு</w:t>
      </w:r>
      <w:proofErr w:type="spellEnd"/>
      <w:r>
        <w:rPr>
          <w:rFonts w:ascii="Gandhari Unicode" w:eastAsia="URW Palladio UNI" w:hAnsi="Gandhari Unicode" w:cs="e-Tamil OTC"/>
          <w:lang w:val="en-GB"/>
        </w:rPr>
        <w:t xml:space="preserve"> C1, G1+2;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4d</w:t>
      </w:r>
      <w:r>
        <w:rPr>
          <w:rFonts w:ascii="Gandhari Unicode" w:eastAsia="URW Palladio UNI" w:hAnsi="Gandhari Unicode" w:cs="e-Tamil OTC"/>
          <w:lang w:val="en-GB"/>
        </w:rPr>
        <w:t xml:space="preserve"> </w:t>
      </w:r>
      <w:bookmarkStart w:id="360" w:name="DDE_LINK20"/>
      <w:proofErr w:type="spellStart"/>
      <w:r>
        <w:rPr>
          <w:rFonts w:ascii="Gandhari Unicode" w:eastAsia="URW Palladio UNI" w:hAnsi="Gandhari Unicode" w:cs="e-Tamil OTC"/>
          <w:lang w:val="en-GB"/>
        </w:rPr>
        <w:t>வரூ</w:t>
      </w:r>
      <w:bookmarkEnd w:id="360"/>
      <w:r>
        <w:rPr>
          <w:rFonts w:ascii="Gandhari Unicode" w:eastAsia="URW Palladio UNI" w:hAnsi="Gandhari Unicode" w:cs="e-Tamil OTC"/>
          <w:lang w:val="en-GB"/>
        </w:rPr>
        <w:t>உ</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L1, C1+3;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5bc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w:t>
      </w:r>
      <w:proofErr w:type="spellEnd"/>
      <w:r>
        <w:rPr>
          <w:rFonts w:ascii="Gandhari Unicode" w:eastAsia="URW Palladio UNI" w:hAnsi="Gandhari Unicode" w:cs="e-Tamil OTC"/>
          <w:lang w:val="en-GB"/>
        </w:rPr>
        <w:t xml:space="preserve"> L1</w:t>
      </w:r>
    </w:p>
    <w:p w14:paraId="46D89B66" w14:textId="77777777" w:rsidR="00544225" w:rsidRDefault="00544225">
      <w:pPr>
        <w:pStyle w:val="Textbody"/>
        <w:spacing w:after="29"/>
        <w:rPr>
          <w:rFonts w:ascii="Gandhari Unicode" w:hAnsi="Gandhari Unicode" w:cs="e-Tamil OTC"/>
          <w:lang w:val="en-GB"/>
        </w:rPr>
      </w:pPr>
    </w:p>
    <w:p w14:paraId="7ECE79C2"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61" w:author="Narmada Hansani Polgampalage" w:date="2023-12-07T14:13:00Z">
            <w:rPr/>
          </w:rPrChange>
        </w:rPr>
        <w:t>vēr</w:t>
      </w:r>
      <w:proofErr w:type="spellEnd"/>
      <w:r w:rsidRPr="001E7872">
        <w:rPr>
          <w:rFonts w:ascii="Gandhari Unicode" w:hAnsi="Gandhari Unicode" w:cs="e-Tamil OTC"/>
          <w:lang w:val="de-DE"/>
          <w:rPrChange w:id="362" w:author="Narmada Hansani Polgampalage" w:date="2023-12-07T14:13:00Z">
            <w:rPr/>
          </w:rPrChange>
        </w:rPr>
        <w:t xml:space="preserve">-um </w:t>
      </w:r>
      <w:proofErr w:type="spellStart"/>
      <w:r w:rsidRPr="001E7872">
        <w:rPr>
          <w:rFonts w:ascii="Gandhari Unicode" w:hAnsi="Gandhari Unicode" w:cs="e-Tamil OTC"/>
          <w:lang w:val="de-DE"/>
          <w:rPrChange w:id="363" w:author="Narmada Hansani Polgampalage" w:date="2023-12-07T14:13:00Z">
            <w:rPr/>
          </w:rPrChange>
        </w:rPr>
        <w:t>mutal</w:t>
      </w:r>
      <w:proofErr w:type="spellEnd"/>
      <w:r w:rsidRPr="001E7872">
        <w:rPr>
          <w:rFonts w:ascii="Gandhari Unicode" w:hAnsi="Gandhari Unicode" w:cs="e-Tamil OTC"/>
          <w:lang w:val="de-DE"/>
          <w:rPrChange w:id="364" w:author="Narmada Hansani Polgampalage" w:date="2023-12-07T14:13:00Z">
            <w:rPr/>
          </w:rPrChange>
        </w:rPr>
        <w:t xml:space="preserve">-um </w:t>
      </w:r>
      <w:proofErr w:type="spellStart"/>
      <w:r w:rsidRPr="001E7872">
        <w:rPr>
          <w:rFonts w:ascii="Gandhari Unicode" w:hAnsi="Gandhari Unicode" w:cs="e-Tamil OTC"/>
          <w:lang w:val="de-DE"/>
          <w:rPrChange w:id="365" w:author="Narmada Hansani Polgampalage" w:date="2023-12-07T14:13:00Z">
            <w:rPr/>
          </w:rPrChange>
        </w:rPr>
        <w:t>kōṭ</w:t>
      </w:r>
      <w:proofErr w:type="spellEnd"/>
      <w:r w:rsidRPr="001E7872">
        <w:rPr>
          <w:rFonts w:ascii="Gandhari Unicode" w:hAnsi="Gandhari Unicode" w:cs="e-Tamil OTC"/>
          <w:lang w:val="de-DE"/>
          <w:rPrChange w:id="366" w:author="Narmada Hansani Polgampalage" w:date="2023-12-07T14:13:00Z">
            <w:rPr/>
          </w:rPrChange>
        </w:rPr>
        <w:t xml:space="preserve">*-um </w:t>
      </w:r>
      <w:proofErr w:type="spellStart"/>
      <w:r w:rsidRPr="001E7872">
        <w:rPr>
          <w:rFonts w:ascii="Gandhari Unicode" w:hAnsi="Gandhari Unicode" w:cs="e-Tamil OTC"/>
          <w:lang w:val="de-DE"/>
          <w:rPrChange w:id="367" w:author="Narmada Hansani Polgampalage" w:date="2023-12-07T14:13:00Z">
            <w:rPr/>
          </w:rPrChange>
        </w:rPr>
        <w:t>or</w:t>
      </w:r>
      <w:proofErr w:type="spellEnd"/>
      <w:r w:rsidRPr="001E7872">
        <w:rPr>
          <w:rFonts w:ascii="Gandhari Unicode" w:hAnsi="Gandhari Unicode" w:cs="e-Tamil OTC"/>
          <w:lang w:val="de-DE"/>
          <w:rPrChange w:id="368" w:author="Narmada Hansani Polgampalage" w:date="2023-12-07T14:13:00Z">
            <w:rPr/>
          </w:rPrChange>
        </w:rPr>
        <w:t xml:space="preserve"> </w:t>
      </w:r>
      <w:proofErr w:type="spellStart"/>
      <w:r w:rsidRPr="001E7872">
        <w:rPr>
          <w:rFonts w:ascii="Gandhari Unicode" w:hAnsi="Gandhari Unicode" w:cs="e-Tamil OTC"/>
          <w:lang w:val="de-DE"/>
          <w:rPrChange w:id="369" w:author="Narmada Hansani Polgampalage" w:date="2023-12-07T14:13:00Z">
            <w:rPr/>
          </w:rPrChange>
        </w:rPr>
        <w:t>āṅku</w:t>
      </w:r>
      <w:proofErr w:type="spellEnd"/>
      <w:r w:rsidRPr="001E7872">
        <w:rPr>
          <w:rFonts w:ascii="Gandhari Unicode" w:hAnsi="Gandhari Unicode" w:cs="e-Tamil OTC"/>
          <w:lang w:val="de-DE"/>
          <w:rPrChange w:id="370" w:author="Narmada Hansani Polgampalage" w:date="2023-12-07T14:13:00Z">
            <w:rPr/>
          </w:rPrChange>
        </w:rPr>
        <w:t>+</w:t>
      </w:r>
    </w:p>
    <w:p w14:paraId="52220249"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71" w:author="Narmada Hansani Polgampalage" w:date="2023-12-07T14:13:00Z">
            <w:rPr/>
          </w:rPrChange>
        </w:rPr>
        <w:t>toṭutta</w:t>
      </w:r>
      <w:proofErr w:type="spellEnd"/>
      <w:r w:rsidRPr="001E7872">
        <w:rPr>
          <w:rFonts w:ascii="Gandhari Unicode" w:hAnsi="Gandhari Unicode" w:cs="e-Tamil OTC"/>
          <w:lang w:val="de-DE"/>
          <w:rPrChange w:id="372" w:author="Narmada Hansani Polgampalage" w:date="2023-12-07T14:13:00Z">
            <w:rPr/>
          </w:rPrChange>
        </w:rPr>
        <w:t xml:space="preserve"> </w:t>
      </w:r>
      <w:proofErr w:type="spellStart"/>
      <w:r w:rsidRPr="001E7872">
        <w:rPr>
          <w:rFonts w:ascii="Gandhari Unicode" w:hAnsi="Gandhari Unicode" w:cs="e-Tamil OTC"/>
          <w:lang w:val="de-DE"/>
          <w:rPrChange w:id="373" w:author="Narmada Hansani Polgampalage" w:date="2023-12-07T14:13:00Z">
            <w:rPr/>
          </w:rPrChange>
        </w:rPr>
        <w:t>pōla</w:t>
      </w:r>
      <w:proofErr w:type="spellEnd"/>
      <w:r w:rsidRPr="001E7872">
        <w:rPr>
          <w:rFonts w:ascii="Gandhari Unicode" w:hAnsi="Gandhari Unicode" w:cs="e-Tamil OTC"/>
          <w:lang w:val="de-DE"/>
          <w:rPrChange w:id="374" w:author="Narmada Hansani Polgampalage" w:date="2023-12-07T14:13:00Z">
            <w:rPr/>
          </w:rPrChange>
        </w:rPr>
        <w:t xml:space="preserve">+ </w:t>
      </w:r>
      <w:proofErr w:type="spellStart"/>
      <w:r w:rsidRPr="001E7872">
        <w:rPr>
          <w:rFonts w:ascii="Gandhari Unicode" w:hAnsi="Gandhari Unicode" w:cs="e-Tamil OTC"/>
          <w:lang w:val="de-DE"/>
          <w:rPrChange w:id="375" w:author="Narmada Hansani Polgampalage" w:date="2023-12-07T14:13:00Z">
            <w:rPr/>
          </w:rPrChange>
        </w:rPr>
        <w:t>tūṅkupu</w:t>
      </w:r>
      <w:proofErr w:type="spellEnd"/>
      <w:r w:rsidRPr="001E7872">
        <w:rPr>
          <w:rFonts w:ascii="Gandhari Unicode" w:hAnsi="Gandhari Unicode" w:cs="e-Tamil OTC"/>
          <w:lang w:val="de-DE"/>
          <w:rPrChange w:id="376" w:author="Narmada Hansani Polgampalage" w:date="2023-12-07T14:13:00Z">
            <w:rPr/>
          </w:rPrChange>
        </w:rPr>
        <w:t xml:space="preserve"> </w:t>
      </w:r>
      <w:proofErr w:type="spellStart"/>
      <w:r w:rsidRPr="001E7872">
        <w:rPr>
          <w:rFonts w:ascii="Gandhari Unicode" w:hAnsi="Gandhari Unicode" w:cs="e-Tamil OTC"/>
          <w:lang w:val="de-DE"/>
          <w:rPrChange w:id="377" w:author="Narmada Hansani Polgampalage" w:date="2023-12-07T14:13:00Z">
            <w:rPr/>
          </w:rPrChange>
        </w:rPr>
        <w:t>toṭari</w:t>
      </w:r>
      <w:proofErr w:type="spellEnd"/>
      <w:r w:rsidRPr="001E7872">
        <w:rPr>
          <w:rFonts w:ascii="Gandhari Unicode" w:hAnsi="Gandhari Unicode" w:cs="e-Tamil OTC"/>
          <w:lang w:val="de-DE"/>
          <w:rPrChange w:id="378" w:author="Narmada Hansani Polgampalage" w:date="2023-12-07T14:13:00Z">
            <w:rPr/>
          </w:rPrChange>
        </w:rPr>
        <w:t>+</w:t>
      </w:r>
    </w:p>
    <w:p w14:paraId="7DBE7944"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79" w:author="Narmada Hansani Polgampalage" w:date="2023-12-07T14:13:00Z">
            <w:rPr/>
          </w:rPrChange>
        </w:rPr>
        <w:t>kīḻ</w:t>
      </w:r>
      <w:proofErr w:type="spellEnd"/>
      <w:r w:rsidRPr="001E7872">
        <w:rPr>
          <w:rFonts w:ascii="Gandhari Unicode" w:hAnsi="Gandhari Unicode" w:cs="e-Tamil OTC"/>
          <w:lang w:val="de-DE"/>
          <w:rPrChange w:id="380" w:author="Narmada Hansani Polgampalage" w:date="2023-12-07T14:13:00Z">
            <w:rPr/>
          </w:rPrChange>
        </w:rPr>
        <w:t xml:space="preserve"> </w:t>
      </w:r>
      <w:proofErr w:type="spellStart"/>
      <w:r w:rsidRPr="001E7872">
        <w:rPr>
          <w:rFonts w:ascii="Gandhari Unicode" w:hAnsi="Gandhari Unicode" w:cs="e-Tamil OTC"/>
          <w:lang w:val="de-DE"/>
          <w:rPrChange w:id="381" w:author="Narmada Hansani Polgampalage" w:date="2023-12-07T14:13:00Z">
            <w:rPr/>
          </w:rPrChange>
        </w:rPr>
        <w:t>tāḻv</w:t>
      </w:r>
      <w:proofErr w:type="spellEnd"/>
      <w:r w:rsidRPr="001E7872">
        <w:rPr>
          <w:rFonts w:ascii="Gandhari Unicode" w:hAnsi="Gandhari Unicode" w:cs="e-Tamil OTC"/>
          <w:lang w:val="de-DE"/>
          <w:rPrChange w:id="382" w:author="Narmada Hansani Polgampalage" w:date="2023-12-07T14:13:00Z">
            <w:rPr/>
          </w:rPrChange>
        </w:rPr>
        <w:t xml:space="preserve">* </w:t>
      </w:r>
      <w:proofErr w:type="spellStart"/>
      <w:r w:rsidRPr="001E7872">
        <w:rPr>
          <w:rFonts w:ascii="Gandhari Unicode" w:hAnsi="Gandhari Unicode" w:cs="e-Tamil OTC"/>
          <w:lang w:val="de-DE"/>
          <w:rPrChange w:id="383" w:author="Narmada Hansani Polgampalage" w:date="2023-12-07T14:13:00Z">
            <w:rPr/>
          </w:rPrChange>
        </w:rPr>
        <w:t>aṉṉa</w:t>
      </w:r>
      <w:proofErr w:type="spellEnd"/>
      <w:r w:rsidRPr="001E7872">
        <w:rPr>
          <w:rFonts w:ascii="Gandhari Unicode" w:hAnsi="Gandhari Unicode" w:cs="e-Tamil OTC"/>
          <w:lang w:val="de-DE"/>
          <w:rPrChange w:id="384" w:author="Narmada Hansani Polgampalage" w:date="2023-12-07T14:13:00Z">
            <w:rPr/>
          </w:rPrChange>
        </w:rPr>
        <w:t xml:space="preserve"> </w:t>
      </w:r>
      <w:proofErr w:type="spellStart"/>
      <w:r w:rsidRPr="001E7872">
        <w:rPr>
          <w:rFonts w:ascii="Gandhari Unicode" w:hAnsi="Gandhari Unicode" w:cs="e-Tamil OTC"/>
          <w:lang w:val="de-DE"/>
          <w:rPrChange w:id="385" w:author="Narmada Hansani Polgampalage" w:date="2023-12-07T14:13:00Z">
            <w:rPr/>
          </w:rPrChange>
        </w:rPr>
        <w:t>vīḻ</w:t>
      </w:r>
      <w:proofErr w:type="spellEnd"/>
      <w:r w:rsidRPr="001E7872">
        <w:rPr>
          <w:rFonts w:ascii="Gandhari Unicode" w:hAnsi="Gandhari Unicode" w:cs="e-Tamil OTC"/>
          <w:lang w:val="de-DE"/>
          <w:rPrChange w:id="386" w:author="Narmada Hansani Polgampalage" w:date="2023-12-07T14:13:00Z">
            <w:rPr/>
          </w:rPrChange>
        </w:rPr>
        <w:t xml:space="preserve"> </w:t>
      </w:r>
      <w:proofErr w:type="spellStart"/>
      <w:r w:rsidRPr="001E7872">
        <w:rPr>
          <w:rFonts w:ascii="Gandhari Unicode" w:hAnsi="Gandhari Unicode" w:cs="e-Tamil OTC"/>
          <w:lang w:val="de-DE"/>
          <w:rPrChange w:id="387" w:author="Narmada Hansani Polgampalage" w:date="2023-12-07T14:13:00Z">
            <w:rPr/>
          </w:rPrChange>
        </w:rPr>
        <w:t>kōḷ</w:t>
      </w:r>
      <w:proofErr w:type="spellEnd"/>
      <w:r w:rsidRPr="001E7872">
        <w:rPr>
          <w:rFonts w:ascii="Gandhari Unicode" w:hAnsi="Gandhari Unicode" w:cs="e-Tamil OTC"/>
          <w:lang w:val="de-DE"/>
          <w:rPrChange w:id="388" w:author="Narmada Hansani Polgampalage" w:date="2023-12-07T14:13:00Z">
            <w:rPr/>
          </w:rPrChange>
        </w:rPr>
        <w:t xml:space="preserve"> </w:t>
      </w:r>
      <w:proofErr w:type="spellStart"/>
      <w:r w:rsidRPr="001E7872">
        <w:rPr>
          <w:rFonts w:ascii="Gandhari Unicode" w:hAnsi="Gandhari Unicode" w:cs="e-Tamil OTC"/>
          <w:lang w:val="de-DE"/>
          <w:rPrChange w:id="389" w:author="Narmada Hansani Polgampalage" w:date="2023-12-07T14:13:00Z">
            <w:rPr/>
          </w:rPrChange>
        </w:rPr>
        <w:t>palaviṉ</w:t>
      </w:r>
      <w:proofErr w:type="spellEnd"/>
    </w:p>
    <w:p w14:paraId="0F3F223D"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90" w:author="Narmada Hansani Polgampalage" w:date="2023-12-07T14:13:00Z">
            <w:rPr/>
          </w:rPrChange>
        </w:rPr>
        <w:t>ār</w:t>
      </w:r>
      <w:proofErr w:type="spellEnd"/>
      <w:r w:rsidRPr="001E7872">
        <w:rPr>
          <w:rFonts w:ascii="Gandhari Unicode" w:hAnsi="Gandhari Unicode" w:cs="e-Tamil OTC"/>
          <w:lang w:val="de-DE"/>
          <w:rPrChange w:id="391" w:author="Narmada Hansani Polgampalage" w:date="2023-12-07T14:13:00Z">
            <w:rPr/>
          </w:rPrChange>
        </w:rPr>
        <w:t xml:space="preserve"> </w:t>
      </w:r>
      <w:proofErr w:type="spellStart"/>
      <w:r w:rsidRPr="001E7872">
        <w:rPr>
          <w:rFonts w:ascii="Gandhari Unicode" w:hAnsi="Gandhari Unicode" w:cs="e-Tamil OTC"/>
          <w:lang w:val="de-DE"/>
          <w:rPrChange w:id="392" w:author="Narmada Hansani Polgampalage" w:date="2023-12-07T14:13:00Z">
            <w:rPr/>
          </w:rPrChange>
        </w:rPr>
        <w:t>kali</w:t>
      </w:r>
      <w:proofErr w:type="spellEnd"/>
      <w:r w:rsidRPr="001E7872">
        <w:rPr>
          <w:rFonts w:ascii="Gandhari Unicode" w:hAnsi="Gandhari Unicode" w:cs="e-Tamil OTC"/>
          <w:lang w:val="de-DE"/>
          <w:rPrChange w:id="393" w:author="Narmada Hansani Polgampalage" w:date="2023-12-07T14:13:00Z">
            <w:rPr/>
          </w:rPrChange>
        </w:rPr>
        <w:t xml:space="preserve"> </w:t>
      </w:r>
      <w:proofErr w:type="spellStart"/>
      <w:r w:rsidRPr="001E7872">
        <w:rPr>
          <w:rFonts w:ascii="Gandhari Unicode" w:hAnsi="Gandhari Unicode" w:cs="e-Tamil OTC"/>
          <w:lang w:val="de-DE"/>
          <w:rPrChange w:id="394" w:author="Narmada Hansani Polgampalage" w:date="2023-12-07T14:13:00Z">
            <w:rPr/>
          </w:rPrChange>
        </w:rPr>
        <w:t>veṟpaṉ</w:t>
      </w:r>
      <w:proofErr w:type="spellEnd"/>
      <w:r w:rsidRPr="001E7872">
        <w:rPr>
          <w:rFonts w:ascii="Gandhari Unicode" w:hAnsi="Gandhari Unicode" w:cs="e-Tamil OTC"/>
          <w:lang w:val="de-DE"/>
          <w:rPrChange w:id="395" w:author="Narmada Hansani Polgampalage" w:date="2023-12-07T14:13:00Z">
            <w:rPr/>
          </w:rPrChange>
        </w:rPr>
        <w:t xml:space="preserve"> </w:t>
      </w:r>
      <w:proofErr w:type="spellStart"/>
      <w:r w:rsidRPr="001E7872">
        <w:rPr>
          <w:rFonts w:ascii="Gandhari Unicode" w:hAnsi="Gandhari Unicode" w:cs="e-Tamil OTC"/>
          <w:lang w:val="de-DE"/>
          <w:rPrChange w:id="396" w:author="Narmada Hansani Polgampalage" w:date="2023-12-07T14:13:00Z">
            <w:rPr/>
          </w:rPrChange>
        </w:rPr>
        <w:t>varu-toṟum</w:t>
      </w:r>
      <w:proofErr w:type="spellEnd"/>
      <w:r w:rsidRPr="001E7872">
        <w:rPr>
          <w:rFonts w:ascii="Gandhari Unicode" w:hAnsi="Gandhari Unicode" w:cs="e-Tamil OTC"/>
          <w:lang w:val="de-DE"/>
          <w:rPrChange w:id="397" w:author="Narmada Hansani Polgampalage" w:date="2023-12-07T14:13:00Z">
            <w:rPr/>
          </w:rPrChange>
        </w:rPr>
        <w:t xml:space="preserve"> </w:t>
      </w:r>
      <w:proofErr w:type="spellStart"/>
      <w:r w:rsidRPr="001E7872">
        <w:rPr>
          <w:rFonts w:ascii="Gandhari Unicode" w:hAnsi="Gandhari Unicode" w:cs="e-Tamil OTC"/>
          <w:lang w:val="de-DE"/>
          <w:rPrChange w:id="398" w:author="Narmada Hansani Polgampalage" w:date="2023-12-07T14:13:00Z">
            <w:rPr/>
          </w:rPrChange>
        </w:rPr>
        <w:t>varūum</w:t>
      </w:r>
      <w:proofErr w:type="spellEnd"/>
    </w:p>
    <w:p w14:paraId="04112D72"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399" w:author="Narmada Hansani Polgampalage" w:date="2023-12-07T14:13:00Z">
            <w:rPr/>
          </w:rPrChange>
        </w:rPr>
        <w:t>akaliṉum</w:t>
      </w:r>
      <w:proofErr w:type="spellEnd"/>
      <w:r w:rsidRPr="001E7872">
        <w:rPr>
          <w:rFonts w:ascii="Gandhari Unicode" w:hAnsi="Gandhari Unicode" w:cs="e-Tamil OTC"/>
          <w:lang w:val="de-DE"/>
          <w:rPrChange w:id="400" w:author="Narmada Hansani Polgampalage" w:date="2023-12-07T14:13:00Z">
            <w:rPr/>
          </w:rPrChange>
        </w:rPr>
        <w:t xml:space="preserve"> </w:t>
      </w:r>
      <w:proofErr w:type="spellStart"/>
      <w:r w:rsidRPr="001E7872">
        <w:rPr>
          <w:rFonts w:ascii="Gandhari Unicode" w:hAnsi="Gandhari Unicode" w:cs="e-Tamil OTC"/>
          <w:lang w:val="de-DE"/>
          <w:rPrChange w:id="401" w:author="Narmada Hansani Polgampalage" w:date="2023-12-07T14:13:00Z">
            <w:rPr/>
          </w:rPrChange>
        </w:rPr>
        <w:t>akalāt</w:t>
      </w:r>
      <w:proofErr w:type="spellEnd"/>
      <w:r w:rsidRPr="001E7872">
        <w:rPr>
          <w:rFonts w:ascii="Gandhari Unicode" w:hAnsi="Gandhari Unicode" w:cs="e-Tamil OTC"/>
          <w:lang w:val="de-DE"/>
          <w:rPrChange w:id="402" w:author="Narmada Hansani Polgampalage" w:date="2023-12-07T14:13:00Z">
            <w:rPr/>
          </w:rPrChange>
        </w:rPr>
        <w:t xml:space="preserve">* </w:t>
      </w:r>
      <w:proofErr w:type="spellStart"/>
      <w:r w:rsidRPr="001E7872">
        <w:rPr>
          <w:rFonts w:ascii="Gandhari Unicode" w:hAnsi="Gandhari Unicode" w:cs="e-Tamil OTC"/>
          <w:lang w:val="de-DE"/>
          <w:rPrChange w:id="403" w:author="Narmada Hansani Polgampalage" w:date="2023-12-07T14:13:00Z">
            <w:rPr/>
          </w:rPrChange>
        </w:rPr>
        <w:t>āki</w:t>
      </w:r>
      <w:proofErr w:type="spellEnd"/>
    </w:p>
    <w:p w14:paraId="22091322"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404" w:author="Narmada Hansani Polgampalage" w:date="2023-12-07T14:13:00Z">
            <w:rPr/>
          </w:rPrChange>
        </w:rPr>
        <w:t>~</w:t>
      </w:r>
      <w:proofErr w:type="spellStart"/>
      <w:r w:rsidRPr="001E7872">
        <w:rPr>
          <w:rFonts w:ascii="Gandhari Unicode" w:hAnsi="Gandhari Unicode" w:cs="e-Tamil OTC"/>
          <w:lang w:val="de-DE"/>
          <w:rPrChange w:id="405" w:author="Narmada Hansani Polgampalage" w:date="2023-12-07T14:13:00Z">
            <w:rPr/>
          </w:rPrChange>
        </w:rPr>
        <w:t>ikalum</w:t>
      </w:r>
      <w:proofErr w:type="spellEnd"/>
      <w:r w:rsidRPr="001E7872">
        <w:rPr>
          <w:rFonts w:ascii="Gandhari Unicode" w:hAnsi="Gandhari Unicode" w:cs="e-Tamil OTC"/>
          <w:lang w:val="de-DE"/>
          <w:rPrChange w:id="406" w:author="Narmada Hansani Polgampalage" w:date="2023-12-07T14:13:00Z">
            <w:rPr/>
          </w:rPrChange>
        </w:rPr>
        <w:t xml:space="preserve"> </w:t>
      </w:r>
      <w:proofErr w:type="spellStart"/>
      <w:r w:rsidRPr="001E7872">
        <w:rPr>
          <w:rFonts w:ascii="Gandhari Unicode" w:hAnsi="Gandhari Unicode" w:cs="e-Tamil OTC"/>
          <w:lang w:val="de-DE"/>
          <w:rPrChange w:id="407" w:author="Narmada Hansani Polgampalage" w:date="2023-12-07T14:13:00Z">
            <w:rPr/>
          </w:rPrChange>
        </w:rPr>
        <w:t>tōḻi</w:t>
      </w:r>
      <w:proofErr w:type="spellEnd"/>
      <w:r w:rsidRPr="001E7872">
        <w:rPr>
          <w:rFonts w:ascii="Gandhari Unicode" w:hAnsi="Gandhari Unicode" w:cs="e-Tamil OTC"/>
          <w:lang w:val="de-DE"/>
          <w:rPrChange w:id="408" w:author="Narmada Hansani Polgampalage" w:date="2023-12-07T14:13:00Z">
            <w:rPr/>
          </w:rPrChange>
        </w:rPr>
        <w:t xml:space="preserve"> </w:t>
      </w:r>
      <w:proofErr w:type="spellStart"/>
      <w:r w:rsidRPr="001E7872">
        <w:rPr>
          <w:rFonts w:ascii="Gandhari Unicode" w:hAnsi="Gandhari Unicode" w:cs="e-Tamil OTC"/>
          <w:lang w:val="de-DE"/>
          <w:rPrChange w:id="409" w:author="Narmada Hansani Polgampalage" w:date="2023-12-07T14:13:00Z">
            <w:rPr/>
          </w:rPrChange>
        </w:rPr>
        <w:t>nam</w:t>
      </w:r>
      <w:proofErr w:type="spellEnd"/>
      <w:r w:rsidRPr="001E7872">
        <w:rPr>
          <w:rFonts w:ascii="Gandhari Unicode" w:hAnsi="Gandhari Unicode" w:cs="e-Tamil OTC"/>
          <w:lang w:val="de-DE"/>
          <w:rPrChange w:id="410" w:author="Narmada Hansani Polgampalage" w:date="2023-12-07T14:13:00Z">
            <w:rPr/>
          </w:rPrChange>
        </w:rPr>
        <w:t xml:space="preserve"> </w:t>
      </w:r>
      <w:proofErr w:type="spellStart"/>
      <w:r w:rsidRPr="001E7872">
        <w:rPr>
          <w:rFonts w:ascii="Gandhari Unicode" w:hAnsi="Gandhari Unicode" w:cs="e-Tamil OTC"/>
          <w:lang w:val="de-DE"/>
          <w:rPrChange w:id="411" w:author="Narmada Hansani Polgampalage" w:date="2023-12-07T14:13:00Z">
            <w:rPr/>
          </w:rPrChange>
        </w:rPr>
        <w:t>kāmattu</w:t>
      </w:r>
      <w:proofErr w:type="spellEnd"/>
      <w:r w:rsidRPr="001E7872">
        <w:rPr>
          <w:rFonts w:ascii="Gandhari Unicode" w:hAnsi="Gandhari Unicode" w:cs="e-Tamil OTC"/>
          <w:lang w:val="de-DE"/>
          <w:rPrChange w:id="412" w:author="Narmada Hansani Polgampalage" w:date="2023-12-07T14:13:00Z">
            <w:rPr/>
          </w:rPrChange>
        </w:rPr>
        <w:t xml:space="preserve">+ </w:t>
      </w:r>
      <w:proofErr w:type="spellStart"/>
      <w:r w:rsidRPr="001E7872">
        <w:rPr>
          <w:rFonts w:ascii="Gandhari Unicode" w:hAnsi="Gandhari Unicode" w:cs="e-Tamil OTC"/>
          <w:lang w:val="de-DE"/>
          <w:rPrChange w:id="413" w:author="Narmada Hansani Polgampalage" w:date="2023-12-07T14:13:00Z">
            <w:rPr/>
          </w:rPrChange>
        </w:rPr>
        <w:t>pakai</w:t>
      </w:r>
      <w:proofErr w:type="spellEnd"/>
      <w:r w:rsidRPr="001E7872">
        <w:rPr>
          <w:rFonts w:ascii="Gandhari Unicode" w:hAnsi="Gandhari Unicode" w:cs="e-Tamil OTC"/>
          <w:lang w:val="de-DE"/>
          <w:rPrChange w:id="414" w:author="Narmada Hansani Polgampalage" w:date="2023-12-07T14:13:00Z">
            <w:rPr/>
          </w:rPrChange>
        </w:rPr>
        <w:t>-~ē.</w:t>
      </w:r>
    </w:p>
    <w:p w14:paraId="512FB2FA" w14:textId="77777777" w:rsidR="00544225" w:rsidRDefault="00544225">
      <w:pPr>
        <w:pStyle w:val="Textbody"/>
        <w:spacing w:after="29" w:line="260" w:lineRule="exact"/>
        <w:rPr>
          <w:rFonts w:ascii="Gandhari Unicode" w:hAnsi="Gandhari Unicode" w:cs="e-Tamil OTC"/>
          <w:lang w:val="de-DE"/>
        </w:rPr>
      </w:pPr>
    </w:p>
    <w:p w14:paraId="2DF2006E" w14:textId="77777777" w:rsidR="00544225" w:rsidRDefault="00544225">
      <w:pPr>
        <w:pStyle w:val="Textbody"/>
        <w:spacing w:after="29" w:line="260" w:lineRule="exact"/>
        <w:rPr>
          <w:rFonts w:ascii="Gandhari Unicode" w:hAnsi="Gandhari Unicode" w:cs="e-Tamil OTC"/>
          <w:lang w:val="de-DE"/>
        </w:rPr>
      </w:pPr>
    </w:p>
    <w:p w14:paraId="38074D1C" w14:textId="77777777" w:rsidR="00544225" w:rsidRDefault="00000000">
      <w:pPr>
        <w:pStyle w:val="Textbody"/>
        <w:spacing w:after="29" w:line="260" w:lineRule="exact"/>
        <w:rPr>
          <w:rFonts w:ascii="Gandhari Unicode" w:hAnsi="Gandhari Unicode" w:cs="e-Tamil OTC"/>
          <w:lang w:val="de-DE"/>
        </w:rPr>
      </w:pPr>
      <w:r w:rsidRPr="001E7872">
        <w:rPr>
          <w:lang w:val="de-DE"/>
          <w:rPrChange w:id="415" w:author="Narmada Hansani Polgampalage" w:date="2023-12-07T14:13:00Z">
            <w:rPr/>
          </w:rPrChange>
        </w:rPr>
        <w:br w:type="page"/>
      </w:r>
    </w:p>
    <w:p w14:paraId="0B25FA2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announced marriage.</w:t>
      </w:r>
    </w:p>
    <w:p w14:paraId="4AFA4883" w14:textId="77777777" w:rsidR="00544225" w:rsidRDefault="00544225">
      <w:pPr>
        <w:pStyle w:val="Textbody"/>
        <w:spacing w:after="29" w:line="260" w:lineRule="exact"/>
        <w:rPr>
          <w:rFonts w:ascii="Gandhari Unicode" w:hAnsi="Gandhari Unicode" w:cs="e-Tamil OTC"/>
          <w:lang w:val="en-GB"/>
        </w:rPr>
      </w:pPr>
    </w:p>
    <w:p w14:paraId="7EBCB9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root</w:t>
      </w:r>
      <w:r>
        <w:rPr>
          <w:rFonts w:ascii="Gandhari Unicode" w:hAnsi="Gandhari Unicode" w:cs="e-Tamil OTC"/>
          <w:position w:val="6"/>
          <w:lang w:val="en-GB"/>
        </w:rPr>
        <w:t>um</w:t>
      </w:r>
      <w:r>
        <w:rPr>
          <w:rFonts w:ascii="Gandhari Unicode" w:hAnsi="Gandhari Unicode" w:cs="e-Tamil OTC"/>
          <w:lang w:val="en-GB"/>
        </w:rPr>
        <w:t xml:space="preserve"> base</w:t>
      </w:r>
      <w:r>
        <w:rPr>
          <w:rFonts w:ascii="Gandhari Unicode" w:hAnsi="Gandhari Unicode" w:cs="e-Tamil OTC"/>
          <w:position w:val="6"/>
          <w:lang w:val="en-GB"/>
        </w:rPr>
        <w:t>um</w:t>
      </w:r>
      <w:r>
        <w:rPr>
          <w:rFonts w:ascii="Gandhari Unicode" w:hAnsi="Gandhari Unicode" w:cs="e-Tamil OTC"/>
          <w:lang w:val="en-GB"/>
        </w:rPr>
        <w:t xml:space="preserve"> branch</w:t>
      </w:r>
      <w:r>
        <w:rPr>
          <w:rFonts w:ascii="Gandhari Unicode" w:hAnsi="Gandhari Unicode" w:cs="e-Tamil OTC"/>
          <w:position w:val="6"/>
          <w:lang w:val="en-GB"/>
        </w:rPr>
        <w:t>um</w:t>
      </w:r>
      <w:r>
        <w:rPr>
          <w:rFonts w:ascii="Gandhari Unicode" w:hAnsi="Gandhari Unicode" w:cs="e-Tamil OTC"/>
          <w:lang w:val="en-GB"/>
        </w:rPr>
        <w:t xml:space="preserve"> one like</w:t>
      </w:r>
    </w:p>
    <w:p w14:paraId="29153F4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linked- be-similar hung </w:t>
      </w:r>
      <w:proofErr w:type="gramStart"/>
      <w:r>
        <w:rPr>
          <w:rFonts w:ascii="Gandhari Unicode" w:hAnsi="Gandhari Unicode" w:cs="e-Tamil OTC"/>
          <w:lang w:val="en-GB"/>
        </w:rPr>
        <w:t>linked</w:t>
      </w:r>
      <w:proofErr w:type="gramEnd"/>
    </w:p>
    <w:p w14:paraId="2F289E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below hanging-down like descend- bundle jack-</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445DC73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become-full- bustle mountain-he come-ever coming-</w:t>
      </w:r>
    </w:p>
    <w:p w14:paraId="5CB089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depart-if-even depart-not become(abs.)</w:t>
      </w:r>
    </w:p>
    <w:p w14:paraId="7B85E2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being-hostile- friend our- desire- enemy</w:t>
      </w:r>
      <w:r>
        <w:rPr>
          <w:rStyle w:val="FootnoteReference1"/>
          <w:rFonts w:ascii="Gandhari Unicode" w:hAnsi="Gandhari Unicode" w:cs="e-Tamil OTC"/>
          <w:lang w:val="en-GB"/>
        </w:rPr>
        <w:footnoteReference w:id="226"/>
      </w:r>
      <w:del w:id="416" w:author="Narmada Hansani Polgampalage" w:date="2023-11-22T19:17:00Z">
        <w:r>
          <w:rPr>
            <w:rFonts w:ascii="Gandhari Unicode" w:hAnsi="Gandhari Unicode" w:cs="e-Tamil OTC"/>
            <w:position w:val="6"/>
            <w:lang w:val="en-GB"/>
          </w:rPr>
          <w:delText>ē</w:delText>
        </w:r>
        <w:r>
          <w:rPr>
            <w:rFonts w:ascii="Gandhari Unicode" w:hAnsi="Gandhari Unicode" w:cs="e-Tamil OTC"/>
            <w:lang w:val="en-GB"/>
          </w:rPr>
          <w:delText>∞</w:delText>
        </w:r>
      </w:del>
    </w:p>
    <w:p w14:paraId="5A3C21FE" w14:textId="77777777" w:rsidR="00544225" w:rsidRDefault="00544225">
      <w:pPr>
        <w:pStyle w:val="Textbody"/>
        <w:spacing w:after="29"/>
        <w:rPr>
          <w:rFonts w:ascii="Gandhari Unicode" w:hAnsi="Gandhari Unicode" w:cs="e-Tamil OTC"/>
          <w:lang w:val="en-GB"/>
        </w:rPr>
      </w:pPr>
    </w:p>
    <w:p w14:paraId="4FF10130" w14:textId="77777777" w:rsidR="00544225" w:rsidRDefault="00544225">
      <w:pPr>
        <w:pStyle w:val="Textbody"/>
        <w:spacing w:after="29"/>
        <w:rPr>
          <w:rFonts w:ascii="Gandhari Unicode" w:hAnsi="Gandhari Unicode" w:cs="e-Tamil OTC"/>
          <w:lang w:val="en-GB"/>
        </w:rPr>
      </w:pPr>
    </w:p>
    <w:p w14:paraId="6BC768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Ever when the man from the bustling</w:t>
      </w:r>
      <w:r>
        <w:rPr>
          <w:rStyle w:val="FootnoteReference1"/>
          <w:rFonts w:ascii="Gandhari Unicode" w:hAnsi="Gandhari Unicode" w:cs="e-Tamil OTC"/>
          <w:lang w:val="en-GB"/>
        </w:rPr>
        <w:footnoteReference w:id="227"/>
      </w:r>
      <w:r>
        <w:rPr>
          <w:rFonts w:ascii="Gandhari Unicode" w:hAnsi="Gandhari Unicode" w:cs="e-Tamil OTC"/>
          <w:lang w:val="en-GB"/>
        </w:rPr>
        <w:t xml:space="preserve"> mountain comes,</w:t>
      </w:r>
    </w:p>
    <w:p w14:paraId="5BF55D9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jack trees with descending bundles</w:t>
      </w:r>
      <w:r>
        <w:rPr>
          <w:rStyle w:val="FootnoteReference1"/>
          <w:rFonts w:ascii="Gandhari Unicode" w:hAnsi="Gandhari Unicode" w:cs="e-Tamil OTC"/>
          <w:lang w:val="en-GB"/>
        </w:rPr>
        <w:footnoteReference w:id="228"/>
      </w:r>
    </w:p>
    <w:p w14:paraId="6F146DC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if hanging down to the ground</w:t>
      </w:r>
      <w:r>
        <w:rPr>
          <w:rStyle w:val="FootnoteReference1"/>
          <w:rFonts w:ascii="Gandhari Unicode" w:hAnsi="Gandhari Unicode" w:cs="e-Tamil OTC"/>
          <w:lang w:val="en-GB"/>
        </w:rPr>
        <w:footnoteReference w:id="229"/>
      </w:r>
      <w:r>
        <w:rPr>
          <w:rFonts w:ascii="Gandhari Unicode" w:hAnsi="Gandhari Unicode" w:cs="e-Tamil OTC"/>
          <w:lang w:val="en-GB"/>
        </w:rPr>
        <w:t>,</w:t>
      </w:r>
    </w:p>
    <w:p w14:paraId="7DC54CA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hanging [and] linked [to each other] as </w:t>
      </w:r>
      <w:proofErr w:type="gramStart"/>
      <w:r>
        <w:rPr>
          <w:rFonts w:ascii="Gandhari Unicode" w:hAnsi="Gandhari Unicode" w:cs="e-Tamil OTC"/>
          <w:lang w:val="en-GB"/>
        </w:rPr>
        <w:t>if</w:t>
      </w:r>
      <w:proofErr w:type="gramEnd"/>
    </w:p>
    <w:p w14:paraId="151A9430"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root and base and branch were linked into one,</w:t>
      </w:r>
      <w:r>
        <w:rPr>
          <w:rStyle w:val="FootnoteReference1"/>
          <w:rFonts w:ascii="Gandhari Unicode" w:hAnsi="Gandhari Unicode" w:cs="e-Tamil OTC"/>
          <w:lang w:val="en-GB"/>
        </w:rPr>
        <w:footnoteReference w:id="230"/>
      </w:r>
    </w:p>
    <w:p w14:paraId="37B3B01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comes our enemy [in the form] of desire</w:t>
      </w:r>
      <w:r>
        <w:rPr>
          <w:rStyle w:val="FootnoteReference1"/>
          <w:rFonts w:ascii="Gandhari Unicode" w:hAnsi="Gandhari Unicode" w:cs="e-Tamil OTC"/>
          <w:lang w:val="en-GB"/>
        </w:rPr>
        <w:footnoteReference w:id="231"/>
      </w:r>
      <w:r>
        <w:rPr>
          <w:rFonts w:ascii="Gandhari Unicode" w:hAnsi="Gandhari Unicode" w:cs="e-Tamil OTC"/>
          <w:lang w:val="en-GB"/>
        </w:rPr>
        <w:t>, friend, which is hostile,</w:t>
      </w:r>
    </w:p>
    <w:p w14:paraId="0377DE4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being one not to depart, when [he] departs.</w:t>
      </w:r>
    </w:p>
    <w:p w14:paraId="2896A41B" w14:textId="77777777" w:rsidR="00544225" w:rsidRDefault="00544225">
      <w:pPr>
        <w:pStyle w:val="Textbody"/>
        <w:spacing w:after="0"/>
        <w:rPr>
          <w:rFonts w:ascii="Gandhari Unicode" w:hAnsi="Gandhari Unicode" w:cs="e-Tamil OTC"/>
          <w:b/>
          <w:lang w:val="en-GB"/>
        </w:rPr>
      </w:pPr>
    </w:p>
    <w:p w14:paraId="36226BA3" w14:textId="77777777" w:rsidR="00544225" w:rsidRDefault="00000000">
      <w:pPr>
        <w:rPr>
          <w:rFonts w:ascii="Gandhari Unicode" w:eastAsiaTheme="majorEastAsia" w:hAnsi="Gandhari Unicode" w:cstheme="majorBidi" w:hint="eastAsia"/>
          <w:b/>
        </w:rPr>
      </w:pPr>
      <w:r>
        <w:br w:type="page"/>
      </w:r>
    </w:p>
    <w:p w14:paraId="61881F2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E2044A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 xml:space="preserve">. 2.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நேர்ந்ததூஉமாம்</w:t>
      </w:r>
      <w:proofErr w:type="spellEnd"/>
      <w:r>
        <w:rPr>
          <w:rFonts w:ascii="Gandhari Unicode" w:hAnsi="Gandhari Unicode" w:cs="e-Tamil OTC"/>
          <w:lang w:val="en-GB"/>
        </w:rPr>
        <w:t>.</w:t>
      </w:r>
    </w:p>
    <w:p w14:paraId="76F6B5EC" w14:textId="77777777" w:rsidR="00544225" w:rsidRDefault="00544225">
      <w:pPr>
        <w:pStyle w:val="Textbody"/>
        <w:spacing w:after="29"/>
        <w:rPr>
          <w:rFonts w:ascii="Gandhari Unicode" w:hAnsi="Gandhari Unicode" w:cs="e-Tamil OTC"/>
          <w:lang w:val="en-GB"/>
        </w:rPr>
      </w:pPr>
    </w:p>
    <w:p w14:paraId="71AE17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p>
    <w:p w14:paraId="3EBD9C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காவிரிப்</w:t>
      </w:r>
      <w:proofErr w:type="spellEnd"/>
    </w:p>
    <w:p w14:paraId="0B1D6C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p>
    <w:p w14:paraId="02DDF1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வேந்துகோட்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டியானைச்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சேந்தன்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றந்தை</w:t>
      </w:r>
      <w:proofErr w:type="spellEnd"/>
    </w:p>
    <w:p w14:paraId="177DE38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யரியரி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லம்புக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விளங்கோட்டு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வேட்டை</w:t>
      </w:r>
      <w:proofErr w:type="spellEnd"/>
    </w:p>
    <w:p w14:paraId="538E3E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பெருமக</w:t>
      </w:r>
      <w:proofErr w:type="spellEnd"/>
    </w:p>
    <w:p w14:paraId="12EEAC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டன்னவிவள்</w:t>
      </w:r>
      <w:proofErr w:type="spellEnd"/>
    </w:p>
    <w:p w14:paraId="694EEF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கண்டே</w:t>
      </w:r>
      <w:proofErr w:type="spellEnd"/>
      <w:r>
        <w:rPr>
          <w:rFonts w:ascii="Gandhari Unicode" w:hAnsi="Gandhari Unicode" w:cs="e-Tamil OTC"/>
          <w:lang w:val="en-GB"/>
        </w:rPr>
        <w:t>.</w:t>
      </w:r>
    </w:p>
    <w:p w14:paraId="143C00C7" w14:textId="77777777" w:rsidR="00544225" w:rsidRDefault="00544225">
      <w:pPr>
        <w:pStyle w:val="Textbody"/>
        <w:spacing w:after="29"/>
        <w:rPr>
          <w:rFonts w:ascii="Gandhari Unicode" w:hAnsi="Gandhari Unicode" w:cs="e-Tamil OTC"/>
          <w:lang w:val="en-GB"/>
        </w:rPr>
      </w:pPr>
    </w:p>
    <w:p w14:paraId="5CF686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யல்லரா</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மணித்த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னுறந்தை</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3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யரிய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விளங்கோட்டு</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bookmarkStart w:id="417" w:name="DDE_LINK72"/>
      <w:proofErr w:type="spellStart"/>
      <w:r>
        <w:rPr>
          <w:rFonts w:ascii="Gandhari Unicode" w:hAnsi="Gandhari Unicode" w:cs="e-Tamil OTC"/>
          <w:lang w:val="en-GB"/>
        </w:rPr>
        <w:t>யரியலம்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னந்தோட்டு</w:t>
      </w:r>
      <w:bookmarkEnd w:id="417"/>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னங்கோட்டு</w:t>
      </w:r>
      <w:proofErr w:type="spellEnd"/>
      <w:r>
        <w:rPr>
          <w:rFonts w:ascii="Gandhari Unicode" w:hAnsi="Gandhari Unicode" w:cs="e-Tamil OTC"/>
          <w:lang w:val="en-GB"/>
        </w:rPr>
        <w:t xml:space="preserve">) C2v+2v(),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233"/>
      </w:r>
      <w:r>
        <w:rPr>
          <w:rFonts w:ascii="Gandhari Unicode" w:hAnsi="Gandhari Unicode" w:cs="e-Tamil OTC"/>
          <w:lang w:val="en-GB"/>
        </w:rPr>
        <w:t xml:space="preserve"> [line 5 originally missing in C2]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நிரைய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தொலைதல்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AT, VP, ER; </w:t>
      </w:r>
      <w:bookmarkStart w:id="418" w:name="DDE_LINK33"/>
      <w:proofErr w:type="spellStart"/>
      <w:r>
        <w:rPr>
          <w:rFonts w:ascii="Gandhari Unicode" w:hAnsi="Gandhari Unicode" w:cs="e-Tamil OTC"/>
          <w:lang w:val="en-GB"/>
        </w:rPr>
        <w:t>தொழுதன</w:t>
      </w:r>
      <w:bookmarkEnd w:id="418"/>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34"/>
      </w:r>
    </w:p>
    <w:p w14:paraId="788227B8" w14:textId="77777777" w:rsidR="00544225" w:rsidRDefault="00544225">
      <w:pPr>
        <w:pStyle w:val="Textbody"/>
        <w:spacing w:after="29"/>
        <w:rPr>
          <w:rFonts w:ascii="Gandhari Unicode" w:hAnsi="Gandhari Unicode" w:cs="e-Tamil OTC"/>
          <w:lang w:val="en-GB"/>
        </w:rPr>
      </w:pPr>
    </w:p>
    <w:p w14:paraId="343AAD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tār</w:t>
      </w:r>
      <w:proofErr w:type="spellEnd"/>
      <w:r>
        <w:rPr>
          <w:rFonts w:ascii="Gandhari Unicode" w:hAnsi="Gandhari Unicode" w:cs="e-Tamil OTC"/>
          <w:lang w:val="en-GB"/>
        </w:rPr>
        <w:t>-ē</w:t>
      </w:r>
    </w:p>
    <w:p w14:paraId="4A10015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ākiṉṟ</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peruma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kāviri</w:t>
      </w:r>
      <w:proofErr w:type="spellEnd"/>
      <w:r>
        <w:rPr>
          <w:rFonts w:ascii="Gandhari Unicode" w:hAnsi="Gandhari Unicode" w:cs="e-Tamil OTC"/>
          <w:lang w:val="en-GB"/>
        </w:rPr>
        <w:t>+</w:t>
      </w:r>
    </w:p>
    <w:p w14:paraId="631004E0"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19" w:author="Narmada Hansani Polgampalage" w:date="2023-12-07T14:13:00Z">
            <w:rPr/>
          </w:rPrChange>
        </w:rPr>
        <w:t>palar</w:t>
      </w:r>
      <w:proofErr w:type="spellEnd"/>
      <w:r w:rsidRPr="001E7872">
        <w:rPr>
          <w:rFonts w:ascii="Gandhari Unicode" w:hAnsi="Gandhari Unicode" w:cs="e-Tamil OTC"/>
          <w:lang w:val="de-DE"/>
          <w:rPrChange w:id="420" w:author="Narmada Hansani Polgampalage" w:date="2023-12-07T14:13:00Z">
            <w:rPr/>
          </w:rPrChange>
        </w:rPr>
        <w:t xml:space="preserve"> </w:t>
      </w:r>
      <w:proofErr w:type="spellStart"/>
      <w:r w:rsidRPr="001E7872">
        <w:rPr>
          <w:rFonts w:ascii="Gandhari Unicode" w:hAnsi="Gandhari Unicode" w:cs="e-Tamil OTC"/>
          <w:lang w:val="de-DE"/>
          <w:rPrChange w:id="421" w:author="Narmada Hansani Polgampalage" w:date="2023-12-07T14:13:00Z">
            <w:rPr/>
          </w:rPrChange>
        </w:rPr>
        <w:t>āṭu</w:t>
      </w:r>
      <w:proofErr w:type="spellEnd"/>
      <w:r w:rsidRPr="001E7872">
        <w:rPr>
          <w:rFonts w:ascii="Gandhari Unicode" w:hAnsi="Gandhari Unicode" w:cs="e-Tamil OTC"/>
          <w:lang w:val="de-DE"/>
          <w:rPrChange w:id="422" w:author="Narmada Hansani Polgampalage" w:date="2023-12-07T14:13:00Z">
            <w:rPr/>
          </w:rPrChange>
        </w:rPr>
        <w:t xml:space="preserve"> </w:t>
      </w:r>
      <w:proofErr w:type="spellStart"/>
      <w:r w:rsidRPr="001E7872">
        <w:rPr>
          <w:rFonts w:ascii="Gandhari Unicode" w:hAnsi="Gandhari Unicode" w:cs="e-Tamil OTC"/>
          <w:lang w:val="de-DE"/>
          <w:rPrChange w:id="423" w:author="Narmada Hansani Polgampalage" w:date="2023-12-07T14:13:00Z">
            <w:rPr/>
          </w:rPrChange>
        </w:rPr>
        <w:t>perum</w:t>
      </w:r>
      <w:proofErr w:type="spellEnd"/>
      <w:r w:rsidRPr="001E7872">
        <w:rPr>
          <w:rFonts w:ascii="Gandhari Unicode" w:hAnsi="Gandhari Unicode" w:cs="e-Tamil OTC"/>
          <w:lang w:val="de-DE"/>
          <w:rPrChange w:id="424" w:author="Narmada Hansani Polgampalage" w:date="2023-12-07T14:13:00Z">
            <w:rPr/>
          </w:rPrChange>
        </w:rPr>
        <w:t xml:space="preserve"> </w:t>
      </w:r>
      <w:proofErr w:type="spellStart"/>
      <w:r w:rsidRPr="001E7872">
        <w:rPr>
          <w:rFonts w:ascii="Gandhari Unicode" w:hAnsi="Gandhari Unicode" w:cs="e-Tamil OTC"/>
          <w:lang w:val="de-DE"/>
          <w:rPrChange w:id="425" w:author="Narmada Hansani Polgampalage" w:date="2023-12-07T14:13:00Z">
            <w:rPr/>
          </w:rPrChange>
        </w:rPr>
        <w:t>tuṟai</w:t>
      </w:r>
      <w:proofErr w:type="spellEnd"/>
      <w:r w:rsidRPr="001E7872">
        <w:rPr>
          <w:rFonts w:ascii="Gandhari Unicode" w:hAnsi="Gandhari Unicode" w:cs="e-Tamil OTC"/>
          <w:lang w:val="de-DE"/>
          <w:rPrChange w:id="426" w:author="Narmada Hansani Polgampalage" w:date="2023-12-07T14:13:00Z">
            <w:rPr/>
          </w:rPrChange>
        </w:rPr>
        <w:t xml:space="preserve"> </w:t>
      </w:r>
      <w:proofErr w:type="spellStart"/>
      <w:r w:rsidRPr="001E7872">
        <w:rPr>
          <w:rFonts w:ascii="Gandhari Unicode" w:hAnsi="Gandhari Unicode" w:cs="e-Tamil OTC"/>
          <w:lang w:val="de-DE"/>
          <w:rPrChange w:id="427" w:author="Narmada Hansani Polgampalage" w:date="2023-12-07T14:13:00Z">
            <w:rPr/>
          </w:rPrChange>
        </w:rPr>
        <w:t>marutoṭu</w:t>
      </w:r>
      <w:proofErr w:type="spellEnd"/>
      <w:r w:rsidRPr="001E7872">
        <w:rPr>
          <w:rFonts w:ascii="Gandhari Unicode" w:hAnsi="Gandhari Unicode" w:cs="e-Tamil OTC"/>
          <w:lang w:val="de-DE"/>
          <w:rPrChange w:id="428" w:author="Narmada Hansani Polgampalage" w:date="2023-12-07T14:13:00Z">
            <w:rPr/>
          </w:rPrChange>
        </w:rPr>
        <w:t xml:space="preserve"> </w:t>
      </w:r>
      <w:proofErr w:type="spellStart"/>
      <w:r w:rsidRPr="001E7872">
        <w:rPr>
          <w:rFonts w:ascii="Gandhari Unicode" w:hAnsi="Gandhari Unicode" w:cs="e-Tamil OTC"/>
          <w:lang w:val="de-DE"/>
          <w:rPrChange w:id="429" w:author="Narmada Hansani Polgampalage" w:date="2023-12-07T14:13:00Z">
            <w:rPr/>
          </w:rPrChange>
        </w:rPr>
        <w:t>piṇitta</w:t>
      </w:r>
      <w:proofErr w:type="spellEnd"/>
    </w:p>
    <w:p w14:paraId="7897EDE6"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430" w:author="Narmada Hansani Polgampalage" w:date="2023-12-07T14:13:00Z">
            <w:rPr/>
          </w:rPrChange>
        </w:rPr>
        <w:t>~</w:t>
      </w:r>
      <w:proofErr w:type="spellStart"/>
      <w:r w:rsidRPr="001E7872">
        <w:rPr>
          <w:rFonts w:ascii="Gandhari Unicode" w:hAnsi="Gandhari Unicode" w:cs="e-Tamil OTC"/>
          <w:lang w:val="de-DE"/>
          <w:rPrChange w:id="431" w:author="Narmada Hansani Polgampalage" w:date="2023-12-07T14:13:00Z">
            <w:rPr/>
          </w:rPrChange>
        </w:rPr>
        <w:t>ēntu</w:t>
      </w:r>
      <w:proofErr w:type="spellEnd"/>
      <w:r w:rsidRPr="001E7872">
        <w:rPr>
          <w:rFonts w:ascii="Gandhari Unicode" w:hAnsi="Gandhari Unicode" w:cs="e-Tamil OTC"/>
          <w:lang w:val="de-DE"/>
          <w:rPrChange w:id="432" w:author="Narmada Hansani Polgampalage" w:date="2023-12-07T14:13:00Z">
            <w:rPr/>
          </w:rPrChange>
        </w:rPr>
        <w:t xml:space="preserve"> </w:t>
      </w:r>
      <w:proofErr w:type="spellStart"/>
      <w:r w:rsidRPr="001E7872">
        <w:rPr>
          <w:rFonts w:ascii="Gandhari Unicode" w:hAnsi="Gandhari Unicode" w:cs="e-Tamil OTC"/>
          <w:lang w:val="de-DE"/>
          <w:rPrChange w:id="433" w:author="Narmada Hansani Polgampalage" w:date="2023-12-07T14:13:00Z">
            <w:rPr/>
          </w:rPrChange>
        </w:rPr>
        <w:t>kōṭṭ</w:t>
      </w:r>
      <w:proofErr w:type="spellEnd"/>
      <w:r w:rsidRPr="001E7872">
        <w:rPr>
          <w:rFonts w:ascii="Gandhari Unicode" w:hAnsi="Gandhari Unicode" w:cs="e-Tamil OTC"/>
          <w:lang w:val="de-DE"/>
          <w:rPrChange w:id="434" w:author="Narmada Hansani Polgampalage" w:date="2023-12-07T14:13:00Z">
            <w:rPr/>
          </w:rPrChange>
        </w:rPr>
        <w:t>(</w:t>
      </w:r>
      <w:del w:id="435" w:author="Narmada Hansani Polgampalage" w:date="2023-11-22T19:25:00Z">
        <w:r>
          <w:rPr>
            <w:rFonts w:ascii="Gandhari Unicode" w:hAnsi="Gandhari Unicode" w:cs="e-Tamil OTC"/>
            <w:lang w:val="de-DE"/>
          </w:rPr>
          <w:delText>u</w:delText>
        </w:r>
      </w:del>
      <w:ins w:id="436" w:author="Narmada Hansani Polgampalage" w:date="2023-11-22T19:25:00Z">
        <w:r>
          <w:rPr>
            <w:rFonts w:ascii="Gandhari Unicode" w:hAnsi="Gandhari Unicode" w:cs="e-Tamil OTC"/>
            <w:lang w:val="de-DE"/>
          </w:rPr>
          <w:t>i</w:t>
        </w:r>
      </w:ins>
      <w:r w:rsidRPr="001E7872">
        <w:rPr>
          <w:rFonts w:ascii="Gandhari Unicode" w:hAnsi="Gandhari Unicode" w:cs="e-Tamil OTC"/>
          <w:lang w:val="de-DE"/>
          <w:rPrChange w:id="437" w:author="Narmada Hansani Polgampalage" w:date="2023-12-07T14:13:00Z">
            <w:rPr/>
          </w:rPrChange>
        </w:rPr>
        <w:t xml:space="preserve">) </w:t>
      </w:r>
      <w:proofErr w:type="spellStart"/>
      <w:r w:rsidRPr="001E7872">
        <w:rPr>
          <w:rFonts w:ascii="Gandhari Unicode" w:hAnsi="Gandhari Unicode" w:cs="e-Tamil OTC"/>
          <w:lang w:val="de-DE"/>
          <w:rPrChange w:id="438" w:author="Narmada Hansani Polgampalage" w:date="2023-12-07T14:13:00Z">
            <w:rPr/>
          </w:rPrChange>
        </w:rPr>
        <w:t>yāṉai</w:t>
      </w:r>
      <w:proofErr w:type="spellEnd"/>
      <w:r w:rsidRPr="001E7872">
        <w:rPr>
          <w:rFonts w:ascii="Gandhari Unicode" w:hAnsi="Gandhari Unicode" w:cs="e-Tamil OTC"/>
          <w:lang w:val="de-DE"/>
          <w:rPrChange w:id="439" w:author="Narmada Hansani Polgampalage" w:date="2023-12-07T14:13:00Z">
            <w:rPr/>
          </w:rPrChange>
        </w:rPr>
        <w:t xml:space="preserve">+ </w:t>
      </w:r>
      <w:proofErr w:type="spellStart"/>
      <w:r w:rsidRPr="001E7872">
        <w:rPr>
          <w:rFonts w:ascii="Gandhari Unicode" w:hAnsi="Gandhari Unicode" w:cs="e-Tamil OTC"/>
          <w:lang w:val="de-DE"/>
          <w:rPrChange w:id="440" w:author="Narmada Hansani Polgampalage" w:date="2023-12-07T14:13:00Z">
            <w:rPr/>
          </w:rPrChange>
        </w:rPr>
        <w:t>cēntaṉ</w:t>
      </w:r>
      <w:proofErr w:type="spellEnd"/>
      <w:r w:rsidRPr="001E7872">
        <w:rPr>
          <w:rFonts w:ascii="Gandhari Unicode" w:hAnsi="Gandhari Unicode" w:cs="e-Tamil OTC"/>
          <w:lang w:val="de-DE"/>
          <w:rPrChange w:id="441" w:author="Narmada Hansani Polgampalage" w:date="2023-12-07T14:13:00Z">
            <w:rPr/>
          </w:rPrChange>
        </w:rPr>
        <w:t xml:space="preserve"> </w:t>
      </w:r>
      <w:proofErr w:type="spellStart"/>
      <w:r w:rsidRPr="001E7872">
        <w:rPr>
          <w:rFonts w:ascii="Gandhari Unicode" w:hAnsi="Gandhari Unicode" w:cs="e-Tamil OTC"/>
          <w:i/>
          <w:iCs/>
          <w:lang w:val="de-DE"/>
          <w:rPrChange w:id="442" w:author="Narmada Hansani Polgampalage" w:date="2023-12-07T14:13:00Z">
            <w:rPr>
              <w:i/>
              <w:iCs/>
            </w:rPr>
          </w:rPrChange>
        </w:rPr>
        <w:t>tantai</w:t>
      </w:r>
      <w:proofErr w:type="spellEnd"/>
    </w:p>
    <w:p w14:paraId="778E794D"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i/>
          <w:iCs/>
          <w:lang w:val="de-DE"/>
          <w:rPrChange w:id="443" w:author="Narmada Hansani Polgampalage" w:date="2023-12-07T14:13:00Z">
            <w:rPr>
              <w:i/>
              <w:iCs/>
            </w:rPr>
          </w:rPrChange>
        </w:rPr>
        <w:t>~</w:t>
      </w:r>
      <w:proofErr w:type="spellStart"/>
      <w:r w:rsidRPr="001E7872">
        <w:rPr>
          <w:rFonts w:ascii="Gandhari Unicode" w:hAnsi="Gandhari Unicode" w:cs="e-Tamil OTC"/>
          <w:i/>
          <w:iCs/>
          <w:lang w:val="de-DE"/>
          <w:rPrChange w:id="444" w:author="Narmada Hansani Polgampalage" w:date="2023-12-07T14:13:00Z">
            <w:rPr>
              <w:i/>
              <w:iCs/>
            </w:rPr>
          </w:rPrChange>
        </w:rPr>
        <w:t>ari</w:t>
      </w:r>
      <w:proofErr w:type="spellEnd"/>
      <w:r w:rsidRPr="001E7872">
        <w:rPr>
          <w:rFonts w:ascii="Gandhari Unicode" w:hAnsi="Gandhari Unicode" w:cs="e-Tamil OTC"/>
          <w:i/>
          <w:iCs/>
          <w:lang w:val="de-DE"/>
          <w:rPrChange w:id="445" w:author="Narmada Hansani Polgampalage" w:date="2023-12-07T14:13:00Z">
            <w:rPr>
              <w:i/>
              <w:iCs/>
            </w:rPr>
          </w:rPrChange>
        </w:rPr>
        <w:t xml:space="preserve"> ~</w:t>
      </w:r>
      <w:proofErr w:type="spellStart"/>
      <w:r w:rsidRPr="001E7872">
        <w:rPr>
          <w:rFonts w:ascii="Gandhari Unicode" w:hAnsi="Gandhari Unicode" w:cs="e-Tamil OTC"/>
          <w:i/>
          <w:iCs/>
          <w:lang w:val="de-DE"/>
          <w:rPrChange w:id="446" w:author="Narmada Hansani Polgampalage" w:date="2023-12-07T14:13:00Z">
            <w:rPr>
              <w:i/>
              <w:iCs/>
            </w:rPr>
          </w:rPrChange>
        </w:rPr>
        <w:t>aril</w:t>
      </w:r>
      <w:proofErr w:type="spellEnd"/>
      <w:ins w:id="447" w:author="Narmada Hansani Polgampalage" w:date="2023-11-30T16:02:00Z">
        <w:r>
          <w:rPr>
            <w:rFonts w:ascii="Gandhari Unicode" w:hAnsi="Gandhari Unicode" w:cs="e-Tamil OTC"/>
            <w:i/>
            <w:iCs/>
            <w:lang w:val="de-DE"/>
          </w:rPr>
          <w:t>-</w:t>
        </w:r>
      </w:ins>
      <w:del w:id="448" w:author="Narmada Hansani Polgampalage" w:date="2023-11-30T16:02:00Z">
        <w:r>
          <w:rPr>
            <w:rFonts w:ascii="Gandhari Unicode" w:hAnsi="Gandhari Unicode" w:cs="e-Tamil OTC"/>
            <w:i/>
            <w:iCs/>
            <w:lang w:val="de-DE"/>
          </w:rPr>
          <w:delText xml:space="preserve"> </w:delText>
        </w:r>
      </w:del>
      <w:r w:rsidRPr="001E7872">
        <w:rPr>
          <w:rFonts w:ascii="Gandhari Unicode" w:hAnsi="Gandhari Unicode" w:cs="e-Tamil OTC"/>
          <w:i/>
          <w:iCs/>
          <w:lang w:val="de-DE"/>
          <w:rPrChange w:id="449" w:author="Narmada Hansani Polgampalage" w:date="2023-12-07T14:13:00Z">
            <w:rPr>
              <w:i/>
              <w:iCs/>
            </w:rPr>
          </w:rPrChange>
        </w:rPr>
        <w:t xml:space="preserve">am </w:t>
      </w:r>
      <w:proofErr w:type="spellStart"/>
      <w:r w:rsidRPr="001E7872">
        <w:rPr>
          <w:rFonts w:ascii="Gandhari Unicode" w:hAnsi="Gandhari Unicode" w:cs="e-Tamil OTC"/>
          <w:i/>
          <w:iCs/>
          <w:lang w:val="de-DE"/>
          <w:rPrChange w:id="450" w:author="Narmada Hansani Polgampalage" w:date="2023-12-07T14:13:00Z">
            <w:rPr>
              <w:i/>
              <w:iCs/>
            </w:rPr>
          </w:rPrChange>
        </w:rPr>
        <w:t>pukav</w:t>
      </w:r>
      <w:proofErr w:type="spellEnd"/>
      <w:r w:rsidRPr="001E7872">
        <w:rPr>
          <w:rFonts w:ascii="Gandhari Unicode" w:hAnsi="Gandhari Unicode" w:cs="e-Tamil OTC"/>
          <w:i/>
          <w:iCs/>
          <w:lang w:val="de-DE"/>
          <w:rPrChange w:id="451" w:author="Narmada Hansani Polgampalage" w:date="2023-12-07T14:13:00Z">
            <w:rPr>
              <w:i/>
              <w:iCs/>
            </w:rPr>
          </w:rPrChange>
        </w:rPr>
        <w:t xml:space="preserve">* </w:t>
      </w:r>
      <w:proofErr w:type="spellStart"/>
      <w:r w:rsidRPr="001E7872">
        <w:rPr>
          <w:rFonts w:ascii="Gandhari Unicode" w:hAnsi="Gandhari Unicode" w:cs="e-Tamil OTC"/>
          <w:i/>
          <w:iCs/>
          <w:lang w:val="de-DE"/>
          <w:rPrChange w:id="452" w:author="Narmada Hansani Polgampalage" w:date="2023-12-07T14:13:00Z">
            <w:rPr>
              <w:i/>
              <w:iCs/>
            </w:rPr>
          </w:rPrChange>
        </w:rPr>
        <w:t>iḷam</w:t>
      </w:r>
      <w:proofErr w:type="spellEnd"/>
      <w:r w:rsidRPr="001E7872">
        <w:rPr>
          <w:rFonts w:ascii="Gandhari Unicode" w:hAnsi="Gandhari Unicode" w:cs="e-Tamil OTC"/>
          <w:i/>
          <w:iCs/>
          <w:lang w:val="de-DE"/>
          <w:rPrChange w:id="453" w:author="Narmada Hansani Polgampalage" w:date="2023-12-07T14:13:00Z">
            <w:rPr>
              <w:i/>
              <w:iCs/>
            </w:rPr>
          </w:rPrChange>
        </w:rPr>
        <w:t xml:space="preserve"> </w:t>
      </w:r>
      <w:proofErr w:type="spellStart"/>
      <w:r w:rsidRPr="001E7872">
        <w:rPr>
          <w:rFonts w:ascii="Gandhari Unicode" w:hAnsi="Gandhari Unicode" w:cs="e-Tamil OTC"/>
          <w:i/>
          <w:iCs/>
          <w:lang w:val="de-DE"/>
          <w:rPrChange w:id="454" w:author="Narmada Hansani Polgampalage" w:date="2023-12-07T14:13:00Z">
            <w:rPr>
              <w:i/>
              <w:iCs/>
            </w:rPr>
          </w:rPrChange>
        </w:rPr>
        <w:t>kōṭṭu</w:t>
      </w:r>
      <w:proofErr w:type="spellEnd"/>
      <w:r w:rsidRPr="001E7872">
        <w:rPr>
          <w:rFonts w:ascii="Gandhari Unicode" w:hAnsi="Gandhari Unicode" w:cs="e-Tamil OTC"/>
          <w:lang w:val="de-DE"/>
          <w:rPrChange w:id="455" w:author="Narmada Hansani Polgampalage" w:date="2023-12-07T14:13:00Z">
            <w:rPr/>
          </w:rPrChange>
        </w:rPr>
        <w:t xml:space="preserve"> </w:t>
      </w:r>
      <w:proofErr w:type="spellStart"/>
      <w:r w:rsidRPr="001E7872">
        <w:rPr>
          <w:rFonts w:ascii="Gandhari Unicode" w:hAnsi="Gandhari Unicode" w:cs="e-Tamil OTC"/>
          <w:lang w:val="de-DE"/>
          <w:rPrChange w:id="456" w:author="Narmada Hansani Polgampalage" w:date="2023-12-07T14:13:00Z">
            <w:rPr/>
          </w:rPrChange>
        </w:rPr>
        <w:t>vēṭṭai</w:t>
      </w:r>
      <w:proofErr w:type="spellEnd"/>
    </w:p>
    <w:p w14:paraId="2FD07CC7"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57" w:author="Narmada Hansani Polgampalage" w:date="2023-12-07T14:13:00Z">
            <w:rPr/>
          </w:rPrChange>
        </w:rPr>
        <w:t>niraiya</w:t>
      </w:r>
      <w:proofErr w:type="spellEnd"/>
      <w:r w:rsidRPr="001E7872">
        <w:rPr>
          <w:rFonts w:ascii="Gandhari Unicode" w:hAnsi="Gandhari Unicode" w:cs="e-Tamil OTC"/>
          <w:lang w:val="de-DE"/>
          <w:rPrChange w:id="458" w:author="Narmada Hansani Polgampalage" w:date="2023-12-07T14:13:00Z">
            <w:rPr/>
          </w:rPrChange>
        </w:rPr>
        <w:t xml:space="preserve"> ~</w:t>
      </w:r>
      <w:proofErr w:type="spellStart"/>
      <w:r w:rsidRPr="001E7872">
        <w:rPr>
          <w:rFonts w:ascii="Gandhari Unicode" w:hAnsi="Gandhari Unicode" w:cs="e-Tamil OTC"/>
          <w:lang w:val="de-DE"/>
          <w:rPrChange w:id="459" w:author="Narmada Hansani Polgampalage" w:date="2023-12-07T14:13:00Z">
            <w:rPr/>
          </w:rPrChange>
        </w:rPr>
        <w:t>oḷ</w:t>
      </w:r>
      <w:proofErr w:type="spellEnd"/>
      <w:r w:rsidRPr="001E7872">
        <w:rPr>
          <w:rFonts w:ascii="Gandhari Unicode" w:hAnsi="Gandhari Unicode" w:cs="e-Tamil OTC"/>
          <w:lang w:val="de-DE"/>
          <w:rPrChange w:id="460" w:author="Narmada Hansani Polgampalage" w:date="2023-12-07T14:13:00Z">
            <w:rPr/>
          </w:rPrChange>
        </w:rPr>
        <w:t xml:space="preserve"> </w:t>
      </w:r>
      <w:proofErr w:type="spellStart"/>
      <w:r w:rsidRPr="001E7872">
        <w:rPr>
          <w:rFonts w:ascii="Gandhari Unicode" w:hAnsi="Gandhari Unicode" w:cs="e-Tamil OTC"/>
          <w:lang w:val="de-DE"/>
          <w:rPrChange w:id="461" w:author="Narmada Hansani Polgampalage" w:date="2023-12-07T14:13:00Z">
            <w:rPr/>
          </w:rPrChange>
        </w:rPr>
        <w:t>vāḷ</w:t>
      </w:r>
      <w:proofErr w:type="spellEnd"/>
      <w:r w:rsidRPr="001E7872">
        <w:rPr>
          <w:rFonts w:ascii="Gandhari Unicode" w:hAnsi="Gandhari Unicode" w:cs="e-Tamil OTC"/>
          <w:lang w:val="de-DE"/>
          <w:rPrChange w:id="462" w:author="Narmada Hansani Polgampalage" w:date="2023-12-07T14:13:00Z">
            <w:rPr/>
          </w:rPrChange>
        </w:rPr>
        <w:t xml:space="preserve"> </w:t>
      </w:r>
      <w:proofErr w:type="spellStart"/>
      <w:r w:rsidRPr="001E7872">
        <w:rPr>
          <w:rFonts w:ascii="Gandhari Unicode" w:hAnsi="Gandhari Unicode" w:cs="e-Tamil OTC"/>
          <w:lang w:val="de-DE"/>
          <w:rPrChange w:id="463" w:author="Narmada Hansani Polgampalage" w:date="2023-12-07T14:13:00Z">
            <w:rPr/>
          </w:rPrChange>
        </w:rPr>
        <w:t>iḷaiyar</w:t>
      </w:r>
      <w:proofErr w:type="spellEnd"/>
      <w:r w:rsidRPr="001E7872">
        <w:rPr>
          <w:rFonts w:ascii="Gandhari Unicode" w:hAnsi="Gandhari Unicode" w:cs="e-Tamil OTC"/>
          <w:lang w:val="de-DE"/>
          <w:rPrChange w:id="464" w:author="Narmada Hansani Polgampalage" w:date="2023-12-07T14:13:00Z">
            <w:rPr/>
          </w:rPrChange>
        </w:rPr>
        <w:t xml:space="preserve"> </w:t>
      </w:r>
      <w:proofErr w:type="spellStart"/>
      <w:r w:rsidRPr="001E7872">
        <w:rPr>
          <w:rFonts w:ascii="Gandhari Unicode" w:hAnsi="Gandhari Unicode" w:cs="e-Tamil OTC"/>
          <w:lang w:val="de-DE"/>
          <w:rPrChange w:id="465" w:author="Narmada Hansani Polgampalage" w:date="2023-12-07T14:13:00Z">
            <w:rPr/>
          </w:rPrChange>
        </w:rPr>
        <w:t>peru</w:t>
      </w:r>
      <w:proofErr w:type="spellEnd"/>
      <w:r w:rsidRPr="001E7872">
        <w:rPr>
          <w:rFonts w:ascii="Gandhari Unicode" w:hAnsi="Gandhari Unicode" w:cs="e-Tamil OTC"/>
          <w:lang w:val="de-DE"/>
          <w:rPrChange w:id="466" w:author="Narmada Hansani Polgampalage" w:date="2023-12-07T14:13:00Z">
            <w:rPr/>
          </w:rPrChange>
        </w:rPr>
        <w:t xml:space="preserve"> </w:t>
      </w:r>
      <w:proofErr w:type="spellStart"/>
      <w:r w:rsidRPr="001E7872">
        <w:rPr>
          <w:rFonts w:ascii="Gandhari Unicode" w:hAnsi="Gandhari Unicode" w:cs="e-Tamil OTC"/>
          <w:lang w:val="de-DE"/>
          <w:rPrChange w:id="467" w:author="Narmada Hansani Polgampalage" w:date="2023-12-07T14:13:00Z">
            <w:rPr/>
          </w:rPrChange>
        </w:rPr>
        <w:t>makaṉ</w:t>
      </w:r>
      <w:proofErr w:type="spellEnd"/>
    </w:p>
    <w:p w14:paraId="6C4FB73B"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68" w:author="Narmada Hansani Polgampalage" w:date="2023-12-07T14:13:00Z">
            <w:rPr/>
          </w:rPrChange>
        </w:rPr>
        <w:t>aḻici</w:t>
      </w:r>
      <w:proofErr w:type="spellEnd"/>
      <w:r w:rsidRPr="001E7872">
        <w:rPr>
          <w:rFonts w:ascii="Gandhari Unicode" w:hAnsi="Gandhari Unicode" w:cs="e-Tamil OTC"/>
          <w:lang w:val="de-DE"/>
          <w:rPrChange w:id="469" w:author="Narmada Hansani Polgampalage" w:date="2023-12-07T14:13:00Z">
            <w:rPr/>
          </w:rPrChange>
        </w:rPr>
        <w:t xml:space="preserve"> ~</w:t>
      </w:r>
      <w:proofErr w:type="spellStart"/>
      <w:r w:rsidRPr="001E7872">
        <w:rPr>
          <w:rFonts w:ascii="Gandhari Unicode" w:hAnsi="Gandhari Unicode" w:cs="e-Tamil OTC"/>
          <w:lang w:val="de-DE"/>
          <w:rPrChange w:id="470" w:author="Narmada Hansani Polgampalage" w:date="2023-12-07T14:13:00Z">
            <w:rPr/>
          </w:rPrChange>
        </w:rPr>
        <w:t>ārkkāṭ</w:t>
      </w:r>
      <w:proofErr w:type="spellEnd"/>
      <w:r w:rsidRPr="001E7872">
        <w:rPr>
          <w:rFonts w:ascii="Gandhari Unicode" w:hAnsi="Gandhari Unicode" w:cs="e-Tamil OTC"/>
          <w:lang w:val="de-DE"/>
          <w:rPrChange w:id="471" w:author="Narmada Hansani Polgampalage" w:date="2023-12-07T14:13:00Z">
            <w:rPr/>
          </w:rPrChange>
        </w:rPr>
        <w:t xml:space="preserve">* </w:t>
      </w:r>
      <w:proofErr w:type="spellStart"/>
      <w:r w:rsidRPr="001E7872">
        <w:rPr>
          <w:rFonts w:ascii="Gandhari Unicode" w:hAnsi="Gandhari Unicode" w:cs="e-Tamil OTC"/>
          <w:lang w:val="de-DE"/>
          <w:rPrChange w:id="472" w:author="Narmada Hansani Polgampalage" w:date="2023-12-07T14:13:00Z">
            <w:rPr/>
          </w:rPrChange>
        </w:rPr>
        <w:t>aṉṉa</w:t>
      </w:r>
      <w:proofErr w:type="spellEnd"/>
      <w:r w:rsidRPr="001E7872">
        <w:rPr>
          <w:rFonts w:ascii="Gandhari Unicode" w:hAnsi="Gandhari Unicode" w:cs="e-Tamil OTC"/>
          <w:lang w:val="de-DE"/>
          <w:rPrChange w:id="473" w:author="Narmada Hansani Polgampalage" w:date="2023-12-07T14:13:00Z">
            <w:rPr/>
          </w:rPrChange>
        </w:rPr>
        <w:t xml:space="preserve"> ~</w:t>
      </w:r>
      <w:proofErr w:type="spellStart"/>
      <w:r w:rsidRPr="001E7872">
        <w:rPr>
          <w:rFonts w:ascii="Gandhari Unicode" w:hAnsi="Gandhari Unicode" w:cs="e-Tamil OTC"/>
          <w:lang w:val="de-DE"/>
          <w:rPrChange w:id="474" w:author="Narmada Hansani Polgampalage" w:date="2023-12-07T14:13:00Z">
            <w:rPr/>
          </w:rPrChange>
        </w:rPr>
        <w:t>ivaḷ</w:t>
      </w:r>
      <w:proofErr w:type="spellEnd"/>
    </w:p>
    <w:p w14:paraId="49354393"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475" w:author="Narmada Hansani Polgampalage" w:date="2023-12-07T14:13:00Z">
            <w:rPr/>
          </w:rPrChange>
        </w:rPr>
        <w:t>paḻi</w:t>
      </w:r>
      <w:proofErr w:type="spellEnd"/>
      <w:r w:rsidRPr="001E7872">
        <w:rPr>
          <w:rFonts w:ascii="Gandhari Unicode" w:hAnsi="Gandhari Unicode" w:cs="e-Tamil OTC"/>
          <w:lang w:val="de-DE"/>
          <w:rPrChange w:id="476" w:author="Narmada Hansani Polgampalage" w:date="2023-12-07T14:13:00Z">
            <w:rPr/>
          </w:rPrChange>
        </w:rPr>
        <w:t xml:space="preserve"> </w:t>
      </w:r>
      <w:proofErr w:type="spellStart"/>
      <w:r w:rsidRPr="001E7872">
        <w:rPr>
          <w:rFonts w:ascii="Gandhari Unicode" w:hAnsi="Gandhari Unicode" w:cs="e-Tamil OTC"/>
          <w:lang w:val="de-DE"/>
          <w:rPrChange w:id="477" w:author="Narmada Hansani Polgampalage" w:date="2023-12-07T14:13:00Z">
            <w:rPr/>
          </w:rPrChange>
        </w:rPr>
        <w:t>tīr</w:t>
      </w:r>
      <w:proofErr w:type="spellEnd"/>
      <w:r w:rsidRPr="001E7872">
        <w:rPr>
          <w:rFonts w:ascii="Gandhari Unicode" w:hAnsi="Gandhari Unicode" w:cs="e-Tamil OTC"/>
          <w:lang w:val="de-DE"/>
          <w:rPrChange w:id="478" w:author="Narmada Hansani Polgampalage" w:date="2023-12-07T14:13:00Z">
            <w:rPr/>
          </w:rPrChange>
        </w:rPr>
        <w:t xml:space="preserve"> </w:t>
      </w:r>
      <w:proofErr w:type="spellStart"/>
      <w:r w:rsidRPr="001E7872">
        <w:rPr>
          <w:rFonts w:ascii="Gandhari Unicode" w:hAnsi="Gandhari Unicode" w:cs="e-Tamil OTC"/>
          <w:lang w:val="de-DE"/>
          <w:rPrChange w:id="479" w:author="Narmada Hansani Polgampalage" w:date="2023-12-07T14:13:00Z">
            <w:rPr/>
          </w:rPrChange>
        </w:rPr>
        <w:t>māṇ</w:t>
      </w:r>
      <w:proofErr w:type="spellEnd"/>
      <w:r w:rsidRPr="001E7872">
        <w:rPr>
          <w:rFonts w:ascii="Gandhari Unicode" w:hAnsi="Gandhari Unicode" w:cs="e-Tamil OTC"/>
          <w:lang w:val="de-DE"/>
          <w:rPrChange w:id="480" w:author="Narmada Hansani Polgampalage" w:date="2023-12-07T14:13:00Z">
            <w:rPr/>
          </w:rPrChange>
        </w:rPr>
        <w:t xml:space="preserve"> </w:t>
      </w:r>
      <w:proofErr w:type="spellStart"/>
      <w:r w:rsidRPr="001E7872">
        <w:rPr>
          <w:rFonts w:ascii="Gandhari Unicode" w:hAnsi="Gandhari Unicode" w:cs="e-Tamil OTC"/>
          <w:lang w:val="de-DE"/>
          <w:rPrChange w:id="481" w:author="Narmada Hansani Polgampalage" w:date="2023-12-07T14:13:00Z">
            <w:rPr/>
          </w:rPrChange>
        </w:rPr>
        <w:t>nalam</w:t>
      </w:r>
      <w:proofErr w:type="spellEnd"/>
      <w:r w:rsidRPr="001E7872">
        <w:rPr>
          <w:rFonts w:ascii="Gandhari Unicode" w:hAnsi="Gandhari Unicode" w:cs="e-Tamil OTC"/>
          <w:lang w:val="de-DE"/>
          <w:rPrChange w:id="482" w:author="Narmada Hansani Polgampalage" w:date="2023-12-07T14:13:00Z">
            <w:rPr/>
          </w:rPrChange>
        </w:rPr>
        <w:t xml:space="preserve"> </w:t>
      </w:r>
      <w:proofErr w:type="spellStart"/>
      <w:r w:rsidRPr="001E7872">
        <w:rPr>
          <w:rFonts w:ascii="Gandhari Unicode" w:hAnsi="Gandhari Unicode" w:cs="e-Tamil OTC"/>
          <w:i/>
          <w:iCs/>
          <w:lang w:val="de-DE"/>
          <w:rPrChange w:id="483" w:author="Narmada Hansani Polgampalage" w:date="2023-12-07T14:13:00Z">
            <w:rPr>
              <w:i/>
              <w:iCs/>
            </w:rPr>
          </w:rPrChange>
        </w:rPr>
        <w:t>tolaital</w:t>
      </w:r>
      <w:proofErr w:type="spellEnd"/>
      <w:r w:rsidRPr="001E7872">
        <w:rPr>
          <w:rFonts w:ascii="Gandhari Unicode" w:hAnsi="Gandhari Unicode" w:cs="e-Tamil OTC"/>
          <w:i/>
          <w:iCs/>
          <w:lang w:val="de-DE"/>
          <w:rPrChange w:id="484" w:author="Narmada Hansani Polgampalage" w:date="2023-12-07T14:13:00Z">
            <w:rPr>
              <w:i/>
              <w:iCs/>
            </w:rPr>
          </w:rPrChange>
        </w:rPr>
        <w:t xml:space="preserve"> </w:t>
      </w:r>
      <w:proofErr w:type="spellStart"/>
      <w:r w:rsidRPr="001E7872">
        <w:rPr>
          <w:rFonts w:ascii="Gandhari Unicode" w:hAnsi="Gandhari Unicode" w:cs="e-Tamil OTC"/>
          <w:i/>
          <w:iCs/>
          <w:lang w:val="de-DE"/>
          <w:rPrChange w:id="485" w:author="Narmada Hansani Polgampalage" w:date="2023-12-07T14:13:00Z">
            <w:rPr>
              <w:i/>
              <w:iCs/>
            </w:rPr>
          </w:rPrChange>
        </w:rPr>
        <w:t>kaṇṭ</w:t>
      </w:r>
      <w:proofErr w:type="spellEnd"/>
      <w:r w:rsidRPr="001E7872">
        <w:rPr>
          <w:rFonts w:ascii="Gandhari Unicode" w:hAnsi="Gandhari Unicode" w:cs="e-Tamil OTC"/>
          <w:i/>
          <w:iCs/>
          <w:lang w:val="de-DE"/>
          <w:rPrChange w:id="486" w:author="Narmada Hansani Polgampalage" w:date="2023-12-07T14:13:00Z">
            <w:rPr>
              <w:i/>
              <w:iCs/>
            </w:rPr>
          </w:rPrChange>
        </w:rPr>
        <w:t>*-ē</w:t>
      </w:r>
      <w:r w:rsidRPr="001E7872">
        <w:rPr>
          <w:rFonts w:ascii="Gandhari Unicode" w:hAnsi="Gandhari Unicode" w:cs="e-Tamil OTC"/>
          <w:lang w:val="de-DE"/>
          <w:rPrChange w:id="487" w:author="Narmada Hansani Polgampalage" w:date="2023-12-07T14:13:00Z">
            <w:rPr/>
          </w:rPrChange>
        </w:rPr>
        <w:t>.</w:t>
      </w:r>
    </w:p>
    <w:p w14:paraId="1B6E4309" w14:textId="77777777" w:rsidR="00544225" w:rsidRDefault="00000000">
      <w:pPr>
        <w:rPr>
          <w:rFonts w:ascii="Gandhari Unicode" w:hAnsi="Gandhari Unicode" w:cs="e-Tamil OTC"/>
          <w:lang w:val="de-DE"/>
        </w:rPr>
      </w:pPr>
      <w:r w:rsidRPr="001E7872">
        <w:rPr>
          <w:lang w:val="de-DE"/>
          <w:rPrChange w:id="488" w:author="Narmada Hansani Polgampalage" w:date="2023-12-07T14:13:00Z">
            <w:rPr/>
          </w:rPrChange>
        </w:rPr>
        <w:br w:type="page"/>
      </w:r>
    </w:p>
    <w:p w14:paraId="700E6192"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1. The door/mediation refused to HIM by the confidante.</w:t>
      </w:r>
    </w:p>
    <w:p w14:paraId="72C20BC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The door/mediation granted.</w:t>
      </w:r>
    </w:p>
    <w:p w14:paraId="194BE216" w14:textId="77777777" w:rsidR="00544225" w:rsidRDefault="00544225">
      <w:pPr>
        <w:pStyle w:val="Textbody"/>
        <w:spacing w:after="29" w:line="260" w:lineRule="exact"/>
        <w:rPr>
          <w:rFonts w:ascii="Gandhari Unicode" w:hAnsi="Gandhari Unicode" w:cs="e-Tamil OTC"/>
          <w:lang w:val="en-GB"/>
        </w:rPr>
      </w:pPr>
    </w:p>
    <w:p w14:paraId="0F2D306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don't-come </w:t>
      </w:r>
      <w:proofErr w:type="spellStart"/>
      <w:r>
        <w:rPr>
          <w:rFonts w:ascii="Gandhari Unicode" w:hAnsi="Gandhari Unicode" w:cs="e-Tamil OTC"/>
          <w:lang w:val="en-GB"/>
        </w:rPr>
        <w:t>our</w:t>
      </w:r>
      <w:proofErr w:type="spellEnd"/>
      <w:r>
        <w:rPr>
          <w:rFonts w:ascii="Gandhari Unicode" w:hAnsi="Gandhari Unicode" w:cs="e-Tamil OTC"/>
          <w:lang w:val="en-GB"/>
        </w:rPr>
        <w:t xml:space="preserve">- street don't-give your- </w:t>
      </w:r>
      <w:proofErr w:type="gramStart"/>
      <w:r>
        <w:rPr>
          <w:rFonts w:ascii="Gandhari Unicode" w:hAnsi="Gandhari Unicode" w:cs="e-Tamil OTC"/>
          <w:lang w:val="en-GB"/>
        </w:rPr>
        <w:t>garland</w:t>
      </w:r>
      <w:r>
        <w:rPr>
          <w:rFonts w:ascii="Gandhari Unicode" w:hAnsi="Gandhari Unicode" w:cs="e-Tamil OTC"/>
          <w:position w:val="6"/>
          <w:lang w:val="en-GB"/>
        </w:rPr>
        <w:t>ē</w:t>
      </w:r>
      <w:proofErr w:type="gramEnd"/>
    </w:p>
    <w:p w14:paraId="53A67A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gossip it-became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great-one(voc.) </w:t>
      </w:r>
      <w:proofErr w:type="spellStart"/>
      <w:proofErr w:type="gramStart"/>
      <w:r>
        <w:rPr>
          <w:rFonts w:ascii="Gandhari Unicode" w:hAnsi="Gandhari Unicode" w:cs="e-Tamil OTC"/>
          <w:lang w:val="en-GB"/>
        </w:rPr>
        <w:t>Kāveri</w:t>
      </w:r>
      <w:proofErr w:type="spellEnd"/>
      <w:proofErr w:type="gramEnd"/>
    </w:p>
    <w:p w14:paraId="34BDB6A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many(h.) play- big ghat Arjuna-tree-with fettered-</w:t>
      </w:r>
    </w:p>
    <w:p w14:paraId="6D1458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eminent- tusk- elephant </w:t>
      </w:r>
      <w:proofErr w:type="spellStart"/>
      <w:r>
        <w:rPr>
          <w:rFonts w:ascii="Gandhari Unicode" w:hAnsi="Gandhari Unicode" w:cs="e-Tamil OTC"/>
          <w:lang w:val="en-GB"/>
        </w:rPr>
        <w:t>Cēntaṉ</w:t>
      </w:r>
      <w:proofErr w:type="spellEnd"/>
      <w:r>
        <w:rPr>
          <w:rFonts w:ascii="Gandhari Unicode" w:hAnsi="Gandhari Unicode" w:cs="e-Tamil OTC"/>
          <w:lang w:val="en-GB"/>
        </w:rPr>
        <w:t xml:space="preserve"> father </w:t>
      </w:r>
      <w:r>
        <w:rPr>
          <w:rFonts w:ascii="Gandhari Unicode" w:hAnsi="Gandhari Unicode" w:cs="e-Tamil OTC"/>
          <w:lang w:val="en-GB"/>
        </w:rPr>
        <w:tab/>
      </w:r>
    </w:p>
    <w:p w14:paraId="40A6D0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softness </w:t>
      </w:r>
      <w:proofErr w:type="spellStart"/>
      <w:r>
        <w:rPr>
          <w:rFonts w:ascii="Gandhari Unicode" w:hAnsi="Gandhari Unicode" w:cs="e-Tamil OTC"/>
          <w:lang w:val="en-GB"/>
        </w:rPr>
        <w:t>thicket</w:t>
      </w:r>
      <w:r>
        <w:rPr>
          <w:rFonts w:ascii="Gandhari Unicode" w:hAnsi="Gandhari Unicode" w:cs="e-Tamil OTC"/>
          <w:vertAlign w:val="superscript"/>
          <w:lang w:val="en-GB"/>
        </w:rPr>
        <w:t>am</w:t>
      </w:r>
      <w:proofErr w:type="spellEnd"/>
      <w:r>
        <w:rPr>
          <w:rFonts w:ascii="Gandhari Unicode" w:hAnsi="Gandhari Unicode" w:cs="e-Tamil OTC"/>
          <w:lang w:val="en-GB"/>
        </w:rPr>
        <w:t xml:space="preserve"> food young peak- hunt</w:t>
      </w:r>
    </w:p>
    <w:p w14:paraId="5A9CA28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place-in-a-row(inf.)</w:t>
      </w:r>
      <w:r>
        <w:rPr>
          <w:rStyle w:val="FootnoteReference1"/>
          <w:rFonts w:ascii="Gandhari Unicode" w:hAnsi="Gandhari Unicode" w:cs="e-Tamil OTC"/>
          <w:lang w:val="en-GB"/>
        </w:rPr>
        <w:footnoteReference w:id="235"/>
      </w:r>
      <w:r>
        <w:rPr>
          <w:rFonts w:ascii="Gandhari Unicode" w:hAnsi="Gandhari Unicode" w:cs="e-Tamil OTC"/>
          <w:lang w:val="en-GB"/>
        </w:rPr>
        <w:t xml:space="preserve"> bright sword young-they(h.) big son</w:t>
      </w:r>
    </w:p>
    <w:p w14:paraId="46149419"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Aḻici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Ārkāṭu</w:t>
      </w:r>
      <w:proofErr w:type="spellEnd"/>
      <w:r>
        <w:rPr>
          <w:rFonts w:ascii="Gandhari Unicode" w:hAnsi="Gandhari Unicode" w:cs="e-Tamil OTC"/>
          <w:lang w:val="en-GB"/>
        </w:rPr>
        <w:t xml:space="preserve"> like she</w:t>
      </w:r>
    </w:p>
    <w:p w14:paraId="1E82689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blame end- glory goodness being-lost seen</w:t>
      </w:r>
      <w:r>
        <w:rPr>
          <w:rFonts w:ascii="Gandhari Unicode" w:hAnsi="Gandhari Unicode" w:cs="e-Tamil OTC"/>
          <w:position w:val="6"/>
          <w:lang w:val="en-GB"/>
        </w:rPr>
        <w:t>ē</w:t>
      </w:r>
      <w:r>
        <w:rPr>
          <w:rFonts w:ascii="Gandhari Unicode" w:hAnsi="Gandhari Unicode" w:cs="e-Tamil OTC"/>
          <w:lang w:val="en-GB"/>
        </w:rPr>
        <w:t>∞</w:t>
      </w:r>
    </w:p>
    <w:p w14:paraId="0BF4073C" w14:textId="77777777" w:rsidR="00544225" w:rsidRDefault="00544225">
      <w:pPr>
        <w:pStyle w:val="Textbody"/>
        <w:spacing w:after="29"/>
        <w:rPr>
          <w:rFonts w:ascii="Gandhari Unicode" w:hAnsi="Gandhari Unicode" w:cs="e-Tamil OTC"/>
          <w:lang w:val="en-GB"/>
        </w:rPr>
      </w:pPr>
    </w:p>
    <w:p w14:paraId="2BC6451E" w14:textId="77777777" w:rsidR="00544225" w:rsidRDefault="00544225">
      <w:pPr>
        <w:pStyle w:val="Textbody"/>
        <w:spacing w:after="29"/>
        <w:rPr>
          <w:rFonts w:ascii="Gandhari Unicode" w:hAnsi="Gandhari Unicode" w:cs="e-Tamil OTC"/>
          <w:lang w:val="en-GB"/>
        </w:rPr>
      </w:pPr>
    </w:p>
    <w:p w14:paraId="70564BD7"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come to our street! Don't give your garland!</w:t>
      </w:r>
    </w:p>
    <w:p w14:paraId="39A85C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seems that gossip has arisen, o great one,</w:t>
      </w:r>
    </w:p>
    <w:p w14:paraId="0B0210F9"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at the sight of her blameless, precious beauty being lost,</w:t>
      </w:r>
    </w:p>
    <w:p w14:paraId="6951D34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like [the loss of] </w:t>
      </w:r>
      <w:proofErr w:type="spellStart"/>
      <w:r>
        <w:rPr>
          <w:rFonts w:ascii="Gandhari Unicode" w:hAnsi="Gandhari Unicode" w:cs="e-Tamil OTC"/>
          <w:lang w:val="en-GB"/>
        </w:rPr>
        <w:t>Ārkāṭu</w:t>
      </w:r>
      <w:proofErr w:type="spellEnd"/>
      <w:r>
        <w:rPr>
          <w:rFonts w:ascii="Gandhari Unicode" w:hAnsi="Gandhari Unicode" w:cs="e-Tamil OTC"/>
          <w:lang w:val="en-GB"/>
        </w:rPr>
        <w:t xml:space="preserve">, [the town of] </w:t>
      </w:r>
      <w:proofErr w:type="spellStart"/>
      <w:r>
        <w:rPr>
          <w:rFonts w:ascii="Gandhari Unicode" w:hAnsi="Gandhari Unicode" w:cs="e-Tamil OTC"/>
          <w:lang w:val="en-GB"/>
        </w:rPr>
        <w:t>Aḻici</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36"/>
      </w:r>
      <w:r>
        <w:rPr>
          <w:rFonts w:ascii="Gandhari Unicode" w:hAnsi="Gandhari Unicode" w:cs="e-Tamil OTC"/>
          <w:lang w:val="en-GB"/>
        </w:rPr>
        <w:t>the great</w:t>
      </w:r>
    </w:p>
    <w:p w14:paraId="03226AAA"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son</w:t>
      </w:r>
      <w:r>
        <w:rPr>
          <w:rStyle w:val="FootnoteReference1"/>
          <w:rFonts w:ascii="Gandhari Unicode" w:hAnsi="Gandhari Unicode" w:cs="e-Tamil OTC"/>
          <w:lang w:val="en-GB"/>
        </w:rPr>
        <w:footnoteReference w:id="237"/>
      </w:r>
      <w:r>
        <w:rPr>
          <w:rFonts w:ascii="Gandhari Unicode" w:hAnsi="Gandhari Unicode" w:cs="e-Tamil OTC"/>
          <w:lang w:val="en-GB"/>
        </w:rPr>
        <w:t xml:space="preserve"> with attendants</w:t>
      </w:r>
      <w:r>
        <w:rPr>
          <w:rStyle w:val="FootnoteReference1"/>
          <w:rFonts w:ascii="Gandhari Unicode" w:hAnsi="Gandhari Unicode" w:cs="e-Tamil OTC"/>
          <w:lang w:val="en-GB"/>
        </w:rPr>
        <w:footnoteReference w:id="238"/>
      </w:r>
      <w:r>
        <w:rPr>
          <w:rFonts w:ascii="Gandhari Unicode" w:hAnsi="Gandhari Unicode" w:cs="e-Tamil OTC"/>
          <w:lang w:val="en-GB"/>
        </w:rPr>
        <w:t xml:space="preserve"> with bright swords placed in a row,</w:t>
      </w:r>
    </w:p>
    <w:p w14:paraId="5A62AD82" w14:textId="77777777" w:rsidR="00544225" w:rsidRDefault="00000000">
      <w:pPr>
        <w:pStyle w:val="Textbody"/>
        <w:tabs>
          <w:tab w:val="left" w:pos="125"/>
          <w:tab w:val="left" w:pos="1025"/>
        </w:tabs>
        <w:spacing w:after="0"/>
        <w:jc w:val="both"/>
        <w:rPr>
          <w:rFonts w:ascii="Gandhari Unicode" w:hAnsi="Gandhari Unicode" w:cs="e-Tamil OTC"/>
          <w:lang w:val="en-GB"/>
        </w:rPr>
      </w:pPr>
      <w:r>
        <w:rPr>
          <w:rFonts w:ascii="Gandhari Unicode" w:hAnsi="Gandhari Unicode" w:cs="e-Tamil OTC"/>
          <w:lang w:val="en-GB"/>
        </w:rPr>
        <w:tab/>
        <w:t>on the hunt on young peaks for nice food from soft thickets</w:t>
      </w:r>
      <w:r>
        <w:rPr>
          <w:rStyle w:val="FootnoteReference1"/>
          <w:rFonts w:ascii="Gandhari Unicode" w:hAnsi="Gandhari Unicode" w:cs="e-Tamil OTC"/>
          <w:lang w:val="en-GB"/>
        </w:rPr>
        <w:footnoteReference w:id="239"/>
      </w:r>
      <w:r>
        <w:rPr>
          <w:rFonts w:ascii="Gandhari Unicode" w:hAnsi="Gandhari Unicode" w:cs="e-Tamil OTC"/>
          <w:lang w:val="en-GB"/>
        </w:rPr>
        <w:t>,</w:t>
      </w:r>
    </w:p>
    <w:p w14:paraId="16A74573" w14:textId="77777777" w:rsidR="00544225" w:rsidRDefault="00000000">
      <w:pPr>
        <w:pStyle w:val="Textbody"/>
        <w:tabs>
          <w:tab w:val="left" w:pos="125"/>
          <w:tab w:val="left" w:pos="1000"/>
        </w:tabs>
        <w:spacing w:after="0"/>
        <w:jc w:val="both"/>
        <w:rPr>
          <w:rFonts w:ascii="Gandhari Unicode" w:hAnsi="Gandhari Unicode" w:cs="e-Tamil OTC"/>
          <w:lang w:val="en-GB"/>
        </w:rPr>
      </w:pPr>
      <w:r>
        <w:rPr>
          <w:rFonts w:ascii="Gandhari Unicode" w:hAnsi="Gandhari Unicode" w:cs="e-Tamil OTC"/>
          <w:lang w:val="en-GB"/>
        </w:rPr>
        <w:tab/>
        <w:t xml:space="preserve">father of </w:t>
      </w:r>
      <w:proofErr w:type="spellStart"/>
      <w:r>
        <w:rPr>
          <w:rFonts w:ascii="Gandhari Unicode" w:hAnsi="Gandhari Unicode" w:cs="e-Tamil OTC"/>
          <w:lang w:val="en-GB"/>
        </w:rPr>
        <w:t>Cēntaṉ</w:t>
      </w:r>
      <w:proofErr w:type="spellEnd"/>
      <w:r>
        <w:rPr>
          <w:rFonts w:ascii="Gandhari Unicode" w:hAnsi="Gandhari Unicode" w:cs="e-Tamil OTC"/>
          <w:lang w:val="en-GB"/>
        </w:rPr>
        <w:t xml:space="preserve"> with high-tusked elephants,</w:t>
      </w:r>
    </w:p>
    <w:p w14:paraId="2A20028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fettered to the Arjuna trees</w:t>
      </w:r>
      <w:r>
        <w:rPr>
          <w:rStyle w:val="FootnoteReference1"/>
          <w:rFonts w:ascii="Gandhari Unicode" w:hAnsi="Gandhari Unicode" w:cs="e-Tamil OTC"/>
          <w:lang w:val="en-GB"/>
        </w:rPr>
        <w:footnoteReference w:id="240"/>
      </w:r>
      <w:r>
        <w:rPr>
          <w:rFonts w:ascii="Gandhari Unicode" w:hAnsi="Gandhari Unicode" w:cs="e-Tamil OTC"/>
          <w:lang w:val="en-GB"/>
        </w:rPr>
        <w:t xml:space="preserve"> of the big </w:t>
      </w:r>
      <w:proofErr w:type="spellStart"/>
      <w:r>
        <w:rPr>
          <w:rFonts w:ascii="Gandhari Unicode" w:hAnsi="Gandhari Unicode" w:cs="e-Tamil OTC"/>
          <w:lang w:val="en-GB"/>
        </w:rPr>
        <w:t>Kāveri</w:t>
      </w:r>
      <w:proofErr w:type="spellEnd"/>
      <w:r>
        <w:rPr>
          <w:rFonts w:ascii="Gandhari Unicode" w:hAnsi="Gandhari Unicode" w:cs="e-Tamil OTC"/>
          <w:lang w:val="en-GB"/>
        </w:rPr>
        <w:t xml:space="preserve"> </w:t>
      </w:r>
      <w:proofErr w:type="gramStart"/>
      <w:r>
        <w:rPr>
          <w:rFonts w:ascii="Gandhari Unicode" w:hAnsi="Gandhari Unicode" w:cs="e-Tamil OTC"/>
          <w:lang w:val="en-GB"/>
        </w:rPr>
        <w:t>ghat</w:t>
      </w:r>
      <w:proofErr w:type="gramEnd"/>
    </w:p>
    <w:p w14:paraId="290CCB6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many play.</w:t>
      </w:r>
    </w:p>
    <w:p w14:paraId="6AE425A0" w14:textId="77777777" w:rsidR="00544225" w:rsidRDefault="00544225">
      <w:pPr>
        <w:pStyle w:val="Textbody"/>
        <w:spacing w:after="0"/>
        <w:jc w:val="both"/>
        <w:rPr>
          <w:rFonts w:ascii="Gandhari Unicode" w:hAnsi="Gandhari Unicode" w:cs="e-Tamil OTC"/>
          <w:lang w:val="en-GB"/>
        </w:rPr>
      </w:pPr>
    </w:p>
    <w:p w14:paraId="4D846AF4" w14:textId="77777777" w:rsidR="00544225" w:rsidRDefault="00000000">
      <w:pPr>
        <w:rPr>
          <w:rFonts w:ascii="Gandhari Unicode" w:eastAsiaTheme="majorEastAsia" w:hAnsi="Gandhari Unicode" w:cstheme="majorBidi" w:hint="eastAsia"/>
          <w:b/>
        </w:rPr>
      </w:pPr>
      <w:r>
        <w:br w:type="page"/>
      </w:r>
    </w:p>
    <w:p w14:paraId="6C07E7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259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C1, C2, EA</w:t>
      </w:r>
      <w:r>
        <w:rPr>
          <w:rFonts w:ascii="e-Tamil OTC" w:hAnsi="e-Tamil OTC" w:cs="e-Tamil OTC"/>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065B84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பரிகரிப்பல்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கருதியதனைத்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FE83728" w14:textId="77777777" w:rsidR="00544225" w:rsidRDefault="00544225">
      <w:pPr>
        <w:pStyle w:val="Textbody"/>
        <w:spacing w:after="29"/>
        <w:rPr>
          <w:rFonts w:ascii="Gandhari Unicode" w:hAnsi="Gandhari Unicode" w:cs="e-Tamil OTC"/>
          <w:lang w:val="en-GB"/>
        </w:rPr>
      </w:pPr>
    </w:p>
    <w:p w14:paraId="0A98E5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மழைசேர்ந்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w:t>
      </w:r>
      <w:proofErr w:type="spellEnd"/>
    </w:p>
    <w:p w14:paraId="26AC35E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காந்தண்</w:t>
      </w:r>
      <w:proofErr w:type="spellEnd"/>
    </w:p>
    <w:p w14:paraId="379CE8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முகையவிழ்ந்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நறுநுதற்</w:t>
      </w:r>
      <w:proofErr w:type="spellEnd"/>
    </w:p>
    <w:p w14:paraId="199589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18C9275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77F698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நீயளந்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வாய்போற்</w:t>
      </w:r>
      <w:proofErr w:type="spellEnd"/>
    </w:p>
    <w:p w14:paraId="4A56C7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கூறலஃ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p>
    <w:p w14:paraId="7E3E79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w:t>
      </w:r>
    </w:p>
    <w:p w14:paraId="3DDA15A1" w14:textId="77777777" w:rsidR="00544225" w:rsidRDefault="00544225">
      <w:pPr>
        <w:pStyle w:val="Textbody"/>
        <w:spacing w:after="29"/>
        <w:rPr>
          <w:rFonts w:ascii="Gandhari Unicode" w:hAnsi="Gandhari Unicode" w:cs="e-Tamil OTC"/>
          <w:lang w:val="en-GB"/>
        </w:rPr>
      </w:pPr>
    </w:p>
    <w:p w14:paraId="727CA91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குன்றத்</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குணறத்</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மாஅ</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5df.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யாயினு</w:t>
      </w:r>
      <w:proofErr w:type="spellEnd"/>
      <w:r>
        <w:rPr>
          <w:rFonts w:ascii="Gandhari Unicode" w:eastAsia="URW Palladio UNI" w:hAnsi="Gandhari Unicode" w:cs="e-Tamil OTC"/>
          <w:lang w:val="en-GB"/>
        </w:rPr>
        <w:t xml:space="preserve"> </w:t>
      </w:r>
      <w:r>
        <w:rPr>
          <w:rFonts w:ascii="Gandhari Unicode" w:eastAsia="TSCu_Times" w:hAnsi="Gandhari Unicode" w:cs="e-Tamil OTC"/>
          <w:lang w:val="en-GB"/>
        </w:rPr>
        <w:t>|</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நீயளந்</w:t>
      </w:r>
      <w:proofErr w:type="spellEnd"/>
      <w:r>
        <w:rPr>
          <w:rFonts w:ascii="Gandhari Unicode" w:eastAsia="URW Palladio UNI" w:hAnsi="Gandhari Unicode" w:cs="e-Tamil OTC"/>
          <w:lang w:val="en-GB"/>
        </w:rPr>
        <w:t xml:space="preserve"> L1, C1+2+3v,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யாயி</w:t>
      </w:r>
      <w:proofErr w:type="spellEnd"/>
      <w:r>
        <w:rPr>
          <w:rFonts w:ascii="Gandhari Unicode" w:eastAsia="URW Palladio UNI" w:hAnsi="Gandhari Unicode" w:cs="e-Tamil OTC"/>
          <w:lang w:val="en-GB"/>
        </w:rPr>
        <w:t xml:space="preserve"> ____ </w:t>
      </w:r>
      <w:proofErr w:type="spellStart"/>
      <w:r>
        <w:rPr>
          <w:rFonts w:ascii="Gandhari Unicode" w:eastAsia="URW Palladio UNI" w:hAnsi="Gandhari Unicode" w:cs="e-Tamil OTC"/>
          <w:lang w:val="en-GB"/>
        </w:rPr>
        <w:t>ளந்</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யாயறு</w:t>
      </w:r>
      <w:proofErr w:type="spellEnd"/>
      <w:r>
        <w:rPr>
          <w:rFonts w:ascii="Gandhari Unicode" w:eastAsia="URW Palladio UNI" w:hAnsi="Gandhari Unicode" w:cs="e-Tamil OTC"/>
          <w:lang w:val="en-GB"/>
        </w:rPr>
        <w:t xml:space="preserve"> </w:t>
      </w:r>
      <w:r>
        <w:rPr>
          <w:rFonts w:ascii="Gandhari Unicode" w:eastAsia="TSCu_Times" w:hAnsi="Gandhari Unicode" w:cs="e-Tamil OTC"/>
          <w:lang w:val="en-GB"/>
        </w:rPr>
        <w:t>|</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நீயளந்</w:t>
      </w:r>
      <w:proofErr w:type="spellEnd"/>
      <w:r>
        <w:rPr>
          <w:rFonts w:ascii="Gandhari Unicode" w:eastAsia="URW Palladio UNI" w:hAnsi="Gandhari Unicode" w:cs="e-Tamil OTC"/>
          <w:lang w:val="en-GB"/>
        </w:rPr>
        <w:t xml:space="preserve"> G1 •</w:t>
      </w:r>
      <w:r>
        <w:rPr>
          <w:rFonts w:ascii="Gandhari Unicode"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w:t>
      </w:r>
      <w:proofErr w:type="spellStart"/>
      <w:r>
        <w:rPr>
          <w:rFonts w:ascii="Gandhari Unicode" w:hAnsi="Gandhari Unicode" w:cs="e-Tamil OTC"/>
          <w:lang w:val="en-GB"/>
        </w:rPr>
        <w:t>வாய்போற்</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வாய்போ</w:t>
      </w:r>
      <w:proofErr w:type="spellEnd"/>
      <w:r>
        <w:rPr>
          <w:rFonts w:ascii="Gandhari Unicode" w:hAnsi="Gandhari Unicode" w:cs="e-Tamil OTC"/>
          <w:lang w:val="en-GB"/>
        </w:rPr>
        <w:t xml:space="preserve">__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வாய்போ</w:t>
      </w:r>
      <w:proofErr w:type="spellEnd"/>
      <w:r>
        <w:rPr>
          <w:rFonts w:ascii="Gandhari Unicode" w:hAnsi="Gandhari Unicode" w:cs="e-Tamil OTC"/>
          <w:lang w:val="en-GB"/>
        </w:rPr>
        <w:t>____</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வாய்போலப்</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பொய்ம்மொழி</w:t>
      </w:r>
      <w:proofErr w:type="spellEnd"/>
      <w:r>
        <w:rPr>
          <w:rFonts w:ascii="Gandhari Unicode" w:hAnsi="Gandhari Unicode" w:cs="e-Tamil OTC"/>
          <w:lang w:val="en-GB"/>
        </w:rPr>
        <w:t xml:space="preserve"> C2+3v,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C1+2+3, G1v+2,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p>
    <w:p w14:paraId="33709F65" w14:textId="77777777" w:rsidR="00544225" w:rsidRDefault="00544225">
      <w:pPr>
        <w:pStyle w:val="Textbody"/>
        <w:spacing w:after="29"/>
        <w:rPr>
          <w:rFonts w:ascii="Gandhari Unicode" w:hAnsi="Gandhari Unicode" w:cs="e-Tamil OTC"/>
          <w:lang w:val="en-GB"/>
        </w:rPr>
      </w:pPr>
    </w:p>
    <w:p w14:paraId="029FA1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cērnt</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w:t>
      </w:r>
      <w:proofErr w:type="spellEnd"/>
      <w:r>
        <w:rPr>
          <w:rFonts w:ascii="Gandhari Unicode" w:hAnsi="Gandhari Unicode" w:cs="e-Tamil OTC"/>
          <w:lang w:val="en-GB"/>
        </w:rPr>
        <w:t>*</w:t>
      </w:r>
    </w:p>
    <w:p w14:paraId="411149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kāntaḷ</w:t>
      </w:r>
      <w:proofErr w:type="spellEnd"/>
    </w:p>
    <w:p w14:paraId="4F3589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p>
    <w:p w14:paraId="53FA3FF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pal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māayōy</w:t>
      </w:r>
      <w:proofErr w:type="spellEnd"/>
      <w:r>
        <w:rPr>
          <w:rFonts w:ascii="Gandhari Unicode" w:hAnsi="Gandhari Unicode" w:cs="e-Tamil OTC"/>
          <w:lang w:val="en-GB"/>
        </w:rPr>
        <w:t>-ē</w:t>
      </w:r>
    </w:p>
    <w:p w14:paraId="4274B6E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olvai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kolvai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1299A3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pōl</w:t>
      </w:r>
      <w:proofErr w:type="spellEnd"/>
    </w:p>
    <w:p w14:paraId="2B1E2D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poy</w:t>
      </w:r>
      <w:proofErr w:type="spellEnd"/>
      <w:r>
        <w:rPr>
          <w:rFonts w:ascii="Gandhari Unicode" w:hAnsi="Gandhari Unicode" w:cs="e-Tamil OTC"/>
          <w:lang w:val="en-GB"/>
        </w:rPr>
        <w:t xml:space="preserve"> </w:t>
      </w:r>
      <w:ins w:id="489" w:author="Narmada Hansani Polgampalage" w:date="2023-11-23T14:07:00Z">
        <w:r>
          <w:rPr>
            <w:rFonts w:ascii="Gandhari Unicode" w:hAnsi="Gandhari Unicode" w:cs="e-Tamil OTC"/>
            <w:lang w:val="en-GB"/>
          </w:rPr>
          <w:t>+</w:t>
        </w:r>
      </w:ins>
      <w:proofErr w:type="spellStart"/>
      <w:r>
        <w:rPr>
          <w:rFonts w:ascii="Gandhari Unicode" w:hAnsi="Gandhari Unicode" w:cs="e-Tamil OTC"/>
          <w:lang w:val="en-GB"/>
        </w:rPr>
        <w:t>moḻi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-ō</w:t>
      </w:r>
    </w:p>
    <w:p w14:paraId="3FC8A4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vayiṉāṉ</w:t>
      </w:r>
      <w:proofErr w:type="spellEnd"/>
      <w:r>
        <w:rPr>
          <w:rFonts w:ascii="Gandhari Unicode" w:hAnsi="Gandhari Unicode" w:cs="e-Tamil OTC"/>
          <w:lang w:val="en-GB"/>
        </w:rPr>
        <w:t>-ē.</w:t>
      </w:r>
    </w:p>
    <w:p w14:paraId="0F53BD4C" w14:textId="77777777" w:rsidR="00544225" w:rsidRDefault="00544225">
      <w:pPr>
        <w:pStyle w:val="Textbody"/>
        <w:spacing w:after="29" w:line="259" w:lineRule="exact"/>
        <w:rPr>
          <w:rFonts w:ascii="Gandhari Unicode" w:hAnsi="Gandhari Unicode" w:cs="e-Tamil OTC"/>
          <w:lang w:val="en-GB"/>
        </w:rPr>
      </w:pPr>
    </w:p>
    <w:p w14:paraId="1A91BD3E" w14:textId="77777777" w:rsidR="00544225" w:rsidRDefault="00544225">
      <w:pPr>
        <w:pStyle w:val="Textbody"/>
        <w:spacing w:after="29" w:line="259" w:lineRule="exact"/>
        <w:rPr>
          <w:rFonts w:ascii="Gandhari Unicode" w:hAnsi="Gandhari Unicode" w:cs="e-Tamil OTC"/>
          <w:lang w:val="en-GB"/>
        </w:rPr>
      </w:pPr>
    </w:p>
    <w:p w14:paraId="6415A294" w14:textId="77777777" w:rsidR="00544225" w:rsidRDefault="00000000">
      <w:pPr>
        <w:pStyle w:val="Textbody"/>
        <w:spacing w:after="29" w:line="259" w:lineRule="exact"/>
        <w:rPr>
          <w:rFonts w:ascii="Gandhari Unicode" w:hAnsi="Gandhari Unicode" w:cs="e-Tamil OTC"/>
          <w:lang w:val="en-GB"/>
        </w:rPr>
      </w:pPr>
      <w:r>
        <w:br w:type="page"/>
      </w:r>
    </w:p>
    <w:p w14:paraId="2D0AE44E"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Spoken, since SHE too desires that as a remedy [saying] “He alone will remove it”, by the confidante who didn't have the strength [anymore] during an increase in guarding, standing firm in duty.</w:t>
      </w:r>
    </w:p>
    <w:p w14:paraId="15E54454" w14:textId="77777777" w:rsidR="00544225" w:rsidRDefault="00544225">
      <w:pPr>
        <w:pStyle w:val="Textbody"/>
        <w:spacing w:after="29" w:line="259" w:lineRule="exact"/>
        <w:rPr>
          <w:rFonts w:ascii="Gandhari Unicode" w:hAnsi="Gandhari Unicode" w:cs="e-Tamil OTC"/>
          <w:lang w:val="en-GB"/>
        </w:rPr>
      </w:pPr>
    </w:p>
    <w:p w14:paraId="177B02A4"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rain joined rise-</w:t>
      </w:r>
      <w:del w:id="490" w:author="Narmada Hansani Polgampalage" w:date="2023-11-23T14:04:00Z">
        <w:r>
          <w:rPr>
            <w:rFonts w:ascii="Gandhari Unicode" w:hAnsi="Gandhari Unicode" w:cs="e-Tamil OTC"/>
            <w:lang w:val="en-GB"/>
          </w:rPr>
          <w:delText xml:space="preserve"> </w:delText>
        </w:r>
      </w:del>
      <w:r>
        <w:rPr>
          <w:rFonts w:ascii="Gandhari Unicode" w:hAnsi="Gandhari Unicode" w:cs="e-Tamil OTC"/>
          <w:lang w:val="en-GB"/>
        </w:rPr>
        <w:t>giving- shower hill-</w:t>
      </w:r>
    </w:p>
    <w:p w14:paraId="652102E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waterfall become-full- cool fragrant Malabar-</w:t>
      </w:r>
      <w:proofErr w:type="gramStart"/>
      <w:r>
        <w:rPr>
          <w:rFonts w:ascii="Gandhari Unicode" w:hAnsi="Gandhari Unicode" w:cs="e-Tamil OTC"/>
          <w:lang w:val="en-GB"/>
        </w:rPr>
        <w:t>lily</w:t>
      </w:r>
      <w:proofErr w:type="gramEnd"/>
    </w:p>
    <w:p w14:paraId="3E7A24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bud opened end-not smell- fragrant </w:t>
      </w:r>
      <w:proofErr w:type="gramStart"/>
      <w:r>
        <w:rPr>
          <w:rFonts w:ascii="Gandhari Unicode" w:hAnsi="Gandhari Unicode" w:cs="e-Tamil OTC"/>
          <w:lang w:val="en-GB"/>
        </w:rPr>
        <w:t>forehead</w:t>
      </w:r>
      <w:proofErr w:type="gramEnd"/>
    </w:p>
    <w:p w14:paraId="6ED80E2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petal</w:t>
      </w:r>
      <w:proofErr w:type="gramEnd"/>
      <w:r>
        <w:rPr>
          <w:rFonts w:ascii="Gandhari Unicode" w:hAnsi="Gandhari Unicode" w:cs="e-Tamil OTC"/>
          <w:lang w:val="en-GB"/>
        </w:rPr>
        <w:t xml:space="preserve"> rain eye black-you</w:t>
      </w:r>
      <w:r>
        <w:rPr>
          <w:rFonts w:ascii="Gandhari Unicode" w:hAnsi="Gandhari Unicode" w:cs="e-Tamil OTC"/>
          <w:position w:val="6"/>
          <w:lang w:val="en-GB"/>
        </w:rPr>
        <w:t>ē</w:t>
      </w:r>
    </w:p>
    <w:p w14:paraId="71A305F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it-is-possible-to-you if-even you-kill if-</w:t>
      </w:r>
      <w:proofErr w:type="gramStart"/>
      <w:r>
        <w:rPr>
          <w:rFonts w:ascii="Gandhari Unicode" w:hAnsi="Gandhari Unicode" w:cs="e-Tamil OTC"/>
          <w:lang w:val="en-GB"/>
        </w:rPr>
        <w:t>even</w:t>
      </w:r>
      <w:proofErr w:type="gramEnd"/>
    </w:p>
    <w:p w14:paraId="1627D56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you measured you-know your- bigness mouth </w:t>
      </w:r>
      <w:proofErr w:type="gramStart"/>
      <w:r>
        <w:rPr>
          <w:rFonts w:ascii="Gandhari Unicode" w:hAnsi="Gandhari Unicode" w:cs="e-Tamil OTC"/>
          <w:lang w:val="en-GB"/>
        </w:rPr>
        <w:t>similar</w:t>
      </w:r>
      <w:proofErr w:type="gramEnd"/>
    </w:p>
    <w:p w14:paraId="11339F9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lie word speaking that </w:t>
      </w:r>
      <w:proofErr w:type="gramStart"/>
      <w:r>
        <w:rPr>
          <w:rFonts w:ascii="Gandhari Unicode" w:hAnsi="Gandhari Unicode" w:cs="e-Tamil OTC"/>
          <w:lang w:val="en-GB"/>
        </w:rPr>
        <w:t>what</w:t>
      </w:r>
      <w:r>
        <w:rPr>
          <w:rFonts w:ascii="Gandhari Unicode" w:hAnsi="Gandhari Unicode" w:cs="e-Tamil OTC"/>
          <w:position w:val="6"/>
          <w:lang w:val="en-GB"/>
        </w:rPr>
        <w:t>ō</w:t>
      </w:r>
      <w:proofErr w:type="gramEnd"/>
    </w:p>
    <w:p w14:paraId="047D903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good-it</w:t>
      </w:r>
      <w:r>
        <w:rPr>
          <w:rFonts w:ascii="Gandhari Unicode" w:hAnsi="Gandhari Unicode" w:cs="e-Tamil OTC"/>
          <w:position w:val="6"/>
          <w:lang w:val="en-GB"/>
        </w:rPr>
        <w:t>ē</w:t>
      </w:r>
      <w:r>
        <w:rPr>
          <w:rFonts w:ascii="Gandhari Unicode" w:hAnsi="Gandhari Unicode" w:cs="e-Tamil OTC"/>
          <w:lang w:val="en-GB"/>
        </w:rPr>
        <w:t xml:space="preserve"> your- side(</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601332B9" w14:textId="77777777" w:rsidR="00544225" w:rsidRDefault="00544225">
      <w:pPr>
        <w:pStyle w:val="Textbody"/>
        <w:spacing w:after="29" w:line="259" w:lineRule="exact"/>
        <w:rPr>
          <w:rFonts w:ascii="Gandhari Unicode" w:hAnsi="Gandhari Unicode" w:cs="e-Tamil OTC"/>
          <w:lang w:val="en-GB"/>
        </w:rPr>
      </w:pPr>
    </w:p>
    <w:p w14:paraId="5B8DD6BF" w14:textId="77777777" w:rsidR="00544225" w:rsidRDefault="00544225">
      <w:pPr>
        <w:pStyle w:val="Textbody"/>
        <w:spacing w:after="29" w:line="260" w:lineRule="exact"/>
        <w:rPr>
          <w:rFonts w:ascii="Gandhari Unicode" w:hAnsi="Gandhari Unicode" w:cs="e-Tamil OTC"/>
          <w:lang w:val="en-GB"/>
        </w:rPr>
      </w:pPr>
    </w:p>
    <w:p w14:paraId="6B743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Black one with many-petalled</w:t>
      </w:r>
      <w:r>
        <w:rPr>
          <w:rStyle w:val="FootnoteReference1"/>
          <w:rFonts w:ascii="Gandhari Unicode" w:hAnsi="Gandhari Unicode" w:cs="e-Tamil OTC"/>
          <w:lang w:val="en-GB"/>
        </w:rPr>
        <w:footnoteReference w:id="241"/>
      </w:r>
      <w:r>
        <w:rPr>
          <w:rFonts w:ascii="Gandhari Unicode" w:hAnsi="Gandhari Unicode" w:cs="e-Tamil OTC"/>
          <w:lang w:val="en-GB"/>
        </w:rPr>
        <w:t xml:space="preserve"> rain eyes,</w:t>
      </w:r>
    </w:p>
    <w:p w14:paraId="64FBB7CB"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with a forehead which emits infinite fragrance</w:t>
      </w:r>
    </w:p>
    <w:p w14:paraId="27C6C26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buds having opened</w:t>
      </w:r>
    </w:p>
    <w:p w14:paraId="0F1C091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on the cool fragrant Malabar lily, become full by the </w:t>
      </w:r>
      <w:proofErr w:type="gramStart"/>
      <w:r>
        <w:rPr>
          <w:rFonts w:ascii="Gandhari Unicode" w:hAnsi="Gandhari Unicode" w:cs="e-Tamil OTC"/>
          <w:lang w:val="en-GB"/>
        </w:rPr>
        <w:t>waterfall</w:t>
      </w:r>
      <w:proofErr w:type="gramEnd"/>
    </w:p>
    <w:p w14:paraId="41946E06" w14:textId="77777777" w:rsidR="00544225" w:rsidRDefault="00000000">
      <w:pPr>
        <w:pStyle w:val="Textbody"/>
        <w:tabs>
          <w:tab w:val="left" w:pos="125"/>
          <w:tab w:val="left" w:pos="1013"/>
        </w:tabs>
        <w:spacing w:after="72"/>
        <w:rPr>
          <w:rFonts w:ascii="Gandhari Unicode" w:hAnsi="Gandhari Unicode" w:cs="e-Tamil OTC"/>
          <w:lang w:val="en-GB"/>
        </w:rPr>
      </w:pPr>
      <w:r>
        <w:rPr>
          <w:rFonts w:ascii="Gandhari Unicode" w:hAnsi="Gandhari Unicode" w:cs="e-Tamil OTC"/>
          <w:lang w:val="en-GB"/>
        </w:rPr>
        <w:tab/>
        <w:t>on the hill in the showers which come up after clouds have joined!</w:t>
      </w:r>
    </w:p>
    <w:p w14:paraId="764DB36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you consent or if you dissent,</w:t>
      </w:r>
      <w:r>
        <w:rPr>
          <w:rStyle w:val="FootnoteReference1"/>
          <w:rFonts w:ascii="Gandhari Unicode" w:hAnsi="Gandhari Unicode" w:cs="e-Tamil OTC"/>
          <w:lang w:val="en-GB"/>
        </w:rPr>
        <w:footnoteReference w:id="242"/>
      </w:r>
    </w:p>
    <w:p w14:paraId="1DE8140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you have measured [and] know your greatness.</w:t>
      </w:r>
    </w:p>
    <w:p w14:paraId="6B54ADB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Speaking words that lie as if [they were] truth </w:t>
      </w:r>
      <w:r>
        <w:rPr>
          <w:rFonts w:ascii="Gandhari Unicode" w:eastAsia="URW Palladio UNI" w:hAnsi="Gandhari Unicode" w:cs="e-Tamil OTC"/>
          <w:lang w:val="en-GB"/>
        </w:rPr>
        <w:t>–</w:t>
      </w:r>
      <w:r>
        <w:rPr>
          <w:rFonts w:ascii="Gandhari Unicode" w:hAnsi="Gandhari Unicode" w:cs="e-Tamil OTC"/>
          <w:lang w:val="en-GB"/>
        </w:rPr>
        <w:t xml:space="preserve"> what [is] this?</w:t>
      </w:r>
    </w:p>
    <w:p w14:paraId="2A989A7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heart is good, on your side.</w:t>
      </w:r>
      <w:r>
        <w:rPr>
          <w:rStyle w:val="FootnoteReference1"/>
          <w:rFonts w:ascii="Gandhari Unicode" w:hAnsi="Gandhari Unicode" w:cs="e-Tamil OTC"/>
          <w:lang w:val="en-GB"/>
        </w:rPr>
        <w:footnoteReference w:id="243"/>
      </w:r>
    </w:p>
    <w:p w14:paraId="3B6AE3E8" w14:textId="77777777" w:rsidR="00544225" w:rsidRDefault="00544225">
      <w:pPr>
        <w:pStyle w:val="Textbody"/>
        <w:spacing w:after="0"/>
        <w:rPr>
          <w:rFonts w:ascii="Gandhari Unicode" w:hAnsi="Gandhari Unicode" w:cs="e-Tamil OTC"/>
          <w:lang w:val="en-GB"/>
        </w:rPr>
      </w:pPr>
    </w:p>
    <w:p w14:paraId="0EB60DDB" w14:textId="77777777" w:rsidR="00544225" w:rsidRDefault="00544225">
      <w:pPr>
        <w:pStyle w:val="Textbody"/>
        <w:spacing w:after="0"/>
        <w:rPr>
          <w:rFonts w:ascii="Gandhari Unicode" w:hAnsi="Gandhari Unicode" w:cs="e-Tamil OTC"/>
          <w:lang w:val="en-GB"/>
        </w:rPr>
      </w:pPr>
    </w:p>
    <w:p w14:paraId="793E447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64D5E5D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[His] heart (i.e. his intentions) is good, with respect to you.</w:t>
      </w:r>
    </w:p>
    <w:p w14:paraId="7CDE7989" w14:textId="77777777" w:rsidR="00544225" w:rsidRDefault="00544225">
      <w:pPr>
        <w:pStyle w:val="Textbody"/>
        <w:spacing w:after="0"/>
        <w:rPr>
          <w:rFonts w:ascii="Gandhari Unicode" w:hAnsi="Gandhari Unicode" w:cs="e-Tamil OTC"/>
          <w:b/>
          <w:lang w:val="en-GB"/>
        </w:rPr>
      </w:pPr>
    </w:p>
    <w:p w14:paraId="7DE96B36" w14:textId="77777777" w:rsidR="00544225" w:rsidRDefault="00000000">
      <w:pPr>
        <w:rPr>
          <w:rFonts w:ascii="Gandhari Unicode" w:eastAsiaTheme="majorEastAsia" w:hAnsi="Gandhari Unicode" w:cstheme="majorBidi" w:hint="eastAsia"/>
          <w:b/>
        </w:rPr>
      </w:pPr>
      <w:r>
        <w:br w:type="page"/>
      </w:r>
    </w:p>
    <w:p w14:paraId="7EC2ECE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கல்லாடனார்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70839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183A823" w14:textId="77777777" w:rsidR="00544225" w:rsidRDefault="00544225">
      <w:pPr>
        <w:pStyle w:val="Textbody"/>
        <w:spacing w:after="29"/>
        <w:rPr>
          <w:rFonts w:ascii="Gandhari Unicode" w:hAnsi="Gandhari Unicode" w:cs="e-Tamil OTC"/>
          <w:lang w:val="en-GB"/>
        </w:rPr>
      </w:pPr>
    </w:p>
    <w:p w14:paraId="22D60CB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புதலும்</w:t>
      </w:r>
      <w:proofErr w:type="spellEnd"/>
    </w:p>
    <w:p w14:paraId="08B1FB8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வாய்நெகிழ்ந்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p>
    <w:p w14:paraId="2F0B55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சுரிவளைப்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செற்றும்</w:t>
      </w:r>
      <w:proofErr w:type="spellEnd"/>
    </w:p>
    <w:p w14:paraId="60D5C8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பொருவார்</w:t>
      </w:r>
      <w:proofErr w:type="spellEnd"/>
    </w:p>
    <w:p w14:paraId="047F13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1A291E4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லடுக்கத்துக்</w:t>
      </w:r>
      <w:proofErr w:type="spellEnd"/>
    </w:p>
    <w:p w14:paraId="367AAD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விலங்கிய</w:t>
      </w:r>
      <w:proofErr w:type="spellEnd"/>
    </w:p>
    <w:p w14:paraId="1B52AA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4D612D4E" w14:textId="77777777" w:rsidR="00544225" w:rsidRDefault="00544225">
      <w:pPr>
        <w:pStyle w:val="Textbody"/>
        <w:spacing w:after="29"/>
        <w:rPr>
          <w:rFonts w:ascii="Gandhari Unicode" w:hAnsi="Gandhari Unicode" w:cs="e-Tamil OTC"/>
          <w:lang w:val="en-GB"/>
        </w:rPr>
      </w:pPr>
    </w:p>
    <w:p w14:paraId="2413E00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வாய்நெகிழ்ந்</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வாய்ஞெகிழ்ந்</w:t>
      </w:r>
      <w:proofErr w:type="spellEnd"/>
      <w:r>
        <w:rPr>
          <w:rFonts w:ascii="Gandhari Unicode" w:hAnsi="Gandhari Unicode" w:cs="e-Tamil OTC"/>
          <w:lang w:val="en-GB"/>
        </w:rPr>
        <w:t xml:space="preserve"> C2,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வண்டேர்த்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லடுக்கத்துக்</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ரடுக்கத்துக்</w:t>
      </w:r>
      <w:proofErr w:type="spellEnd"/>
      <w:r>
        <w:rPr>
          <w:rFonts w:ascii="Gandhari Unicode" w:hAnsi="Gandhari Unicode" w:cs="e-Tamil OTC"/>
          <w:lang w:val="en-GB"/>
        </w:rPr>
        <w:t xml:space="preserve"> L1,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ரடுக்கத்துக்</w:t>
      </w:r>
      <w:proofErr w:type="spellEnd"/>
      <w:r>
        <w:rPr>
          <w:rFonts w:ascii="Gandhari Unicode" w:hAnsi="Gandhari Unicode" w:cs="e-Tamil OTC"/>
          <w:lang w:val="en-GB"/>
        </w:rPr>
        <w:t xml:space="preserve"> C3, G1; </w:t>
      </w:r>
      <w:bookmarkStart w:id="491" w:name="DDE_LINK73"/>
      <w:proofErr w:type="spellStart"/>
      <w:r>
        <w:rPr>
          <w:rFonts w:ascii="Gandhari Unicode" w:hAnsi="Gandhari Unicode" w:cs="e-Tamil OTC"/>
          <w:lang w:val="en-GB"/>
        </w:rPr>
        <w:t>வளையம</w:t>
      </w:r>
      <w:bookmarkEnd w:id="491"/>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தடுக்கத்துக்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வழைமல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ரடுகத்துக்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C3, G1; ___ C2</w:t>
      </w:r>
    </w:p>
    <w:p w14:paraId="29864C74" w14:textId="77777777" w:rsidR="00544225" w:rsidRDefault="00544225">
      <w:pPr>
        <w:pStyle w:val="Textbody"/>
        <w:spacing w:after="29"/>
        <w:rPr>
          <w:rFonts w:ascii="Gandhari Unicode" w:hAnsi="Gandhari Unicode" w:cs="e-Tamil OTC"/>
          <w:lang w:val="en-GB"/>
        </w:rPr>
      </w:pPr>
    </w:p>
    <w:p w14:paraId="202FC4CD"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492" w:author="Narmada Hansani Polgampalage" w:date="2023-12-07T14:13:00Z">
            <w:rPr/>
          </w:rPrChange>
        </w:rPr>
        <w:t>kuruk</w:t>
      </w:r>
      <w:proofErr w:type="spellEnd"/>
      <w:r w:rsidRPr="001E7872">
        <w:rPr>
          <w:rFonts w:ascii="Gandhari Unicode" w:hAnsi="Gandhari Unicode" w:cs="e-Tamil OTC"/>
          <w:lang w:val="de-DE"/>
          <w:rPrChange w:id="493" w:author="Narmada Hansani Polgampalage" w:date="2023-12-07T14:13:00Z">
            <w:rPr/>
          </w:rPrChange>
        </w:rPr>
        <w:t xml:space="preserve">*-um </w:t>
      </w:r>
      <w:proofErr w:type="spellStart"/>
      <w:r w:rsidRPr="001E7872">
        <w:rPr>
          <w:rFonts w:ascii="Gandhari Unicode" w:hAnsi="Gandhari Unicode" w:cs="e-Tamil OTC"/>
          <w:lang w:val="de-DE"/>
          <w:rPrChange w:id="494" w:author="Narmada Hansani Polgampalage" w:date="2023-12-07T14:13:00Z">
            <w:rPr/>
          </w:rPrChange>
        </w:rPr>
        <w:t>iru</w:t>
      </w:r>
      <w:proofErr w:type="spellEnd"/>
      <w:r w:rsidRPr="001E7872">
        <w:rPr>
          <w:rFonts w:ascii="Gandhari Unicode" w:hAnsi="Gandhari Unicode" w:cs="e-Tamil OTC"/>
          <w:lang w:val="de-DE"/>
          <w:rPrChange w:id="495" w:author="Narmada Hansani Polgampalage" w:date="2023-12-07T14:13:00Z">
            <w:rPr/>
          </w:rPrChange>
        </w:rPr>
        <w:t xml:space="preserve"> </w:t>
      </w:r>
      <w:proofErr w:type="spellStart"/>
      <w:r w:rsidRPr="001E7872">
        <w:rPr>
          <w:rFonts w:ascii="Gandhari Unicode" w:hAnsi="Gandhari Unicode" w:cs="e-Tamil OTC"/>
          <w:lang w:val="de-DE"/>
          <w:rPrChange w:id="496" w:author="Narmada Hansani Polgampalage" w:date="2023-12-07T14:13:00Z">
            <w:rPr/>
          </w:rPrChange>
        </w:rPr>
        <w:t>vicump</w:t>
      </w:r>
      <w:proofErr w:type="spellEnd"/>
      <w:r w:rsidRPr="001E7872">
        <w:rPr>
          <w:rFonts w:ascii="Gandhari Unicode" w:hAnsi="Gandhari Unicode" w:cs="e-Tamil OTC"/>
          <w:lang w:val="de-DE"/>
          <w:rPrChange w:id="497" w:author="Narmada Hansani Polgampalage" w:date="2023-12-07T14:13:00Z">
            <w:rPr/>
          </w:rPrChange>
        </w:rPr>
        <w:t xml:space="preserve">* </w:t>
      </w:r>
      <w:proofErr w:type="spellStart"/>
      <w:r w:rsidRPr="001E7872">
        <w:rPr>
          <w:rFonts w:ascii="Gandhari Unicode" w:hAnsi="Gandhari Unicode" w:cs="e-Tamil OTC"/>
          <w:lang w:val="de-DE"/>
          <w:rPrChange w:id="498" w:author="Narmada Hansani Polgampalage" w:date="2023-12-07T14:13:00Z">
            <w:rPr/>
          </w:rPrChange>
        </w:rPr>
        <w:t>ivarum</w:t>
      </w:r>
      <w:proofErr w:type="spellEnd"/>
      <w:r w:rsidRPr="001E7872">
        <w:rPr>
          <w:rFonts w:ascii="Gandhari Unicode" w:hAnsi="Gandhari Unicode" w:cs="e-Tamil OTC"/>
          <w:lang w:val="de-DE"/>
          <w:rPrChange w:id="499" w:author="Narmada Hansani Polgampalage" w:date="2023-12-07T14:13:00Z">
            <w:rPr/>
          </w:rPrChange>
        </w:rPr>
        <w:t xml:space="preserve"> </w:t>
      </w:r>
      <w:proofErr w:type="spellStart"/>
      <w:r w:rsidRPr="001E7872">
        <w:rPr>
          <w:rFonts w:ascii="Gandhari Unicode" w:hAnsi="Gandhari Unicode" w:cs="e-Tamil OTC"/>
          <w:lang w:val="de-DE"/>
          <w:rPrChange w:id="500" w:author="Narmada Hansani Polgampalage" w:date="2023-12-07T14:13:00Z">
            <w:rPr/>
          </w:rPrChange>
        </w:rPr>
        <w:t>putal</w:t>
      </w:r>
      <w:proofErr w:type="spellEnd"/>
      <w:r w:rsidRPr="001E7872">
        <w:rPr>
          <w:rFonts w:ascii="Gandhari Unicode" w:hAnsi="Gandhari Unicode" w:cs="e-Tamil OTC"/>
          <w:lang w:val="de-DE"/>
          <w:rPrChange w:id="501" w:author="Narmada Hansani Polgampalage" w:date="2023-12-07T14:13:00Z">
            <w:rPr/>
          </w:rPrChange>
        </w:rPr>
        <w:t>-um</w:t>
      </w:r>
    </w:p>
    <w:p w14:paraId="639DAAF6"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02" w:author="Narmada Hansani Polgampalage" w:date="2023-12-07T14:13:00Z">
            <w:rPr/>
          </w:rPrChange>
        </w:rPr>
        <w:t>vari</w:t>
      </w:r>
      <w:proofErr w:type="spellEnd"/>
      <w:r w:rsidRPr="001E7872">
        <w:rPr>
          <w:rFonts w:ascii="Gandhari Unicode" w:hAnsi="Gandhari Unicode" w:cs="e-Tamil OTC"/>
          <w:lang w:val="de-DE"/>
          <w:rPrChange w:id="503" w:author="Narmada Hansani Polgampalage" w:date="2023-12-07T14:13:00Z">
            <w:rPr/>
          </w:rPrChange>
        </w:rPr>
        <w:t xml:space="preserve"> </w:t>
      </w:r>
      <w:proofErr w:type="spellStart"/>
      <w:r w:rsidRPr="001E7872">
        <w:rPr>
          <w:rFonts w:ascii="Gandhari Unicode" w:hAnsi="Gandhari Unicode" w:cs="e-Tamil OTC"/>
          <w:lang w:val="de-DE"/>
          <w:rPrChange w:id="504" w:author="Narmada Hansani Polgampalage" w:date="2023-12-07T14:13:00Z">
            <w:rPr/>
          </w:rPrChange>
        </w:rPr>
        <w:t>vaṇṭ</w:t>
      </w:r>
      <w:proofErr w:type="spellEnd"/>
      <w:r w:rsidRPr="001E7872">
        <w:rPr>
          <w:rFonts w:ascii="Gandhari Unicode" w:hAnsi="Gandhari Unicode" w:cs="e-Tamil OTC"/>
          <w:lang w:val="de-DE"/>
          <w:rPrChange w:id="505" w:author="Narmada Hansani Polgampalage" w:date="2023-12-07T14:13:00Z">
            <w:rPr/>
          </w:rPrChange>
        </w:rPr>
        <w:t xml:space="preserve">* </w:t>
      </w:r>
      <w:proofErr w:type="spellStart"/>
      <w:r w:rsidRPr="001E7872">
        <w:rPr>
          <w:rFonts w:ascii="Gandhari Unicode" w:hAnsi="Gandhari Unicode" w:cs="e-Tamil OTC"/>
          <w:lang w:val="de-DE"/>
          <w:rPrChange w:id="506" w:author="Narmada Hansani Polgampalage" w:date="2023-12-07T14:13:00Z">
            <w:rPr/>
          </w:rPrChange>
        </w:rPr>
        <w:t>ūta</w:t>
      </w:r>
      <w:proofErr w:type="spellEnd"/>
      <w:r w:rsidRPr="001E7872">
        <w:rPr>
          <w:rFonts w:ascii="Gandhari Unicode" w:hAnsi="Gandhari Unicode" w:cs="e-Tamil OTC"/>
          <w:lang w:val="de-DE"/>
          <w:rPrChange w:id="507" w:author="Narmada Hansani Polgampalage" w:date="2023-12-07T14:13:00Z">
            <w:rPr/>
          </w:rPrChange>
        </w:rPr>
        <w:t xml:space="preserve"> </w:t>
      </w:r>
      <w:proofErr w:type="spellStart"/>
      <w:r w:rsidRPr="001E7872">
        <w:rPr>
          <w:rFonts w:ascii="Gandhari Unicode" w:hAnsi="Gandhari Unicode" w:cs="e-Tamil OTC"/>
          <w:lang w:val="de-DE"/>
          <w:rPrChange w:id="508" w:author="Narmada Hansani Polgampalage" w:date="2023-12-07T14:13:00Z">
            <w:rPr/>
          </w:rPrChange>
        </w:rPr>
        <w:t>vāy</w:t>
      </w:r>
      <w:proofErr w:type="spellEnd"/>
      <w:r w:rsidRPr="001E7872">
        <w:rPr>
          <w:rFonts w:ascii="Gandhari Unicode" w:hAnsi="Gandhari Unicode" w:cs="e-Tamil OTC"/>
          <w:lang w:val="de-DE"/>
          <w:rPrChange w:id="509" w:author="Narmada Hansani Polgampalage" w:date="2023-12-07T14:13:00Z">
            <w:rPr/>
          </w:rPrChange>
        </w:rPr>
        <w:t xml:space="preserve"> </w:t>
      </w:r>
      <w:proofErr w:type="spellStart"/>
      <w:r w:rsidRPr="001E7872">
        <w:rPr>
          <w:rFonts w:ascii="Gandhari Unicode" w:hAnsi="Gandhari Unicode" w:cs="e-Tamil OTC"/>
          <w:i/>
          <w:iCs/>
          <w:lang w:val="de-DE"/>
          <w:rPrChange w:id="510" w:author="Narmada Hansani Polgampalage" w:date="2023-12-07T14:13:00Z">
            <w:rPr>
              <w:i/>
              <w:iCs/>
            </w:rPr>
          </w:rPrChange>
        </w:rPr>
        <w:t>nekiḻntaṉa</w:t>
      </w:r>
      <w:proofErr w:type="spellEnd"/>
      <w:r w:rsidRPr="001E7872">
        <w:rPr>
          <w:rFonts w:ascii="Gandhari Unicode" w:hAnsi="Gandhari Unicode" w:cs="e-Tamil OTC"/>
          <w:i/>
          <w:iCs/>
          <w:lang w:val="de-DE"/>
          <w:rPrChange w:id="511" w:author="Narmada Hansani Polgampalage" w:date="2023-12-07T14:13:00Z">
            <w:rPr>
              <w:i/>
              <w:iCs/>
            </w:rPr>
          </w:rPrChange>
        </w:rPr>
        <w:t>-~ē</w:t>
      </w:r>
    </w:p>
    <w:p w14:paraId="32B48BF0"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12" w:author="Narmada Hansani Polgampalage" w:date="2023-12-07T14:13:00Z">
            <w:rPr/>
          </w:rPrChange>
        </w:rPr>
        <w:t>curi</w:t>
      </w:r>
      <w:proofErr w:type="spellEnd"/>
      <w:r w:rsidRPr="001E7872">
        <w:rPr>
          <w:rFonts w:ascii="Gandhari Unicode" w:hAnsi="Gandhari Unicode" w:cs="e-Tamil OTC"/>
          <w:lang w:val="de-DE"/>
          <w:rPrChange w:id="513" w:author="Narmada Hansani Polgampalage" w:date="2023-12-07T14:13:00Z">
            <w:rPr/>
          </w:rPrChange>
        </w:rPr>
        <w:t xml:space="preserve"> </w:t>
      </w:r>
      <w:proofErr w:type="spellStart"/>
      <w:r w:rsidRPr="001E7872">
        <w:rPr>
          <w:rFonts w:ascii="Gandhari Unicode" w:hAnsi="Gandhari Unicode" w:cs="e-Tamil OTC"/>
          <w:lang w:val="de-DE"/>
          <w:rPrChange w:id="514" w:author="Narmada Hansani Polgampalage" w:date="2023-12-07T14:13:00Z">
            <w:rPr/>
          </w:rPrChange>
        </w:rPr>
        <w:t>vaḷai</w:t>
      </w:r>
      <w:proofErr w:type="spellEnd"/>
      <w:ins w:id="515" w:author="Narmada Hansani Polgampalage" w:date="2023-11-23T14:17:00Z">
        <w:r>
          <w:rPr>
            <w:rFonts w:ascii="Gandhari Unicode" w:hAnsi="Gandhari Unicode" w:cs="e-Tamil OTC"/>
            <w:lang w:val="de-DE"/>
          </w:rPr>
          <w:t>+</w:t>
        </w:r>
      </w:ins>
      <w:r w:rsidRPr="001E7872">
        <w:rPr>
          <w:rFonts w:ascii="Gandhari Unicode" w:hAnsi="Gandhari Unicode" w:cs="e-Tamil OTC"/>
          <w:lang w:val="de-DE"/>
          <w:rPrChange w:id="516" w:author="Narmada Hansani Polgampalage" w:date="2023-12-07T14:13:00Z">
            <w:rPr/>
          </w:rPrChange>
        </w:rPr>
        <w:t xml:space="preserve"> </w:t>
      </w:r>
      <w:proofErr w:type="spellStart"/>
      <w:r w:rsidRPr="001E7872">
        <w:rPr>
          <w:rFonts w:ascii="Gandhari Unicode" w:hAnsi="Gandhari Unicode" w:cs="e-Tamil OTC"/>
          <w:lang w:val="de-DE"/>
          <w:rPrChange w:id="517" w:author="Narmada Hansani Polgampalage" w:date="2023-12-07T14:13:00Z">
            <w:rPr/>
          </w:rPrChange>
        </w:rPr>
        <w:t>polinta</w:t>
      </w:r>
      <w:proofErr w:type="spellEnd"/>
      <w:r w:rsidRPr="001E7872">
        <w:rPr>
          <w:rFonts w:ascii="Gandhari Unicode" w:hAnsi="Gandhari Unicode" w:cs="e-Tamil OTC"/>
          <w:lang w:val="de-DE"/>
          <w:rPrChange w:id="518" w:author="Narmada Hansani Polgampalage" w:date="2023-12-07T14:13:00Z">
            <w:rPr/>
          </w:rPrChange>
        </w:rPr>
        <w:t xml:space="preserve"> </w:t>
      </w:r>
      <w:proofErr w:type="spellStart"/>
      <w:r w:rsidRPr="001E7872">
        <w:rPr>
          <w:rFonts w:ascii="Gandhari Unicode" w:hAnsi="Gandhari Unicode" w:cs="e-Tamil OTC"/>
          <w:lang w:val="de-DE"/>
          <w:rPrChange w:id="519" w:author="Narmada Hansani Polgampalage" w:date="2023-12-07T14:13:00Z">
            <w:rPr/>
          </w:rPrChange>
        </w:rPr>
        <w:t>tōḷ</w:t>
      </w:r>
      <w:proofErr w:type="spellEnd"/>
      <w:r w:rsidRPr="001E7872">
        <w:rPr>
          <w:rFonts w:ascii="Gandhari Unicode" w:hAnsi="Gandhari Unicode" w:cs="e-Tamil OTC"/>
          <w:lang w:val="de-DE"/>
          <w:rPrChange w:id="520" w:author="Narmada Hansani Polgampalage" w:date="2023-12-07T14:13:00Z">
            <w:rPr/>
          </w:rPrChange>
        </w:rPr>
        <w:t xml:space="preserve">-um </w:t>
      </w:r>
      <w:proofErr w:type="spellStart"/>
      <w:r w:rsidRPr="001E7872">
        <w:rPr>
          <w:rFonts w:ascii="Gandhari Unicode" w:hAnsi="Gandhari Unicode" w:cs="e-Tamil OTC"/>
          <w:lang w:val="de-DE"/>
          <w:rPrChange w:id="521" w:author="Narmada Hansani Polgampalage" w:date="2023-12-07T14:13:00Z">
            <w:rPr/>
          </w:rPrChange>
        </w:rPr>
        <w:t>ceṟṟ</w:t>
      </w:r>
      <w:proofErr w:type="spellEnd"/>
      <w:r w:rsidRPr="001E7872">
        <w:rPr>
          <w:rFonts w:ascii="Gandhari Unicode" w:hAnsi="Gandhari Unicode" w:cs="e-Tamil OTC"/>
          <w:lang w:val="de-DE"/>
          <w:rPrChange w:id="522" w:author="Narmada Hansani Polgampalage" w:date="2023-12-07T14:13:00Z">
            <w:rPr/>
          </w:rPrChange>
        </w:rPr>
        <w:t>*-um</w:t>
      </w:r>
    </w:p>
    <w:p w14:paraId="53695798"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23" w:author="Narmada Hansani Polgampalage" w:date="2023-12-07T14:13:00Z">
            <w:rPr/>
          </w:rPrChange>
        </w:rPr>
        <w:t>varuvar-kol</w:t>
      </w:r>
      <w:proofErr w:type="spellEnd"/>
      <w:r w:rsidRPr="001E7872">
        <w:rPr>
          <w:rFonts w:ascii="Gandhari Unicode" w:hAnsi="Gandhari Unicode" w:cs="e-Tamil OTC"/>
          <w:lang w:val="de-DE"/>
          <w:rPrChange w:id="524" w:author="Narmada Hansani Polgampalage" w:date="2023-12-07T14:13:00Z">
            <w:rPr/>
          </w:rPrChange>
        </w:rPr>
        <w:t xml:space="preserve"> </w:t>
      </w:r>
      <w:proofErr w:type="spellStart"/>
      <w:r w:rsidRPr="001E7872">
        <w:rPr>
          <w:rFonts w:ascii="Gandhari Unicode" w:hAnsi="Gandhari Unicode" w:cs="e-Tamil OTC"/>
          <w:lang w:val="de-DE"/>
          <w:rPrChange w:id="525" w:author="Narmada Hansani Polgampalage" w:date="2023-12-07T14:13:00Z">
            <w:rPr/>
          </w:rPrChange>
        </w:rPr>
        <w:t>vāḻi</w:t>
      </w:r>
      <w:proofErr w:type="spellEnd"/>
      <w:r w:rsidRPr="001E7872">
        <w:rPr>
          <w:rFonts w:ascii="Gandhari Unicode" w:hAnsi="Gandhari Unicode" w:cs="e-Tamil OTC"/>
          <w:lang w:val="de-DE"/>
          <w:rPrChange w:id="526" w:author="Narmada Hansani Polgampalage" w:date="2023-12-07T14:13:00Z">
            <w:rPr/>
          </w:rPrChange>
        </w:rPr>
        <w:t xml:space="preserve"> </w:t>
      </w:r>
      <w:proofErr w:type="spellStart"/>
      <w:r w:rsidRPr="001E7872">
        <w:rPr>
          <w:rFonts w:ascii="Gandhari Unicode" w:hAnsi="Gandhari Unicode" w:cs="e-Tamil OTC"/>
          <w:lang w:val="de-DE"/>
          <w:rPrChange w:id="527" w:author="Narmada Hansani Polgampalage" w:date="2023-12-07T14:13:00Z">
            <w:rPr/>
          </w:rPrChange>
        </w:rPr>
        <w:t>tōḻi</w:t>
      </w:r>
      <w:proofErr w:type="spellEnd"/>
      <w:r w:rsidRPr="001E7872">
        <w:rPr>
          <w:rFonts w:ascii="Gandhari Unicode" w:hAnsi="Gandhari Unicode" w:cs="e-Tamil OTC"/>
          <w:lang w:val="de-DE"/>
          <w:rPrChange w:id="528" w:author="Narmada Hansani Polgampalage" w:date="2023-12-07T14:13:00Z">
            <w:rPr/>
          </w:rPrChange>
        </w:rPr>
        <w:t xml:space="preserve"> </w:t>
      </w:r>
      <w:proofErr w:type="spellStart"/>
      <w:r w:rsidRPr="001E7872">
        <w:rPr>
          <w:rFonts w:ascii="Gandhari Unicode" w:hAnsi="Gandhari Unicode" w:cs="e-Tamil OTC"/>
          <w:lang w:val="de-DE"/>
          <w:rPrChange w:id="529" w:author="Narmada Hansani Polgampalage" w:date="2023-12-07T14:13:00Z">
            <w:rPr/>
          </w:rPrChange>
        </w:rPr>
        <w:t>poruvār</w:t>
      </w:r>
      <w:proofErr w:type="spellEnd"/>
    </w:p>
    <w:p w14:paraId="0B524128"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30" w:author="Narmada Hansani Polgampalage" w:date="2023-12-07T14:13:00Z">
            <w:rPr/>
          </w:rPrChange>
        </w:rPr>
        <w:t>maṇ</w:t>
      </w:r>
      <w:proofErr w:type="spellEnd"/>
      <w:r w:rsidRPr="001E7872">
        <w:rPr>
          <w:rFonts w:ascii="Gandhari Unicode" w:hAnsi="Gandhari Unicode" w:cs="e-Tamil OTC"/>
          <w:lang w:val="de-DE"/>
          <w:rPrChange w:id="531" w:author="Narmada Hansani Polgampalage" w:date="2023-12-07T14:13:00Z">
            <w:rPr/>
          </w:rPrChange>
        </w:rPr>
        <w:t xml:space="preserve"> +</w:t>
      </w:r>
      <w:proofErr w:type="spellStart"/>
      <w:r w:rsidRPr="001E7872">
        <w:rPr>
          <w:rFonts w:ascii="Gandhari Unicode" w:hAnsi="Gandhari Unicode" w:cs="e-Tamil OTC"/>
          <w:lang w:val="de-DE"/>
          <w:rPrChange w:id="532" w:author="Narmada Hansani Polgampalage" w:date="2023-12-07T14:13:00Z">
            <w:rPr/>
          </w:rPrChange>
        </w:rPr>
        <w:t>eṭutt</w:t>
      </w:r>
      <w:proofErr w:type="spellEnd"/>
      <w:r w:rsidRPr="001E7872">
        <w:rPr>
          <w:rFonts w:ascii="Gandhari Unicode" w:hAnsi="Gandhari Unicode" w:cs="e-Tamil OTC"/>
          <w:lang w:val="de-DE"/>
          <w:rPrChange w:id="533" w:author="Narmada Hansani Polgampalage" w:date="2023-12-07T14:13:00Z">
            <w:rPr/>
          </w:rPrChange>
        </w:rPr>
        <w:t xml:space="preserve">* </w:t>
      </w:r>
      <w:proofErr w:type="spellStart"/>
      <w:r w:rsidRPr="001E7872">
        <w:rPr>
          <w:rFonts w:ascii="Gandhari Unicode" w:hAnsi="Gandhari Unicode" w:cs="e-Tamil OTC"/>
          <w:lang w:val="de-DE"/>
          <w:rPrChange w:id="534" w:author="Narmada Hansani Polgampalage" w:date="2023-12-07T14:13:00Z">
            <w:rPr/>
          </w:rPrChange>
        </w:rPr>
        <w:t>uṇṇum</w:t>
      </w:r>
      <w:proofErr w:type="spellEnd"/>
      <w:r w:rsidRPr="001E7872">
        <w:rPr>
          <w:rFonts w:ascii="Gandhari Unicode" w:hAnsi="Gandhari Unicode" w:cs="e-Tamil OTC"/>
          <w:lang w:val="de-DE"/>
          <w:rPrChange w:id="535" w:author="Narmada Hansani Polgampalage" w:date="2023-12-07T14:13:00Z">
            <w:rPr/>
          </w:rPrChange>
        </w:rPr>
        <w:t xml:space="preserve"> </w:t>
      </w:r>
      <w:proofErr w:type="spellStart"/>
      <w:r w:rsidRPr="001E7872">
        <w:rPr>
          <w:rFonts w:ascii="Gandhari Unicode" w:hAnsi="Gandhari Unicode" w:cs="e-Tamil OTC"/>
          <w:lang w:val="de-DE"/>
          <w:rPrChange w:id="536" w:author="Narmada Hansani Polgampalage" w:date="2023-12-07T14:13:00Z">
            <w:rPr/>
          </w:rPrChange>
        </w:rPr>
        <w:t>aṇṇal</w:t>
      </w:r>
      <w:proofErr w:type="spellEnd"/>
      <w:r w:rsidRPr="001E7872">
        <w:rPr>
          <w:rFonts w:ascii="Gandhari Unicode" w:hAnsi="Gandhari Unicode" w:cs="e-Tamil OTC"/>
          <w:lang w:val="de-DE"/>
          <w:rPrChange w:id="537" w:author="Narmada Hansani Polgampalage" w:date="2023-12-07T14:13:00Z">
            <w:rPr/>
          </w:rPrChange>
        </w:rPr>
        <w:t xml:space="preserve"> </w:t>
      </w:r>
      <w:proofErr w:type="spellStart"/>
      <w:r w:rsidRPr="001E7872">
        <w:rPr>
          <w:rFonts w:ascii="Gandhari Unicode" w:hAnsi="Gandhari Unicode" w:cs="e-Tamil OTC"/>
          <w:lang w:val="de-DE"/>
          <w:rPrChange w:id="538" w:author="Narmada Hansani Polgampalage" w:date="2023-12-07T14:13:00Z">
            <w:rPr/>
          </w:rPrChange>
        </w:rPr>
        <w:t>yāṉai</w:t>
      </w:r>
      <w:proofErr w:type="spellEnd"/>
    </w:p>
    <w:p w14:paraId="6D9A5453"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39" w:author="Narmada Hansani Polgampalage" w:date="2023-12-07T14:13:00Z">
            <w:rPr/>
          </w:rPrChange>
        </w:rPr>
        <w:t>vaḷ</w:t>
      </w:r>
      <w:proofErr w:type="spellEnd"/>
      <w:r w:rsidRPr="001E7872">
        <w:rPr>
          <w:rFonts w:ascii="Gandhari Unicode" w:hAnsi="Gandhari Unicode" w:cs="e-Tamil OTC"/>
          <w:lang w:val="de-DE"/>
          <w:rPrChange w:id="540" w:author="Narmada Hansani Polgampalage" w:date="2023-12-07T14:13:00Z">
            <w:rPr/>
          </w:rPrChange>
        </w:rPr>
        <w:t xml:space="preserve"> </w:t>
      </w:r>
      <w:proofErr w:type="spellStart"/>
      <w:r w:rsidRPr="001E7872">
        <w:rPr>
          <w:rFonts w:ascii="Gandhari Unicode" w:hAnsi="Gandhari Unicode" w:cs="e-Tamil OTC"/>
          <w:lang w:val="de-DE"/>
          <w:rPrChange w:id="541" w:author="Narmada Hansani Polgampalage" w:date="2023-12-07T14:13:00Z">
            <w:rPr/>
          </w:rPrChange>
        </w:rPr>
        <w:t>tēr</w:t>
      </w:r>
      <w:proofErr w:type="spellEnd"/>
      <w:ins w:id="542" w:author="Narmada Hansani Polgampalage" w:date="2023-11-23T14:16:00Z">
        <w:r>
          <w:rPr>
            <w:rFonts w:ascii="Gandhari Unicode" w:hAnsi="Gandhari Unicode" w:cs="e-Tamil OTC"/>
            <w:lang w:val="de-DE"/>
          </w:rPr>
          <w:t>+</w:t>
        </w:r>
      </w:ins>
      <w:r w:rsidRPr="001E7872">
        <w:rPr>
          <w:rFonts w:ascii="Gandhari Unicode" w:hAnsi="Gandhari Unicode" w:cs="e-Tamil OTC"/>
          <w:lang w:val="de-DE"/>
          <w:rPrChange w:id="543" w:author="Narmada Hansani Polgampalage" w:date="2023-12-07T14:13:00Z">
            <w:rPr/>
          </w:rPrChange>
        </w:rPr>
        <w:t xml:space="preserve"> </w:t>
      </w:r>
      <w:proofErr w:type="spellStart"/>
      <w:r w:rsidRPr="001E7872">
        <w:rPr>
          <w:rFonts w:ascii="Gandhari Unicode" w:hAnsi="Gandhari Unicode" w:cs="e-Tamil OTC"/>
          <w:lang w:val="de-DE"/>
          <w:rPrChange w:id="544" w:author="Narmada Hansani Polgampalage" w:date="2023-12-07T14:13:00Z">
            <w:rPr/>
          </w:rPrChange>
        </w:rPr>
        <w:t>toṇṭaiyar</w:t>
      </w:r>
      <w:proofErr w:type="spellEnd"/>
      <w:r w:rsidRPr="001E7872">
        <w:rPr>
          <w:rFonts w:ascii="Gandhari Unicode" w:hAnsi="Gandhari Unicode" w:cs="e-Tamil OTC"/>
          <w:lang w:val="de-DE"/>
          <w:rPrChange w:id="545" w:author="Narmada Hansani Polgampalage" w:date="2023-12-07T14:13:00Z">
            <w:rPr/>
          </w:rPrChange>
        </w:rPr>
        <w:t xml:space="preserve"> </w:t>
      </w:r>
      <w:proofErr w:type="spellStart"/>
      <w:r w:rsidRPr="001E7872">
        <w:rPr>
          <w:rFonts w:ascii="Gandhari Unicode" w:hAnsi="Gandhari Unicode" w:cs="e-Tamil OTC"/>
          <w:lang w:val="de-DE"/>
          <w:rPrChange w:id="546" w:author="Narmada Hansani Polgampalage" w:date="2023-12-07T14:13:00Z">
            <w:rPr/>
          </w:rPrChange>
        </w:rPr>
        <w:t>vaḻai</w:t>
      </w:r>
      <w:proofErr w:type="spellEnd"/>
      <w:r w:rsidRPr="001E7872">
        <w:rPr>
          <w:rFonts w:ascii="Gandhari Unicode" w:hAnsi="Gandhari Unicode" w:cs="e-Tamil OTC"/>
          <w:lang w:val="de-DE"/>
          <w:rPrChange w:id="547" w:author="Narmada Hansani Polgampalage" w:date="2023-12-07T14:13:00Z">
            <w:rPr/>
          </w:rPrChange>
        </w:rPr>
        <w:t xml:space="preserve"> ~</w:t>
      </w:r>
      <w:proofErr w:type="spellStart"/>
      <w:r w:rsidRPr="001E7872">
        <w:rPr>
          <w:rFonts w:ascii="Gandhari Unicode" w:hAnsi="Gandhari Unicode" w:cs="e-Tamil OTC"/>
          <w:i/>
          <w:iCs/>
          <w:lang w:val="de-DE"/>
          <w:rPrChange w:id="548" w:author="Narmada Hansani Polgampalage" w:date="2023-12-07T14:13:00Z">
            <w:rPr>
              <w:i/>
              <w:iCs/>
            </w:rPr>
          </w:rPrChange>
        </w:rPr>
        <w:t>amal</w:t>
      </w:r>
      <w:proofErr w:type="spellEnd"/>
      <w:r w:rsidRPr="001E7872">
        <w:rPr>
          <w:rFonts w:ascii="Gandhari Unicode" w:hAnsi="Gandhari Unicode" w:cs="e-Tamil OTC"/>
          <w:lang w:val="de-DE"/>
          <w:rPrChange w:id="549" w:author="Narmada Hansani Polgampalage" w:date="2023-12-07T14:13:00Z">
            <w:rPr/>
          </w:rPrChange>
        </w:rPr>
        <w:t xml:space="preserve"> </w:t>
      </w:r>
      <w:proofErr w:type="spellStart"/>
      <w:r w:rsidRPr="001E7872">
        <w:rPr>
          <w:rFonts w:ascii="Gandhari Unicode" w:hAnsi="Gandhari Unicode" w:cs="e-Tamil OTC"/>
          <w:lang w:val="de-DE"/>
          <w:rPrChange w:id="550" w:author="Narmada Hansani Polgampalage" w:date="2023-12-07T14:13:00Z">
            <w:rPr/>
          </w:rPrChange>
        </w:rPr>
        <w:t>aṭukkattu</w:t>
      </w:r>
      <w:proofErr w:type="spellEnd"/>
      <w:r w:rsidRPr="001E7872">
        <w:rPr>
          <w:rFonts w:ascii="Gandhari Unicode" w:hAnsi="Gandhari Unicode" w:cs="e-Tamil OTC"/>
          <w:lang w:val="de-DE"/>
          <w:rPrChange w:id="551" w:author="Narmada Hansani Polgampalage" w:date="2023-12-07T14:13:00Z">
            <w:rPr/>
          </w:rPrChange>
        </w:rPr>
        <w:t>+</w:t>
      </w:r>
    </w:p>
    <w:p w14:paraId="54A1E837"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52" w:author="Narmada Hansani Polgampalage" w:date="2023-12-07T14:13:00Z">
            <w:rPr/>
          </w:rPrChange>
        </w:rPr>
        <w:t>kaṉṟ</w:t>
      </w:r>
      <w:proofErr w:type="spellEnd"/>
      <w:r w:rsidRPr="001E7872">
        <w:rPr>
          <w:rFonts w:ascii="Gandhari Unicode" w:hAnsi="Gandhari Unicode" w:cs="e-Tamil OTC"/>
          <w:lang w:val="de-DE"/>
          <w:rPrChange w:id="553" w:author="Narmada Hansani Polgampalage" w:date="2023-12-07T14:13:00Z">
            <w:rPr/>
          </w:rPrChange>
        </w:rPr>
        <w:t>*</w:t>
      </w:r>
      <w:ins w:id="554" w:author="Narmada Hansani Polgampalage" w:date="2023-11-23T14:12:00Z">
        <w:r>
          <w:rPr>
            <w:rFonts w:ascii="Gandhari Unicode" w:hAnsi="Gandhari Unicode" w:cs="e-Tamil OTC"/>
            <w:lang w:val="de-DE"/>
          </w:rPr>
          <w:t>-</w:t>
        </w:r>
      </w:ins>
      <w:proofErr w:type="spellStart"/>
      <w:del w:id="555" w:author="Narmada Hansani Polgampalage" w:date="2023-11-23T14:12:00Z">
        <w:r>
          <w:rPr>
            <w:rFonts w:ascii="Gandhari Unicode" w:hAnsi="Gandhari Unicode" w:cs="e-Tamil OTC"/>
            <w:lang w:val="de-DE"/>
          </w:rPr>
          <w:delText xml:space="preserve"> </w:delText>
        </w:r>
      </w:del>
      <w:r w:rsidRPr="001E7872">
        <w:rPr>
          <w:rFonts w:ascii="Gandhari Unicode" w:hAnsi="Gandhari Unicode" w:cs="e-Tamil OTC"/>
          <w:lang w:val="de-DE"/>
          <w:rPrChange w:id="556" w:author="Narmada Hansani Polgampalage" w:date="2023-12-07T14:13:00Z">
            <w:rPr/>
          </w:rPrChange>
        </w:rPr>
        <w:t>il</w:t>
      </w:r>
      <w:proofErr w:type="spellEnd"/>
      <w:r w:rsidRPr="001E7872">
        <w:rPr>
          <w:rFonts w:ascii="Gandhari Unicode" w:hAnsi="Gandhari Unicode" w:cs="e-Tamil OTC"/>
          <w:lang w:val="de-DE"/>
          <w:rPrChange w:id="557" w:author="Narmada Hansani Polgampalage" w:date="2023-12-07T14:13:00Z">
            <w:rPr/>
          </w:rPrChange>
        </w:rPr>
        <w:t xml:space="preserve"> </w:t>
      </w:r>
      <w:proofErr w:type="spellStart"/>
      <w:r w:rsidRPr="001E7872">
        <w:rPr>
          <w:rFonts w:ascii="Gandhari Unicode" w:hAnsi="Gandhari Unicode" w:cs="e-Tamil OTC"/>
          <w:lang w:val="de-DE"/>
          <w:rPrChange w:id="558" w:author="Narmada Hansani Polgampalage" w:date="2023-12-07T14:13:00Z">
            <w:rPr/>
          </w:rPrChange>
        </w:rPr>
        <w:t>ōr</w:t>
      </w:r>
      <w:proofErr w:type="spellEnd"/>
      <w:r w:rsidRPr="001E7872">
        <w:rPr>
          <w:rFonts w:ascii="Gandhari Unicode" w:hAnsi="Gandhari Unicode" w:cs="e-Tamil OTC"/>
          <w:lang w:val="de-DE"/>
          <w:rPrChange w:id="559" w:author="Narmada Hansani Polgampalage" w:date="2023-12-07T14:13:00Z">
            <w:rPr/>
          </w:rPrChange>
        </w:rPr>
        <w:t xml:space="preserve">* ā </w:t>
      </w:r>
      <w:proofErr w:type="spellStart"/>
      <w:r w:rsidRPr="001E7872">
        <w:rPr>
          <w:rFonts w:ascii="Gandhari Unicode" w:hAnsi="Gandhari Unicode" w:cs="e-Tamil OTC"/>
          <w:lang w:val="de-DE"/>
          <w:rPrChange w:id="560" w:author="Narmada Hansani Polgampalage" w:date="2023-12-07T14:13:00Z">
            <w:rPr/>
          </w:rPrChange>
        </w:rPr>
        <w:t>vilaṅkiya</w:t>
      </w:r>
      <w:proofErr w:type="spellEnd"/>
    </w:p>
    <w:p w14:paraId="62566DC1"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561" w:author="Narmada Hansani Polgampalage" w:date="2023-12-07T14:13:00Z">
            <w:rPr/>
          </w:rPrChange>
        </w:rPr>
        <w:t>puṉ</w:t>
      </w:r>
      <w:proofErr w:type="spellEnd"/>
      <w:r w:rsidRPr="001E7872">
        <w:rPr>
          <w:rFonts w:ascii="Gandhari Unicode" w:hAnsi="Gandhari Unicode" w:cs="e-Tamil OTC"/>
          <w:lang w:val="de-DE"/>
          <w:rPrChange w:id="562" w:author="Narmada Hansani Polgampalage" w:date="2023-12-07T14:13:00Z">
            <w:rPr/>
          </w:rPrChange>
        </w:rPr>
        <w:t xml:space="preserve"> </w:t>
      </w:r>
      <w:proofErr w:type="spellStart"/>
      <w:r w:rsidRPr="001E7872">
        <w:rPr>
          <w:rFonts w:ascii="Gandhari Unicode" w:hAnsi="Gandhari Unicode" w:cs="e-Tamil OTC"/>
          <w:lang w:val="de-DE"/>
          <w:rPrChange w:id="563" w:author="Narmada Hansani Polgampalage" w:date="2023-12-07T14:13:00Z">
            <w:rPr/>
          </w:rPrChange>
        </w:rPr>
        <w:t>tāḷ</w:t>
      </w:r>
      <w:proofErr w:type="spellEnd"/>
      <w:r w:rsidRPr="001E7872">
        <w:rPr>
          <w:rFonts w:ascii="Gandhari Unicode" w:hAnsi="Gandhari Unicode" w:cs="e-Tamil OTC"/>
          <w:lang w:val="de-DE"/>
          <w:rPrChange w:id="564" w:author="Narmada Hansani Polgampalage" w:date="2023-12-07T14:13:00Z">
            <w:rPr/>
          </w:rPrChange>
        </w:rPr>
        <w:t xml:space="preserve"> </w:t>
      </w:r>
      <w:proofErr w:type="spellStart"/>
      <w:r w:rsidRPr="001E7872">
        <w:rPr>
          <w:rFonts w:ascii="Gandhari Unicode" w:hAnsi="Gandhari Unicode" w:cs="e-Tamil OTC"/>
          <w:lang w:val="de-DE"/>
          <w:rPrChange w:id="565" w:author="Narmada Hansani Polgampalage" w:date="2023-12-07T14:13:00Z">
            <w:rPr/>
          </w:rPrChange>
        </w:rPr>
        <w:t>ōmaiya</w:t>
      </w:r>
      <w:proofErr w:type="spellEnd"/>
      <w:r w:rsidRPr="001E7872">
        <w:rPr>
          <w:rFonts w:ascii="Gandhari Unicode" w:hAnsi="Gandhari Unicode" w:cs="e-Tamil OTC"/>
          <w:lang w:val="de-DE"/>
          <w:rPrChange w:id="566" w:author="Narmada Hansani Polgampalage" w:date="2023-12-07T14:13:00Z">
            <w:rPr/>
          </w:rPrChange>
        </w:rPr>
        <w:t xml:space="preserve"> </w:t>
      </w:r>
      <w:proofErr w:type="spellStart"/>
      <w:r w:rsidRPr="001E7872">
        <w:rPr>
          <w:rFonts w:ascii="Gandhari Unicode" w:hAnsi="Gandhari Unicode" w:cs="e-Tamil OTC"/>
          <w:lang w:val="de-DE"/>
          <w:rPrChange w:id="567" w:author="Narmada Hansani Polgampalage" w:date="2023-12-07T14:13:00Z">
            <w:rPr/>
          </w:rPrChange>
        </w:rPr>
        <w:t>curaṉ</w:t>
      </w:r>
      <w:proofErr w:type="spellEnd"/>
      <w:r w:rsidRPr="001E7872">
        <w:rPr>
          <w:rFonts w:ascii="Gandhari Unicode" w:hAnsi="Gandhari Unicode" w:cs="e-Tamil OTC"/>
          <w:lang w:val="de-DE"/>
          <w:rPrChange w:id="568" w:author="Narmada Hansani Polgampalage" w:date="2023-12-07T14:13:00Z">
            <w:rPr/>
          </w:rPrChange>
        </w:rPr>
        <w:t xml:space="preserve"> </w:t>
      </w:r>
      <w:proofErr w:type="spellStart"/>
      <w:r w:rsidRPr="001E7872">
        <w:rPr>
          <w:rFonts w:ascii="Gandhari Unicode" w:hAnsi="Gandhari Unicode" w:cs="e-Tamil OTC"/>
          <w:lang w:val="de-DE"/>
          <w:rPrChange w:id="569" w:author="Narmada Hansani Polgampalage" w:date="2023-12-07T14:13:00Z">
            <w:rPr/>
          </w:rPrChange>
        </w:rPr>
        <w:t>iṟantōr</w:t>
      </w:r>
      <w:proofErr w:type="spellEnd"/>
      <w:r w:rsidRPr="001E7872">
        <w:rPr>
          <w:rFonts w:ascii="Gandhari Unicode" w:hAnsi="Gandhari Unicode" w:cs="e-Tamil OTC"/>
          <w:lang w:val="de-DE"/>
          <w:rPrChange w:id="570" w:author="Narmada Hansani Polgampalage" w:date="2023-12-07T14:13:00Z">
            <w:rPr/>
          </w:rPrChange>
        </w:rPr>
        <w:t>-ē.</w:t>
      </w:r>
    </w:p>
    <w:p w14:paraId="28BD74E8" w14:textId="77777777" w:rsidR="00544225" w:rsidRDefault="00544225">
      <w:pPr>
        <w:pStyle w:val="Textbody"/>
        <w:spacing w:after="29"/>
        <w:rPr>
          <w:rFonts w:ascii="Gandhari Unicode" w:hAnsi="Gandhari Unicode" w:cs="e-Tamil OTC"/>
          <w:lang w:val="de-DE"/>
        </w:rPr>
      </w:pPr>
    </w:p>
    <w:p w14:paraId="073AC26C" w14:textId="77777777" w:rsidR="00544225" w:rsidRDefault="00544225">
      <w:pPr>
        <w:pStyle w:val="Textbody"/>
        <w:spacing w:after="29"/>
        <w:rPr>
          <w:rFonts w:ascii="Gandhari Unicode" w:hAnsi="Gandhari Unicode" w:cs="e-Tamil OTC"/>
          <w:lang w:val="de-DE"/>
        </w:rPr>
      </w:pPr>
    </w:p>
    <w:p w14:paraId="7441706A" w14:textId="77777777" w:rsidR="00544225" w:rsidRDefault="00544225">
      <w:pPr>
        <w:pStyle w:val="Textbody"/>
        <w:spacing w:after="29"/>
        <w:rPr>
          <w:rFonts w:ascii="Gandhari Unicode" w:hAnsi="Gandhari Unicode" w:cs="e-Tamil OTC"/>
          <w:lang w:val="de-DE"/>
        </w:rPr>
      </w:pPr>
    </w:p>
    <w:p w14:paraId="0D8281C8" w14:textId="77777777" w:rsidR="00544225" w:rsidRDefault="00000000">
      <w:pPr>
        <w:rPr>
          <w:rFonts w:ascii="Gandhari Unicode" w:hAnsi="Gandhari Unicode" w:cs="e-Tamil OTC"/>
          <w:lang w:val="de-DE"/>
        </w:rPr>
      </w:pPr>
      <w:r w:rsidRPr="001E7872">
        <w:rPr>
          <w:lang w:val="de-DE"/>
          <w:rPrChange w:id="571" w:author="Narmada Hansani Polgampalage" w:date="2023-12-07T14:13:00Z">
            <w:rPr/>
          </w:rPrChange>
        </w:rPr>
        <w:br w:type="page"/>
      </w:r>
    </w:p>
    <w:p w14:paraId="62B97F17"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The confidante speaking to HER who didn't have strength [anymore], upon seeing the signs for his coming.</w:t>
      </w:r>
    </w:p>
    <w:p w14:paraId="014D805B" w14:textId="77777777" w:rsidR="00544225" w:rsidRDefault="00544225">
      <w:pPr>
        <w:pStyle w:val="Textbody"/>
        <w:spacing w:after="29"/>
        <w:rPr>
          <w:rFonts w:ascii="Gandhari Unicode" w:hAnsi="Gandhari Unicode" w:cs="e-Tamil OTC"/>
          <w:lang w:val="en-GB"/>
        </w:rPr>
      </w:pPr>
    </w:p>
    <w:p w14:paraId="1541E53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wader</w:t>
      </w:r>
      <w:r>
        <w:rPr>
          <w:rFonts w:ascii="Gandhari Unicode" w:hAnsi="Gandhari Unicode" w:cs="e-Tamil OTC"/>
          <w:position w:val="6"/>
          <w:lang w:val="en-GB"/>
        </w:rPr>
        <w:t>um</w:t>
      </w:r>
      <w:r>
        <w:rPr>
          <w:rFonts w:ascii="Gandhari Unicode" w:hAnsi="Gandhari Unicode" w:cs="e-Tamil OTC"/>
          <w:lang w:val="en-GB"/>
        </w:rPr>
        <w:t xml:space="preserve"> dark sky climbing- </w:t>
      </w:r>
      <w:proofErr w:type="gramStart"/>
      <w:r>
        <w:rPr>
          <w:rFonts w:ascii="Gandhari Unicode" w:hAnsi="Gandhari Unicode" w:cs="e-Tamil OTC"/>
          <w:lang w:val="en-GB"/>
        </w:rPr>
        <w:t>shrub</w:t>
      </w:r>
      <w:r>
        <w:rPr>
          <w:rFonts w:ascii="Gandhari Unicode" w:hAnsi="Gandhari Unicode" w:cs="e-Tamil OTC"/>
          <w:position w:val="6"/>
          <w:lang w:val="en-GB"/>
        </w:rPr>
        <w:t>um</w:t>
      </w:r>
      <w:proofErr w:type="gramEnd"/>
    </w:p>
    <w:p w14:paraId="1C037E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line bee blow(inf.) mouth they-became-</w:t>
      </w:r>
      <w:proofErr w:type="gramStart"/>
      <w:r>
        <w:rPr>
          <w:rFonts w:ascii="Gandhari Unicode" w:hAnsi="Gandhari Unicode" w:cs="e-Tamil OTC"/>
          <w:lang w:val="en-GB"/>
        </w:rPr>
        <w:t>loose</w:t>
      </w:r>
      <w:r>
        <w:rPr>
          <w:rFonts w:ascii="Gandhari Unicode" w:hAnsi="Gandhari Unicode" w:cs="e-Tamil OTC"/>
          <w:position w:val="6"/>
          <w:lang w:val="en-GB"/>
        </w:rPr>
        <w:t>ē</w:t>
      </w:r>
      <w:proofErr w:type="gramEnd"/>
    </w:p>
    <w:p w14:paraId="4D09418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bangle glittered- shoulder</w:t>
      </w:r>
      <w:r>
        <w:rPr>
          <w:rFonts w:ascii="Gandhari Unicode" w:hAnsi="Gandhari Unicode" w:cs="e-Tamil OTC"/>
          <w:position w:val="6"/>
          <w:lang w:val="en-GB"/>
        </w:rPr>
        <w:t>um</w:t>
      </w:r>
      <w:r>
        <w:rPr>
          <w:rFonts w:ascii="Gandhari Unicode" w:hAnsi="Gandhari Unicode" w:cs="e-Tamil OTC"/>
          <w:lang w:val="en-GB"/>
        </w:rPr>
        <w:t xml:space="preserve"> </w:t>
      </w:r>
      <w:proofErr w:type="spellStart"/>
      <w:proofErr w:type="gramStart"/>
      <w:r>
        <w:rPr>
          <w:rFonts w:ascii="Gandhari Unicode" w:hAnsi="Gandhari Unicode" w:cs="e-Tamil OTC"/>
          <w:lang w:val="en-GB"/>
        </w:rPr>
        <w:t>resisted</w:t>
      </w:r>
      <w:r>
        <w:rPr>
          <w:rFonts w:ascii="Gandhari Unicode" w:hAnsi="Gandhari Unicode" w:cs="e-Tamil OTC"/>
          <w:vertAlign w:val="superscript"/>
          <w:lang w:val="en-GB"/>
        </w:rPr>
        <w:t>um</w:t>
      </w:r>
      <w:proofErr w:type="spellEnd"/>
      <w:proofErr w:type="gramEnd"/>
    </w:p>
    <w:p w14:paraId="772318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striking-they(h.)</w:t>
      </w:r>
    </w:p>
    <w:p w14:paraId="1862F6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earth raised eating- superiority </w:t>
      </w:r>
      <w:proofErr w:type="gramStart"/>
      <w:r>
        <w:rPr>
          <w:rFonts w:ascii="Gandhari Unicode" w:hAnsi="Gandhari Unicode" w:cs="e-Tamil OTC"/>
          <w:lang w:val="en-GB"/>
        </w:rPr>
        <w:t>elephant</w:t>
      </w:r>
      <w:proofErr w:type="gramEnd"/>
    </w:p>
    <w:p w14:paraId="27860E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abundant chariot </w:t>
      </w:r>
      <w:proofErr w:type="spellStart"/>
      <w:r>
        <w:rPr>
          <w:rFonts w:ascii="Gandhari Unicode" w:hAnsi="Gandhari Unicode" w:cs="e-Tamil OTC"/>
          <w:lang w:val="en-GB"/>
        </w:rPr>
        <w:t>Toṇṭaiyar</w:t>
      </w:r>
      <w:proofErr w:type="spellEnd"/>
      <w:r>
        <w:rPr>
          <w:rFonts w:ascii="Gandhari Unicode" w:hAnsi="Gandhari Unicode" w:cs="e-Tamil OTC"/>
          <w:lang w:val="en-GB"/>
        </w:rPr>
        <w:t xml:space="preserve">(h.) </w:t>
      </w:r>
      <w:proofErr w:type="spellStart"/>
      <w:r>
        <w:rPr>
          <w:rFonts w:ascii="Gandhari Unicode" w:hAnsi="Gandhari Unicode" w:cs="e-Tamil OTC"/>
          <w:lang w:val="en-GB"/>
        </w:rPr>
        <w:t>Vaḻai</w:t>
      </w:r>
      <w:proofErr w:type="spellEnd"/>
      <w:r>
        <w:rPr>
          <w:rFonts w:ascii="Gandhari Unicode" w:hAnsi="Gandhari Unicode" w:cs="e-Tamil OTC"/>
          <w:lang w:val="en-GB"/>
        </w:rPr>
        <w:t>(-tree) growing-thick- mountain-side-</w:t>
      </w:r>
    </w:p>
    <w:p w14:paraId="5CEE581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calf-not one cow been-transverse-</w:t>
      </w:r>
    </w:p>
    <w:p w14:paraId="3EB668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foot </w:t>
      </w:r>
      <w:proofErr w:type="spellStart"/>
      <w:r>
        <w:rPr>
          <w:rFonts w:ascii="Gandhari Unicode" w:hAnsi="Gandhari Unicode" w:cs="e-Tamil OTC"/>
          <w:lang w:val="en-GB"/>
        </w:rPr>
        <w:t>Ōmai</w:t>
      </w:r>
      <w:proofErr w:type="spellEnd"/>
      <w:r>
        <w:rPr>
          <w:rFonts w:ascii="Gandhari Unicode" w:hAnsi="Gandhari Unicode" w:cs="e-Tamil OTC"/>
          <w:lang w:val="en-GB"/>
        </w:rPr>
        <w:t>(-</w:t>
      </w:r>
      <w:proofErr w:type="gramStart"/>
      <w:r>
        <w:rPr>
          <w:rFonts w:ascii="Gandhari Unicode" w:hAnsi="Gandhari Unicode" w:cs="e-Tamil OTC"/>
          <w:lang w:val="en-GB"/>
        </w:rPr>
        <w:t>tree)</w:t>
      </w:r>
      <w:r>
        <w:rPr>
          <w:rFonts w:ascii="Gandhari Unicode" w:hAnsi="Gandhari Unicode" w:cs="e-Tamil OTC"/>
          <w:position w:val="6"/>
          <w:lang w:val="en-GB"/>
        </w:rPr>
        <w:t>a</w:t>
      </w:r>
      <w:proofErr w:type="gramEnd"/>
      <w:r>
        <w:rPr>
          <w:rFonts w:ascii="Gandhari Unicode" w:hAnsi="Gandhari Unicode" w:cs="e-Tamil OTC"/>
          <w:lang w:val="en-GB"/>
        </w:rPr>
        <w:t xml:space="preserve"> desert traversed-he(h.)</w:t>
      </w:r>
      <w:r>
        <w:rPr>
          <w:rFonts w:ascii="Gandhari Unicode" w:hAnsi="Gandhari Unicode" w:cs="e-Tamil OTC"/>
          <w:position w:val="6"/>
          <w:lang w:val="en-GB"/>
        </w:rPr>
        <w:t>ē</w:t>
      </w:r>
      <w:r>
        <w:rPr>
          <w:rFonts w:ascii="Gandhari Unicode" w:hAnsi="Gandhari Unicode" w:cs="e-Tamil OTC"/>
          <w:lang w:val="en-GB"/>
        </w:rPr>
        <w:t>∞</w:t>
      </w:r>
    </w:p>
    <w:p w14:paraId="76D804FB" w14:textId="77777777" w:rsidR="00544225" w:rsidRDefault="00544225">
      <w:pPr>
        <w:pStyle w:val="Textbody"/>
        <w:spacing w:after="29"/>
        <w:rPr>
          <w:rFonts w:ascii="Gandhari Unicode" w:hAnsi="Gandhari Unicode" w:cs="e-Tamil OTC"/>
          <w:lang w:val="en-GB"/>
        </w:rPr>
      </w:pPr>
    </w:p>
    <w:p w14:paraId="584408FE" w14:textId="77777777" w:rsidR="00544225" w:rsidRDefault="00544225">
      <w:pPr>
        <w:pStyle w:val="Textbody"/>
        <w:spacing w:after="29"/>
        <w:rPr>
          <w:rFonts w:ascii="Gandhari Unicode" w:hAnsi="Gandhari Unicode" w:cs="e-Tamil OTC"/>
          <w:lang w:val="en-GB"/>
        </w:rPr>
      </w:pPr>
    </w:p>
    <w:p w14:paraId="4519E33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Herons are climbing the dark sky, and</w:t>
      </w:r>
      <w:r>
        <w:rPr>
          <w:rStyle w:val="FootnoteReference1"/>
          <w:rFonts w:ascii="Gandhari Unicode" w:hAnsi="Gandhari Unicode" w:cs="e-Tamil OTC"/>
          <w:lang w:val="en-GB"/>
        </w:rPr>
        <w:footnoteReference w:id="244"/>
      </w:r>
      <w:r>
        <w:rPr>
          <w:rFonts w:ascii="Gandhari Unicode" w:hAnsi="Gandhari Unicode" w:cs="e-Tamil OTC"/>
          <w:lang w:val="en-GB"/>
        </w:rPr>
        <w:t xml:space="preserve"> </w:t>
      </w:r>
      <w:proofErr w:type="gramStart"/>
      <w:r>
        <w:rPr>
          <w:rFonts w:ascii="Gandhari Unicode" w:hAnsi="Gandhari Unicode" w:cs="e-Tamil OTC"/>
          <w:lang w:val="en-GB"/>
        </w:rPr>
        <w:t>shrubs</w:t>
      </w:r>
      <w:proofErr w:type="gramEnd"/>
    </w:p>
    <w:p w14:paraId="0D2DD6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have opened [their blossom] </w:t>
      </w:r>
      <w:proofErr w:type="gramStart"/>
      <w:r>
        <w:rPr>
          <w:rFonts w:ascii="Gandhari Unicode" w:hAnsi="Gandhari Unicode" w:cs="e-Tamil OTC"/>
          <w:lang w:val="en-GB"/>
        </w:rPr>
        <w:t>mouths</w:t>
      </w:r>
      <w:proofErr w:type="gramEnd"/>
    </w:p>
    <w:p w14:paraId="32933DB7"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so that striped bees fill themselves [with pollen].</w:t>
      </w:r>
      <w:r>
        <w:rPr>
          <w:rStyle w:val="FootnoteReference1"/>
          <w:rFonts w:ascii="Gandhari Unicode" w:hAnsi="Gandhari Unicode" w:cs="e-Tamil OTC"/>
          <w:lang w:val="en-GB"/>
        </w:rPr>
        <w:footnoteReference w:id="245"/>
      </w:r>
    </w:p>
    <w:p w14:paraId="55B36C65"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Even though [my] upper arms glittering with winding </w:t>
      </w:r>
      <w:proofErr w:type="gramStart"/>
      <w:r>
        <w:rPr>
          <w:rFonts w:ascii="Gandhari Unicode" w:hAnsi="Gandhari Unicode" w:cs="e-Tamil OTC"/>
          <w:lang w:val="en-GB"/>
        </w:rPr>
        <w:t>bangles</w:t>
      </w:r>
      <w:proofErr w:type="gramEnd"/>
    </w:p>
    <w:p w14:paraId="5F52538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resisted,</w:t>
      </w:r>
      <w:r>
        <w:rPr>
          <w:rStyle w:val="FootnoteReference1"/>
          <w:rFonts w:ascii="Gandhari Unicode" w:hAnsi="Gandhari Unicode" w:cs="e-Tamil OTC"/>
          <w:lang w:val="en-GB"/>
        </w:rPr>
        <w:footnoteReference w:id="246"/>
      </w:r>
    </w:p>
    <w:p w14:paraId="745A5C85"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will he come, oh friend,</w:t>
      </w:r>
    </w:p>
    <w:p w14:paraId="499C404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who traversed the desert of low-based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trees,</w:t>
      </w:r>
    </w:p>
    <w:p w14:paraId="0A5B5F5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across which lies a single cow without calf</w:t>
      </w:r>
    </w:p>
    <w:p w14:paraId="6E64EA7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from the mountainside thick with </w:t>
      </w:r>
      <w:proofErr w:type="spellStart"/>
      <w:r>
        <w:rPr>
          <w:rFonts w:ascii="Gandhari Unicode" w:hAnsi="Gandhari Unicode" w:cs="e-Tamil OTC"/>
          <w:lang w:val="en-GB"/>
        </w:rPr>
        <w:t>Vaḻai</w:t>
      </w:r>
      <w:proofErr w:type="spellEnd"/>
      <w:r>
        <w:rPr>
          <w:rFonts w:ascii="Gandhari Unicode" w:hAnsi="Gandhari Unicode" w:cs="e-Tamil OTC"/>
          <w:lang w:val="en-GB"/>
        </w:rPr>
        <w:t xml:space="preserve"> trees,</w:t>
      </w:r>
    </w:p>
    <w:p w14:paraId="3082AB1F"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Toṇṭaiyar</w:t>
      </w:r>
      <w:proofErr w:type="spellEnd"/>
      <w:r>
        <w:rPr>
          <w:rFonts w:ascii="Gandhari Unicode" w:hAnsi="Gandhari Unicode" w:cs="e-Tamil OTC"/>
          <w:lang w:val="en-GB"/>
        </w:rPr>
        <w:t xml:space="preserve"> with many chariots [and] majestic elephants, </w:t>
      </w:r>
      <w:r>
        <w:rPr>
          <w:rFonts w:ascii="Gandhari Unicode" w:hAnsi="Gandhari Unicode" w:cs="e-Tamil OTC"/>
          <w:lang w:val="en-GB"/>
        </w:rPr>
        <w:tab/>
      </w:r>
    </w:p>
    <w:p w14:paraId="1FEB9569"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who take over the land of [enemy] fighters?</w:t>
      </w:r>
      <w:r>
        <w:rPr>
          <w:rStyle w:val="FootnoteReference1"/>
          <w:rFonts w:ascii="Gandhari Unicode" w:hAnsi="Gandhari Unicode" w:cs="e-Tamil OTC"/>
          <w:lang w:val="en-GB"/>
        </w:rPr>
        <w:footnoteReference w:id="247"/>
      </w:r>
    </w:p>
    <w:p w14:paraId="2BCFAC1F" w14:textId="77777777" w:rsidR="00544225" w:rsidRDefault="00544225">
      <w:pPr>
        <w:pStyle w:val="Textbody"/>
        <w:spacing w:after="0"/>
        <w:rPr>
          <w:rFonts w:ascii="Gandhari Unicode" w:hAnsi="Gandhari Unicode" w:cs="e-Tamil OTC"/>
          <w:lang w:val="en-GB"/>
        </w:rPr>
      </w:pPr>
    </w:p>
    <w:p w14:paraId="590AE5F8" w14:textId="77777777" w:rsidR="00544225" w:rsidRDefault="00544225">
      <w:pPr>
        <w:pStyle w:val="Textbody"/>
        <w:spacing w:after="0"/>
        <w:rPr>
          <w:rFonts w:ascii="Gandhari Unicode" w:hAnsi="Gandhari Unicode" w:cs="e-Tamil OTC"/>
          <w:lang w:val="en-GB"/>
        </w:rPr>
      </w:pPr>
    </w:p>
    <w:p w14:paraId="12254A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T.V.G.</w:t>
      </w:r>
    </w:p>
    <w:p w14:paraId="3BAB41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 xml:space="preserve">which prevented a </w:t>
      </w:r>
      <w:proofErr w:type="spellStart"/>
      <w:r>
        <w:rPr>
          <w:rFonts w:ascii="Gandhari Unicode" w:hAnsi="Gandhari Unicode" w:cs="e-Tamil OTC"/>
          <w:lang w:val="en-GB"/>
        </w:rPr>
        <w:t>calfless</w:t>
      </w:r>
      <w:proofErr w:type="spellEnd"/>
      <w:r>
        <w:rPr>
          <w:rFonts w:ascii="Gandhari Unicode" w:hAnsi="Gandhari Unicode" w:cs="e-Tamil OTC"/>
          <w:lang w:val="en-GB"/>
        </w:rPr>
        <w:t xml:space="preserve"> cow [from going further]</w:t>
      </w:r>
      <w:r>
        <w:rPr>
          <w:rStyle w:val="FootnoteReference1"/>
          <w:rFonts w:ascii="Gandhari Unicode" w:hAnsi="Gandhari Unicode" w:cs="e-Tamil OTC"/>
          <w:lang w:val="en-GB"/>
        </w:rPr>
        <w:footnoteReference w:id="248"/>
      </w:r>
    </w:p>
    <w:p w14:paraId="33EE19EE" w14:textId="77777777" w:rsidR="00544225" w:rsidRDefault="00544225">
      <w:pPr>
        <w:pStyle w:val="Textbody"/>
        <w:spacing w:after="0"/>
        <w:rPr>
          <w:rFonts w:ascii="Gandhari Unicode" w:hAnsi="Gandhari Unicode" w:cs="e-Tamil OTC"/>
          <w:b/>
          <w:lang w:val="en-GB"/>
        </w:rPr>
      </w:pPr>
    </w:p>
    <w:p w14:paraId="506586DE" w14:textId="77777777" w:rsidR="00544225" w:rsidRDefault="00000000">
      <w:pPr>
        <w:rPr>
          <w:rFonts w:ascii="Gandhari Unicode" w:eastAsiaTheme="majorEastAsia" w:hAnsi="Gandhari Unicode" w:cstheme="majorBidi" w:hint="eastAsia"/>
          <w:b/>
        </w:rPr>
      </w:pPr>
      <w:r>
        <w:br w:type="page"/>
      </w:r>
    </w:p>
    <w:p w14:paraId="61F3D07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261</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எயிற்றி</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191023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30F503A" w14:textId="77777777" w:rsidR="00544225" w:rsidRDefault="00544225">
      <w:pPr>
        <w:pStyle w:val="Textbody"/>
        <w:spacing w:after="29"/>
        <w:rPr>
          <w:rFonts w:ascii="Gandhari Unicode" w:hAnsi="Gandhari Unicode" w:cs="e-Tamil OTC"/>
          <w:lang w:val="en-GB"/>
        </w:rPr>
      </w:pPr>
    </w:p>
    <w:p w14:paraId="4D857C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பழமழை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துருகிய</w:t>
      </w:r>
      <w:proofErr w:type="spellEnd"/>
    </w:p>
    <w:p w14:paraId="1511224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சிதட்டுக்கா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கடைநாட்</w:t>
      </w:r>
      <w:proofErr w:type="spellEnd"/>
    </w:p>
    <w:p w14:paraId="4D5DEA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சேற்றுநிலை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w:t>
      </w:r>
      <w:proofErr w:type="spellEnd"/>
    </w:p>
    <w:p w14:paraId="270458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w:t>
      </w:r>
      <w:proofErr w:type="spellEnd"/>
    </w:p>
    <w:p w14:paraId="6CC953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மஞ்சுவரு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மென்கண்</w:t>
      </w:r>
      <w:proofErr w:type="spellEnd"/>
    </w:p>
    <w:p w14:paraId="02986A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காவலர்</w:t>
      </w:r>
      <w:proofErr w:type="spellEnd"/>
    </w:p>
    <w:p w14:paraId="2C33BAE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வருந்தியென்</w:t>
      </w:r>
      <w:proofErr w:type="spellEnd"/>
    </w:p>
    <w:p w14:paraId="57963E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னெஞ்சுபுண்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ணுற்ற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39E6053C" w14:textId="77777777" w:rsidR="00544225" w:rsidRDefault="00544225">
      <w:pPr>
        <w:pStyle w:val="Textbody"/>
        <w:spacing w:after="29"/>
        <w:rPr>
          <w:rFonts w:ascii="Gandhari Unicode" w:hAnsi="Gandhari Unicode" w:cs="e-Tamil OTC"/>
          <w:lang w:val="en-GB"/>
        </w:rPr>
      </w:pPr>
    </w:p>
    <w:p w14:paraId="4863B1A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பழமழை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படுமழை</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4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சில்பெயற்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250"/>
      </w:r>
      <w:r>
        <w:rPr>
          <w:rFonts w:ascii="Gandhari Unicode" w:hAnsi="Gandhari Unicode" w:cs="e-Tamil OTC"/>
          <w:lang w:val="en-GB"/>
        </w:rPr>
        <w:t xml:space="preserve"> </w:t>
      </w:r>
      <w:proofErr w:type="spellStart"/>
      <w:r>
        <w:rPr>
          <w:rFonts w:ascii="Gandhari Unicode" w:hAnsi="Gandhari Unicode" w:cs="e-Tamil OTC"/>
          <w:lang w:val="en-GB"/>
        </w:rPr>
        <w:t>விற்பெயற்</w:t>
      </w:r>
      <w:proofErr w:type="spellEnd"/>
      <w:r>
        <w:rPr>
          <w:rFonts w:ascii="Gandhari Unicode" w:hAnsi="Gandhari Unicode" w:cs="e-Tamil OTC"/>
          <w:lang w:val="en-GB"/>
        </w:rPr>
        <w:t xml:space="preserve"> L1, C1+2+3, G1+2, AT,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பிற்பெயர்</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விற்பெயர்க்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w:t>
      </w:r>
      <w:proofErr w:type="spellEnd"/>
      <w:r>
        <w:rPr>
          <w:rFonts w:ascii="Gandhari Unicode" w:hAnsi="Gandhari Unicode" w:cs="e-Tamil OTC"/>
          <w:lang w:val="en-GB"/>
        </w:rPr>
        <w:t xml:space="preserve"> C3,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விழுமத்</w:t>
      </w:r>
      <w:proofErr w:type="spellEnd"/>
      <w:r>
        <w:rPr>
          <w:rFonts w:ascii="Gandhari Unicode" w:hAnsi="Gandhari Unicode" w:cs="e-Tamil OTC"/>
          <w:lang w:val="en-GB"/>
        </w:rPr>
        <w:t xml:space="preserve"> C1+2,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விழுமந்</w:t>
      </w:r>
      <w:proofErr w:type="spellEnd"/>
      <w:r>
        <w:rPr>
          <w:rFonts w:ascii="Gandhari Unicode" w:hAnsi="Gandhari Unicode" w:cs="e-Tamil OTC"/>
          <w:lang w:val="en-GB"/>
        </w:rPr>
        <w:t xml:space="preserve"> L1, C3, G1+2v, EA, </w:t>
      </w:r>
      <w:proofErr w:type="spellStart"/>
      <w:r>
        <w:rPr>
          <w:rFonts w:ascii="Gandhari Unicode" w:hAnsi="Gandhari Unicode" w:cs="e-Tamil OTC"/>
          <w:lang w:val="en-GB"/>
        </w:rPr>
        <w:t>Cām.v</w:t>
      </w:r>
      <w:proofErr w:type="spellEnd"/>
    </w:p>
    <w:p w14:paraId="33A2375E" w14:textId="77777777" w:rsidR="00544225" w:rsidRDefault="00544225">
      <w:pPr>
        <w:pStyle w:val="Textbody"/>
        <w:spacing w:after="29"/>
        <w:rPr>
          <w:rFonts w:ascii="Gandhari Unicode" w:hAnsi="Gandhari Unicode" w:cs="e-Tamil OTC"/>
          <w:lang w:val="en-GB"/>
        </w:rPr>
      </w:pPr>
    </w:p>
    <w:p w14:paraId="7132EEB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poḻinteṉa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w:t>
      </w:r>
      <w:proofErr w:type="spellEnd"/>
      <w:r>
        <w:rPr>
          <w:rFonts w:ascii="Gandhari Unicode" w:hAnsi="Gandhari Unicode" w:cs="e-Tamil OTC"/>
          <w:lang w:val="en-GB"/>
        </w:rPr>
        <w:t xml:space="preserve">* </w:t>
      </w:r>
      <w:proofErr w:type="spellStart"/>
      <w:r>
        <w:rPr>
          <w:rFonts w:ascii="Gandhari Unicode" w:hAnsi="Gandhari Unicode" w:cs="e-Tamil OTC"/>
          <w:lang w:val="en-GB"/>
        </w:rPr>
        <w:t>urukiya</w:t>
      </w:r>
      <w:proofErr w:type="spellEnd"/>
    </w:p>
    <w:p w14:paraId="49FD77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citaṭṭu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1BCF85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muṉaiiya</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kārāṉ</w:t>
      </w:r>
      <w:proofErr w:type="spellEnd"/>
    </w:p>
    <w:p w14:paraId="033024A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 ai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karaiyum</w:t>
      </w:r>
      <w:proofErr w:type="spellEnd"/>
    </w:p>
    <w:p w14:paraId="68FC02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añcu-varu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poḻutiṉāṉ</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27005E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tuñcā</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kāvalar</w:t>
      </w:r>
      <w:proofErr w:type="spellEnd"/>
    </w:p>
    <w:p w14:paraId="543829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kaṇakk</w:t>
      </w:r>
      <w:proofErr w:type="spellEnd"/>
      <w:r>
        <w:rPr>
          <w:rFonts w:ascii="Gandhari Unicode" w:hAnsi="Gandhari Unicode" w:cs="e-Tamil OTC"/>
          <w:lang w:val="en-GB"/>
        </w:rPr>
        <w:t xml:space="preserve">*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varunti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p>
    <w:p w14:paraId="09A3C5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w:t>
      </w:r>
      <w:proofErr w:type="spellEnd"/>
      <w:ins w:id="572" w:author="Narmada Hansani Polgampalage" w:date="2023-11-23T14: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viḻumattāṉ</w:t>
      </w:r>
      <w:proofErr w:type="spellEnd"/>
      <w:r>
        <w:rPr>
          <w:rFonts w:ascii="Gandhari Unicode" w:hAnsi="Gandhari Unicode" w:cs="e-Tamil OTC"/>
          <w:i/>
          <w:iCs/>
          <w:lang w:val="en-GB"/>
        </w:rPr>
        <w:t>-ē</w:t>
      </w:r>
      <w:r>
        <w:rPr>
          <w:rFonts w:ascii="Gandhari Unicode" w:hAnsi="Gandhari Unicode" w:cs="e-Tamil OTC"/>
          <w:lang w:val="en-GB"/>
        </w:rPr>
        <w:t>.</w:t>
      </w:r>
    </w:p>
    <w:p w14:paraId="6AE0E3DC" w14:textId="77777777" w:rsidR="00544225" w:rsidRDefault="00000000">
      <w:pPr>
        <w:pStyle w:val="Textbody"/>
        <w:spacing w:after="29" w:line="259" w:lineRule="exact"/>
        <w:rPr>
          <w:rFonts w:ascii="Gandhari Unicode" w:hAnsi="Gandhari Unicode" w:cs="e-Tamil OTC"/>
          <w:lang w:val="en-GB"/>
        </w:rPr>
      </w:pPr>
      <w:r>
        <w:br w:type="page"/>
      </w:r>
    </w:p>
    <w:p w14:paraId="5092683B"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Uttered as if speaking to the confidante, while HE is behind the hedge at the night tryst.</w:t>
      </w:r>
    </w:p>
    <w:p w14:paraId="1BB57C46" w14:textId="77777777" w:rsidR="00544225" w:rsidRDefault="00544225">
      <w:pPr>
        <w:pStyle w:val="Textbody"/>
        <w:spacing w:after="29" w:line="259" w:lineRule="exact"/>
        <w:rPr>
          <w:rFonts w:ascii="Gandhari Unicode" w:hAnsi="Gandhari Unicode" w:cs="e-Tamil OTC"/>
          <w:lang w:val="en-GB"/>
        </w:rPr>
      </w:pPr>
    </w:p>
    <w:p w14:paraId="1C6D3EE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fruit/old rain flown-say proper-consistency perish- melted-</w:t>
      </w:r>
    </w:p>
    <w:p w14:paraId="2613FE77"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hollowness- unripe-fruit consider-if/</w:t>
      </w:r>
      <w:proofErr w:type="spellStart"/>
      <w:r>
        <w:rPr>
          <w:rFonts w:ascii="Gandhari Unicode" w:hAnsi="Gandhari Unicode" w:cs="e-Tamil OTC"/>
          <w:lang w:val="en-GB"/>
        </w:rPr>
        <w:t>Eḷ</w:t>
      </w:r>
      <w:proofErr w:type="spellEnd"/>
      <w:r>
        <w:rPr>
          <w:rFonts w:ascii="Gandhari Unicode" w:hAnsi="Gandhari Unicode" w:cs="e-Tamil OTC"/>
          <w:lang w:val="en-GB"/>
        </w:rPr>
        <w:t>(-</w:t>
      </w:r>
      <w:proofErr w:type="gramStart"/>
      <w:r>
        <w:rPr>
          <w:rFonts w:ascii="Gandhari Unicode" w:hAnsi="Gandhari Unicode" w:cs="e-Tamil OTC"/>
          <w:lang w:val="en-GB"/>
        </w:rPr>
        <w:t>corn)</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few raining limit day</w:t>
      </w:r>
    </w:p>
    <w:p w14:paraId="6815D2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mud- stand hated- red eye buffalo-</w:t>
      </w:r>
      <w:proofErr w:type="gramStart"/>
      <w:r>
        <w:rPr>
          <w:rFonts w:ascii="Gandhari Unicode" w:hAnsi="Gandhari Unicode" w:cs="e-Tamil OTC"/>
          <w:lang w:val="en-GB"/>
        </w:rPr>
        <w:t>cow</w:t>
      </w:r>
      <w:proofErr w:type="gramEnd"/>
    </w:p>
    <w:p w14:paraId="2829219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middle-say- midnight- 'ai' say(inf.) shouting-</w:t>
      </w:r>
    </w:p>
    <w:p w14:paraId="4CFB171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fear come- time(</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 eye</w:t>
      </w:r>
    </w:p>
    <w:p w14:paraId="57B0C642"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sleep-not(n.pl.) live friend watchman(h.)</w:t>
      </w:r>
    </w:p>
    <w:p w14:paraId="33B2BF1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calculation select- manner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troubled my-</w:t>
      </w:r>
    </w:p>
    <w:p w14:paraId="6B59015C"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heart wound had- distress</w:t>
      </w:r>
      <w:r>
        <w:rPr>
          <w:rStyle w:val="FootnoteReference1"/>
          <w:rFonts w:ascii="Gandhari Unicode" w:hAnsi="Gandhari Unicode" w:cs="e-Tamil OTC"/>
          <w:lang w:val="en-GB"/>
        </w:rPr>
        <w:footnoteReference w:id="251"/>
      </w:r>
      <w:r>
        <w:rPr>
          <w:rFonts w:ascii="Gandhari Unicode" w:hAnsi="Gandhari Unicode" w:cs="e-Tamil OTC"/>
          <w:lang w:val="en-GB"/>
        </w:rPr>
        <w: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del w:id="573" w:author="Narmada Hansani Polgampalage" w:date="2023-11-23T14:26:00Z">
        <w:r>
          <w:rPr>
            <w:rFonts w:ascii="Gandhari Unicode" w:hAnsi="Gandhari Unicode" w:cs="e-Tamil OTC"/>
            <w:lang w:val="en-GB"/>
          </w:rPr>
          <w:delText>∞</w:delText>
        </w:r>
      </w:del>
    </w:p>
    <w:p w14:paraId="50960EDF" w14:textId="77777777" w:rsidR="00544225" w:rsidRDefault="00544225">
      <w:pPr>
        <w:pStyle w:val="Textbody"/>
        <w:spacing w:after="29"/>
        <w:rPr>
          <w:rFonts w:ascii="Gandhari Unicode" w:hAnsi="Gandhari Unicode" w:cs="e-Tamil OTC"/>
          <w:lang w:val="en-GB"/>
        </w:rPr>
      </w:pPr>
    </w:p>
    <w:p w14:paraId="27C562F2" w14:textId="77777777" w:rsidR="00544225" w:rsidRDefault="00544225">
      <w:pPr>
        <w:pStyle w:val="Textbody"/>
        <w:spacing w:after="29"/>
        <w:rPr>
          <w:rFonts w:ascii="Gandhari Unicode" w:hAnsi="Gandhari Unicode" w:cs="e-Tamil OTC"/>
          <w:lang w:val="en-GB"/>
        </w:rPr>
      </w:pPr>
    </w:p>
    <w:p w14:paraId="5A71A0E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In the distress from the wound in my heart,</w:t>
      </w:r>
    </w:p>
    <w:p w14:paraId="5436803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troubled because of the special manner of [time] </w:t>
      </w:r>
      <w:proofErr w:type="gramStart"/>
      <w:r>
        <w:rPr>
          <w:rFonts w:ascii="Gandhari Unicode" w:hAnsi="Gandhari Unicode" w:cs="e-Tamil OTC"/>
          <w:lang w:val="en-GB"/>
        </w:rPr>
        <w:t>calculation</w:t>
      </w:r>
      <w:proofErr w:type="gramEnd"/>
    </w:p>
    <w:p w14:paraId="49E227C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of the [night] watchmen, my eyes don't sleep, oh friend,</w:t>
      </w:r>
    </w:p>
    <w:p w14:paraId="041C0C8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even at the time when fear comes,</w:t>
      </w:r>
    </w:p>
    <w:p w14:paraId="431962B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when at deepest midnight the red-eyed buffalo cow,</w:t>
      </w:r>
    </w:p>
    <w:p w14:paraId="3FED183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whom standing in the mud is disgusting, roars “ai”,</w:t>
      </w:r>
    </w:p>
    <w:p w14:paraId="05C6DAFD" w14:textId="77777777" w:rsidR="00544225" w:rsidRDefault="00000000">
      <w:pPr>
        <w:pStyle w:val="Textbody"/>
        <w:tabs>
          <w:tab w:val="left" w:pos="413"/>
          <w:tab w:val="left" w:pos="1000"/>
        </w:tabs>
        <w:spacing w:after="0"/>
        <w:rPr>
          <w:rFonts w:ascii="Gandhari Unicode" w:hAnsi="Gandhari Unicode" w:cs="e-Tamil OTC"/>
          <w:lang w:val="en-GB"/>
        </w:rPr>
      </w:pPr>
      <w:r>
        <w:rPr>
          <w:rFonts w:ascii="Gandhari Unicode" w:hAnsi="Gandhari Unicode" w:cs="e-Tamil OTC"/>
          <w:lang w:val="en-GB"/>
        </w:rPr>
        <w:tab/>
        <w:t>on the last days of the little rain, when she considers the hollow,</w:t>
      </w:r>
    </w:p>
    <w:p w14:paraId="38CBC9B1" w14:textId="77777777" w:rsidR="00544225" w:rsidRDefault="00000000">
      <w:pPr>
        <w:pStyle w:val="Textbody"/>
        <w:tabs>
          <w:tab w:val="left" w:pos="550"/>
          <w:tab w:val="left" w:pos="10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unripe fruit, which have become soft and rotting,</w:t>
      </w:r>
    </w:p>
    <w:p w14:paraId="7D056476" w14:textId="77777777" w:rsidR="00544225" w:rsidRDefault="00000000">
      <w:pPr>
        <w:pStyle w:val="Textbody"/>
        <w:tabs>
          <w:tab w:val="left" w:pos="688"/>
          <w:tab w:val="left" w:pos="1000"/>
        </w:tabs>
        <w:spacing w:after="0"/>
        <w:rPr>
          <w:rFonts w:ascii="Gandhari Unicode" w:hAnsi="Gandhari Unicode" w:cs="e-Tamil OTC"/>
          <w:lang w:val="en-GB"/>
        </w:rPr>
      </w:pPr>
      <w:r>
        <w:rPr>
          <w:rFonts w:ascii="Gandhari Unicode" w:hAnsi="Gandhari Unicode" w:cs="e-Tamil OTC"/>
          <w:lang w:val="en-GB"/>
        </w:rPr>
        <w:tab/>
        <w:t>because rain has fallen on the fruit.</w:t>
      </w:r>
    </w:p>
    <w:p w14:paraId="52EC08EA" w14:textId="77777777" w:rsidR="00544225" w:rsidRDefault="00544225">
      <w:pPr>
        <w:pStyle w:val="Textbody"/>
        <w:spacing w:after="0"/>
        <w:rPr>
          <w:rFonts w:ascii="Gandhari Unicode" w:hAnsi="Gandhari Unicode" w:cs="e-Tamil OTC"/>
          <w:lang w:val="en-GB"/>
        </w:rPr>
      </w:pPr>
    </w:p>
    <w:p w14:paraId="441ED133" w14:textId="77777777" w:rsidR="00544225" w:rsidRDefault="00544225">
      <w:pPr>
        <w:pStyle w:val="Textbody"/>
        <w:spacing w:after="0"/>
        <w:rPr>
          <w:rFonts w:ascii="Gandhari Unicode" w:hAnsi="Gandhari Unicode" w:cs="e-Tamil OTC"/>
          <w:lang w:val="en-GB"/>
        </w:rPr>
      </w:pPr>
    </w:p>
    <w:p w14:paraId="6D4C635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68C34A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1+2b </w:t>
      </w:r>
      <w:r>
        <w:rPr>
          <w:rFonts w:ascii="Gandhari Unicode" w:hAnsi="Gandhari Unicode" w:cs="e-Tamil OTC"/>
          <w:lang w:val="en-GB"/>
        </w:rPr>
        <w:tab/>
        <w:t xml:space="preserve">on the last days of the little rain on the </w:t>
      </w:r>
      <w:proofErr w:type="spellStart"/>
      <w:r>
        <w:rPr>
          <w:rFonts w:ascii="Gandhari Unicode" w:hAnsi="Gandhari Unicode" w:cs="e-Tamil OTC"/>
          <w:lang w:val="en-GB"/>
        </w:rPr>
        <w:t>Eḷ</w:t>
      </w:r>
      <w:proofErr w:type="spellEnd"/>
      <w:r>
        <w:rPr>
          <w:rFonts w:ascii="Gandhari Unicode" w:hAnsi="Gandhari Unicode" w:cs="e-Tamil OTC"/>
          <w:lang w:val="en-GB"/>
        </w:rPr>
        <w:t xml:space="preserve"> corn without grains,</w:t>
      </w:r>
    </w:p>
    <w:p w14:paraId="6BCCFD7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which have become soft [and] rotting because the old rains </w:t>
      </w:r>
      <w:proofErr w:type="gramStart"/>
      <w:r>
        <w:rPr>
          <w:rFonts w:ascii="Gandhari Unicode" w:hAnsi="Gandhari Unicode" w:cs="e-Tamil OTC"/>
          <w:lang w:val="en-GB"/>
        </w:rPr>
        <w:t>have</w:t>
      </w:r>
      <w:proofErr w:type="gramEnd"/>
    </w:p>
    <w:p w14:paraId="32241E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drenched it.</w:t>
      </w:r>
    </w:p>
    <w:p w14:paraId="2EB72E00" w14:textId="77777777" w:rsidR="00544225" w:rsidRDefault="00544225">
      <w:pPr>
        <w:pStyle w:val="Textbody"/>
        <w:spacing w:after="0"/>
        <w:rPr>
          <w:rFonts w:ascii="Gandhari Unicode" w:hAnsi="Gandhari Unicode" w:cs="e-Tamil OTC"/>
          <w:lang w:val="en-GB"/>
        </w:rPr>
      </w:pPr>
    </w:p>
    <w:p w14:paraId="446C7BFC" w14:textId="77777777" w:rsidR="00544225" w:rsidRDefault="00000000">
      <w:pPr>
        <w:rPr>
          <w:rFonts w:ascii="Gandhari Unicode" w:eastAsiaTheme="majorEastAsia" w:hAnsi="Gandhari Unicode" w:cstheme="majorBidi" w:hint="eastAsia"/>
          <w:b/>
        </w:rPr>
      </w:pPr>
      <w:r>
        <w:br w:type="page"/>
      </w:r>
    </w:p>
    <w:p w14:paraId="10DD3F0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262</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2C89A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w:t>
      </w:r>
    </w:p>
    <w:p w14:paraId="34E1FD11" w14:textId="77777777" w:rsidR="00544225" w:rsidRDefault="00544225">
      <w:pPr>
        <w:pStyle w:val="Textbody"/>
        <w:spacing w:after="29"/>
        <w:rPr>
          <w:rFonts w:ascii="Gandhari Unicode" w:hAnsi="Gandhari Unicode" w:cs="e-Tamil OTC"/>
          <w:lang w:val="en-GB"/>
        </w:rPr>
      </w:pPr>
    </w:p>
    <w:p w14:paraId="5CB64D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ஊஉ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ரலரெழச்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p>
    <w:p w14:paraId="58C5C0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w:t>
      </w:r>
      <w:proofErr w:type="spellEnd"/>
    </w:p>
    <w:p w14:paraId="3583DB5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1E8152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w:t>
      </w:r>
      <w:proofErr w:type="spellEnd"/>
    </w:p>
    <w:p w14:paraId="6243C2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வுணலாய்ந்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சேய்நாட்டு</w:t>
      </w:r>
      <w:proofErr w:type="spellEnd"/>
    </w:p>
    <w:p w14:paraId="5C7E8E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விலங்குமலைக்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கவாஅற்</w:t>
      </w:r>
      <w:proofErr w:type="spellEnd"/>
    </w:p>
    <w:p w14:paraId="7E343C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கரும்புநடு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34FDB5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w:t>
      </w:r>
    </w:p>
    <w:p w14:paraId="0422FC44" w14:textId="77777777" w:rsidR="00544225" w:rsidRDefault="00544225">
      <w:pPr>
        <w:pStyle w:val="Textbody"/>
        <w:spacing w:after="29"/>
        <w:rPr>
          <w:rFonts w:ascii="Gandhari Unicode" w:hAnsi="Gandhari Unicode" w:cs="e-Tamil OTC"/>
          <w:lang w:val="en-GB"/>
        </w:rPr>
      </w:pPr>
    </w:p>
    <w:p w14:paraId="4D3463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ஊஉ</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ஊ YV •</w:t>
      </w:r>
      <w:r>
        <w:rPr>
          <w:rFonts w:ascii="Gandhari Unicode"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L1,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C3, G2v; </w:t>
      </w:r>
      <w:proofErr w:type="spellStart"/>
      <w:r>
        <w:rPr>
          <w:rFonts w:ascii="Gandhari Unicode" w:hAnsi="Gandhari Unicode" w:cs="e-Tamil OTC"/>
          <w:lang w:val="en-GB"/>
        </w:rPr>
        <w:t>யிருக்கத்தன்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w:t>
      </w:r>
      <w:proofErr w:type="spellEnd"/>
      <w:r>
        <w:rPr>
          <w:rFonts w:ascii="Gandhari Unicode" w:hAnsi="Gandhari Unicode" w:cs="e-Tamil OTC"/>
          <w:lang w:val="en-GB"/>
        </w:rPr>
        <w:t xml:space="preserve"> G1,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தன்மகன்</w:t>
      </w:r>
      <w:proofErr w:type="spellEnd"/>
      <w:r>
        <w:rPr>
          <w:rFonts w:ascii="Gandhari Unicode" w:hAnsi="Gandhari Unicode" w:cs="e-Tamil OTC"/>
          <w:lang w:val="en-GB"/>
        </w:rPr>
        <w:t xml:space="preserve"> G2; </w:t>
      </w:r>
      <w:bookmarkStart w:id="574" w:name="DDE_LINK71"/>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தன்மகன்</w:t>
      </w:r>
      <w:bookmarkEnd w:id="574"/>
      <w:proofErr w:type="spellEnd"/>
      <w:r>
        <w:rPr>
          <w:rFonts w:ascii="Gandhari Unicode" w:hAnsi="Gandhari Unicode" w:cs="e-Tamil OTC"/>
          <w:lang w:val="en-GB"/>
        </w:rPr>
        <w:t xml:space="preserve"> EA;</w:t>
      </w:r>
      <w:r>
        <w:rPr>
          <w:rFonts w:ascii="Gandhari Unicode" w:hAnsi="Gandhari Unicode" w:cs="e-Tamil OTC"/>
          <w:color w:val="FF0000"/>
          <w:lang w:val="en-GB"/>
        </w:rPr>
        <w:t xml:space="preserve"> </w:t>
      </w:r>
      <w:proofErr w:type="spellStart"/>
      <w:r>
        <w:rPr>
          <w:rFonts w:ascii="Gandhari Unicode" w:hAnsi="Gandhari Unicode" w:cs="e-Tamil OTC"/>
          <w:color w:val="000000"/>
          <w:lang w:val="en-GB"/>
        </w:rPr>
        <w:t>யிருக்கத்</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தன்மகள்</w:t>
      </w:r>
      <w:proofErr w:type="spellEnd"/>
      <w:r>
        <w:rPr>
          <w:rFonts w:ascii="Gandhari Unicode" w:hAnsi="Gandhari Unicode" w:cs="e-Tamil OTC"/>
          <w:color w:val="000000"/>
          <w:lang w:val="en-GB"/>
        </w:rPr>
        <w:t xml:space="preserve"> I</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லவரொடு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கரும்புநடு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கரும்புநடுப்</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றடிவழி</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றழுவழி</w:t>
      </w:r>
      <w:proofErr w:type="spellEnd"/>
      <w:r>
        <w:rPr>
          <w:rFonts w:ascii="Gandhari Unicode" w:hAnsi="Gandhari Unicode" w:cs="e-Tamil OTC"/>
          <w:lang w:val="en-GB"/>
        </w:rPr>
        <w:t xml:space="preserve">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நிலைஇய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IV</w:t>
      </w:r>
    </w:p>
    <w:p w14:paraId="6DDA9C3D" w14:textId="77777777" w:rsidR="00544225" w:rsidRDefault="00544225">
      <w:pPr>
        <w:pStyle w:val="Textbody"/>
        <w:spacing w:after="29"/>
        <w:rPr>
          <w:rFonts w:ascii="Gandhari Unicode" w:hAnsi="Gandhari Unicode" w:cs="e-Tamil OTC"/>
          <w:lang w:val="en-GB"/>
        </w:rPr>
      </w:pPr>
    </w:p>
    <w:p w14:paraId="76A8AF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ūur</w:t>
      </w:r>
      <w:proofErr w:type="spellEnd"/>
      <w:r>
        <w:rPr>
          <w:rFonts w:ascii="Gandhari Unicode" w:hAnsi="Gandhari Unicode" w:cs="e-Tamil OTC"/>
          <w:lang w:val="en-GB"/>
        </w:rPr>
        <w:t xml:space="preserve"> alar </w:t>
      </w:r>
      <w:proofErr w:type="spellStart"/>
      <w:r>
        <w:rPr>
          <w:rFonts w:ascii="Gandhari Unicode" w:hAnsi="Gandhari Unicode" w:cs="e-Tamil OTC"/>
          <w:lang w:val="en-GB"/>
        </w:rPr>
        <w:t>eḻa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kalleṉa</w:t>
      </w:r>
      <w:proofErr w:type="spellEnd"/>
    </w:p>
    <w:p w14:paraId="40606A3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āṉāt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aṟaṉ</w:t>
      </w:r>
      <w:proofErr w:type="spellEnd"/>
      <w:ins w:id="575" w:author="Narmada Hansani Polgampalage" w:date="2023-11-23T14:33:00Z">
        <w:r>
          <w:rPr>
            <w:rFonts w:ascii="Gandhari Unicode" w:hAnsi="Gandhari Unicode" w:cs="e-Tamil OTC"/>
            <w:lang w:val="en-GB"/>
          </w:rPr>
          <w:t>-</w:t>
        </w:r>
      </w:ins>
      <w:del w:id="576" w:author="Narmada Hansani Polgampalage" w:date="2023-11-23T14:33: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aṉṉai</w:t>
      </w:r>
      <w:proofErr w:type="spellEnd"/>
    </w:p>
    <w:p w14:paraId="4DD838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577" w:author="Narmada Hansani Polgampalage" w:date="2023-11-23T14:34:00Z">
        <w:r>
          <w:rPr>
            <w:rFonts w:ascii="Gandhari Unicode" w:hAnsi="Gandhari Unicode" w:cs="e-Tamil OTC"/>
            <w:lang w:val="en-GB"/>
          </w:rPr>
          <w:t>~</w:t>
        </w:r>
      </w:ins>
      <w:proofErr w:type="spellStart"/>
      <w:r>
        <w:rPr>
          <w:rFonts w:ascii="Gandhari Unicode" w:hAnsi="Gandhari Unicode" w:cs="e-Tamil OTC"/>
          <w:lang w:val="en-GB"/>
        </w:rPr>
        <w:t>irukka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7B0E4C4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nelli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p>
    <w:p w14:paraId="6E90EC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āynticiṉ-āl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p>
    <w:p w14:paraId="48CEBB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nivanta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malai</w:t>
      </w:r>
      <w:ins w:id="578" w:author="Narmada Hansani Polgampalage" w:date="2023-11-23T14:3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kavāaṉ</w:t>
      </w:r>
      <w:proofErr w:type="spellEnd"/>
    </w:p>
    <w:p w14:paraId="3DFA24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karumpu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pātti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4063FB7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-ē.</w:t>
      </w:r>
    </w:p>
    <w:p w14:paraId="56B2AFEA" w14:textId="77777777" w:rsidR="00544225" w:rsidRDefault="00544225">
      <w:pPr>
        <w:pStyle w:val="Textbody"/>
        <w:spacing w:after="29" w:line="260" w:lineRule="exact"/>
        <w:rPr>
          <w:rFonts w:ascii="Gandhari Unicode" w:hAnsi="Gandhari Unicode" w:cs="e-Tamil OTC"/>
          <w:lang w:val="en-GB"/>
        </w:rPr>
      </w:pPr>
    </w:p>
    <w:p w14:paraId="201379E1" w14:textId="77777777" w:rsidR="00544225" w:rsidRDefault="00544225">
      <w:pPr>
        <w:pStyle w:val="Textbody"/>
        <w:spacing w:after="29" w:line="260" w:lineRule="exact"/>
        <w:rPr>
          <w:rFonts w:ascii="Gandhari Unicode" w:hAnsi="Gandhari Unicode" w:cs="e-Tamil OTC"/>
          <w:lang w:val="en-GB"/>
        </w:rPr>
      </w:pPr>
    </w:p>
    <w:p w14:paraId="2637665C" w14:textId="77777777" w:rsidR="00544225" w:rsidRDefault="00000000">
      <w:pPr>
        <w:pStyle w:val="Textbody"/>
        <w:spacing w:after="29" w:line="259" w:lineRule="exact"/>
        <w:rPr>
          <w:rFonts w:ascii="Gandhari Unicode" w:hAnsi="Gandhari Unicode" w:cs="e-Tamil OTC"/>
          <w:lang w:val="en-GB"/>
        </w:rPr>
      </w:pPr>
      <w:r>
        <w:br w:type="page"/>
      </w:r>
    </w:p>
    <w:p w14:paraId="365EA50C" w14:textId="77777777" w:rsidR="00544225" w:rsidRDefault="00000000">
      <w:pPr>
        <w:pStyle w:val="Textbody"/>
        <w:spacing w:after="29" w:line="259" w:lineRule="exact"/>
        <w:rPr>
          <w:rFonts w:ascii="Gandhari Unicode" w:hAnsi="Gandhari Unicode" w:cs="e-Tamil OTC"/>
          <w:lang w:val="en-GB"/>
        </w:rPr>
      </w:pPr>
      <w:r>
        <w:rPr>
          <w:rFonts w:ascii="Gandhari Unicode" w:hAnsi="Gandhari Unicode" w:cs="e-Tamil OTC"/>
          <w:lang w:val="en-GB"/>
        </w:rPr>
        <w:lastRenderedPageBreak/>
        <w:t>The confidante, who had granted going away together, announcing to HER the going away together.</w:t>
      </w:r>
    </w:p>
    <w:p w14:paraId="67EE9E17" w14:textId="77777777" w:rsidR="00544225" w:rsidRDefault="00544225">
      <w:pPr>
        <w:pStyle w:val="Textbody"/>
        <w:spacing w:after="29" w:line="259" w:lineRule="exact"/>
        <w:rPr>
          <w:rFonts w:ascii="Gandhari Unicode" w:hAnsi="Gandhari Unicode" w:cs="e-Tamil OTC"/>
          <w:lang w:val="en-GB"/>
        </w:rPr>
      </w:pPr>
    </w:p>
    <w:p w14:paraId="4833C54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village gossip rise(inf.) street 'kal'-say(inf.)</w:t>
      </w:r>
    </w:p>
    <w:p w14:paraId="0524F8DD"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end-not slapping- duty-not/(loc.) </w:t>
      </w:r>
      <w:proofErr w:type="gramStart"/>
      <w:r>
        <w:rPr>
          <w:rFonts w:ascii="Gandhari Unicode" w:hAnsi="Gandhari Unicode" w:cs="e-Tamil OTC"/>
          <w:lang w:val="en-GB"/>
        </w:rPr>
        <w:t>mother</w:t>
      </w:r>
      <w:proofErr w:type="gramEnd"/>
    </w:p>
    <w:p w14:paraId="766BDA3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self</w:t>
      </w:r>
      <w:r>
        <w:rPr>
          <w:rFonts w:ascii="Gandhari Unicode" w:hAnsi="Gandhari Unicode" w:cs="e-Tamil OTC"/>
          <w:position w:val="6"/>
          <w:lang w:val="en-GB"/>
        </w:rPr>
        <w:t>ē</w:t>
      </w:r>
      <w:r>
        <w:rPr>
          <w:rFonts w:ascii="Gandhari Unicode" w:hAnsi="Gandhari Unicode" w:cs="e-Tamil OTC"/>
          <w:lang w:val="en-GB"/>
        </w:rPr>
        <w:t xml:space="preserve"> be(opt.) self- house </w:t>
      </w:r>
      <w:proofErr w:type="gramStart"/>
      <w:r>
        <w:rPr>
          <w:rFonts w:ascii="Gandhari Unicode" w:hAnsi="Gandhari Unicode" w:cs="e-Tamil OTC"/>
          <w:lang w:val="en-GB"/>
        </w:rPr>
        <w:t>I</w:t>
      </w:r>
      <w:r>
        <w:rPr>
          <w:rFonts w:ascii="Gandhari Unicode" w:hAnsi="Gandhari Unicode" w:cs="e-Tamil OTC"/>
          <w:position w:val="6"/>
          <w:lang w:val="en-GB"/>
        </w:rPr>
        <w:t>ē</w:t>
      </w:r>
      <w:proofErr w:type="gramEnd"/>
    </w:p>
    <w:p w14:paraId="22A0AA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Nelli(-tree/fruit) eaten- thorn tooth glitter(inf.)</w:t>
      </w:r>
    </w:p>
    <w:p w14:paraId="08B16EB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eating I-chose</w:t>
      </w:r>
      <w:r>
        <w:rPr>
          <w:rStyle w:val="FootnoteReference1"/>
          <w:rFonts w:ascii="Gandhari Unicode" w:hAnsi="Gandhari Unicode" w:cs="e-Tamil OTC"/>
          <w:lang w:val="en-GB"/>
        </w:rPr>
        <w:footnoteReference w:id="252"/>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he(h.)-with distance land-</w:t>
      </w:r>
    </w:p>
    <w:p w14:paraId="19F02A4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sky touch(inf.) come-up- transverse- mountain </w:t>
      </w:r>
      <w:proofErr w:type="gramStart"/>
      <w:r>
        <w:rPr>
          <w:rFonts w:ascii="Gandhari Unicode" w:hAnsi="Gandhari Unicode" w:cs="e-Tamil OTC"/>
          <w:lang w:val="en-GB"/>
        </w:rPr>
        <w:t>slope</w:t>
      </w:r>
      <w:proofErr w:type="gramEnd"/>
    </w:p>
    <w:p w14:paraId="2D93E06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sugarcane middle section like</w:t>
      </w:r>
    </w:p>
    <w:p w14:paraId="1D14C91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elephant-bull- foot way been-permanent- water</w:t>
      </w:r>
      <w:r>
        <w:rPr>
          <w:rFonts w:ascii="Gandhari Unicode" w:hAnsi="Gandhari Unicode" w:cs="e-Tamil OTC"/>
          <w:position w:val="6"/>
          <w:lang w:val="en-GB"/>
        </w:rPr>
        <w:t>ē</w:t>
      </w:r>
      <w:r>
        <w:rPr>
          <w:rFonts w:ascii="Gandhari Unicode" w:hAnsi="Gandhari Unicode" w:cs="e-Tamil OTC"/>
          <w:lang w:val="en-GB"/>
        </w:rPr>
        <w:t>∞</w:t>
      </w:r>
    </w:p>
    <w:p w14:paraId="4173C3AF" w14:textId="77777777" w:rsidR="00544225" w:rsidRDefault="00544225">
      <w:pPr>
        <w:pStyle w:val="Textbody"/>
        <w:spacing w:after="29" w:line="259" w:lineRule="exact"/>
        <w:rPr>
          <w:rFonts w:ascii="Gandhari Unicode" w:hAnsi="Gandhari Unicode" w:cs="e-Tamil OTC"/>
          <w:lang w:val="en-GB"/>
        </w:rPr>
      </w:pPr>
    </w:p>
    <w:p w14:paraId="1126F73B" w14:textId="77777777" w:rsidR="00544225" w:rsidRDefault="00544225">
      <w:pPr>
        <w:pStyle w:val="Textbody"/>
        <w:spacing w:after="29"/>
        <w:rPr>
          <w:rFonts w:ascii="Gandhari Unicode" w:hAnsi="Gandhari Unicode" w:cs="e-Tamil OTC"/>
          <w:lang w:val="en-GB"/>
        </w:rPr>
      </w:pPr>
    </w:p>
    <w:p w14:paraId="1EE74011"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So that gossip </w:t>
      </w:r>
      <w:proofErr w:type="gramStart"/>
      <w:r>
        <w:rPr>
          <w:rFonts w:ascii="Gandhari Unicode" w:hAnsi="Gandhari Unicode" w:cs="e-Tamil OTC"/>
          <w:lang w:val="en-GB"/>
        </w:rPr>
        <w:t>arise</w:t>
      </w:r>
      <w:proofErr w:type="gramEnd"/>
      <w:r>
        <w:rPr>
          <w:rFonts w:ascii="Gandhari Unicode" w:hAnsi="Gandhari Unicode" w:cs="e-Tamil OTC"/>
          <w:lang w:val="en-GB"/>
        </w:rPr>
        <w:t xml:space="preserve"> in the village, so that the streets resound,</w:t>
      </w:r>
    </w:p>
    <w:p w14:paraId="2891976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[my] dutiful</w:t>
      </w:r>
      <w:r>
        <w:rPr>
          <w:rStyle w:val="FootnoteReference1"/>
          <w:rFonts w:ascii="Gandhari Unicode" w:hAnsi="Gandhari Unicode" w:cs="e-Tamil OTC"/>
          <w:lang w:val="en-GB"/>
        </w:rPr>
        <w:footnoteReference w:id="253"/>
      </w:r>
      <w:r>
        <w:rPr>
          <w:rFonts w:ascii="Gandhari Unicode" w:hAnsi="Gandhari Unicode" w:cs="e-Tamil OTC"/>
          <w:lang w:val="en-GB"/>
        </w:rPr>
        <w:t xml:space="preserve"> mother, who slaps [me] unendingly,</w:t>
      </w:r>
    </w:p>
    <w:p w14:paraId="746A32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 [alone] in her house.</w:t>
      </w:r>
    </w:p>
    <w:p w14:paraId="291A315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As for me,</w:t>
      </w:r>
    </w:p>
    <w:p w14:paraId="6CE3824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[my] thorn teeth glittering after they have eaten Nelli [fruit],</w:t>
      </w:r>
    </w:p>
    <w:p w14:paraId="6F0A26C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 have chosen to </w:t>
      </w:r>
      <w:proofErr w:type="gramStart"/>
      <w:r>
        <w:rPr>
          <w:rFonts w:ascii="Gandhari Unicode" w:hAnsi="Gandhari Unicode" w:cs="e-Tamil OTC"/>
          <w:lang w:val="en-GB"/>
        </w:rPr>
        <w:t>drink</w:t>
      </w:r>
      <w:proofErr w:type="gramEnd"/>
    </w:p>
    <w:p w14:paraId="737D73E1"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the water which has lasted in the footprints</w:t>
      </w:r>
      <w:r>
        <w:rPr>
          <w:rStyle w:val="FootnoteReference1"/>
          <w:rFonts w:ascii="Gandhari Unicode" w:hAnsi="Gandhari Unicode" w:cs="e-Tamil OTC"/>
          <w:lang w:val="en-GB"/>
        </w:rPr>
        <w:footnoteReference w:id="254"/>
      </w:r>
      <w:r>
        <w:rPr>
          <w:rFonts w:ascii="Gandhari Unicode" w:hAnsi="Gandhari Unicode" w:cs="e-Tamil OTC"/>
          <w:lang w:val="en-GB"/>
        </w:rPr>
        <w:t xml:space="preserve"> of big elephant bulls,</w:t>
      </w:r>
    </w:p>
    <w:p w14:paraId="2ED380BE" w14:textId="77777777" w:rsidR="00544225" w:rsidRDefault="00000000">
      <w:pPr>
        <w:pStyle w:val="Textbody"/>
        <w:tabs>
          <w:tab w:val="left" w:pos="125"/>
          <w:tab w:val="left" w:pos="1000"/>
        </w:tabs>
        <w:spacing w:after="0"/>
        <w:rPr>
          <w:rFonts w:ascii="Gandhari Unicode" w:hAnsi="Gandhari Unicode" w:cs="e-Tamil OTC"/>
          <w:lang w:val="en-GB"/>
        </w:rPr>
      </w:pPr>
      <w:r>
        <w:rPr>
          <w:rFonts w:ascii="Gandhari Unicode" w:hAnsi="Gandhari Unicode" w:cs="e-Tamil OTC"/>
          <w:lang w:val="en-GB"/>
        </w:rPr>
        <w:tab/>
        <w:t>[big] as [irrigation] troughs in the middle of sugarcane [fields],</w:t>
      </w:r>
      <w:r>
        <w:rPr>
          <w:rStyle w:val="FootnoteReference1"/>
          <w:rFonts w:ascii="Gandhari Unicode" w:hAnsi="Gandhari Unicode" w:cs="e-Tamil OTC"/>
          <w:lang w:val="en-GB"/>
        </w:rPr>
        <w:footnoteReference w:id="255"/>
      </w:r>
    </w:p>
    <w:p w14:paraId="02FEB233"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on the slopes of transverse mountains that have come up</w:t>
      </w:r>
    </w:p>
    <w:p w14:paraId="0006F25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touch the sky, in a distant land with him.</w:t>
      </w:r>
    </w:p>
    <w:p w14:paraId="258BED12" w14:textId="77777777" w:rsidR="00544225" w:rsidRDefault="00544225">
      <w:pPr>
        <w:pStyle w:val="Textbody"/>
        <w:spacing w:after="0"/>
        <w:rPr>
          <w:rFonts w:ascii="Gandhari Unicode" w:hAnsi="Gandhari Unicode" w:cs="e-Tamil OTC"/>
          <w:lang w:val="en-GB"/>
        </w:rPr>
      </w:pPr>
    </w:p>
    <w:p w14:paraId="04128083" w14:textId="77777777" w:rsidR="00544225" w:rsidRDefault="00000000">
      <w:pPr>
        <w:rPr>
          <w:rFonts w:ascii="Gandhari Unicode" w:eastAsiaTheme="majorEastAsia" w:hAnsi="Gandhari Unicode" w:cstheme="majorBidi" w:hint="eastAsia"/>
          <w:b/>
        </w:rPr>
      </w:pPr>
      <w:r>
        <w:br w:type="page"/>
      </w:r>
    </w:p>
    <w:p w14:paraId="54D8D43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263</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D51B0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இப்பாட்டன்னை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அன்னை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எடுக்கக்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இதற்கு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1E6A284" w14:textId="77777777" w:rsidR="00544225" w:rsidRDefault="00544225">
      <w:pPr>
        <w:pStyle w:val="Textbody"/>
        <w:spacing w:after="29"/>
        <w:rPr>
          <w:rFonts w:ascii="Gandhari Unicode" w:hAnsi="Gandhari Unicode" w:cs="e-Tamil OTC"/>
          <w:lang w:val="en-GB"/>
        </w:rPr>
      </w:pPr>
    </w:p>
    <w:p w14:paraId="67F5828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பிரீஇச்</w:t>
      </w:r>
      <w:proofErr w:type="spellEnd"/>
    </w:p>
    <w:p w14:paraId="509DA0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செல்லாற்றுக்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கறங்கத்</w:t>
      </w:r>
      <w:proofErr w:type="spellEnd"/>
    </w:p>
    <w:p w14:paraId="4A2DD8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நோய்க்குமருந்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5BD470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வேற்றுப்பெருந்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பலவுடன்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வாழ்த்திப்</w:t>
      </w:r>
      <w:proofErr w:type="spellEnd"/>
    </w:p>
    <w:p w14:paraId="7FF8C3A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பேஎய்க்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w:t>
      </w:r>
      <w:proofErr w:type="spellEnd"/>
    </w:p>
    <w:p w14:paraId="0576298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மால்வரை</w:t>
      </w:r>
      <w:proofErr w:type="spellEnd"/>
    </w:p>
    <w:p w14:paraId="21239CF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நாடனைப்</w:t>
      </w:r>
      <w:proofErr w:type="spellEnd"/>
    </w:p>
    <w:p w14:paraId="6E49C5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நாமிதற்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w:t>
      </w:r>
    </w:p>
    <w:p w14:paraId="1F1CB0E6" w14:textId="77777777" w:rsidR="00544225" w:rsidRDefault="00544225">
      <w:pPr>
        <w:pStyle w:val="Textbody"/>
        <w:spacing w:after="29"/>
        <w:rPr>
          <w:rFonts w:ascii="Gandhari Unicode" w:hAnsi="Gandhari Unicode" w:cs="e-Tamil OTC"/>
          <w:lang w:val="en-GB"/>
        </w:rPr>
      </w:pPr>
    </w:p>
    <w:p w14:paraId="2ABB31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தினைப்பிரப்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தினைப்பிரிப்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பிரீஇச்</w:t>
      </w:r>
      <w:proofErr w:type="spellEnd"/>
      <w:r>
        <w:rPr>
          <w:rFonts w:ascii="Gandhari Unicode" w:eastAsia="URW Palladio UNI" w:hAnsi="Gandhari Unicode" w:cs="e-Tamil OTC"/>
          <w:lang w:val="en-GB"/>
        </w:rPr>
        <w:t xml:space="preserve"> L1, C1+3,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பிரீஇ</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4b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தெய்வம்</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தெய்வப்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பலவுடன்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புலவுடன்</w:t>
      </w:r>
      <w:proofErr w:type="spellEnd"/>
      <w:r>
        <w:rPr>
          <w:rFonts w:ascii="Gandhari Unicode" w:eastAsia="URW Palladio UNI" w:hAnsi="Gandhari Unicode" w:cs="e-Tamil OTC"/>
          <w:lang w:val="en-GB"/>
        </w:rPr>
        <w:t xml:space="preserve"> C3v • </w:t>
      </w:r>
      <w:r>
        <w:rPr>
          <w:rFonts w:ascii="Gandhari Unicode" w:eastAsia="URW Palladio UNI" w:hAnsi="Gandhari Unicode" w:cs="e-Tamil OTC"/>
          <w:b/>
          <w:bCs/>
          <w:lang w:val="en-GB"/>
        </w:rPr>
        <w:t>5ab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பேஎய்க்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கொளீஇய</w:t>
      </w:r>
      <w:proofErr w:type="spellEnd"/>
      <w:r>
        <w:rPr>
          <w:rFonts w:ascii="Gandhari Unicode" w:eastAsia="URW Palladio UNI" w:hAnsi="Gandhari Unicode" w:cs="e-Tamil OTC"/>
          <w:lang w:val="en-GB"/>
        </w:rPr>
        <w:t xml:space="preserve"> C2+3,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பேஎய்</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கொளீஇய</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பேய்க்கொ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ளீஇய</w:t>
      </w:r>
      <w:proofErr w:type="spellEnd"/>
      <w:r>
        <w:rPr>
          <w:rFonts w:ascii="Gandhari Unicode" w:eastAsia="URW Palladio UNI" w:hAnsi="Gandhari Unicode" w:cs="e-Tamil OTC"/>
          <w:lang w:val="en-GB"/>
        </w:rPr>
        <w:t xml:space="preserve"> EA, I; </w:t>
      </w:r>
      <w:proofErr w:type="spellStart"/>
      <w:r>
        <w:rPr>
          <w:rFonts w:ascii="Gandhari Unicode" w:eastAsia="URW Palladio UNI" w:hAnsi="Gandhari Unicode" w:cs="e-Tamil OTC"/>
          <w:lang w:val="en-GB"/>
        </w:rPr>
        <w:t>பொய்க்கொள்</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ளீஇய</w:t>
      </w:r>
      <w:proofErr w:type="spellEnd"/>
      <w:r>
        <w:rPr>
          <w:rFonts w:ascii="Gandhari Unicode" w:eastAsia="URW Palladio UNI" w:hAnsi="Gandhari Unicode" w:cs="e-Tamil OTC"/>
          <w:lang w:val="en-GB"/>
        </w:rPr>
        <w:t xml:space="preserve"> L1, C1+3v, G1+2 •</w:t>
      </w:r>
      <w:r>
        <w:rPr>
          <w:rFonts w:ascii="Gandhari Unicode" w:eastAsia="URW Palladio UNI" w:hAnsi="Gandhari Unicode" w:cs="e-Tamil OTC"/>
          <w:b/>
          <w:bCs/>
          <w:lang w:val="en-GB"/>
        </w:rPr>
        <w:t xml:space="preserve"> 7a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மழைவிளை</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மளைவிளை</w:t>
      </w:r>
      <w:proofErr w:type="spellEnd"/>
      <w:r>
        <w:rPr>
          <w:rFonts w:ascii="Gandhari Unicode" w:eastAsia="URW Palladio UNI" w:hAnsi="Gandhari Unicode" w:cs="e-Tamil OTC"/>
          <w:lang w:val="en-GB"/>
        </w:rPr>
        <w:t xml:space="preserve"> L1, C1 •</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நாமிதற்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நாமிகற்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[line 8 missing in G1 apart from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மாகிய</w:t>
      </w:r>
      <w:proofErr w:type="spellEnd"/>
      <w:r>
        <w:rPr>
          <w:rFonts w:ascii="Gandhari Unicode" w:hAnsi="Gandhari Unicode" w:cs="e-Tamil OTC"/>
          <w:lang w:val="en-GB"/>
        </w:rPr>
        <w:t xml:space="preserve"> ந in another pen] </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படவே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படலே</w:t>
      </w:r>
      <w:proofErr w:type="spellEnd"/>
      <w:r>
        <w:rPr>
          <w:rFonts w:ascii="Gandhari Unicode" w:hAnsi="Gandhari Unicode" w:cs="e-Tamil OTC"/>
          <w:lang w:val="en-GB"/>
        </w:rPr>
        <w:t xml:space="preserve"> I</w:t>
      </w:r>
    </w:p>
    <w:p w14:paraId="6A6CEC85" w14:textId="77777777" w:rsidR="00544225" w:rsidRDefault="00544225">
      <w:pPr>
        <w:pStyle w:val="Textbody"/>
        <w:spacing w:after="29"/>
        <w:rPr>
          <w:rFonts w:ascii="Gandhari Unicode" w:hAnsi="Gandhari Unicode" w:cs="e-Tamil OTC"/>
          <w:lang w:val="en-GB"/>
        </w:rPr>
      </w:pPr>
    </w:p>
    <w:p w14:paraId="6FBA99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maṟi</w:t>
      </w:r>
      <w:proofErr w:type="spellEnd"/>
      <w:ins w:id="579"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aṟuttu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ins w:id="580"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pirapp</w:t>
      </w:r>
      <w:proofErr w:type="spellEnd"/>
      <w:r>
        <w:rPr>
          <w:rFonts w:ascii="Gandhari Unicode" w:hAnsi="Gandhari Unicode" w:cs="e-Tamil OTC"/>
          <w:lang w:val="en-GB"/>
        </w:rPr>
        <w:t xml:space="preserve">* </w:t>
      </w:r>
      <w:proofErr w:type="spellStart"/>
      <w:r>
        <w:rPr>
          <w:rFonts w:ascii="Gandhari Unicode" w:hAnsi="Gandhari Unicode" w:cs="e-Tamil OTC"/>
          <w:lang w:val="en-GB"/>
        </w:rPr>
        <w:t>irīi</w:t>
      </w:r>
      <w:proofErr w:type="spellEnd"/>
      <w:r>
        <w:rPr>
          <w:rFonts w:ascii="Gandhari Unicode" w:hAnsi="Gandhari Unicode" w:cs="e-Tamil OTC"/>
          <w:lang w:val="en-GB"/>
        </w:rPr>
        <w:t>+</w:t>
      </w:r>
    </w:p>
    <w:p w14:paraId="64919F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kavalai</w:t>
      </w:r>
      <w:proofErr w:type="spellEnd"/>
      <w:r>
        <w:rPr>
          <w:rFonts w:ascii="Gandhari Unicode" w:hAnsi="Gandhari Unicode" w:cs="e-Tamil OTC"/>
          <w:lang w:val="en-GB"/>
        </w:rPr>
        <w:t>+ pal +</w:t>
      </w:r>
      <w:proofErr w:type="spellStart"/>
      <w:r>
        <w:rPr>
          <w:rFonts w:ascii="Gandhari Unicode" w:hAnsi="Gandhari Unicode" w:cs="e-Tamil OTC"/>
          <w:lang w:val="en-GB"/>
        </w:rPr>
        <w:t>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kaṟaṅka</w:t>
      </w:r>
      <w:proofErr w:type="spellEnd"/>
      <w:r>
        <w:rPr>
          <w:rFonts w:ascii="Gandhari Unicode" w:hAnsi="Gandhari Unicode" w:cs="e-Tamil OTC"/>
          <w:lang w:val="en-GB"/>
        </w:rPr>
        <w:t>+</w:t>
      </w:r>
    </w:p>
    <w:p w14:paraId="41B3A9D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tōṟṟam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nōykku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p>
    <w:p w14:paraId="248688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vēṟṟu</w:t>
      </w:r>
      <w:proofErr w:type="spellEnd"/>
      <w:ins w:id="581" w:author="Narmada Hansani Polgampalage" w:date="2023-11-23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teyvam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vāḻtti</w:t>
      </w:r>
      <w:proofErr w:type="spellEnd"/>
      <w:r>
        <w:rPr>
          <w:rFonts w:ascii="Gandhari Unicode" w:hAnsi="Gandhari Unicode" w:cs="e-Tamil OTC"/>
          <w:lang w:val="en-GB"/>
        </w:rPr>
        <w:t>+</w:t>
      </w:r>
    </w:p>
    <w:p w14:paraId="583EAE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pēey</w:t>
      </w:r>
      <w:proofErr w:type="spellEnd"/>
      <w:proofErr w:type="gramStart"/>
      <w:ins w:id="582" w:author="Narmada Hansani Polgampalage" w:date="2023-11-23T14:44:00Z">
        <w:r>
          <w:rPr>
            <w:rFonts w:ascii="Gandhari Unicode" w:hAnsi="Gandhari Unicode" w:cs="e-Tamil OTC"/>
            <w:i/>
            <w:iCs/>
            <w:lang w:val="en-GB"/>
          </w:rPr>
          <w:t xml:space="preserve">+ </w:t>
        </w:r>
      </w:ins>
      <w:r>
        <w:rPr>
          <w:rFonts w:ascii="Gandhari Unicode" w:hAnsi="Gandhari Unicode" w:cs="e-Tamil OTC"/>
          <w:i/>
          <w:iCs/>
          <w:lang w:val="en-GB"/>
        </w:rPr>
        <w:t xml:space="preserve"> </w:t>
      </w:r>
      <w:proofErr w:type="spellStart"/>
      <w:r>
        <w:rPr>
          <w:rFonts w:ascii="Gandhari Unicode" w:hAnsi="Gandhari Unicode" w:cs="e-Tamil OTC"/>
          <w:lang w:val="en-GB"/>
        </w:rPr>
        <w:t>koḷīiyaḷ</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paṭutal</w:t>
      </w:r>
      <w:proofErr w:type="spellEnd"/>
    </w:p>
    <w:p w14:paraId="77B77C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nō</w:t>
      </w:r>
      <w:proofErr w:type="spellEnd"/>
      <w:r>
        <w:rPr>
          <w:rFonts w:ascii="Gandhari Unicode" w:hAnsi="Gandhari Unicode" w:cs="e-Tamil OTC"/>
          <w:lang w:val="en-GB"/>
        </w:rPr>
        <w:t xml:space="preserve"> </w:t>
      </w:r>
      <w:proofErr w:type="spellStart"/>
      <w:r>
        <w:rPr>
          <w:rFonts w:ascii="Gandhari Unicode" w:hAnsi="Gandhari Unicode" w:cs="e-Tamil OTC"/>
          <w:lang w:val="en-GB"/>
        </w:rPr>
        <w:t>takkaṉṟ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p>
    <w:p w14:paraId="55264A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viḷaiyāṭu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w:t>
      </w:r>
    </w:p>
    <w:p w14:paraId="38F705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piḻaiyēm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-~ē.</w:t>
      </w:r>
    </w:p>
    <w:p w14:paraId="77895926" w14:textId="77777777" w:rsidR="00544225" w:rsidRDefault="00544225">
      <w:pPr>
        <w:pStyle w:val="Textbody"/>
        <w:spacing w:after="29" w:line="260" w:lineRule="exact"/>
        <w:rPr>
          <w:rFonts w:ascii="Gandhari Unicode" w:hAnsi="Gandhari Unicode" w:cs="e-Tamil OTC"/>
          <w:lang w:val="en-GB"/>
        </w:rPr>
      </w:pPr>
    </w:p>
    <w:p w14:paraId="6B2E050E" w14:textId="77777777" w:rsidR="00544225" w:rsidRDefault="00544225">
      <w:pPr>
        <w:pStyle w:val="Textbody"/>
        <w:spacing w:after="29" w:line="260" w:lineRule="exact"/>
        <w:rPr>
          <w:rFonts w:ascii="Gandhari Unicode" w:hAnsi="Gandhari Unicode" w:cs="e-Tamil OTC"/>
          <w:lang w:val="en-GB"/>
        </w:rPr>
      </w:pPr>
    </w:p>
    <w:p w14:paraId="5F84ECD6" w14:textId="77777777" w:rsidR="00544225" w:rsidRDefault="00000000">
      <w:pPr>
        <w:pStyle w:val="Textbody"/>
        <w:spacing w:after="29" w:line="260" w:lineRule="exact"/>
        <w:rPr>
          <w:rFonts w:ascii="Gandhari Unicode" w:hAnsi="Gandhari Unicode" w:cs="e-Tamil OTC"/>
          <w:lang w:val="en-GB"/>
        </w:rPr>
      </w:pPr>
      <w:r>
        <w:br w:type="page"/>
      </w:r>
    </w:p>
    <w:p w14:paraId="097EA63C"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Spoken, while HE is behind the hedge, to HER, by the confidante, saying “Mother is [still] irresolute [whether] to take up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now what is the part to be done by us about this?”</w:t>
      </w:r>
    </w:p>
    <w:p w14:paraId="5ABC1321" w14:textId="77777777" w:rsidR="00544225" w:rsidRDefault="00544225">
      <w:pPr>
        <w:pStyle w:val="Textbody"/>
        <w:spacing w:after="28" w:line="260" w:lineRule="exact"/>
        <w:rPr>
          <w:rFonts w:ascii="Gandhari Unicode" w:hAnsi="Gandhari Unicode" w:cs="e-Tamil OTC"/>
          <w:lang w:val="en-GB"/>
        </w:rPr>
      </w:pPr>
    </w:p>
    <w:p w14:paraId="7C36AFD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kid</w:t>
      </w:r>
      <w:r>
        <w:rPr>
          <w:rStyle w:val="FootnoteReference1"/>
          <w:rFonts w:ascii="Gandhari Unicode" w:hAnsi="Gandhari Unicode" w:cs="e-Tamil OTC"/>
          <w:lang w:val="en-GB"/>
        </w:rPr>
        <w:footnoteReference w:id="256"/>
      </w:r>
      <w:r>
        <w:rPr>
          <w:rFonts w:ascii="Gandhari Unicode" w:hAnsi="Gandhari Unicode" w:cs="e-Tamil OTC"/>
          <w:lang w:val="en-GB"/>
        </w:rPr>
        <w:t xml:space="preserve"> voice cut-off(abs.) millet offering let-be(abs.)</w:t>
      </w:r>
    </w:p>
    <w:p w14:paraId="590445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 river- bifurcation many </w:t>
      </w:r>
      <w:proofErr w:type="gramStart"/>
      <w:r>
        <w:rPr>
          <w:rFonts w:ascii="Gandhari Unicode" w:hAnsi="Gandhari Unicode" w:cs="e-Tamil OTC"/>
          <w:lang w:val="en-GB"/>
        </w:rPr>
        <w:t>instrument</w:t>
      </w:r>
      <w:proofErr w:type="gramEnd"/>
      <w:r>
        <w:rPr>
          <w:rFonts w:ascii="Gandhari Unicode" w:hAnsi="Gandhari Unicode" w:cs="e-Tamil OTC"/>
          <w:lang w:val="en-GB"/>
        </w:rPr>
        <w:t xml:space="preserve"> sound(inf.)</w:t>
      </w:r>
    </w:p>
    <w:p w14:paraId="13F8EDD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appearance not-so-it pain(dat.) remedy become-</w:t>
      </w:r>
      <w:proofErr w:type="gramStart"/>
      <w:r>
        <w:rPr>
          <w:rFonts w:ascii="Gandhari Unicode" w:hAnsi="Gandhari Unicode" w:cs="e-Tamil OTC"/>
          <w:lang w:val="en-GB"/>
        </w:rPr>
        <w:t>not</w:t>
      </w:r>
      <w:proofErr w:type="gramEnd"/>
    </w:p>
    <w:p w14:paraId="4FC99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different- big god many(n.pl.) together </w:t>
      </w:r>
      <w:proofErr w:type="gramStart"/>
      <w:r>
        <w:rPr>
          <w:rFonts w:ascii="Gandhari Unicode" w:hAnsi="Gandhari Unicode" w:cs="e-Tamil OTC"/>
          <w:lang w:val="en-GB"/>
        </w:rPr>
        <w:t>praised</w:t>
      </w:r>
      <w:proofErr w:type="gramEnd"/>
    </w:p>
    <w:p w14:paraId="02DAC6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spirit taken-she this(f.) say(inf.) </w:t>
      </w:r>
      <w:proofErr w:type="gramStart"/>
      <w:r>
        <w:rPr>
          <w:rFonts w:ascii="Gandhari Unicode" w:hAnsi="Gandhari Unicode" w:cs="e-Tamil OTC"/>
          <w:lang w:val="en-GB"/>
        </w:rPr>
        <w:t>happening</w:t>
      </w:r>
      <w:proofErr w:type="gramEnd"/>
    </w:p>
    <w:p w14:paraId="1E095F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pain it-was-fit</w:t>
      </w:r>
      <w:r>
        <w:rPr>
          <w:rFonts w:ascii="Gandhari Unicode" w:hAnsi="Gandhari Unicode" w:cs="e-Tamil OTC"/>
          <w:position w:val="6"/>
          <w:lang w:val="en-GB"/>
        </w:rPr>
        <w:t>ē</w:t>
      </w:r>
      <w:r>
        <w:rPr>
          <w:rFonts w:ascii="Gandhari Unicode" w:hAnsi="Gandhari Unicode" w:cs="e-Tamil OTC"/>
          <w:lang w:val="en-GB"/>
        </w:rPr>
        <w:t xml:space="preserve"> friend big </w:t>
      </w:r>
      <w:proofErr w:type="gramStart"/>
      <w:r>
        <w:rPr>
          <w:rFonts w:ascii="Gandhari Unicode" w:hAnsi="Gandhari Unicode" w:cs="e-Tamil OTC"/>
          <w:lang w:val="en-GB"/>
        </w:rPr>
        <w:t>mountain</w:t>
      </w:r>
      <w:proofErr w:type="gramEnd"/>
    </w:p>
    <w:p w14:paraId="689E678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 playing- land-he(acc.)</w:t>
      </w:r>
    </w:p>
    <w:p w14:paraId="1FF5DCB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we-don't-fail become- </w:t>
      </w:r>
      <w:proofErr w:type="spellStart"/>
      <w:r>
        <w:rPr>
          <w:rFonts w:ascii="Gandhari Unicode" w:hAnsi="Gandhari Unicode" w:cs="e-Tamil OTC"/>
          <w:lang w:val="en-GB"/>
        </w:rPr>
        <w:t>we</w:t>
      </w:r>
      <w:proofErr w:type="spellEnd"/>
      <w:r>
        <w:rPr>
          <w:rFonts w:ascii="Gandhari Unicode" w:hAnsi="Gandhari Unicode" w:cs="e-Tamil OTC"/>
          <w:lang w:val="en-GB"/>
        </w:rPr>
        <w:t xml:space="preserve"> this(obl.) happen(</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36202C72" w14:textId="77777777" w:rsidR="00544225" w:rsidRDefault="00544225">
      <w:pPr>
        <w:pStyle w:val="Textbody"/>
        <w:spacing w:after="0"/>
        <w:ind w:left="1411" w:hanging="1411"/>
        <w:jc w:val="both"/>
        <w:rPr>
          <w:rFonts w:ascii="Gandhari Unicode" w:hAnsi="Gandhari Unicode" w:cs="e-Tamil OTC"/>
          <w:lang w:val="en-GB"/>
        </w:rPr>
      </w:pPr>
    </w:p>
    <w:p w14:paraId="0B55E975" w14:textId="77777777" w:rsidR="00544225" w:rsidRDefault="00544225">
      <w:pPr>
        <w:pStyle w:val="Textbody"/>
        <w:spacing w:after="29"/>
        <w:rPr>
          <w:rFonts w:ascii="Gandhari Unicode" w:hAnsi="Gandhari Unicode" w:cs="e-Tamil OTC"/>
          <w:lang w:val="en-GB"/>
        </w:rPr>
      </w:pPr>
    </w:p>
    <w:p w14:paraId="79E9F1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[In response to this] pain is fitting</w:t>
      </w:r>
      <w:r>
        <w:rPr>
          <w:rStyle w:val="FootnoteReference1"/>
          <w:rFonts w:ascii="Gandhari Unicode" w:hAnsi="Gandhari Unicode" w:cs="e-Tamil OTC"/>
          <w:lang w:val="en-GB"/>
        </w:rPr>
        <w:footnoteReference w:id="257"/>
      </w:r>
      <w:r>
        <w:rPr>
          <w:rFonts w:ascii="Gandhari Unicode" w:hAnsi="Gandhari Unicode" w:cs="e-Tamil OTC"/>
          <w:lang w:val="en-GB"/>
        </w:rPr>
        <w:t>, friend,</w:t>
      </w:r>
    </w:p>
    <w:p w14:paraId="1EDE5289"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upon the event</w:t>
      </w:r>
      <w:r>
        <w:rPr>
          <w:rStyle w:val="FootnoteReference1"/>
          <w:rFonts w:ascii="Gandhari Unicode" w:hAnsi="Gandhari Unicode" w:cs="e-Tamil OTC"/>
          <w:lang w:val="en-GB"/>
        </w:rPr>
        <w:footnoteReference w:id="258"/>
      </w:r>
      <w:r>
        <w:rPr>
          <w:rFonts w:ascii="Gandhari Unicode" w:hAnsi="Gandhari Unicode" w:cs="e-Tamil OTC"/>
          <w:lang w:val="en-GB"/>
        </w:rPr>
        <w:t xml:space="preserve"> of [their] saying: “she is possessed by a spirit!”,</w:t>
      </w:r>
    </w:p>
    <w:p w14:paraId="521117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cutting a kid's throat [and] preparing millet offerings</w:t>
      </w:r>
    </w:p>
    <w:p w14:paraId="74AF34C7"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[and] praising with many [songs] different great gods,</w:t>
      </w:r>
    </w:p>
    <w:p w14:paraId="0088A052" w14:textId="77777777" w:rsidR="00544225" w:rsidRDefault="00000000">
      <w:pPr>
        <w:pStyle w:val="Textbody"/>
        <w:tabs>
          <w:tab w:val="left" w:pos="138"/>
          <w:tab w:val="left" w:pos="275"/>
        </w:tabs>
        <w:spacing w:after="0"/>
        <w:rPr>
          <w:rFonts w:ascii="Gandhari Unicode" w:hAnsi="Gandhari Unicode" w:cs="e-Tamil OTC"/>
          <w:lang w:val="en-GB"/>
        </w:rPr>
      </w:pPr>
      <w:r>
        <w:rPr>
          <w:rFonts w:ascii="Gandhari Unicode" w:hAnsi="Gandhari Unicode" w:cs="e-Tamil OTC"/>
          <w:lang w:val="en-GB"/>
        </w:rPr>
        <w:tab/>
        <w:t>without [that] being a remedy for the pain apart from appearance,</w:t>
      </w:r>
      <w:r>
        <w:rPr>
          <w:rStyle w:val="FootnoteReference1"/>
          <w:rFonts w:ascii="Gandhari Unicode" w:hAnsi="Gandhari Unicode" w:cs="e-Tamil OTC"/>
          <w:lang w:val="en-GB"/>
        </w:rPr>
        <w:footnoteReference w:id="259"/>
      </w:r>
    </w:p>
    <w:p w14:paraId="147B1E2B"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t>while many instruments are sounding on the crossing</w:t>
      </w:r>
    </w:p>
    <w:p w14:paraId="524109D3" w14:textId="77777777" w:rsidR="00544225" w:rsidRDefault="00000000">
      <w:pPr>
        <w:pStyle w:val="Textbody"/>
        <w:tabs>
          <w:tab w:val="left" w:pos="275"/>
          <w:tab w:val="left" w:pos="1013"/>
        </w:tabs>
        <w:spacing w:after="28"/>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moving rivers.</w:t>
      </w:r>
    </w:p>
    <w:p w14:paraId="2422B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That this [should] happen to us who haven't wronged</w:t>
      </w:r>
      <w:r>
        <w:rPr>
          <w:rStyle w:val="FootnoteReference1"/>
          <w:rFonts w:ascii="Gandhari Unicode" w:hAnsi="Gandhari Unicode" w:cs="e-Tamil OTC"/>
          <w:lang w:val="en-GB"/>
        </w:rPr>
        <w:footnoteReference w:id="260"/>
      </w:r>
    </w:p>
    <w:p w14:paraId="63CAEC8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the man from a land, where rain is playing</w:t>
      </w:r>
      <w:r>
        <w:rPr>
          <w:rStyle w:val="FootnoteReference1"/>
          <w:rFonts w:ascii="Gandhari Unicode" w:hAnsi="Gandhari Unicode" w:cs="e-Tamil OTC"/>
          <w:lang w:val="en-GB"/>
        </w:rPr>
        <w:footnoteReference w:id="261"/>
      </w:r>
      <w:r>
        <w:rPr>
          <w:rFonts w:ascii="Gandhari Unicode" w:hAnsi="Gandhari Unicode" w:cs="e-Tamil OTC"/>
          <w:lang w:val="en-GB"/>
        </w:rPr>
        <w:t xml:space="preserve"> on the great mountain!</w:t>
      </w:r>
    </w:p>
    <w:p w14:paraId="7AE195CA" w14:textId="77777777" w:rsidR="00544225" w:rsidRDefault="00544225">
      <w:pPr>
        <w:pStyle w:val="Textbody"/>
        <w:spacing w:after="0"/>
        <w:rPr>
          <w:rFonts w:ascii="Gandhari Unicode" w:hAnsi="Gandhari Unicode" w:cs="e-Tamil OTC"/>
          <w:b/>
          <w:lang w:val="en-GB"/>
        </w:rPr>
      </w:pPr>
    </w:p>
    <w:p w14:paraId="3B3C6BE8" w14:textId="77777777" w:rsidR="00544225" w:rsidRDefault="00000000">
      <w:pPr>
        <w:rPr>
          <w:rFonts w:ascii="Gandhari Unicode" w:eastAsiaTheme="majorEastAsia" w:hAnsi="Gandhari Unicode" w:cstheme="majorBidi" w:hint="eastAsia"/>
          <w:b/>
        </w:rPr>
      </w:pPr>
      <w:r>
        <w:br w:type="page"/>
      </w:r>
    </w:p>
    <w:p w14:paraId="1804712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264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D74F4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0AD97EB6" w14:textId="77777777" w:rsidR="00544225" w:rsidRDefault="00544225">
      <w:pPr>
        <w:pStyle w:val="Textbody"/>
        <w:spacing w:after="29"/>
        <w:rPr>
          <w:rFonts w:ascii="Gandhari Unicode" w:hAnsi="Gandhari Unicode" w:cs="e-Tamil OTC"/>
          <w:lang w:val="en-GB"/>
        </w:rPr>
      </w:pPr>
    </w:p>
    <w:p w14:paraId="54DEC4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றிகுகரை</w:t>
      </w:r>
      <w:proofErr w:type="spellEnd"/>
      <w:r>
        <w:rPr>
          <w:rFonts w:ascii="Gandhari Unicode" w:hAnsi="Gandhari Unicode" w:cs="e-Tamil OTC"/>
          <w:lang w:val="en-GB"/>
        </w:rPr>
        <w:tab/>
      </w:r>
    </w:p>
    <w:p w14:paraId="013232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p>
    <w:p w14:paraId="7DD5279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யாடுமயி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னம்மொடு</w:t>
      </w:r>
      <w:proofErr w:type="spellEnd"/>
    </w:p>
    <w:p w14:paraId="755BA7C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நயந்தனன்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p>
    <w:p w14:paraId="583FD1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பசந்தக்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w:t>
      </w:r>
    </w:p>
    <w:p w14:paraId="2347EC56" w14:textId="77777777" w:rsidR="00544225" w:rsidRDefault="00544225">
      <w:pPr>
        <w:pStyle w:val="Textbody"/>
        <w:spacing w:after="29"/>
        <w:rPr>
          <w:rFonts w:ascii="Gandhari Unicode" w:hAnsi="Gandhari Unicode" w:cs="e-Tamil OTC"/>
          <w:lang w:val="en-GB"/>
        </w:rPr>
      </w:pPr>
    </w:p>
    <w:p w14:paraId="19425BF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றிகுகரை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றிடுகரை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றிருகரை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துயல்வர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துயரல்வர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னம்மொடு</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5a+c</w:t>
      </w:r>
      <w:r>
        <w:rPr>
          <w:rFonts w:ascii="Gandhari Unicode" w:hAnsi="Gandhari Unicode" w:cs="e-Tamil OTC"/>
          <w:lang w:val="en-GB"/>
        </w:rPr>
        <w:t xml:space="preserve"> </w:t>
      </w:r>
      <w:proofErr w:type="spellStart"/>
      <w:r>
        <w:rPr>
          <w:rFonts w:ascii="Gandhari Unicode" w:hAnsi="Gandhari Unicode" w:cs="e-Tamil OTC"/>
          <w:lang w:val="en-GB"/>
        </w:rPr>
        <w:t>பசந்தக்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பசப்பொல்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பயப்பொல்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ER</w:t>
      </w:r>
    </w:p>
    <w:p w14:paraId="21CDBE9C" w14:textId="77777777" w:rsidR="00544225" w:rsidRDefault="00544225">
      <w:pPr>
        <w:pStyle w:val="Textbody"/>
        <w:spacing w:after="29"/>
        <w:rPr>
          <w:rFonts w:ascii="Gandhari Unicode" w:hAnsi="Gandhari Unicode" w:cs="e-Tamil OTC"/>
          <w:lang w:val="en-GB"/>
        </w:rPr>
      </w:pPr>
    </w:p>
    <w:p w14:paraId="6D1637E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yāṟṟ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086B222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oli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pīli</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iyali</w:t>
      </w:r>
      <w:proofErr w:type="spellEnd"/>
    </w:p>
    <w:p w14:paraId="1109596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nammoṭu</w:t>
      </w:r>
      <w:proofErr w:type="spellEnd"/>
    </w:p>
    <w:p w14:paraId="2EB6AEB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nayantaṉaṉ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kēṇmai</w:t>
      </w:r>
      <w:proofErr w:type="spellEnd"/>
    </w:p>
    <w:p w14:paraId="3159591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pacanta</w:t>
      </w:r>
      <w:proofErr w:type="spellEnd"/>
      <w:proofErr w:type="gramStart"/>
      <w:ins w:id="583" w:author="Narmada Hansani Polgampalage" w:date="2023-11-23T14:49:00Z">
        <w:r>
          <w:rPr>
            <w:rFonts w:ascii="Gandhari Unicode" w:hAnsi="Gandhari Unicode" w:cs="e-Tamil OTC"/>
            <w:i/>
            <w:iCs/>
            <w:lang w:val="en-GB"/>
          </w:rPr>
          <w:t xml:space="preserve">+ </w:t>
        </w:r>
      </w:ins>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proofErr w:type="gramEnd"/>
      <w:r>
        <w:rPr>
          <w:rFonts w:ascii="Gandhari Unicode" w:hAnsi="Gandhari Unicode" w:cs="e-Tamil OTC"/>
          <w:lang w:val="en-GB"/>
        </w:rPr>
        <w:t xml:space="preserve">-um </w:t>
      </w:r>
      <w:proofErr w:type="spellStart"/>
      <w:r>
        <w:rPr>
          <w:rFonts w:ascii="Gandhari Unicode" w:hAnsi="Gandhari Unicode" w:cs="e-Tamil OTC"/>
          <w:i/>
          <w:iCs/>
          <w:lang w:val="en-GB"/>
        </w:rPr>
        <w:t>pacapp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ollāt</w:t>
      </w:r>
      <w:proofErr w:type="spellEnd"/>
      <w:r>
        <w:rPr>
          <w:rFonts w:ascii="Gandhari Unicode" w:hAnsi="Gandhari Unicode" w:cs="e-Tamil OTC"/>
          <w:lang w:val="en-GB"/>
        </w:rPr>
        <w:t>*-ē.</w:t>
      </w:r>
    </w:p>
    <w:p w14:paraId="4BBC243E" w14:textId="77777777" w:rsidR="00544225" w:rsidRDefault="00544225">
      <w:pPr>
        <w:pStyle w:val="Textbody"/>
        <w:spacing w:after="29" w:line="260" w:lineRule="exact"/>
        <w:rPr>
          <w:rFonts w:ascii="Gandhari Unicode" w:hAnsi="Gandhari Unicode" w:cs="e-Tamil OTC"/>
          <w:lang w:val="en-GB"/>
        </w:rPr>
      </w:pPr>
    </w:p>
    <w:p w14:paraId="0BC74AA6" w14:textId="77777777" w:rsidR="00544225" w:rsidRDefault="00544225">
      <w:pPr>
        <w:pStyle w:val="Textbody"/>
        <w:spacing w:after="29" w:line="260" w:lineRule="exact"/>
        <w:rPr>
          <w:rFonts w:ascii="Gandhari Unicode" w:hAnsi="Gandhari Unicode" w:cs="e-Tamil OTC"/>
          <w:lang w:val="en-GB"/>
        </w:rPr>
      </w:pPr>
    </w:p>
    <w:p w14:paraId="778779E6" w14:textId="77777777" w:rsidR="00544225" w:rsidRDefault="00000000">
      <w:pPr>
        <w:pStyle w:val="Textbody"/>
        <w:spacing w:after="29" w:line="260" w:lineRule="exact"/>
        <w:rPr>
          <w:rFonts w:ascii="Gandhari Unicode" w:hAnsi="Gandhari Unicode" w:cs="e-Tamil OTC"/>
          <w:lang w:val="en-GB"/>
        </w:rPr>
      </w:pPr>
      <w:r>
        <w:br w:type="page"/>
      </w:r>
    </w:p>
    <w:p w14:paraId="235C643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w:t>
      </w:r>
      <w:proofErr w:type="gramStart"/>
      <w:r>
        <w:rPr>
          <w:rFonts w:ascii="Gandhari Unicode" w:hAnsi="Gandhari Unicode" w:cs="e-Tamil OTC"/>
          <w:lang w:val="en-GB"/>
        </w:rPr>
        <w:t>saying</w:t>
      </w:r>
      <w:proofErr w:type="gramEnd"/>
      <w:r>
        <w:rPr>
          <w:rFonts w:ascii="Gandhari Unicode" w:hAnsi="Gandhari Unicode" w:cs="e-Tamil OTC"/>
          <w:lang w:val="en-GB"/>
        </w:rPr>
        <w:t xml:space="preserve"> that she had the strength, to the confidante who was anxious that she would not have the strength.</w:t>
      </w:r>
    </w:p>
    <w:p w14:paraId="2A7D6EF8" w14:textId="77777777" w:rsidR="00544225" w:rsidRDefault="00544225">
      <w:pPr>
        <w:pStyle w:val="Textbody"/>
        <w:spacing w:after="29" w:line="260" w:lineRule="exact"/>
        <w:rPr>
          <w:rFonts w:ascii="Gandhari Unicode" w:hAnsi="Gandhari Unicode" w:cs="e-Tamil OTC"/>
          <w:lang w:val="en-GB"/>
        </w:rPr>
      </w:pPr>
    </w:p>
    <w:p w14:paraId="2916E3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clamour- rain been-full- forest river- break- </w:t>
      </w:r>
      <w:proofErr w:type="gramStart"/>
      <w:r>
        <w:rPr>
          <w:rFonts w:ascii="Gandhari Unicode" w:hAnsi="Gandhari Unicode" w:cs="e-Tamil OTC"/>
          <w:lang w:val="en-GB"/>
        </w:rPr>
        <w:t>shore</w:t>
      </w:r>
      <w:proofErr w:type="gramEnd"/>
    </w:p>
    <w:p w14:paraId="6E239E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long peacock-feather swing- come(inf.) moved-</w:t>
      </w:r>
      <w:proofErr w:type="gramStart"/>
      <w:r>
        <w:rPr>
          <w:rFonts w:ascii="Gandhari Unicode" w:hAnsi="Gandhari Unicode" w:cs="e-Tamil OTC"/>
          <w:lang w:val="en-GB"/>
        </w:rPr>
        <w:t>forward</w:t>
      </w:r>
      <w:proofErr w:type="gramEnd"/>
    </w:p>
    <w:p w14:paraId="67778F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dance- peacock calling- land-he us-with</w:t>
      </w:r>
    </w:p>
    <w:p w14:paraId="70BE28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he-longed taken- </w:t>
      </w:r>
      <w:proofErr w:type="gramStart"/>
      <w:r>
        <w:rPr>
          <w:rFonts w:ascii="Gandhari Unicode" w:hAnsi="Gandhari Unicode" w:cs="e-Tamil OTC"/>
          <w:lang w:val="en-GB"/>
        </w:rPr>
        <w:t>intimacy</w:t>
      </w:r>
      <w:proofErr w:type="gramEnd"/>
    </w:p>
    <w:p w14:paraId="4A2FB8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paled- time</w:t>
      </w:r>
      <w:r>
        <w:rPr>
          <w:rFonts w:ascii="Gandhari Unicode" w:hAnsi="Gandhari Unicode" w:cs="e-Tamil OTC"/>
          <w:position w:val="6"/>
          <w:lang w:val="en-GB"/>
        </w:rPr>
        <w:t>um</w:t>
      </w:r>
      <w:r>
        <w:rPr>
          <w:rFonts w:ascii="Gandhari Unicode" w:hAnsi="Gandhari Unicode" w:cs="e-Tamil OTC"/>
          <w:lang w:val="en-GB"/>
        </w:rPr>
        <w:t xml:space="preserve"> pallor possible-not-it</w:t>
      </w:r>
      <w:r>
        <w:rPr>
          <w:rFonts w:ascii="Gandhari Unicode" w:hAnsi="Gandhari Unicode" w:cs="e-Tamil OTC"/>
          <w:position w:val="6"/>
          <w:lang w:val="en-GB"/>
        </w:rPr>
        <w:t>ē</w:t>
      </w:r>
      <w:r>
        <w:rPr>
          <w:rFonts w:ascii="Gandhari Unicode" w:hAnsi="Gandhari Unicode" w:cs="e-Tamil OTC"/>
          <w:lang w:val="en-GB"/>
        </w:rPr>
        <w:t>.</w:t>
      </w:r>
    </w:p>
    <w:p w14:paraId="23BB8A2C" w14:textId="77777777" w:rsidR="00544225" w:rsidRDefault="00544225">
      <w:pPr>
        <w:pStyle w:val="Textbody"/>
        <w:spacing w:after="29"/>
        <w:rPr>
          <w:rFonts w:ascii="Gandhari Unicode" w:hAnsi="Gandhari Unicode" w:cs="e-Tamil OTC"/>
          <w:lang w:val="en-GB"/>
        </w:rPr>
      </w:pPr>
    </w:p>
    <w:p w14:paraId="6CB0928C" w14:textId="77777777" w:rsidR="00544225" w:rsidRDefault="00544225">
      <w:pPr>
        <w:pStyle w:val="Textbody"/>
        <w:spacing w:after="29"/>
        <w:rPr>
          <w:rFonts w:ascii="Gandhari Unicode" w:hAnsi="Gandhari Unicode" w:cs="e-Tamil OTC"/>
          <w:lang w:val="en-GB"/>
        </w:rPr>
      </w:pPr>
    </w:p>
    <w:p w14:paraId="4CF2F98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land, where the dancing peacock is calling,</w:t>
      </w:r>
    </w:p>
    <w:p w14:paraId="205B5C7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moving forward so that [its] full, long feathers come into swinging,</w:t>
      </w:r>
    </w:p>
    <w:p w14:paraId="6BF78324"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on the crumbling shore of the forest river filled</w:t>
      </w:r>
    </w:p>
    <w:p w14:paraId="116EFF95"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clamouring rain,</w:t>
      </w:r>
    </w:p>
    <w:p w14:paraId="6A4FA236"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longed</w:t>
      </w:r>
      <w:r>
        <w:rPr>
          <w:rStyle w:val="FootnoteReference1"/>
          <w:rFonts w:ascii="Gandhari Unicode" w:hAnsi="Gandhari Unicode" w:cs="e-Tamil OTC"/>
          <w:lang w:val="en-GB"/>
        </w:rPr>
        <w:footnoteReference w:id="262"/>
      </w:r>
      <w:r>
        <w:rPr>
          <w:rFonts w:ascii="Gandhari Unicode" w:hAnsi="Gandhari Unicode" w:cs="e-Tamil OTC"/>
          <w:lang w:val="en-GB"/>
        </w:rPr>
        <w:t xml:space="preserve"> with us for the intimacy he had taken.</w:t>
      </w:r>
      <w:r>
        <w:rPr>
          <w:rStyle w:val="FootnoteReference1"/>
          <w:rFonts w:ascii="Gandhari Unicode" w:hAnsi="Gandhari Unicode" w:cs="e-Tamil OTC"/>
          <w:lang w:val="en-GB"/>
        </w:rPr>
        <w:footnoteReference w:id="263"/>
      </w:r>
    </w:p>
    <w:p w14:paraId="0C0EDC7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Even at a time when [we] have paled, pallor is impossible.</w:t>
      </w:r>
      <w:r>
        <w:rPr>
          <w:rStyle w:val="FootnoteReference1"/>
          <w:rFonts w:ascii="Gandhari Unicode" w:hAnsi="Gandhari Unicode" w:cs="e-Tamil OTC"/>
          <w:lang w:val="en-GB"/>
        </w:rPr>
        <w:footnoteReference w:id="264"/>
      </w:r>
    </w:p>
    <w:p w14:paraId="312C9BD2" w14:textId="77777777" w:rsidR="00544225" w:rsidRDefault="00544225">
      <w:pPr>
        <w:pStyle w:val="Textbody"/>
        <w:spacing w:after="0"/>
        <w:rPr>
          <w:rFonts w:ascii="Gandhari Unicode" w:hAnsi="Gandhari Unicode" w:cs="e-Tamil OTC"/>
          <w:lang w:val="en-GB"/>
        </w:rPr>
      </w:pPr>
    </w:p>
    <w:p w14:paraId="176291EC" w14:textId="77777777" w:rsidR="00544225" w:rsidRDefault="00544225">
      <w:pPr>
        <w:pStyle w:val="Textbody"/>
        <w:spacing w:after="0"/>
        <w:rPr>
          <w:rFonts w:ascii="Gandhari Unicode" w:hAnsi="Gandhari Unicode" w:cs="e-Tamil OTC"/>
          <w:lang w:val="en-GB"/>
        </w:rPr>
      </w:pPr>
    </w:p>
    <w:p w14:paraId="3B84BAE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3-5b </w:t>
      </w:r>
      <w:r>
        <w:rPr>
          <w:rFonts w:ascii="Gandhari Unicode" w:hAnsi="Gandhari Unicode" w:cs="e-Tamil OTC"/>
          <w:lang w:val="en-GB"/>
        </w:rPr>
        <w:tab/>
      </w:r>
      <w:proofErr w:type="gramStart"/>
      <w:r>
        <w:rPr>
          <w:rFonts w:ascii="Gandhari Unicode" w:hAnsi="Gandhari Unicode" w:cs="e-Tamil OTC"/>
          <w:lang w:val="en-GB"/>
        </w:rPr>
        <w:t>For</w:t>
      </w:r>
      <w:proofErr w:type="gramEnd"/>
      <w:r>
        <w:rPr>
          <w:rFonts w:ascii="Gandhari Unicode" w:hAnsi="Gandhari Unicode" w:cs="e-Tamil OTC"/>
          <w:lang w:val="en-GB"/>
        </w:rPr>
        <w:t xml:space="preserve"> the intimacy that he who longed for us has taken,</w:t>
      </w:r>
    </w:p>
    <w:p w14:paraId="6E0374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the man from the land ...,</w:t>
      </w:r>
    </w:p>
    <w:p w14:paraId="15AB901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pallor is impossible, even at a time when [we] have paled.</w:t>
      </w:r>
    </w:p>
    <w:p w14:paraId="71C359CE" w14:textId="77777777" w:rsidR="00544225" w:rsidRDefault="00544225">
      <w:pPr>
        <w:pStyle w:val="Textbody"/>
        <w:spacing w:after="0"/>
        <w:rPr>
          <w:rFonts w:ascii="Gandhari Unicode" w:hAnsi="Gandhari Unicode" w:cs="e-Tamil OTC"/>
          <w:lang w:val="en-GB"/>
        </w:rPr>
      </w:pPr>
    </w:p>
    <w:p w14:paraId="6E592E6B" w14:textId="77777777" w:rsidR="00544225" w:rsidRDefault="00000000">
      <w:pPr>
        <w:rPr>
          <w:rFonts w:ascii="Gandhari Unicode" w:eastAsiaTheme="majorEastAsia" w:hAnsi="Gandhari Unicode" w:cstheme="majorBidi" w:hint="eastAsia"/>
          <w:b/>
        </w:rPr>
      </w:pPr>
      <w:r>
        <w:br w:type="page"/>
      </w:r>
    </w:p>
    <w:p w14:paraId="6E569F0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265</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கதப்பிள்ளை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C1EC5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காரணமாகத்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3787089" w14:textId="77777777" w:rsidR="00544225" w:rsidRDefault="00544225">
      <w:pPr>
        <w:pStyle w:val="Textbody"/>
        <w:spacing w:after="29"/>
        <w:rPr>
          <w:rFonts w:ascii="Gandhari Unicode" w:hAnsi="Gandhari Unicode" w:cs="e-Tamil OTC"/>
          <w:lang w:val="en-GB"/>
        </w:rPr>
      </w:pPr>
    </w:p>
    <w:p w14:paraId="0E8201F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காந்தளங்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செல்லாது</w:t>
      </w:r>
      <w:proofErr w:type="spellEnd"/>
    </w:p>
    <w:p w14:paraId="2C919A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பண்டுந்</w:t>
      </w:r>
      <w:proofErr w:type="spellEnd"/>
    </w:p>
    <w:p w14:paraId="68DC19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5EBFF9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விடன்விட்</w:t>
      </w:r>
      <w:proofErr w:type="spellEnd"/>
    </w:p>
    <w:p w14:paraId="05CA9E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டிதழ்தளை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w:t>
      </w:r>
      <w:proofErr w:type="spellEnd"/>
    </w:p>
    <w:p w14:paraId="494032F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நின்னிலை</w:t>
      </w:r>
      <w:proofErr w:type="spellEnd"/>
    </w:p>
    <w:p w14:paraId="3EF0A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யான்றனக்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p>
    <w:p w14:paraId="303E96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w:t>
      </w:r>
    </w:p>
    <w:p w14:paraId="6C17DBC9" w14:textId="77777777" w:rsidR="00544225" w:rsidRDefault="00544225">
      <w:pPr>
        <w:pStyle w:val="Textbody"/>
        <w:spacing w:after="29"/>
        <w:rPr>
          <w:rFonts w:ascii="Gandhari Unicode" w:hAnsi="Gandhari Unicode" w:cs="e-Tamil OTC"/>
          <w:lang w:val="en-GB"/>
        </w:rPr>
      </w:pPr>
    </w:p>
    <w:p w14:paraId="6A579E7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சான்றோர்க்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சான்றோர்</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ணினனிஃ</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ணின்னனிஃ</w:t>
      </w:r>
      <w:proofErr w:type="spellEnd"/>
      <w:r>
        <w:rPr>
          <w:rFonts w:ascii="Gandhari Unicode" w:hAnsi="Gandhari Unicode" w:cs="e-Tamil OTC"/>
          <w:lang w:val="en-GB"/>
        </w:rPr>
        <w:t xml:space="preserve"> G1</w:t>
      </w:r>
    </w:p>
    <w:p w14:paraId="3E67ED9D" w14:textId="77777777" w:rsidR="00544225" w:rsidRDefault="00544225">
      <w:pPr>
        <w:pStyle w:val="Textbody"/>
        <w:spacing w:after="29"/>
        <w:rPr>
          <w:rFonts w:ascii="Gandhari Unicode" w:hAnsi="Gandhari Unicode" w:cs="e-Tamil OTC"/>
          <w:lang w:val="en-GB"/>
        </w:rPr>
      </w:pPr>
    </w:p>
    <w:p w14:paraId="34136F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kāntaḷam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cellātu</w:t>
      </w:r>
      <w:proofErr w:type="spellEnd"/>
    </w:p>
    <w:p w14:paraId="68A7CA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paṇṭ</w:t>
      </w:r>
      <w:proofErr w:type="spellEnd"/>
      <w:r>
        <w:rPr>
          <w:rFonts w:ascii="Gandhari Unicode" w:hAnsi="Gandhari Unicode" w:cs="e-Tamil OTC"/>
          <w:lang w:val="en-GB"/>
        </w:rPr>
        <w:t>*-um</w:t>
      </w:r>
    </w:p>
    <w:p w14:paraId="07FE1E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cāṉṟōr</w:t>
      </w:r>
      <w:proofErr w:type="spellEnd"/>
      <w:ins w:id="584" w:author="Narmada Hansani Polgampalage" w:date="2023-11-23T14:5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3AF610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w:t>
      </w:r>
    </w:p>
    <w:p w14:paraId="0CEEFE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r>
        <w:rPr>
          <w:rFonts w:ascii="Gandhari Unicode" w:hAnsi="Gandhari Unicode" w:cs="e-Tamil OTC"/>
          <w:lang w:val="en-GB"/>
        </w:rPr>
        <w:t xml:space="preserve"> ~ē kal </w:t>
      </w:r>
      <w:proofErr w:type="spellStart"/>
      <w:r>
        <w:rPr>
          <w:rFonts w:ascii="Gandhari Unicode" w:hAnsi="Gandhari Unicode" w:cs="e-Tamil OTC"/>
          <w:lang w:val="en-GB"/>
        </w:rPr>
        <w:t>veṟpaṉ</w:t>
      </w:r>
      <w:proofErr w:type="spellEnd"/>
    </w:p>
    <w:p w14:paraId="479DF5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p>
    <w:p w14:paraId="11DB99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taṉakk</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uraittaṉeṉ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w:t>
      </w:r>
    </w:p>
    <w:p w14:paraId="30A2687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nāṇiṉaṉ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iḵt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618EA466" w14:textId="77777777" w:rsidR="00544225" w:rsidRDefault="00544225">
      <w:pPr>
        <w:pStyle w:val="Textbody"/>
        <w:spacing w:after="29" w:line="260" w:lineRule="exact"/>
        <w:rPr>
          <w:rFonts w:ascii="Gandhari Unicode" w:hAnsi="Gandhari Unicode" w:cs="e-Tamil OTC"/>
          <w:lang w:val="en-GB"/>
        </w:rPr>
      </w:pPr>
    </w:p>
    <w:p w14:paraId="3845D0F8" w14:textId="77777777" w:rsidR="00544225" w:rsidRDefault="00544225">
      <w:pPr>
        <w:pStyle w:val="Textbody"/>
        <w:spacing w:after="29" w:line="260" w:lineRule="exact"/>
        <w:rPr>
          <w:rFonts w:ascii="Gandhari Unicode" w:hAnsi="Gandhari Unicode" w:cs="e-Tamil OTC"/>
          <w:lang w:val="en-GB"/>
        </w:rPr>
      </w:pPr>
    </w:p>
    <w:p w14:paraId="696E93DB" w14:textId="77777777" w:rsidR="00544225" w:rsidRDefault="00000000">
      <w:pPr>
        <w:pStyle w:val="Textbody"/>
        <w:spacing w:after="29" w:line="260" w:lineRule="exact"/>
        <w:rPr>
          <w:rFonts w:ascii="Gandhari Unicode" w:hAnsi="Gandhari Unicode" w:cs="e-Tamil OTC"/>
          <w:lang w:val="en-GB"/>
        </w:rPr>
      </w:pPr>
      <w:r>
        <w:br w:type="page"/>
      </w:r>
    </w:p>
    <w:p w14:paraId="522B29A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to HER by the confidante, saying “It [is] his separating that is [my] reason for thinking [that he will] marry you”, as he separated without marrying.</w:t>
      </w:r>
    </w:p>
    <w:p w14:paraId="5CE8BCA2" w14:textId="77777777" w:rsidR="00544225" w:rsidRDefault="00544225">
      <w:pPr>
        <w:pStyle w:val="Textbody"/>
        <w:spacing w:after="29" w:line="260" w:lineRule="exact"/>
        <w:rPr>
          <w:rFonts w:ascii="Gandhari Unicode" w:hAnsi="Gandhari Unicode" w:cs="e-Tamil OTC"/>
          <w:lang w:val="en-GB"/>
        </w:rPr>
      </w:pPr>
    </w:p>
    <w:p w14:paraId="6799871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rich bud watch go-</w:t>
      </w:r>
      <w:proofErr w:type="gramStart"/>
      <w:r>
        <w:rPr>
          <w:rFonts w:ascii="Gandhari Unicode" w:hAnsi="Gandhari Unicode" w:cs="e-Tamil OTC"/>
          <w:lang w:val="en-GB"/>
        </w:rPr>
        <w:t>not</w:t>
      </w:r>
      <w:proofErr w:type="gramEnd"/>
    </w:p>
    <w:p w14:paraId="07DF66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bee mouth opening-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before</w:t>
      </w:r>
      <w:r>
        <w:rPr>
          <w:rFonts w:ascii="Gandhari Unicode" w:hAnsi="Gandhari Unicode" w:cs="e-Tamil OTC"/>
          <w:position w:val="6"/>
          <w:lang w:val="en-GB"/>
        </w:rPr>
        <w:t>um</w:t>
      </w:r>
    </w:p>
    <w:p w14:paraId="206A2A5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self(pl.) know- impartiality noble(h.) seen-</w:t>
      </w:r>
    </w:p>
    <w:p w14:paraId="23E7EA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 know- people be-similar place let(abs.)</w:t>
      </w:r>
    </w:p>
    <w:p w14:paraId="1319641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petal bond opened- abundance stone mountain-he</w:t>
      </w:r>
    </w:p>
    <w:p w14:paraId="50218FE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goodness heart-he friend your- </w:t>
      </w:r>
      <w:proofErr w:type="gramStart"/>
      <w:r>
        <w:rPr>
          <w:rFonts w:ascii="Gandhari Unicode" w:hAnsi="Gandhari Unicode" w:cs="e-Tamil OTC"/>
          <w:lang w:val="en-GB"/>
        </w:rPr>
        <w:t>state</w:t>
      </w:r>
      <w:proofErr w:type="gramEnd"/>
    </w:p>
    <w:p w14:paraId="329BA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self(dat.) I-told become(inf.)</w:t>
      </w:r>
    </w:p>
    <w:p w14:paraId="191E7B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he-was-ashamed this become-not-it way</w:t>
      </w:r>
      <w:r>
        <w:rPr>
          <w:rFonts w:ascii="Gandhari Unicode" w:hAnsi="Gandhari Unicode" w:cs="e-Tamil OTC"/>
          <w:position w:val="6"/>
          <w:lang w:val="en-GB"/>
        </w:rPr>
        <w:t>ē</w:t>
      </w:r>
      <w:r>
        <w:rPr>
          <w:rFonts w:ascii="Gandhari Unicode" w:hAnsi="Gandhari Unicode" w:cs="e-Tamil OTC"/>
          <w:lang w:val="en-GB"/>
        </w:rPr>
        <w:t>.</w:t>
      </w:r>
    </w:p>
    <w:p w14:paraId="41827094" w14:textId="77777777" w:rsidR="00544225" w:rsidRDefault="00544225">
      <w:pPr>
        <w:pStyle w:val="Textbody"/>
        <w:spacing w:after="29"/>
        <w:rPr>
          <w:rFonts w:ascii="Gandhari Unicode" w:hAnsi="Gandhari Unicode" w:cs="e-Tamil OTC"/>
          <w:lang w:val="en-GB"/>
        </w:rPr>
      </w:pPr>
    </w:p>
    <w:p w14:paraId="4425A672" w14:textId="77777777" w:rsidR="00544225" w:rsidRDefault="00544225">
      <w:pPr>
        <w:pStyle w:val="Textbody"/>
        <w:spacing w:after="29"/>
        <w:rPr>
          <w:rFonts w:ascii="Gandhari Unicode" w:hAnsi="Gandhari Unicode" w:cs="e-Tamil OTC"/>
          <w:lang w:val="en-GB"/>
        </w:rPr>
      </w:pPr>
    </w:p>
    <w:p w14:paraId="736F449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man from the mountains of abundant stones,</w:t>
      </w:r>
      <w:r>
        <w:rPr>
          <w:rStyle w:val="FootnoteReference1"/>
          <w:rFonts w:ascii="Gandhari Unicode" w:hAnsi="Gandhari Unicode" w:cs="e-Tamil OTC"/>
          <w:lang w:val="en-GB"/>
        </w:rPr>
        <w:footnoteReference w:id="265"/>
      </w:r>
    </w:p>
    <w:p w14:paraId="0EA76B9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where petals have opened [their] bonds,</w:t>
      </w:r>
    </w:p>
    <w:p w14:paraId="47D82B3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giving way</w:t>
      </w:r>
      <w:r>
        <w:rPr>
          <w:rStyle w:val="FootnoteReference1"/>
          <w:rFonts w:ascii="Gandhari Unicode" w:hAnsi="Gandhari Unicode" w:cs="e-Tamil OTC"/>
          <w:lang w:val="en-GB"/>
        </w:rPr>
        <w:footnoteReference w:id="266"/>
      </w:r>
      <w:r>
        <w:rPr>
          <w:rFonts w:ascii="Gandhari Unicode" w:hAnsi="Gandhari Unicode" w:cs="e-Tamil OTC"/>
          <w:lang w:val="en-GB"/>
        </w:rPr>
        <w:t xml:space="preserve"> like people knowing [their] duty,</w:t>
      </w:r>
    </w:p>
    <w:p w14:paraId="4AFDE9B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who have seen noble ones of an </w:t>
      </w:r>
      <w:proofErr w:type="gramStart"/>
      <w:r>
        <w:rPr>
          <w:rFonts w:ascii="Gandhari Unicode" w:hAnsi="Gandhari Unicode" w:cs="e-Tamil OTC"/>
          <w:lang w:val="en-GB"/>
        </w:rPr>
        <w:t>impartiality</w:t>
      </w:r>
      <w:proofErr w:type="gramEnd"/>
    </w:p>
    <w:p w14:paraId="09FCE9EE"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known to themselves,</w:t>
      </w:r>
      <w:r>
        <w:rPr>
          <w:rStyle w:val="FootnoteReference1"/>
          <w:rFonts w:ascii="Gandhari Unicode" w:hAnsi="Gandhari Unicode" w:cs="e-Tamil OTC"/>
          <w:lang w:val="en-GB"/>
        </w:rPr>
        <w:footnoteReference w:id="267"/>
      </w:r>
    </w:p>
    <w:p w14:paraId="46A70303"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even before, at a time when bees open [their] mouths,</w:t>
      </w:r>
    </w:p>
    <w:p w14:paraId="102B62BC"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proofErr w:type="spellStart"/>
      <w:r>
        <w:rPr>
          <w:rFonts w:ascii="Gandhari Unicode" w:hAnsi="Gandhari Unicode" w:cs="e-Tamil OTC"/>
          <w:lang w:val="en-GB"/>
        </w:rPr>
        <w:t>unguardable</w:t>
      </w:r>
      <w:proofErr w:type="spellEnd"/>
      <w:r>
        <w:rPr>
          <w:rStyle w:val="FootnoteReference1"/>
          <w:rFonts w:ascii="Gandhari Unicode" w:hAnsi="Gandhari Unicode" w:cs="e-Tamil OTC"/>
          <w:lang w:val="en-GB"/>
        </w:rPr>
        <w:footnoteReference w:id="268"/>
      </w:r>
      <w:r>
        <w:rPr>
          <w:rFonts w:ascii="Gandhari Unicode" w:hAnsi="Gandhari Unicode" w:cs="e-Tamil OTC"/>
          <w:lang w:val="en-GB"/>
        </w:rPr>
        <w:t>, on the rich buds of the Malabar lily,</w:t>
      </w:r>
    </w:p>
    <w:p w14:paraId="6B777533"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he has a good heart, friend.</w:t>
      </w:r>
      <w:r>
        <w:rPr>
          <w:rStyle w:val="FootnoteReference1"/>
          <w:rFonts w:ascii="Gandhari Unicode" w:hAnsi="Gandhari Unicode" w:cs="e-Tamil OTC"/>
          <w:lang w:val="en-GB"/>
        </w:rPr>
        <w:footnoteReference w:id="269"/>
      </w:r>
    </w:p>
    <w:p w14:paraId="60D81A7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When I told him about your state</w:t>
      </w:r>
    </w:p>
    <w:p w14:paraId="5D7D1C1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himself was ashamed: “this is no way.”</w:t>
      </w:r>
    </w:p>
    <w:p w14:paraId="23AB0FF9" w14:textId="77777777" w:rsidR="00544225" w:rsidRDefault="00544225">
      <w:pPr>
        <w:pStyle w:val="Textbody"/>
        <w:spacing w:after="0"/>
        <w:rPr>
          <w:rFonts w:ascii="Gandhari Unicode" w:hAnsi="Gandhari Unicode" w:cs="e-Tamil OTC"/>
          <w:lang w:val="en-GB"/>
        </w:rPr>
      </w:pPr>
    </w:p>
    <w:p w14:paraId="74907BBA" w14:textId="77777777" w:rsidR="00544225" w:rsidRDefault="00000000">
      <w:pPr>
        <w:rPr>
          <w:rFonts w:ascii="Gandhari Unicode" w:eastAsiaTheme="majorEastAsia" w:hAnsi="Gandhari Unicode" w:cstheme="majorBidi" w:hint="eastAsia"/>
          <w:b/>
        </w:rPr>
      </w:pPr>
      <w:r>
        <w:br w:type="page"/>
      </w:r>
    </w:p>
    <w:p w14:paraId="65E7783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266</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BFBDA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80112FE" w14:textId="77777777" w:rsidR="00544225" w:rsidRDefault="00544225">
      <w:pPr>
        <w:pStyle w:val="Textbody"/>
        <w:spacing w:after="29"/>
        <w:rPr>
          <w:rFonts w:ascii="Gandhari Unicode" w:hAnsi="Gandhari Unicode" w:cs="e-Tamil OTC"/>
          <w:lang w:val="en-GB"/>
        </w:rPr>
      </w:pPr>
    </w:p>
    <w:p w14:paraId="2C423C5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நமக்கொன்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தமக்கொன்</w:t>
      </w:r>
      <w:proofErr w:type="spellEnd"/>
    </w:p>
    <w:p w14:paraId="0412AE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w:t>
      </w:r>
      <w:proofErr w:type="spellEnd"/>
    </w:p>
    <w:p w14:paraId="5BBA61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184E1150"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w:t>
      </w:r>
      <w:proofErr w:type="spellStart"/>
      <w:r>
        <w:rPr>
          <w:rFonts w:ascii="Gandhari Unicode" w:hAnsi="Gandhari Unicode" w:cs="e-Tamil OTC"/>
          <w:color w:val="000000"/>
          <w:lang w:val="en-GB"/>
        </w:rPr>
        <w:t>மறப்பரும்</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பணைத்தோள்</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மரீஇத்</w:t>
      </w:r>
      <w:proofErr w:type="spellEnd"/>
      <w:r>
        <w:rPr>
          <w:rFonts w:ascii="Gandhari Unicode" w:hAnsi="Gandhari Unicode" w:cs="e-Tamil OTC"/>
          <w:color w:val="000000"/>
          <w:lang w:val="en-GB"/>
        </w:rPr>
        <w:t>]</w:t>
      </w:r>
    </w:p>
    <w:p w14:paraId="05FADA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புள்வாய்த்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03AA4D77" w14:textId="77777777" w:rsidR="00544225" w:rsidRDefault="00544225">
      <w:pPr>
        <w:pStyle w:val="Textbody"/>
        <w:spacing w:after="29"/>
        <w:rPr>
          <w:rFonts w:ascii="Gandhari Unicode" w:hAnsi="Gandhari Unicode" w:cs="e-Tamil OTC"/>
          <w:lang w:val="en-GB"/>
        </w:rPr>
      </w:pPr>
    </w:p>
    <w:p w14:paraId="376A7C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additional line is missing in L1, C1+2+3, G1, EA, I, but available in </w:t>
      </w:r>
      <w:r>
        <w:rPr>
          <w:rFonts w:ascii="Gandhari Unicode" w:hAnsi="Gandhari Unicode" w:cs="e-Tamil OTC"/>
          <w:color w:val="000000"/>
          <w:lang w:val="en-GB"/>
        </w:rPr>
        <w:t>VP</w:t>
      </w:r>
      <w:r>
        <w:rPr>
          <w:rFonts w:ascii="Gandhari Unicode" w:hAnsi="Gandhari Unicode" w:cs="e-Tamil OTC"/>
          <w:lang w:val="en-GB"/>
        </w:rPr>
        <w:t xml:space="preserve">, </w:t>
      </w:r>
      <w:proofErr w:type="spellStart"/>
      <w:r>
        <w:rPr>
          <w:rFonts w:ascii="Gandhari Unicode" w:hAnsi="Gandhari Unicode" w:cs="e-Tamil OTC"/>
          <w:lang w:val="en-GB"/>
        </w:rPr>
        <w:t>IrV</w:t>
      </w:r>
      <w:proofErr w:type="spellEnd"/>
      <w:r>
        <w:rPr>
          <w:rFonts w:ascii="Gandhari Unicode" w:hAnsi="Gandhari Unicode" w:cs="e-Tamil OTC"/>
          <w:lang w:val="en-GB"/>
        </w:rPr>
        <w:t>, ER, EP, while G2 leaves free a big gap between lines 3 and 4 and so does AT]</w:t>
      </w:r>
      <w:r>
        <w:rPr>
          <w:rStyle w:val="FootnoteReference1"/>
          <w:rFonts w:ascii="Gandhari Unicode" w:hAnsi="Gandhari Unicode" w:cs="e-Tamil OTC"/>
          <w:lang w:val="en-GB"/>
        </w:rPr>
        <w:footnoteReference w:id="270"/>
      </w:r>
    </w:p>
    <w:p w14:paraId="0B2A1800" w14:textId="77777777" w:rsidR="00544225" w:rsidRDefault="00544225">
      <w:pPr>
        <w:pStyle w:val="Textbody"/>
        <w:spacing w:after="29"/>
        <w:rPr>
          <w:rFonts w:ascii="Gandhari Unicode" w:hAnsi="Gandhari Unicode" w:cs="e-Tamil OTC"/>
          <w:lang w:val="en-GB"/>
        </w:rPr>
      </w:pPr>
    </w:p>
    <w:p w14:paraId="68E769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10B6FD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p>
    <w:p w14:paraId="5719C5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paṭappai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vēṅkaikku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maṟantaṉar-kollō</w:t>
      </w:r>
      <w:proofErr w:type="spellEnd"/>
    </w:p>
    <w:p w14:paraId="12AD9E7F" w14:textId="77777777" w:rsidR="00544225" w:rsidRDefault="00000000">
      <w:pPr>
        <w:pStyle w:val="Textbody"/>
        <w:spacing w:after="29"/>
        <w:rPr>
          <w:rFonts w:ascii="Gandhari Unicode" w:hAnsi="Gandhari Unicode" w:cs="e-Tamil OTC"/>
          <w:color w:val="000000"/>
          <w:lang w:val="en-GB"/>
        </w:rPr>
      </w:pPr>
      <w:r>
        <w:rPr>
          <w:rFonts w:ascii="Gandhari Unicode" w:hAnsi="Gandhari Unicode" w:cs="e-Tamil OTC"/>
          <w:color w:val="000000"/>
          <w:lang w:val="en-GB"/>
        </w:rPr>
        <w:t>[</w:t>
      </w:r>
      <w:proofErr w:type="spellStart"/>
      <w:r>
        <w:rPr>
          <w:rFonts w:ascii="Gandhari Unicode" w:hAnsi="Gandhari Unicode" w:cs="e-Tamil OTC"/>
          <w:color w:val="000000"/>
          <w:lang w:val="en-GB"/>
        </w:rPr>
        <w:t>maṟapp</w:t>
      </w:r>
      <w:proofErr w:type="spellEnd"/>
      <w:r>
        <w:rPr>
          <w:rFonts w:ascii="Gandhari Unicode" w:hAnsi="Gandhari Unicode" w:cs="e-Tamil OTC"/>
          <w:color w:val="000000"/>
          <w:lang w:val="en-GB"/>
        </w:rPr>
        <w:t xml:space="preserve">* arum </w:t>
      </w:r>
      <w:proofErr w:type="spellStart"/>
      <w:r>
        <w:rPr>
          <w:rFonts w:ascii="Gandhari Unicode" w:hAnsi="Gandhari Unicode" w:cs="e-Tamil OTC"/>
          <w:color w:val="000000"/>
          <w:lang w:val="en-GB"/>
        </w:rPr>
        <w:t>paṇai</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tōḷ</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marīi</w:t>
      </w:r>
      <w:proofErr w:type="spellEnd"/>
      <w:r>
        <w:rPr>
          <w:rFonts w:ascii="Gandhari Unicode" w:hAnsi="Gandhari Unicode" w:cs="e-Tamil OTC"/>
          <w:color w:val="000000"/>
          <w:lang w:val="en-GB"/>
        </w:rPr>
        <w:t>+]</w:t>
      </w:r>
    </w:p>
    <w:p w14:paraId="29A6377E"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tuṟattal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585" w:author="Narmada Hansani Polgampalage" w:date="2023-11-23T15: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68ABAFF1" w14:textId="77777777" w:rsidR="00544225" w:rsidRDefault="00544225">
      <w:pPr>
        <w:pStyle w:val="Textbody"/>
        <w:spacing w:after="29" w:line="260" w:lineRule="exact"/>
        <w:rPr>
          <w:rFonts w:ascii="Gandhari Unicode" w:hAnsi="Gandhari Unicode" w:cs="e-Tamil OTC"/>
          <w:lang w:val="en-GB"/>
        </w:rPr>
      </w:pPr>
    </w:p>
    <w:p w14:paraId="1D89A238" w14:textId="77777777" w:rsidR="00544225" w:rsidRDefault="00544225">
      <w:pPr>
        <w:pStyle w:val="Textbody"/>
        <w:spacing w:after="29" w:line="260" w:lineRule="exact"/>
        <w:rPr>
          <w:rFonts w:ascii="Gandhari Unicode" w:hAnsi="Gandhari Unicode" w:cs="e-Tamil OTC"/>
          <w:lang w:val="en-GB"/>
        </w:rPr>
      </w:pPr>
    </w:p>
    <w:p w14:paraId="442106E0" w14:textId="77777777" w:rsidR="00544225" w:rsidRDefault="00000000">
      <w:pPr>
        <w:pStyle w:val="Textbody"/>
        <w:spacing w:after="29" w:line="260" w:lineRule="exact"/>
        <w:rPr>
          <w:rFonts w:ascii="Gandhari Unicode" w:hAnsi="Gandhari Unicode" w:cs="e-Tamil OTC"/>
          <w:lang w:val="en-GB"/>
        </w:rPr>
      </w:pPr>
      <w:r>
        <w:br w:type="page"/>
      </w:r>
    </w:p>
    <w:p w14:paraId="4211929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when he had separated without marrying.</w:t>
      </w:r>
    </w:p>
    <w:p w14:paraId="3732B009" w14:textId="77777777" w:rsidR="00544225" w:rsidRDefault="00544225">
      <w:pPr>
        <w:pStyle w:val="Textbody"/>
        <w:spacing w:after="29" w:line="260" w:lineRule="exact"/>
        <w:rPr>
          <w:rFonts w:ascii="Gandhari Unicode" w:hAnsi="Gandhari Unicode" w:cs="e-Tamil OTC"/>
          <w:lang w:val="en-GB"/>
        </w:rPr>
      </w:pPr>
    </w:p>
    <w:p w14:paraId="2E980DA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us(dat.) one told-not-he(h.) if-even self(pl.dat.) </w:t>
      </w:r>
      <w:proofErr w:type="gramStart"/>
      <w:r>
        <w:rPr>
          <w:rFonts w:ascii="Gandhari Unicode" w:hAnsi="Gandhari Unicode" w:cs="e-Tamil OTC"/>
          <w:lang w:val="en-GB"/>
        </w:rPr>
        <w:t>one</w:t>
      </w:r>
      <w:proofErr w:type="gramEnd"/>
    </w:p>
    <w:p w14:paraId="1A519FD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night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pleasant companion become-</w:t>
      </w:r>
    </w:p>
    <w:p w14:paraId="486D7D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garden </w:t>
      </w:r>
      <w:proofErr w:type="spellStart"/>
      <w:r>
        <w:rPr>
          <w:rFonts w:ascii="Gandhari Unicode" w:hAnsi="Gandhari Unicode" w:cs="e-Tamil OTC"/>
          <w:lang w:val="en-GB"/>
        </w:rPr>
        <w:t>Vēṅkai</w:t>
      </w:r>
      <w:proofErr w:type="spellEnd"/>
      <w:r>
        <w:rPr>
          <w:rFonts w:ascii="Gandhari Unicode" w:hAnsi="Gandhari Unicode" w:cs="e-Tamil OTC"/>
          <w:lang w:val="en-GB"/>
        </w:rPr>
        <w:t>(-</w:t>
      </w:r>
      <w:proofErr w:type="gramStart"/>
      <w:r>
        <w:rPr>
          <w:rFonts w:ascii="Gandhari Unicode" w:hAnsi="Gandhari Unicode" w:cs="e-Tamil OTC"/>
          <w:lang w:val="en-GB"/>
        </w:rPr>
        <w:t>tree)(</w:t>
      </w:r>
      <w:proofErr w:type="gramEnd"/>
      <w:r>
        <w:rPr>
          <w:rFonts w:ascii="Gandhari Unicode" w:hAnsi="Gandhari Unicode" w:cs="e-Tamil OTC"/>
          <w:lang w:val="en-GB"/>
        </w:rPr>
        <w:t>dat.) he-forgot(h.)</w:t>
      </w:r>
      <w:proofErr w:type="spellStart"/>
      <w:r>
        <w:rPr>
          <w:rFonts w:ascii="Gandhari Unicode" w:hAnsi="Gandhari Unicode" w:cs="e-Tamil OTC"/>
          <w:position w:val="6"/>
          <w:lang w:val="en-GB"/>
        </w:rPr>
        <w:t>kollō</w:t>
      </w:r>
      <w:proofErr w:type="spellEnd"/>
    </w:p>
    <w:p w14:paraId="2B663128" w14:textId="77777777" w:rsidR="00544225" w:rsidRDefault="00000000">
      <w:pPr>
        <w:pStyle w:val="Textbody"/>
        <w:spacing w:after="0" w:line="260" w:lineRule="exact"/>
        <w:rPr>
          <w:rFonts w:ascii="Gandhari Unicode" w:hAnsi="Gandhari Unicode" w:cs="e-Tamil OTC"/>
          <w:color w:val="000000"/>
          <w:lang w:val="en-GB"/>
        </w:rPr>
      </w:pPr>
      <w:r>
        <w:rPr>
          <w:rFonts w:ascii="Gandhari Unicode" w:hAnsi="Gandhari Unicode" w:cs="e-Tamil OTC"/>
          <w:color w:val="000000"/>
          <w:lang w:val="en-GB"/>
        </w:rPr>
        <w:t>[forgetting difficult bamboo shoulder joined]</w:t>
      </w:r>
    </w:p>
    <w:p w14:paraId="0A78A1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giving-up been-able-he(h.) bird mouth message</w:t>
      </w:r>
      <w:r>
        <w:rPr>
          <w:rFonts w:ascii="Gandhari Unicode" w:hAnsi="Gandhari Unicode" w:cs="e-Tamil OTC"/>
          <w:position w:val="6"/>
          <w:lang w:val="en-GB"/>
        </w:rPr>
        <w:t>ē</w:t>
      </w:r>
      <w:r>
        <w:rPr>
          <w:rFonts w:ascii="Gandhari Unicode" w:hAnsi="Gandhari Unicode" w:cs="e-Tamil OTC"/>
          <w:lang w:val="en-GB"/>
        </w:rPr>
        <w:t>∞</w:t>
      </w:r>
    </w:p>
    <w:p w14:paraId="50C646AF" w14:textId="77777777" w:rsidR="00544225" w:rsidRDefault="00544225">
      <w:pPr>
        <w:pStyle w:val="Textbody"/>
        <w:spacing w:after="29"/>
        <w:rPr>
          <w:rFonts w:ascii="Gandhari Unicode" w:hAnsi="Gandhari Unicode" w:cs="e-Tamil OTC"/>
          <w:lang w:val="en-GB"/>
        </w:rPr>
      </w:pPr>
    </w:p>
    <w:p w14:paraId="619289CE" w14:textId="77777777" w:rsidR="00544225" w:rsidRDefault="00544225">
      <w:pPr>
        <w:pStyle w:val="Textbody"/>
        <w:spacing w:after="29"/>
        <w:rPr>
          <w:rFonts w:ascii="Gandhari Unicode" w:hAnsi="Gandhari Unicode" w:cs="e-Tamil OTC"/>
          <w:lang w:val="en-GB"/>
        </w:rPr>
      </w:pPr>
    </w:p>
    <w:p w14:paraId="4DBD82B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Even if he didn't tell us a thing</w:t>
      </w:r>
      <w:r>
        <w:rPr>
          <w:rStyle w:val="FootnoteReference1"/>
          <w:rFonts w:ascii="Gandhari Unicode" w:hAnsi="Gandhari Unicode" w:cs="e-Tamil OTC"/>
          <w:lang w:val="en-GB"/>
        </w:rPr>
        <w:footnoteReference w:id="271"/>
      </w:r>
      <w:r>
        <w:rPr>
          <w:rFonts w:ascii="Gandhari Unicode" w:hAnsi="Gandhari Unicode" w:cs="e-Tamil OTC"/>
          <w:lang w:val="en-GB"/>
        </w:rPr>
        <w:t>,</w:t>
      </w:r>
    </w:p>
    <w:p w14:paraId="7A4BBE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did he forget the message in a bird's mouth</w:t>
      </w:r>
      <w:r>
        <w:rPr>
          <w:rStyle w:val="FootnoteReference1"/>
          <w:rFonts w:ascii="Gandhari Unicode" w:hAnsi="Gandhari Unicode" w:cs="e-Tamil OTC"/>
          <w:lang w:val="en-GB"/>
        </w:rPr>
        <w:footnoteReference w:id="272"/>
      </w:r>
      <w:r>
        <w:rPr>
          <w:rFonts w:ascii="Gandhari Unicode" w:hAnsi="Gandhari Unicode" w:cs="e-Tamil OTC"/>
          <w:lang w:val="en-GB"/>
        </w:rPr>
        <w:t>,</w:t>
      </w:r>
    </w:p>
    <w:p w14:paraId="46E5A96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the </w:t>
      </w: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tree in the garden that was the one dear companion</w:t>
      </w:r>
    </w:p>
    <w:p w14:paraId="739FD59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to him in </w:t>
      </w:r>
      <w:proofErr w:type="spellStart"/>
      <w:r>
        <w:rPr>
          <w:rFonts w:ascii="Gandhari Unicode" w:hAnsi="Gandhari Unicode" w:cs="e-Tamil OTC"/>
          <w:lang w:val="en-GB"/>
        </w:rPr>
        <w:t>undear</w:t>
      </w:r>
      <w:proofErr w:type="spellEnd"/>
      <w:r>
        <w:rPr>
          <w:rFonts w:ascii="Gandhari Unicode" w:hAnsi="Gandhari Unicode" w:cs="e-Tamil OTC"/>
          <w:lang w:val="en-GB"/>
        </w:rPr>
        <w:t xml:space="preserve"> night, he who was able to abandon [us],</w:t>
      </w:r>
    </w:p>
    <w:p w14:paraId="55D0E1A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color w:val="000080"/>
          <w:lang w:val="en-GB"/>
        </w:rPr>
        <w:tab/>
      </w:r>
      <w:r>
        <w:rPr>
          <w:rFonts w:ascii="Gandhari Unicode" w:hAnsi="Gandhari Unicode" w:cs="e-Tamil OTC"/>
          <w:color w:val="000000"/>
          <w:lang w:val="en-GB"/>
        </w:rPr>
        <w:t xml:space="preserve">[after joining with [my] bamboo </w:t>
      </w:r>
      <w:proofErr w:type="gramStart"/>
      <w:r>
        <w:rPr>
          <w:rFonts w:ascii="Gandhari Unicode" w:hAnsi="Gandhari Unicode" w:cs="e-Tamil OTC"/>
          <w:color w:val="000000"/>
          <w:lang w:val="en-GB"/>
        </w:rPr>
        <w:t>shoulders</w:t>
      </w:r>
      <w:proofErr w:type="gramEnd"/>
    </w:p>
    <w:p w14:paraId="496DDD0C" w14:textId="77777777" w:rsidR="00544225" w:rsidRDefault="00000000">
      <w:pPr>
        <w:pStyle w:val="Textbody"/>
        <w:tabs>
          <w:tab w:val="left" w:pos="425"/>
        </w:tabs>
        <w:spacing w:after="0"/>
        <w:rPr>
          <w:rFonts w:ascii="Gandhari Unicode" w:hAnsi="Gandhari Unicode" w:cs="e-Tamil OTC"/>
          <w:color w:val="000000"/>
          <w:lang w:val="en-GB"/>
        </w:rPr>
      </w:pP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r>
      <w:r>
        <w:rPr>
          <w:rFonts w:ascii="Gandhari Unicode" w:hAnsi="Gandhari Unicode" w:cs="e-Tamil OTC"/>
          <w:color w:val="000000"/>
          <w:lang w:val="en-GB"/>
        </w:rPr>
        <w:tab/>
        <w:t>[that are] difficult to forget?]</w:t>
      </w:r>
    </w:p>
    <w:p w14:paraId="16C5E83C" w14:textId="77777777" w:rsidR="00544225" w:rsidRDefault="00544225">
      <w:pPr>
        <w:pStyle w:val="Textbody"/>
        <w:spacing w:after="0"/>
        <w:rPr>
          <w:rFonts w:ascii="Gandhari Unicode" w:hAnsi="Gandhari Unicode" w:cs="e-Tamil OTC"/>
          <w:lang w:val="en-GB"/>
        </w:rPr>
      </w:pPr>
    </w:p>
    <w:p w14:paraId="416AF53A" w14:textId="77777777" w:rsidR="00544225" w:rsidRDefault="00000000">
      <w:pPr>
        <w:rPr>
          <w:rFonts w:ascii="Gandhari Unicode" w:eastAsiaTheme="majorEastAsia" w:hAnsi="Gandhari Unicode" w:cstheme="majorBidi" w:hint="eastAsia"/>
          <w:b/>
        </w:rPr>
      </w:pPr>
      <w:r>
        <w:br w:type="page"/>
      </w:r>
    </w:p>
    <w:p w14:paraId="3F4E8B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267</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காலெறி</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காலறி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கடிகையார்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33A9C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மேனின்றும்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இளமையது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3A9BDF05" w14:textId="77777777" w:rsidR="00544225" w:rsidRDefault="00544225">
      <w:pPr>
        <w:pStyle w:val="Textbody"/>
        <w:spacing w:after="29"/>
        <w:rPr>
          <w:rFonts w:ascii="Gandhari Unicode" w:hAnsi="Gandhari Unicode" w:cs="e-Tamil OTC"/>
          <w:lang w:val="en-GB"/>
        </w:rPr>
      </w:pPr>
    </w:p>
    <w:p w14:paraId="08C78CE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தீண்டுபயப்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பெருவள</w:t>
      </w:r>
      <w:proofErr w:type="spellEnd"/>
    </w:p>
    <w:p w14:paraId="6A7605D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கரும்பின்</w:t>
      </w:r>
      <w:proofErr w:type="spellEnd"/>
    </w:p>
    <w:p w14:paraId="4CCBB7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p>
    <w:p w14:paraId="3E54C0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றீநீர்க்</w:t>
      </w:r>
      <w:proofErr w:type="spellEnd"/>
    </w:p>
    <w:p w14:paraId="546220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ளொழிய</w:t>
      </w:r>
      <w:proofErr w:type="spellEnd"/>
    </w:p>
    <w:p w14:paraId="53807A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p>
    <w:p w14:paraId="02DC34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முறன்முறை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p>
    <w:p w14:paraId="54CC05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தறனில்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31F5888A" w14:textId="77777777" w:rsidR="00544225" w:rsidRDefault="00544225">
      <w:pPr>
        <w:pStyle w:val="Textbody"/>
        <w:spacing w:after="29"/>
        <w:rPr>
          <w:rFonts w:ascii="Gandhari Unicode" w:hAnsi="Gandhari Unicode" w:cs="e-Tamil OTC"/>
          <w:lang w:val="en-GB"/>
        </w:rPr>
      </w:pPr>
    </w:p>
    <w:p w14:paraId="3383ED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பெருவள</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பெறுவள</w:t>
      </w:r>
      <w:proofErr w:type="spellEnd"/>
      <w:r>
        <w:rPr>
          <w:rFonts w:ascii="Gandhari Unicode" w:eastAsia="URW Palladio UNI" w:hAnsi="Gandhari Unicode" w:cs="e-Tamil OTC"/>
          <w:lang w:val="en-GB"/>
        </w:rPr>
        <w:t xml:space="preserve"> L1, C1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காலெறி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காலறி</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காலரி</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L1, C1</w:t>
      </w:r>
      <w:r>
        <w:rPr>
          <w:rFonts w:ascii="Gandhari Unicode" w:eastAsia="URW Palladio UNI" w:hAnsi="Gandhari Unicode" w:cs="e-Tamil OTC"/>
          <w:lang w:val="en-GB"/>
        </w:rPr>
        <w:t xml:space="preserve"> •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கறிந்திசி</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கறிதிசி</w:t>
      </w:r>
      <w:proofErr w:type="spellEnd"/>
      <w:r>
        <w:rPr>
          <w:rFonts w:ascii="Gandhari Unicode" w:hAnsi="Gandhari Unicode" w:cs="e-Tamil OTC"/>
          <w:lang w:val="en-GB"/>
        </w:rPr>
        <w:t xml:space="preserve"> L1, C1</w:t>
      </w:r>
    </w:p>
    <w:p w14:paraId="674978BF" w14:textId="77777777" w:rsidR="00544225" w:rsidRDefault="00544225">
      <w:pPr>
        <w:pStyle w:val="Textbody"/>
        <w:spacing w:after="29"/>
        <w:rPr>
          <w:rFonts w:ascii="Gandhari Unicode" w:hAnsi="Gandhari Unicode" w:cs="e-Tamil OTC"/>
          <w:lang w:val="en-GB"/>
        </w:rPr>
      </w:pPr>
    </w:p>
    <w:p w14:paraId="08AA377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ñālatt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īṇṭu</w:t>
      </w:r>
      <w:proofErr w:type="spellEnd"/>
      <w:r>
        <w:rPr>
          <w:rFonts w:ascii="Gandhari Unicode" w:hAnsi="Gandhari Unicode" w:cs="e-Tamil OTC"/>
          <w:lang w:val="en-GB"/>
        </w:rPr>
        <w:t xml:space="preserve"> paya+ </w:t>
      </w:r>
      <w:proofErr w:type="spellStart"/>
      <w:r>
        <w:rPr>
          <w:rFonts w:ascii="Gandhari Unicode" w:hAnsi="Gandhari Unicode" w:cs="e-Tamil OTC"/>
          <w:i/>
          <w:iCs/>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vaḷam</w:t>
      </w:r>
      <w:proofErr w:type="spellEnd"/>
    </w:p>
    <w:p w14:paraId="051DADC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oruṅk</w:t>
      </w:r>
      <w:proofErr w:type="spellEnd"/>
      <w:r>
        <w:rPr>
          <w:rFonts w:ascii="Gandhari Unicode" w:hAnsi="Gandhari Unicode" w:cs="e-Tamil OTC"/>
          <w:lang w:val="en-GB"/>
        </w:rPr>
        <w:t>*</w:t>
      </w:r>
      <w:proofErr w:type="spellStart"/>
      <w:del w:id="586" w:author="Narmada Hansani Polgampalage" w:date="2023-11-23T15:35:00Z">
        <w:r>
          <w:rPr>
            <w:rFonts w:ascii="Gandhari Unicode" w:hAnsi="Gandhari Unicode" w:cs="e-Tamil OTC"/>
            <w:lang w:val="en-GB"/>
          </w:rPr>
          <w:delText xml:space="preserve"> </w:delText>
        </w:r>
      </w:del>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iyaivat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karumpiṉ</w:t>
      </w:r>
      <w:proofErr w:type="spellEnd"/>
    </w:p>
    <w:p w14:paraId="5EA0D9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kaṭikai</w:t>
      </w:r>
      <w:proofErr w:type="spellEnd"/>
      <w:r>
        <w:rPr>
          <w:rFonts w:ascii="Gandhari Unicode" w:hAnsi="Gandhari Unicode" w:cs="e-Tamil OTC"/>
          <w:lang w:val="en-GB"/>
        </w:rPr>
        <w:t>+-</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ayiṉṟ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5BCAA9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vacai</w:t>
      </w:r>
      <w:del w:id="587" w:author="Narmada Hansani Polgampalage" w:date="2023-11-23T15:36:00Z">
        <w:r>
          <w:rPr>
            <w:rFonts w:ascii="Gandhari Unicode" w:hAnsi="Gandhari Unicode" w:cs="e-Tamil OTC"/>
            <w:lang w:val="en-GB"/>
          </w:rPr>
          <w:delText xml:space="preserve"> </w:delText>
        </w:r>
      </w:del>
      <w:r>
        <w:rPr>
          <w:rFonts w:ascii="Gandhari Unicode" w:hAnsi="Gandhari Unicode" w:cs="e-Tamil OTC"/>
          <w:lang w:val="en-GB"/>
        </w:rPr>
        <w:t>~il</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588" w:author="Narmada Hansani Polgampalage" w:date="2023-11-23T15:39:00Z">
        <w:r>
          <w:rPr>
            <w:rFonts w:ascii="Gandhari Unicode" w:hAnsi="Gandhari Unicode" w:cs="e-Tamil OTC"/>
            <w:lang w:val="en-GB"/>
          </w:rPr>
          <w:t>+</w:t>
        </w:r>
      </w:ins>
    </w:p>
    <w:p w14:paraId="08C7C3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oḻiya</w:t>
      </w:r>
      <w:proofErr w:type="spellEnd"/>
    </w:p>
    <w:p w14:paraId="7299C9F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-um</w:t>
      </w:r>
    </w:p>
    <w:p w14:paraId="10E6A5B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kūṟṟatt</w:t>
      </w:r>
      <w:proofErr w:type="spellEnd"/>
      <w:r>
        <w:rPr>
          <w:rFonts w:ascii="Gandhari Unicode" w:hAnsi="Gandhari Unicode" w:cs="e-Tamil OTC"/>
          <w:lang w:val="en-GB"/>
        </w:rPr>
        <w:t>*</w:t>
      </w:r>
    </w:p>
    <w:p w14:paraId="7B6EFC05"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aṟaṉ</w:t>
      </w:r>
      <w:proofErr w:type="spellEnd"/>
      <w:ins w:id="589" w:author="Narmada Hansani Polgampalage" w:date="2023-11-23T15:37:00Z">
        <w:r>
          <w:rPr>
            <w:rFonts w:ascii="Gandhari Unicode" w:hAnsi="Gandhari Unicode" w:cs="e-Tamil OTC"/>
            <w:lang w:val="en-GB"/>
          </w:rPr>
          <w:t>-</w:t>
        </w:r>
      </w:ins>
      <w:del w:id="590"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aṟinticiṉōr</w:t>
      </w:r>
      <w:proofErr w:type="spellEnd"/>
      <w:r>
        <w:rPr>
          <w:rFonts w:ascii="Gandhari Unicode" w:hAnsi="Gandhari Unicode" w:cs="e-Tamil OTC"/>
          <w:lang w:val="en-GB"/>
        </w:rPr>
        <w:t>-ē.</w:t>
      </w:r>
    </w:p>
    <w:p w14:paraId="6BC736A9" w14:textId="77777777" w:rsidR="00544225" w:rsidRDefault="00544225">
      <w:pPr>
        <w:pStyle w:val="Textbody"/>
        <w:spacing w:after="29" w:line="260" w:lineRule="exact"/>
        <w:rPr>
          <w:rFonts w:ascii="Gandhari Unicode" w:hAnsi="Gandhari Unicode" w:cs="e-Tamil OTC"/>
          <w:lang w:val="en-GB"/>
        </w:rPr>
      </w:pPr>
    </w:p>
    <w:p w14:paraId="5488F27F" w14:textId="77777777" w:rsidR="00544225" w:rsidRDefault="00544225">
      <w:pPr>
        <w:pStyle w:val="Textbody"/>
        <w:spacing w:after="29" w:line="260" w:lineRule="exact"/>
        <w:rPr>
          <w:rFonts w:ascii="Gandhari Unicode" w:hAnsi="Gandhari Unicode" w:cs="e-Tamil OTC"/>
          <w:lang w:val="en-GB"/>
        </w:rPr>
      </w:pPr>
    </w:p>
    <w:p w14:paraId="24CBCAC7" w14:textId="77777777" w:rsidR="00544225" w:rsidRDefault="00000000">
      <w:pPr>
        <w:pStyle w:val="Textbody"/>
        <w:spacing w:after="29" w:line="260" w:lineRule="exact"/>
        <w:rPr>
          <w:rFonts w:ascii="Gandhari Unicode" w:hAnsi="Gandhari Unicode" w:cs="e-Tamil OTC"/>
          <w:lang w:val="en-GB"/>
        </w:rPr>
      </w:pPr>
      <w:r>
        <w:br w:type="page"/>
      </w:r>
    </w:p>
    <w:p w14:paraId="392F099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Dispensing with going, speaking about youth being precious and days few to the heart, which says “because men, even if they stand above it, have [always] separated for wealth, we too shall separate for wealth”.</w:t>
      </w:r>
    </w:p>
    <w:p w14:paraId="5C8EA7E9" w14:textId="77777777" w:rsidR="00544225" w:rsidRDefault="00544225">
      <w:pPr>
        <w:pStyle w:val="Textbody"/>
        <w:spacing w:after="28" w:line="260" w:lineRule="exact"/>
        <w:jc w:val="both"/>
        <w:rPr>
          <w:rFonts w:ascii="Gandhari Unicode" w:hAnsi="Gandhari Unicode" w:cs="e-Tamil OTC"/>
          <w:lang w:val="en-GB"/>
        </w:rPr>
      </w:pPr>
    </w:p>
    <w:p w14:paraId="67CC84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big/dark place world- here/gather- gain big </w:t>
      </w:r>
      <w:proofErr w:type="gramStart"/>
      <w:r>
        <w:rPr>
          <w:rFonts w:ascii="Gandhari Unicode" w:hAnsi="Gandhari Unicode" w:cs="e-Tamil OTC"/>
          <w:lang w:val="en-GB"/>
        </w:rPr>
        <w:t>wealth</w:t>
      </w:r>
      <w:proofErr w:type="gramEnd"/>
    </w:p>
    <w:p w14:paraId="2BF9F5E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together-with enjoyable-it if-even sugarcane</w:t>
      </w:r>
      <w:proofErr w:type="spellStart"/>
      <w:r>
        <w:rPr>
          <w:rFonts w:ascii="Gandhari Unicode" w:hAnsi="Gandhari Unicode" w:cs="e-Tamil OTC"/>
          <w:position w:val="6"/>
          <w:lang w:val="en-GB"/>
        </w:rPr>
        <w:t>iṉ</w:t>
      </w:r>
      <w:proofErr w:type="spellEnd"/>
    </w:p>
    <w:p w14:paraId="2F5B34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foot hack- piece(loc.) eaten like</w:t>
      </w:r>
    </w:p>
    <w:p w14:paraId="590B113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pure tooth wetted- defect-not sweet </w:t>
      </w:r>
      <w:proofErr w:type="gramStart"/>
      <w:r>
        <w:rPr>
          <w:rFonts w:ascii="Gandhari Unicode" w:hAnsi="Gandhari Unicode" w:cs="e-Tamil OTC"/>
          <w:lang w:val="en-GB"/>
        </w:rPr>
        <w:t>water</w:t>
      </w:r>
      <w:proofErr w:type="gramEnd"/>
    </w:p>
    <w:p w14:paraId="189F40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w:t>
      </w:r>
      <w:ins w:id="591" w:author="Narmada Hansani Polgampalage" w:date="2023-11-23T15:37:00Z">
        <w:r>
          <w:rPr>
            <w:rFonts w:ascii="Gandhari Unicode" w:hAnsi="Gandhari Unicode" w:cs="e-Tamil OTC"/>
            <w:lang w:val="en-GB"/>
          </w:rPr>
          <w:t>-</w:t>
        </w:r>
      </w:ins>
      <w:del w:id="592" w:author="Narmada Hansani Polgampalage" w:date="2023-11-23T15:37:00Z">
        <w:r>
          <w:rPr>
            <w:rFonts w:ascii="Gandhari Unicode" w:hAnsi="Gandhari Unicode" w:cs="e-Tamil OTC"/>
            <w:lang w:val="en-GB"/>
          </w:rPr>
          <w:delText xml:space="preserve"> </w:delText>
        </w:r>
      </w:del>
      <w:r>
        <w:rPr>
          <w:rFonts w:ascii="Gandhari Unicode" w:hAnsi="Gandhari Unicode" w:cs="e-Tamil OTC"/>
          <w:lang w:val="en-GB"/>
        </w:rPr>
        <w:t>to fit- short bracelet short daughter stay-behind(inf.)</w:t>
      </w:r>
    </w:p>
    <w:p w14:paraId="306C9F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man work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separate-not-he(h.)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523E9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having kind custom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word/</w:t>
      </w:r>
      <w:proofErr w:type="gramStart"/>
      <w:r>
        <w:rPr>
          <w:rFonts w:ascii="Gandhari Unicode" w:hAnsi="Gandhari Unicode" w:cs="e-Tamil OTC"/>
          <w:lang w:val="en-GB"/>
        </w:rPr>
        <w:t>god</w:t>
      </w:r>
      <w:proofErr w:type="gramEnd"/>
      <w:r>
        <w:rPr>
          <w:rFonts w:ascii="Gandhari Unicode" w:hAnsi="Gandhari Unicode" w:cs="e-Tamil OTC"/>
          <w:lang w:val="en-GB"/>
        </w:rPr>
        <w:t>-of-death-</w:t>
      </w:r>
    </w:p>
    <w:p w14:paraId="4612B2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duty-not/(loc.) taking/creed good-it known-they(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564E2768" w14:textId="77777777" w:rsidR="00544225" w:rsidRDefault="00544225">
      <w:pPr>
        <w:pStyle w:val="Textbody"/>
        <w:spacing w:after="0"/>
        <w:rPr>
          <w:rFonts w:ascii="Gandhari Unicode" w:hAnsi="Gandhari Unicode" w:cs="e-Tamil OTC"/>
          <w:lang w:val="en-GB"/>
        </w:rPr>
      </w:pPr>
    </w:p>
    <w:p w14:paraId="0F4AA3EA" w14:textId="77777777" w:rsidR="00544225" w:rsidRDefault="00544225">
      <w:pPr>
        <w:pStyle w:val="Textbody"/>
        <w:spacing w:after="0"/>
        <w:rPr>
          <w:rFonts w:ascii="Gandhari Unicode" w:hAnsi="Gandhari Unicode" w:cs="e-Tamil OTC"/>
          <w:lang w:val="en-GB"/>
        </w:rPr>
      </w:pPr>
    </w:p>
    <w:p w14:paraId="3D7F076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One who understands well the dutiful </w:t>
      </w:r>
      <w:proofErr w:type="gramStart"/>
      <w:r>
        <w:rPr>
          <w:rFonts w:ascii="Gandhari Unicode" w:hAnsi="Gandhari Unicode" w:cs="e-Tamil OTC"/>
          <w:lang w:val="en-GB"/>
        </w:rPr>
        <w:t>taking</w:t>
      </w:r>
      <w:proofErr w:type="gramEnd"/>
    </w:p>
    <w:p w14:paraId="4D4BA128"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by the god of death, according to law</w:t>
      </w:r>
      <w:r>
        <w:rPr>
          <w:rStyle w:val="FootnoteReference1"/>
          <w:rFonts w:ascii="Gandhari Unicode" w:hAnsi="Gandhari Unicode" w:cs="e-Tamil OTC"/>
          <w:lang w:val="en-GB"/>
        </w:rPr>
        <w:footnoteReference w:id="273"/>
      </w:r>
      <w:r>
        <w:rPr>
          <w:rFonts w:ascii="Gandhari Unicode" w:hAnsi="Gandhari Unicode" w:cs="e-Tamil OTC"/>
          <w:lang w:val="en-GB"/>
        </w:rPr>
        <w:t>, according to fate</w:t>
      </w:r>
      <w:r>
        <w:rPr>
          <w:rStyle w:val="FootnoteReference1"/>
          <w:rFonts w:ascii="Gandhari Unicode" w:hAnsi="Gandhari Unicode" w:cs="e-Tamil OTC"/>
          <w:lang w:val="en-GB"/>
        </w:rPr>
        <w:footnoteReference w:id="274"/>
      </w:r>
      <w:r>
        <w:rPr>
          <w:rFonts w:ascii="Gandhari Unicode" w:hAnsi="Gandhari Unicode" w:cs="e-Tamil OTC"/>
          <w:lang w:val="en-GB"/>
        </w:rPr>
        <w:t>,</w:t>
      </w:r>
    </w:p>
    <w:p w14:paraId="697251D9" w14:textId="77777777" w:rsidR="00544225" w:rsidRDefault="00000000">
      <w:pPr>
        <w:pStyle w:val="Textbody"/>
        <w:tabs>
          <w:tab w:val="left" w:pos="263"/>
        </w:tabs>
        <w:spacing w:after="72"/>
        <w:rPr>
          <w:rFonts w:ascii="Gandhari Unicode" w:hAnsi="Gandhari Unicode" w:cs="e-Tamil OTC"/>
          <w:lang w:val="en-GB"/>
        </w:rPr>
      </w:pPr>
      <w:r>
        <w:rPr>
          <w:rFonts w:ascii="Gandhari Unicode" w:hAnsi="Gandhari Unicode" w:cs="e-Tamil OTC"/>
          <w:lang w:val="en-GB"/>
        </w:rPr>
        <w:t>on any day, [such] a one doesn't separate for manly work,</w:t>
      </w:r>
    </w:p>
    <w:p w14:paraId="61BAD543"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so that the little woman with [well-]fitting tight bangles in a row</w:t>
      </w:r>
      <w:r>
        <w:rPr>
          <w:rStyle w:val="FootnoteReference1"/>
          <w:rFonts w:ascii="Gandhari Unicode" w:hAnsi="Gandhari Unicode" w:cs="e-Tamil OTC"/>
          <w:lang w:val="en-GB"/>
        </w:rPr>
        <w:footnoteReference w:id="275"/>
      </w:r>
    </w:p>
    <w:p w14:paraId="5794469A"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stays behind,</w:t>
      </w:r>
    </w:p>
    <w:p w14:paraId="6E6564EC"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 xml:space="preserve">[the woman of] </w:t>
      </w:r>
      <w:proofErr w:type="spellStart"/>
      <w:r>
        <w:rPr>
          <w:rFonts w:ascii="Gandhari Unicode" w:hAnsi="Gandhari Unicode" w:cs="e-Tamil OTC"/>
          <w:lang w:val="en-GB"/>
        </w:rPr>
        <w:t>defectless</w:t>
      </w:r>
      <w:proofErr w:type="spellEnd"/>
      <w:r>
        <w:rPr>
          <w:rFonts w:ascii="Gandhari Unicode" w:hAnsi="Gandhari Unicode" w:cs="e-Tamil OTC"/>
          <w:lang w:val="en-GB"/>
        </w:rPr>
        <w:t xml:space="preserve"> sweet water which wet [her] pure teeth,</w:t>
      </w:r>
    </w:p>
    <w:p w14:paraId="42DDAFE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t xml:space="preserve">as if [she </w:t>
      </w:r>
      <w:proofErr w:type="gramStart"/>
      <w:r>
        <w:rPr>
          <w:rFonts w:ascii="Gandhari Unicode" w:hAnsi="Gandhari Unicode" w:cs="e-Tamil OTC"/>
          <w:lang w:val="en-GB"/>
        </w:rPr>
        <w:t>were</w:t>
      </w:r>
      <w:proofErr w:type="gramEnd"/>
      <w:r>
        <w:rPr>
          <w:rFonts w:ascii="Gandhari Unicode" w:hAnsi="Gandhari Unicode" w:cs="e-Tamil OTC"/>
          <w:lang w:val="en-GB"/>
        </w:rPr>
        <w:t>] eating a piece hacked from the foot</w:t>
      </w:r>
    </w:p>
    <w:p w14:paraId="4DB2795A" w14:textId="77777777" w:rsidR="00544225" w:rsidRDefault="00000000">
      <w:pPr>
        <w:pStyle w:val="Textbody"/>
        <w:tabs>
          <w:tab w:val="left" w:pos="263"/>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sugarcane</w:t>
      </w:r>
    </w:p>
    <w:p w14:paraId="52E64743" w14:textId="77777777" w:rsidR="00544225" w:rsidRDefault="00000000">
      <w:pPr>
        <w:pStyle w:val="Textbody"/>
        <w:tabs>
          <w:tab w:val="left" w:pos="0"/>
          <w:tab w:val="left" w:pos="138"/>
        </w:tabs>
        <w:spacing w:after="0"/>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even if the gain of the whole</w:t>
      </w:r>
      <w:r>
        <w:rPr>
          <w:rStyle w:val="FootnoteReference1"/>
          <w:rFonts w:ascii="Gandhari Unicode" w:hAnsi="Gandhari Unicode" w:cs="e-Tamil OTC"/>
          <w:lang w:val="en-GB"/>
        </w:rPr>
        <w:footnoteReference w:id="276"/>
      </w:r>
      <w:r>
        <w:rPr>
          <w:rFonts w:ascii="Gandhari Unicode" w:hAnsi="Gandhari Unicode" w:cs="e-Tamil OTC"/>
          <w:lang w:val="en-GB"/>
        </w:rPr>
        <w:t xml:space="preserve"> wide world</w:t>
      </w:r>
    </w:p>
    <w:p w14:paraId="6748BFD0"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together with great wealth could be enjoyed [by him].</w:t>
      </w:r>
      <w:r>
        <w:rPr>
          <w:rStyle w:val="FootnoteReference1"/>
          <w:rFonts w:ascii="Gandhari Unicode" w:hAnsi="Gandhari Unicode" w:cs="e-Tamil OTC"/>
          <w:lang w:val="en-GB"/>
        </w:rPr>
        <w:footnoteReference w:id="277"/>
      </w:r>
    </w:p>
    <w:p w14:paraId="6CF36CAC" w14:textId="77777777" w:rsidR="00544225" w:rsidRDefault="00544225">
      <w:pPr>
        <w:pStyle w:val="Textbody"/>
        <w:spacing w:after="0"/>
        <w:rPr>
          <w:rFonts w:ascii="Gandhari Unicode" w:hAnsi="Gandhari Unicode" w:cs="e-Tamil OTC"/>
          <w:lang w:val="en-GB"/>
        </w:rPr>
      </w:pPr>
    </w:p>
    <w:p w14:paraId="519CE1B8" w14:textId="77777777" w:rsidR="00544225" w:rsidRDefault="00544225">
      <w:pPr>
        <w:pStyle w:val="Textbody"/>
        <w:spacing w:after="0"/>
        <w:rPr>
          <w:rFonts w:ascii="Gandhari Unicode" w:hAnsi="Gandhari Unicode" w:cs="e-Tamil OTC"/>
          <w:lang w:val="en-GB"/>
        </w:rPr>
      </w:pPr>
    </w:p>
    <w:p w14:paraId="0A8C249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One who knows well of the merciless creed</w:t>
      </w:r>
      <w:r>
        <w:rPr>
          <w:rStyle w:val="FootnoteReference1"/>
          <w:rFonts w:ascii="Gandhari Unicode" w:hAnsi="Gandhari Unicode" w:cs="e-Tamil OTC"/>
          <w:lang w:val="en-GB"/>
        </w:rPr>
        <w:footnoteReference w:id="278"/>
      </w:r>
    </w:p>
    <w:p w14:paraId="3D64790A" w14:textId="77777777" w:rsidR="00544225" w:rsidRDefault="00000000">
      <w:pPr>
        <w:rPr>
          <w:rFonts w:ascii="Gandhari Unicode" w:eastAsiaTheme="majorEastAsia" w:hAnsi="Gandhari Unicode" w:cstheme="majorBidi" w:hint="eastAsia"/>
          <w:b/>
        </w:rPr>
      </w:pPr>
      <w:r>
        <w:br w:type="page"/>
      </w:r>
    </w:p>
    <w:p w14:paraId="528459B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268</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சேரமான்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சேமாறன்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confidante/SHE</w:t>
      </w:r>
    </w:p>
    <w:p w14:paraId="3A72763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42E8A7A" w14:textId="77777777" w:rsidR="00544225" w:rsidRDefault="00544225">
      <w:pPr>
        <w:pStyle w:val="Textbody"/>
        <w:spacing w:after="29"/>
        <w:rPr>
          <w:rFonts w:ascii="Gandhari Unicode" w:hAnsi="Gandhari Unicode" w:cs="e-Tamil OTC"/>
          <w:lang w:val="en-GB"/>
        </w:rPr>
      </w:pPr>
    </w:p>
    <w:p w14:paraId="18834A6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p>
    <w:p w14:paraId="7FC93FD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வினவாம்</w:t>
      </w:r>
      <w:proofErr w:type="spellEnd"/>
    </w:p>
    <w:p w14:paraId="66A2AA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p>
    <w:p w14:paraId="098699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மேறொடு</w:t>
      </w:r>
      <w:proofErr w:type="spellEnd"/>
    </w:p>
    <w:p w14:paraId="0BB146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2AF5DC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ளடைந்திசி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350D4D12" w14:textId="77777777" w:rsidR="00544225" w:rsidRDefault="00544225">
      <w:pPr>
        <w:pStyle w:val="Textbody"/>
        <w:spacing w:after="29"/>
        <w:rPr>
          <w:rFonts w:ascii="Gandhari Unicode" w:hAnsi="Gandhari Unicode" w:cs="e-Tamil OTC"/>
          <w:lang w:val="en-GB"/>
        </w:rPr>
      </w:pPr>
    </w:p>
    <w:p w14:paraId="5A527C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சேறி</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சேறீ</w:t>
      </w:r>
      <w:proofErr w:type="spellEnd"/>
      <w:r>
        <w:rPr>
          <w:rFonts w:ascii="Gandhari Unicode" w:eastAsia="URW Palladio UNI" w:hAnsi="Gandhari Unicode" w:cs="e-Tamil OTC"/>
          <w:lang w:val="en-GB"/>
        </w:rPr>
        <w:t xml:space="preserve"> L1, G1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ரோவெனச்</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ரோவென</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1df.</w:t>
      </w:r>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w:t>
      </w:r>
      <w:bookmarkStart w:id="593" w:name="DDE_LINK34"/>
      <w:r>
        <w:rPr>
          <w:rFonts w:ascii="Gandhari Unicode" w:hAnsi="Gandhari Unicode" w:cs="e-Tamil OTC"/>
          <w:lang w:val="en-GB"/>
        </w:rPr>
        <w:t>|</w:t>
      </w:r>
      <w:bookmarkEnd w:id="593"/>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w:t>
      </w:r>
      <w:bookmarkStart w:id="594" w:name="DDE_LINK341"/>
      <w:r>
        <w:rPr>
          <w:rFonts w:ascii="Gandhari Unicode" w:hAnsi="Gandhari Unicode" w:cs="e-Tamil OTC"/>
          <w:lang w:val="en-GB"/>
        </w:rPr>
        <w:t>|</w:t>
      </w:r>
      <w:bookmarkEnd w:id="594"/>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மாற்றாம்</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பாம்பின்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பாம்வின்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மேற்றொடு</w:t>
      </w:r>
      <w:proofErr w:type="spellEnd"/>
      <w:r>
        <w:rPr>
          <w:rFonts w:ascii="Gandhari Unicode" w:hAnsi="Gandhari Unicode" w:cs="e-Tamil OTC"/>
          <w:lang w:val="en-GB"/>
        </w:rPr>
        <w:t xml:space="preserve"> C2v, EA, I, AT,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27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ணென்னார்</w:t>
      </w:r>
      <w:proofErr w:type="spellEnd"/>
      <w:r>
        <w:rPr>
          <w:rFonts w:ascii="Gandhari Unicode" w:hAnsi="Gandhari Unicode" w:cs="e-Tamil OTC"/>
          <w:lang w:val="en-GB"/>
        </w:rPr>
        <w:t xml:space="preserve"> L1, C1</w:t>
      </w:r>
    </w:p>
    <w:p w14:paraId="297ABB6E" w14:textId="77777777" w:rsidR="00544225" w:rsidRDefault="00544225">
      <w:pPr>
        <w:pStyle w:val="Textbody"/>
        <w:spacing w:after="29"/>
        <w:rPr>
          <w:rFonts w:ascii="Gandhari Unicode" w:hAnsi="Gandhari Unicode" w:cs="e-Tamil OTC"/>
          <w:lang w:val="en-GB"/>
        </w:rPr>
      </w:pPr>
    </w:p>
    <w:p w14:paraId="6475402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cēṟir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del w:id="595" w:author="Narmada Hansani Polgampalage" w:date="2023-12-07T14:33:00Z">
        <w:r w:rsidDel="00751307">
          <w:rPr>
            <w:rFonts w:ascii="Gandhari Unicode" w:hAnsi="Gandhari Unicode" w:cs="e-Tamil OTC"/>
            <w:lang w:val="en-GB"/>
          </w:rPr>
          <w:delText>-</w:delText>
        </w:r>
      </w:del>
      <w:ins w:id="596"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ceppal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āṟṟām</w:t>
      </w:r>
      <w:proofErr w:type="spellEnd"/>
    </w:p>
    <w:p w14:paraId="012B06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varuvir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viṉaval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viṉavām</w:t>
      </w:r>
      <w:proofErr w:type="spellEnd"/>
    </w:p>
    <w:p w14:paraId="6A9845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yāṅku</w:t>
      </w:r>
      <w:proofErr w:type="spellEnd"/>
      <w:ins w:id="597" w:author="Narmada Hansani Polgampalage" w:date="2023-11-23T15: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ceyvām-kol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pāmpiṉ</w:t>
      </w:r>
      <w:proofErr w:type="spellEnd"/>
    </w:p>
    <w:p w14:paraId="6EB34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ēṟoṭu</w:t>
      </w:r>
      <w:proofErr w:type="spellEnd"/>
    </w:p>
    <w:p w14:paraId="6FEBD7A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naṭu-nāḷ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45BCCAF4"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aṭainticinōr</w:t>
      </w:r>
      <w:proofErr w:type="spellEnd"/>
      <w:r>
        <w:rPr>
          <w:rFonts w:ascii="Gandhari Unicode" w:hAnsi="Gandhari Unicode" w:cs="e-Tamil OTC"/>
          <w:lang w:val="en-GB"/>
        </w:rPr>
        <w:t>-ē.</w:t>
      </w:r>
    </w:p>
    <w:p w14:paraId="76C2CFC6" w14:textId="77777777" w:rsidR="00544225" w:rsidRDefault="00544225">
      <w:pPr>
        <w:pStyle w:val="Textbody"/>
        <w:spacing w:after="29" w:line="260" w:lineRule="exact"/>
        <w:rPr>
          <w:rFonts w:ascii="Gandhari Unicode" w:hAnsi="Gandhari Unicode" w:cs="e-Tamil OTC"/>
          <w:lang w:val="en-GB"/>
        </w:rPr>
      </w:pPr>
    </w:p>
    <w:p w14:paraId="2AA9D6AB" w14:textId="77777777" w:rsidR="00544225" w:rsidRDefault="00544225">
      <w:pPr>
        <w:pStyle w:val="Textbody"/>
        <w:spacing w:after="29" w:line="260" w:lineRule="exact"/>
        <w:rPr>
          <w:rFonts w:ascii="Gandhari Unicode" w:hAnsi="Gandhari Unicode" w:cs="e-Tamil OTC"/>
          <w:lang w:val="en-GB"/>
        </w:rPr>
      </w:pPr>
    </w:p>
    <w:p w14:paraId="509D1BC9" w14:textId="77777777" w:rsidR="00544225" w:rsidRDefault="00000000">
      <w:pPr>
        <w:pStyle w:val="Textbody"/>
        <w:spacing w:after="29" w:line="260" w:lineRule="exact"/>
        <w:rPr>
          <w:rFonts w:ascii="Gandhari Unicode" w:hAnsi="Gandhari Unicode" w:cs="e-Tamil OTC"/>
          <w:lang w:val="en-GB"/>
        </w:rPr>
      </w:pPr>
      <w:r>
        <w:br w:type="page"/>
      </w:r>
    </w:p>
    <w:p w14:paraId="363FDAAB"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the confidante to HER, when HE is behind the hedge.</w:t>
      </w:r>
    </w:p>
    <w:p w14:paraId="4AB49422" w14:textId="77777777" w:rsidR="00544225" w:rsidRDefault="00544225">
      <w:pPr>
        <w:pStyle w:val="Textbody"/>
        <w:spacing w:after="29" w:line="260" w:lineRule="exact"/>
        <w:rPr>
          <w:rFonts w:ascii="Gandhari Unicode" w:hAnsi="Gandhari Unicode" w:cs="e-Tamil OTC"/>
          <w:lang w:val="en-GB"/>
        </w:rPr>
      </w:pPr>
    </w:p>
    <w:p w14:paraId="0CA3B7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you-go(sub.pl</w:t>
      </w:r>
      <w:proofErr w:type="gramStart"/>
      <w:r>
        <w:rPr>
          <w:rFonts w:ascii="Gandhari Unicode" w:hAnsi="Gandhari Unicode" w:cs="e-Tamil OTC"/>
          <w:lang w:val="en-GB"/>
        </w:rPr>
        <w:t>.)</w:t>
      </w:r>
      <w:r>
        <w:rPr>
          <w:rFonts w:ascii="Gandhari Unicode" w:hAnsi="Gandhari Unicode" w:cs="e-Tamil OTC"/>
          <w:position w:val="6"/>
          <w:lang w:val="en-GB"/>
        </w:rPr>
        <w:t>ō</w:t>
      </w:r>
      <w:proofErr w:type="gramEnd"/>
      <w:r>
        <w:rPr>
          <w:rFonts w:ascii="Gandhari Unicode" w:hAnsi="Gandhari Unicode" w:cs="e-Tamil OTC"/>
          <w:lang w:val="en-GB"/>
        </w:rPr>
        <w:t xml:space="preserve"> say(inf.) saying</w:t>
      </w:r>
      <w:r>
        <w:rPr>
          <w:rFonts w:ascii="Gandhari Unicode" w:hAnsi="Gandhari Unicode" w:cs="e-Tamil OTC"/>
          <w:position w:val="6"/>
          <w:lang w:val="en-GB"/>
        </w:rPr>
        <w:t>um</w:t>
      </w:r>
      <w:r>
        <w:rPr>
          <w:rFonts w:ascii="Gandhari Unicode" w:hAnsi="Gandhari Unicode" w:cs="e-Tamil OTC"/>
          <w:lang w:val="en-GB"/>
        </w:rPr>
        <w:t xml:space="preserve"> we-are-not-able</w:t>
      </w:r>
    </w:p>
    <w:p w14:paraId="7FB6A5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you-come(</w:t>
      </w:r>
      <w:proofErr w:type="gramStart"/>
      <w:r>
        <w:rPr>
          <w:rFonts w:ascii="Gandhari Unicode" w:hAnsi="Gandhari Unicode" w:cs="e-Tamil OTC"/>
          <w:lang w:val="en-GB"/>
        </w:rPr>
        <w:t>pl.)</w:t>
      </w:r>
      <w:r>
        <w:rPr>
          <w:rFonts w:ascii="Gandhari Unicode" w:hAnsi="Gandhari Unicode" w:cs="e-Tamil OTC"/>
          <w:position w:val="6"/>
          <w:lang w:val="en-GB"/>
        </w:rPr>
        <w:t>ō</w:t>
      </w:r>
      <w:proofErr w:type="gramEnd"/>
      <w:r>
        <w:rPr>
          <w:rFonts w:ascii="Gandhari Unicode" w:hAnsi="Gandhari Unicode" w:cs="e-Tamil OTC"/>
          <w:lang w:val="en-GB"/>
        </w:rPr>
        <w:t xml:space="preserve"> say(inf.) asking</w:t>
      </w:r>
      <w:r>
        <w:rPr>
          <w:rFonts w:ascii="Gandhari Unicode" w:hAnsi="Gandhari Unicode" w:cs="e-Tamil OTC"/>
          <w:position w:val="6"/>
          <w:lang w:val="en-GB"/>
        </w:rPr>
        <w:t>um</w:t>
      </w:r>
      <w:r>
        <w:rPr>
          <w:rFonts w:ascii="Gandhari Unicode" w:hAnsi="Gandhari Unicode" w:cs="e-Tamil OTC"/>
          <w:lang w:val="en-GB"/>
        </w:rPr>
        <w:t xml:space="preserve"> we-don't-ask</w:t>
      </w:r>
    </w:p>
    <w:p w14:paraId="1D0326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how we-do</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snake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r>
        <w:rPr>
          <w:rFonts w:ascii="Gandhari Unicode" w:hAnsi="Gandhari Unicode" w:cs="e-Tamil OTC"/>
          <w:lang w:val="en-GB"/>
        </w:rPr>
        <w:tab/>
      </w:r>
    </w:p>
    <w:p w14:paraId="1CF92558"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hood</w:t>
      </w:r>
      <w:proofErr w:type="gramEnd"/>
      <w:r>
        <w:rPr>
          <w:rFonts w:ascii="Gandhari Unicode" w:hAnsi="Gandhari Unicode" w:cs="e-Tamil OTC"/>
          <w:lang w:val="en-GB"/>
        </w:rPr>
        <w:t xml:space="preserve"> possess- dark/big head severing- stroke-with</w:t>
      </w:r>
    </w:p>
    <w:p w14:paraId="1D1A733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middle-day say-not-he(h.) come(abs.)</w:t>
      </w:r>
    </w:p>
    <w:p w14:paraId="1AC3D5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tender bamboo shoulder enjoyed-he(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5F30571" w14:textId="77777777" w:rsidR="00544225" w:rsidRDefault="00544225">
      <w:pPr>
        <w:pStyle w:val="Textbody"/>
        <w:spacing w:after="29"/>
        <w:rPr>
          <w:rFonts w:ascii="Gandhari Unicode" w:hAnsi="Gandhari Unicode" w:cs="e-Tamil OTC"/>
          <w:lang w:val="en-GB"/>
        </w:rPr>
      </w:pPr>
    </w:p>
    <w:p w14:paraId="3724B52A" w14:textId="77777777" w:rsidR="00544225" w:rsidRDefault="00544225">
      <w:pPr>
        <w:pStyle w:val="Textbody"/>
        <w:spacing w:after="29"/>
        <w:rPr>
          <w:rFonts w:ascii="Gandhari Unicode" w:hAnsi="Gandhari Unicode" w:cs="e-Tamil OTC"/>
          <w:lang w:val="en-GB"/>
        </w:rPr>
      </w:pPr>
    </w:p>
    <w:p w14:paraId="1646E26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cannot say [to him]: “will you go?”</w:t>
      </w:r>
    </w:p>
    <w:p w14:paraId="3869451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 we don't ask [him] urgently</w:t>
      </w:r>
      <w:r>
        <w:rPr>
          <w:rStyle w:val="FootnoteReference1"/>
          <w:rFonts w:ascii="Gandhari Unicode" w:hAnsi="Gandhari Unicode" w:cs="e-Tamil OTC"/>
          <w:lang w:val="en-GB"/>
        </w:rPr>
        <w:footnoteReference w:id="280"/>
      </w:r>
      <w:r>
        <w:rPr>
          <w:rFonts w:ascii="Gandhari Unicode" w:hAnsi="Gandhari Unicode" w:cs="e-Tamil OTC"/>
          <w:lang w:val="en-GB"/>
        </w:rPr>
        <w:t>: “will you come?”</w:t>
      </w:r>
    </w:p>
    <w:p w14:paraId="398C6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the one who enjoyed [our] long soft bamboo shoulders,</w:t>
      </w:r>
    </w:p>
    <w:p w14:paraId="5A52E82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coming without saying: “midnight,</w:t>
      </w:r>
    </w:p>
    <w:p w14:paraId="39A0FF0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thundering which severs the big/dark hooded head</w:t>
      </w:r>
    </w:p>
    <w:p w14:paraId="706487B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snake”.</w:t>
      </w:r>
    </w:p>
    <w:p w14:paraId="5BB8091E"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can we do, friend?</w:t>
      </w:r>
    </w:p>
    <w:p w14:paraId="3E42AB3A" w14:textId="77777777" w:rsidR="00544225" w:rsidRDefault="00544225">
      <w:pPr>
        <w:pStyle w:val="Textbody"/>
        <w:spacing w:after="0"/>
        <w:rPr>
          <w:rFonts w:ascii="Gandhari Unicode" w:hAnsi="Gandhari Unicode" w:cs="e-Tamil OTC"/>
          <w:lang w:val="en-GB"/>
        </w:rPr>
      </w:pPr>
    </w:p>
    <w:p w14:paraId="1EAF960E" w14:textId="77777777" w:rsidR="00544225" w:rsidRDefault="00544225">
      <w:pPr>
        <w:pStyle w:val="Textbody"/>
        <w:spacing w:after="0"/>
        <w:rPr>
          <w:rFonts w:ascii="Gandhari Unicode" w:hAnsi="Gandhari Unicode" w:cs="e-Tamil OTC"/>
          <w:lang w:val="en-GB"/>
        </w:rPr>
      </w:pPr>
    </w:p>
    <w:p w14:paraId="511C63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He enjoyed the long soft bamboo shoulders ...</w:t>
      </w:r>
      <w:r>
        <w:rPr>
          <w:rStyle w:val="FootnoteReference1"/>
          <w:rFonts w:ascii="Gandhari Unicode" w:hAnsi="Gandhari Unicode" w:cs="e-Tamil OTC"/>
          <w:lang w:val="en-GB"/>
        </w:rPr>
        <w:footnoteReference w:id="281"/>
      </w:r>
    </w:p>
    <w:p w14:paraId="49255CCA" w14:textId="77777777" w:rsidR="00544225" w:rsidRDefault="00544225">
      <w:pPr>
        <w:pStyle w:val="Textbody"/>
        <w:spacing w:after="0"/>
        <w:rPr>
          <w:rFonts w:ascii="Gandhari Unicode" w:hAnsi="Gandhari Unicode" w:cs="e-Tamil OTC"/>
          <w:b/>
          <w:lang w:val="en-GB"/>
        </w:rPr>
      </w:pPr>
    </w:p>
    <w:p w14:paraId="39658F6B" w14:textId="77777777" w:rsidR="00544225" w:rsidRDefault="00000000">
      <w:pPr>
        <w:rPr>
          <w:rFonts w:ascii="Gandhari Unicode" w:eastAsiaTheme="majorEastAsia" w:hAnsi="Gandhari Unicode" w:cstheme="majorBidi" w:hint="eastAsia"/>
          <w:b/>
        </w:rPr>
      </w:pPr>
      <w:r>
        <w:br w:type="page"/>
      </w:r>
    </w:p>
    <w:p w14:paraId="083BD4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269</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கல்லாடனார்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A461B8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E9A0711" w14:textId="77777777" w:rsidR="00544225" w:rsidRDefault="00544225">
      <w:pPr>
        <w:pStyle w:val="Textbody"/>
        <w:spacing w:after="29"/>
        <w:rPr>
          <w:rFonts w:ascii="Gandhari Unicode" w:hAnsi="Gandhari Unicode" w:cs="e-Tamil OTC"/>
          <w:lang w:val="en-GB"/>
        </w:rPr>
      </w:pPr>
    </w:p>
    <w:p w14:paraId="260E03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துனைபரி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யசாவா</w:t>
      </w:r>
      <w:proofErr w:type="spellEnd"/>
    </w:p>
    <w:p w14:paraId="02B857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துசாவுநர்ப்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றில்ல</w:t>
      </w:r>
      <w:proofErr w:type="spellEnd"/>
    </w:p>
    <w:p w14:paraId="7505D9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தெந்தையு</w:t>
      </w:r>
      <w:proofErr w:type="spellEnd"/>
    </w:p>
    <w:p w14:paraId="7C6F6DA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59CF17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றரீஇய</w:t>
      </w:r>
      <w:proofErr w:type="spellEnd"/>
    </w:p>
    <w:p w14:paraId="78B831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வுப்புவிளை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p>
    <w:p w14:paraId="4D5E17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சேர்ப்பற்</w:t>
      </w:r>
      <w:proofErr w:type="spellEnd"/>
    </w:p>
    <w:p w14:paraId="2DC2BF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w:t>
      </w:r>
    </w:p>
    <w:p w14:paraId="2344F025" w14:textId="77777777" w:rsidR="00544225" w:rsidRDefault="00544225">
      <w:pPr>
        <w:pStyle w:val="Textbody"/>
        <w:spacing w:after="29"/>
        <w:rPr>
          <w:rFonts w:ascii="Gandhari Unicode" w:hAnsi="Gandhari Unicode" w:cs="e-Tamil OTC"/>
          <w:lang w:val="en-GB"/>
        </w:rPr>
      </w:pPr>
    </w:p>
    <w:p w14:paraId="26BD78A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துனைபரி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துணைபரி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ரசாவா</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புண்டணிந்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தெந்தையு</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நீனிறப்</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நீநிறப்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598" w:name="DDE_LINK35"/>
      <w:proofErr w:type="spellStart"/>
      <w:r>
        <w:rPr>
          <w:rFonts w:ascii="Gandhari Unicode" w:hAnsi="Gandhari Unicode" w:cs="e-Tamil OTC"/>
          <w:lang w:val="en-GB"/>
        </w:rPr>
        <w:t>றரீஇ</w:t>
      </w:r>
      <w:bookmarkEnd w:id="598"/>
      <w:r>
        <w:rPr>
          <w:rFonts w:ascii="Gandhari Unicode" w:hAnsi="Gandhari Unicode" w:cs="e-Tamil OTC"/>
          <w:lang w:val="en-GB"/>
        </w:rPr>
        <w:t>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றரீஇ</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றறீஇய</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கழனிச்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கழனி</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ளாதனாற்</w:t>
      </w:r>
      <w:proofErr w:type="spellEnd"/>
      <w:r>
        <w:rPr>
          <w:rFonts w:ascii="Gandhari Unicode" w:hAnsi="Gandhari Unicode" w:cs="e-Tamil OTC"/>
          <w:lang w:val="en-GB"/>
        </w:rPr>
        <w:t xml:space="preserve"> C3</w:t>
      </w:r>
    </w:p>
    <w:p w14:paraId="4DCAAE3B" w14:textId="77777777" w:rsidR="00544225" w:rsidRDefault="00544225">
      <w:pPr>
        <w:pStyle w:val="Textbody"/>
        <w:spacing w:after="29"/>
        <w:rPr>
          <w:rFonts w:ascii="Gandhari Unicode" w:hAnsi="Gandhari Unicode" w:cs="e-Tamil OTC"/>
          <w:lang w:val="en-GB"/>
        </w:rPr>
      </w:pPr>
    </w:p>
    <w:p w14:paraId="738AE82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tuṉai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pari</w:t>
      </w:r>
      <w:proofErr w:type="spellEnd"/>
      <w:r>
        <w:rPr>
          <w:rFonts w:ascii="Gandhari Unicode" w:hAnsi="Gandhari Unicode" w:cs="e-Tamil OTC"/>
          <w:lang w:val="en-GB"/>
        </w:rPr>
        <w:t xml:space="preserve"> ~</w:t>
      </w:r>
      <w:proofErr w:type="spellStart"/>
      <w:r>
        <w:rPr>
          <w:rFonts w:ascii="Gandhari Unicode" w:hAnsi="Gandhari Unicode" w:cs="e-Tamil OTC"/>
          <w:lang w:val="en-GB"/>
        </w:rPr>
        <w:t>acāvā</w:t>
      </w:r>
      <w:proofErr w:type="spellEnd"/>
    </w:p>
    <w:p w14:paraId="32F9B8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tucāvunar</w:t>
      </w:r>
      <w:proofErr w:type="spellEnd"/>
      <w:ins w:id="599" w:author="Narmada Hansani Polgampalage" w:date="2023-11-23T15: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peṟiṉ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naṉṟu</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-tilla</w:t>
      </w:r>
    </w:p>
    <w:p w14:paraId="3129C7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vaya</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cuṟā</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taṇint</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-~um</w:t>
      </w:r>
    </w:p>
    <w:p w14:paraId="2ADDF2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nīl</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pukkaṉaṉ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-um</w:t>
      </w:r>
    </w:p>
    <w:p w14:paraId="1F9F35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uppai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tarīiya</w:t>
      </w:r>
      <w:proofErr w:type="spellEnd"/>
    </w:p>
    <w:p w14:paraId="39C33C1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uppu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ataṉāl</w:t>
      </w:r>
      <w:proofErr w:type="spellEnd"/>
    </w:p>
    <w:p w14:paraId="11E52E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cērppaṟk</w:t>
      </w:r>
      <w:proofErr w:type="spellEnd"/>
      <w:r>
        <w:rPr>
          <w:rFonts w:ascii="Gandhari Unicode" w:hAnsi="Gandhari Unicode" w:cs="e-Tamil OTC"/>
          <w:lang w:val="en-GB"/>
        </w:rPr>
        <w:t>*</w:t>
      </w:r>
    </w:p>
    <w:p w14:paraId="203C610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iṉi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tūt</w:t>
      </w:r>
      <w:proofErr w:type="spellEnd"/>
      <w:r>
        <w:rPr>
          <w:rFonts w:ascii="Gandhari Unicode" w:hAnsi="Gandhari Unicode" w:cs="e-Tamil OTC"/>
          <w:lang w:val="en-GB"/>
        </w:rPr>
        <w:t>*-ē.</w:t>
      </w:r>
    </w:p>
    <w:p w14:paraId="47638D55" w14:textId="77777777" w:rsidR="00544225" w:rsidRDefault="00544225">
      <w:pPr>
        <w:pStyle w:val="Textbody"/>
        <w:spacing w:after="29" w:line="260" w:lineRule="exact"/>
        <w:rPr>
          <w:rFonts w:ascii="Gandhari Unicode" w:hAnsi="Gandhari Unicode" w:cs="e-Tamil OTC"/>
          <w:u w:val="single"/>
          <w:lang w:val="en-GB"/>
        </w:rPr>
      </w:pPr>
    </w:p>
    <w:p w14:paraId="5131C168" w14:textId="77777777" w:rsidR="00544225" w:rsidRDefault="00544225">
      <w:pPr>
        <w:pStyle w:val="Textbody"/>
        <w:spacing w:after="29" w:line="260" w:lineRule="exact"/>
        <w:rPr>
          <w:rFonts w:ascii="Gandhari Unicode" w:hAnsi="Gandhari Unicode" w:cs="e-Tamil OTC"/>
          <w:u w:val="single"/>
          <w:lang w:val="en-GB"/>
        </w:rPr>
      </w:pPr>
    </w:p>
    <w:p w14:paraId="7CD59037" w14:textId="77777777" w:rsidR="00544225" w:rsidRDefault="00000000">
      <w:pPr>
        <w:pStyle w:val="Textbody"/>
        <w:spacing w:after="29" w:line="260" w:lineRule="exact"/>
        <w:rPr>
          <w:rFonts w:ascii="Gandhari Unicode" w:hAnsi="Gandhari Unicode" w:cs="e-Tamil OTC"/>
          <w:u w:val="single"/>
          <w:lang w:val="en-GB"/>
        </w:rPr>
      </w:pPr>
      <w:r>
        <w:br w:type="page"/>
      </w:r>
    </w:p>
    <w:p w14:paraId="280A7B3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SHE speaking as if speaking to the </w:t>
      </w:r>
      <w:proofErr w:type="gramStart"/>
      <w:r>
        <w:rPr>
          <w:rFonts w:ascii="Gandhari Unicode" w:hAnsi="Gandhari Unicode" w:cs="e-Tamil OTC"/>
          <w:lang w:val="en-GB"/>
        </w:rPr>
        <w:t>confidante, when</w:t>
      </w:r>
      <w:proofErr w:type="gramEnd"/>
      <w:r>
        <w:rPr>
          <w:rFonts w:ascii="Gandhari Unicode" w:hAnsi="Gandhari Unicode" w:cs="e-Tamil OTC"/>
          <w:lang w:val="en-GB"/>
        </w:rPr>
        <w:t xml:space="preserve"> HE is behind the hedge.</w:t>
      </w:r>
    </w:p>
    <w:p w14:paraId="3526339E" w14:textId="77777777" w:rsidR="00544225" w:rsidRDefault="00544225">
      <w:pPr>
        <w:pStyle w:val="Textbody"/>
        <w:spacing w:after="29" w:line="260" w:lineRule="exact"/>
        <w:rPr>
          <w:rFonts w:ascii="Gandhari Unicode" w:hAnsi="Gandhari Unicode" w:cs="e-Tamil OTC"/>
          <w:lang w:val="en-GB"/>
        </w:rPr>
      </w:pPr>
    </w:p>
    <w:p w14:paraId="1596FC2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distance way gone haste- motion tarry-</w:t>
      </w:r>
      <w:proofErr w:type="gramStart"/>
      <w:r>
        <w:rPr>
          <w:rFonts w:ascii="Gandhari Unicode" w:hAnsi="Gandhari Unicode" w:cs="e-Tamil OTC"/>
          <w:lang w:val="en-GB"/>
        </w:rPr>
        <w:t>not</w:t>
      </w:r>
      <w:proofErr w:type="gramEnd"/>
    </w:p>
    <w:p w14:paraId="5C554B0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inquiring-he(h.) obtain-if</w:t>
      </w:r>
      <w:r>
        <w:rPr>
          <w:rFonts w:ascii="Gandhari Unicode" w:hAnsi="Gandhari Unicode" w:cs="e-Tamil OTC"/>
          <w:position w:val="6"/>
          <w:lang w:val="en-GB"/>
        </w:rPr>
        <w:t>ē</w:t>
      </w:r>
      <w:r>
        <w:rPr>
          <w:rFonts w:ascii="Gandhari Unicode" w:hAnsi="Gandhari Unicode" w:cs="e-Tamil OTC"/>
          <w:lang w:val="en-GB"/>
        </w:rPr>
        <w:t xml:space="preserve"> good-it</w:t>
      </w:r>
      <w:proofErr w:type="spellStart"/>
      <w:r>
        <w:rPr>
          <w:rFonts w:ascii="Gandhari Unicode" w:hAnsi="Gandhari Unicode" w:cs="e-Tamil OTC"/>
          <w:position w:val="6"/>
          <w:lang w:val="en-GB"/>
        </w:rPr>
        <w:t>maṉ</w:t>
      </w:r>
      <w:proofErr w:type="spellEnd"/>
      <w:r>
        <w:rPr>
          <w:rFonts w:ascii="Gandhari Unicode" w:hAnsi="Gandhari Unicode" w:cs="e-Tamil OTC"/>
          <w:position w:val="6"/>
          <w:lang w:val="en-GB"/>
        </w:rPr>
        <w:t>-</w:t>
      </w:r>
      <w:proofErr w:type="gramStart"/>
      <w:r>
        <w:rPr>
          <w:rFonts w:ascii="Gandhari Unicode" w:hAnsi="Gandhari Unicode" w:cs="e-Tamil OTC"/>
          <w:position w:val="6"/>
          <w:lang w:val="en-GB"/>
        </w:rPr>
        <w:t>tilla</w:t>
      </w:r>
      <w:proofErr w:type="gramEnd"/>
    </w:p>
    <w:p w14:paraId="4F2B141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strength shark thrown- wound decreased my-</w:t>
      </w:r>
      <w:proofErr w:type="gramStart"/>
      <w:r>
        <w:rPr>
          <w:rFonts w:ascii="Gandhari Unicode" w:hAnsi="Gandhari Unicode" w:cs="e-Tamil OTC"/>
          <w:lang w:val="en-GB"/>
        </w:rPr>
        <w:t>father</w:t>
      </w:r>
      <w:r>
        <w:rPr>
          <w:rFonts w:ascii="Gandhari Unicode" w:hAnsi="Gandhari Unicode" w:cs="e-Tamil OTC"/>
          <w:position w:val="6"/>
          <w:lang w:val="en-GB"/>
        </w:rPr>
        <w:t>um</w:t>
      </w:r>
      <w:proofErr w:type="gramEnd"/>
    </w:p>
    <w:p w14:paraId="42AFA9E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 colour big sea he-entered </w:t>
      </w:r>
      <w:proofErr w:type="gramStart"/>
      <w:r>
        <w:rPr>
          <w:rFonts w:ascii="Gandhari Unicode" w:hAnsi="Gandhari Unicode" w:cs="e-Tamil OTC"/>
          <w:lang w:val="en-GB"/>
        </w:rPr>
        <w:t>mother</w:t>
      </w:r>
      <w:r>
        <w:rPr>
          <w:rFonts w:ascii="Gandhari Unicode" w:hAnsi="Gandhari Unicode" w:cs="e-Tamil OTC"/>
          <w:position w:val="6"/>
          <w:lang w:val="en-GB"/>
        </w:rPr>
        <w:t>um</w:t>
      </w:r>
      <w:proofErr w:type="gramEnd"/>
    </w:p>
    <w:p w14:paraId="6816B9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salt(acc.) exchanged white rice give(inf.)</w:t>
      </w:r>
    </w:p>
    <w:p w14:paraId="4AD9F30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salt ripen- field she-went that(inst.)</w:t>
      </w:r>
    </w:p>
    <w:p w14:paraId="264D16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dew big/dark extension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coast-he(dat.)</w:t>
      </w:r>
    </w:p>
    <w:p w14:paraId="76776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come-if easy-she </w:t>
      </w:r>
      <w:proofErr w:type="gramStart"/>
      <w:r>
        <w:rPr>
          <w:rFonts w:ascii="Gandhari Unicode" w:hAnsi="Gandhari Unicode" w:cs="e-Tamil OTC"/>
          <w:lang w:val="en-GB"/>
        </w:rPr>
        <w:t>saying</w:t>
      </w:r>
      <w:proofErr w:type="gramEnd"/>
      <w:r>
        <w:rPr>
          <w:rFonts w:ascii="Gandhari Unicode" w:hAnsi="Gandhari Unicode" w:cs="e-Tamil OTC"/>
          <w:lang w:val="en-GB"/>
        </w:rPr>
        <w:t>- messenger</w:t>
      </w:r>
      <w:r>
        <w:rPr>
          <w:rFonts w:ascii="Gandhari Unicode" w:hAnsi="Gandhari Unicode" w:cs="e-Tamil OTC"/>
          <w:position w:val="6"/>
          <w:lang w:val="en-GB"/>
        </w:rPr>
        <w:t>ē</w:t>
      </w:r>
      <w:r>
        <w:rPr>
          <w:rFonts w:ascii="Gandhari Unicode" w:hAnsi="Gandhari Unicode" w:cs="e-Tamil OTC"/>
          <w:lang w:val="en-GB"/>
        </w:rPr>
        <w:t>∞</w:t>
      </w:r>
    </w:p>
    <w:p w14:paraId="5CCEDB82" w14:textId="77777777" w:rsidR="00544225" w:rsidRDefault="00544225">
      <w:pPr>
        <w:pStyle w:val="Textbody"/>
        <w:spacing w:after="29"/>
        <w:rPr>
          <w:rFonts w:ascii="Gandhari Unicode" w:hAnsi="Gandhari Unicode" w:cs="e-Tamil OTC"/>
          <w:lang w:val="en-GB"/>
        </w:rPr>
      </w:pPr>
    </w:p>
    <w:p w14:paraId="06C8020A" w14:textId="77777777" w:rsidR="00544225" w:rsidRDefault="00544225">
      <w:pPr>
        <w:pStyle w:val="Textbody"/>
        <w:spacing w:after="29"/>
        <w:rPr>
          <w:rFonts w:ascii="Gandhari Unicode" w:hAnsi="Gandhari Unicode" w:cs="e-Tamil OTC"/>
          <w:lang w:val="en-GB"/>
        </w:rPr>
      </w:pPr>
    </w:p>
    <w:p w14:paraId="4202FE1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Oh, it would be good if one could get </w:t>
      </w:r>
      <w:proofErr w:type="gramStart"/>
      <w:r>
        <w:rPr>
          <w:rFonts w:ascii="Gandhari Unicode" w:hAnsi="Gandhari Unicode" w:cs="e-Tamil OTC"/>
          <w:lang w:val="en-GB"/>
        </w:rPr>
        <w:t>someone</w:t>
      </w:r>
      <w:proofErr w:type="gramEnd"/>
    </w:p>
    <w:p w14:paraId="07DB9F7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goes the way into the </w:t>
      </w:r>
      <w:proofErr w:type="gramStart"/>
      <w:r>
        <w:rPr>
          <w:rFonts w:ascii="Gandhari Unicode" w:hAnsi="Gandhari Unicode" w:cs="e-Tamil OTC"/>
          <w:lang w:val="en-GB"/>
        </w:rPr>
        <w:t>distance</w:t>
      </w:r>
      <w:proofErr w:type="gramEnd"/>
    </w:p>
    <w:p w14:paraId="0F82490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without tarrying in [his] hasty motion [and] inquires [after him]:</w:t>
      </w:r>
    </w:p>
    <w:p w14:paraId="1438DB2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My father, now that the wound torn by the strong shark has healed,</w:t>
      </w:r>
    </w:p>
    <w:p w14:paraId="643D1F5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entered the blue-coloured great sea,</w:t>
      </w:r>
    </w:p>
    <w:p w14:paraId="17E75B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my mother,</w:t>
      </w:r>
    </w:p>
    <w:p w14:paraId="21B5530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give white rice in exchange for salt,</w:t>
      </w:r>
      <w:r>
        <w:rPr>
          <w:rStyle w:val="FootnoteReference1"/>
          <w:rFonts w:ascii="Gandhari Unicode" w:hAnsi="Gandhari Unicode" w:cs="e-Tamil OTC"/>
          <w:lang w:val="en-GB"/>
        </w:rPr>
        <w:footnoteReference w:id="282"/>
      </w:r>
    </w:p>
    <w:p w14:paraId="443F9A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gone to the salt</w:t>
      </w:r>
      <w:r>
        <w:rPr>
          <w:rStyle w:val="FootnoteReference1"/>
          <w:rFonts w:ascii="Gandhari Unicode" w:hAnsi="Gandhari Unicode" w:cs="e-Tamil OTC"/>
          <w:lang w:val="en-GB"/>
        </w:rPr>
        <w:footnoteReference w:id="283"/>
      </w:r>
      <w:r>
        <w:rPr>
          <w:rFonts w:ascii="Gandhari Unicode" w:hAnsi="Gandhari Unicode" w:cs="e-Tamil OTC"/>
          <w:lang w:val="en-GB"/>
        </w:rPr>
        <w:t xml:space="preserve"> fields.</w:t>
      </w:r>
    </w:p>
    <w:p w14:paraId="570D472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Therefore </w:t>
      </w:r>
      <w:r>
        <w:rPr>
          <w:rFonts w:ascii="Gandhari Unicode" w:eastAsia="URW Palladio UNI" w:hAnsi="Gandhari Unicode" w:cs="e-Tamil OTC"/>
          <w:lang w:val="en-GB"/>
        </w:rPr>
        <w:t>–</w:t>
      </w:r>
    </w:p>
    <w:p w14:paraId="336F0B4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 messenger who says “if [you] come now, she [is] easy [of access]!”</w:t>
      </w:r>
    </w:p>
    <w:p w14:paraId="46100BB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the man from the coast of the cool, dark expanse.</w:t>
      </w:r>
    </w:p>
    <w:p w14:paraId="709E476A" w14:textId="77777777" w:rsidR="00544225" w:rsidRDefault="00544225">
      <w:pPr>
        <w:pStyle w:val="Textbody"/>
        <w:spacing w:after="0"/>
        <w:rPr>
          <w:rFonts w:ascii="Gandhari Unicode" w:hAnsi="Gandhari Unicode" w:cs="e-Tamil OTC"/>
          <w:lang w:val="en-GB"/>
        </w:rPr>
      </w:pPr>
    </w:p>
    <w:p w14:paraId="0326A8D8" w14:textId="77777777" w:rsidR="00544225" w:rsidRDefault="00544225">
      <w:pPr>
        <w:pStyle w:val="Textbody"/>
        <w:spacing w:after="0"/>
        <w:rPr>
          <w:rFonts w:ascii="Gandhari Unicode" w:hAnsi="Gandhari Unicode" w:cs="e-Tamil OTC"/>
          <w:lang w:val="en-GB"/>
        </w:rPr>
      </w:pPr>
    </w:p>
    <w:p w14:paraId="7D2819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7+8b </w:t>
      </w:r>
      <w:r>
        <w:rPr>
          <w:rFonts w:ascii="Gandhari Unicode" w:hAnsi="Gandhari Unicode" w:cs="e-Tamil OTC"/>
          <w:lang w:val="en-GB"/>
        </w:rPr>
        <w:tab/>
        <w:t xml:space="preserve">a messenger who says, if [he </w:t>
      </w:r>
      <w:proofErr w:type="gramStart"/>
      <w:r>
        <w:rPr>
          <w:rFonts w:ascii="Gandhari Unicode" w:hAnsi="Gandhari Unicode" w:cs="e-Tamil OTC"/>
          <w:lang w:val="en-GB"/>
        </w:rPr>
        <w:t>were</w:t>
      </w:r>
      <w:proofErr w:type="gramEnd"/>
      <w:r>
        <w:rPr>
          <w:rFonts w:ascii="Gandhari Unicode" w:hAnsi="Gandhari Unicode" w:cs="e-Tamil OTC"/>
          <w:lang w:val="en-GB"/>
        </w:rPr>
        <w:t xml:space="preserve"> to] come now she would be easy</w:t>
      </w:r>
    </w:p>
    <w:p w14:paraId="06612B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have] for the man from the coast ...</w:t>
      </w:r>
      <w:r>
        <w:rPr>
          <w:rStyle w:val="FootnoteReference1"/>
          <w:rFonts w:ascii="Gandhari Unicode" w:hAnsi="Gandhari Unicode" w:cs="e-Tamil OTC"/>
          <w:lang w:val="en-GB"/>
        </w:rPr>
        <w:footnoteReference w:id="284"/>
      </w:r>
    </w:p>
    <w:p w14:paraId="58D35DD5" w14:textId="77777777" w:rsidR="00544225" w:rsidRDefault="00544225">
      <w:pPr>
        <w:pStyle w:val="Textbody"/>
        <w:spacing w:after="0"/>
        <w:rPr>
          <w:rFonts w:ascii="Gandhari Unicode" w:hAnsi="Gandhari Unicode" w:cs="e-Tamil OTC"/>
          <w:b/>
          <w:lang w:val="en-GB"/>
        </w:rPr>
      </w:pPr>
    </w:p>
    <w:p w14:paraId="3FC3A3DF" w14:textId="77777777" w:rsidR="00544225" w:rsidRDefault="00000000">
      <w:pPr>
        <w:rPr>
          <w:rFonts w:ascii="Gandhari Unicode" w:eastAsiaTheme="majorEastAsia" w:hAnsi="Gandhari Unicode" w:cstheme="majorBidi" w:hint="eastAsia"/>
          <w:b/>
        </w:rPr>
      </w:pPr>
      <w:r>
        <w:br w:type="page"/>
      </w:r>
    </w:p>
    <w:p w14:paraId="4F7286A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270</w:t>
      </w:r>
      <w:r>
        <w:rPr>
          <w:rFonts w:ascii="e-Tamil OTC" w:hAnsi="e-Tamil OTC" w:cs="e-Tamil OTC"/>
          <w:b/>
          <w:i w:val="0"/>
          <w:iCs w:val="0"/>
          <w:color w:val="auto"/>
        </w:rPr>
        <w:t xml:space="preserve"> </w:t>
      </w:r>
      <w:proofErr w:type="spellStart"/>
      <w:r>
        <w:rPr>
          <w:rFonts w:ascii="e-Tamil OTC" w:hAnsi="e-Tamil OTC" w:cs="e-Tamil OTC"/>
          <w:i w:val="0"/>
          <w:iCs w:val="0"/>
          <w:color w:val="auto"/>
        </w:rPr>
        <w:t>பாண்டியன்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பன்னாடு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தந்தன்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பன்னொடுத்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தந்தான்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77A419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D694D4A" w14:textId="77777777" w:rsidR="00544225" w:rsidRDefault="00544225">
      <w:pPr>
        <w:pStyle w:val="Textbody"/>
        <w:spacing w:after="29"/>
        <w:rPr>
          <w:rFonts w:ascii="Gandhari Unicode" w:hAnsi="Gandhari Unicode" w:cs="e-Tamil OTC"/>
          <w:lang w:val="en-GB"/>
        </w:rPr>
      </w:pPr>
    </w:p>
    <w:p w14:paraId="7BC714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w:t>
      </w:r>
      <w:proofErr w:type="spellEnd"/>
    </w:p>
    <w:p w14:paraId="1F5C26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யூழியிற்</w:t>
      </w:r>
      <w:proofErr w:type="spellEnd"/>
    </w:p>
    <w:p w14:paraId="2D47A2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கடிப்பிகு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யிடித்திடித்துப்</w:t>
      </w:r>
      <w:proofErr w:type="spellEnd"/>
    </w:p>
    <w:p w14:paraId="3025F0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p>
    <w:p w14:paraId="3A9172A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லுள்ளமோ</w:t>
      </w:r>
      <w:proofErr w:type="spellEnd"/>
    </w:p>
    <w:p w14:paraId="78E945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டிவளின்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p>
    <w:p w14:paraId="282B1D0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p>
    <w:p w14:paraId="1904C6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w:t>
      </w:r>
    </w:p>
    <w:p w14:paraId="6734384A" w14:textId="77777777" w:rsidR="00544225" w:rsidRDefault="00544225">
      <w:pPr>
        <w:pStyle w:val="Textbody"/>
        <w:spacing w:after="29"/>
        <w:rPr>
          <w:rFonts w:ascii="Gandhari Unicode" w:hAnsi="Gandhari Unicode" w:cs="e-Tamil OTC"/>
          <w:lang w:val="en-GB"/>
        </w:rPr>
      </w:pPr>
    </w:p>
    <w:p w14:paraId="59605DB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வீழுறை</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யூழியிற்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யூழிற்</w:t>
      </w:r>
      <w:proofErr w:type="spellEnd"/>
      <w:r>
        <w:rPr>
          <w:rFonts w:ascii="Gandhari Unicode" w:hAnsi="Gandhari Unicode" w:cs="e-Tamil OTC"/>
          <w:lang w:val="en-GB"/>
        </w:rPr>
        <w:t xml:space="preserve"> C1v+2v,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28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கடிப்பிகு</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பெய்தினி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பெய்கினி</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பெய்யினி</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பெருவான்</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CP; </w:t>
      </w:r>
      <w:proofErr w:type="spellStart"/>
      <w:r>
        <w:rPr>
          <w:rFonts w:ascii="Gandhari Unicode" w:hAnsi="Gandhari Unicode" w:cs="e-Tamil OTC"/>
          <w:lang w:val="en-GB"/>
        </w:rPr>
        <w:t>பெருமவான்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பெருவரன்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w:t>
      </w:r>
      <w:proofErr w:type="spellEnd"/>
      <w:r>
        <w:rPr>
          <w:rFonts w:ascii="Gandhari Unicode" w:hAnsi="Gandhari Unicode" w:cs="e-Tamil OTC"/>
          <w:lang w:val="en-GB"/>
        </w:rPr>
        <w:t xml:space="preserve"> G1v, Nacc.,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C3,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வளைக்</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கூந்தன்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L1, C1+3, G1</w:t>
      </w:r>
    </w:p>
    <w:p w14:paraId="60F78EAA" w14:textId="77777777" w:rsidR="00544225" w:rsidRDefault="00544225">
      <w:pPr>
        <w:pStyle w:val="Textbody"/>
        <w:spacing w:after="29"/>
        <w:rPr>
          <w:rFonts w:ascii="Gandhari Unicode" w:hAnsi="Gandhari Unicode" w:cs="e-Tamil OTC"/>
          <w:lang w:val="en-GB"/>
        </w:rPr>
      </w:pPr>
    </w:p>
    <w:p w14:paraId="14290C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tumiya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miṉṉi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p>
    <w:p w14:paraId="05D1E7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ūḻiyiṉ</w:t>
      </w:r>
      <w:proofErr w:type="spellEnd"/>
    </w:p>
    <w:p w14:paraId="60BDAC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kaṭipp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iku</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iṭittu</w:t>
      </w:r>
      <w:proofErr w:type="spellEnd"/>
      <w:r>
        <w:rPr>
          <w:rFonts w:ascii="Gandhari Unicode" w:hAnsi="Gandhari Unicode" w:cs="e-Tamil OTC"/>
          <w:lang w:val="en-GB"/>
        </w:rPr>
        <w:t>+</w:t>
      </w:r>
    </w:p>
    <w:p w14:paraId="677E52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peyt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-~ō </w:t>
      </w:r>
      <w:proofErr w:type="spellStart"/>
      <w:r>
        <w:rPr>
          <w:rFonts w:ascii="Gandhari Unicode" w:hAnsi="Gandhari Unicode" w:cs="e-Tamil OTC"/>
          <w:i/>
          <w:iCs/>
          <w:lang w:val="en-GB"/>
        </w:rPr>
        <w:t>peru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w:t>
      </w:r>
      <w:proofErr w:type="spellEnd"/>
      <w:r>
        <w:rPr>
          <w:rFonts w:ascii="Gandhari Unicode" w:hAnsi="Gandhari Unicode" w:cs="e-Tamil OTC"/>
          <w:lang w:val="en-GB"/>
        </w:rPr>
        <w:t>-ē</w:t>
      </w:r>
    </w:p>
    <w:p w14:paraId="741F9D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uḷḷamōṭ</w:t>
      </w:r>
      <w:proofErr w:type="spellEnd"/>
      <w:r>
        <w:rPr>
          <w:rFonts w:ascii="Gandhari Unicode" w:hAnsi="Gandhari Unicode" w:cs="e-Tamil OTC"/>
          <w:lang w:val="en-GB"/>
        </w:rPr>
        <w:t>*</w:t>
      </w:r>
    </w:p>
    <w:p w14:paraId="7BEC5E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ivaḷiṉ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mēviṉam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r>
        <w:rPr>
          <w:rFonts w:ascii="Gandhari Unicode" w:hAnsi="Gandhari Unicode" w:cs="e-Tamil OTC"/>
          <w:lang w:val="en-GB"/>
        </w:rPr>
        <w:t>+</w:t>
      </w:r>
    </w:p>
    <w:p w14:paraId="35E0F0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nāṟum</w:t>
      </w:r>
      <w:proofErr w:type="spellEnd"/>
    </w:p>
    <w:p w14:paraId="116A5433"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600" w:author="Narmada Hansani Polgampalage" w:date="2023-12-07T14:13:00Z">
            <w:rPr/>
          </w:rPrChange>
        </w:rPr>
        <w:t>naṟu</w:t>
      </w:r>
      <w:proofErr w:type="spellEnd"/>
      <w:r w:rsidRPr="001E7872">
        <w:rPr>
          <w:rFonts w:ascii="Gandhari Unicode" w:hAnsi="Gandhari Unicode" w:cs="e-Tamil OTC"/>
          <w:lang w:val="de-DE"/>
          <w:rPrChange w:id="601" w:author="Narmada Hansani Polgampalage" w:date="2023-12-07T14:13:00Z">
            <w:rPr/>
          </w:rPrChange>
        </w:rPr>
        <w:t xml:space="preserve"> </w:t>
      </w:r>
      <w:proofErr w:type="spellStart"/>
      <w:r w:rsidRPr="001E7872">
        <w:rPr>
          <w:rFonts w:ascii="Gandhari Unicode" w:hAnsi="Gandhari Unicode" w:cs="e-Tamil OTC"/>
          <w:lang w:val="de-DE"/>
          <w:rPrChange w:id="602" w:author="Narmada Hansani Polgampalage" w:date="2023-12-07T14:13:00Z">
            <w:rPr/>
          </w:rPrChange>
        </w:rPr>
        <w:t>mel</w:t>
      </w:r>
      <w:proofErr w:type="spellEnd"/>
      <w:r w:rsidRPr="001E7872">
        <w:rPr>
          <w:rFonts w:ascii="Gandhari Unicode" w:hAnsi="Gandhari Unicode" w:cs="e-Tamil OTC"/>
          <w:lang w:val="de-DE"/>
          <w:rPrChange w:id="603" w:author="Narmada Hansani Polgampalage" w:date="2023-12-07T14:13:00Z">
            <w:rPr/>
          </w:rPrChange>
        </w:rPr>
        <w:t xml:space="preserve"> </w:t>
      </w:r>
      <w:proofErr w:type="spellStart"/>
      <w:r w:rsidRPr="001E7872">
        <w:rPr>
          <w:rFonts w:ascii="Gandhari Unicode" w:hAnsi="Gandhari Unicode" w:cs="e-Tamil OTC"/>
          <w:lang w:val="de-DE"/>
          <w:rPrChange w:id="604" w:author="Narmada Hansani Polgampalage" w:date="2023-12-07T14:13:00Z">
            <w:rPr/>
          </w:rPrChange>
        </w:rPr>
        <w:t>kūntal</w:t>
      </w:r>
      <w:proofErr w:type="spellEnd"/>
      <w:r w:rsidRPr="001E7872">
        <w:rPr>
          <w:rFonts w:ascii="Gandhari Unicode" w:hAnsi="Gandhari Unicode" w:cs="e-Tamil OTC"/>
          <w:lang w:val="de-DE"/>
          <w:rPrChange w:id="605" w:author="Narmada Hansani Polgampalage" w:date="2023-12-07T14:13:00Z">
            <w:rPr/>
          </w:rPrChange>
        </w:rPr>
        <w:t xml:space="preserve"> </w:t>
      </w:r>
      <w:proofErr w:type="spellStart"/>
      <w:r w:rsidRPr="001E7872">
        <w:rPr>
          <w:rFonts w:ascii="Gandhari Unicode" w:hAnsi="Gandhari Unicode" w:cs="e-Tamil OTC"/>
          <w:lang w:val="de-DE"/>
          <w:rPrChange w:id="606" w:author="Narmada Hansani Polgampalage" w:date="2023-12-07T14:13:00Z">
            <w:rPr/>
          </w:rPrChange>
        </w:rPr>
        <w:t>mel</w:t>
      </w:r>
      <w:proofErr w:type="spellEnd"/>
      <w:r w:rsidRPr="001E7872">
        <w:rPr>
          <w:rFonts w:ascii="Gandhari Unicode" w:hAnsi="Gandhari Unicode" w:cs="e-Tamil OTC"/>
          <w:lang w:val="de-DE"/>
          <w:rPrChange w:id="607" w:author="Narmada Hansani Polgampalage" w:date="2023-12-07T14:13:00Z">
            <w:rPr/>
          </w:rPrChange>
        </w:rPr>
        <w:t xml:space="preserve"> +</w:t>
      </w:r>
      <w:proofErr w:type="spellStart"/>
      <w:r w:rsidRPr="001E7872">
        <w:rPr>
          <w:rFonts w:ascii="Gandhari Unicode" w:hAnsi="Gandhari Unicode" w:cs="e-Tamil OTC"/>
          <w:lang w:val="de-DE"/>
          <w:rPrChange w:id="608" w:author="Narmada Hansani Polgampalage" w:date="2023-12-07T14:13:00Z">
            <w:rPr/>
          </w:rPrChange>
        </w:rPr>
        <w:t>aṇaiyēm</w:t>
      </w:r>
      <w:proofErr w:type="spellEnd"/>
      <w:r w:rsidRPr="001E7872">
        <w:rPr>
          <w:rFonts w:ascii="Gandhari Unicode" w:hAnsi="Gandhari Unicode" w:cs="e-Tamil OTC"/>
          <w:lang w:val="de-DE"/>
          <w:rPrChange w:id="609" w:author="Narmada Hansani Polgampalage" w:date="2023-12-07T14:13:00Z">
            <w:rPr/>
          </w:rPrChange>
        </w:rPr>
        <w:t>-ē.</w:t>
      </w:r>
    </w:p>
    <w:p w14:paraId="372CF34F" w14:textId="77777777" w:rsidR="00544225" w:rsidRDefault="00544225">
      <w:pPr>
        <w:pStyle w:val="Textbody"/>
        <w:spacing w:after="29" w:line="260" w:lineRule="exact"/>
        <w:rPr>
          <w:rFonts w:ascii="Gandhari Unicode" w:hAnsi="Gandhari Unicode" w:cs="e-Tamil OTC"/>
          <w:lang w:val="de-DE"/>
        </w:rPr>
      </w:pPr>
    </w:p>
    <w:p w14:paraId="527EDBD0" w14:textId="77777777" w:rsidR="00544225" w:rsidRDefault="00544225">
      <w:pPr>
        <w:pStyle w:val="Textbody"/>
        <w:spacing w:after="29" w:line="260" w:lineRule="exact"/>
        <w:rPr>
          <w:rFonts w:ascii="Gandhari Unicode" w:hAnsi="Gandhari Unicode" w:cs="e-Tamil OTC"/>
          <w:lang w:val="de-DE"/>
        </w:rPr>
      </w:pPr>
    </w:p>
    <w:p w14:paraId="67C3AAA7" w14:textId="77777777" w:rsidR="00544225" w:rsidRDefault="00000000">
      <w:pPr>
        <w:pStyle w:val="Textbody"/>
        <w:spacing w:after="29" w:line="260" w:lineRule="exact"/>
        <w:rPr>
          <w:rFonts w:ascii="Gandhari Unicode" w:hAnsi="Gandhari Unicode" w:cs="e-Tamil OTC"/>
          <w:lang w:val="de-DE"/>
        </w:rPr>
      </w:pPr>
      <w:r w:rsidRPr="001E7872">
        <w:rPr>
          <w:lang w:val="de-DE"/>
          <w:rPrChange w:id="610" w:author="Narmada Hansani Polgampalage" w:date="2023-12-07T14:13:00Z">
            <w:rPr/>
          </w:rPrChange>
        </w:rPr>
        <w:br w:type="page"/>
      </w:r>
    </w:p>
    <w:p w14:paraId="5876BEA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he was together with HER, by HIM, who entered after having completed work.</w:t>
      </w:r>
    </w:p>
    <w:p w14:paraId="5E7DF645" w14:textId="77777777" w:rsidR="00544225" w:rsidRDefault="00544225">
      <w:pPr>
        <w:pStyle w:val="Textbody"/>
        <w:spacing w:after="29" w:line="260" w:lineRule="exact"/>
        <w:rPr>
          <w:rFonts w:ascii="Gandhari Unicode" w:hAnsi="Gandhari Unicode" w:cs="e-Tamil OTC"/>
          <w:lang w:val="en-GB"/>
        </w:rPr>
      </w:pPr>
    </w:p>
    <w:p w14:paraId="215DA5D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hang-down darkness be-severed(inf.) flashed cool-say(inf.)</w:t>
      </w:r>
    </w:p>
    <w:p w14:paraId="20AFC4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descend- drip- pleasant-they(n.pl.) strewn long-</w:t>
      </w:r>
      <w:proofErr w:type="gramStart"/>
      <w:r>
        <w:rPr>
          <w:rFonts w:ascii="Gandhari Unicode" w:hAnsi="Gandhari Unicode" w:cs="e-Tamil OTC"/>
          <w:lang w:val="en-GB"/>
        </w:rPr>
        <w:t>time</w:t>
      </w:r>
      <w:proofErr w:type="spellStart"/>
      <w:r>
        <w:rPr>
          <w:rFonts w:ascii="Gandhari Unicode" w:hAnsi="Gandhari Unicode" w:cs="e-Tamil OTC"/>
          <w:position w:val="6"/>
          <w:lang w:val="en-GB"/>
        </w:rPr>
        <w:t>iṉ</w:t>
      </w:r>
      <w:proofErr w:type="spellEnd"/>
      <w:proofErr w:type="gramEnd"/>
    </w:p>
    <w:p w14:paraId="120D9B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drum-stick beat-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thundered</w:t>
      </w:r>
      <w:r>
        <w:rPr>
          <w:rFonts w:ascii="Gandhari Unicode" w:hAnsi="Gandhari Unicode" w:cs="e-Tamil OTC"/>
          <w:position w:val="6"/>
          <w:lang w:val="en-GB"/>
        </w:rPr>
        <w:t>(</w:t>
      </w:r>
      <w:proofErr w:type="gramEnd"/>
      <w:r>
        <w:rPr>
          <w:rFonts w:ascii="Gandhari Unicode" w:hAnsi="Gandhari Unicode" w:cs="e-Tamil OTC"/>
          <w:position w:val="6"/>
          <w:lang w:val="en-GB"/>
        </w:rPr>
        <w:t>1)</w:t>
      </w:r>
      <w:r>
        <w:rPr>
          <w:rFonts w:ascii="Gandhari Unicode" w:hAnsi="Gandhari Unicode" w:cs="e-Tamil OTC"/>
          <w:lang w:val="en-GB"/>
        </w:rPr>
        <w:t xml:space="preserve"> thundered-</w:t>
      </w:r>
      <w:ins w:id="611" w:author="Narmada Hansani Polgampalage" w:date="2023-11-23T16:07:00Z">
        <w:r>
          <w:rPr>
            <w:rFonts w:ascii="Gandhari Unicode" w:hAnsi="Gandhari Unicode" w:cs="e-Tamil OTC"/>
            <w:lang w:val="en-GB"/>
          </w:rPr>
          <w:t xml:space="preserve"> </w:t>
        </w:r>
      </w:ins>
      <w:r>
        <w:rPr>
          <w:rFonts w:ascii="Gandhari Unicode" w:hAnsi="Gandhari Unicode" w:cs="e-Tamil OTC"/>
          <w:lang w:val="en-GB"/>
        </w:rPr>
        <w:t>thundered</w:t>
      </w:r>
      <w:r>
        <w:rPr>
          <w:rFonts w:ascii="Gandhari Unicode" w:hAnsi="Gandhari Unicode" w:cs="e-Tamil OTC"/>
          <w:position w:val="6"/>
          <w:lang w:val="en-GB"/>
        </w:rPr>
        <w:t>(2)</w:t>
      </w:r>
    </w:p>
    <w:p w14:paraId="2F16242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rained now live</w:t>
      </w:r>
      <w:r>
        <w:rPr>
          <w:rFonts w:ascii="Gandhari Unicode" w:hAnsi="Gandhari Unicode" w:cs="e-Tamil OTC"/>
          <w:position w:val="6"/>
          <w:lang w:val="en-GB"/>
        </w:rPr>
        <w:t>ō</w:t>
      </w:r>
      <w:r>
        <w:rPr>
          <w:rFonts w:ascii="Gandhari Unicode" w:hAnsi="Gandhari Unicode" w:cs="e-Tamil OTC"/>
          <w:lang w:val="en-GB"/>
        </w:rPr>
        <w:t xml:space="preserve"> big sky </w:t>
      </w:r>
      <w:proofErr w:type="gramStart"/>
      <w:r>
        <w:rPr>
          <w:rFonts w:ascii="Gandhari Unicode" w:hAnsi="Gandhari Unicode" w:cs="e-Tamil OTC"/>
          <w:lang w:val="en-GB"/>
        </w:rPr>
        <w:t>we</w:t>
      </w:r>
      <w:r>
        <w:rPr>
          <w:rFonts w:ascii="Gandhari Unicode" w:hAnsi="Gandhari Unicode" w:cs="e-Tamil OTC"/>
          <w:position w:val="6"/>
          <w:lang w:val="en-GB"/>
        </w:rPr>
        <w:t>ē</w:t>
      </w:r>
      <w:proofErr w:type="gramEnd"/>
    </w:p>
    <w:p w14:paraId="7F76C10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 work completed- superiority inside-with</w:t>
      </w:r>
    </w:p>
    <w:p w14:paraId="09D79B2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we-wished </w:t>
      </w:r>
      <w:proofErr w:type="gramStart"/>
      <w:r>
        <w:rPr>
          <w:rFonts w:ascii="Gandhari Unicode" w:hAnsi="Gandhari Unicode" w:cs="e-Tamil OTC"/>
          <w:lang w:val="en-GB"/>
        </w:rPr>
        <w:t>become</w:t>
      </w:r>
      <w:proofErr w:type="gramEnd"/>
      <w:r>
        <w:rPr>
          <w:rFonts w:ascii="Gandhari Unicode" w:hAnsi="Gandhari Unicode" w:cs="e-Tamil OTC"/>
          <w:lang w:val="en-GB"/>
        </w:rPr>
        <w:t>(abs.) waterlily</w:t>
      </w:r>
    </w:p>
    <w:p w14:paraId="2F682C2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short foot day blossom smelling-</w:t>
      </w:r>
    </w:p>
    <w:p w14:paraId="4A733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fragrant soft tresses soft bed-we</w:t>
      </w:r>
      <w:r>
        <w:rPr>
          <w:rFonts w:ascii="Gandhari Unicode" w:hAnsi="Gandhari Unicode" w:cs="e-Tamil OTC"/>
          <w:position w:val="6"/>
          <w:lang w:val="en-GB"/>
        </w:rPr>
        <w:t>ē</w:t>
      </w:r>
      <w:r>
        <w:rPr>
          <w:rFonts w:ascii="Gandhari Unicode" w:hAnsi="Gandhari Unicode" w:cs="e-Tamil OTC"/>
          <w:lang w:val="en-GB"/>
        </w:rPr>
        <w:t>.</w:t>
      </w:r>
    </w:p>
    <w:p w14:paraId="40281277" w14:textId="77777777" w:rsidR="00544225" w:rsidRDefault="00544225">
      <w:pPr>
        <w:pStyle w:val="Textbody"/>
        <w:spacing w:after="29"/>
        <w:rPr>
          <w:rFonts w:ascii="Gandhari Unicode" w:hAnsi="Gandhari Unicode" w:cs="e-Tamil OTC"/>
          <w:lang w:val="en-GB"/>
        </w:rPr>
      </w:pPr>
    </w:p>
    <w:p w14:paraId="5C59456E" w14:textId="77777777" w:rsidR="00544225" w:rsidRDefault="00544225">
      <w:pPr>
        <w:pStyle w:val="Textbody"/>
        <w:spacing w:after="29"/>
        <w:rPr>
          <w:rFonts w:ascii="Gandhari Unicode" w:hAnsi="Gandhari Unicode" w:cs="e-Tamil OTC"/>
          <w:lang w:val="en-GB"/>
        </w:rPr>
      </w:pPr>
    </w:p>
    <w:p w14:paraId="67C98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May you live, great sky, now that you've </w:t>
      </w:r>
      <w:proofErr w:type="gramStart"/>
      <w:r>
        <w:rPr>
          <w:rFonts w:ascii="Gandhari Unicode" w:hAnsi="Gandhari Unicode" w:cs="e-Tamil OTC"/>
          <w:lang w:val="en-GB"/>
        </w:rPr>
        <w:t>rained</w:t>
      </w:r>
      <w:proofErr w:type="gramEnd"/>
    </w:p>
    <w:p w14:paraId="38D4E5F8"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under rumbling thunder</w:t>
      </w:r>
      <w:r>
        <w:rPr>
          <w:rStyle w:val="FootnoteReference1"/>
          <w:rFonts w:ascii="Gandhari Unicode" w:hAnsi="Gandhari Unicode" w:cs="e-Tamil OTC"/>
          <w:lang w:val="en-GB"/>
        </w:rPr>
        <w:footnoteReference w:id="286"/>
      </w:r>
      <w:r>
        <w:rPr>
          <w:rFonts w:ascii="Gandhari Unicode" w:hAnsi="Gandhari Unicode" w:cs="e-Tamil OTC"/>
          <w:lang w:val="en-GB"/>
        </w:rPr>
        <w:t xml:space="preserve"> like a drum beaten with the stick</w:t>
      </w:r>
    </w:p>
    <w:p w14:paraId="5A871A6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for a long time pouring out the descending, dripping </w:t>
      </w:r>
      <w:proofErr w:type="gramStart"/>
      <w:r>
        <w:rPr>
          <w:rFonts w:ascii="Gandhari Unicode" w:hAnsi="Gandhari Unicode" w:cs="e-Tamil OTC"/>
          <w:lang w:val="en-GB"/>
        </w:rPr>
        <w:t>sweetness</w:t>
      </w:r>
      <w:proofErr w:type="gramEnd"/>
    </w:p>
    <w:p w14:paraId="0C0CF448"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means coolness,</w:t>
      </w:r>
    </w:p>
    <w:p w14:paraId="6804223B"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t>[and] flashing so that the hanging dark is severed.</w:t>
      </w:r>
    </w:p>
    <w:p w14:paraId="01A2147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an exalted mind that, since we wished for her,</w:t>
      </w:r>
    </w:p>
    <w:p w14:paraId="41F8DE32"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has completed the work to be done,</w:t>
      </w:r>
    </w:p>
    <w:p w14:paraId="0370F56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we [are now] on a soft bed with [her of] fragrant, soft tresses</w:t>
      </w:r>
      <w:r>
        <w:rPr>
          <w:rStyle w:val="FootnoteReference1"/>
          <w:rFonts w:ascii="Gandhari Unicode" w:hAnsi="Gandhari Unicode" w:cs="e-Tamil OTC"/>
          <w:lang w:val="en-GB"/>
        </w:rPr>
        <w:footnoteReference w:id="287"/>
      </w:r>
    </w:p>
    <w:p w14:paraId="1F82B8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smelling of the short-stemmed day blossom of the waterlily.</w:t>
      </w:r>
    </w:p>
    <w:p w14:paraId="74E7F371" w14:textId="77777777" w:rsidR="00544225" w:rsidRDefault="00544225">
      <w:pPr>
        <w:pStyle w:val="Textbody"/>
        <w:spacing w:after="0"/>
        <w:rPr>
          <w:rFonts w:ascii="Gandhari Unicode" w:hAnsi="Gandhari Unicode" w:cs="e-Tamil OTC"/>
          <w:lang w:val="en-GB"/>
        </w:rPr>
      </w:pPr>
    </w:p>
    <w:p w14:paraId="01733B94" w14:textId="77777777" w:rsidR="00544225" w:rsidRDefault="00000000">
      <w:pPr>
        <w:rPr>
          <w:rFonts w:ascii="Gandhari Unicode" w:eastAsiaTheme="majorEastAsia" w:hAnsi="Gandhari Unicode" w:cstheme="majorBidi" w:hint="eastAsia"/>
          <w:b/>
        </w:rPr>
      </w:pPr>
      <w:r>
        <w:br w:type="page"/>
      </w:r>
    </w:p>
    <w:p w14:paraId="3CC1444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271</w:t>
      </w:r>
      <w:r>
        <w:rPr>
          <w:rFonts w:ascii="e-Tamil OTC" w:hAnsi="e-Tamil OTC" w:cs="e-Tamil OTC"/>
          <w:b/>
          <w:i w:val="0"/>
          <w:iCs w:val="0"/>
          <w:color w:val="auto"/>
        </w:rPr>
        <w:t xml:space="preserve"> </w:t>
      </w:r>
      <w:proofErr w:type="spellStart"/>
      <w:r>
        <w:rPr>
          <w:rFonts w:ascii="e-Tamil OTC" w:hAnsi="e-Tamil OTC" w:cs="e-Tamil OTC"/>
          <w:i w:val="0"/>
          <w:iCs w:val="0"/>
          <w:color w:val="auto"/>
        </w:rPr>
        <w:t>அழிசி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நச்சாதனார்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D6440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தலைமகற்கு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A1A3082" w14:textId="77777777" w:rsidR="00544225" w:rsidRDefault="00544225">
      <w:pPr>
        <w:pStyle w:val="Textbody"/>
        <w:spacing w:after="29"/>
        <w:rPr>
          <w:rFonts w:ascii="Gandhari Unicode" w:hAnsi="Gandhari Unicode" w:cs="e-Tamil OTC"/>
          <w:lang w:val="en-GB"/>
        </w:rPr>
      </w:pPr>
    </w:p>
    <w:p w14:paraId="09C3E8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சிதறி</w:t>
      </w:r>
      <w:proofErr w:type="spellEnd"/>
    </w:p>
    <w:p w14:paraId="3BBE71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w:t>
      </w:r>
      <w:proofErr w:type="spellEnd"/>
    </w:p>
    <w:p w14:paraId="1416E4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மற்றது</w:t>
      </w:r>
      <w:proofErr w:type="spellEnd"/>
    </w:p>
    <w:p w14:paraId="4D44DD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தவப்பன்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மயங்கி</w:t>
      </w:r>
      <w:proofErr w:type="spellEnd"/>
    </w:p>
    <w:p w14:paraId="65E0CD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w:t>
      </w:r>
    </w:p>
    <w:p w14:paraId="7C37C364" w14:textId="77777777" w:rsidR="00544225" w:rsidRDefault="00544225">
      <w:pPr>
        <w:pStyle w:val="Textbody"/>
        <w:spacing w:after="29"/>
        <w:rPr>
          <w:rFonts w:ascii="Gandhari Unicode" w:hAnsi="Gandhari Unicode" w:cs="e-Tamil OTC"/>
          <w:lang w:val="en-GB"/>
        </w:rPr>
      </w:pPr>
    </w:p>
    <w:p w14:paraId="024FE01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யுற்றஃது</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யுற்றஃது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தெரியுற்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றஃது</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வௌவும்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வெழவும்</w:t>
      </w:r>
      <w:proofErr w:type="spellEnd"/>
      <w:r>
        <w:rPr>
          <w:rFonts w:ascii="Gandhari Unicode" w:hAnsi="Gandhari Unicode" w:cs="e-Tamil OTC"/>
          <w:lang w:val="en-GB"/>
        </w:rPr>
        <w:t xml:space="preserve"> C3v</w:t>
      </w:r>
    </w:p>
    <w:p w14:paraId="4D55C46D" w14:textId="77777777" w:rsidR="00544225" w:rsidRDefault="00544225">
      <w:pPr>
        <w:pStyle w:val="Textbody"/>
        <w:spacing w:after="29"/>
        <w:rPr>
          <w:rFonts w:ascii="Gandhari Unicode" w:hAnsi="Gandhari Unicode" w:cs="e-Tamil OTC"/>
          <w:lang w:val="en-GB"/>
        </w:rPr>
      </w:pPr>
    </w:p>
    <w:p w14:paraId="6E5D68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citaṟi</w:t>
      </w:r>
      <w:proofErr w:type="spellEnd"/>
    </w:p>
    <w:p w14:paraId="1071C03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tēṟi</w:t>
      </w:r>
      <w:proofErr w:type="spellEnd"/>
    </w:p>
    <w:p w14:paraId="76E7D738"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uṟṟatu</w:t>
      </w:r>
      <w:proofErr w:type="spellEnd"/>
      <w:r>
        <w:rPr>
          <w:rFonts w:ascii="Gandhari Unicode" w:hAnsi="Gandhari Unicode" w:cs="e-Tamil OTC"/>
          <w:i/>
          <w:iCs/>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w:t>
      </w:r>
      <w:del w:id="612" w:author="Narmada Hansani Polgampalage" w:date="2023-11-30T16:14:00Z">
        <w:r>
          <w:rPr>
            <w:rFonts w:ascii="Gandhari Unicode" w:hAnsi="Gandhari Unicode" w:cs="e-Tamil OTC"/>
            <w:lang w:val="en-GB"/>
          </w:rPr>
          <w:delText>~</w:delText>
        </w:r>
      </w:del>
      <w:ins w:id="613"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um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614" w:author="Narmada Hansani Polgampalage" w:date="2023-11-30T16:09:00Z">
        <w:r>
          <w:rPr>
            <w:rFonts w:ascii="Gandhari Unicode" w:hAnsi="Gandhari Unicode" w:cs="e-Tamil OTC"/>
            <w:lang w:val="en-GB"/>
          </w:rPr>
          <w:t>-</w:t>
        </w:r>
      </w:ins>
      <w:proofErr w:type="spellStart"/>
      <w:del w:id="615" w:author="Narmada Hansani Polgampalage" w:date="2023-11-30T16:09:00Z">
        <w:r>
          <w:rPr>
            <w:rFonts w:ascii="Gandhari Unicode" w:hAnsi="Gandhari Unicode" w:cs="e-Tamil OTC"/>
            <w:lang w:val="en-GB"/>
          </w:rPr>
          <w:delText xml:space="preserve"> </w:delText>
        </w:r>
      </w:del>
      <w:r>
        <w:rPr>
          <w:rFonts w:ascii="Gandhari Unicode" w:hAnsi="Gandhari Unicode" w:cs="e-Tamil OTC"/>
          <w:lang w:val="en-GB"/>
        </w:rPr>
        <w:t>atu</w:t>
      </w:r>
      <w:proofErr w:type="spellEnd"/>
    </w:p>
    <w:p w14:paraId="373865F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Tava</w:t>
      </w:r>
      <w:ins w:id="616" w:author="Narmada Hansani Polgampalage" w:date="2023-11-23T16:21:00Z">
        <w:r>
          <w:rPr>
            <w:rFonts w:ascii="Gandhari Unicode" w:hAnsi="Gandhari Unicode" w:cs="e-Tamil OTC"/>
            <w:lang w:val="en-GB"/>
          </w:rPr>
          <w:t>+</w:t>
        </w:r>
      </w:ins>
      <w:r>
        <w:rPr>
          <w:rFonts w:ascii="Gandhari Unicode" w:hAnsi="Gandhari Unicode" w:cs="e-Tamil OTC"/>
          <w:lang w:val="en-GB"/>
        </w:rPr>
        <w:t xml:space="preserve"> pal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mayaṅki</w:t>
      </w:r>
      <w:proofErr w:type="spellEnd"/>
    </w:p>
    <w:p w14:paraId="09ADBB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vauvum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*-ē.</w:t>
      </w:r>
    </w:p>
    <w:p w14:paraId="6909C0D2" w14:textId="77777777" w:rsidR="00544225" w:rsidRDefault="00544225">
      <w:pPr>
        <w:pStyle w:val="Textbody"/>
        <w:spacing w:after="29" w:line="260" w:lineRule="exact"/>
        <w:rPr>
          <w:rFonts w:ascii="Gandhari Unicode" w:hAnsi="Gandhari Unicode" w:cs="e-Tamil OTC"/>
          <w:lang w:val="en-GB"/>
        </w:rPr>
      </w:pPr>
    </w:p>
    <w:p w14:paraId="363717F9" w14:textId="77777777" w:rsidR="00544225" w:rsidRDefault="00544225">
      <w:pPr>
        <w:pStyle w:val="Textbody"/>
        <w:spacing w:after="29" w:line="260" w:lineRule="exact"/>
        <w:rPr>
          <w:rFonts w:ascii="Gandhari Unicode" w:hAnsi="Gandhari Unicode" w:cs="e-Tamil OTC"/>
          <w:lang w:val="en-GB"/>
        </w:rPr>
      </w:pPr>
    </w:p>
    <w:p w14:paraId="7A9F8392" w14:textId="77777777" w:rsidR="00544225" w:rsidRDefault="00000000">
      <w:pPr>
        <w:pStyle w:val="Textbody"/>
        <w:spacing w:after="29" w:line="260" w:lineRule="exact"/>
        <w:rPr>
          <w:rFonts w:ascii="Gandhari Unicode" w:hAnsi="Gandhari Unicode" w:cs="e-Tamil OTC"/>
          <w:lang w:val="en-GB"/>
        </w:rPr>
      </w:pPr>
      <w:r>
        <w:br w:type="page"/>
      </w:r>
    </w:p>
    <w:p w14:paraId="5487694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by HER to the confidante when HE entered after having been granted the door/mediation.</w:t>
      </w:r>
    </w:p>
    <w:p w14:paraId="69DDCE22" w14:textId="77777777" w:rsidR="00544225" w:rsidRDefault="00544225">
      <w:pPr>
        <w:pStyle w:val="Textbody"/>
        <w:spacing w:after="29" w:line="260" w:lineRule="exact"/>
        <w:rPr>
          <w:rFonts w:ascii="Gandhari Unicode" w:hAnsi="Gandhari Unicode" w:cs="e-Tamil OTC"/>
          <w:lang w:val="en-GB"/>
        </w:rPr>
      </w:pPr>
    </w:p>
    <w:p w14:paraId="7D39E1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waterfall like big drop </w:t>
      </w:r>
      <w:proofErr w:type="gramStart"/>
      <w:r>
        <w:rPr>
          <w:rFonts w:ascii="Gandhari Unicode" w:hAnsi="Gandhari Unicode" w:cs="e-Tamil OTC"/>
          <w:lang w:val="en-GB"/>
        </w:rPr>
        <w:t>strewn</w:t>
      </w:r>
      <w:proofErr w:type="gramEnd"/>
    </w:p>
    <w:p w14:paraId="3084C6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river fullness uttering- land-he(acc.) </w:t>
      </w:r>
      <w:proofErr w:type="gramStart"/>
      <w:r>
        <w:rPr>
          <w:rFonts w:ascii="Gandhari Unicode" w:hAnsi="Gandhari Unicode" w:cs="e-Tamil OTC"/>
          <w:lang w:val="en-GB"/>
        </w:rPr>
        <w:t>believed</w:t>
      </w:r>
      <w:proofErr w:type="gramEnd"/>
    </w:p>
    <w:p w14:paraId="70B279C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had-it</w:t>
      </w:r>
      <w:proofErr w:type="spellStart"/>
      <w:r>
        <w:rPr>
          <w:rFonts w:ascii="Gandhari Unicode" w:hAnsi="Gandhari Unicode" w:cs="e-Tamil OTC"/>
          <w:position w:val="6"/>
          <w:lang w:val="en-GB"/>
        </w:rPr>
        <w:t>maṉ</w:t>
      </w:r>
      <w:proofErr w:type="spellEnd"/>
      <w:r>
        <w:rPr>
          <w:rFonts w:ascii="Gandhari Unicode" w:hAnsi="Gandhari Unicode" w:cs="e-Tamil OTC"/>
          <w:position w:val="6"/>
          <w:lang w:val="en-GB"/>
        </w:rPr>
        <w:t>-um</w:t>
      </w:r>
      <w:r>
        <w:rPr>
          <w:rFonts w:ascii="Gandhari Unicode" w:hAnsi="Gandhari Unicode" w:cs="e-Tamil OTC"/>
          <w:lang w:val="en-GB"/>
        </w:rPr>
        <w:t xml:space="preserve"> one day</w:t>
      </w:r>
      <w:ins w:id="617" w:author="Narmada Hansani Polgampalage" w:date="2023-11-30T16:10:00Z">
        <w:r>
          <w:rPr>
            <w:rFonts w:ascii="Gandhari Unicode" w:hAnsi="Gandhari Unicode" w:cs="e-Tamil OTC"/>
            <w:lang w:val="en-GB"/>
          </w:rPr>
          <w:t xml:space="preserve"> </w:t>
        </w:r>
      </w:ins>
      <w:proofErr w:type="spellStart"/>
      <w:r>
        <w:rPr>
          <w:rFonts w:ascii="Gandhari Unicode" w:hAnsi="Gandhari Unicode" w:cs="e-Tamil OTC"/>
          <w:position w:val="6"/>
          <w:lang w:val="en-GB"/>
        </w:rPr>
        <w:t>maṟṟu</w:t>
      </w:r>
      <w:proofErr w:type="spellEnd"/>
      <w:del w:id="618" w:author="Narmada Hansani Polgampalage" w:date="2023-11-30T16:10:00Z">
        <w:r>
          <w:rPr>
            <w:rFonts w:ascii="Gandhari Unicode" w:hAnsi="Gandhari Unicode" w:cs="e-Tamil OTC"/>
            <w:lang w:val="en-GB"/>
          </w:rPr>
          <w:delText xml:space="preserve"> </w:delText>
        </w:r>
      </w:del>
      <w:proofErr w:type="gramStart"/>
      <w:r>
        <w:rPr>
          <w:rFonts w:ascii="Gandhari Unicode" w:hAnsi="Gandhari Unicode" w:cs="e-Tamil OTC"/>
          <w:lang w:val="en-GB"/>
        </w:rPr>
        <w:t>that</w:t>
      </w:r>
      <w:proofErr w:type="gramEnd"/>
    </w:p>
    <w:p w14:paraId="09F740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very 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shoulder confused</w:t>
      </w:r>
    </w:p>
    <w:p w14:paraId="6D6CB4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snatching- nature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pain it-became</w:t>
      </w:r>
      <w:r>
        <w:rPr>
          <w:rFonts w:ascii="Gandhari Unicode" w:hAnsi="Gandhari Unicode" w:cs="e-Tamil OTC"/>
          <w:position w:val="6"/>
          <w:lang w:val="en-GB"/>
        </w:rPr>
        <w:t>ē</w:t>
      </w:r>
      <w:r>
        <w:rPr>
          <w:rFonts w:ascii="Gandhari Unicode" w:hAnsi="Gandhari Unicode" w:cs="e-Tamil OTC"/>
          <w:lang w:val="en-GB"/>
        </w:rPr>
        <w:t>.</w:t>
      </w:r>
    </w:p>
    <w:p w14:paraId="7E4A243A" w14:textId="77777777" w:rsidR="00544225" w:rsidRDefault="00544225">
      <w:pPr>
        <w:pStyle w:val="Textbody"/>
        <w:spacing w:after="29"/>
        <w:rPr>
          <w:rFonts w:ascii="Gandhari Unicode" w:hAnsi="Gandhari Unicode" w:cs="e-Tamil OTC"/>
          <w:lang w:val="en-GB"/>
        </w:rPr>
      </w:pPr>
    </w:p>
    <w:p w14:paraId="7D5CB04A" w14:textId="77777777" w:rsidR="00544225" w:rsidRDefault="00544225">
      <w:pPr>
        <w:pStyle w:val="Textbody"/>
        <w:spacing w:after="29"/>
        <w:rPr>
          <w:rFonts w:ascii="Gandhari Unicode" w:hAnsi="Gandhari Unicode" w:cs="e-Tamil OTC"/>
          <w:lang w:val="en-GB"/>
        </w:rPr>
      </w:pPr>
    </w:p>
    <w:p w14:paraId="67E404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1.</w:t>
      </w:r>
    </w:p>
    <w:p w14:paraId="31892D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769F56F3"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59D7B19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w:t>
      </w:r>
      <w:r>
        <w:rPr>
          <w:rStyle w:val="FootnoteReference1"/>
          <w:rFonts w:ascii="Gandhari Unicode" w:hAnsi="Gandhari Unicode" w:cs="e-Tamil OTC"/>
          <w:lang w:val="en-GB"/>
        </w:rPr>
        <w:footnoteReference w:id="288"/>
      </w:r>
    </w:p>
    <w:p w14:paraId="42C5F8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One day only [was] that.</w:t>
      </w:r>
    </w:p>
    <w:p w14:paraId="3FE0FAF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Very many days [my] shoulders</w:t>
      </w:r>
      <w:r>
        <w:rPr>
          <w:rStyle w:val="FootnoteReference1"/>
          <w:rFonts w:ascii="Gandhari Unicode" w:hAnsi="Gandhari Unicode" w:cs="e-Tamil OTC"/>
          <w:lang w:val="en-GB"/>
        </w:rPr>
        <w:footnoteReference w:id="289"/>
      </w:r>
      <w:r>
        <w:rPr>
          <w:rFonts w:ascii="Gandhari Unicode" w:hAnsi="Gandhari Unicode" w:cs="e-Tamil OTC"/>
          <w:lang w:val="en-GB"/>
        </w:rPr>
        <w:t xml:space="preserve"> have been </w:t>
      </w:r>
      <w:proofErr w:type="gramStart"/>
      <w:r>
        <w:rPr>
          <w:rFonts w:ascii="Gandhari Unicode" w:hAnsi="Gandhari Unicode" w:cs="e-Tamil OTC"/>
          <w:lang w:val="en-GB"/>
        </w:rPr>
        <w:t>confused</w:t>
      </w:r>
      <w:proofErr w:type="gramEnd"/>
    </w:p>
    <w:p w14:paraId="350940A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that] of a nature which attracts</w:t>
      </w:r>
      <w:r>
        <w:rPr>
          <w:rStyle w:val="FootnoteReference1"/>
          <w:rFonts w:ascii="Gandhari Unicode" w:hAnsi="Gandhari Unicode" w:cs="e-Tamil OTC"/>
          <w:lang w:val="en-GB"/>
        </w:rPr>
        <w:footnoteReference w:id="290"/>
      </w:r>
      <w:r>
        <w:rPr>
          <w:rFonts w:ascii="Gandhari Unicode" w:hAnsi="Gandhari Unicode" w:cs="e-Tamil OTC"/>
          <w:lang w:val="en-GB"/>
        </w:rPr>
        <w:t xml:space="preserve"> became pain.</w:t>
      </w:r>
    </w:p>
    <w:p w14:paraId="3F014B56" w14:textId="77777777" w:rsidR="00544225" w:rsidRDefault="00544225">
      <w:pPr>
        <w:pStyle w:val="Textbody"/>
        <w:spacing w:after="0"/>
        <w:rPr>
          <w:rFonts w:ascii="Gandhari Unicode" w:hAnsi="Gandhari Unicode" w:cs="e-Tamil OTC"/>
          <w:lang w:val="en-GB"/>
        </w:rPr>
      </w:pPr>
    </w:p>
    <w:p w14:paraId="2FB3FCD5" w14:textId="77777777" w:rsidR="00544225" w:rsidRDefault="00544225">
      <w:pPr>
        <w:pStyle w:val="Textbody"/>
        <w:spacing w:after="0"/>
        <w:rPr>
          <w:rFonts w:ascii="Gandhari Unicode" w:hAnsi="Gandhari Unicode" w:cs="e-Tamil OTC"/>
          <w:lang w:val="en-GB"/>
        </w:rPr>
      </w:pPr>
    </w:p>
    <w:p w14:paraId="26F7420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[and] it became pain of the gripping kind.</w:t>
      </w:r>
    </w:p>
    <w:p w14:paraId="76AC1D44" w14:textId="77777777" w:rsidR="00544225" w:rsidRDefault="00544225">
      <w:pPr>
        <w:pStyle w:val="Textbody"/>
        <w:spacing w:after="0"/>
        <w:rPr>
          <w:rFonts w:ascii="Gandhari Unicode" w:hAnsi="Gandhari Unicode" w:cs="e-Tamil OTC"/>
          <w:lang w:val="en-GB"/>
        </w:rPr>
      </w:pPr>
    </w:p>
    <w:p w14:paraId="43EBB20A" w14:textId="77777777" w:rsidR="00544225" w:rsidRDefault="00544225">
      <w:pPr>
        <w:pStyle w:val="Textbody"/>
        <w:spacing w:after="0"/>
        <w:rPr>
          <w:rFonts w:ascii="Gandhari Unicode" w:hAnsi="Gandhari Unicode" w:cs="e-Tamil OTC"/>
          <w:lang w:val="en-GB"/>
        </w:rPr>
      </w:pPr>
    </w:p>
    <w:p w14:paraId="4419F8A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33661D4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Believing the man from the land where the river voices [its] fullness</w:t>
      </w:r>
    </w:p>
    <w:p w14:paraId="6F7D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scatters big drops like a waterfall,</w:t>
      </w:r>
    </w:p>
    <w:p w14:paraId="2B33B7C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it happened, in fact, one day.</w:t>
      </w:r>
    </w:p>
    <w:p w14:paraId="7A1DAE5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But that [same thing],</w:t>
      </w:r>
    </w:p>
    <w:p w14:paraId="5FB6657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distressing [my] shoulders for many days,</w:t>
      </w:r>
    </w:p>
    <w:p w14:paraId="736098F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became a pain of a nature that devours.</w:t>
      </w:r>
      <w:r>
        <w:rPr>
          <w:rStyle w:val="FootnoteReference1"/>
          <w:rFonts w:ascii="Gandhari Unicode" w:hAnsi="Gandhari Unicode" w:cs="e-Tamil OTC"/>
          <w:lang w:val="en-GB"/>
        </w:rPr>
        <w:footnoteReference w:id="291"/>
      </w:r>
    </w:p>
    <w:p w14:paraId="5BD94825" w14:textId="77777777" w:rsidR="00544225" w:rsidRDefault="00544225">
      <w:pPr>
        <w:pStyle w:val="Textbody"/>
        <w:spacing w:after="0"/>
        <w:rPr>
          <w:rFonts w:ascii="Gandhari Unicode" w:hAnsi="Gandhari Unicode" w:cs="e-Tamil OTC"/>
          <w:lang w:val="en-GB"/>
        </w:rPr>
      </w:pPr>
    </w:p>
    <w:p w14:paraId="39B19C91" w14:textId="77777777" w:rsidR="00544225" w:rsidRDefault="00000000">
      <w:pPr>
        <w:rPr>
          <w:rFonts w:ascii="Gandhari Unicode" w:eastAsiaTheme="majorEastAsia" w:hAnsi="Gandhari Unicode" w:cstheme="majorBidi" w:hint="eastAsia"/>
          <w:b/>
        </w:rPr>
      </w:pPr>
      <w:r>
        <w:br w:type="page"/>
      </w:r>
    </w:p>
    <w:p w14:paraId="6DD03A7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272</w:t>
      </w:r>
      <w:r>
        <w:rPr>
          <w:rFonts w:ascii="e-Tamil OTC" w:hAnsi="e-Tamil OTC" w:cs="e-Tamil OTC"/>
          <w:b/>
          <w:i w:val="0"/>
          <w:iCs w:val="0"/>
          <w:color w:val="auto"/>
        </w:rPr>
        <w:t xml:space="preserve"> </w:t>
      </w:r>
      <w:proofErr w:type="spellStart"/>
      <w:r>
        <w:rPr>
          <w:rFonts w:ascii="e-Tamil OTC" w:hAnsi="e-Tamil OTC" w:cs="e-Tamil OTC"/>
          <w:i w:val="0"/>
          <w:iCs w:val="0"/>
          <w:color w:val="auto"/>
        </w:rPr>
        <w:t>ஒருசிறைப்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பெரியன்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85F04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02D2773" w14:textId="77777777" w:rsidR="00544225" w:rsidRDefault="00544225">
      <w:pPr>
        <w:pStyle w:val="Textbody"/>
        <w:spacing w:after="29"/>
        <w:rPr>
          <w:rFonts w:ascii="Gandhari Unicode" w:hAnsi="Gandhari Unicode" w:cs="e-Tamil OTC"/>
          <w:lang w:val="en-GB"/>
        </w:rPr>
      </w:pPr>
    </w:p>
    <w:p w14:paraId="7F4F1D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w:t>
      </w:r>
      <w:proofErr w:type="spellEnd"/>
    </w:p>
    <w:p w14:paraId="19305B7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p>
    <w:p w14:paraId="6F31C4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நனந்தலைக்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p>
    <w:p w14:paraId="633B7F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தன்னையர்</w:t>
      </w:r>
      <w:proofErr w:type="spellEnd"/>
    </w:p>
    <w:p w14:paraId="7CA52A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கடுவிசைக்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தழுத்திக்</w:t>
      </w:r>
      <w:proofErr w:type="spellEnd"/>
    </w:p>
    <w:p w14:paraId="6758D1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p>
    <w:p w14:paraId="5579DA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p>
    <w:p w14:paraId="3ECD6C5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ணாறிருங்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w:t>
      </w:r>
      <w:r>
        <w:rPr>
          <w:rFonts w:ascii="Gandhari Unicode" w:hAnsi="Gandhari Unicode" w:cs="e-Tamil OTC"/>
          <w:lang w:val="en-GB"/>
        </w:rPr>
        <w:tab/>
      </w:r>
    </w:p>
    <w:p w14:paraId="69C1C6E1" w14:textId="77777777" w:rsidR="00544225" w:rsidRDefault="00544225">
      <w:pPr>
        <w:pStyle w:val="Textbody"/>
        <w:spacing w:after="29"/>
        <w:rPr>
          <w:rFonts w:ascii="Gandhari Unicode" w:hAnsi="Gandhari Unicode" w:cs="e-Tamil OTC"/>
          <w:lang w:val="en-GB"/>
        </w:rPr>
      </w:pPr>
    </w:p>
    <w:p w14:paraId="49F782F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தீண்டலு</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கீண்டலு</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வீளையர்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யிளையர்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தன்னையர்</w:t>
      </w:r>
      <w:proofErr w:type="spellEnd"/>
      <w:r>
        <w:rPr>
          <w:rFonts w:ascii="Gandhari Unicode" w:hAnsi="Gandhari Unicode" w:cs="e-Tamil OTC"/>
          <w:lang w:val="en-GB"/>
        </w:rPr>
        <w:t xml:space="preserve"> C2+3v, G2, Nacc.,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w:t>
      </w:r>
      <w:proofErr w:type="spellEnd"/>
      <w:r>
        <w:rPr>
          <w:rFonts w:ascii="Gandhari Unicode" w:hAnsi="Gandhari Unicode" w:cs="e-Tamil OTC"/>
          <w:lang w:val="en-GB"/>
        </w:rPr>
        <w:t>(</w:t>
      </w:r>
      <w:proofErr w:type="spellStart"/>
      <w:r>
        <w:rPr>
          <w:rFonts w:ascii="Gandhari Unicode" w:hAnsi="Gandhari Unicode" w:cs="e-Tamil OTC"/>
          <w:lang w:val="en-GB"/>
        </w:rPr>
        <w:t>ர்</w:t>
      </w:r>
      <w:proofErr w:type="spellEnd"/>
      <w:r>
        <w:rPr>
          <w:rFonts w:ascii="Gandhari Unicode" w:hAnsi="Gandhari Unicode" w:cs="e-Tamil OTC"/>
          <w:lang w:val="en-GB"/>
        </w:rPr>
        <w:t xml:space="preserve">)___ </w:t>
      </w:r>
      <w:proofErr w:type="spellStart"/>
      <w:r>
        <w:rPr>
          <w:rFonts w:ascii="Gandhari Unicode" w:hAnsi="Gandhari Unicode" w:cs="e-Tamil OTC"/>
          <w:lang w:val="en-GB"/>
        </w:rPr>
        <w:t>தன்னையர்</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தகைந்த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னோர்படத்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ததைந்த</w:t>
      </w:r>
      <w:proofErr w:type="spellEnd"/>
      <w:r>
        <w:rPr>
          <w:rFonts w:ascii="Gandhari Unicode" w:hAnsi="Gandhari Unicode" w:cs="e-Tamil OTC"/>
          <w:lang w:val="en-GB"/>
        </w:rPr>
        <w:t xml:space="preserve"> PP; </w:t>
      </w:r>
      <w:proofErr w:type="spellStart"/>
      <w:r>
        <w:rPr>
          <w:rFonts w:ascii="Gandhari Unicode" w:hAnsi="Gandhari Unicode" w:cs="e-Tamil OTC"/>
          <w:lang w:val="en-GB"/>
        </w:rPr>
        <w:t>னேர்பட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நசைஇ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w:t>
      </w:r>
      <w:proofErr w:type="spellEnd"/>
      <w:r>
        <w:rPr>
          <w:rFonts w:ascii="Gandhari Unicode" w:hAnsi="Gandhari Unicode" w:cs="e-Tamil OTC"/>
          <w:lang w:val="en-GB"/>
        </w:rPr>
        <w:t xml:space="preserve">) G1+1v(),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நசை</w:t>
      </w:r>
      <w:proofErr w:type="spellEnd"/>
      <w:r>
        <w:rPr>
          <w:rFonts w:ascii="Gandhari Unicode" w:hAnsi="Gandhari Unicode" w:cs="e-Tamil OTC"/>
          <w:lang w:val="en-GB"/>
        </w:rPr>
        <w:t>(</w:t>
      </w:r>
      <w:proofErr w:type="spellStart"/>
      <w:r>
        <w:rPr>
          <w:rFonts w:ascii="Gandhari Unicode" w:hAnsi="Gandhari Unicode" w:cs="e-Tamil OTC"/>
          <w:lang w:val="en-GB"/>
        </w:rPr>
        <w:t>இச்</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கடுவிசைக்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C1+2+3,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கலைநிறத்</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கடுவிசைத்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தலைநிறழ்</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______ C3;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_______ L1,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வுண்கண்</w:t>
      </w:r>
      <w:proofErr w:type="spellEnd"/>
      <w:r>
        <w:rPr>
          <w:rFonts w:ascii="Gandhari Unicode" w:hAnsi="Gandhari Unicode" w:cs="e-Tamil OTC"/>
          <w:lang w:val="en-GB"/>
        </w:rPr>
        <w:t xml:space="preserve"> L1, C1+2+3, G2;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C2v+3, EA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__</w:t>
      </w:r>
      <w:proofErr w:type="spellStart"/>
      <w:r>
        <w:rPr>
          <w:rFonts w:ascii="Gandhari Unicode" w:hAnsi="Gandhari Unicode" w:cs="e-Tamil OTC"/>
          <w:lang w:val="en-GB"/>
        </w:rPr>
        <w:t>நுதற்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p>
    <w:p w14:paraId="37677C9E" w14:textId="77777777" w:rsidR="00544225" w:rsidRDefault="00544225">
      <w:pPr>
        <w:pStyle w:val="Textbody"/>
        <w:spacing w:after="29"/>
        <w:rPr>
          <w:rFonts w:ascii="Gandhari Unicode" w:hAnsi="Gandhari Unicode" w:cs="e-Tamil OTC"/>
          <w:lang w:val="en-GB"/>
        </w:rPr>
      </w:pPr>
    </w:p>
    <w:p w14:paraId="182499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tīṇṭal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iyaivatu-kollō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māṇṭa</w:t>
      </w:r>
      <w:proofErr w:type="spellEnd"/>
    </w:p>
    <w:p w14:paraId="4F1472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vil</w:t>
      </w:r>
      <w:proofErr w:type="spellEnd"/>
      <w:ins w:id="619" w:author="Narmada Hansani Polgampalage" w:date="2023-11-23T16: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vīḷaiyar</w:t>
      </w:r>
      <w:proofErr w:type="spellEnd"/>
      <w:r>
        <w:rPr>
          <w:rFonts w:ascii="Gandhari Unicode" w:hAnsi="Gandhari Unicode" w:cs="e-Tamil OTC"/>
          <w:lang w:val="en-GB"/>
        </w:rPr>
        <w:t xml:space="preserve"> kal</w:t>
      </w:r>
      <w:ins w:id="620" w:author="Narmada Hansani Polgampalage" w:date="2023-11-23T16:3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iṭup</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eṭutta</w:t>
      </w:r>
      <w:proofErr w:type="spellEnd"/>
    </w:p>
    <w:p w14:paraId="5E7DDE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pirinta</w:t>
      </w:r>
      <w:proofErr w:type="spellEnd"/>
    </w:p>
    <w:p w14:paraId="1DBF83D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ērpaṭa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aiyar</w:t>
      </w:r>
      <w:proofErr w:type="spellEnd"/>
    </w:p>
    <w:p w14:paraId="573084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aḻutti</w:t>
      </w:r>
      <w:proofErr w:type="spellEnd"/>
      <w:r>
        <w:rPr>
          <w:rFonts w:ascii="Gandhari Unicode" w:hAnsi="Gandhari Unicode" w:cs="e-Tamil OTC"/>
          <w:lang w:val="en-GB"/>
        </w:rPr>
        <w:t>+</w:t>
      </w:r>
    </w:p>
    <w:p w14:paraId="7B5DB6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kurutiyoṭu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paṟitta</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vāḷi</w:t>
      </w:r>
      <w:proofErr w:type="spellEnd"/>
    </w:p>
    <w:p w14:paraId="551F45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koṇṭaṉṉa</w:t>
      </w:r>
      <w:del w:id="621" w:author="Narmada Hansani Polgampalage" w:date="2023-11-23T16:30:00Z">
        <w:r>
          <w:rPr>
            <w:rFonts w:ascii="Gandhari Unicode" w:hAnsi="Gandhari Unicode" w:cs="e-Tamil OTC"/>
            <w:lang w:val="en-GB"/>
          </w:rPr>
          <w:delText xml:space="preserve"> </w:delText>
        </w:r>
      </w:del>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2BB6715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1126BFD2" w14:textId="77777777" w:rsidR="00544225" w:rsidRDefault="00544225">
      <w:pPr>
        <w:pStyle w:val="Textbody"/>
        <w:spacing w:after="29" w:line="260" w:lineRule="exact"/>
        <w:rPr>
          <w:rFonts w:ascii="Gandhari Unicode" w:hAnsi="Gandhari Unicode" w:cs="e-Tamil OTC"/>
          <w:lang w:val="en-GB"/>
        </w:rPr>
      </w:pPr>
    </w:p>
    <w:p w14:paraId="16998B05" w14:textId="77777777" w:rsidR="00544225" w:rsidRDefault="00544225">
      <w:pPr>
        <w:pStyle w:val="Textbody"/>
        <w:spacing w:after="29" w:line="260" w:lineRule="exact"/>
        <w:rPr>
          <w:rFonts w:ascii="Gandhari Unicode" w:hAnsi="Gandhari Unicode" w:cs="e-Tamil OTC"/>
          <w:lang w:val="en-GB"/>
        </w:rPr>
      </w:pPr>
    </w:p>
    <w:p w14:paraId="1B770D58" w14:textId="77777777" w:rsidR="00544225" w:rsidRDefault="00000000">
      <w:pPr>
        <w:pStyle w:val="Textbody"/>
        <w:spacing w:after="29" w:line="260" w:lineRule="exact"/>
        <w:rPr>
          <w:rFonts w:ascii="Gandhari Unicode" w:hAnsi="Gandhari Unicode" w:cs="e-Tamil OTC"/>
          <w:lang w:val="en-GB"/>
        </w:rPr>
      </w:pPr>
      <w:r>
        <w:br w:type="page"/>
      </w:r>
    </w:p>
    <w:p w14:paraId="4147AA3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Told by HIM to the companion who urged [him].</w:t>
      </w:r>
    </w:p>
    <w:p w14:paraId="755A7B49" w14:textId="77777777" w:rsidR="00544225" w:rsidRDefault="00544225">
      <w:pPr>
        <w:pStyle w:val="Textbody"/>
        <w:spacing w:after="28" w:line="260" w:lineRule="exact"/>
        <w:rPr>
          <w:rFonts w:ascii="Gandhari Unicode" w:hAnsi="Gandhari Unicode" w:cs="e-Tamil OTC"/>
          <w:lang w:val="en-GB"/>
        </w:rPr>
      </w:pPr>
    </w:p>
    <w:p w14:paraId="2B38A8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gripping</w:t>
      </w:r>
      <w:r>
        <w:rPr>
          <w:rFonts w:ascii="Gandhari Unicode" w:hAnsi="Gandhari Unicode" w:cs="e-Tamil OTC"/>
          <w:position w:val="6"/>
          <w:lang w:val="en-GB"/>
        </w:rPr>
        <w:t>um</w:t>
      </w:r>
      <w:r>
        <w:rPr>
          <w:rFonts w:ascii="Gandhari Unicode" w:hAnsi="Gandhari Unicode" w:cs="e-Tamil OTC"/>
          <w:lang w:val="en-GB"/>
        </w:rPr>
        <w:t xml:space="preserve"> enjoyable-it</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glorious-</w:t>
      </w:r>
    </w:p>
    <w:p w14:paraId="379BFF36"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possess- whistle-they(h.) stone placed lifted-</w:t>
      </w:r>
    </w:p>
    <w:p w14:paraId="769A918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width place forest- group place separated-</w:t>
      </w:r>
    </w:p>
    <w:p w14:paraId="22CE033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sorrow inexperience stag </w:t>
      </w:r>
      <w:proofErr w:type="gramStart"/>
      <w:r>
        <w:rPr>
          <w:rFonts w:ascii="Gandhari Unicode" w:hAnsi="Gandhari Unicode" w:cs="e-Tamil OTC"/>
          <w:lang w:val="en-GB"/>
        </w:rPr>
        <w:t>meet</w:t>
      </w:r>
      <w:proofErr w:type="gramEnd"/>
      <w:r>
        <w:rPr>
          <w:rFonts w:ascii="Gandhari Unicode" w:hAnsi="Gandhari Unicode" w:cs="e-Tamil OTC"/>
          <w:lang w:val="en-GB"/>
        </w:rPr>
        <w:t>(inf.) self- lord(h.)</w:t>
      </w:r>
    </w:p>
    <w:p w14:paraId="545E5C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resound- glory quick speed male-monkey vital-spot- </w:t>
      </w:r>
      <w:proofErr w:type="gramStart"/>
      <w:r>
        <w:rPr>
          <w:rFonts w:ascii="Gandhari Unicode" w:hAnsi="Gandhari Unicode" w:cs="e-Tamil OTC"/>
          <w:lang w:val="en-GB"/>
        </w:rPr>
        <w:t>pressed</w:t>
      </w:r>
      <w:proofErr w:type="gramEnd"/>
    </w:p>
    <w:p w14:paraId="42FF31D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blood-with pulled-out- red stem </w:t>
      </w:r>
      <w:proofErr w:type="gramStart"/>
      <w:r>
        <w:rPr>
          <w:rFonts w:ascii="Gandhari Unicode" w:hAnsi="Gandhari Unicode" w:cs="e-Tamil OTC"/>
          <w:lang w:val="en-GB"/>
        </w:rPr>
        <w:t>arrow</w:t>
      </w:r>
      <w:proofErr w:type="gramEnd"/>
      <w:r>
        <w:rPr>
          <w:rFonts w:ascii="Gandhari Unicode" w:hAnsi="Gandhari Unicode" w:cs="e-Tamil OTC"/>
          <w:lang w:val="en-GB"/>
        </w:rPr>
        <w:t xml:space="preserve"> </w:t>
      </w:r>
    </w:p>
    <w:p w14:paraId="53282FB7"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been</w:t>
      </w:r>
      <w:proofErr w:type="spellEnd"/>
      <w:r>
        <w:rPr>
          <w:rFonts w:ascii="Gandhari Unicode" w:hAnsi="Gandhari Unicode" w:cs="e-Tamil OTC"/>
          <w:lang w:val="en-GB"/>
        </w:rPr>
        <w:t xml:space="preserve">-opposed-like collyrium </w:t>
      </w:r>
      <w:proofErr w:type="gramStart"/>
      <w:r>
        <w:rPr>
          <w:rFonts w:ascii="Gandhari Unicode" w:hAnsi="Gandhari Unicode" w:cs="e-Tamil OTC"/>
          <w:lang w:val="en-GB"/>
        </w:rPr>
        <w:t>eye</w:t>
      </w:r>
      <w:proofErr w:type="gramEnd"/>
    </w:p>
    <w:p w14:paraId="47BB702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smell- dark tresses creeper-she shoulder</w:t>
      </w:r>
      <w:r>
        <w:rPr>
          <w:rFonts w:ascii="Gandhari Unicode" w:hAnsi="Gandhari Unicode" w:cs="e-Tamil OTC"/>
          <w:position w:val="6"/>
          <w:lang w:val="en-GB"/>
        </w:rPr>
        <w:t>ē</w:t>
      </w:r>
      <w:r>
        <w:rPr>
          <w:rFonts w:ascii="Gandhari Unicode" w:hAnsi="Gandhari Unicode" w:cs="e-Tamil OTC"/>
          <w:lang w:val="en-GB"/>
        </w:rPr>
        <w:t>∞</w:t>
      </w:r>
    </w:p>
    <w:p w14:paraId="7CCB2903" w14:textId="77777777" w:rsidR="00544225" w:rsidRDefault="00544225">
      <w:pPr>
        <w:pStyle w:val="Textbody"/>
        <w:spacing w:after="0"/>
        <w:rPr>
          <w:rFonts w:ascii="Gandhari Unicode" w:hAnsi="Gandhari Unicode" w:cs="e-Tamil OTC"/>
          <w:lang w:val="en-GB"/>
        </w:rPr>
      </w:pPr>
    </w:p>
    <w:p w14:paraId="18F160E9" w14:textId="77777777" w:rsidR="00544225" w:rsidRDefault="00544225">
      <w:pPr>
        <w:pStyle w:val="Textbody"/>
        <w:spacing w:after="0"/>
        <w:rPr>
          <w:rFonts w:ascii="Gandhari Unicode" w:hAnsi="Gandhari Unicode" w:cs="e-Tamil OTC"/>
          <w:lang w:val="en-GB"/>
        </w:rPr>
      </w:pPr>
    </w:p>
    <w:p w14:paraId="7F1F983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Would it be enjoyable also to hold</w:t>
      </w:r>
      <w:r>
        <w:rPr>
          <w:rStyle w:val="FootnoteReference1"/>
          <w:rFonts w:ascii="Gandhari Unicode" w:hAnsi="Gandhari Unicode" w:cs="e-Tamil OTC"/>
          <w:lang w:val="en-GB"/>
        </w:rPr>
        <w:footnoteReference w:id="292"/>
      </w:r>
    </w:p>
    <w:p w14:paraId="7A1E8FE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shoulder of the creeper woman with fragrant dark tresses</w:t>
      </w:r>
    </w:p>
    <w:p w14:paraId="0184685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collyrium eyes, hostile like</w:t>
      </w:r>
      <w:r>
        <w:rPr>
          <w:rStyle w:val="FootnoteReference1"/>
          <w:rFonts w:ascii="Gandhari Unicode" w:hAnsi="Gandhari Unicode" w:cs="e-Tamil OTC"/>
          <w:lang w:val="en-GB"/>
        </w:rPr>
        <w:footnoteReference w:id="293"/>
      </w:r>
      <w:r>
        <w:rPr>
          <w:rFonts w:ascii="Gandhari Unicode" w:hAnsi="Gandhari Unicode" w:cs="e-Tamil OTC"/>
          <w:lang w:val="en-GB"/>
        </w:rPr>
        <w:t xml:space="preserve"> red-stemmed arrows,</w:t>
      </w:r>
    </w:p>
    <w:p w14:paraId="4FA2B095"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pulled out with the blood of the lightning-quick</w:t>
      </w:r>
      <w:r>
        <w:rPr>
          <w:rStyle w:val="FootnoteReference1"/>
          <w:rFonts w:ascii="Gandhari Unicode" w:hAnsi="Gandhari Unicode" w:cs="e-Tamil OTC"/>
          <w:lang w:val="en-GB"/>
        </w:rPr>
        <w:footnoteReference w:id="294"/>
      </w:r>
      <w:r>
        <w:rPr>
          <w:rFonts w:ascii="Gandhari Unicode" w:hAnsi="Gandhari Unicode" w:cs="e-Tamil OTC"/>
          <w:lang w:val="en-GB"/>
        </w:rPr>
        <w:t xml:space="preserve"> monkey</w:t>
      </w:r>
      <w:r>
        <w:rPr>
          <w:rStyle w:val="FootnoteReference1"/>
          <w:rFonts w:ascii="Gandhari Unicode" w:hAnsi="Gandhari Unicode" w:cs="e-Tamil OTC"/>
          <w:lang w:val="en-GB"/>
        </w:rPr>
        <w:footnoteReference w:id="295"/>
      </w:r>
    </w:p>
    <w:p w14:paraId="2F5D3712"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after hitting [his] vital spot,</w:t>
      </w:r>
      <w:r>
        <w:rPr>
          <w:rStyle w:val="FootnoteReference1"/>
          <w:rFonts w:ascii="Gandhari Unicode" w:hAnsi="Gandhari Unicode" w:cs="e-Tamil OTC"/>
          <w:lang w:val="en-GB"/>
        </w:rPr>
        <w:footnoteReference w:id="296"/>
      </w:r>
      <w:r>
        <w:rPr>
          <w:rFonts w:ascii="Gandhari Unicode" w:hAnsi="Gandhari Unicode" w:cs="e-Tamil OTC"/>
          <w:lang w:val="en-GB"/>
        </w:rPr>
        <w:t xml:space="preserve"> [arrows] of resounding glory</w:t>
      </w:r>
      <w:r>
        <w:rPr>
          <w:rStyle w:val="FootnoteReference1"/>
          <w:rFonts w:ascii="Gandhari Unicode" w:hAnsi="Gandhari Unicode" w:cs="e-Tamil OTC"/>
          <w:lang w:val="en-GB"/>
        </w:rPr>
        <w:footnoteReference w:id="297"/>
      </w:r>
    </w:p>
    <w:p w14:paraId="261684E8"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t>of her kin, [bearers] of famed bows, who,</w:t>
      </w:r>
    </w:p>
    <w:p w14:paraId="48F58A2D" w14:textId="77777777" w:rsidR="00544225" w:rsidRDefault="00000000">
      <w:pPr>
        <w:pStyle w:val="Textbody"/>
        <w:tabs>
          <w:tab w:val="left" w:pos="538"/>
          <w:tab w:val="left" w:pos="10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whistling, lift [and] aim </w:t>
      </w:r>
      <w:proofErr w:type="gramStart"/>
      <w:r>
        <w:rPr>
          <w:rFonts w:ascii="Gandhari Unicode" w:hAnsi="Gandhari Unicode" w:cs="e-Tamil OTC"/>
          <w:lang w:val="en-GB"/>
        </w:rPr>
        <w:t>stones</w:t>
      </w:r>
      <w:proofErr w:type="gramEnd"/>
    </w:p>
    <w:p w14:paraId="0EC2C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hit the sorrowful inexperienced stag</w:t>
      </w:r>
    </w:p>
    <w:p w14:paraId="627E51C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which is separated from [its] group in the vast forest area?</w:t>
      </w:r>
      <w:r>
        <w:rPr>
          <w:rStyle w:val="FootnoteReference1"/>
          <w:rFonts w:ascii="Gandhari Unicode" w:hAnsi="Gandhari Unicode" w:cs="e-Tamil OTC"/>
          <w:lang w:val="en-GB"/>
        </w:rPr>
        <w:footnoteReference w:id="298"/>
      </w:r>
    </w:p>
    <w:p w14:paraId="231518B7" w14:textId="77777777" w:rsidR="00544225" w:rsidRDefault="00000000">
      <w:pPr>
        <w:rPr>
          <w:rFonts w:ascii="Gandhari Unicode" w:eastAsiaTheme="majorEastAsia" w:hAnsi="Gandhari Unicode" w:cstheme="majorBidi" w:hint="eastAsia"/>
          <w:b/>
        </w:rPr>
      </w:pPr>
      <w:r>
        <w:br w:type="page"/>
      </w:r>
    </w:p>
    <w:p w14:paraId="7B61E5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273</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75BD4B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7A0AECE6" w14:textId="77777777" w:rsidR="00544225" w:rsidRDefault="00544225">
      <w:pPr>
        <w:pStyle w:val="Textbody"/>
        <w:spacing w:after="29"/>
        <w:rPr>
          <w:rFonts w:ascii="Gandhari Unicode" w:hAnsi="Gandhari Unicode" w:cs="e-Tamil OTC"/>
          <w:lang w:val="en-GB"/>
        </w:rPr>
      </w:pPr>
    </w:p>
    <w:p w14:paraId="102F21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தயங்கப்</w:t>
      </w:r>
      <w:proofErr w:type="spellEnd"/>
    </w:p>
    <w:p w14:paraId="7B188B4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டுள்ளு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w:t>
      </w:r>
      <w:proofErr w:type="spellEnd"/>
    </w:p>
    <w:p w14:paraId="77A4B5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w:t>
      </w:r>
      <w:proofErr w:type="spellEnd"/>
    </w:p>
    <w:p w14:paraId="04C786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மொழிவல்</w:t>
      </w:r>
      <w:proofErr w:type="spellEnd"/>
    </w:p>
    <w:p w14:paraId="75720A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முதுமால்</w:t>
      </w:r>
      <w:proofErr w:type="spellEnd"/>
    </w:p>
    <w:p w14:paraId="330D11D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771DD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w:t>
      </w:r>
      <w:proofErr w:type="spellEnd"/>
    </w:p>
    <w:p w14:paraId="0641443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நாமுளே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w:t>
      </w:r>
    </w:p>
    <w:p w14:paraId="10E34176" w14:textId="77777777" w:rsidR="00544225" w:rsidRDefault="00544225">
      <w:pPr>
        <w:pStyle w:val="Textbody"/>
        <w:spacing w:after="29"/>
        <w:rPr>
          <w:rFonts w:ascii="Gandhari Unicode" w:hAnsi="Gandhari Unicode" w:cs="e-Tamil OTC"/>
          <w:lang w:val="en-GB"/>
        </w:rPr>
      </w:pPr>
    </w:p>
    <w:p w14:paraId="7952FD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றாதுமுகை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புறாதுமுகை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புதுமுகை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29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மசைவளி</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மசைவழி</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வுலக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நாமுளே</w:t>
      </w:r>
      <w:proofErr w:type="spellEnd"/>
      <w:r>
        <w:rPr>
          <w:rFonts w:ascii="Gandhari Unicode" w:hAnsi="Gandhari Unicode" w:cs="e-Tamil OTC"/>
          <w:lang w:val="en-GB"/>
        </w:rPr>
        <w:t xml:space="preserve"> L1,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நாமுளெ</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தெளிமே</w:t>
      </w:r>
      <w:proofErr w:type="spellEnd"/>
      <w:r>
        <w:rPr>
          <w:rFonts w:ascii="Gandhari Unicode" w:hAnsi="Gandhari Unicode" w:cs="e-Tamil OTC"/>
          <w:lang w:val="en-GB"/>
        </w:rPr>
        <w:t xml:space="preserve"> G2, AT, VP; </w:t>
      </w:r>
      <w:proofErr w:type="spellStart"/>
      <w:r>
        <w:rPr>
          <w:rFonts w:ascii="Gandhari Unicode" w:hAnsi="Gandhari Unicode" w:cs="e-Tamil OTC"/>
          <w:lang w:val="en-GB"/>
        </w:rPr>
        <w:t>பிரியலன்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ER</w:t>
      </w:r>
      <w:r>
        <w:rPr>
          <w:rStyle w:val="FootnoteReference1"/>
          <w:rFonts w:ascii="Gandhari Unicode" w:hAnsi="Gandhari Unicode" w:cs="e-Tamil OTC"/>
          <w:lang w:val="en-GB"/>
        </w:rPr>
        <w:footnoteReference w:id="300"/>
      </w:r>
    </w:p>
    <w:p w14:paraId="7FE40718" w14:textId="77777777" w:rsidR="00544225" w:rsidRDefault="00544225">
      <w:pPr>
        <w:pStyle w:val="Textbody"/>
        <w:spacing w:after="29"/>
        <w:rPr>
          <w:rFonts w:ascii="Gandhari Unicode" w:hAnsi="Gandhari Unicode" w:cs="e-Tamil OTC"/>
          <w:lang w:val="en-GB"/>
        </w:rPr>
      </w:pPr>
    </w:p>
    <w:p w14:paraId="69F125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alk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r>
        <w:rPr>
          <w:rFonts w:ascii="Gandhari Unicode" w:hAnsi="Gandhari Unicode" w:cs="e-Tamil OTC"/>
          <w:lang w:val="en-GB"/>
        </w:rPr>
        <w:t>+</w:t>
      </w:r>
    </w:p>
    <w:p w14:paraId="6329E4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kāṭ</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uḷḷum</w:t>
      </w:r>
      <w:proofErr w:type="spellEnd"/>
      <w:r>
        <w:rPr>
          <w:rFonts w:ascii="Gandhari Unicode" w:hAnsi="Gandhari Unicode" w:cs="e-Tamil OTC"/>
          <w:lang w:val="en-GB"/>
        </w:rPr>
        <w:t xml:space="preserve"> acai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592C7B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nutalōy</w:t>
      </w:r>
      <w:proofErr w:type="spellEnd"/>
      <w:r>
        <w:rPr>
          <w:rFonts w:ascii="Gandhari Unicode" w:hAnsi="Gandhari Unicode" w:cs="e-Tamil OTC"/>
          <w:lang w:val="en-GB"/>
        </w:rPr>
        <w:t>-ē</w:t>
      </w:r>
    </w:p>
    <w:p w14:paraId="1A82BC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nontaṉai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kaṇṭatu</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moḻival</w:t>
      </w:r>
      <w:proofErr w:type="spellEnd"/>
    </w:p>
    <w:p w14:paraId="24805C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mālp</w:t>
      </w:r>
      <w:proofErr w:type="spellEnd"/>
      <w:r>
        <w:rPr>
          <w:rFonts w:ascii="Gandhari Unicode" w:hAnsi="Gandhari Unicode" w:cs="e-Tamil OTC"/>
          <w:lang w:val="en-GB"/>
        </w:rPr>
        <w:t>*</w:t>
      </w:r>
    </w:p>
    <w:p w14:paraId="6B688C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aṟiyāt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maṭavōṉ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24DD8FA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ēmāntaṉṟ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ulakam</w:t>
      </w:r>
      <w:proofErr w:type="spellEnd"/>
    </w:p>
    <w:p w14:paraId="62DD82D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piriyalem</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teḷim</w:t>
      </w:r>
      <w:proofErr w:type="spellEnd"/>
      <w:r>
        <w:rPr>
          <w:rFonts w:ascii="Gandhari Unicode" w:hAnsi="Gandhari Unicode" w:cs="e-Tamil OTC"/>
          <w:lang w:val="en-GB"/>
        </w:rPr>
        <w:t>-ē.</w:t>
      </w:r>
    </w:p>
    <w:p w14:paraId="66F14546" w14:textId="77777777" w:rsidR="00544225" w:rsidRDefault="00544225">
      <w:pPr>
        <w:pStyle w:val="Textbody"/>
        <w:spacing w:after="29" w:line="260" w:lineRule="exact"/>
        <w:rPr>
          <w:rFonts w:ascii="Gandhari Unicode" w:hAnsi="Gandhari Unicode" w:cs="e-Tamil OTC"/>
          <w:lang w:val="en-GB"/>
        </w:rPr>
      </w:pPr>
    </w:p>
    <w:p w14:paraId="50FB8018" w14:textId="77777777" w:rsidR="00544225" w:rsidRDefault="00544225">
      <w:pPr>
        <w:pStyle w:val="Textbody"/>
        <w:spacing w:after="29" w:line="260" w:lineRule="exact"/>
        <w:rPr>
          <w:rFonts w:ascii="Gandhari Unicode" w:hAnsi="Gandhari Unicode" w:cs="e-Tamil OTC"/>
          <w:lang w:val="en-GB"/>
        </w:rPr>
      </w:pPr>
    </w:p>
    <w:p w14:paraId="5B6E079C" w14:textId="77777777" w:rsidR="00544225" w:rsidRDefault="00000000">
      <w:pPr>
        <w:rPr>
          <w:rFonts w:ascii="Gandhari Unicode" w:hAnsi="Gandhari Unicode" w:cs="e-Tamil OTC"/>
        </w:rPr>
      </w:pPr>
      <w:r>
        <w:br w:type="page"/>
      </w:r>
    </w:p>
    <w:p w14:paraId="2726E54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encouraging HER who was anxious he would separate.</w:t>
      </w:r>
    </w:p>
    <w:p w14:paraId="1A36CD6E" w14:textId="77777777" w:rsidR="00544225" w:rsidRDefault="00544225">
      <w:pPr>
        <w:pStyle w:val="Textbody"/>
        <w:spacing w:after="29" w:line="260" w:lineRule="exact"/>
        <w:rPr>
          <w:rFonts w:ascii="Gandhari Unicode" w:hAnsi="Gandhari Unicode" w:cs="e-Tamil OTC"/>
          <w:lang w:val="en-GB"/>
        </w:rPr>
      </w:pPr>
    </w:p>
    <w:p w14:paraId="4373B9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 have- time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pollen bud glitter(inf.)</w:t>
      </w:r>
    </w:p>
    <w:p w14:paraId="499B452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wilderness remembering- move- wind be-</w:t>
      </w:r>
      <w:proofErr w:type="gramStart"/>
      <w:r>
        <w:rPr>
          <w:rFonts w:ascii="Gandhari Unicode" w:hAnsi="Gandhari Unicode" w:cs="e-Tamil OTC"/>
          <w:lang w:val="en-GB"/>
        </w:rPr>
        <w:t>similar</w:t>
      </w:r>
      <w:proofErr w:type="gramEnd"/>
    </w:p>
    <w:p w14:paraId="64B7F8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cool-they(n.pl.) smelling- bright forehead-you</w:t>
      </w:r>
      <w:r>
        <w:rPr>
          <w:rFonts w:ascii="Gandhari Unicode" w:hAnsi="Gandhari Unicode" w:cs="e-Tamil OTC"/>
          <w:position w:val="6"/>
          <w:lang w:val="en-GB"/>
        </w:rPr>
        <w:t>ē</w:t>
      </w:r>
    </w:p>
    <w:p w14:paraId="00B5D3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you-ached if seen-it I-</w:t>
      </w:r>
      <w:proofErr w:type="gramStart"/>
      <w:r>
        <w:rPr>
          <w:rFonts w:ascii="Gandhari Unicode" w:hAnsi="Gandhari Unicode" w:cs="e-Tamil OTC"/>
          <w:lang w:val="en-GB"/>
        </w:rPr>
        <w:t>speak</w:t>
      </w:r>
      <w:proofErr w:type="gramEnd"/>
    </w:p>
    <w:p w14:paraId="5A8403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honey eye happen-</w:t>
      </w:r>
      <w:r>
        <w:rPr>
          <w:rStyle w:val="FootnoteReference1"/>
          <w:rFonts w:ascii="Gandhari Unicode" w:hAnsi="Gandhari Unicode" w:cs="e-Tamil OTC"/>
          <w:lang w:val="en-GB"/>
        </w:rPr>
        <w:footnoteReference w:id="301"/>
      </w:r>
      <w:r>
        <w:rPr>
          <w:rFonts w:ascii="Gandhari Unicode" w:hAnsi="Gandhari Unicode" w:cs="e-Tamil OTC"/>
          <w:lang w:val="en-GB"/>
        </w:rPr>
        <w:t xml:space="preserve"> mountain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old bamboo-</w:t>
      </w:r>
      <w:proofErr w:type="gramStart"/>
      <w:r>
        <w:rPr>
          <w:rFonts w:ascii="Gandhari Unicode" w:hAnsi="Gandhari Unicode" w:cs="e-Tamil OTC"/>
          <w:lang w:val="en-GB"/>
        </w:rPr>
        <w:t>ladder</w:t>
      </w:r>
      <w:proofErr w:type="gramEnd"/>
    </w:p>
    <w:p w14:paraId="158835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 mounted- inexperience-he be-</w:t>
      </w:r>
      <w:proofErr w:type="gramStart"/>
      <w:r>
        <w:rPr>
          <w:rFonts w:ascii="Gandhari Unicode" w:hAnsi="Gandhari Unicode" w:cs="e-Tamil OTC"/>
          <w:lang w:val="en-GB"/>
        </w:rPr>
        <w:t>similar</w:t>
      </w:r>
      <w:proofErr w:type="gramEnd"/>
    </w:p>
    <w:p w14:paraId="257B29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it-is-confused</w:t>
      </w:r>
      <w:r>
        <w:rPr>
          <w:rStyle w:val="FootnoteReference1"/>
          <w:rFonts w:ascii="Gandhari Unicode" w:hAnsi="Gandhari Unicode" w:cs="e-Tamil OTC"/>
          <w:lang w:val="en-GB"/>
        </w:rPr>
        <w:footnoteReference w:id="302"/>
      </w:r>
      <w:r>
        <w:rPr>
          <w:rFonts w:ascii="Gandhari Unicode" w:hAnsi="Gandhari Unicode" w:cs="e-Tamil OTC"/>
          <w:lang w:val="en-GB"/>
        </w:rPr>
        <w:t xml:space="preserve"> this- </w:t>
      </w:r>
      <w:proofErr w:type="gramStart"/>
      <w:r>
        <w:rPr>
          <w:rFonts w:ascii="Gandhari Unicode" w:hAnsi="Gandhari Unicode" w:cs="e-Tamil OTC"/>
          <w:lang w:val="en-GB"/>
        </w:rPr>
        <w:t>world</w:t>
      </w:r>
      <w:proofErr w:type="gramEnd"/>
    </w:p>
    <w:p w14:paraId="00F6036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we-are become(inf.) we-don't-separate be-clear-(</w:t>
      </w:r>
      <w:proofErr w:type="spellStart"/>
      <w:r>
        <w:rPr>
          <w:rFonts w:ascii="Gandhari Unicode" w:hAnsi="Gandhari Unicode" w:cs="e-Tamil OTC"/>
          <w:lang w:val="en-GB"/>
        </w:rPr>
        <w:t>ipt</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03"/>
      </w:r>
      <w:r>
        <w:rPr>
          <w:rFonts w:ascii="Gandhari Unicode" w:hAnsi="Gandhari Unicode" w:cs="e-Tamil OTC"/>
          <w:position w:val="6"/>
          <w:lang w:val="en-GB"/>
        </w:rPr>
        <w:t>ē</w:t>
      </w:r>
      <w:r>
        <w:rPr>
          <w:rFonts w:ascii="Gandhari Unicode" w:hAnsi="Gandhari Unicode" w:cs="e-Tamil OTC"/>
          <w:lang w:val="en-GB"/>
        </w:rPr>
        <w:t>.</w:t>
      </w:r>
    </w:p>
    <w:p w14:paraId="78EE5A70" w14:textId="77777777" w:rsidR="00544225" w:rsidRDefault="00544225">
      <w:pPr>
        <w:pStyle w:val="Textbody"/>
        <w:spacing w:after="29"/>
        <w:rPr>
          <w:rFonts w:ascii="Gandhari Unicode" w:hAnsi="Gandhari Unicode" w:cs="e-Tamil OTC"/>
          <w:lang w:val="en-GB"/>
        </w:rPr>
      </w:pPr>
    </w:p>
    <w:p w14:paraId="6B1085D4" w14:textId="77777777" w:rsidR="00544225" w:rsidRDefault="00544225">
      <w:pPr>
        <w:pStyle w:val="Textbody"/>
        <w:spacing w:after="29"/>
        <w:rPr>
          <w:rFonts w:ascii="Gandhari Unicode" w:hAnsi="Gandhari Unicode" w:cs="e-Tamil OTC"/>
          <w:lang w:val="en-GB"/>
        </w:rPr>
      </w:pPr>
    </w:p>
    <w:p w14:paraId="73EB07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 you with bright forehead smelling coolly</w:t>
      </w:r>
      <w:r>
        <w:rPr>
          <w:rStyle w:val="FootnoteReference1"/>
          <w:rFonts w:ascii="Gandhari Unicode" w:hAnsi="Gandhari Unicode" w:cs="e-Tamil OTC"/>
          <w:lang w:val="en-GB"/>
        </w:rPr>
        <w:footnoteReference w:id="304"/>
      </w:r>
    </w:p>
    <w:p w14:paraId="1A814DF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the moving wind which remembers the great wilderness,</w:t>
      </w:r>
    </w:p>
    <w:p w14:paraId="6D987CA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so that </w:t>
      </w:r>
      <w:proofErr w:type="gramStart"/>
      <w:r>
        <w:rPr>
          <w:rFonts w:ascii="Gandhari Unicode" w:hAnsi="Gandhari Unicode" w:cs="e-Tamil OTC"/>
          <w:lang w:val="en-GB"/>
        </w:rPr>
        <w:t>buds</w:t>
      </w:r>
      <w:proofErr w:type="gramEnd"/>
      <w:r>
        <w:rPr>
          <w:rFonts w:ascii="Gandhari Unicode" w:hAnsi="Gandhari Unicode" w:cs="e-Tamil OTC"/>
          <w:lang w:val="en-GB"/>
        </w:rPr>
        <w:t xml:space="preserve"> shimmer with pollen at night time!</w:t>
      </w:r>
    </w:p>
    <w:p w14:paraId="0DF30BE8"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If you were to ache, I speak of what [I have] seen:</w:t>
      </w:r>
    </w:p>
    <w:p w14:paraId="401C72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confused is this world,</w:t>
      </w:r>
    </w:p>
    <w:p w14:paraId="1E6F48E0"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like an ignorant person who mounted without knowing</w:t>
      </w:r>
    </w:p>
    <w:p w14:paraId="2E4B82E2"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 xml:space="preserve">an old bamboo ladder on the mountain, where a great honey[comb] is </w:t>
      </w:r>
      <w:proofErr w:type="gramStart"/>
      <w:r>
        <w:rPr>
          <w:rFonts w:ascii="Gandhari Unicode" w:hAnsi="Gandhari Unicode" w:cs="e-Tamil OTC"/>
          <w:lang w:val="en-GB"/>
        </w:rPr>
        <w:t>visible to the eye</w:t>
      </w:r>
      <w:proofErr w:type="gramEnd"/>
      <w:r>
        <w:rPr>
          <w:rFonts w:ascii="Gandhari Unicode" w:hAnsi="Gandhari Unicode" w:cs="e-Tamil OTC"/>
          <w:lang w:val="en-GB"/>
        </w:rPr>
        <w:t>.</w:t>
      </w:r>
    </w:p>
    <w:p w14:paraId="21E8D2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Let it be clear: we won't separate as we are here.</w:t>
      </w:r>
    </w:p>
    <w:p w14:paraId="7BED91E4" w14:textId="77777777" w:rsidR="00544225" w:rsidRDefault="00544225">
      <w:pPr>
        <w:pStyle w:val="Textbody"/>
        <w:spacing w:after="0"/>
        <w:rPr>
          <w:rFonts w:ascii="Gandhari Unicode" w:hAnsi="Gandhari Unicode" w:cs="e-Tamil OTC"/>
          <w:b/>
          <w:lang w:val="en-GB"/>
        </w:rPr>
      </w:pPr>
    </w:p>
    <w:p w14:paraId="6402C778" w14:textId="77777777" w:rsidR="00544225" w:rsidRDefault="00000000">
      <w:pPr>
        <w:rPr>
          <w:rFonts w:ascii="Gandhari Unicode" w:eastAsiaTheme="majorEastAsia" w:hAnsi="Gandhari Unicode" w:cstheme="majorBidi" w:hint="eastAsia"/>
          <w:b/>
        </w:rPr>
      </w:pPr>
      <w:r>
        <w:br w:type="page"/>
      </w:r>
    </w:p>
    <w:p w14:paraId="59AB39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274</w:t>
      </w:r>
      <w:r>
        <w:rPr>
          <w:rFonts w:ascii="e-Tamil OTC" w:hAnsi="e-Tamil OTC" w:cs="e-Tamil OTC"/>
          <w:b/>
          <w:i w:val="0"/>
          <w:iCs w:val="0"/>
          <w:color w:val="auto"/>
        </w:rPr>
        <w:t xml:space="preserve"> </w:t>
      </w:r>
      <w:proofErr w:type="spellStart"/>
      <w:r>
        <w:rPr>
          <w:rFonts w:ascii="e-Tamil OTC" w:hAnsi="e-Tamil OTC" w:cs="e-Tamil OTC"/>
          <w:i w:val="0"/>
          <w:iCs w:val="0"/>
          <w:color w:val="auto"/>
        </w:rPr>
        <w:t>உருத்திரன்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18C269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75454AB9" w14:textId="77777777" w:rsidR="00544225" w:rsidRDefault="00544225">
      <w:pPr>
        <w:pStyle w:val="Textbody"/>
        <w:spacing w:after="29"/>
        <w:rPr>
          <w:rFonts w:ascii="Gandhari Unicode" w:hAnsi="Gandhari Unicode" w:cs="e-Tamil OTC"/>
          <w:lang w:val="en-GB"/>
        </w:rPr>
      </w:pPr>
    </w:p>
    <w:p w14:paraId="7E5099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புறவுபுறத்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லுகாஅய்க்</w:t>
      </w:r>
      <w:proofErr w:type="spellEnd"/>
    </w:p>
    <w:p w14:paraId="750DC0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யுதிர</w:t>
      </w:r>
      <w:proofErr w:type="spellEnd"/>
    </w:p>
    <w:p w14:paraId="2BAB44C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கொடியவர்</w:t>
      </w:r>
      <w:proofErr w:type="spellEnd"/>
      <w:r>
        <w:rPr>
          <w:rFonts w:ascii="Gandhari Unicode" w:hAnsi="Gandhari Unicode" w:cs="e-Tamil OTC"/>
          <w:lang w:val="en-GB"/>
        </w:rPr>
        <w:tab/>
      </w:r>
    </w:p>
    <w:p w14:paraId="647A764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ணாடவர்</w:t>
      </w:r>
      <w:proofErr w:type="spellEnd"/>
    </w:p>
    <w:p w14:paraId="4919A3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நீர்நசை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னார்மென்று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77AB913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பொன்னொடு</w:t>
      </w:r>
      <w:proofErr w:type="spellEnd"/>
    </w:p>
    <w:p w14:paraId="0BEE68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p>
    <w:p w14:paraId="54237DA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யணிமுலை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முள்கினஞ்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w:t>
      </w:r>
    </w:p>
    <w:p w14:paraId="709948C9" w14:textId="77777777" w:rsidR="00544225" w:rsidRDefault="00544225">
      <w:pPr>
        <w:pStyle w:val="Textbody"/>
        <w:spacing w:after="29"/>
        <w:rPr>
          <w:rFonts w:ascii="Gandhari Unicode" w:hAnsi="Gandhari Unicode" w:cs="e-Tamil OTC"/>
          <w:lang w:val="en-GB"/>
        </w:rPr>
      </w:pPr>
    </w:p>
    <w:p w14:paraId="438A39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புறவுபுறத்</w:t>
      </w:r>
      <w:proofErr w:type="spellEnd"/>
      <w:r>
        <w:rPr>
          <w:rFonts w:ascii="Gandhari Unicode" w:eastAsia="URW Palladio UNI" w:hAnsi="Gandhari Unicode" w:cs="e-Tamil OTC"/>
          <w:lang w:val="en-GB"/>
        </w:rPr>
        <w:t xml:space="preserve"> L1, C1+2+3,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புறவுப்புறத்</w:t>
      </w:r>
      <w:proofErr w:type="spellEnd"/>
      <w:r>
        <w:rPr>
          <w:rFonts w:ascii="Gandhari Unicode" w:eastAsia="URW Palladio UNI" w:hAnsi="Gandhari Unicode" w:cs="e-Tamil OTC"/>
          <w:lang w:val="en-GB"/>
        </w:rPr>
        <w:t xml:space="preserve"> G1+2 • </w:t>
      </w:r>
      <w:r>
        <w:rPr>
          <w:rFonts w:ascii="Gandhari Unicode" w:eastAsia="URW Palladio UNI" w:hAnsi="Gandhari Unicode" w:cs="e-Tamil OTC"/>
          <w:b/>
          <w:bCs/>
          <w:lang w:val="en-GB"/>
        </w:rPr>
        <w:t>1cdf.</w:t>
      </w:r>
      <w:r>
        <w:rPr>
          <w:rFonts w:ascii="Gandhari Unicode" w:hAnsi="Gandhari Unicode" w:cs="e-Tamil OTC"/>
          <w:b/>
          <w:bCs/>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லுகாஅய்க்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காசினை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துரவுச்சினை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வுகாஅய்த்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துச்சினை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லுகாஅத்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திறவுச்சினை</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eastAsia="URW Palladio UNI"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யுதிர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கொடியவர்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05"/>
      </w:r>
      <w:r>
        <w:rPr>
          <w:rFonts w:ascii="Gandhari Unicode" w:hAnsi="Gandhari Unicode" w:cs="e-Tamil OTC"/>
          <w:lang w:val="en-GB"/>
        </w:rPr>
        <w:t xml:space="preserve">; </w:t>
      </w:r>
      <w:proofErr w:type="spellStart"/>
      <w:r>
        <w:rPr>
          <w:rFonts w:ascii="Gandhari Unicode" w:hAnsi="Gandhari Unicode" w:cs="e-Tamil OTC"/>
          <w:lang w:val="en-GB"/>
        </w:rPr>
        <w:t>கோடிவர்பு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னார்மென்று</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னார்மென்ப</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னார்மெனத்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மணிமிடை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மணிவிடை</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யல்குன்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மருங்குன்</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முள்கினஞ்</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மூழ்கினஞ்</w:t>
      </w:r>
      <w:proofErr w:type="spellEnd"/>
      <w:r>
        <w:rPr>
          <w:rFonts w:ascii="Gandhari Unicode" w:hAnsi="Gandhari Unicode" w:cs="e-Tamil OTC"/>
          <w:lang w:val="en-GB"/>
        </w:rPr>
        <w:t xml:space="preserve"> L1, C1+3, G2v,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முழ்கினஞ்</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முயங்கினஞ்</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முழக்கினஞ்</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L1</w:t>
      </w:r>
    </w:p>
    <w:p w14:paraId="28C47F83" w14:textId="77777777" w:rsidR="00544225" w:rsidRDefault="00544225">
      <w:pPr>
        <w:pStyle w:val="Textbody"/>
        <w:spacing w:after="29"/>
        <w:rPr>
          <w:rFonts w:ascii="Gandhari Unicode" w:hAnsi="Gandhari Unicode" w:cs="e-Tamil OTC"/>
          <w:lang w:val="en-GB"/>
        </w:rPr>
      </w:pPr>
    </w:p>
    <w:p w14:paraId="155C7D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puṟavu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ukāay</w:t>
      </w:r>
      <w:proofErr w:type="spellEnd"/>
      <w:r>
        <w:rPr>
          <w:rFonts w:ascii="Gandhari Unicode" w:hAnsi="Gandhari Unicode" w:cs="e-Tamil OTC"/>
          <w:lang w:val="en-GB"/>
        </w:rPr>
        <w:t>+</w:t>
      </w:r>
    </w:p>
    <w:p w14:paraId="18544B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kāciṉai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utira</w:t>
      </w:r>
      <w:proofErr w:type="spellEnd"/>
    </w:p>
    <w:p w14:paraId="74F038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villoṭu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koṭiyavar</w:t>
      </w:r>
      <w:proofErr w:type="spellEnd"/>
    </w:p>
    <w:p w14:paraId="3EBFFB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varunar</w:t>
      </w:r>
      <w:proofErr w:type="spellEnd"/>
      <w:ins w:id="622" w:author="Narmada Hansani Polgampalage" w:date="2023-11-23T16: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pārkkum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vaṉkaṇ</w:t>
      </w:r>
      <w:proofErr w:type="spellEnd"/>
      <w:r>
        <w:rPr>
          <w:rFonts w:ascii="Gandhari Unicode" w:hAnsi="Gandhari Unicode" w:cs="e-Tamil OTC"/>
          <w:lang w:val="en-GB"/>
        </w:rPr>
        <w:t>/</w:t>
      </w: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āṭavar</w:t>
      </w:r>
      <w:proofErr w:type="spellEnd"/>
    </w:p>
    <w:p w14:paraId="6621F31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vēṭkaiyiṉ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taṇiyum</w:t>
      </w:r>
      <w:proofErr w:type="spellEnd"/>
    </w:p>
    <w:p w14:paraId="3F7698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poṉṉoṭu</w:t>
      </w:r>
      <w:proofErr w:type="spellEnd"/>
    </w:p>
    <w:p w14:paraId="43C1C7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maṭantai</w:t>
      </w:r>
      <w:proofErr w:type="spellEnd"/>
    </w:p>
    <w:p w14:paraId="7C16991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uḷkiṉam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celiṉ</w:t>
      </w:r>
      <w:proofErr w:type="spellEnd"/>
      <w:r>
        <w:rPr>
          <w:rFonts w:ascii="Gandhari Unicode" w:hAnsi="Gandhari Unicode" w:cs="e-Tamil OTC"/>
          <w:lang w:val="en-GB"/>
        </w:rPr>
        <w:t>-ē.</w:t>
      </w:r>
    </w:p>
    <w:p w14:paraId="09FB94EC" w14:textId="77777777" w:rsidR="00544225" w:rsidRDefault="00544225">
      <w:pPr>
        <w:pStyle w:val="Textbody"/>
        <w:spacing w:after="29" w:line="260" w:lineRule="exact"/>
        <w:rPr>
          <w:rFonts w:ascii="Gandhari Unicode" w:hAnsi="Gandhari Unicode" w:cs="e-Tamil OTC"/>
          <w:u w:val="single"/>
          <w:lang w:val="en-GB"/>
        </w:rPr>
      </w:pPr>
    </w:p>
    <w:p w14:paraId="138CD091" w14:textId="77777777" w:rsidR="00544225" w:rsidRDefault="00000000">
      <w:pPr>
        <w:pStyle w:val="Textbody"/>
        <w:spacing w:after="29" w:line="260" w:lineRule="exact"/>
        <w:rPr>
          <w:rFonts w:ascii="Gandhari Unicode" w:hAnsi="Gandhari Unicode" w:cs="e-Tamil OTC"/>
          <w:lang w:val="en-GB"/>
        </w:rPr>
      </w:pPr>
      <w:r>
        <w:br w:type="page"/>
      </w:r>
    </w:p>
    <w:p w14:paraId="1C2A12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HIM to [his] heart which was after wealth.</w:t>
      </w:r>
    </w:p>
    <w:p w14:paraId="150D2D0E" w14:textId="77777777" w:rsidR="00544225" w:rsidRDefault="00544225">
      <w:pPr>
        <w:pStyle w:val="Textbody"/>
        <w:spacing w:after="29" w:line="260" w:lineRule="exact"/>
        <w:rPr>
          <w:rFonts w:ascii="Gandhari Unicode" w:hAnsi="Gandhari Unicode" w:cs="e-Tamil OTC"/>
          <w:lang w:val="en-GB"/>
        </w:rPr>
      </w:pPr>
    </w:p>
    <w:p w14:paraId="358629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dove back- like low leg </w:t>
      </w:r>
      <w:proofErr w:type="spellStart"/>
      <w:r>
        <w:rPr>
          <w:rFonts w:ascii="Gandhari Unicode" w:hAnsi="Gandhari Unicode" w:cs="e-Tamil OTC"/>
          <w:lang w:val="en-GB"/>
        </w:rPr>
        <w:t>Ukāay</w:t>
      </w:r>
      <w:proofErr w:type="spellEnd"/>
      <w:r>
        <w:rPr>
          <w:rFonts w:ascii="Gandhari Unicode" w:hAnsi="Gandhari Unicode" w:cs="e-Tamil OTC"/>
          <w:lang w:val="en-GB"/>
        </w:rPr>
        <w:t>(-tree)</w:t>
      </w:r>
    </w:p>
    <w:p w14:paraId="76E2F0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bead(acc.)</w:t>
      </w:r>
      <w:r>
        <w:rPr>
          <w:rStyle w:val="FootnoteReference1"/>
          <w:rFonts w:ascii="Gandhari Unicode" w:hAnsi="Gandhari Unicode" w:cs="e-Tamil OTC"/>
          <w:lang w:val="en-GB"/>
        </w:rPr>
        <w:footnoteReference w:id="306"/>
      </w:r>
      <w:r>
        <w:rPr>
          <w:rFonts w:ascii="Gandhari Unicode" w:hAnsi="Gandhari Unicode" w:cs="e-Tamil OTC"/>
          <w:lang w:val="en-GB"/>
        </w:rPr>
        <w:t xml:space="preserve"> like denseness ripe-fruit drop-off(inf.)</w:t>
      </w:r>
    </w:p>
    <w:p w14:paraId="7B40CB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 arrow bow-with grasped cruel-they(h.)</w:t>
      </w:r>
    </w:p>
    <w:p w14:paraId="7FD730F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coming-he(h.) looking- strength/strong-</w:t>
      </w:r>
      <w:ins w:id="623" w:author="Narmada Hansani Polgampalage" w:date="2023-11-23T16:50:00Z">
        <w:r>
          <w:rPr>
            <w:rFonts w:ascii="Gandhari Unicode" w:hAnsi="Gandhari Unicode" w:cs="e-Tamil OTC"/>
            <w:lang w:val="en-GB"/>
          </w:rPr>
          <w:t xml:space="preserve"> </w:t>
        </w:r>
      </w:ins>
      <w:r>
        <w:rPr>
          <w:rFonts w:ascii="Gandhari Unicode" w:hAnsi="Gandhari Unicode" w:cs="e-Tamil OTC"/>
          <w:lang w:val="en-GB"/>
        </w:rPr>
        <w:t>eye</w:t>
      </w:r>
      <w:r>
        <w:rPr>
          <w:rStyle w:val="FootnoteReference1"/>
          <w:rFonts w:ascii="Gandhari Unicode" w:hAnsi="Gandhari Unicode" w:cs="e-Tamil OTC"/>
          <w:lang w:val="en-GB"/>
        </w:rPr>
        <w:footnoteReference w:id="307"/>
      </w:r>
      <w:r>
        <w:rPr>
          <w:rFonts w:ascii="Gandhari Unicode" w:hAnsi="Gandhari Unicode" w:cs="e-Tamil OTC"/>
          <w:lang w:val="en-GB"/>
        </w:rPr>
        <w:t xml:space="preserve"> man</w:t>
      </w:r>
    </w:p>
    <w:p w14:paraId="7D7D73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yearn- demand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bark chewed decreasing-</w:t>
      </w:r>
    </w:p>
    <w:p w14:paraId="50CBA3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 forest</w:t>
      </w:r>
      <w:r>
        <w:rPr>
          <w:rFonts w:ascii="Gandhari Unicode" w:hAnsi="Gandhari Unicode" w:cs="e-Tamil OTC"/>
          <w:position w:val="6"/>
          <w:lang w:val="en-GB"/>
        </w:rPr>
        <w:t>um</w:t>
      </w:r>
      <w:r>
        <w:rPr>
          <w:rFonts w:ascii="Gandhari Unicode" w:hAnsi="Gandhari Unicode" w:cs="e-Tamil OTC"/>
          <w:lang w:val="en-GB"/>
        </w:rPr>
        <w:t xml:space="preserve"> pleasant-they(n.pl.) gold-with</w:t>
      </w:r>
    </w:p>
    <w:p w14:paraId="2F5A44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sapphire set-close- hip girl</w:t>
      </w:r>
    </w:p>
    <w:p w14:paraId="34FF0B9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adorn- breast bosom we-remembered go-if</w:t>
      </w:r>
      <w:r>
        <w:rPr>
          <w:rFonts w:ascii="Gandhari Unicode" w:hAnsi="Gandhari Unicode" w:cs="e-Tamil OTC"/>
          <w:position w:val="6"/>
          <w:lang w:val="en-GB"/>
        </w:rPr>
        <w:t>ē</w:t>
      </w:r>
      <w:r>
        <w:rPr>
          <w:rFonts w:ascii="Gandhari Unicode" w:hAnsi="Gandhari Unicode" w:cs="e-Tamil OTC"/>
          <w:lang w:val="en-GB"/>
        </w:rPr>
        <w:t>.</w:t>
      </w:r>
    </w:p>
    <w:p w14:paraId="376BA5F3" w14:textId="77777777" w:rsidR="00544225" w:rsidRDefault="00544225">
      <w:pPr>
        <w:pStyle w:val="Textbody"/>
        <w:spacing w:after="29"/>
        <w:rPr>
          <w:rFonts w:ascii="Gandhari Unicode" w:hAnsi="Gandhari Unicode" w:cs="e-Tamil OTC"/>
          <w:lang w:val="en-GB"/>
        </w:rPr>
      </w:pPr>
    </w:p>
    <w:p w14:paraId="37CA20D0" w14:textId="77777777" w:rsidR="00544225" w:rsidRDefault="00544225">
      <w:pPr>
        <w:pStyle w:val="Textbody"/>
        <w:spacing w:after="29"/>
        <w:rPr>
          <w:rFonts w:ascii="Gandhari Unicode" w:hAnsi="Gandhari Unicode" w:cs="e-Tamil OTC"/>
          <w:lang w:val="en-GB"/>
        </w:rPr>
      </w:pPr>
    </w:p>
    <w:p w14:paraId="6059949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If we were to go,</w:t>
      </w:r>
    </w:p>
    <w:p w14:paraId="67A74F0F"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 xml:space="preserve">we would remember the bosom with adorning </w:t>
      </w:r>
      <w:proofErr w:type="gramStart"/>
      <w:r>
        <w:rPr>
          <w:rFonts w:ascii="Gandhari Unicode" w:hAnsi="Gandhari Unicode" w:cs="e-Tamil OTC"/>
          <w:lang w:val="en-GB"/>
        </w:rPr>
        <w:t>breasts</w:t>
      </w:r>
      <w:proofErr w:type="gramEnd"/>
    </w:p>
    <w:p w14:paraId="1890CE3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of the girl with hips, where sapphires are set </w:t>
      </w:r>
      <w:proofErr w:type="gramStart"/>
      <w:r>
        <w:rPr>
          <w:rFonts w:ascii="Gandhari Unicode" w:hAnsi="Gandhari Unicode" w:cs="e-Tamil OTC"/>
          <w:lang w:val="en-GB"/>
        </w:rPr>
        <w:t>close</w:t>
      </w:r>
      <w:proofErr w:type="gramEnd"/>
    </w:p>
    <w:p w14:paraId="0644C1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with gold </w:t>
      </w:r>
      <w:r>
        <w:rPr>
          <w:rFonts w:ascii="Gandhari Unicode" w:eastAsia="URW Palladio UNI" w:hAnsi="Gandhari Unicode" w:cs="e-Tamil OTC"/>
          <w:lang w:val="en-GB"/>
        </w:rPr>
        <w:t>–</w:t>
      </w:r>
      <w:r>
        <w:rPr>
          <w:rFonts w:ascii="Gandhari Unicode" w:hAnsi="Gandhari Unicode" w:cs="e-Tamil OTC"/>
          <w:lang w:val="en-GB"/>
        </w:rPr>
        <w:t xml:space="preserve"> pleasing [all these]</w:t>
      </w:r>
      <w:r>
        <w:rPr>
          <w:rStyle w:val="FootnoteReference1"/>
          <w:rFonts w:ascii="Gandhari Unicode" w:hAnsi="Gandhari Unicode" w:cs="e-Tamil OTC"/>
          <w:lang w:val="en-GB"/>
        </w:rPr>
        <w:footnoteReference w:id="308"/>
      </w:r>
      <w:r>
        <w:rPr>
          <w:rFonts w:ascii="Gandhari Unicode" w:eastAsia="URW Palladio UNI" w:hAnsi="Gandhari Unicode" w:cs="e-Tamil OTC"/>
          <w:lang w:val="en-GB"/>
        </w:rPr>
        <w:t>–</w:t>
      </w:r>
    </w:p>
    <w:p w14:paraId="16B45623"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hAnsi="Gandhari Unicode" w:cs="e-Tamil OTC"/>
          <w:lang w:val="en-GB"/>
        </w:rPr>
        <w:t>and the unpleasant forest,</w:t>
      </w:r>
    </w:p>
    <w:p w14:paraId="1F592E5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sharp-eyed men looking out for those who are coming</w:t>
      </w:r>
    </w:p>
    <w:p w14:paraId="3B52BCB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decrease, by chewing bark, [their] yearning demand for water,</w:t>
      </w:r>
    </w:p>
    <w:p w14:paraId="701E3914"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grasping together with the bow loose arrows, cruel,</w:t>
      </w:r>
    </w:p>
    <w:p w14:paraId="52809F7D"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while the dense ripe fruits [that are] like beads drop</w:t>
      </w:r>
    </w:p>
    <w:p w14:paraId="2B73558E" w14:textId="77777777" w:rsidR="00544225" w:rsidRDefault="00000000">
      <w:pPr>
        <w:pStyle w:val="Textbody"/>
        <w:tabs>
          <w:tab w:val="left" w:pos="438"/>
          <w:tab w:val="left" w:pos="988"/>
        </w:tabs>
        <w:spacing w:after="0"/>
        <w:rPr>
          <w:rFonts w:ascii="Gandhari Unicode" w:hAnsi="Gandhari Unicode" w:cs="e-Tamil OTC"/>
          <w:lang w:val="en-GB"/>
        </w:rPr>
      </w:pPr>
      <w:r>
        <w:rPr>
          <w:rFonts w:ascii="Gandhari Unicode" w:hAnsi="Gandhari Unicode" w:cs="e-Tamil OTC"/>
          <w:lang w:val="en-GB"/>
        </w:rPr>
        <w:tab/>
        <w:t xml:space="preserve">from the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tree with a trunk ruddy as a dove’s back.</w:t>
      </w:r>
    </w:p>
    <w:p w14:paraId="02A5E595" w14:textId="77777777" w:rsidR="00544225" w:rsidRDefault="00544225">
      <w:pPr>
        <w:pStyle w:val="Textbody"/>
        <w:spacing w:after="0"/>
        <w:rPr>
          <w:rFonts w:ascii="Gandhari Unicode" w:hAnsi="Gandhari Unicode" w:cs="e-Tamil OTC"/>
          <w:lang w:val="en-GB"/>
        </w:rPr>
      </w:pPr>
    </w:p>
    <w:p w14:paraId="31653310" w14:textId="77777777" w:rsidR="00544225" w:rsidRDefault="00544225">
      <w:pPr>
        <w:pStyle w:val="Textbody"/>
        <w:spacing w:after="0"/>
        <w:rPr>
          <w:rFonts w:ascii="Gandhari Unicode" w:hAnsi="Gandhari Unicode" w:cs="e-Tamil OTC"/>
          <w:lang w:val="en-GB"/>
        </w:rPr>
      </w:pPr>
    </w:p>
    <w:p w14:paraId="1264AD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When we go, we will remember the bosom ...,</w:t>
      </w:r>
    </w:p>
    <w:p w14:paraId="3B62E8A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the unpleasant forest [will be] pleasing ...</w:t>
      </w:r>
    </w:p>
    <w:p w14:paraId="5C84B7EB" w14:textId="77777777" w:rsidR="00544225" w:rsidRDefault="00544225">
      <w:pPr>
        <w:pStyle w:val="Textbody"/>
        <w:spacing w:after="0"/>
        <w:rPr>
          <w:rFonts w:ascii="Gandhari Unicode" w:hAnsi="Gandhari Unicode" w:cs="e-Tamil OTC"/>
          <w:lang w:val="en-GB"/>
        </w:rPr>
      </w:pPr>
    </w:p>
    <w:p w14:paraId="6A909D5E" w14:textId="77777777" w:rsidR="00544225" w:rsidRDefault="00000000">
      <w:pPr>
        <w:rPr>
          <w:rFonts w:ascii="Gandhari Unicode" w:eastAsiaTheme="majorEastAsia" w:hAnsi="Gandhari Unicode" w:cstheme="majorBidi" w:hint="eastAsia"/>
          <w:b/>
        </w:rPr>
      </w:pPr>
      <w:r>
        <w:br w:type="page"/>
      </w:r>
    </w:p>
    <w:p w14:paraId="48F207A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275</w:t>
      </w:r>
      <w:r>
        <w:rPr>
          <w:rFonts w:ascii="e-Tamil OTC" w:hAnsi="e-Tamil OTC" w:cs="e-Tamil OTC"/>
          <w:b/>
          <w:i w:val="0"/>
          <w:iCs w:val="0"/>
          <w:color w:val="auto"/>
        </w:rPr>
        <w:t xml:space="preserve"> </w:t>
      </w:r>
      <w:proofErr w:type="spellStart"/>
      <w:r>
        <w:rPr>
          <w:rFonts w:ascii="e-Tamil OTC" w:hAnsi="e-Tamil OTC" w:cs="e-Tamil OTC"/>
          <w:i w:val="0"/>
          <w:iCs w:val="0"/>
          <w:color w:val="auto"/>
        </w:rPr>
        <w:t>ஒக்கூர்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மாசாத்தி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081D3A3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44FE716" w14:textId="77777777" w:rsidR="00544225" w:rsidRDefault="00544225">
      <w:pPr>
        <w:pStyle w:val="Textbody"/>
        <w:spacing w:after="29"/>
        <w:rPr>
          <w:rFonts w:ascii="Gandhari Unicode" w:hAnsi="Gandhari Unicode" w:cs="e-Tamil OTC"/>
          <w:lang w:val="en-GB"/>
        </w:rPr>
      </w:pPr>
    </w:p>
    <w:p w14:paraId="686128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பேறிக்</w:t>
      </w:r>
      <w:proofErr w:type="spellEnd"/>
    </w:p>
    <w:p w14:paraId="725344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F7A7C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யினத்துப்</w:t>
      </w:r>
      <w:proofErr w:type="spellEnd"/>
    </w:p>
    <w:p w14:paraId="1916076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D25D1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லுள்ளமொடு</w:t>
      </w:r>
      <w:proofErr w:type="spellEnd"/>
    </w:p>
    <w:p w14:paraId="2EF277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w:t>
      </w:r>
      <w:proofErr w:type="spellEnd"/>
    </w:p>
    <w:p w14:paraId="26E1B7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வரூஉந்</w:t>
      </w:r>
      <w:proofErr w:type="spellEnd"/>
    </w:p>
    <w:p w14:paraId="3C5675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w:t>
      </w:r>
    </w:p>
    <w:p w14:paraId="5BE63A10" w14:textId="77777777" w:rsidR="00544225" w:rsidRDefault="00544225">
      <w:pPr>
        <w:pStyle w:val="Textbody"/>
        <w:spacing w:after="29"/>
        <w:rPr>
          <w:rFonts w:ascii="Gandhari Unicode" w:hAnsi="Gandhari Unicode" w:cs="e-Tamil OTC"/>
          <w:lang w:val="en-GB"/>
        </w:rPr>
      </w:pPr>
    </w:p>
    <w:p w14:paraId="2A4E69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ரேறிக்</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09"/>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யெல்லார்ச்</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மேறுடை</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யேறுடை</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யினத்துப்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யினத்து</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யினத்ததுப்</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பூண்மணி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பூமணி</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விர்மணற்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தேர்மணி</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தோழணி</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கொல்லாண்</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தொல்லான்</w:t>
      </w:r>
      <w:proofErr w:type="spellEnd"/>
      <w:r>
        <w:rPr>
          <w:rFonts w:ascii="Gandhari Unicode" w:hAnsi="Gandhari Unicode" w:cs="e-Tamil OTC"/>
          <w:lang w:val="en-GB"/>
        </w:rPr>
        <w:t xml:space="preserve"> G2v</w:t>
      </w:r>
    </w:p>
    <w:p w14:paraId="1D22FCDD" w14:textId="77777777" w:rsidR="00544225" w:rsidRDefault="00544225">
      <w:pPr>
        <w:pStyle w:val="Textbody"/>
        <w:spacing w:after="29"/>
        <w:rPr>
          <w:rFonts w:ascii="Gandhari Unicode" w:hAnsi="Gandhari Unicode" w:cs="e-Tamil OTC"/>
          <w:lang w:val="en-GB"/>
        </w:rPr>
      </w:pPr>
    </w:p>
    <w:p w14:paraId="624B6BC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ūrnta</w:t>
      </w:r>
      <w:proofErr w:type="spellEnd"/>
      <w:r>
        <w:rPr>
          <w:rFonts w:ascii="Gandhari Unicode" w:hAnsi="Gandhari Unicode" w:cs="e-Tamil OTC"/>
          <w:lang w:val="en-GB"/>
        </w:rPr>
        <w:t xml:space="preserve"> kal</w:t>
      </w:r>
      <w:ins w:id="624" w:author="Narmada Hansani Polgampalage" w:date="2023-11-24T16:0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uyarp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ēṟi</w:t>
      </w:r>
      <w:proofErr w:type="spellEnd"/>
      <w:r>
        <w:rPr>
          <w:rFonts w:ascii="Gandhari Unicode" w:hAnsi="Gandhari Unicode" w:cs="e-Tamil OTC"/>
          <w:lang w:val="en-GB"/>
        </w:rPr>
        <w:t>+</w:t>
      </w:r>
    </w:p>
    <w:p w14:paraId="02725B5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kaṇṭaṉam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78267B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iṉattu</w:t>
      </w:r>
      <w:proofErr w:type="spellEnd"/>
      <w:r>
        <w:rPr>
          <w:rFonts w:ascii="Gandhari Unicode" w:hAnsi="Gandhari Unicode" w:cs="e-Tamil OTC"/>
          <w:i/>
          <w:iCs/>
          <w:lang w:val="en-GB"/>
        </w:rPr>
        <w:t>+</w:t>
      </w:r>
    </w:p>
    <w:p w14:paraId="775DFE5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pūṇ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maṇi-kollō</w:t>
      </w:r>
      <w:proofErr w:type="spellEnd"/>
    </w:p>
    <w:p w14:paraId="6BF2B8E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uḷḷamoṭu</w:t>
      </w:r>
      <w:proofErr w:type="spellEnd"/>
    </w:p>
    <w:p w14:paraId="59AC4E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pakkam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pōṟṟa</w:t>
      </w:r>
      <w:proofErr w:type="spellEnd"/>
    </w:p>
    <w:p w14:paraId="4248D98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p>
    <w:p w14:paraId="7FCED408"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maṇi-kol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iyampiya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w:t>
      </w:r>
      <w:proofErr w:type="spellEnd"/>
      <w:r>
        <w:rPr>
          <w:rFonts w:ascii="Gandhari Unicode" w:hAnsi="Gandhari Unicode" w:cs="e-Tamil OTC"/>
          <w:lang w:val="en-GB"/>
        </w:rPr>
        <w:t>-~ē.</w:t>
      </w:r>
    </w:p>
    <w:p w14:paraId="3CA920A1" w14:textId="77777777" w:rsidR="00544225" w:rsidRDefault="00544225">
      <w:pPr>
        <w:pStyle w:val="Textbody"/>
        <w:spacing w:after="29" w:line="260" w:lineRule="exact"/>
        <w:rPr>
          <w:rFonts w:ascii="Gandhari Unicode" w:hAnsi="Gandhari Unicode" w:cs="e-Tamil OTC"/>
          <w:lang w:val="en-GB"/>
        </w:rPr>
      </w:pPr>
    </w:p>
    <w:p w14:paraId="3F55A5B7" w14:textId="77777777" w:rsidR="00544225" w:rsidRDefault="00000000">
      <w:pPr>
        <w:pStyle w:val="Textbody"/>
        <w:spacing w:after="29" w:line="260" w:lineRule="exact"/>
        <w:rPr>
          <w:rFonts w:ascii="Gandhari Unicode" w:hAnsi="Gandhari Unicode" w:cs="e-Tamil OTC"/>
          <w:lang w:val="en-GB"/>
        </w:rPr>
      </w:pPr>
      <w:r>
        <w:br w:type="page"/>
      </w:r>
    </w:p>
    <w:p w14:paraId="53C346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to whom a sign of [his] coming appeared at the coming of the season.</w:t>
      </w:r>
    </w:p>
    <w:p w14:paraId="05759C36" w14:textId="77777777" w:rsidR="00544225" w:rsidRDefault="00544225">
      <w:pPr>
        <w:pStyle w:val="Textbody"/>
        <w:spacing w:after="29" w:line="260" w:lineRule="exact"/>
        <w:rPr>
          <w:rFonts w:ascii="Gandhari Unicode" w:hAnsi="Gandhari Unicode" w:cs="e-Tamil OTC"/>
          <w:lang w:val="en-GB"/>
        </w:rPr>
      </w:pPr>
    </w:p>
    <w:p w14:paraId="0BF67E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jasmine crept- stone height </w:t>
      </w:r>
      <w:proofErr w:type="gramStart"/>
      <w:r>
        <w:rPr>
          <w:rFonts w:ascii="Gandhari Unicode" w:hAnsi="Gandhari Unicode" w:cs="e-Tamil OTC"/>
          <w:lang w:val="en-GB"/>
        </w:rPr>
        <w:t>mounted</w:t>
      </w:r>
      <w:proofErr w:type="gramEnd"/>
    </w:p>
    <w:p w14:paraId="0A4EF9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we-saw(sub.) we-come(sub.) go </w:t>
      </w:r>
      <w:proofErr w:type="gramStart"/>
      <w:r>
        <w:rPr>
          <w:rFonts w:ascii="Gandhari Unicode" w:hAnsi="Gandhari Unicode" w:cs="e-Tamil OTC"/>
          <w:lang w:val="en-GB"/>
        </w:rPr>
        <w:t>friend</w:t>
      </w:r>
      <w:proofErr w:type="gramEnd"/>
    </w:p>
    <w:p w14:paraId="12C13E8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night/light village join-</w:t>
      </w:r>
      <w:del w:id="625" w:author="Narmada Hansani Polgampalage" w:date="2023-11-24T16:04:00Z">
        <w:r>
          <w:rPr>
            <w:rFonts w:ascii="Gandhari Unicode" w:hAnsi="Gandhari Unicode" w:cs="e-Tamil OTC"/>
            <w:lang w:val="en-GB"/>
          </w:rPr>
          <w:delText xml:space="preserve"> </w:delText>
        </w:r>
      </w:del>
      <w:r>
        <w:rPr>
          <w:rFonts w:ascii="Gandhari Unicode" w:hAnsi="Gandhari Unicode" w:cs="e-Tamil OTC"/>
          <w:lang w:val="en-GB"/>
        </w:rPr>
        <w:t>giving- bull possess- group-</w:t>
      </w:r>
    </w:p>
    <w:p w14:paraId="1A8971E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grass become-full- good cow wear- </w:t>
      </w:r>
      <w:proofErr w:type="gramStart"/>
      <w:r>
        <w:rPr>
          <w:rFonts w:ascii="Gandhari Unicode" w:hAnsi="Gandhari Unicode" w:cs="e-Tamil OTC"/>
          <w:lang w:val="en-GB"/>
        </w:rPr>
        <w:t>bell</w:t>
      </w:r>
      <w:proofErr w:type="spellStart"/>
      <w:r>
        <w:rPr>
          <w:rFonts w:ascii="Gandhari Unicode" w:hAnsi="Gandhari Unicode" w:cs="e-Tamil OTC"/>
          <w:position w:val="6"/>
          <w:lang w:val="en-GB"/>
        </w:rPr>
        <w:t>kollō</w:t>
      </w:r>
      <w:proofErr w:type="spellEnd"/>
      <w:proofErr w:type="gramEnd"/>
    </w:p>
    <w:p w14:paraId="25E46E9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make- work completed- superiority inside-with</w:t>
      </w:r>
    </w:p>
    <w:p w14:paraId="4774248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strong bow young-he(h.) wing protect(inf.)</w:t>
      </w:r>
    </w:p>
    <w:p w14:paraId="4DA9F7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wetness sand wilderness- way coming-</w:t>
      </w:r>
    </w:p>
    <w:p w14:paraId="0C9A2C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chariot bell</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there sounded-they(n.pl.) they-are(n.pl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119F65B8" w14:textId="77777777" w:rsidR="00544225" w:rsidRDefault="00544225">
      <w:pPr>
        <w:pStyle w:val="Textbody"/>
        <w:spacing w:after="29"/>
        <w:rPr>
          <w:rFonts w:ascii="Gandhari Unicode" w:hAnsi="Gandhari Unicode" w:cs="e-Tamil OTC"/>
          <w:lang w:val="en-GB"/>
        </w:rPr>
      </w:pPr>
    </w:p>
    <w:p w14:paraId="2B0E039C" w14:textId="77777777" w:rsidR="00544225" w:rsidRDefault="00544225">
      <w:pPr>
        <w:pStyle w:val="Textbody"/>
        <w:spacing w:after="29"/>
        <w:rPr>
          <w:rFonts w:ascii="Gandhari Unicode" w:hAnsi="Gandhari Unicode" w:cs="e-Tamil OTC"/>
          <w:lang w:val="en-GB"/>
        </w:rPr>
      </w:pPr>
    </w:p>
    <w:p w14:paraId="53AD41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Come</w:t>
      </w:r>
      <w:r>
        <w:rPr>
          <w:rStyle w:val="FootnoteReference1"/>
          <w:rFonts w:ascii="Gandhari Unicode" w:hAnsi="Gandhari Unicode" w:cs="e-Tamil OTC"/>
          <w:lang w:val="en-GB"/>
        </w:rPr>
        <w:footnoteReference w:id="311"/>
      </w:r>
      <w:r>
        <w:rPr>
          <w:rFonts w:ascii="Gandhari Unicode" w:hAnsi="Gandhari Unicode" w:cs="e-Tamil OTC"/>
          <w:lang w:val="en-GB"/>
        </w:rPr>
        <w:t>, friend, let us come to see,</w:t>
      </w:r>
    </w:p>
    <w:p w14:paraId="38AD1C53"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climbing the stony height, crawled over by jasmine.</w:t>
      </w:r>
    </w:p>
    <w:p w14:paraId="6424817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the bells worn by the good cows eating </w:t>
      </w:r>
      <w:proofErr w:type="gramStart"/>
      <w:r>
        <w:rPr>
          <w:rFonts w:ascii="Gandhari Unicode" w:hAnsi="Gandhari Unicode" w:cs="e-Tamil OTC"/>
          <w:lang w:val="en-GB"/>
        </w:rPr>
        <w:t>grass</w:t>
      </w:r>
      <w:proofErr w:type="gramEnd"/>
    </w:p>
    <w:p w14:paraId="67872F28"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in a group with the bull coming to join</w:t>
      </w:r>
      <w:r>
        <w:rPr>
          <w:rStyle w:val="FootnoteReference1"/>
          <w:rFonts w:ascii="Gandhari Unicode" w:hAnsi="Gandhari Unicode" w:cs="e-Tamil OTC"/>
          <w:lang w:val="en-GB"/>
        </w:rPr>
        <w:footnoteReference w:id="312"/>
      </w:r>
      <w:r>
        <w:rPr>
          <w:rFonts w:ascii="Gandhari Unicode" w:hAnsi="Gandhari Unicode" w:cs="e-Tamil OTC"/>
          <w:lang w:val="en-GB"/>
        </w:rPr>
        <w:t xml:space="preserve"> the village at night</w:t>
      </w:r>
      <w:r>
        <w:rPr>
          <w:rStyle w:val="FootnoteReference1"/>
          <w:rFonts w:ascii="Gandhari Unicode" w:hAnsi="Gandhari Unicode" w:cs="e-Tamil OTC"/>
          <w:lang w:val="en-GB"/>
        </w:rPr>
        <w:footnoteReference w:id="313"/>
      </w:r>
      <w:r>
        <w:rPr>
          <w:rFonts w:ascii="Gandhari Unicode" w:hAnsi="Gandhari Unicode" w:cs="e-Tamil OTC"/>
          <w:lang w:val="en-GB"/>
        </w:rPr>
        <w:t>?</w:t>
      </w:r>
    </w:p>
    <w:p w14:paraId="482900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Is it the bells of the chariot sounding up there,</w:t>
      </w:r>
    </w:p>
    <w:p w14:paraId="6807E89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which comes on wild ways</w:t>
      </w:r>
      <w:r>
        <w:rPr>
          <w:rStyle w:val="FootnoteReference1"/>
          <w:rFonts w:ascii="Gandhari Unicode" w:hAnsi="Gandhari Unicode" w:cs="e-Tamil OTC"/>
          <w:lang w:val="en-GB"/>
        </w:rPr>
        <w:footnoteReference w:id="314"/>
      </w:r>
      <w:r>
        <w:rPr>
          <w:rFonts w:ascii="Gandhari Unicode" w:hAnsi="Gandhari Unicode" w:cs="e-Tamil OTC"/>
          <w:lang w:val="en-GB"/>
        </w:rPr>
        <w:t xml:space="preserve"> across the wet </w:t>
      </w:r>
      <w:proofErr w:type="gramStart"/>
      <w:r>
        <w:rPr>
          <w:rFonts w:ascii="Gandhari Unicode" w:hAnsi="Gandhari Unicode" w:cs="e-Tamil OTC"/>
          <w:lang w:val="en-GB"/>
        </w:rPr>
        <w:t>sand</w:t>
      </w:r>
      <w:proofErr w:type="gramEnd"/>
    </w:p>
    <w:p w14:paraId="12728C86"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while attendants</w:t>
      </w:r>
      <w:r>
        <w:rPr>
          <w:rStyle w:val="FootnoteReference1"/>
          <w:rFonts w:ascii="Gandhari Unicode" w:hAnsi="Gandhari Unicode" w:cs="e-Tamil OTC"/>
          <w:lang w:val="en-GB"/>
        </w:rPr>
        <w:footnoteReference w:id="315"/>
      </w:r>
      <w:r>
        <w:rPr>
          <w:rFonts w:ascii="Gandhari Unicode" w:hAnsi="Gandhari Unicode" w:cs="e-Tamil OTC"/>
          <w:lang w:val="en-GB"/>
        </w:rPr>
        <w:t xml:space="preserve"> with strong bows protect the wings,</w:t>
      </w:r>
    </w:p>
    <w:p w14:paraId="4F85B5D6" w14:textId="77777777" w:rsidR="00544225" w:rsidRDefault="00000000">
      <w:pPr>
        <w:pStyle w:val="Textbody"/>
        <w:tabs>
          <w:tab w:val="left" w:pos="413"/>
          <w:tab w:val="left" w:pos="1025"/>
        </w:tabs>
        <w:spacing w:after="0"/>
        <w:rPr>
          <w:rFonts w:ascii="Gandhari Unicode" w:hAnsi="Gandhari Unicode" w:cs="e-Tamil OTC"/>
          <w:lang w:val="en-GB"/>
        </w:rPr>
      </w:pPr>
      <w:r>
        <w:rPr>
          <w:rFonts w:ascii="Gandhari Unicode" w:hAnsi="Gandhari Unicode" w:cs="e-Tamil OTC"/>
          <w:lang w:val="en-GB"/>
        </w:rPr>
        <w:tab/>
        <w:t xml:space="preserve">with an exalted mind that completed the work to be </w:t>
      </w:r>
      <w:proofErr w:type="gramStart"/>
      <w:r>
        <w:rPr>
          <w:rFonts w:ascii="Gandhari Unicode" w:hAnsi="Gandhari Unicode" w:cs="e-Tamil OTC"/>
          <w:lang w:val="en-GB"/>
        </w:rPr>
        <w:t>done?</w:t>
      </w:r>
      <w:proofErr w:type="gramEnd"/>
    </w:p>
    <w:p w14:paraId="579DC5AE" w14:textId="77777777" w:rsidR="00544225" w:rsidRDefault="00544225">
      <w:pPr>
        <w:pStyle w:val="Textbody"/>
        <w:spacing w:after="0"/>
        <w:rPr>
          <w:rFonts w:ascii="Gandhari Unicode" w:hAnsi="Gandhari Unicode" w:cs="e-Tamil OTC"/>
          <w:lang w:val="en-GB"/>
        </w:rPr>
      </w:pPr>
    </w:p>
    <w:p w14:paraId="5AB5967A" w14:textId="77777777" w:rsidR="00544225" w:rsidRDefault="00000000">
      <w:pPr>
        <w:rPr>
          <w:rFonts w:ascii="Gandhari Unicode" w:eastAsiaTheme="majorEastAsia" w:hAnsi="Gandhari Unicode" w:cstheme="majorBidi" w:hint="eastAsia"/>
          <w:b/>
        </w:rPr>
      </w:pPr>
      <w:r>
        <w:br w:type="page"/>
      </w:r>
    </w:p>
    <w:p w14:paraId="035AA0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276</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கோழிக்</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கூழிக்</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கூளிக்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6C1F6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A17FBF5" w14:textId="77777777" w:rsidR="00544225" w:rsidRDefault="00544225">
      <w:pPr>
        <w:pStyle w:val="Textbody"/>
        <w:spacing w:after="29"/>
        <w:rPr>
          <w:rFonts w:ascii="Gandhari Unicode" w:hAnsi="Gandhari Unicode" w:cs="e-Tamil OTC"/>
          <w:lang w:val="en-GB"/>
        </w:rPr>
      </w:pPr>
    </w:p>
    <w:p w14:paraId="2529B4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தைஇயும்</w:t>
      </w:r>
      <w:proofErr w:type="spellEnd"/>
    </w:p>
    <w:p w14:paraId="4C0266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பஞ்சாய்ப்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w:t>
      </w:r>
      <w:proofErr w:type="spellEnd"/>
    </w:p>
    <w:p w14:paraId="132499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ளுருத்தெழு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வெழுதிய</w:t>
      </w:r>
      <w:proofErr w:type="spellEnd"/>
    </w:p>
    <w:p w14:paraId="7E2FBC67"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காப்போ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ரறிதலு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மறியார்</w:t>
      </w:r>
      <w:proofErr w:type="spellEnd"/>
    </w:p>
    <w:p w14:paraId="085BA4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லவையத்</w:t>
      </w:r>
      <w:proofErr w:type="spellEnd"/>
    </w:p>
    <w:p w14:paraId="3EC9FC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தியான்றற்</w:t>
      </w:r>
      <w:proofErr w:type="spellEnd"/>
      <w:r>
        <w:rPr>
          <w:rFonts w:ascii="Gandhari Unicode" w:hAnsi="Gandhari Unicode" w:cs="e-Tamil OTC"/>
          <w:lang w:val="en-GB"/>
        </w:rPr>
        <w:t xml:space="preserve"> </w:t>
      </w:r>
      <w:bookmarkStart w:id="626" w:name="DDE_LINK36"/>
      <w:proofErr w:type="spellStart"/>
      <w:r>
        <w:rPr>
          <w:rFonts w:ascii="Gandhari Unicode" w:hAnsi="Gandhari Unicode" w:cs="e-Tamil OTC"/>
          <w:lang w:val="en-GB"/>
        </w:rPr>
        <w:t>கடவின்</w:t>
      </w:r>
      <w:bookmarkEnd w:id="626"/>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வதுகொல்</w:t>
      </w:r>
      <w:proofErr w:type="spellEnd"/>
    </w:p>
    <w:p w14:paraId="65D88D0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p>
    <w:p w14:paraId="3FA7A9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1E2055CD" w14:textId="77777777" w:rsidR="00544225" w:rsidRDefault="00544225">
      <w:pPr>
        <w:pStyle w:val="Textbody"/>
        <w:spacing w:after="29"/>
        <w:rPr>
          <w:rFonts w:ascii="Gandhari Unicode" w:hAnsi="Gandhari Unicode" w:cs="e-Tamil OTC"/>
          <w:lang w:val="en-GB"/>
        </w:rPr>
      </w:pPr>
    </w:p>
    <w:p w14:paraId="5988493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தைஇயும்</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பஞ்சாய்ப்</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பஞ்சாய்</w:t>
      </w:r>
      <w:proofErr w:type="spellEnd"/>
      <w:r>
        <w:rPr>
          <w:rFonts w:ascii="Gandhari Unicode" w:hAnsi="Gandhari Unicode" w:cs="e-Tamil OTC"/>
          <w:lang w:val="en-GB"/>
        </w:rPr>
        <w:t xml:space="preserve"> L1, C1+2v+3, G1+2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L1, C2+3, G1v+2,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G1, EA, I </w:t>
      </w:r>
      <w:r>
        <w:rPr>
          <w:rFonts w:ascii="Gandhari Unicode" w:eastAsia="URW Palladio UNI" w:hAnsi="Gandhari Unicode" w:cs="e-Tamil OTC"/>
          <w:lang w:val="en-GB"/>
        </w:rPr>
        <w:t xml:space="preserve">• </w:t>
      </w:r>
      <w:r>
        <w:rPr>
          <w:rFonts w:ascii="Gandhari Unicode" w:hAnsi="Gandhari Unicode" w:cs="e-Tamil OTC"/>
          <w:b/>
          <w:bCs/>
          <w:lang w:val="en-GB"/>
        </w:rPr>
        <w:t>4</w:t>
      </w:r>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மறியார்</w:t>
      </w:r>
      <w:proofErr w:type="spellEnd"/>
      <w:r>
        <w:rPr>
          <w:rFonts w:ascii="Gandhari Unicode" w:hAnsi="Gandhari Unicode" w:cs="e-Tamil OTC"/>
          <w:lang w:val="en-GB"/>
        </w:rPr>
        <w:t xml:space="preserve"> C2</w:t>
      </w:r>
      <w:proofErr w:type="gramStart"/>
      <w:r>
        <w:rPr>
          <w:rFonts w:ascii="Gandhari Unicode" w:hAnsi="Gandhari Unicode" w:cs="e-Tamil OTC"/>
          <w:lang w:val="en-GB"/>
        </w:rPr>
        <w:t>()+</w:t>
      </w:r>
      <w:proofErr w:type="gramEnd"/>
      <w:r>
        <w:rPr>
          <w:rFonts w:ascii="Gandhari Unicode" w:hAnsi="Gandhari Unicode" w:cs="e-Tamil OTC"/>
          <w:lang w:val="en-GB"/>
        </w:rPr>
        <w:t xml:space="preserve">2v+3v,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மறியாது</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லவையத்</w:t>
      </w:r>
      <w:proofErr w:type="spellEnd"/>
      <w:r>
        <w:rPr>
          <w:rFonts w:ascii="Gandhari Unicode" w:hAnsi="Gandhari Unicode" w:cs="e-Tamil OTC"/>
          <w:lang w:val="en-GB"/>
        </w:rPr>
        <w:t xml:space="preserve"> C2, Cam; </w:t>
      </w:r>
      <w:proofErr w:type="spellStart"/>
      <w:r>
        <w:rPr>
          <w:rFonts w:ascii="Gandhari Unicode" w:hAnsi="Gandhari Unicode" w:cs="e-Tamil OTC"/>
          <w:lang w:val="en-GB"/>
        </w:rPr>
        <w:t>செங்கோல்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w:t>
      </w:r>
      <w:proofErr w:type="spellEnd"/>
      <w:r>
        <w:rPr>
          <w:rFonts w:ascii="Gandhari Unicode" w:hAnsi="Gandhari Unicode" w:cs="e-Tamil OTC"/>
          <w:lang w:val="en-GB"/>
        </w:rPr>
        <w:t xml:space="preserve"> L1, C3,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AT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கடவின்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வதுகொல்</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வதுகொலம்</w:t>
      </w:r>
      <w:proofErr w:type="spellEnd"/>
      <w:r>
        <w:rPr>
          <w:rFonts w:ascii="Gandhari Unicode" w:hAnsi="Gandhari Unicode" w:cs="e-Tamil OTC"/>
          <w:lang w:val="en-GB"/>
        </w:rPr>
        <w:t xml:space="preserve"> L1</w:t>
      </w:r>
    </w:p>
    <w:p w14:paraId="5C6D1E6A" w14:textId="77777777" w:rsidR="00544225" w:rsidRDefault="00544225">
      <w:pPr>
        <w:pStyle w:val="Textbody"/>
        <w:spacing w:after="29"/>
        <w:rPr>
          <w:rFonts w:ascii="Gandhari Unicode" w:hAnsi="Gandhari Unicode" w:cs="e-Tamil OTC"/>
          <w:lang w:val="en-GB"/>
        </w:rPr>
      </w:pPr>
    </w:p>
    <w:p w14:paraId="6134B0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taii</w:t>
      </w:r>
      <w:proofErr w:type="spellEnd"/>
      <w:ins w:id="627" w:author="Narmada Hansani Polgampalage" w:date="2023-11-30T16:35:00Z">
        <w:r>
          <w:rPr>
            <w:rFonts w:ascii="Gandhari Unicode" w:hAnsi="Gandhari Unicode" w:cs="e-Tamil OTC"/>
            <w:i/>
            <w:iCs/>
            <w:lang w:val="en-GB"/>
          </w:rPr>
          <w:t>-</w:t>
        </w:r>
      </w:ins>
      <w:del w:id="628" w:author="Narmada Hansani Polgampalage" w:date="2023-11-30T16:37:00Z">
        <w:r>
          <w:rPr>
            <w:rFonts w:ascii="Gandhari Unicode" w:hAnsi="Gandhari Unicode" w:cs="e-Tamil OTC"/>
            <w:i/>
            <w:iCs/>
            <w:lang w:val="en-GB"/>
          </w:rPr>
          <w:delText>y</w:delText>
        </w:r>
      </w:del>
      <w:ins w:id="629" w:author="Narmada Hansani Polgampalage" w:date="2023-11-30T16:38:00Z">
        <w:r>
          <w:rPr>
            <w:rFonts w:ascii="Gandhari Unicode" w:hAnsi="Gandhari Unicode" w:cs="e-Tamil OTC"/>
            <w:lang w:val="en-GB"/>
          </w:rPr>
          <w:t>~</w:t>
        </w:r>
      </w:ins>
      <w:r>
        <w:rPr>
          <w:rFonts w:ascii="Gandhari Unicode" w:hAnsi="Gandhari Unicode" w:cs="e-Tamil OTC"/>
          <w:i/>
          <w:iCs/>
          <w:lang w:val="en-GB"/>
        </w:rPr>
        <w:t>um</w:t>
      </w:r>
    </w:p>
    <w:p w14:paraId="3D55EA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pañcāy</w:t>
      </w:r>
      <w:proofErr w:type="spellEnd"/>
      <w:ins w:id="630" w:author="Narmada Hansani Polgampalage" w:date="2023-11-24T16: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paḷḷam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cūḻntu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631" w:author="Narmada Hansani Polgampalage" w:date="2023-11-30T16:31:00Z">
        <w:r>
          <w:rPr>
            <w:rFonts w:ascii="Gandhari Unicode" w:hAnsi="Gandhari Unicode" w:cs="e-Tamil OTC"/>
            <w:lang w:val="en-GB"/>
          </w:rPr>
          <w:t>-</w:t>
        </w:r>
      </w:ins>
      <w:del w:id="632" w:author="Narmada Hansani Polgampalage" w:date="2023-11-30T16:31:00Z">
        <w:r>
          <w:rPr>
            <w:rFonts w:ascii="Gandhari Unicode" w:hAnsi="Gandhari Unicode" w:cs="e-Tamil OTC"/>
            <w:lang w:val="en-GB"/>
          </w:rPr>
          <w:delText xml:space="preserve"> </w:delText>
        </w:r>
      </w:del>
      <w:ins w:id="633" w:author="Narmada Hansani Polgampalage" w:date="2023-11-30T16:44:00Z">
        <w:r>
          <w:rPr>
            <w:rFonts w:ascii="Gandhari Unicode" w:hAnsi="Gandhari Unicode" w:cs="e-Tamil OTC"/>
            <w:lang w:val="en-GB"/>
          </w:rPr>
          <w:t xml:space="preserve"> </w:t>
        </w:r>
      </w:ins>
      <w:proofErr w:type="spellStart"/>
      <w:r>
        <w:rPr>
          <w:rFonts w:ascii="Gandhari Unicode" w:hAnsi="Gandhari Unicode" w:cs="e-Tamil OTC"/>
          <w:lang w:val="en-GB"/>
        </w:rPr>
        <w:t>ivaḷ</w:t>
      </w:r>
      <w:proofErr w:type="spellEnd"/>
    </w:p>
    <w:p w14:paraId="2406D5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urutt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ins w:id="634" w:author="Narmada Hansani Polgampalage" w:date="2023-11-24T16:17:00Z">
        <w:r>
          <w:rPr>
            <w:rFonts w:ascii="Gandhari Unicode" w:hAnsi="Gandhari Unicode" w:cs="e-Tamil OTC"/>
            <w:lang w:val="en-GB"/>
          </w:rPr>
          <w:t>~</w:t>
        </w:r>
      </w:ins>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eḻutiya</w:t>
      </w:r>
      <w:proofErr w:type="spellEnd"/>
    </w:p>
    <w:p w14:paraId="353E94A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toyyil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kāppōr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aṟital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i/>
          <w:iCs/>
          <w:lang w:val="en-GB"/>
        </w:rPr>
        <w:t>aṟiyār</w:t>
      </w:r>
      <w:proofErr w:type="spellEnd"/>
    </w:p>
    <w:p w14:paraId="3CD9744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ins w:id="635" w:author="Narmada Hansani Polgampalage" w:date="2023-11-24T16:18:00Z">
        <w:r>
          <w:rPr>
            <w:rFonts w:ascii="Gandhari Unicode" w:hAnsi="Gandhari Unicode" w:cs="e-Tamil OTC"/>
            <w:lang w:val="en-GB"/>
          </w:rPr>
          <w:t>~</w:t>
        </w:r>
      </w:ins>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aracaṉ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avaiyatt</w:t>
      </w:r>
      <w:proofErr w:type="spellEnd"/>
      <w:r>
        <w:rPr>
          <w:rFonts w:ascii="Gandhari Unicode" w:hAnsi="Gandhari Unicode" w:cs="e-Tamil OTC"/>
          <w:i/>
          <w:iCs/>
          <w:lang w:val="en-GB"/>
        </w:rPr>
        <w:t>(</w:t>
      </w:r>
      <w:proofErr w:type="spellStart"/>
      <w:del w:id="636" w:author="Narmada Hansani Polgampalage" w:date="2023-11-24T16:20:00Z">
        <w:r>
          <w:rPr>
            <w:rFonts w:ascii="Gandhari Unicode" w:hAnsi="Gandhari Unicode" w:cs="e-Tamil OTC"/>
            <w:i/>
            <w:iCs/>
            <w:lang w:val="en-GB"/>
          </w:rPr>
          <w:delText>u</w:delText>
        </w:r>
      </w:del>
      <w:ins w:id="637" w:author="Narmada Hansani Polgampalage" w:date="2023-11-24T16:20:00Z">
        <w:r>
          <w:rPr>
            <w:rFonts w:ascii="Gandhari Unicode" w:hAnsi="Gandhari Unicode" w:cs="e-Tamil OTC"/>
            <w:i/>
            <w:iCs/>
            <w:lang w:val="en-GB"/>
          </w:rPr>
          <w:t>i</w:t>
        </w:r>
      </w:ins>
      <w:proofErr w:type="spellEnd"/>
      <w:r>
        <w:rPr>
          <w:rFonts w:ascii="Gandhari Unicode" w:hAnsi="Gandhari Unicode" w:cs="e-Tamil OTC"/>
          <w:i/>
          <w:iCs/>
          <w:lang w:val="en-GB"/>
        </w:rPr>
        <w:t>)</w:t>
      </w:r>
    </w:p>
    <w:p w14:paraId="7D4DB42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āvatu-kol</w:t>
      </w:r>
      <w:proofErr w:type="spellEnd"/>
    </w:p>
    <w:p w14:paraId="29064F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perit</w:t>
      </w:r>
      <w:proofErr w:type="spellEnd"/>
      <w:r>
        <w:rPr>
          <w:rFonts w:ascii="Gandhari Unicode" w:hAnsi="Gandhari Unicode" w:cs="e-Tamil OTC"/>
          <w:lang w:val="en-GB"/>
        </w:rPr>
        <w:t xml:space="preserve">*-um </w:t>
      </w:r>
      <w:proofErr w:type="spellStart"/>
      <w:r>
        <w:rPr>
          <w:rFonts w:ascii="Gandhari Unicode" w:hAnsi="Gandhari Unicode" w:cs="e-Tamil OTC"/>
          <w:lang w:val="en-GB"/>
        </w:rPr>
        <w:t>pētai-maṉṟa</w:t>
      </w:r>
      <w:proofErr w:type="spellEnd"/>
    </w:p>
    <w:p w14:paraId="721F3FA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638" w:author="Narmada Hansani Polgampalage" w:date="2023-11-24T16:23:00Z">
        <w:r>
          <w:rPr>
            <w:rFonts w:ascii="Gandhari Unicode" w:hAnsi="Gandhari Unicode" w:cs="e-Tamil OTC"/>
            <w:lang w:val="en-GB"/>
          </w:rPr>
          <w:t>~</w:t>
        </w:r>
      </w:ins>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33D90112" w14:textId="77777777" w:rsidR="00544225" w:rsidRDefault="00544225">
      <w:pPr>
        <w:pStyle w:val="Textbody"/>
        <w:spacing w:after="29" w:line="260" w:lineRule="exact"/>
        <w:rPr>
          <w:rFonts w:ascii="Gandhari Unicode" w:hAnsi="Gandhari Unicode" w:cs="e-Tamil OTC"/>
          <w:lang w:val="en-GB"/>
        </w:rPr>
      </w:pPr>
    </w:p>
    <w:p w14:paraId="270AD380" w14:textId="77777777" w:rsidR="00544225" w:rsidRDefault="00000000">
      <w:pPr>
        <w:rPr>
          <w:rFonts w:ascii="Gandhari Unicode" w:hAnsi="Gandhari Unicode" w:cs="e-Tamil OTC"/>
        </w:rPr>
      </w:pPr>
      <w:r>
        <w:br w:type="page"/>
      </w:r>
    </w:p>
    <w:p w14:paraId="6560A5AC" w14:textId="77777777" w:rsidR="00544225" w:rsidRDefault="00000000">
      <w:pPr>
        <w:pStyle w:val="Textbody"/>
        <w:spacing w:after="113" w:line="260" w:lineRule="exact"/>
        <w:rPr>
          <w:rFonts w:ascii="Gandhari Unicode" w:hAnsi="Gandhari Unicode" w:cs="e-Tamil OTC"/>
          <w:lang w:val="en-GB"/>
        </w:rPr>
      </w:pPr>
      <w:r>
        <w:rPr>
          <w:rFonts w:ascii="Gandhari Unicode" w:hAnsi="Gandhari Unicode" w:cs="e-Tamil OTC"/>
          <w:lang w:val="en-GB"/>
        </w:rPr>
        <w:lastRenderedPageBreak/>
        <w:t>HE speaking to the confidante, that [she] may not refuse [his] request.</w:t>
      </w:r>
    </w:p>
    <w:p w14:paraId="47C09EF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bamboo shoulder short daughter image knitted</w:t>
      </w:r>
      <w:r>
        <w:rPr>
          <w:rFonts w:ascii="Gandhari Unicode" w:hAnsi="Gandhari Unicode" w:cs="e-Tamil OTC"/>
          <w:position w:val="6"/>
          <w:lang w:val="en-GB"/>
        </w:rPr>
        <w:t>um</w:t>
      </w:r>
    </w:p>
    <w:p w14:paraId="439F1749"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Pañcāy</w:t>
      </w:r>
      <w:proofErr w:type="spellEnd"/>
      <w:r>
        <w:rPr>
          <w:rFonts w:ascii="Gandhari Unicode" w:hAnsi="Gandhari Unicode" w:cs="e-Tamil OTC"/>
          <w:lang w:val="en-GB"/>
        </w:rPr>
        <w:t>(-grass) ditch selected/surrounded</w:t>
      </w:r>
      <w:commentRangeStart w:id="639"/>
      <w:r>
        <w:rPr>
          <w:rFonts w:ascii="Gandhari Unicode" w:hAnsi="Gandhari Unicode" w:cs="e-Tamil OTC"/>
          <w:position w:val="6"/>
          <w:lang w:val="en-GB"/>
        </w:rPr>
        <w:t>um</w:t>
      </w:r>
      <w:commentRangeEnd w:id="639"/>
      <w:r>
        <w:commentReference w:id="639"/>
      </w:r>
      <w:r>
        <w:rPr>
          <w:rFonts w:ascii="Gandhari Unicode" w:hAnsi="Gandhari Unicode" w:cs="e-Tamil OTC"/>
          <w:position w:val="6"/>
          <w:lang w:val="en-GB"/>
        </w:rPr>
        <w:t>-</w:t>
      </w:r>
      <w:ins w:id="640" w:author="Narmada Hansani Polgampalage" w:date="2023-11-24T16:13:00Z">
        <w:r>
          <w:rPr>
            <w:rFonts w:ascii="Gandhari Unicode" w:hAnsi="Gandhari Unicode" w:cs="e-Tamil OTC"/>
            <w:position w:val="6"/>
            <w:lang w:val="en-GB"/>
          </w:rPr>
          <w:t xml:space="preserve"> </w:t>
        </w:r>
      </w:ins>
      <w:proofErr w:type="spellStart"/>
      <w:r>
        <w:rPr>
          <w:rFonts w:ascii="Gandhari Unicode" w:hAnsi="Gandhari Unicode" w:cs="e-Tamil OTC"/>
          <w:position w:val="6"/>
          <w:lang w:val="en-GB"/>
        </w:rPr>
        <w:t>maṟṟu</w:t>
      </w:r>
      <w:proofErr w:type="spellEnd"/>
      <w:del w:id="641" w:author="Narmada Hansani Polgampalage" w:date="2023-11-30T16:32:00Z">
        <w:r>
          <w:rPr>
            <w:rFonts w:ascii="Gandhari Unicode" w:hAnsi="Gandhari Unicode" w:cs="e-Tamil OTC"/>
            <w:lang w:val="en-GB"/>
          </w:rPr>
          <w:delText xml:space="preserve"> </w:delText>
        </w:r>
      </w:del>
      <w:r>
        <w:rPr>
          <w:rFonts w:ascii="Gandhari Unicode" w:hAnsi="Gandhari Unicode" w:cs="e-Tamil OTC"/>
          <w:lang w:val="en-GB"/>
        </w:rPr>
        <w:t>she(f.)</w:t>
      </w:r>
    </w:p>
    <w:p w14:paraId="494D36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taken-form rise- pretty breast brightness </w:t>
      </w:r>
      <w:proofErr w:type="gramStart"/>
      <w:r>
        <w:rPr>
          <w:rFonts w:ascii="Gandhari Unicode" w:hAnsi="Gandhari Unicode" w:cs="e-Tamil OTC"/>
          <w:lang w:val="en-GB"/>
        </w:rPr>
        <w:t>obtain</w:t>
      </w:r>
      <w:proofErr w:type="gramEnd"/>
      <w:r>
        <w:rPr>
          <w:rFonts w:ascii="Gandhari Unicode" w:hAnsi="Gandhari Unicode" w:cs="e-Tamil OTC"/>
          <w:lang w:val="en-GB"/>
        </w:rPr>
        <w:t>(inf.) drawn-</w:t>
      </w:r>
    </w:p>
    <w:p w14:paraId="3222EF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sandal-paste watch-they(h.) knowing</w:t>
      </w:r>
      <w:r>
        <w:rPr>
          <w:rFonts w:ascii="Gandhari Unicode" w:hAnsi="Gandhari Unicode" w:cs="e-Tamil OTC"/>
          <w:position w:val="6"/>
          <w:lang w:val="en-GB"/>
        </w:rPr>
        <w:t>um</w:t>
      </w:r>
      <w:r>
        <w:rPr>
          <w:rFonts w:ascii="Gandhari Unicode" w:hAnsi="Gandhari Unicode" w:cs="e-Tamil OTC"/>
          <w:lang w:val="en-GB"/>
        </w:rPr>
        <w:t xml:space="preserve"> know-not-they(h.)</w:t>
      </w:r>
    </w:p>
    <w:p w14:paraId="013C75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kind possess- king straight staff assembly-</w:t>
      </w:r>
    </w:p>
    <w:p w14:paraId="077903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 self- urge-if how it-becomes</w:t>
      </w:r>
      <w:proofErr w:type="spellStart"/>
      <w:r>
        <w:rPr>
          <w:rFonts w:ascii="Gandhari Unicode" w:hAnsi="Gandhari Unicode" w:cs="e-Tamil OTC"/>
          <w:position w:val="6"/>
          <w:lang w:val="en-GB"/>
        </w:rPr>
        <w:t>kol</w:t>
      </w:r>
      <w:proofErr w:type="spellEnd"/>
    </w:p>
    <w:p w14:paraId="4894457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big-it</w:t>
      </w:r>
      <w:r>
        <w:rPr>
          <w:rFonts w:ascii="Gandhari Unicode" w:hAnsi="Gandhari Unicode" w:cs="e-Tamil OTC"/>
          <w:position w:val="6"/>
          <w:lang w:val="en-GB"/>
        </w:rPr>
        <w:t>um</w:t>
      </w:r>
      <w:r>
        <w:rPr>
          <w:rFonts w:ascii="Gandhari Unicode" w:hAnsi="Gandhari Unicode" w:cs="e-Tamil OTC"/>
          <w:lang w:val="en-GB"/>
        </w:rPr>
        <w:t xml:space="preserve"> folly</w:t>
      </w:r>
      <w:proofErr w:type="spellStart"/>
      <w:r>
        <w:rPr>
          <w:rFonts w:ascii="Gandhari Unicode" w:hAnsi="Gandhari Unicode" w:cs="e-Tamil OTC"/>
          <w:position w:val="6"/>
          <w:lang w:val="en-GB"/>
        </w:rPr>
        <w:t>maṉṟa</w:t>
      </w:r>
      <w:proofErr w:type="spellEnd"/>
    </w:p>
    <w:p w14:paraId="7B39B1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love/pity-it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F63CCF0" w14:textId="77777777" w:rsidR="00544225" w:rsidRDefault="00544225">
      <w:pPr>
        <w:pStyle w:val="Textbody"/>
        <w:spacing w:after="0" w:line="260" w:lineRule="exact"/>
        <w:rPr>
          <w:rFonts w:ascii="Gandhari Unicode" w:hAnsi="Gandhari Unicode" w:cs="e-Tamil OTC"/>
          <w:lang w:val="en-GB"/>
        </w:rPr>
      </w:pPr>
    </w:p>
    <w:p w14:paraId="62B9FF02"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Those who keep watch [on her] have no idea</w:t>
      </w:r>
      <w:r>
        <w:rPr>
          <w:rStyle w:val="FootnoteReference1"/>
          <w:rFonts w:ascii="Gandhari Unicode" w:hAnsi="Gandhari Unicode" w:cs="e-Tamil OTC"/>
          <w:lang w:val="en-GB"/>
        </w:rPr>
        <w:footnoteReference w:id="316"/>
      </w:r>
      <w:r>
        <w:rPr>
          <w:rFonts w:ascii="Gandhari Unicode" w:hAnsi="Gandhari Unicode" w:cs="e-Tamil OTC"/>
          <w:lang w:val="en-GB"/>
        </w:rPr>
        <w:t xml:space="preserve"> of the sandal paste,</w:t>
      </w:r>
    </w:p>
    <w:p w14:paraId="1478D841"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which, to obtain brightness,</w:t>
      </w:r>
    </w:p>
    <w:p w14:paraId="7B0CF7FF" w14:textId="77777777" w:rsidR="00544225" w:rsidRDefault="00000000">
      <w:pPr>
        <w:pStyle w:val="Textbody"/>
        <w:tabs>
          <w:tab w:val="left" w:pos="25"/>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she has drawn on [her] shapely rising pretty breasts,</w:t>
      </w:r>
    </w:p>
    <w:p w14:paraId="3B92EF4B"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 just</w:t>
      </w:r>
      <w:r>
        <w:rPr>
          <w:rStyle w:val="FootnoteReference1"/>
          <w:rFonts w:ascii="Gandhari Unicode" w:hAnsi="Gandhari Unicode" w:cs="e-Tamil OTC"/>
          <w:lang w:val="en-GB"/>
        </w:rPr>
        <w:footnoteReference w:id="317"/>
      </w:r>
      <w:r>
        <w:rPr>
          <w:rFonts w:ascii="Gandhari Unicode" w:hAnsi="Gandhari Unicode" w:cs="e-Tamil OTC"/>
          <w:lang w:val="en-GB"/>
        </w:rPr>
        <w:t xml:space="preserve"> that the ditch is surrounded by </w:t>
      </w:r>
      <w:proofErr w:type="spellStart"/>
      <w:r>
        <w:rPr>
          <w:rFonts w:ascii="Gandhari Unicode" w:hAnsi="Gandhari Unicode" w:cs="e-Tamil OTC"/>
          <w:lang w:val="en-GB"/>
        </w:rPr>
        <w:t>Pañcāy</w:t>
      </w:r>
      <w:proofErr w:type="spellEnd"/>
      <w:r>
        <w:rPr>
          <w:rFonts w:ascii="Gandhari Unicode" w:hAnsi="Gandhari Unicode" w:cs="e-Tamil OTC"/>
          <w:lang w:val="en-GB"/>
        </w:rPr>
        <w:t xml:space="preserve"> grass</w:t>
      </w:r>
      <w:r>
        <w:rPr>
          <w:rStyle w:val="FootnoteReference1"/>
          <w:rFonts w:ascii="Gandhari Unicode" w:hAnsi="Gandhari Unicode" w:cs="e-Tamil OTC"/>
          <w:lang w:val="en-GB"/>
        </w:rPr>
        <w:footnoteReference w:id="318"/>
      </w:r>
    </w:p>
    <w:p w14:paraId="0EF2DB41"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t>nor also</w:t>
      </w:r>
      <w:r>
        <w:rPr>
          <w:rStyle w:val="FootnoteReference1"/>
          <w:rFonts w:ascii="Gandhari Unicode" w:hAnsi="Gandhari Unicode" w:cs="e-Tamil OTC"/>
          <w:lang w:val="en-GB"/>
        </w:rPr>
        <w:footnoteReference w:id="319"/>
      </w:r>
      <w:r>
        <w:rPr>
          <w:rFonts w:ascii="Gandhari Unicode" w:hAnsi="Gandhari Unicode" w:cs="e-Tamil OTC"/>
          <w:lang w:val="en-GB"/>
        </w:rPr>
        <w:t xml:space="preserve"> that an image of the small woman with bamboo</w:t>
      </w:r>
    </w:p>
    <w:p w14:paraId="15D1F946" w14:textId="77777777" w:rsidR="00544225" w:rsidRDefault="00000000">
      <w:pPr>
        <w:pStyle w:val="Textbody"/>
        <w:tabs>
          <w:tab w:val="left" w:pos="275"/>
          <w:tab w:val="left" w:pos="4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shoulders </w:t>
      </w:r>
      <w:proofErr w:type="gramStart"/>
      <w:r>
        <w:rPr>
          <w:rFonts w:ascii="Gandhari Unicode" w:hAnsi="Gandhari Unicode" w:cs="e-Tamil OTC"/>
          <w:lang w:val="en-GB"/>
        </w:rPr>
        <w:t>has</w:t>
      </w:r>
      <w:proofErr w:type="gramEnd"/>
      <w:r>
        <w:rPr>
          <w:rFonts w:ascii="Gandhari Unicode" w:hAnsi="Gandhari Unicode" w:cs="e-Tamil OTC"/>
          <w:lang w:val="en-GB"/>
        </w:rPr>
        <w:t xml:space="preserve"> been fashioned</w:t>
      </w:r>
      <w:r>
        <w:rPr>
          <w:rStyle w:val="FootnoteReference1"/>
          <w:rFonts w:ascii="Gandhari Unicode" w:hAnsi="Gandhari Unicode" w:cs="e-Tamil OTC"/>
          <w:lang w:val="en-GB"/>
        </w:rPr>
        <w:footnoteReference w:id="320"/>
      </w:r>
      <w:r>
        <w:rPr>
          <w:rFonts w:ascii="Gandhari Unicode" w:hAnsi="Gandhari Unicode" w:cs="e-Tamil OTC"/>
          <w:lang w:val="en-GB"/>
        </w:rPr>
        <w:t>.</w:t>
      </w:r>
    </w:p>
    <w:p w14:paraId="3354AFC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urged</w:t>
      </w:r>
      <w:r>
        <w:rPr>
          <w:rStyle w:val="FootnoteReference1"/>
          <w:rFonts w:ascii="Gandhari Unicode" w:hAnsi="Gandhari Unicode" w:cs="e-Tamil OTC"/>
          <w:lang w:val="en-GB"/>
        </w:rPr>
        <w:footnoteReference w:id="321"/>
      </w:r>
    </w:p>
    <w:p w14:paraId="52E8F5E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in the assembly under the impartial staff of a just king</w:t>
      </w:r>
      <w:r>
        <w:rPr>
          <w:rStyle w:val="FootnoteReference1"/>
          <w:rFonts w:ascii="Gandhari Unicode" w:hAnsi="Gandhari Unicode" w:cs="e-Tamil OTC"/>
          <w:lang w:val="en-GB"/>
        </w:rPr>
        <w:footnoteReference w:id="322"/>
      </w:r>
      <w:r>
        <w:rPr>
          <w:rFonts w:ascii="Gandhari Unicode" w:hAnsi="Gandhari Unicode" w:cs="e-Tamil OTC"/>
          <w:lang w:val="en-GB"/>
        </w:rPr>
        <w:t>,</w:t>
      </w:r>
    </w:p>
    <w:p w14:paraId="4E2DB199" w14:textId="77777777" w:rsidR="00544225" w:rsidRDefault="00000000">
      <w:pPr>
        <w:pStyle w:val="Textbody"/>
        <w:spacing w:after="28"/>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t>what would happen?</w:t>
      </w:r>
    </w:p>
    <w:p w14:paraId="4A0313E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And great [is] folly indeed.</w:t>
      </w:r>
    </w:p>
    <w:p w14:paraId="731F25C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Ah, it seems</w:t>
      </w:r>
      <w:r>
        <w:rPr>
          <w:rStyle w:val="FootnoteReference1"/>
          <w:rFonts w:ascii="Gandhari Unicode" w:hAnsi="Gandhari Unicode" w:cs="e-Tamil OTC"/>
          <w:lang w:val="en-GB"/>
        </w:rPr>
        <w:footnoteReference w:id="323"/>
      </w:r>
      <w:r>
        <w:rPr>
          <w:rFonts w:ascii="Gandhari Unicode" w:hAnsi="Gandhari Unicode" w:cs="e-Tamil OTC"/>
          <w:lang w:val="en-GB"/>
        </w:rPr>
        <w:t xml:space="preserve"> pitiful, this noisy village.</w:t>
      </w:r>
    </w:p>
    <w:p w14:paraId="0CFA6C71" w14:textId="77777777" w:rsidR="00544225" w:rsidRDefault="00544225">
      <w:pPr>
        <w:pStyle w:val="Textbody"/>
        <w:spacing w:after="0"/>
        <w:rPr>
          <w:rFonts w:ascii="Gandhari Unicode" w:hAnsi="Gandhari Unicode" w:cs="e-Tamil OTC"/>
          <w:lang w:val="en-GB"/>
        </w:rPr>
      </w:pPr>
    </w:p>
    <w:p w14:paraId="7E1ED070" w14:textId="77777777" w:rsidR="00544225" w:rsidRDefault="00544225">
      <w:pPr>
        <w:pStyle w:val="Textbody"/>
        <w:spacing w:after="0"/>
        <w:rPr>
          <w:rFonts w:ascii="Gandhari Unicode" w:hAnsi="Gandhari Unicode" w:cs="e-Tamil OTC"/>
          <w:lang w:val="en-GB"/>
        </w:rPr>
      </w:pPr>
    </w:p>
    <w:p w14:paraId="7F2F4B0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45E2C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1-4b </w:t>
      </w:r>
      <w:r>
        <w:rPr>
          <w:rFonts w:ascii="Gandhari Unicode" w:hAnsi="Gandhari Unicode" w:cs="e-Tamil OTC"/>
          <w:lang w:val="en-GB"/>
        </w:rPr>
        <w:tab/>
        <w:t>Those who keep watch [on her] have no idea of</w:t>
      </w:r>
    </w:p>
    <w:p w14:paraId="3BE0E5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[my] fashioning a doll for the small woman with bamboo </w:t>
      </w:r>
      <w:proofErr w:type="gramStart"/>
      <w:r>
        <w:rPr>
          <w:rFonts w:ascii="Gandhari Unicode" w:hAnsi="Gandhari Unicode" w:cs="e-Tamil OTC"/>
          <w:lang w:val="en-GB"/>
        </w:rPr>
        <w:t>shoulders</w:t>
      </w:r>
      <w:proofErr w:type="gramEnd"/>
    </w:p>
    <w:p w14:paraId="3DE1D63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[and my] selecting (for this purpose) </w:t>
      </w:r>
      <w:proofErr w:type="spellStart"/>
      <w:r>
        <w:rPr>
          <w:rFonts w:ascii="Gandhari Unicode" w:hAnsi="Gandhari Unicode" w:cs="e-Tamil OTC"/>
          <w:lang w:val="en-GB"/>
        </w:rPr>
        <w:t>Pañcāy</w:t>
      </w:r>
      <w:proofErr w:type="spellEnd"/>
      <w:r>
        <w:rPr>
          <w:rFonts w:ascii="Gandhari Unicode" w:hAnsi="Gandhari Unicode" w:cs="e-Tamil OTC"/>
          <w:lang w:val="en-GB"/>
        </w:rPr>
        <w:t xml:space="preserve"> grass from the ditch,</w:t>
      </w:r>
    </w:p>
    <w:p w14:paraId="1BE303D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of the sandal paste I have drawn on [her] ... breasts,</w:t>
      </w:r>
      <w:r>
        <w:rPr>
          <w:rStyle w:val="FootnoteReference1"/>
          <w:rFonts w:ascii="Gandhari Unicode" w:hAnsi="Gandhari Unicode" w:cs="e-Tamil OTC"/>
          <w:lang w:val="en-GB"/>
        </w:rPr>
        <w:footnoteReference w:id="324"/>
      </w:r>
    </w:p>
    <w:p w14:paraId="6F185554" w14:textId="77777777" w:rsidR="00544225" w:rsidRDefault="00544225">
      <w:pPr>
        <w:pStyle w:val="Textbody"/>
        <w:spacing w:after="0"/>
        <w:rPr>
          <w:rFonts w:ascii="Gandhari Unicode" w:hAnsi="Gandhari Unicode" w:cs="e-Tamil OTC"/>
          <w:lang w:val="en-GB"/>
        </w:rPr>
      </w:pPr>
    </w:p>
    <w:p w14:paraId="138E77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2-4c </w:t>
      </w:r>
      <w:r>
        <w:rPr>
          <w:rFonts w:ascii="Gandhari Unicode" w:hAnsi="Gandhari Unicode" w:cs="e-Tamil OTC"/>
          <w:lang w:val="en-GB"/>
        </w:rPr>
        <w:tab/>
        <w:t>and furthermore of the sandal paste she has pressed, so that it is</w:t>
      </w:r>
    </w:p>
    <w:p w14:paraId="5B7CA0A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clearly visible, [from my chest]</w:t>
      </w:r>
      <w:r>
        <w:rPr>
          <w:rStyle w:val="FootnoteReference1"/>
          <w:rFonts w:ascii="Gandhari Unicode" w:hAnsi="Gandhari Unicode" w:cs="e-Tamil OTC"/>
          <w:lang w:val="en-GB"/>
        </w:rPr>
        <w:footnoteReference w:id="325"/>
      </w:r>
      <w:r>
        <w:rPr>
          <w:rFonts w:ascii="Gandhari Unicode" w:hAnsi="Gandhari Unicode" w:cs="e-Tamil OTC"/>
          <w:lang w:val="en-GB"/>
        </w:rPr>
        <w:t xml:space="preserve"> onto [her] ... breasts,</w:t>
      </w:r>
    </w:p>
    <w:p w14:paraId="572AF516" w14:textId="77777777" w:rsidR="00544225" w:rsidRDefault="00000000">
      <w:pPr>
        <w:pStyle w:val="Heading4"/>
        <w:rPr>
          <w:rFonts w:ascii="Gandhari Unicode" w:hAnsi="Gandhari Unicode" w:hint="eastAsia"/>
          <w:i w:val="0"/>
          <w:iCs w:val="0"/>
          <w:color w:val="auto"/>
        </w:rPr>
      </w:pPr>
      <w:r>
        <w:rPr>
          <w:rFonts w:ascii="Gandhari Unicode" w:hAnsi="Gandhari Unicode"/>
          <w:b/>
          <w:i w:val="0"/>
          <w:iCs w:val="0"/>
          <w:color w:val="auto"/>
        </w:rPr>
        <w:lastRenderedPageBreak/>
        <w:t>KT 277</w:t>
      </w:r>
      <w:r>
        <w:rPr>
          <w:rFonts w:ascii="e-Tamil OTC" w:hAnsi="e-Tamil OTC" w:cs="e-Tamil OTC"/>
          <w:b/>
          <w:i w:val="0"/>
          <w:iCs w:val="0"/>
          <w:color w:val="auto"/>
        </w:rPr>
        <w:t xml:space="preserve"> </w:t>
      </w:r>
      <w:proofErr w:type="spellStart"/>
      <w:r>
        <w:rPr>
          <w:rFonts w:ascii="e-Tamil OTC" w:hAnsi="e-Tamil OTC" w:cs="e-Tamil OTC"/>
          <w:i w:val="0"/>
          <w:iCs w:val="0"/>
          <w:color w:val="auto"/>
        </w:rPr>
        <w:t>ஓரிற்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பிச்சையார்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6093A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வினாயது</w:t>
      </w:r>
      <w:proofErr w:type="spellEnd"/>
      <w:r>
        <w:rPr>
          <w:rFonts w:ascii="Gandhari Unicode" w:hAnsi="Gandhari Unicode" w:cs="e-Tamil OTC"/>
          <w:lang w:val="en-GB"/>
        </w:rPr>
        <w:t>.</w:t>
      </w:r>
    </w:p>
    <w:p w14:paraId="4B14A92B" w14:textId="77777777" w:rsidR="00544225" w:rsidRDefault="00544225">
      <w:pPr>
        <w:pStyle w:val="Textbody"/>
        <w:spacing w:after="29"/>
        <w:rPr>
          <w:rFonts w:ascii="Gandhari Unicode" w:hAnsi="Gandhari Unicode" w:cs="e-Tamil OTC"/>
          <w:lang w:val="en-GB"/>
        </w:rPr>
      </w:pPr>
    </w:p>
    <w:p w14:paraId="72AAAA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ஆசி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வியன்கடைச்</w:t>
      </w:r>
      <w:proofErr w:type="spellEnd"/>
    </w:p>
    <w:p w14:paraId="185A7AE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வெள்ளிழு</w:t>
      </w:r>
      <w:proofErr w:type="spellEnd"/>
    </w:p>
    <w:p w14:paraId="6229206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p>
    <w:p w14:paraId="5ECD8D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தண்ணீர்ச்</w:t>
      </w:r>
      <w:proofErr w:type="spellEnd"/>
    </w:p>
    <w:p w14:paraId="0EB75F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சேமச்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பெறீஇயரோ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p>
    <w:p w14:paraId="2BCFB2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நடுங்குங்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p>
    <w:p w14:paraId="59F1C6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யெக்கால்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w:t>
      </w:r>
      <w:proofErr w:type="spellEnd"/>
    </w:p>
    <w:p w14:paraId="2B4B8D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யக்கால்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0C6EFF1F" w14:textId="77777777" w:rsidR="00544225" w:rsidRDefault="00544225">
      <w:pPr>
        <w:pStyle w:val="Textbody"/>
        <w:spacing w:after="29"/>
        <w:rPr>
          <w:rFonts w:ascii="Gandhari Unicode" w:hAnsi="Gandhari Unicode" w:cs="e-Tamil OTC"/>
          <w:lang w:val="en-GB"/>
        </w:rPr>
      </w:pPr>
    </w:p>
    <w:p w14:paraId="193E02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னாயில்</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னாசில்</w:t>
      </w:r>
      <w:proofErr w:type="spellEnd"/>
      <w:r>
        <w:rPr>
          <w:rFonts w:ascii="Gandhari Unicode" w:eastAsia="URW Palladio UNI" w:hAnsi="Gandhari Unicode" w:cs="e-Tamil OTC"/>
          <w:lang w:val="en-GB"/>
        </w:rPr>
        <w:t xml:space="preserve"> AT, VP, ER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வியன்கடைச்</w:t>
      </w:r>
      <w:proofErr w:type="spellEnd"/>
      <w:r>
        <w:rPr>
          <w:rFonts w:ascii="Gandhari Unicode" w:eastAsia="URW Palladio UNI" w:hAnsi="Gandhari Unicode" w:cs="e-Tamil OTC"/>
          <w:lang w:val="en-GB"/>
        </w:rPr>
        <w:t xml:space="preserve">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வியன்கடை</w:t>
      </w:r>
      <w:proofErr w:type="spellEnd"/>
      <w:r>
        <w:rPr>
          <w:rFonts w:ascii="Gandhari Unicode" w:eastAsia="URW Palladio UNI" w:hAnsi="Gandhari Unicode" w:cs="e-Tamil OTC"/>
          <w:lang w:val="en-GB"/>
        </w:rPr>
        <w:t xml:space="preserve"> L1, C1+3 [L1, G1+2 repeat 1d+2a]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வெள்ளிழு</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யெள்ளிழு</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வெள்ளிரு</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யற்சிரை</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2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தண்ணீர்ச்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[5a missing in G1+2]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கடைப்பெயல்</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கடைபெயல்</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w:t>
      </w:r>
      <w:proofErr w:type="spellEnd"/>
      <w:r>
        <w:rPr>
          <w:rFonts w:ascii="Gandhari Unicode" w:hAnsi="Gandhari Unicode" w:cs="e-Tamil OTC"/>
          <w:lang w:val="en-GB"/>
        </w:rPr>
        <w:t xml:space="preserve"> L1, C1+2v+3,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ரென்றிர்</w:t>
      </w:r>
      <w:proofErr w:type="spellEnd"/>
      <w:r>
        <w:rPr>
          <w:rFonts w:ascii="Gandhari Unicode" w:hAnsi="Gandhari Unicode" w:cs="e-Tamil OTC"/>
          <w:lang w:val="en-GB"/>
        </w:rPr>
        <w:t xml:space="preserve"> </w:t>
      </w:r>
      <w:proofErr w:type="gramStart"/>
      <w:r>
        <w:rPr>
          <w:rFonts w:ascii="Gandhari Unicode" w:hAnsi="Gandhari Unicode" w:cs="e-Tamil OTC"/>
          <w:lang w:val="en-GB"/>
        </w:rPr>
        <w:t>PP</w:t>
      </w:r>
      <w:proofErr w:type="gramEnd"/>
    </w:p>
    <w:p w14:paraId="7AE3A856" w14:textId="77777777" w:rsidR="00544225" w:rsidRDefault="00544225">
      <w:pPr>
        <w:pStyle w:val="Textbody"/>
        <w:spacing w:after="29"/>
        <w:rPr>
          <w:rFonts w:ascii="Gandhari Unicode" w:hAnsi="Gandhari Unicode" w:cs="e-Tamil OTC"/>
          <w:lang w:val="en-GB"/>
        </w:rPr>
      </w:pPr>
    </w:p>
    <w:p w14:paraId="0ABDE5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āc</w:t>
      </w:r>
      <w:proofErr w:type="spellEnd"/>
      <w:r>
        <w:rPr>
          <w:rFonts w:ascii="Gandhari Unicode" w:hAnsi="Gandhari Unicode" w:cs="e-Tamil OTC"/>
          <w:lang w:val="en-GB"/>
        </w:rPr>
        <w:t>*</w:t>
      </w:r>
      <w:ins w:id="642" w:author="Narmada Hansani Polgampalage" w:date="2023-11-24T16:31:00Z">
        <w:r>
          <w:rPr>
            <w:rFonts w:ascii="Gandhari Unicode" w:hAnsi="Gandhari Unicode" w:cs="e-Tamil OTC"/>
            <w:lang w:val="en-GB"/>
          </w:rPr>
          <w:t>-</w:t>
        </w:r>
      </w:ins>
      <w:del w:id="643"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teruviṉ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nāy</w:t>
      </w:r>
      <w:proofErr w:type="spellEnd"/>
      <w:ins w:id="644" w:author="Narmada Hansani Polgampalage" w:date="2023-11-24T16:31:00Z">
        <w:r>
          <w:rPr>
            <w:rFonts w:ascii="Gandhari Unicode" w:hAnsi="Gandhari Unicode" w:cs="e-Tamil OTC"/>
            <w:lang w:val="en-GB"/>
          </w:rPr>
          <w:t>-</w:t>
        </w:r>
      </w:ins>
      <w:del w:id="645" w:author="Narmada Hansani Polgampalage" w:date="2023-11-24T16:31: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w:t>
      </w:r>
    </w:p>
    <w:p w14:paraId="322C6FA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nel</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veṇmai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iḻut</w:t>
      </w:r>
      <w:proofErr w:type="spellEnd"/>
      <w:r>
        <w:rPr>
          <w:rFonts w:ascii="Gandhari Unicode" w:hAnsi="Gandhari Unicode" w:cs="e-Tamil OTC"/>
          <w:lang w:val="en-GB"/>
        </w:rPr>
        <w:t>*</w:t>
      </w:r>
    </w:p>
    <w:p w14:paraId="6DC521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ōr</w:t>
      </w:r>
      <w:proofErr w:type="spellEnd"/>
      <w:r>
        <w:rPr>
          <w:rFonts w:ascii="Gandhari Unicode" w:hAnsi="Gandhari Unicode" w:cs="e-Tamil OTC"/>
          <w:lang w:val="en-GB"/>
        </w:rPr>
        <w:t xml:space="preserve"> il </w:t>
      </w:r>
      <w:proofErr w:type="spellStart"/>
      <w:r>
        <w:rPr>
          <w:rFonts w:ascii="Gandhari Unicode" w:hAnsi="Gandhari Unicode" w:cs="e-Tamil OTC"/>
          <w:lang w:val="en-GB"/>
        </w:rPr>
        <w:t>piccai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p>
    <w:p w14:paraId="3E93D9C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aṟciram</w:t>
      </w:r>
      <w:proofErr w:type="spellEnd"/>
      <w:r>
        <w:rPr>
          <w:rFonts w:ascii="Gandhari Unicode" w:hAnsi="Gandhari Unicode" w:cs="e-Tamil OTC"/>
          <w:lang w:val="en-GB"/>
        </w:rPr>
        <w:t xml:space="preserve"> </w:t>
      </w:r>
      <w:proofErr w:type="spellStart"/>
      <w:r>
        <w:rPr>
          <w:rFonts w:ascii="Gandhari Unicode" w:hAnsi="Gandhari Unicode" w:cs="e-Tamil OTC"/>
          <w:lang w:val="en-GB"/>
        </w:rPr>
        <w:t>veyya</w:t>
      </w:r>
      <w:proofErr w:type="spellEnd"/>
      <w:r>
        <w:rPr>
          <w:rFonts w:ascii="Gandhari Unicode" w:hAnsi="Gandhari Unicode" w:cs="e-Tamil OTC"/>
          <w:lang w:val="en-GB"/>
        </w:rPr>
        <w:t xml:space="preserve"> </w:t>
      </w:r>
      <w:proofErr w:type="spellStart"/>
      <w:r>
        <w:rPr>
          <w:rFonts w:ascii="Gandhari Unicode" w:hAnsi="Gandhari Unicode" w:cs="e-Tamil OTC"/>
          <w:lang w:val="en-GB"/>
        </w:rPr>
        <w:t>veppam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taṇṇīr</w:t>
      </w:r>
      <w:proofErr w:type="spellEnd"/>
      <w:ins w:id="646" w:author="Narmada Hansani Polgampalage" w:date="2023-11-24T16:36:00Z">
        <w:r>
          <w:rPr>
            <w:rFonts w:ascii="Gandhari Unicode" w:hAnsi="Gandhari Unicode" w:cs="e-Tamil OTC"/>
            <w:lang w:val="en-GB"/>
          </w:rPr>
          <w:t>+</w:t>
        </w:r>
      </w:ins>
    </w:p>
    <w:p w14:paraId="49179B5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cēmam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peṟīiyar</w:t>
      </w:r>
      <w:proofErr w:type="spellEnd"/>
      <w:r>
        <w:rPr>
          <w:rFonts w:ascii="Gandhari Unicode" w:hAnsi="Gandhari Unicode" w:cs="e-Tamil OTC"/>
          <w:lang w:val="en-GB"/>
        </w:rPr>
        <w:t xml:space="preserve">-ō </w:t>
      </w:r>
      <w:proofErr w:type="spellStart"/>
      <w:r>
        <w:rPr>
          <w:rFonts w:ascii="Gandhari Unicode" w:hAnsi="Gandhari Unicode" w:cs="e-Tamil OTC"/>
          <w:lang w:val="en-GB"/>
        </w:rPr>
        <w:t>nī</w:t>
      </w:r>
      <w:proofErr w:type="spellEnd"/>
      <w:r>
        <w:rPr>
          <w:rFonts w:ascii="Gandhari Unicode" w:hAnsi="Gandhari Unicode" w:cs="e-Tamil OTC"/>
          <w:lang w:val="en-GB"/>
        </w:rPr>
        <w:t>-~ē</w:t>
      </w:r>
    </w:p>
    <w:p w14:paraId="29AE1FF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ins w:id="647" w:author="Narmada Hansani Polgampalage" w:date="2023-11-24T16: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p>
    <w:p w14:paraId="180DCAC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varuvat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eṉṟi</w:t>
      </w:r>
      <w:proofErr w:type="spellEnd"/>
    </w:p>
    <w:p w14:paraId="642A2CE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 xml:space="preserve">~a+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kātalōr</w:t>
      </w:r>
      <w:proofErr w:type="spellEnd"/>
      <w:r>
        <w:rPr>
          <w:rFonts w:ascii="Gandhari Unicode" w:hAnsi="Gandhari Unicode" w:cs="e-Tamil OTC"/>
          <w:lang w:val="en-GB"/>
        </w:rPr>
        <w:t>-ē.</w:t>
      </w:r>
    </w:p>
    <w:p w14:paraId="4108B118" w14:textId="77777777" w:rsidR="00544225" w:rsidRDefault="00544225">
      <w:pPr>
        <w:pStyle w:val="Textbody"/>
        <w:spacing w:after="29" w:line="260" w:lineRule="exact"/>
        <w:rPr>
          <w:rFonts w:ascii="Gandhari Unicode" w:hAnsi="Gandhari Unicode" w:cs="e-Tamil OTC"/>
          <w:u w:val="single"/>
          <w:lang w:val="en-GB"/>
        </w:rPr>
      </w:pPr>
    </w:p>
    <w:p w14:paraId="057EBB24" w14:textId="77777777" w:rsidR="00544225" w:rsidRDefault="00544225">
      <w:pPr>
        <w:pStyle w:val="Textbody"/>
        <w:spacing w:after="29" w:line="260" w:lineRule="exact"/>
        <w:rPr>
          <w:rFonts w:ascii="Gandhari Unicode" w:hAnsi="Gandhari Unicode" w:cs="e-Tamil OTC"/>
          <w:u w:val="single"/>
          <w:lang w:val="en-GB"/>
        </w:rPr>
      </w:pPr>
    </w:p>
    <w:p w14:paraId="69DE0A40" w14:textId="77777777" w:rsidR="00544225" w:rsidRDefault="00000000">
      <w:pPr>
        <w:pStyle w:val="Textbody"/>
        <w:spacing w:after="113" w:line="260" w:lineRule="exact"/>
        <w:rPr>
          <w:rFonts w:ascii="Gandhari Unicode" w:hAnsi="Gandhari Unicode" w:cs="e-Tamil OTC"/>
          <w:lang w:val="en-GB"/>
        </w:rPr>
      </w:pPr>
      <w:r>
        <w:br w:type="page"/>
      </w:r>
    </w:p>
    <w:p w14:paraId="063C1F9B"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Asked by the confidante when seeing some savants, [concerning] the coming of the season he had intended [for his return] when HE separated.</w:t>
      </w:r>
    </w:p>
    <w:p w14:paraId="4B95356E" w14:textId="77777777" w:rsidR="00544225" w:rsidRDefault="00544225">
      <w:pPr>
        <w:pStyle w:val="Textbody"/>
        <w:spacing w:after="28" w:line="260" w:lineRule="exact"/>
        <w:rPr>
          <w:rFonts w:ascii="Gandhari Unicode" w:hAnsi="Gandhari Unicode" w:cs="e-Tamil OTC"/>
          <w:lang w:val="en-GB"/>
        </w:rPr>
      </w:pPr>
    </w:p>
    <w:p w14:paraId="362F98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flaw-not street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dog-not width border</w:t>
      </w:r>
    </w:p>
    <w:p w14:paraId="5B00E4E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red rice boiled-rice whiteness white</w:t>
      </w:r>
      <w:r>
        <w:rPr>
          <w:rStyle w:val="FootnoteReference1"/>
          <w:rFonts w:ascii="Gandhari Unicode" w:hAnsi="Gandhari Unicode" w:cs="e-Tamil OTC"/>
          <w:lang w:val="en-GB"/>
        </w:rPr>
        <w:footnoteReference w:id="327"/>
      </w:r>
      <w:r>
        <w:rPr>
          <w:rFonts w:ascii="Gandhari Unicode" w:hAnsi="Gandhari Unicode" w:cs="e-Tamil OTC"/>
          <w:lang w:val="en-GB"/>
        </w:rPr>
        <w:t xml:space="preserve"> </w:t>
      </w:r>
      <w:proofErr w:type="gramStart"/>
      <w:r>
        <w:rPr>
          <w:rFonts w:ascii="Gandhari Unicode" w:hAnsi="Gandhari Unicode" w:cs="e-Tamil OTC"/>
          <w:lang w:val="en-GB"/>
        </w:rPr>
        <w:t>ghee</w:t>
      </w:r>
      <w:proofErr w:type="gramEnd"/>
    </w:p>
    <w:p w14:paraId="4C5AA41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one house alms become-full(inf.) </w:t>
      </w:r>
      <w:proofErr w:type="gramStart"/>
      <w:r>
        <w:rPr>
          <w:rFonts w:ascii="Gandhari Unicode" w:hAnsi="Gandhari Unicode" w:cs="e-Tamil OTC"/>
          <w:lang w:val="en-GB"/>
        </w:rPr>
        <w:t>fed</w:t>
      </w:r>
      <w:proofErr w:type="gramEnd"/>
    </w:p>
    <w:p w14:paraId="4C562AA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cold-season hot-they(n.pl.) heat coolness-water</w:t>
      </w:r>
      <w:r>
        <w:rPr>
          <w:rStyle w:val="FootnoteReference1"/>
          <w:rFonts w:ascii="Gandhari Unicode" w:hAnsi="Gandhari Unicode" w:cs="e-Tamil OTC"/>
          <w:lang w:val="en-GB"/>
        </w:rPr>
        <w:footnoteReference w:id="328"/>
      </w:r>
    </w:p>
    <w:p w14:paraId="20AFEF4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safety</w:t>
      </w:r>
      <w:r>
        <w:rPr>
          <w:rStyle w:val="FootnoteReference1"/>
          <w:rFonts w:ascii="Gandhari Unicode" w:hAnsi="Gandhari Unicode" w:cs="e-Tamil OTC"/>
          <w:lang w:val="en-GB"/>
        </w:rPr>
        <w:footnoteReference w:id="329"/>
      </w:r>
      <w:r>
        <w:rPr>
          <w:rFonts w:ascii="Gandhari Unicode" w:hAnsi="Gandhari Unicode" w:cs="e-Tamil OTC"/>
          <w:lang w:val="en-GB"/>
        </w:rPr>
        <w:t xml:space="preserve"> vessel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may-obtain</w:t>
      </w:r>
      <w:r>
        <w:rPr>
          <w:rFonts w:ascii="Gandhari Unicode" w:hAnsi="Gandhari Unicode" w:cs="e-Tamil OTC"/>
          <w:position w:val="6"/>
          <w:lang w:val="en-GB"/>
        </w:rPr>
        <w:t>ō</w:t>
      </w:r>
      <w:r>
        <w:rPr>
          <w:rFonts w:ascii="Gandhari Unicode" w:hAnsi="Gandhari Unicode" w:cs="e-Tamil OTC"/>
          <w:lang w:val="en-GB"/>
        </w:rPr>
        <w:t xml:space="preserve"> you</w:t>
      </w:r>
      <w:r>
        <w:rPr>
          <w:rFonts w:ascii="Gandhari Unicode" w:hAnsi="Gandhari Unicode" w:cs="e-Tamil OTC"/>
          <w:position w:val="6"/>
          <w:lang w:val="en-GB"/>
        </w:rPr>
        <w:t>ē</w:t>
      </w:r>
    </w:p>
    <w:p w14:paraId="187BA57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lightning middle shivering-</w:t>
      </w:r>
      <w:del w:id="648" w:author="Narmada Hansani Polgampalage" w:date="2023-11-24T16:32:00Z">
        <w:r>
          <w:rPr>
            <w:rFonts w:ascii="Gandhari Unicode" w:hAnsi="Gandhari Unicode" w:cs="e-Tamil OTC"/>
            <w:lang w:val="en-GB"/>
          </w:rPr>
          <w:delText xml:space="preserve"> </w:delText>
        </w:r>
      </w:del>
      <w:r>
        <w:rPr>
          <w:rFonts w:ascii="Gandhari Unicode" w:hAnsi="Gandhari Unicode" w:cs="e-Tamil OTC"/>
          <w:lang w:val="en-GB"/>
        </w:rPr>
        <w:t xml:space="preserve">limit raining north </w:t>
      </w:r>
      <w:proofErr w:type="gramStart"/>
      <w:r>
        <w:rPr>
          <w:rFonts w:ascii="Gandhari Unicode" w:hAnsi="Gandhari Unicode" w:cs="e-Tamil OTC"/>
          <w:lang w:val="en-GB"/>
        </w:rPr>
        <w:t>wind</w:t>
      </w:r>
      <w:proofErr w:type="gramEnd"/>
    </w:p>
    <w:p w14:paraId="5A8716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time coming-it you-say(sub.)</w:t>
      </w:r>
    </w:p>
    <w:p w14:paraId="0B68B2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time coming-he(h.) our- lover(</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p>
    <w:p w14:paraId="4A8D044C" w14:textId="77777777" w:rsidR="00544225" w:rsidRDefault="00544225">
      <w:pPr>
        <w:pStyle w:val="Textbody"/>
        <w:spacing w:after="29"/>
        <w:rPr>
          <w:rFonts w:ascii="Gandhari Unicode" w:hAnsi="Gandhari Unicode" w:cs="e-Tamil OTC"/>
          <w:lang w:val="en-GB"/>
        </w:rPr>
      </w:pPr>
    </w:p>
    <w:p w14:paraId="1EEAA6A9" w14:textId="77777777" w:rsidR="00544225" w:rsidRDefault="00544225">
      <w:pPr>
        <w:pStyle w:val="Textbody"/>
        <w:spacing w:after="29"/>
        <w:rPr>
          <w:rFonts w:ascii="Gandhari Unicode" w:hAnsi="Gandhari Unicode" w:cs="e-Tamil OTC"/>
          <w:lang w:val="en-GB"/>
        </w:rPr>
      </w:pPr>
    </w:p>
    <w:p w14:paraId="2B086D1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You, may you obtain in a safe </w:t>
      </w:r>
      <w:proofErr w:type="gramStart"/>
      <w:r>
        <w:rPr>
          <w:rFonts w:ascii="Gandhari Unicode" w:hAnsi="Gandhari Unicode" w:cs="e-Tamil OTC"/>
          <w:lang w:val="en-GB"/>
        </w:rPr>
        <w:t>vessel</w:t>
      </w:r>
      <w:proofErr w:type="gramEnd"/>
    </w:p>
    <w:p w14:paraId="7D4D36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hot fresh water, hot [draughts] in the cold season</w:t>
      </w:r>
    </w:p>
    <w:p w14:paraId="16406DA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[and] eat [your] fill with the alms of a single house,</w:t>
      </w:r>
    </w:p>
    <w:p w14:paraId="40BB4D7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very white ghee with boiled red rice</w:t>
      </w:r>
    </w:p>
    <w:p w14:paraId="6C970DF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b/>
        <w:t>at a wide gate without dogs in a flawless street!</w:t>
      </w:r>
      <w:r>
        <w:rPr>
          <w:rStyle w:val="FootnoteReference1"/>
          <w:rFonts w:ascii="Gandhari Unicode" w:hAnsi="Gandhari Unicode" w:cs="e-Tamil OTC"/>
          <w:lang w:val="en-GB"/>
        </w:rPr>
        <w:footnoteReference w:id="330"/>
      </w:r>
    </w:p>
    <w:p w14:paraId="79FEB63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would you say it will come,</w:t>
      </w:r>
    </w:p>
    <w:p w14:paraId="3BA1F3FD"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north wind with the last</w:t>
      </w:r>
      <w:r>
        <w:rPr>
          <w:rStyle w:val="FootnoteReference1"/>
          <w:rFonts w:ascii="Gandhari Unicode" w:hAnsi="Gandhari Unicode" w:cs="e-Tamil OTC"/>
          <w:lang w:val="en-GB"/>
        </w:rPr>
        <w:footnoteReference w:id="331"/>
      </w:r>
      <w:r>
        <w:rPr>
          <w:rFonts w:ascii="Gandhari Unicode" w:hAnsi="Gandhari Unicode" w:cs="e-Tamil OTC"/>
          <w:lang w:val="en-GB"/>
        </w:rPr>
        <w:t xml:space="preserve"> raining,</w:t>
      </w:r>
    </w:p>
    <w:p w14:paraId="4F1A02C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[one] shivers in midst of lightning?</w:t>
      </w:r>
      <w:r>
        <w:rPr>
          <w:rStyle w:val="FootnoteReference1"/>
          <w:rFonts w:ascii="Gandhari Unicode" w:hAnsi="Gandhari Unicode" w:cs="e-Tamil OTC"/>
          <w:lang w:val="en-GB"/>
        </w:rPr>
        <w:footnoteReference w:id="332"/>
      </w:r>
    </w:p>
    <w:p w14:paraId="33EA872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At that </w:t>
      </w:r>
      <w:proofErr w:type="gramStart"/>
      <w:r>
        <w:rPr>
          <w:rFonts w:ascii="Gandhari Unicode" w:hAnsi="Gandhari Unicode" w:cs="e-Tamil OTC"/>
          <w:lang w:val="en-GB"/>
        </w:rPr>
        <w:t>time</w:t>
      </w:r>
      <w:proofErr w:type="gramEnd"/>
      <w:r>
        <w:rPr>
          <w:rFonts w:ascii="Gandhari Unicode" w:hAnsi="Gandhari Unicode" w:cs="e-Tamil OTC"/>
          <w:lang w:val="en-GB"/>
        </w:rPr>
        <w:t xml:space="preserve"> he will come, our lover.</w:t>
      </w:r>
    </w:p>
    <w:p w14:paraId="474EE537" w14:textId="77777777" w:rsidR="00544225" w:rsidRDefault="00544225">
      <w:pPr>
        <w:pStyle w:val="Textbody"/>
        <w:spacing w:after="0"/>
        <w:rPr>
          <w:rFonts w:ascii="Gandhari Unicode" w:hAnsi="Gandhari Unicode" w:cs="e-Tamil OTC"/>
          <w:b/>
          <w:lang w:val="en-GB"/>
        </w:rPr>
      </w:pPr>
    </w:p>
    <w:p w14:paraId="38BC3BDC" w14:textId="77777777" w:rsidR="00544225" w:rsidRDefault="00000000">
      <w:pPr>
        <w:rPr>
          <w:rFonts w:ascii="Gandhari Unicode" w:eastAsiaTheme="majorEastAsia" w:hAnsi="Gandhari Unicode" w:cstheme="majorBidi" w:hint="eastAsia"/>
          <w:b/>
        </w:rPr>
      </w:pPr>
      <w:r>
        <w:br w:type="page"/>
      </w:r>
    </w:p>
    <w:p w14:paraId="285128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w:t>
      </w:r>
      <w:proofErr w:type="spellEnd"/>
      <w:r>
        <w:rPr>
          <w:rFonts w:ascii="e-Tamil OTC" w:hAnsi="e-Tamil OTC" w:cs="e-Tamil OTC"/>
          <w:i w:val="0"/>
          <w:iCs w:val="0"/>
          <w:color w:val="auto"/>
        </w:rPr>
        <w:t xml:space="preserve"> (</w:t>
      </w:r>
      <w:r>
        <w:rPr>
          <w:rFonts w:ascii="Gandhari Unicode" w:hAnsi="Gandhari Unicode"/>
          <w:i w:val="0"/>
          <w:iCs w:val="0"/>
          <w:color w:val="auto"/>
        </w:rPr>
        <w:t>C2v</w:t>
      </w:r>
      <w:r>
        <w:rPr>
          <w:rFonts w:ascii="e-Tamil OTC" w:hAnsi="e-Tamil OTC" w:cs="e-Tamil OTC"/>
          <w:i w:val="0"/>
          <w:iCs w:val="0"/>
          <w:color w:val="auto"/>
        </w:rPr>
        <w:t xml:space="preserve">: </w:t>
      </w:r>
      <w:proofErr w:type="spellStart"/>
      <w:r>
        <w:rPr>
          <w:rFonts w:ascii="e-Tamil OTC" w:hAnsi="e-Tamil OTC" w:cs="e-Tamil OTC"/>
          <w:i w:val="0"/>
          <w:iCs w:val="0"/>
          <w:color w:val="auto"/>
        </w:rPr>
        <w:t>வேரி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8534A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D4284A0" w14:textId="77777777" w:rsidR="00544225" w:rsidRDefault="00544225">
      <w:pPr>
        <w:pStyle w:val="Textbody"/>
        <w:spacing w:after="29"/>
        <w:rPr>
          <w:rFonts w:ascii="Gandhari Unicode" w:hAnsi="Gandhari Unicode" w:cs="e-Tamil OTC"/>
          <w:lang w:val="en-GB"/>
        </w:rPr>
      </w:pPr>
    </w:p>
    <w:p w14:paraId="6BE6B54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உறுவளி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யுளரிய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வந்தளிர்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மாஅத்து</w:t>
      </w:r>
      <w:proofErr w:type="spellEnd"/>
    </w:p>
    <w:p w14:paraId="0CC660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சீறடிச்</w:t>
      </w:r>
      <w:proofErr w:type="spellEnd"/>
    </w:p>
    <w:p w14:paraId="3174EA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முள்ளார்</w:t>
      </w:r>
      <w:proofErr w:type="spellEnd"/>
    </w:p>
    <w:p w14:paraId="6D45F8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p>
    <w:p w14:paraId="3066DF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யுதிர்ப்பக்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கீழிருந்</w:t>
      </w:r>
      <w:proofErr w:type="spellEnd"/>
    </w:p>
    <w:p w14:paraId="7593B5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தேற்பன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வுண்ணும்</w:t>
      </w:r>
      <w:proofErr w:type="spellEnd"/>
    </w:p>
    <w:p w14:paraId="3E9D10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A8148C3" w14:textId="77777777" w:rsidR="00544225" w:rsidRDefault="00544225">
      <w:pPr>
        <w:pStyle w:val="Textbody"/>
        <w:spacing w:after="29"/>
        <w:rPr>
          <w:rFonts w:ascii="Gandhari Unicode" w:hAnsi="Gandhari Unicode" w:cs="e-Tamil OTC"/>
          <w:lang w:val="en-GB"/>
        </w:rPr>
      </w:pPr>
    </w:p>
    <w:p w14:paraId="3CD13B3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யுளரிய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யுள்ளிய</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வந்தளிர்</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வந்தண்</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மாஅத்து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மெம்மு</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மெம்</w:t>
      </w:r>
      <w:proofErr w:type="spellEnd"/>
      <w:r>
        <w:rPr>
          <w:rFonts w:ascii="Gandhari Unicode" w:hAnsi="Gandhari Unicode" w:cs="e-Tamil OTC"/>
          <w:lang w:val="en-GB"/>
        </w:rPr>
        <w:t>/</w:t>
      </w:r>
      <w:proofErr w:type="spellStart"/>
      <w:r>
        <w:rPr>
          <w:rFonts w:ascii="Gandhari Unicode" w:hAnsi="Gandhari Unicode" w:cs="e-Tamil OTC"/>
          <w:lang w:val="en-GB"/>
        </w:rPr>
        <w:t>மேம</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4cdf.</w:t>
      </w:r>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னூழுறு</w:t>
      </w:r>
      <w:proofErr w:type="spellEnd"/>
      <w:r>
        <w:rPr>
          <w:rFonts w:ascii="Gandhari Unicode" w:eastAsia="URW Palladio UNI" w:hAnsi="Gandhari Unicode" w:cs="e-Tamil OTC"/>
          <w:lang w:val="en-GB"/>
        </w:rPr>
        <w:t xml:space="preserve"> C2v,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னூழுறு</w:t>
      </w:r>
      <w:proofErr w:type="spellEnd"/>
      <w:r>
        <w:rPr>
          <w:rFonts w:ascii="Gandhari Unicode" w:eastAsia="URW Palladio UNI" w:hAnsi="Gandhari Unicode" w:cs="e-Tamil OTC"/>
          <w:lang w:val="en-GB"/>
        </w:rPr>
        <w:t xml:space="preserve"> C2;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லழுறு</w:t>
      </w:r>
      <w:proofErr w:type="spellEnd"/>
      <w:r>
        <w:rPr>
          <w:rFonts w:ascii="Gandhari Unicode" w:eastAsia="URW Palladio UNI" w:hAnsi="Gandhari Unicode" w:cs="e-Tamil OTC"/>
          <w:lang w:val="en-GB"/>
        </w:rPr>
        <w:t xml:space="preserve"> C3, G1;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கவல</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ழுறு</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தோழிக்கு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லழுறு</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வேர்ப்பன</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வொர்ப்பன</w:t>
      </w:r>
      <w:proofErr w:type="spellEnd"/>
      <w:r>
        <w:rPr>
          <w:rFonts w:ascii="Gandhari Unicode" w:hAnsi="Gandhari Unicode" w:cs="e-Tamil OTC"/>
          <w:lang w:val="en-GB"/>
        </w:rPr>
        <w:t xml:space="preserve"> G2v,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L1, C1+2,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பார்ப்புடைய</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பார்படை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மந்திய</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மந்தியம்</w:t>
      </w:r>
      <w:proofErr w:type="spellEnd"/>
      <w:r>
        <w:rPr>
          <w:rFonts w:ascii="Gandhari Unicode" w:hAnsi="Gandhari Unicode" w:cs="e-Tamil OTC"/>
          <w:lang w:val="en-GB"/>
        </w:rPr>
        <w:t xml:space="preserve"> L1, C1, G1</w:t>
      </w:r>
    </w:p>
    <w:p w14:paraId="41D915FA" w14:textId="77777777" w:rsidR="00544225" w:rsidRDefault="00544225">
      <w:pPr>
        <w:pStyle w:val="Textbody"/>
        <w:spacing w:after="29"/>
        <w:rPr>
          <w:rFonts w:ascii="Gandhari Unicode" w:hAnsi="Gandhari Unicode" w:cs="e-Tamil OTC"/>
          <w:lang w:val="en-GB"/>
        </w:rPr>
      </w:pPr>
    </w:p>
    <w:p w14:paraId="402CFA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uḷariya</w:t>
      </w:r>
      <w:proofErr w:type="spellEnd"/>
      <w:r>
        <w:rPr>
          <w:rFonts w:ascii="Gandhari Unicode" w:hAnsi="Gandhari Unicode" w:cs="e-Tamil OTC"/>
          <w:lang w:val="en-GB"/>
        </w:rPr>
        <w:t xml:space="preserve"> ~am </w:t>
      </w:r>
      <w:proofErr w:type="spellStart"/>
      <w:r>
        <w:rPr>
          <w:rFonts w:ascii="Gandhari Unicode" w:hAnsi="Gandhari Unicode" w:cs="e-Tamil OTC"/>
          <w:i/>
          <w:iCs/>
          <w:lang w:val="en-GB"/>
        </w:rPr>
        <w:t>taḷir</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māattu</w:t>
      </w:r>
      <w:proofErr w:type="spellEnd"/>
      <w:proofErr w:type="gramEnd"/>
    </w:p>
    <w:p w14:paraId="189B82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cīṟ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aṭi</w:t>
      </w:r>
      <w:proofErr w:type="spellEnd"/>
      <w:r>
        <w:rPr>
          <w:rFonts w:ascii="Gandhari Unicode" w:hAnsi="Gandhari Unicode" w:cs="e-Tamil OTC"/>
          <w:lang w:val="en-GB"/>
        </w:rPr>
        <w:t>+</w:t>
      </w:r>
    </w:p>
    <w:p w14:paraId="20E71C5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em</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uḷḷār</w:t>
      </w:r>
      <w:proofErr w:type="spellEnd"/>
    </w:p>
    <w:p w14:paraId="5D36E4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koṭiyar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kaṭuvaṉ</w:t>
      </w:r>
      <w:proofErr w:type="spellEnd"/>
    </w:p>
    <w:p w14:paraId="1DE664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utirppa</w:t>
      </w:r>
      <w:proofErr w:type="spellEnd"/>
      <w:r>
        <w:rPr>
          <w:rFonts w:ascii="Gandhari Unicode" w:hAnsi="Gandhari Unicode" w:cs="e-Tamil OTC"/>
          <w:lang w:val="en-GB"/>
        </w:rPr>
        <w:t xml:space="preserve">+ </w:t>
      </w:r>
      <w:proofErr w:type="spellStart"/>
      <w:r>
        <w:rPr>
          <w:rFonts w:ascii="Gandhari Unicode" w:hAnsi="Gandhari Unicode" w:cs="e-Tamil OTC"/>
          <w:lang w:val="en-GB"/>
        </w:rPr>
        <w:t>kīḻ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w:t>
      </w:r>
      <w:proofErr w:type="spellEnd"/>
      <w:r>
        <w:rPr>
          <w:rFonts w:ascii="Gandhari Unicode" w:hAnsi="Gandhari Unicode" w:cs="e-Tamil OTC"/>
          <w:lang w:val="en-GB"/>
        </w:rPr>
        <w:t>*</w:t>
      </w:r>
    </w:p>
    <w:p w14:paraId="2AA36A2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ēṟpaṉa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ēṟpaṉa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p>
    <w:p w14:paraId="5A2BC470"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pārpp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mantiya</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5C1BE2F7" w14:textId="77777777" w:rsidR="00544225" w:rsidRDefault="00544225">
      <w:pPr>
        <w:pStyle w:val="Textbody"/>
        <w:spacing w:after="29" w:line="260" w:lineRule="exact"/>
        <w:rPr>
          <w:rFonts w:ascii="Gandhari Unicode" w:hAnsi="Gandhari Unicode" w:cs="e-Tamil OTC"/>
          <w:lang w:val="en-GB"/>
        </w:rPr>
      </w:pPr>
    </w:p>
    <w:p w14:paraId="34DEF53F" w14:textId="77777777" w:rsidR="00544225" w:rsidRDefault="00544225">
      <w:pPr>
        <w:pStyle w:val="Textbody"/>
        <w:spacing w:after="29" w:line="260" w:lineRule="exact"/>
        <w:rPr>
          <w:rFonts w:ascii="Gandhari Unicode" w:hAnsi="Gandhari Unicode" w:cs="e-Tamil OTC"/>
          <w:lang w:val="en-GB"/>
        </w:rPr>
      </w:pPr>
    </w:p>
    <w:p w14:paraId="687351B8" w14:textId="77777777" w:rsidR="00544225" w:rsidRDefault="00000000">
      <w:pPr>
        <w:pStyle w:val="Textbody"/>
        <w:spacing w:after="29" w:line="260" w:lineRule="exact"/>
        <w:rPr>
          <w:rFonts w:ascii="Gandhari Unicode" w:hAnsi="Gandhari Unicode" w:cs="e-Tamil OTC"/>
          <w:lang w:val="en-GB"/>
        </w:rPr>
      </w:pPr>
      <w:r>
        <w:br w:type="page"/>
      </w:r>
    </w:p>
    <w:p w14:paraId="2B12E5E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 in the time of separation.</w:t>
      </w:r>
    </w:p>
    <w:p w14:paraId="0F0A6B2B" w14:textId="77777777" w:rsidR="00544225" w:rsidRDefault="00544225">
      <w:pPr>
        <w:pStyle w:val="Textbody"/>
        <w:spacing w:after="29" w:line="260" w:lineRule="exact"/>
        <w:rPr>
          <w:rFonts w:ascii="Gandhari Unicode" w:hAnsi="Gandhari Unicode" w:cs="e-Tamil OTC"/>
          <w:lang w:val="en-GB"/>
        </w:rPr>
      </w:pPr>
    </w:p>
    <w:p w14:paraId="1DBE16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have- </w:t>
      </w:r>
      <w:proofErr w:type="spellStart"/>
      <w:r>
        <w:rPr>
          <w:rFonts w:ascii="Gandhari Unicode" w:hAnsi="Gandhari Unicode" w:cs="e-Tamil OTC"/>
          <w:lang w:val="en-GB"/>
        </w:rPr>
        <w:t>wind blown</w:t>
      </w:r>
      <w:proofErr w:type="spellEnd"/>
      <w:r>
        <w:rPr>
          <w:rFonts w:ascii="Gandhari Unicode" w:hAnsi="Gandhari Unicode" w:cs="e-Tamil OTC"/>
          <w:lang w:val="en-GB"/>
        </w:rPr>
        <w:t>- pretty sprout mango-tree-</w:t>
      </w:r>
    </w:p>
    <w:p w14:paraId="207045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shoot seen-like tender say- little </w:t>
      </w:r>
      <w:proofErr w:type="gramStart"/>
      <w:r>
        <w:rPr>
          <w:rFonts w:ascii="Gandhari Unicode" w:hAnsi="Gandhari Unicode" w:cs="e-Tamil OTC"/>
          <w:lang w:val="en-GB"/>
        </w:rPr>
        <w:t>foot</w:t>
      </w:r>
      <w:proofErr w:type="gramEnd"/>
    </w:p>
    <w:p w14:paraId="0E1690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little green image</w:t>
      </w:r>
      <w:r>
        <w:rPr>
          <w:rFonts w:ascii="Gandhari Unicode" w:hAnsi="Gandhari Unicode" w:cs="e-Tamil OTC"/>
          <w:position w:val="6"/>
          <w:lang w:val="en-GB"/>
        </w:rPr>
        <w:t>um</w:t>
      </w:r>
      <w:r>
        <w:rPr>
          <w:rFonts w:ascii="Gandhari Unicode" w:hAnsi="Gandhari Unicode" w:cs="e-Tamil OTC"/>
          <w:lang w:val="en-GB"/>
        </w:rPr>
        <w:t xml:space="preserve"> us-</w:t>
      </w:r>
      <w:r>
        <w:rPr>
          <w:rFonts w:ascii="Gandhari Unicode" w:hAnsi="Gandhari Unicode" w:cs="e-Tamil OTC"/>
          <w:position w:val="6"/>
          <w:lang w:val="en-GB"/>
        </w:rPr>
        <w:t>um</w:t>
      </w:r>
      <w:r>
        <w:rPr>
          <w:rFonts w:ascii="Gandhari Unicode" w:hAnsi="Gandhari Unicode" w:cs="e-Tamil OTC"/>
          <w:lang w:val="en-GB"/>
        </w:rPr>
        <w:t xml:space="preserve"> remember-not-he(h.)</w:t>
      </w:r>
    </w:p>
    <w:p w14:paraId="12BA99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cruel-he(h.) live friend monkey </w:t>
      </w:r>
      <w:r>
        <w:rPr>
          <w:rFonts w:ascii="Gandhari Unicode" w:hAnsi="Gandhari Unicode" w:cs="e-Tamil OTC"/>
          <w:lang w:val="en-GB"/>
        </w:rPr>
        <w:tab/>
      </w:r>
    </w:p>
    <w:p w14:paraId="1BA9D3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ripeness </w:t>
      </w:r>
      <w:proofErr w:type="gramStart"/>
      <w:r>
        <w:rPr>
          <w:rFonts w:ascii="Gandhari Unicode" w:hAnsi="Gandhari Unicode" w:cs="e-Tamil OTC"/>
          <w:lang w:val="en-GB"/>
        </w:rPr>
        <w:t>have</w:t>
      </w:r>
      <w:proofErr w:type="gramEnd"/>
      <w:r>
        <w:rPr>
          <w:rFonts w:ascii="Gandhari Unicode" w:hAnsi="Gandhari Unicode" w:cs="e-Tamil OTC"/>
          <w:lang w:val="en-GB"/>
        </w:rPr>
        <w:t>- sweet ripe-fruit drop(inf.) below been</w:t>
      </w:r>
    </w:p>
    <w:p w14:paraId="5D24243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reception-they(n.pl.) reception-they(n.pl.) eating-</w:t>
      </w:r>
    </w:p>
    <w:p w14:paraId="4E8EA4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young-one possess- female-monkey</w:t>
      </w:r>
      <w:r>
        <w:rPr>
          <w:rFonts w:ascii="Gandhari Unicode" w:hAnsi="Gandhari Unicode" w:cs="e-Tamil OTC"/>
          <w:position w:val="6"/>
          <w:lang w:val="en-GB"/>
        </w:rPr>
        <w:t>a</w:t>
      </w:r>
      <w:r>
        <w:rPr>
          <w:rFonts w:ascii="Gandhari Unicode" w:hAnsi="Gandhari Unicode" w:cs="e-Tamil OTC"/>
          <w:lang w:val="en-GB"/>
        </w:rPr>
        <w:t xml:space="preserve">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514AB89E" w14:textId="77777777" w:rsidR="00544225" w:rsidRDefault="00544225">
      <w:pPr>
        <w:pStyle w:val="Textbody"/>
        <w:spacing w:after="29"/>
        <w:rPr>
          <w:rFonts w:ascii="Gandhari Unicode" w:hAnsi="Gandhari Unicode" w:cs="e-Tamil OTC"/>
          <w:lang w:val="en-GB"/>
        </w:rPr>
      </w:pPr>
    </w:p>
    <w:p w14:paraId="3A995C9E" w14:textId="77777777" w:rsidR="00544225" w:rsidRDefault="00544225">
      <w:pPr>
        <w:pStyle w:val="Textbody"/>
        <w:spacing w:after="29"/>
        <w:rPr>
          <w:rFonts w:ascii="Gandhari Unicode" w:hAnsi="Gandhari Unicode" w:cs="e-Tamil OTC"/>
          <w:lang w:val="en-GB"/>
        </w:rPr>
      </w:pPr>
    </w:p>
    <w:p w14:paraId="2882DD5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remembers neither us nor the little green image</w:t>
      </w:r>
      <w:r>
        <w:rPr>
          <w:rStyle w:val="FootnoteReference1"/>
          <w:rFonts w:ascii="Gandhari Unicode" w:hAnsi="Gandhari Unicode" w:cs="e-Tamil OTC"/>
          <w:lang w:val="en-GB"/>
        </w:rPr>
        <w:footnoteReference w:id="333"/>
      </w:r>
    </w:p>
    <w:p w14:paraId="3F72E29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 small feet, tender as if [one] had seen the </w:t>
      </w:r>
      <w:proofErr w:type="gramStart"/>
      <w:r>
        <w:rPr>
          <w:rFonts w:ascii="Gandhari Unicode" w:hAnsi="Gandhari Unicode" w:cs="e-Tamil OTC"/>
          <w:lang w:val="en-GB"/>
        </w:rPr>
        <w:t>shoot</w:t>
      </w:r>
      <w:proofErr w:type="gramEnd"/>
    </w:p>
    <w:p w14:paraId="356BC8B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a mango tree with pretty sprouts, blown by the going wind</w:t>
      </w:r>
      <w:r>
        <w:rPr>
          <w:rStyle w:val="FootnoteReference1"/>
          <w:rFonts w:ascii="Gandhari Unicode" w:hAnsi="Gandhari Unicode" w:cs="e-Tamil OTC"/>
          <w:lang w:val="en-GB"/>
        </w:rPr>
        <w:footnoteReference w:id="334"/>
      </w:r>
      <w:r>
        <w:rPr>
          <w:rFonts w:ascii="Gandhari Unicode" w:hAnsi="Gandhari Unicode" w:cs="e-Tamil OTC"/>
          <w:lang w:val="en-GB"/>
        </w:rPr>
        <w:t>,</w:t>
      </w:r>
    </w:p>
    <w:p w14:paraId="02FF2896"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cruel [is] he, oh friend,</w:t>
      </w:r>
    </w:p>
    <w:p w14:paraId="11C4C6C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traversed the mountain of she-monkeys with young </w:t>
      </w:r>
      <w:proofErr w:type="gramStart"/>
      <w:r>
        <w:rPr>
          <w:rFonts w:ascii="Gandhari Unicode" w:hAnsi="Gandhari Unicode" w:cs="e-Tamil OTC"/>
          <w:lang w:val="en-GB"/>
        </w:rPr>
        <w:t>ones</w:t>
      </w:r>
      <w:proofErr w:type="gramEnd"/>
    </w:p>
    <w:p w14:paraId="45099FC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that, while the male drops down the ripe sweet fruit,</w:t>
      </w:r>
    </w:p>
    <w:p w14:paraId="1D44431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are below, receiving [them] one by one, [and] eat.</w:t>
      </w:r>
      <w:r>
        <w:rPr>
          <w:rStyle w:val="FootnoteReference1"/>
          <w:rFonts w:ascii="Gandhari Unicode" w:hAnsi="Gandhari Unicode" w:cs="e-Tamil OTC"/>
          <w:lang w:val="en-GB"/>
        </w:rPr>
        <w:footnoteReference w:id="335"/>
      </w:r>
    </w:p>
    <w:p w14:paraId="5ECF2F29" w14:textId="77777777" w:rsidR="00544225" w:rsidRDefault="00544225">
      <w:pPr>
        <w:pStyle w:val="Textbody"/>
        <w:spacing w:after="0"/>
        <w:rPr>
          <w:rFonts w:ascii="Gandhari Unicode" w:hAnsi="Gandhari Unicode" w:cs="e-Tamil OTC"/>
          <w:lang w:val="en-GB"/>
        </w:rPr>
      </w:pPr>
    </w:p>
    <w:p w14:paraId="4D511541" w14:textId="77777777" w:rsidR="00544225" w:rsidRDefault="00000000">
      <w:pPr>
        <w:rPr>
          <w:rFonts w:ascii="Gandhari Unicode" w:eastAsiaTheme="majorEastAsia" w:hAnsi="Gandhari Unicode" w:cstheme="majorBidi" w:hint="eastAsia"/>
          <w:b/>
        </w:rPr>
      </w:pPr>
      <w:r>
        <w:br w:type="page"/>
      </w:r>
    </w:p>
    <w:p w14:paraId="3AA944E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279</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இளநாகனார்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AC4B6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வற்புறுக்குந்</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7942DCE" w14:textId="77777777" w:rsidR="00544225" w:rsidRDefault="00544225">
      <w:pPr>
        <w:pStyle w:val="Textbody"/>
        <w:spacing w:after="29"/>
        <w:rPr>
          <w:rFonts w:ascii="Gandhari Unicode" w:hAnsi="Gandhari Unicode" w:cs="e-Tamil OTC"/>
          <w:lang w:val="en-GB"/>
        </w:rPr>
      </w:pPr>
    </w:p>
    <w:p w14:paraId="4AADF78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p>
    <w:p w14:paraId="0EFDB8A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பகுவாய்த்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தெண்மணி</w:t>
      </w:r>
      <w:proofErr w:type="spellEnd"/>
    </w:p>
    <w:p w14:paraId="36A1CA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புலம்புகொள்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தியங்குதொ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றிசைக்கு</w:t>
      </w:r>
      <w:proofErr w:type="spellEnd"/>
    </w:p>
    <w:p w14:paraId="77F065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C67BC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மழைகெழு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துறுகற்</w:t>
      </w:r>
      <w:proofErr w:type="spellEnd"/>
    </w:p>
    <w:p w14:paraId="12AA27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றுகள்சூழ்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24CC1B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போகித்</w:t>
      </w:r>
      <w:proofErr w:type="spellEnd"/>
    </w:p>
    <w:p w14:paraId="455A193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திருந்திறைப்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2C863331" w14:textId="77777777" w:rsidR="00544225" w:rsidRDefault="00544225">
      <w:pPr>
        <w:pStyle w:val="Textbody"/>
        <w:spacing w:after="29"/>
        <w:rPr>
          <w:rFonts w:ascii="Gandhari Unicode" w:hAnsi="Gandhari Unicode" w:cs="e-Tamil OTC"/>
          <w:lang w:val="en-GB"/>
        </w:rPr>
      </w:pPr>
    </w:p>
    <w:p w14:paraId="33669AF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தெண்மணி</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தென்மணி</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தியங்குதொ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றிசைக்கு</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றிசைக்கு</w:t>
      </w:r>
      <w:proofErr w:type="spellEnd"/>
      <w:r>
        <w:rPr>
          <w:rFonts w:ascii="Gandhari Unicode" w:eastAsia="URW Palladio UNI" w:hAnsi="Gandhari Unicode" w:cs="e-Tamil OTC"/>
          <w:lang w:val="en-GB"/>
        </w:rPr>
        <w:t xml:space="preserve"> L1, C1+3, G1v+2(), EA, I, AT; </w:t>
      </w:r>
      <w:proofErr w:type="spellStart"/>
      <w:r>
        <w:rPr>
          <w:rFonts w:ascii="Gandhari Unicode" w:eastAsia="URW Palladio UNI" w:hAnsi="Gandhari Unicode" w:cs="e-Tamil OTC"/>
          <w:lang w:val="en-GB"/>
        </w:rPr>
        <w:t>தியம்புதொ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ரிடைக்கு</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மழைகெழு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மழைகழூஉ</w:t>
      </w:r>
      <w:proofErr w:type="spellEnd"/>
      <w:r>
        <w:rPr>
          <w:rFonts w:ascii="Gandhari Unicode" w:hAnsi="Gandhari Unicode" w:cs="e-Tamil OTC"/>
          <w:lang w:val="en-GB"/>
        </w:rPr>
        <w:t xml:space="preserve"> C2v, I,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336"/>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G2v,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மாயிருந்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மிரும்பல்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மரும்பல்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7c </w:t>
      </w:r>
      <w:proofErr w:type="spellStart"/>
      <w:r>
        <w:rPr>
          <w:rFonts w:ascii="Gandhari Unicode" w:hAnsi="Gandhari Unicode" w:cs="e-Tamil OTC"/>
          <w:lang w:val="en-GB"/>
        </w:rPr>
        <w:t>போகித்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L1, C1+3,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[blank in G1]</w:t>
      </w:r>
    </w:p>
    <w:p w14:paraId="0253F078" w14:textId="77777777" w:rsidR="00544225" w:rsidRDefault="00544225">
      <w:pPr>
        <w:pStyle w:val="Textbody"/>
        <w:spacing w:after="29"/>
        <w:rPr>
          <w:rFonts w:ascii="Gandhari Unicode" w:hAnsi="Gandhari Unicode" w:cs="e-Tamil OTC"/>
          <w:lang w:val="en-GB"/>
        </w:rPr>
      </w:pPr>
    </w:p>
    <w:p w14:paraId="693CCC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 xml:space="preserve">* </w:t>
      </w:r>
      <w:proofErr w:type="spellStart"/>
      <w:r>
        <w:rPr>
          <w:rFonts w:ascii="Gandhari Unicode" w:hAnsi="Gandhari Unicode" w:cs="e-Tamil OTC"/>
          <w:lang w:val="en-GB"/>
        </w:rPr>
        <w:t>erumai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maiyāṉ</w:t>
      </w:r>
      <w:proofErr w:type="spellEnd"/>
    </w:p>
    <w:p w14:paraId="5C8EE6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miṭaṟ</w:t>
      </w:r>
      <w:proofErr w:type="spellEnd"/>
      <w:r>
        <w:rPr>
          <w:rFonts w:ascii="Gandhari Unicode" w:hAnsi="Gandhari Unicode" w:cs="e-Tamil OTC"/>
          <w:lang w:val="en-GB"/>
        </w:rPr>
        <w:t>(</w:t>
      </w:r>
      <w:proofErr w:type="spellStart"/>
      <w:del w:id="649" w:author="Narmada Hansani Polgampalage" w:date="2023-11-24T16:54:00Z">
        <w:r>
          <w:rPr>
            <w:rFonts w:ascii="Gandhari Unicode" w:hAnsi="Gandhari Unicode" w:cs="e-Tamil OTC"/>
            <w:lang w:val="en-GB"/>
          </w:rPr>
          <w:delText>u</w:delText>
        </w:r>
      </w:del>
      <w:ins w:id="650" w:author="Narmada Hansani Polgampalage" w:date="2023-11-24T16:54: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651" w:author="Narmada Hansani Polgampalage" w:date="2023-11-24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p>
    <w:p w14:paraId="712DF9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iyaṅku-toṟ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icaikkum</w:t>
      </w:r>
      <w:proofErr w:type="spellEnd"/>
    </w:p>
    <w:p w14:paraId="0BC84E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vārār-kollō</w:t>
      </w:r>
      <w:proofErr w:type="spellEnd"/>
    </w:p>
    <w:p w14:paraId="1E6C0F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keḻu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w:t>
      </w:r>
    </w:p>
    <w:p w14:paraId="329F7F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tukaḷ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poliya</w:t>
      </w:r>
      <w:proofErr w:type="spellEnd"/>
      <w:ins w:id="652" w:author="Narmada Hansani Polgampalage" w:date="2023-11-24T16: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2BE87B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irum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pōki</w:t>
      </w:r>
      <w:proofErr w:type="spellEnd"/>
      <w:r>
        <w:rPr>
          <w:rFonts w:ascii="Gandhari Unicode" w:hAnsi="Gandhari Unicode" w:cs="e-Tamil OTC"/>
          <w:i/>
          <w:iCs/>
          <w:lang w:val="en-GB"/>
        </w:rPr>
        <w:t>+</w:t>
      </w:r>
    </w:p>
    <w:p w14:paraId="10E21CF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w:t>
      </w:r>
      <w:proofErr w:type="spellEnd"/>
      <w:ins w:id="653" w:author="Narmada Hansani Polgampalage" w:date="2023-11-24T16:5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del w:id="654" w:author="Narmada Hansani Polgampalage" w:date="2023-11-24T16:58:00Z">
        <w:r>
          <w:rPr>
            <w:rFonts w:ascii="Gandhari Unicode" w:hAnsi="Gandhari Unicode" w:cs="e-Tamil OTC"/>
            <w:lang w:val="en-GB"/>
          </w:rPr>
          <w:delText>+</w:delText>
        </w:r>
      </w:del>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uḷḷātōr</w:t>
      </w:r>
      <w:proofErr w:type="spellEnd"/>
      <w:r>
        <w:rPr>
          <w:rFonts w:ascii="Gandhari Unicode" w:hAnsi="Gandhari Unicode" w:cs="e-Tamil OTC"/>
          <w:lang w:val="en-GB"/>
        </w:rPr>
        <w:t>-ē.</w:t>
      </w:r>
    </w:p>
    <w:p w14:paraId="4D7E4A75" w14:textId="77777777" w:rsidR="00544225" w:rsidRDefault="00544225">
      <w:pPr>
        <w:pStyle w:val="Textbody"/>
        <w:spacing w:after="29" w:line="260" w:lineRule="exact"/>
        <w:rPr>
          <w:rFonts w:ascii="Gandhari Unicode" w:hAnsi="Gandhari Unicode" w:cs="e-Tamil OTC"/>
          <w:u w:val="single"/>
          <w:lang w:val="en-GB"/>
        </w:rPr>
      </w:pPr>
    </w:p>
    <w:p w14:paraId="00FB47B8" w14:textId="77777777" w:rsidR="00544225" w:rsidRDefault="00544225">
      <w:pPr>
        <w:pStyle w:val="Textbody"/>
        <w:spacing w:after="29" w:line="260" w:lineRule="exact"/>
        <w:rPr>
          <w:rFonts w:ascii="Gandhari Unicode" w:hAnsi="Gandhari Unicode" w:cs="e-Tamil OTC"/>
          <w:u w:val="single"/>
          <w:lang w:val="en-GB"/>
        </w:rPr>
      </w:pPr>
    </w:p>
    <w:p w14:paraId="42FB0FD2" w14:textId="77777777" w:rsidR="00544225" w:rsidRDefault="00000000">
      <w:pPr>
        <w:pStyle w:val="Textbody"/>
        <w:spacing w:after="29" w:line="260" w:lineRule="exact"/>
        <w:rPr>
          <w:rFonts w:ascii="Gandhari Unicode" w:hAnsi="Gandhari Unicode" w:cs="e-Tamil OTC"/>
          <w:lang w:val="en-GB"/>
        </w:rPr>
      </w:pPr>
      <w:r>
        <w:br w:type="page"/>
      </w:r>
    </w:p>
    <w:p w14:paraId="349ACB0D"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encourages [her].</w:t>
      </w:r>
    </w:p>
    <w:p w14:paraId="316C75E9" w14:textId="77777777" w:rsidR="00544225" w:rsidRDefault="00544225">
      <w:pPr>
        <w:pStyle w:val="Textbody"/>
        <w:spacing w:after="29" w:line="260" w:lineRule="exact"/>
        <w:rPr>
          <w:rFonts w:ascii="Gandhari Unicode" w:hAnsi="Gandhari Unicode" w:cs="e-Tamil OTC"/>
          <w:lang w:val="en-GB"/>
        </w:rPr>
      </w:pPr>
    </w:p>
    <w:p w14:paraId="28F42A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twisted- horn buffalo darkness colour </w:t>
      </w:r>
      <w:proofErr w:type="gramStart"/>
      <w:r>
        <w:rPr>
          <w:rFonts w:ascii="Gandhari Unicode" w:hAnsi="Gandhari Unicode" w:cs="e-Tamil OTC"/>
          <w:lang w:val="en-GB"/>
        </w:rPr>
        <w:t>buffalo</w:t>
      </w:r>
      <w:proofErr w:type="gramEnd"/>
    </w:p>
    <w:p w14:paraId="3A09E6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come- neck tied- split- mouth clear </w:t>
      </w:r>
      <w:proofErr w:type="gramStart"/>
      <w:r>
        <w:rPr>
          <w:rFonts w:ascii="Gandhari Unicode" w:hAnsi="Gandhari Unicode" w:cs="e-Tamil OTC"/>
          <w:lang w:val="en-GB"/>
        </w:rPr>
        <w:t>bell</w:t>
      </w:r>
      <w:proofErr w:type="gramEnd"/>
    </w:p>
    <w:p w14:paraId="28DDEA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loneliness take- midnight- stir-ever sounding-</w:t>
      </w:r>
    </w:p>
    <w:p w14:paraId="64860D9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 time become(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roofErr w:type="spellStart"/>
      <w:r>
        <w:rPr>
          <w:rFonts w:ascii="Gandhari Unicode" w:hAnsi="Gandhari Unicode" w:cs="e-Tamil OTC"/>
          <w:position w:val="6"/>
          <w:lang w:val="en-GB"/>
        </w:rPr>
        <w:t>kollō</w:t>
      </w:r>
      <w:proofErr w:type="spellEnd"/>
    </w:p>
    <w:p w14:paraId="05C561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rain have- forgotten- big/black big/dark thick </w:t>
      </w:r>
      <w:proofErr w:type="gramStart"/>
      <w:r>
        <w:rPr>
          <w:rFonts w:ascii="Gandhari Unicode" w:hAnsi="Gandhari Unicode" w:cs="e-Tamil OTC"/>
          <w:lang w:val="en-GB"/>
        </w:rPr>
        <w:t>stone</w:t>
      </w:r>
      <w:proofErr w:type="gramEnd"/>
    </w:p>
    <w:p w14:paraId="0034BC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dust surround- elephant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glitter(inf.) appearing-</w:t>
      </w:r>
    </w:p>
    <w:p w14:paraId="0236D97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dark many hill </w:t>
      </w:r>
      <w:proofErr w:type="gramStart"/>
      <w:r>
        <w:rPr>
          <w:rFonts w:ascii="Gandhari Unicode" w:hAnsi="Gandhari Unicode" w:cs="e-Tamil OTC"/>
          <w:lang w:val="en-GB"/>
        </w:rPr>
        <w:t>gone</w:t>
      </w:r>
      <w:proofErr w:type="gramEnd"/>
    </w:p>
    <w:p w14:paraId="0D409E6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perfect- joint bamboo shoulder remember-not-he(?)</w:t>
      </w:r>
      <w:r>
        <w:rPr>
          <w:rFonts w:ascii="Gandhari Unicode" w:hAnsi="Gandhari Unicode" w:cs="e-Tamil OTC"/>
          <w:position w:val="6"/>
          <w:lang w:val="en-GB"/>
        </w:rPr>
        <w:t>ē</w:t>
      </w:r>
      <w:r>
        <w:rPr>
          <w:rFonts w:ascii="Gandhari Unicode" w:hAnsi="Gandhari Unicode" w:cs="e-Tamil OTC"/>
          <w:lang w:val="en-GB"/>
        </w:rPr>
        <w:t>∞</w:t>
      </w:r>
    </w:p>
    <w:p w14:paraId="030A32F9" w14:textId="77777777" w:rsidR="00544225" w:rsidRDefault="00544225">
      <w:pPr>
        <w:pStyle w:val="Textbody"/>
        <w:spacing w:after="29"/>
        <w:rPr>
          <w:rFonts w:ascii="Gandhari Unicode" w:hAnsi="Gandhari Unicode" w:cs="e-Tamil OTC"/>
          <w:lang w:val="en-GB"/>
        </w:rPr>
      </w:pPr>
    </w:p>
    <w:p w14:paraId="39523251" w14:textId="77777777" w:rsidR="00544225" w:rsidRDefault="00544225">
      <w:pPr>
        <w:pStyle w:val="Textbody"/>
        <w:spacing w:after="29"/>
        <w:rPr>
          <w:rFonts w:ascii="Gandhari Unicode" w:hAnsi="Gandhari Unicode" w:cs="e-Tamil OTC"/>
          <w:lang w:val="en-GB"/>
        </w:rPr>
      </w:pPr>
    </w:p>
    <w:p w14:paraId="216123E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with every motion, at midnight filled with loneliness</w:t>
      </w:r>
      <w:r>
        <w:rPr>
          <w:rStyle w:val="FootnoteReference1"/>
          <w:rFonts w:ascii="Gandhari Unicode" w:hAnsi="Gandhari Unicode" w:cs="e-Tamil OTC"/>
          <w:lang w:val="en-GB"/>
        </w:rPr>
        <w:footnoteReference w:id="337"/>
      </w:r>
      <w:r>
        <w:rPr>
          <w:rFonts w:ascii="Gandhari Unicode" w:hAnsi="Gandhari Unicode" w:cs="e-Tamil OTC"/>
          <w:lang w:val="en-GB"/>
        </w:rPr>
        <w:t>,</w:t>
      </w:r>
    </w:p>
    <w:p w14:paraId="26AC5A19"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slit-mouthed clear bell sounds, tied to the prominent</w:t>
      </w:r>
      <w:r>
        <w:rPr>
          <w:rStyle w:val="FootnoteReference1"/>
          <w:rFonts w:ascii="Gandhari Unicode" w:hAnsi="Gandhari Unicode" w:cs="e-Tamil OTC"/>
          <w:lang w:val="en-GB"/>
        </w:rPr>
        <w:footnoteReference w:id="338"/>
      </w:r>
      <w:r>
        <w:rPr>
          <w:rFonts w:ascii="Gandhari Unicode" w:hAnsi="Gandhari Unicode" w:cs="e-Tamil OTC"/>
          <w:lang w:val="en-GB"/>
        </w:rPr>
        <w:t xml:space="preserve"> </w:t>
      </w:r>
      <w:proofErr w:type="gramStart"/>
      <w:r>
        <w:rPr>
          <w:rFonts w:ascii="Gandhari Unicode" w:hAnsi="Gandhari Unicode" w:cs="e-Tamil OTC"/>
          <w:lang w:val="en-GB"/>
        </w:rPr>
        <w:t>neck</w:t>
      </w:r>
      <w:proofErr w:type="gramEnd"/>
    </w:p>
    <w:p w14:paraId="3D09357E"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of the night-coloured buffalo, the buffalo</w:t>
      </w:r>
      <w:r>
        <w:rPr>
          <w:rStyle w:val="FootnoteReference1"/>
          <w:rFonts w:ascii="Gandhari Unicode" w:hAnsi="Gandhari Unicode" w:cs="e-Tamil OTC"/>
          <w:lang w:val="en-GB"/>
        </w:rPr>
        <w:footnoteReference w:id="339"/>
      </w:r>
      <w:r>
        <w:rPr>
          <w:rFonts w:ascii="Gandhari Unicode" w:hAnsi="Gandhari Unicode" w:cs="e-Tamil OTC"/>
          <w:lang w:val="en-GB"/>
        </w:rPr>
        <w:t xml:space="preserve"> with twisted horns</w:t>
      </w:r>
    </w:p>
    <w:p w14:paraId="2555F665"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even as this time is arising, doesn't he come,</w:t>
      </w:r>
    </w:p>
    <w:p w14:paraId="6DDA4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who doesn't remember the bamboo shoulder with perfect </w:t>
      </w:r>
      <w:proofErr w:type="gramStart"/>
      <w:r>
        <w:rPr>
          <w:rFonts w:ascii="Gandhari Unicode" w:hAnsi="Gandhari Unicode" w:cs="e-Tamil OTC"/>
          <w:lang w:val="en-GB"/>
        </w:rPr>
        <w:t>joints</w:t>
      </w:r>
      <w:proofErr w:type="gramEnd"/>
    </w:p>
    <w:p w14:paraId="6B26783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[and] has gone [across] many dark </w:t>
      </w:r>
      <w:proofErr w:type="gramStart"/>
      <w:r>
        <w:rPr>
          <w:rFonts w:ascii="Gandhari Unicode" w:hAnsi="Gandhari Unicode" w:cs="e-Tamil OTC"/>
          <w:lang w:val="en-GB"/>
        </w:rPr>
        <w:t>hills</w:t>
      </w:r>
      <w:proofErr w:type="gramEnd"/>
    </w:p>
    <w:p w14:paraId="3DDED1FD"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where the big, dark, thick stones, that were </w:t>
      </w:r>
      <w:proofErr w:type="gramStart"/>
      <w:r>
        <w:rPr>
          <w:rFonts w:ascii="Gandhari Unicode" w:hAnsi="Gandhari Unicode" w:cs="e-Tamil OTC"/>
          <w:lang w:val="en-GB"/>
        </w:rPr>
        <w:t>forgotten</w:t>
      </w:r>
      <w:proofErr w:type="gramEnd"/>
    </w:p>
    <w:p w14:paraId="282AA211"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the rain came up,</w:t>
      </w:r>
    </w:p>
    <w:p w14:paraId="069820C6"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seem to glitter like elephants covered in dust?</w:t>
      </w:r>
    </w:p>
    <w:p w14:paraId="152E010F" w14:textId="77777777" w:rsidR="00544225" w:rsidRDefault="00544225">
      <w:pPr>
        <w:pStyle w:val="Textbody"/>
        <w:spacing w:after="0"/>
        <w:rPr>
          <w:rFonts w:ascii="Gandhari Unicode" w:hAnsi="Gandhari Unicode" w:cs="e-Tamil OTC"/>
          <w:lang w:val="en-GB"/>
        </w:rPr>
      </w:pPr>
    </w:p>
    <w:p w14:paraId="20EB479C" w14:textId="77777777" w:rsidR="00544225" w:rsidRDefault="00000000">
      <w:pPr>
        <w:rPr>
          <w:rFonts w:ascii="Gandhari Unicode" w:eastAsiaTheme="majorEastAsia" w:hAnsi="Gandhari Unicode" w:cstheme="majorBidi" w:hint="eastAsia"/>
        </w:rPr>
      </w:pPr>
      <w:r>
        <w:br w:type="page"/>
      </w:r>
    </w:p>
    <w:p w14:paraId="7D26F7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280</w:t>
      </w:r>
      <w:r>
        <w:rPr>
          <w:rFonts w:ascii="e-Tamil OTC" w:hAnsi="e-Tamil OTC" w:cs="e-Tamil OTC"/>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AE35D1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கழற்றெதிர்மறை</w:t>
      </w:r>
      <w:proofErr w:type="spellEnd"/>
      <w:r>
        <w:rPr>
          <w:rFonts w:ascii="Gandhari Unicode" w:hAnsi="Gandhari Unicode" w:cs="e-Tamil OTC"/>
          <w:lang w:val="en-GB"/>
        </w:rPr>
        <w:t>.</w:t>
      </w:r>
    </w:p>
    <w:p w14:paraId="5F772CDF" w14:textId="77777777" w:rsidR="00544225" w:rsidRDefault="00544225">
      <w:pPr>
        <w:pStyle w:val="Textbody"/>
        <w:spacing w:after="29"/>
        <w:rPr>
          <w:rFonts w:ascii="Gandhari Unicode" w:hAnsi="Gandhari Unicode" w:cs="e-Tamil OTC"/>
          <w:lang w:val="en-GB"/>
        </w:rPr>
      </w:pPr>
    </w:p>
    <w:p w14:paraId="7A0147F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நாளுமென்</w:t>
      </w:r>
      <w:proofErr w:type="spellEnd"/>
    </w:p>
    <w:p w14:paraId="1E32D0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னெஞ்சுபிணிக்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லோதிப்</w:t>
      </w:r>
      <w:proofErr w:type="spellEnd"/>
    </w:p>
    <w:p w14:paraId="1E78B5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பெருந்தோட்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w:t>
      </w:r>
      <w:proofErr w:type="spellEnd"/>
    </w:p>
    <w:p w14:paraId="17E072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புணரி</w:t>
      </w:r>
      <w:proofErr w:type="spellEnd"/>
    </w:p>
    <w:p w14:paraId="18A84C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வாழ்க்கையும்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0B903B25" w14:textId="77777777" w:rsidR="00544225" w:rsidRDefault="00544225">
      <w:pPr>
        <w:pStyle w:val="Textbody"/>
        <w:spacing w:after="29"/>
        <w:rPr>
          <w:rFonts w:ascii="Gandhari Unicode" w:hAnsi="Gandhari Unicode" w:cs="e-Tamil OTC"/>
          <w:lang w:val="en-GB"/>
        </w:rPr>
      </w:pPr>
    </w:p>
    <w:p w14:paraId="3739A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நாளுமென்</w:t>
      </w:r>
      <w:proofErr w:type="spellEnd"/>
      <w:r>
        <w:rPr>
          <w:rFonts w:ascii="Gandhari Unicode" w:eastAsia="URW Palladio UNI" w:hAnsi="Gandhari Unicode" w:cs="e-Tamil OTC"/>
          <w:lang w:val="en-GB"/>
        </w:rPr>
        <w:t xml:space="preserve">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நாளுநாமென்</w:t>
      </w:r>
      <w:proofErr w:type="spellEnd"/>
      <w:r>
        <w:rPr>
          <w:rFonts w:ascii="Gandhari Unicode" w:eastAsia="URW Palladio UNI" w:hAnsi="Gandhari Unicode" w:cs="e-Tamil OTC"/>
          <w:lang w:val="en-GB"/>
        </w:rPr>
        <w:t xml:space="preserve"> L1, C1+3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னெஞ்சுபிணிக்</w:t>
      </w:r>
      <w:proofErr w:type="spellEnd"/>
      <w:r>
        <w:rPr>
          <w:rFonts w:ascii="Gandhari Unicode" w:eastAsia="URW Palladio UNI" w:hAnsi="Gandhari Unicode" w:cs="e-Tamil OTC"/>
          <w:lang w:val="en-GB"/>
        </w:rPr>
        <w:t xml:space="preserve">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னெஞ்சுபிணி</w:t>
      </w:r>
      <w:proofErr w:type="spellEnd"/>
      <w:r>
        <w:rPr>
          <w:rFonts w:ascii="Gandhari Unicode" w:eastAsia="URW Palladio UNI" w:hAnsi="Gandhari Unicode" w:cs="e-Tamil OTC"/>
          <w:lang w:val="en-GB"/>
        </w:rPr>
        <w:t xml:space="preserve">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குறுமகள்</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Nacc.v</w:t>
      </w:r>
      <w:proofErr w:type="spellEnd"/>
      <w:r>
        <w:rPr>
          <w:rFonts w:ascii="Gandhari Unicode" w:eastAsia="URW Palladio UNI" w:hAnsi="Gandhari Unicode" w:cs="e-Tamil OTC"/>
          <w:lang w:val="en-GB"/>
        </w:rPr>
        <w:t xml:space="preserve">,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ணணிந்த</w:t>
      </w:r>
      <w:proofErr w:type="spellEnd"/>
      <w:r>
        <w:rPr>
          <w:rFonts w:ascii="Gandhari Unicode" w:eastAsia="URW Palladio UNI" w:hAnsi="Gandhari Unicode" w:cs="e-Tamil OTC"/>
          <w:lang w:val="en-GB"/>
        </w:rPr>
        <w:t xml:space="preserve"> Nacc. PP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லாகம்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4bcf.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னரைநாள்</w:t>
      </w:r>
      <w:proofErr w:type="spellEnd"/>
      <w:r>
        <w:rPr>
          <w:rFonts w:ascii="Gandhari Unicode" w:eastAsia="URW Palladio UNI" w:hAnsi="Gandhari Unicode" w:cs="e-Tamil OTC"/>
          <w:lang w:val="en-GB"/>
        </w:rPr>
        <w:t xml:space="preserve"> C2,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நிரைநாள்</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னின்னரைநாள்</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புணர்ப்</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னரைநாள்</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னினரை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வாழ்க்கையும்</w:t>
      </w:r>
      <w:proofErr w:type="spellEnd"/>
      <w:r>
        <w:rPr>
          <w:rFonts w:ascii="Gandhari Unicode" w:eastAsia="URW Palladio UNI" w:hAnsi="Gandhari Unicode" w:cs="e-Tamil OTC"/>
          <w:lang w:val="en-GB"/>
        </w:rPr>
        <w:t xml:space="preserve"> C1+2+3v,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C3v;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வாழ்க்கையும்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வாளட்கையும்</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வேண்டலன்</w:t>
      </w:r>
      <w:proofErr w:type="spellEnd"/>
      <w:r>
        <w:rPr>
          <w:rFonts w:ascii="Gandhari Unicode" w:hAnsi="Gandhari Unicode" w:cs="e-Tamil OTC"/>
          <w:lang w:val="en-GB"/>
        </w:rPr>
        <w:t xml:space="preserve"> L1, C1+2+3, G1+2, Nacc.,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வேண்டலென்</w:t>
      </w:r>
      <w:proofErr w:type="spellEnd"/>
      <w:r>
        <w:rPr>
          <w:rFonts w:ascii="Gandhari Unicode" w:hAnsi="Gandhari Unicode" w:cs="e-Tamil OTC"/>
          <w:lang w:val="en-GB"/>
        </w:rPr>
        <w:t xml:space="preserve"> IV,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w:t>
      </w:r>
      <w:r>
        <w:rPr>
          <w:rStyle w:val="FootnoteReference1"/>
          <w:rFonts w:ascii="Gandhari Unicode" w:hAnsi="Gandhari Unicode" w:cs="e-Tamil OTC"/>
          <w:lang w:val="en-GB"/>
        </w:rPr>
        <w:footnoteReference w:id="340"/>
      </w:r>
    </w:p>
    <w:p w14:paraId="394533E4" w14:textId="77777777" w:rsidR="00544225" w:rsidRDefault="00544225">
      <w:pPr>
        <w:pStyle w:val="Textbody"/>
        <w:spacing w:after="29"/>
        <w:rPr>
          <w:rFonts w:ascii="Gandhari Unicode" w:hAnsi="Gandhari Unicode" w:cs="e-Tamil OTC"/>
          <w:lang w:val="en-GB"/>
        </w:rPr>
      </w:pPr>
    </w:p>
    <w:p w14:paraId="2EE484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-~ō </w:t>
      </w: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w:t>
      </w:r>
      <w:proofErr w:type="spellEnd"/>
    </w:p>
    <w:p w14:paraId="0FBAFD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neñcu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del w:id="655" w:author="Narmada Hansani Polgampalage" w:date="2023-11-24T17:05:00Z">
        <w:r>
          <w:rPr>
            <w:rFonts w:ascii="Gandhari Unicode" w:hAnsi="Gandhari Unicode" w:cs="e-Tamil OTC"/>
            <w:lang w:val="en-GB"/>
          </w:rPr>
          <w:delText>+</w:delText>
        </w:r>
      </w:del>
      <w:proofErr w:type="spellStart"/>
      <w:r>
        <w:rPr>
          <w:rFonts w:ascii="Gandhari Unicode" w:hAnsi="Gandhari Unicode" w:cs="e-Tamil OTC"/>
          <w:lang w:val="en-GB"/>
        </w:rPr>
        <w:t>ōti</w:t>
      </w:r>
      <w:proofErr w:type="spellEnd"/>
      <w:r>
        <w:rPr>
          <w:rFonts w:ascii="Gandhari Unicode" w:hAnsi="Gandhari Unicode" w:cs="e-Tamil OTC"/>
          <w:lang w:val="en-GB"/>
        </w:rPr>
        <w:t>+</w:t>
      </w:r>
    </w:p>
    <w:p w14:paraId="1390BFA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ākam</w:t>
      </w:r>
      <w:proofErr w:type="spellEnd"/>
    </w:p>
    <w:p w14:paraId="33147A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puṇariṉ</w:t>
      </w:r>
      <w:proofErr w:type="spellEnd"/>
    </w:p>
    <w:p w14:paraId="33AB5EE1"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vēṇṭalaṉ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5063BF4B" w14:textId="77777777" w:rsidR="00544225" w:rsidRDefault="00544225">
      <w:pPr>
        <w:pStyle w:val="Textbody"/>
        <w:spacing w:after="29" w:line="260" w:lineRule="exact"/>
        <w:rPr>
          <w:rFonts w:ascii="Gandhari Unicode" w:hAnsi="Gandhari Unicode" w:cs="e-Tamil OTC"/>
          <w:lang w:val="en-GB"/>
        </w:rPr>
      </w:pPr>
    </w:p>
    <w:p w14:paraId="1DAE8D1F" w14:textId="77777777" w:rsidR="00544225" w:rsidRDefault="00544225">
      <w:pPr>
        <w:pStyle w:val="Textbody"/>
        <w:spacing w:after="29" w:line="260" w:lineRule="exact"/>
        <w:rPr>
          <w:rFonts w:ascii="Gandhari Unicode" w:hAnsi="Gandhari Unicode" w:cs="e-Tamil OTC"/>
          <w:lang w:val="en-GB"/>
        </w:rPr>
      </w:pPr>
    </w:p>
    <w:p w14:paraId="4C688ED1" w14:textId="77777777" w:rsidR="00544225" w:rsidRDefault="00000000">
      <w:pPr>
        <w:pStyle w:val="Textbody"/>
        <w:spacing w:after="29" w:line="260" w:lineRule="exact"/>
        <w:rPr>
          <w:rFonts w:ascii="Gandhari Unicode" w:hAnsi="Gandhari Unicode" w:cs="e-Tamil OTC"/>
          <w:lang w:val="en-GB"/>
        </w:rPr>
      </w:pPr>
      <w:r>
        <w:br w:type="page"/>
      </w:r>
    </w:p>
    <w:p w14:paraId="623BB66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Refusal against [the friend's] urging.</w:t>
      </w:r>
    </w:p>
    <w:p w14:paraId="27D06189" w14:textId="77777777" w:rsidR="00544225" w:rsidRDefault="00544225">
      <w:pPr>
        <w:pStyle w:val="Textbody"/>
        <w:spacing w:after="29" w:line="260" w:lineRule="exact"/>
        <w:rPr>
          <w:rFonts w:ascii="Gandhari Unicode" w:hAnsi="Gandhari Unicode" w:cs="e-Tamil OTC"/>
          <w:lang w:val="en-GB"/>
        </w:rPr>
      </w:pPr>
    </w:p>
    <w:p w14:paraId="003A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friends/relatives live</w:t>
      </w:r>
      <w:r>
        <w:rPr>
          <w:rFonts w:ascii="Gandhari Unicode" w:hAnsi="Gandhari Unicode" w:cs="e-Tamil OTC"/>
          <w:position w:val="6"/>
          <w:lang w:val="en-GB"/>
        </w:rPr>
        <w:t>ō</w:t>
      </w:r>
      <w:r>
        <w:rPr>
          <w:rFonts w:ascii="Gandhari Unicode" w:hAnsi="Gandhari Unicode" w:cs="e-Tamil OTC"/>
          <w:lang w:val="en-GB"/>
        </w:rPr>
        <w:t xml:space="preserve"> friends/relatives day</w:t>
      </w:r>
      <w:r>
        <w:rPr>
          <w:rFonts w:ascii="Gandhari Unicode" w:hAnsi="Gandhari Unicode" w:cs="e-Tamil OTC"/>
          <w:position w:val="6"/>
          <w:lang w:val="en-GB"/>
        </w:rPr>
        <w:t>um</w:t>
      </w:r>
      <w:r>
        <w:rPr>
          <w:rFonts w:ascii="Gandhari Unicode" w:hAnsi="Gandhari Unicode" w:cs="e-Tamil OTC"/>
          <w:lang w:val="en-GB"/>
        </w:rPr>
        <w:t xml:space="preserve"> my-</w:t>
      </w:r>
    </w:p>
    <w:p w14:paraId="5FF585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heart fetter taken- pretty few </w:t>
      </w:r>
      <w:proofErr w:type="gramStart"/>
      <w:r>
        <w:rPr>
          <w:rFonts w:ascii="Gandhari Unicode" w:hAnsi="Gandhari Unicode" w:cs="e-Tamil OTC"/>
          <w:lang w:val="en-GB"/>
        </w:rPr>
        <w:t>hair</w:t>
      </w:r>
      <w:proofErr w:type="gramEnd"/>
    </w:p>
    <w:p w14:paraId="69137BA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shoulder short daughter little soft bosom</w:t>
      </w:r>
    </w:p>
    <w:p w14:paraId="2B7A9C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 unite(inf.) unite-</w:t>
      </w:r>
      <w:proofErr w:type="gramStart"/>
      <w:r>
        <w:rPr>
          <w:rFonts w:ascii="Gandhari Unicode" w:hAnsi="Gandhari Unicode" w:cs="e-Tamil OTC"/>
          <w:lang w:val="en-GB"/>
        </w:rPr>
        <w:t>if</w:t>
      </w:r>
      <w:proofErr w:type="gramEnd"/>
    </w:p>
    <w:p w14:paraId="19C204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half day life</w:t>
      </w:r>
      <w:r>
        <w:rPr>
          <w:rFonts w:ascii="Gandhari Unicode" w:hAnsi="Gandhari Unicode" w:cs="e-Tamil OTC"/>
          <w:position w:val="6"/>
          <w:lang w:val="en-GB"/>
        </w:rPr>
        <w:t>um</w:t>
      </w:r>
      <w:r>
        <w:rPr>
          <w:rFonts w:ascii="Gandhari Unicode" w:hAnsi="Gandhari Unicode" w:cs="e-Tamil OTC"/>
          <w:lang w:val="en-GB"/>
        </w:rPr>
        <w:t xml:space="preserve"> I-need-not I</w:t>
      </w:r>
      <w:r>
        <w:rPr>
          <w:rFonts w:ascii="Gandhari Unicode" w:hAnsi="Gandhari Unicode" w:cs="e-Tamil OTC"/>
          <w:position w:val="6"/>
          <w:lang w:val="en-GB"/>
        </w:rPr>
        <w:t>ē</w:t>
      </w:r>
      <w:r>
        <w:rPr>
          <w:rFonts w:ascii="Gandhari Unicode" w:hAnsi="Gandhari Unicode" w:cs="e-Tamil OTC"/>
          <w:lang w:val="en-GB"/>
        </w:rPr>
        <w:t>.</w:t>
      </w:r>
    </w:p>
    <w:p w14:paraId="43234D2E" w14:textId="77777777" w:rsidR="00544225" w:rsidRDefault="00544225">
      <w:pPr>
        <w:pStyle w:val="Textbody"/>
        <w:spacing w:after="29"/>
        <w:rPr>
          <w:rFonts w:ascii="Gandhari Unicode" w:hAnsi="Gandhari Unicode" w:cs="e-Tamil OTC"/>
          <w:lang w:val="en-GB"/>
        </w:rPr>
      </w:pPr>
    </w:p>
    <w:p w14:paraId="3C54B65A" w14:textId="77777777" w:rsidR="00544225" w:rsidRDefault="00544225">
      <w:pPr>
        <w:pStyle w:val="Textbody"/>
        <w:spacing w:after="29"/>
        <w:rPr>
          <w:rFonts w:ascii="Gandhari Unicode" w:hAnsi="Gandhari Unicode" w:cs="e-Tamil OTC"/>
          <w:lang w:val="en-GB"/>
        </w:rPr>
      </w:pPr>
    </w:p>
    <w:p w14:paraId="18E46FF7"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Friends, may you live! Friends,</w:t>
      </w:r>
    </w:p>
    <w:p w14:paraId="0EA8255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if I can only unite</w:t>
      </w:r>
      <w:r>
        <w:rPr>
          <w:rStyle w:val="FootnoteReference1"/>
          <w:rFonts w:ascii="Gandhari Unicode" w:hAnsi="Gandhari Unicode" w:cs="e-Tamil OTC"/>
          <w:lang w:val="en-GB"/>
        </w:rPr>
        <w:footnoteReference w:id="341"/>
      </w:r>
      <w:r>
        <w:rPr>
          <w:rFonts w:ascii="Gandhari Unicode" w:hAnsi="Gandhari Unicode" w:cs="e-Tamil OTC"/>
          <w:lang w:val="en-GB"/>
        </w:rPr>
        <w:t xml:space="preserve"> for one day</w:t>
      </w:r>
    </w:p>
    <w:p w14:paraId="63ACF6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with the small soft bosom</w:t>
      </w:r>
      <w:r>
        <w:rPr>
          <w:rStyle w:val="FootnoteReference1"/>
          <w:rFonts w:ascii="Gandhari Unicode" w:hAnsi="Gandhari Unicode" w:cs="e-Tamil OTC"/>
          <w:lang w:val="en-GB"/>
        </w:rPr>
        <w:footnoteReference w:id="342"/>
      </w:r>
      <w:r>
        <w:rPr>
          <w:rFonts w:ascii="Gandhari Unicode" w:hAnsi="Gandhari Unicode" w:cs="e-Tamil OTC"/>
          <w:lang w:val="en-GB"/>
        </w:rPr>
        <w:t xml:space="preserve"> of the little woman with big shoulders</w:t>
      </w:r>
    </w:p>
    <w:p w14:paraId="7D6A6DE7"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t xml:space="preserve">[and] pretty, few </w:t>
      </w:r>
      <w:proofErr w:type="gramStart"/>
      <w:r>
        <w:rPr>
          <w:rFonts w:ascii="Gandhari Unicode" w:hAnsi="Gandhari Unicode" w:cs="e-Tamil OTC"/>
          <w:lang w:val="en-GB"/>
        </w:rPr>
        <w:t>hair</w:t>
      </w:r>
      <w:proofErr w:type="gramEnd"/>
      <w:r>
        <w:rPr>
          <w:rFonts w:ascii="Gandhari Unicode" w:hAnsi="Gandhari Unicode" w:cs="e-Tamil OTC"/>
          <w:lang w:val="en-GB"/>
        </w:rPr>
        <w:t>, who has laid my heart in fetters</w:t>
      </w:r>
    </w:p>
    <w:p w14:paraId="77074009" w14:textId="77777777" w:rsidR="00544225" w:rsidRDefault="00000000">
      <w:pPr>
        <w:pStyle w:val="Textbody"/>
        <w:tabs>
          <w:tab w:val="left" w:pos="13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throughout the days,</w:t>
      </w:r>
    </w:p>
    <w:p w14:paraId="6C3082B1"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need to live for [another] half day.</w:t>
      </w:r>
    </w:p>
    <w:p w14:paraId="1C12B005" w14:textId="77777777" w:rsidR="00544225" w:rsidRDefault="00544225">
      <w:pPr>
        <w:pStyle w:val="Textbody"/>
        <w:spacing w:after="0"/>
        <w:rPr>
          <w:rFonts w:ascii="Gandhari Unicode" w:hAnsi="Gandhari Unicode" w:cs="e-Tamil OTC"/>
          <w:lang w:val="en-GB"/>
        </w:rPr>
      </w:pPr>
    </w:p>
    <w:p w14:paraId="13F78311" w14:textId="77777777" w:rsidR="00544225" w:rsidRDefault="00000000">
      <w:pPr>
        <w:rPr>
          <w:rFonts w:ascii="Gandhari Unicode" w:eastAsiaTheme="majorEastAsia" w:hAnsi="Gandhari Unicode" w:cstheme="majorBidi" w:hint="eastAsia"/>
          <w:b/>
        </w:rPr>
      </w:pPr>
      <w:r>
        <w:br w:type="page"/>
      </w:r>
    </w:p>
    <w:p w14:paraId="196BCF1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281</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குடவாயிற்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7F443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வேறுப்பட்டாளைக்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வற்புறுப்பாட்குக்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0CA9A0A" w14:textId="77777777" w:rsidR="00544225" w:rsidRDefault="00544225">
      <w:pPr>
        <w:pStyle w:val="Textbody"/>
        <w:spacing w:after="29"/>
        <w:rPr>
          <w:rFonts w:ascii="Gandhari Unicode" w:hAnsi="Gandhari Unicode" w:cs="e-Tamil OTC"/>
          <w:lang w:val="en-GB"/>
        </w:rPr>
      </w:pPr>
    </w:p>
    <w:p w14:paraId="078440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கருக்கின்</w:t>
      </w:r>
      <w:proofErr w:type="spellEnd"/>
    </w:p>
    <w:p w14:paraId="77A6C5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வெண்டோ</w:t>
      </w:r>
      <w:proofErr w:type="spellEnd"/>
    </w:p>
    <w:p w14:paraId="53FDE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வான்பூச்</w:t>
      </w:r>
      <w:proofErr w:type="spellEnd"/>
    </w:p>
    <w:p w14:paraId="4F55DF0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சூடிக்</w:t>
      </w:r>
      <w:proofErr w:type="spellEnd"/>
    </w:p>
    <w:p w14:paraId="2C59F8B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குன்றுதலை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கானஞ்</w:t>
      </w:r>
      <w:proofErr w:type="spellEnd"/>
    </w:p>
    <w:p w14:paraId="12A86B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w:t>
      </w:r>
    </w:p>
    <w:p w14:paraId="623AF067" w14:textId="77777777" w:rsidR="00544225" w:rsidRDefault="00544225">
      <w:pPr>
        <w:pStyle w:val="Textbody"/>
        <w:spacing w:after="29"/>
        <w:rPr>
          <w:rFonts w:ascii="Gandhari Unicode" w:hAnsi="Gandhari Unicode" w:cs="e-Tamil OTC"/>
          <w:lang w:val="en-GB"/>
        </w:rPr>
      </w:pPr>
    </w:p>
    <w:p w14:paraId="0A25941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C3</w:t>
      </w:r>
    </w:p>
    <w:p w14:paraId="5EAEBC59" w14:textId="77777777" w:rsidR="00544225" w:rsidRDefault="00544225">
      <w:pPr>
        <w:pStyle w:val="Textbody"/>
        <w:spacing w:after="29"/>
        <w:rPr>
          <w:rFonts w:ascii="Gandhari Unicode" w:hAnsi="Gandhari Unicode" w:cs="e-Tamil OTC"/>
          <w:lang w:val="en-GB"/>
        </w:rPr>
      </w:pPr>
    </w:p>
    <w:p w14:paraId="707C90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potuḷiya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karukkiṉ</w:t>
      </w:r>
      <w:proofErr w:type="spellEnd"/>
    </w:p>
    <w:p w14:paraId="75C252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kommai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kuṭumi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tōṭ</w:t>
      </w:r>
      <w:proofErr w:type="spellEnd"/>
      <w:r>
        <w:rPr>
          <w:rFonts w:ascii="Gandhari Unicode" w:hAnsi="Gandhari Unicode" w:cs="e-Tamil OTC"/>
          <w:i/>
          <w:iCs/>
          <w:lang w:val="en-GB"/>
        </w:rPr>
        <w:t>*</w:t>
      </w:r>
    </w:p>
    <w:p w14:paraId="3AE309D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vēmpiṉ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w:t>
      </w:r>
    </w:p>
    <w:p w14:paraId="32FCFF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curi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poliya</w:t>
      </w:r>
      <w:proofErr w:type="spellEnd"/>
      <w:ins w:id="656" w:author="Narmada Hansani Polgampalage" w:date="2023-11-24T17:1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cūṭi</w:t>
      </w:r>
      <w:proofErr w:type="spellEnd"/>
      <w:r>
        <w:rPr>
          <w:rFonts w:ascii="Gandhari Unicode" w:hAnsi="Gandhari Unicode" w:cs="e-Tamil OTC"/>
          <w:lang w:val="en-GB"/>
        </w:rPr>
        <w:t>+</w:t>
      </w:r>
    </w:p>
    <w:p w14:paraId="2EDFEA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p>
    <w:p w14:paraId="5F395A9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ceṉṟaṉar-kollō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namar</w:t>
      </w:r>
      <w:proofErr w:type="spellEnd"/>
      <w:r>
        <w:rPr>
          <w:rFonts w:ascii="Gandhari Unicode" w:hAnsi="Gandhari Unicode" w:cs="e-Tamil OTC"/>
          <w:lang w:val="en-GB"/>
        </w:rPr>
        <w:t>-ē.</w:t>
      </w:r>
    </w:p>
    <w:p w14:paraId="3655117F" w14:textId="77777777" w:rsidR="00544225" w:rsidRDefault="00544225">
      <w:pPr>
        <w:pStyle w:val="Textbody"/>
        <w:spacing w:after="29" w:line="260" w:lineRule="exact"/>
        <w:rPr>
          <w:rFonts w:ascii="Gandhari Unicode" w:hAnsi="Gandhari Unicode" w:cs="e-Tamil OTC"/>
          <w:lang w:val="en-GB"/>
        </w:rPr>
      </w:pPr>
    </w:p>
    <w:p w14:paraId="788D0947" w14:textId="77777777" w:rsidR="00544225" w:rsidRDefault="00544225">
      <w:pPr>
        <w:pStyle w:val="Textbody"/>
        <w:spacing w:after="29" w:line="260" w:lineRule="exact"/>
        <w:rPr>
          <w:rFonts w:ascii="Gandhari Unicode" w:hAnsi="Gandhari Unicode" w:cs="e-Tamil OTC"/>
          <w:lang w:val="en-GB"/>
        </w:rPr>
      </w:pPr>
    </w:p>
    <w:p w14:paraId="55A9E8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by HER to the one who encouraged [her], [namely] the confidante at the sight of her who had changed in the time of separation.</w:t>
      </w:r>
    </w:p>
    <w:p w14:paraId="7242719F" w14:textId="77777777" w:rsidR="00544225" w:rsidRDefault="00544225">
      <w:pPr>
        <w:pStyle w:val="Textbody"/>
        <w:spacing w:after="0" w:line="260" w:lineRule="exact"/>
        <w:rPr>
          <w:rFonts w:ascii="Gandhari Unicode" w:hAnsi="Gandhari Unicode" w:cs="e-Tamil OTC"/>
          <w:lang w:val="en-GB"/>
        </w:rPr>
      </w:pPr>
    </w:p>
    <w:p w14:paraId="7A0DC6D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been-full- green/fresh leg sharp-</w:t>
      </w:r>
      <w:proofErr w:type="gramStart"/>
      <w:r>
        <w:rPr>
          <w:rFonts w:ascii="Gandhari Unicode" w:hAnsi="Gandhari Unicode" w:cs="e-Tamil OTC"/>
          <w:lang w:val="en-GB"/>
        </w:rPr>
        <w:t>edge</w:t>
      </w:r>
      <w:proofErr w:type="spellStart"/>
      <w:r>
        <w:rPr>
          <w:rFonts w:ascii="Gandhari Unicode" w:hAnsi="Gandhari Unicode" w:cs="e-Tamil OTC"/>
          <w:position w:val="6"/>
          <w:lang w:val="en-GB"/>
        </w:rPr>
        <w:t>iṉ</w:t>
      </w:r>
      <w:proofErr w:type="spellEnd"/>
      <w:proofErr w:type="gramEnd"/>
    </w:p>
    <w:p w14:paraId="7D9102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roundness Palmyra crest white collection/palm-leaf</w:t>
      </w:r>
    </w:p>
    <w:p w14:paraId="3F20EDC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route Neem-tree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density sky flower</w:t>
      </w:r>
    </w:p>
    <w:p w14:paraId="6D4EF56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wind- become-full- mane head shine(inf.) worn(abs.)</w:t>
      </w:r>
    </w:p>
    <w:p w14:paraId="0928A7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head united- forest</w:t>
      </w:r>
    </w:p>
    <w:p w14:paraId="77B7D0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he-went(</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redness jewel our-he(h.)</w:t>
      </w:r>
      <w:r>
        <w:rPr>
          <w:rFonts w:ascii="Gandhari Unicode" w:hAnsi="Gandhari Unicode" w:cs="e-Tamil OTC"/>
          <w:position w:val="6"/>
          <w:lang w:val="en-GB"/>
        </w:rPr>
        <w:t>ē</w:t>
      </w:r>
      <w:r>
        <w:rPr>
          <w:rFonts w:ascii="Gandhari Unicode" w:hAnsi="Gandhari Unicode" w:cs="e-Tamil OTC"/>
          <w:lang w:val="en-GB"/>
        </w:rPr>
        <w:t>.</w:t>
      </w:r>
    </w:p>
    <w:p w14:paraId="61BF2796" w14:textId="77777777" w:rsidR="00544225" w:rsidRDefault="00544225">
      <w:pPr>
        <w:rPr>
          <w:rFonts w:ascii="Gandhari Unicode" w:hAnsi="Gandhari Unicode" w:cs="e-Tamil OTC"/>
        </w:rPr>
      </w:pPr>
    </w:p>
    <w:p w14:paraId="7D5E8B04" w14:textId="77777777" w:rsidR="00544225" w:rsidRDefault="00544225">
      <w:pPr>
        <w:rPr>
          <w:rFonts w:ascii="Gandhari Unicode" w:hAnsi="Gandhari Unicode" w:cs="e-Tamil OTC"/>
        </w:rPr>
      </w:pPr>
    </w:p>
    <w:p w14:paraId="2F081D61" w14:textId="77777777" w:rsidR="00544225" w:rsidRDefault="00000000">
      <w:pPr>
        <w:rPr>
          <w:rFonts w:ascii="Gandhari Unicode" w:hAnsi="Gandhari Unicode" w:cs="e-Tamil OTC"/>
        </w:rPr>
      </w:pPr>
      <w:r>
        <w:br w:type="page"/>
      </w:r>
    </w:p>
    <w:p w14:paraId="655BCEB4"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Our [man], o red-</w:t>
      </w:r>
      <w:proofErr w:type="gramStart"/>
      <w:r>
        <w:rPr>
          <w:rFonts w:ascii="Gandhari Unicode" w:hAnsi="Gandhari Unicode" w:cs="e-Tamil OTC"/>
          <w:lang w:val="en-GB"/>
        </w:rPr>
        <w:t>jewel[</w:t>
      </w:r>
      <w:proofErr w:type="gramEnd"/>
      <w:r>
        <w:rPr>
          <w:rFonts w:ascii="Gandhari Unicode" w:hAnsi="Gandhari Unicode" w:cs="e-Tamil OTC"/>
          <w:lang w:val="en-GB"/>
        </w:rPr>
        <w:t>led one]</w:t>
      </w:r>
      <w:r>
        <w:rPr>
          <w:rStyle w:val="FootnoteReference1"/>
          <w:rFonts w:ascii="Gandhari Unicode" w:hAnsi="Gandhari Unicode" w:cs="e-Tamil OTC"/>
          <w:lang w:val="en-GB"/>
        </w:rPr>
        <w:footnoteReference w:id="343"/>
      </w:r>
      <w:r>
        <w:rPr>
          <w:rFonts w:ascii="Gandhari Unicode" w:hAnsi="Gandhari Unicode" w:cs="e-Tamil OTC"/>
          <w:lang w:val="en-GB"/>
        </w:rPr>
        <w:t>, has he gone</w:t>
      </w:r>
    </w:p>
    <w:p w14:paraId="0E15BFA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to the forest, where on</w:t>
      </w:r>
      <w:r>
        <w:rPr>
          <w:rStyle w:val="FootnoteReference1"/>
          <w:rFonts w:ascii="Gandhari Unicode" w:hAnsi="Gandhari Unicode" w:cs="e-Tamil OTC"/>
          <w:lang w:val="en-GB"/>
        </w:rPr>
        <w:footnoteReference w:id="344"/>
      </w:r>
      <w:r>
        <w:rPr>
          <w:rFonts w:ascii="Gandhari Unicode" w:hAnsi="Gandhari Unicode" w:cs="e-Tamil OTC"/>
          <w:lang w:val="en-GB"/>
        </w:rPr>
        <w:t xml:space="preserve"> the hills,</w:t>
      </w:r>
    </w:p>
    <w:p w14:paraId="7365876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worn for [their] heads</w:t>
      </w:r>
      <w:r>
        <w:rPr>
          <w:rStyle w:val="FootnoteReference1"/>
          <w:rFonts w:ascii="Gandhari Unicode" w:hAnsi="Gandhari Unicode" w:cs="e-Tamil OTC"/>
          <w:lang w:val="en-GB"/>
        </w:rPr>
        <w:footnoteReference w:id="345"/>
      </w:r>
      <w:r>
        <w:rPr>
          <w:rFonts w:ascii="Gandhari Unicode" w:hAnsi="Gandhari Unicode" w:cs="e-Tamil OTC"/>
          <w:lang w:val="en-GB"/>
        </w:rPr>
        <w:t xml:space="preserve"> with curly full mane to shine</w:t>
      </w:r>
      <w:r>
        <w:rPr>
          <w:rStyle w:val="FootnoteReference1"/>
          <w:rFonts w:ascii="Gandhari Unicode" w:hAnsi="Gandhari Unicode" w:cs="e-Tamil OTC"/>
          <w:lang w:val="en-GB"/>
        </w:rPr>
        <w:footnoteReference w:id="346"/>
      </w:r>
      <w:r>
        <w:rPr>
          <w:rFonts w:ascii="Gandhari Unicode" w:hAnsi="Gandhari Unicode" w:cs="e-Tamil OTC"/>
          <w:lang w:val="en-GB"/>
        </w:rPr>
        <w:t>,</w:t>
      </w:r>
    </w:p>
    <w:p w14:paraId="1909A882"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the dense sky(light) flower of the Neem tree by the path united</w:t>
      </w:r>
    </w:p>
    <w:p w14:paraId="22924E6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with the white mass of crests of the rounded Palmyra</w:t>
      </w:r>
    </w:p>
    <w:p w14:paraId="61D5C032"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w:t>
      </w:r>
      <w:r>
        <w:rPr>
          <w:rStyle w:val="FootnoteReference1"/>
          <w:rFonts w:ascii="Gandhari Unicode" w:hAnsi="Gandhari Unicode" w:cs="e-Tamil OTC"/>
          <w:lang w:val="en-GB"/>
        </w:rPr>
        <w:footnoteReference w:id="347"/>
      </w:r>
      <w:r>
        <w:rPr>
          <w:rFonts w:ascii="Gandhari Unicode" w:hAnsi="Gandhari Unicode" w:cs="e-Tamil OTC"/>
          <w:lang w:val="en-GB"/>
        </w:rPr>
        <w:t xml:space="preserve">, </w:t>
      </w:r>
      <w:proofErr w:type="gramStart"/>
      <w:r>
        <w:rPr>
          <w:rFonts w:ascii="Gandhari Unicode" w:hAnsi="Gandhari Unicode" w:cs="e-Tamil OTC"/>
          <w:lang w:val="en-GB"/>
        </w:rPr>
        <w:t>thriving</w:t>
      </w:r>
      <w:proofErr w:type="gramEnd"/>
    </w:p>
    <w:p w14:paraId="603B19A6" w14:textId="77777777" w:rsidR="00544225" w:rsidRDefault="00000000">
      <w:pPr>
        <w:pStyle w:val="Textbody"/>
        <w:tabs>
          <w:tab w:val="left" w:pos="425"/>
          <w:tab w:val="left" w:pos="1013"/>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white sands</w:t>
      </w:r>
      <w:r>
        <w:rPr>
          <w:rStyle w:val="FootnoteReference1"/>
          <w:rFonts w:ascii="Gandhari Unicode" w:hAnsi="Gandhari Unicode" w:cs="e-Tamil OTC"/>
          <w:lang w:val="en-GB"/>
        </w:rPr>
        <w:footnoteReference w:id="348"/>
      </w:r>
      <w:r>
        <w:rPr>
          <w:rFonts w:ascii="Gandhari Unicode" w:hAnsi="Gandhari Unicode" w:cs="e-Tamil OTC"/>
          <w:lang w:val="en-GB"/>
        </w:rPr>
        <w:t>?</w:t>
      </w:r>
    </w:p>
    <w:p w14:paraId="5653ED30" w14:textId="77777777" w:rsidR="00544225" w:rsidRDefault="00544225">
      <w:pPr>
        <w:pStyle w:val="Textbody"/>
        <w:spacing w:after="0"/>
        <w:rPr>
          <w:rFonts w:ascii="Gandhari Unicode" w:hAnsi="Gandhari Unicode" w:cs="e-Tamil OTC"/>
          <w:lang w:val="en-GB"/>
        </w:rPr>
      </w:pPr>
    </w:p>
    <w:p w14:paraId="6CBF3C4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Cām</w:t>
      </w:r>
      <w:proofErr w:type="spellEnd"/>
      <w:proofErr w:type="gramStart"/>
      <w:r>
        <w:rPr>
          <w:rFonts w:ascii="Gandhari Unicode" w:hAnsi="Gandhari Unicode" w:cs="e-Tamil OTC"/>
          <w:lang w:val="en-GB"/>
        </w:rPr>
        <w:t>.,T.V.G.</w:t>
      </w:r>
      <w:proofErr w:type="gramEnd"/>
      <w:r>
        <w:rPr>
          <w:rFonts w:ascii="Gandhari Unicode" w:hAnsi="Gandhari Unicode" w:cs="e-Tamil OTC"/>
          <w:lang w:val="en-GB"/>
        </w:rPr>
        <w:t xml:space="preserve">: HE also is the subject of the abs. </w:t>
      </w:r>
      <w:proofErr w:type="spellStart"/>
      <w:r>
        <w:rPr>
          <w:rFonts w:ascii="Gandhari Unicode" w:hAnsi="Gandhari Unicode" w:cs="e-Tamil OTC"/>
          <w:i/>
          <w:lang w:val="en-GB"/>
        </w:rPr>
        <w:t>cūṭi</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49"/>
      </w:r>
    </w:p>
    <w:p w14:paraId="7F776014" w14:textId="77777777" w:rsidR="00544225" w:rsidRDefault="00544225">
      <w:pPr>
        <w:pStyle w:val="Textbody"/>
        <w:spacing w:after="0"/>
        <w:rPr>
          <w:rFonts w:ascii="Gandhari Unicode" w:hAnsi="Gandhari Unicode" w:cs="e-Tamil OTC"/>
          <w:lang w:val="en-GB"/>
        </w:rPr>
      </w:pPr>
    </w:p>
    <w:p w14:paraId="21ADD0C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Has he gone, o red-</w:t>
      </w:r>
      <w:proofErr w:type="gramStart"/>
      <w:r>
        <w:rPr>
          <w:rFonts w:ascii="Gandhari Unicode" w:hAnsi="Gandhari Unicode" w:cs="e-Tamil OTC"/>
          <w:lang w:val="en-GB"/>
        </w:rPr>
        <w:t>jewel[</w:t>
      </w:r>
      <w:proofErr w:type="gramEnd"/>
      <w:r>
        <w:rPr>
          <w:rFonts w:ascii="Gandhari Unicode" w:hAnsi="Gandhari Unicode" w:cs="e-Tamil OTC"/>
          <w:lang w:val="en-GB"/>
        </w:rPr>
        <w:t>led one], our [man],</w:t>
      </w:r>
    </w:p>
    <w:p w14:paraId="242F69B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to the forest united with hills</w:t>
      </w:r>
      <w:r>
        <w:rPr>
          <w:rStyle w:val="FootnoteReference1"/>
          <w:rFonts w:ascii="Gandhari Unicode" w:hAnsi="Gandhari Unicode" w:cs="e-Tamil OTC"/>
          <w:lang w:val="en-GB"/>
        </w:rPr>
        <w:footnoteReference w:id="350"/>
      </w:r>
      <w:r>
        <w:rPr>
          <w:rFonts w:ascii="Gandhari Unicode" w:hAnsi="Gandhari Unicode" w:cs="e-Tamil OTC"/>
          <w:lang w:val="en-GB"/>
        </w:rPr>
        <w:t>,</w:t>
      </w:r>
    </w:p>
    <w:p w14:paraId="49F6676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having worn, for [his] curly full tuft of hair on the head to shine,</w:t>
      </w:r>
      <w:r>
        <w:rPr>
          <w:rStyle w:val="FootnoteReference1"/>
          <w:rFonts w:ascii="Gandhari Unicode" w:hAnsi="Gandhari Unicode" w:cs="e-Tamil OTC"/>
          <w:lang w:val="en-GB"/>
        </w:rPr>
        <w:footnoteReference w:id="351"/>
      </w:r>
    </w:p>
    <w:p w14:paraId="0CE95B19"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sky(light) flowers of the Neem by the path</w:t>
      </w:r>
    </w:p>
    <w:p w14:paraId="6F58738B" w14:textId="77777777" w:rsidR="00544225" w:rsidRDefault="00000000">
      <w:pPr>
        <w:pStyle w:val="Textbody"/>
        <w:tabs>
          <w:tab w:val="left" w:pos="150"/>
          <w:tab w:val="left" w:pos="288"/>
        </w:tabs>
        <w:spacing w:after="0"/>
        <w:rPr>
          <w:rFonts w:ascii="Gandhari Unicode" w:hAnsi="Gandhari Unicode" w:cs="e-Tamil OTC"/>
          <w:lang w:val="en-GB"/>
        </w:rPr>
      </w:pPr>
      <w:r>
        <w:rPr>
          <w:rFonts w:ascii="Gandhari Unicode" w:hAnsi="Gandhari Unicode" w:cs="e-Tamil OTC"/>
          <w:lang w:val="en-GB"/>
        </w:rPr>
        <w:tab/>
        <w:t>together with white masses of crests of the rounded Palmyra</w:t>
      </w:r>
    </w:p>
    <w:p w14:paraId="2F5594CE" w14:textId="77777777" w:rsidR="00544225" w:rsidRDefault="00000000">
      <w:pPr>
        <w:pStyle w:val="Textbody"/>
        <w:tabs>
          <w:tab w:val="left" w:pos="138"/>
          <w:tab w:val="left" w:pos="1013"/>
        </w:tabs>
        <w:spacing w:after="0"/>
        <w:rPr>
          <w:rFonts w:ascii="Gandhari Unicode" w:hAnsi="Gandhari Unicode" w:cs="e-Tamil OTC"/>
          <w:lang w:val="en-GB"/>
        </w:rPr>
      </w:pPr>
      <w:r>
        <w:rPr>
          <w:rFonts w:ascii="Gandhari Unicode" w:hAnsi="Gandhari Unicode" w:cs="e-Tamil OTC"/>
          <w:lang w:val="en-GB"/>
        </w:rPr>
        <w:tab/>
        <w:t>with sharp edges [and] fresh stems, thriving in the white sands?</w:t>
      </w:r>
      <w:r>
        <w:rPr>
          <w:rStyle w:val="FootnoteReference1"/>
          <w:rFonts w:ascii="Gandhari Unicode" w:hAnsi="Gandhari Unicode" w:cs="e-Tamil OTC"/>
          <w:lang w:val="en-GB"/>
        </w:rPr>
        <w:footnoteReference w:id="352"/>
      </w:r>
    </w:p>
    <w:p w14:paraId="013A7FAD" w14:textId="77777777" w:rsidR="00544225" w:rsidRDefault="00544225">
      <w:pPr>
        <w:pStyle w:val="Textbody"/>
        <w:spacing w:after="0"/>
        <w:rPr>
          <w:rFonts w:ascii="Gandhari Unicode" w:hAnsi="Gandhari Unicode" w:cs="e-Tamil OTC"/>
          <w:b/>
          <w:lang w:val="en-GB"/>
        </w:rPr>
      </w:pPr>
    </w:p>
    <w:p w14:paraId="3C40C559" w14:textId="77777777" w:rsidR="00544225" w:rsidRDefault="00000000">
      <w:pPr>
        <w:rPr>
          <w:rFonts w:ascii="Gandhari Unicode" w:eastAsiaTheme="majorEastAsia" w:hAnsi="Gandhari Unicode" w:cstheme="majorBidi" w:hint="eastAsia"/>
          <w:b/>
        </w:rPr>
      </w:pPr>
      <w:r>
        <w:br w:type="page"/>
      </w:r>
    </w:p>
    <w:p w14:paraId="1BDFB55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282</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03C66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83725E8" w14:textId="77777777" w:rsidR="00544225" w:rsidRDefault="00544225">
      <w:pPr>
        <w:pStyle w:val="Textbody"/>
        <w:spacing w:after="29"/>
        <w:rPr>
          <w:rFonts w:ascii="Gandhari Unicode" w:hAnsi="Gandhari Unicode" w:cs="e-Tamil OTC"/>
          <w:lang w:val="en-GB"/>
        </w:rPr>
      </w:pPr>
    </w:p>
    <w:p w14:paraId="56B62A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செவ்விகொள்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செஞ்சுவற்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p>
    <w:p w14:paraId="2590BA5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ளோரிலை</w:t>
      </w:r>
      <w:proofErr w:type="spellEnd"/>
    </w:p>
    <w:p w14:paraId="3C4986F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நவ்வி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நாண்மறி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கடன்கழிக்குங்</w:t>
      </w:r>
      <w:proofErr w:type="spellEnd"/>
    </w:p>
    <w:p w14:paraId="6BCC09D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0DA1B7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நீர்திகழ்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கவிழ்ந்த</w:t>
      </w:r>
      <w:proofErr w:type="spellEnd"/>
    </w:p>
    <w:p w14:paraId="1014E6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புதுமல</w:t>
      </w:r>
      <w:proofErr w:type="spellEnd"/>
    </w:p>
    <w:p w14:paraId="0CD5CA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ரார்கழல்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p>
    <w:p w14:paraId="00D8F9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வென்பர்கொ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லவரே</w:t>
      </w:r>
      <w:proofErr w:type="spellEnd"/>
      <w:r>
        <w:rPr>
          <w:rFonts w:ascii="Gandhari Unicode" w:hAnsi="Gandhari Unicode" w:cs="e-Tamil OTC"/>
          <w:lang w:val="en-GB"/>
        </w:rPr>
        <w:t>.</w:t>
      </w:r>
    </w:p>
    <w:p w14:paraId="1EEA14BA" w14:textId="77777777" w:rsidR="00544225" w:rsidRDefault="00544225">
      <w:pPr>
        <w:pStyle w:val="Textbody"/>
        <w:spacing w:after="29"/>
        <w:rPr>
          <w:rFonts w:ascii="Gandhari Unicode" w:hAnsi="Gandhari Unicode" w:cs="e-Tamil OTC"/>
          <w:lang w:val="en-GB"/>
        </w:rPr>
      </w:pPr>
    </w:p>
    <w:p w14:paraId="1529E52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செவ்விகொள்</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செவ்விதொள்</w:t>
      </w:r>
      <w:proofErr w:type="spellEnd"/>
      <w:r>
        <w:rPr>
          <w:rFonts w:ascii="Gandhari Unicode" w:eastAsia="URW Palladio UNI" w:hAnsi="Gandhari Unicode" w:cs="e-Tamil OTC"/>
          <w:lang w:val="en-GB"/>
        </w:rPr>
        <w:t xml:space="preserve"> C3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கவ்வை</w:t>
      </w:r>
      <w:proofErr w:type="spellEnd"/>
      <w:r>
        <w:rPr>
          <w:rFonts w:ascii="Gandhari Unicode" w:eastAsia="URW Palladio UNI" w:hAnsi="Gandhari Unicode" w:cs="e-Tamil OTC"/>
          <w:lang w:val="en-GB"/>
        </w:rPr>
        <w:t xml:space="preserve"> AT,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ளோரிலை</w:t>
      </w:r>
      <w:proofErr w:type="spellEnd"/>
      <w:r>
        <w:rPr>
          <w:rFonts w:ascii="Gandhari Unicode" w:eastAsia="URW Palladio UNI" w:hAnsi="Gandhari Unicode" w:cs="e-Tamil OTC"/>
          <w:lang w:val="en-GB"/>
        </w:rPr>
        <w:t xml:space="preserve"> L1, C1+2v+3,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ளோலை</w:t>
      </w:r>
      <w:proofErr w:type="spellEnd"/>
      <w:r>
        <w:rPr>
          <w:rFonts w:ascii="Gandhari Unicode" w:eastAsia="URW Palladio UNI" w:hAnsi="Gandhari Unicode" w:cs="e-Tamil OTC"/>
          <w:lang w:val="en-GB"/>
        </w:rPr>
        <w:t xml:space="preserve"> C2 • </w:t>
      </w:r>
      <w:r>
        <w:rPr>
          <w:rFonts w:ascii="Gandhari Unicode" w:eastAsia="URW Palladio UNI" w:hAnsi="Gandhari Unicode" w:cs="e-Tamil OTC"/>
          <w:b/>
          <w:bCs/>
          <w:lang w:val="en-GB"/>
        </w:rPr>
        <w:t xml:space="preserve">3a </w:t>
      </w:r>
      <w:proofErr w:type="spellStart"/>
      <w:r>
        <w:rPr>
          <w:rFonts w:ascii="Gandhari Unicode" w:eastAsia="URW Palladio UNI" w:hAnsi="Gandhari Unicode" w:cs="e-Tamil OTC"/>
          <w:lang w:val="en-GB"/>
        </w:rPr>
        <w:t>நவ்வி</w:t>
      </w:r>
      <w:proofErr w:type="spellEnd"/>
      <w:r>
        <w:rPr>
          <w:rFonts w:ascii="Gandhari Unicode" w:eastAsia="URW Palladio UNI" w:hAnsi="Gandhari Unicode" w:cs="e-Tamil OTC"/>
          <w:lang w:val="en-GB"/>
        </w:rPr>
        <w:t xml:space="preserve"> L1, C1+2+3,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நௌவி</w:t>
      </w:r>
      <w:proofErr w:type="spellEnd"/>
      <w:r>
        <w:rPr>
          <w:rFonts w:ascii="Gandhari Unicode" w:eastAsia="URW Palladio UNI" w:hAnsi="Gandhari Unicode" w:cs="e-Tamil OTC"/>
          <w:lang w:val="en-GB"/>
        </w:rPr>
        <w:t xml:space="preserve"> G2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நாண்மறி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நான்மறி</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நன்மறி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கவ்விக்</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கௌவிக்</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கடன்கழிக்குங்</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கடன்கழிக்கும்</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தண்புனங்</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கவிழ்ந்த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கவிந்த</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L1, C1+2+3,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தந்தூம்ப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ரார்கழல்</w:t>
      </w:r>
      <w:proofErr w:type="spellEnd"/>
      <w:r>
        <w:rPr>
          <w:rFonts w:ascii="Gandhari Unicode" w:hAnsi="Gandhari Unicode" w:cs="e-Tamil OTC"/>
          <w:lang w:val="en-GB"/>
        </w:rPr>
        <w:t xml:space="preserve"> L1, C1+2v+3,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ரார்தழல்</w:t>
      </w:r>
      <w:proofErr w:type="spellEnd"/>
      <w:r>
        <w:rPr>
          <w:rFonts w:ascii="Gandhari Unicode" w:hAnsi="Gandhari Unicode" w:cs="e-Tamil OTC"/>
          <w:lang w:val="en-GB"/>
        </w:rPr>
        <w:t xml:space="preserve"> C2; .... </w:t>
      </w:r>
      <w:proofErr w:type="spellStart"/>
      <w:r>
        <w:rPr>
          <w:rFonts w:ascii="Gandhari Unicode" w:hAnsi="Gandhari Unicode" w:cs="e-Tamil OTC"/>
          <w:lang w:val="en-GB"/>
        </w:rPr>
        <w:t>கழல்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சோர்கு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புவல</w:t>
      </w:r>
      <w:proofErr w:type="spellEnd"/>
      <w:r>
        <w:rPr>
          <w:rFonts w:ascii="Gandhari Unicode" w:hAnsi="Gandhari Unicode" w:cs="e-Tamil OTC"/>
          <w:lang w:val="en-GB"/>
        </w:rPr>
        <w:t xml:space="preserve"> G1+2, </w:t>
      </w:r>
      <w:proofErr w:type="spellStart"/>
      <w:r>
        <w:rPr>
          <w:rFonts w:ascii="Gandhari Unicode" w:hAnsi="Gandhari Unicode" w:cs="e-Tamil OTC"/>
          <w:lang w:val="en-GB"/>
        </w:rPr>
        <w:t>சோர்கு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வவல</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சேர்குவ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வென்பர்கொ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VP, ER</w:t>
      </w:r>
    </w:p>
    <w:p w14:paraId="03482C39" w14:textId="77777777" w:rsidR="00544225" w:rsidRDefault="00544225">
      <w:pPr>
        <w:pStyle w:val="Textbody"/>
        <w:spacing w:after="29"/>
        <w:rPr>
          <w:rFonts w:ascii="Gandhari Unicode" w:hAnsi="Gandhari Unicode" w:cs="e-Tamil OTC"/>
          <w:lang w:val="en-GB"/>
        </w:rPr>
      </w:pPr>
    </w:p>
    <w:p w14:paraId="02D540E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cevvi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varakiṉ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p>
    <w:p w14:paraId="4A2733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kauvai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ōr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ilai</w:t>
      </w:r>
      <w:proofErr w:type="spellEnd"/>
    </w:p>
    <w:p w14:paraId="5CE30A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navvi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kavvi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kaḻikkum</w:t>
      </w:r>
      <w:proofErr w:type="spellEnd"/>
    </w:p>
    <w:p w14:paraId="0D296A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kāṇiṉ</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vaḷai</w:t>
      </w:r>
      <w:proofErr w:type="spellEnd"/>
    </w:p>
    <w:p w14:paraId="08FA7F5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tikaḻ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aviḻnta</w:t>
      </w:r>
      <w:proofErr w:type="spellEnd"/>
    </w:p>
    <w:p w14:paraId="0CF524F9"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57" w:author="Narmada Hansani Polgampalage" w:date="2023-12-07T14:14:00Z">
            <w:rPr/>
          </w:rPrChange>
        </w:rPr>
        <w:t>veḷ</w:t>
      </w:r>
      <w:proofErr w:type="spellEnd"/>
      <w:r w:rsidRPr="001E7872">
        <w:rPr>
          <w:rFonts w:ascii="Gandhari Unicode" w:hAnsi="Gandhari Unicode" w:cs="e-Tamil OTC"/>
          <w:lang w:val="de-DE"/>
          <w:rPrChange w:id="658" w:author="Narmada Hansani Polgampalage" w:date="2023-12-07T14:14:00Z">
            <w:rPr/>
          </w:rPrChange>
        </w:rPr>
        <w:t xml:space="preserve"> </w:t>
      </w:r>
      <w:proofErr w:type="spellStart"/>
      <w:r w:rsidRPr="001E7872">
        <w:rPr>
          <w:rFonts w:ascii="Gandhari Unicode" w:hAnsi="Gandhari Unicode" w:cs="e-Tamil OTC"/>
          <w:lang w:val="de-DE"/>
          <w:rPrChange w:id="659" w:author="Narmada Hansani Polgampalage" w:date="2023-12-07T14:14:00Z">
            <w:rPr/>
          </w:rPrChange>
        </w:rPr>
        <w:t>kūtāḷatt</w:t>
      </w:r>
      <w:proofErr w:type="spellEnd"/>
      <w:r w:rsidRPr="001E7872">
        <w:rPr>
          <w:rFonts w:ascii="Gandhari Unicode" w:hAnsi="Gandhari Unicode" w:cs="e-Tamil OTC"/>
          <w:lang w:val="de-DE"/>
          <w:rPrChange w:id="660" w:author="Narmada Hansani Polgampalage" w:date="2023-12-07T14:14:00Z">
            <w:rPr/>
          </w:rPrChange>
        </w:rPr>
        <w:t xml:space="preserve">* am </w:t>
      </w:r>
      <w:proofErr w:type="spellStart"/>
      <w:r w:rsidRPr="001E7872">
        <w:rPr>
          <w:rFonts w:ascii="Gandhari Unicode" w:hAnsi="Gandhari Unicode" w:cs="e-Tamil OTC"/>
          <w:lang w:val="de-DE"/>
          <w:rPrChange w:id="661" w:author="Narmada Hansani Polgampalage" w:date="2023-12-07T14:14:00Z">
            <w:rPr/>
          </w:rPrChange>
        </w:rPr>
        <w:t>tūmpu</w:t>
      </w:r>
      <w:proofErr w:type="spellEnd"/>
      <w:r w:rsidRPr="001E7872">
        <w:rPr>
          <w:rFonts w:ascii="Gandhari Unicode" w:hAnsi="Gandhari Unicode" w:cs="e-Tamil OTC"/>
          <w:lang w:val="de-DE"/>
          <w:rPrChange w:id="662" w:author="Narmada Hansani Polgampalage" w:date="2023-12-07T14:14:00Z">
            <w:rPr/>
          </w:rPrChange>
        </w:rPr>
        <w:t xml:space="preserve"> </w:t>
      </w:r>
      <w:proofErr w:type="spellStart"/>
      <w:r w:rsidRPr="001E7872">
        <w:rPr>
          <w:rFonts w:ascii="Gandhari Unicode" w:hAnsi="Gandhari Unicode" w:cs="e-Tamil OTC"/>
          <w:lang w:val="de-DE"/>
          <w:rPrChange w:id="663" w:author="Narmada Hansani Polgampalage" w:date="2023-12-07T14:14:00Z">
            <w:rPr/>
          </w:rPrChange>
        </w:rPr>
        <w:t>putu</w:t>
      </w:r>
      <w:proofErr w:type="spellEnd"/>
      <w:r w:rsidRPr="001E7872">
        <w:rPr>
          <w:rFonts w:ascii="Gandhari Unicode" w:hAnsi="Gandhari Unicode" w:cs="e-Tamil OTC"/>
          <w:lang w:val="de-DE"/>
          <w:rPrChange w:id="664" w:author="Narmada Hansani Polgampalage" w:date="2023-12-07T14:14:00Z">
            <w:rPr/>
          </w:rPrChange>
        </w:rPr>
        <w:t xml:space="preserve"> </w:t>
      </w:r>
      <w:proofErr w:type="spellStart"/>
      <w:r w:rsidRPr="001E7872">
        <w:rPr>
          <w:rFonts w:ascii="Gandhari Unicode" w:hAnsi="Gandhari Unicode" w:cs="e-Tamil OTC"/>
          <w:lang w:val="de-DE"/>
          <w:rPrChange w:id="665" w:author="Narmada Hansani Polgampalage" w:date="2023-12-07T14:14:00Z">
            <w:rPr/>
          </w:rPrChange>
        </w:rPr>
        <w:t>malar</w:t>
      </w:r>
      <w:proofErr w:type="spellEnd"/>
    </w:p>
    <w:p w14:paraId="3398268B"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66" w:author="Narmada Hansani Polgampalage" w:date="2023-12-07T14:14:00Z">
            <w:rPr/>
          </w:rPrChange>
        </w:rPr>
        <w:t>ār</w:t>
      </w:r>
      <w:proofErr w:type="spellEnd"/>
      <w:r w:rsidRPr="001E7872">
        <w:rPr>
          <w:rFonts w:ascii="Gandhari Unicode" w:hAnsi="Gandhari Unicode" w:cs="e-Tamil OTC"/>
          <w:lang w:val="de-DE"/>
          <w:rPrChange w:id="667" w:author="Narmada Hansani Polgampalage" w:date="2023-12-07T14:14:00Z">
            <w:rPr/>
          </w:rPrChange>
        </w:rPr>
        <w:t xml:space="preserve"> </w:t>
      </w:r>
      <w:proofErr w:type="spellStart"/>
      <w:r w:rsidRPr="001E7872">
        <w:rPr>
          <w:rFonts w:ascii="Gandhari Unicode" w:hAnsi="Gandhari Unicode" w:cs="e-Tamil OTC"/>
          <w:lang w:val="de-DE"/>
          <w:rPrChange w:id="668" w:author="Narmada Hansani Polgampalage" w:date="2023-12-07T14:14:00Z">
            <w:rPr/>
          </w:rPrChange>
        </w:rPr>
        <w:t>kaḻalp</w:t>
      </w:r>
      <w:proofErr w:type="spellEnd"/>
      <w:r w:rsidRPr="001E7872">
        <w:rPr>
          <w:rFonts w:ascii="Gandhari Unicode" w:hAnsi="Gandhari Unicode" w:cs="e-Tamil OTC"/>
          <w:lang w:val="de-DE"/>
          <w:rPrChange w:id="669" w:author="Narmada Hansani Polgampalage" w:date="2023-12-07T14:14:00Z">
            <w:rPr/>
          </w:rPrChange>
        </w:rPr>
        <w:t xml:space="preserve">* </w:t>
      </w:r>
      <w:proofErr w:type="spellStart"/>
      <w:r w:rsidRPr="001E7872">
        <w:rPr>
          <w:rFonts w:ascii="Gandhari Unicode" w:hAnsi="Gandhari Unicode" w:cs="e-Tamil OTC"/>
          <w:i/>
          <w:iCs/>
          <w:lang w:val="de-DE"/>
          <w:rPrChange w:id="670" w:author="Narmada Hansani Polgampalage" w:date="2023-12-07T14:14:00Z">
            <w:rPr>
              <w:i/>
              <w:iCs/>
            </w:rPr>
          </w:rPrChange>
        </w:rPr>
        <w:t>uku</w:t>
      </w:r>
      <w:proofErr w:type="spellEnd"/>
      <w:r w:rsidRPr="001E7872">
        <w:rPr>
          <w:rFonts w:ascii="Gandhari Unicode" w:hAnsi="Gandhari Unicode" w:cs="e-Tamil OTC"/>
          <w:i/>
          <w:iCs/>
          <w:lang w:val="de-DE"/>
          <w:rPrChange w:id="671" w:author="Narmada Hansani Polgampalage" w:date="2023-12-07T14:14:00Z">
            <w:rPr>
              <w:i/>
              <w:iCs/>
            </w:rPr>
          </w:rPrChange>
        </w:rPr>
        <w:t xml:space="preserve"> </w:t>
      </w:r>
      <w:proofErr w:type="spellStart"/>
      <w:r w:rsidRPr="001E7872">
        <w:rPr>
          <w:rFonts w:ascii="Gandhari Unicode" w:hAnsi="Gandhari Unicode" w:cs="e-Tamil OTC"/>
          <w:i/>
          <w:iCs/>
          <w:lang w:val="de-DE"/>
          <w:rPrChange w:id="672" w:author="Narmada Hansani Polgampalage" w:date="2023-12-07T14:14:00Z">
            <w:rPr>
              <w:i/>
              <w:iCs/>
            </w:rPr>
          </w:rPrChange>
        </w:rPr>
        <w:t>vī</w:t>
      </w:r>
      <w:proofErr w:type="spellEnd"/>
      <w:r w:rsidRPr="001E7872">
        <w:rPr>
          <w:rFonts w:ascii="Gandhari Unicode" w:hAnsi="Gandhari Unicode" w:cs="e-Tamil OTC"/>
          <w:lang w:val="de-DE"/>
          <w:rPrChange w:id="673" w:author="Narmada Hansani Polgampalage" w:date="2023-12-07T14:14:00Z">
            <w:rPr/>
          </w:rPrChange>
        </w:rPr>
        <w:t xml:space="preserve"> </w:t>
      </w:r>
      <w:proofErr w:type="spellStart"/>
      <w:r w:rsidRPr="001E7872">
        <w:rPr>
          <w:rFonts w:ascii="Gandhari Unicode" w:hAnsi="Gandhari Unicode" w:cs="e-Tamil OTC"/>
          <w:lang w:val="de-DE"/>
          <w:rPrChange w:id="674" w:author="Narmada Hansani Polgampalage" w:date="2023-12-07T14:14:00Z">
            <w:rPr/>
          </w:rPrChange>
        </w:rPr>
        <w:t>pōla</w:t>
      </w:r>
      <w:proofErr w:type="spellEnd"/>
      <w:r w:rsidRPr="001E7872">
        <w:rPr>
          <w:rFonts w:ascii="Gandhari Unicode" w:hAnsi="Gandhari Unicode" w:cs="e-Tamil OTC"/>
          <w:lang w:val="de-DE"/>
          <w:rPrChange w:id="675" w:author="Narmada Hansani Polgampalage" w:date="2023-12-07T14:14:00Z">
            <w:rPr/>
          </w:rPrChange>
        </w:rPr>
        <w:t>+</w:t>
      </w:r>
    </w:p>
    <w:p w14:paraId="6F0B8446"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676" w:author="Narmada Hansani Polgampalage" w:date="2023-12-07T14:14:00Z">
            <w:rPr/>
          </w:rPrChange>
        </w:rPr>
        <w:t>cōrkuva</w:t>
      </w:r>
      <w:proofErr w:type="spellEnd"/>
      <w:r w:rsidRPr="001E7872">
        <w:rPr>
          <w:rFonts w:ascii="Gandhari Unicode" w:hAnsi="Gandhari Unicode" w:cs="e-Tamil OTC"/>
          <w:lang w:val="de-DE"/>
          <w:rPrChange w:id="677" w:author="Narmada Hansani Polgampalage" w:date="2023-12-07T14:14:00Z">
            <w:rPr/>
          </w:rPrChange>
        </w:rPr>
        <w:t xml:space="preserve"> ~alla ~</w:t>
      </w:r>
      <w:proofErr w:type="spellStart"/>
      <w:r w:rsidRPr="001E7872">
        <w:rPr>
          <w:rFonts w:ascii="Gandhari Unicode" w:hAnsi="Gandhari Unicode" w:cs="e-Tamil OTC"/>
          <w:lang w:val="de-DE"/>
          <w:rPrChange w:id="678" w:author="Narmada Hansani Polgampalage" w:date="2023-12-07T14:14:00Z">
            <w:rPr/>
          </w:rPrChange>
        </w:rPr>
        <w:t>eṉpar-kol</w:t>
      </w:r>
      <w:proofErr w:type="spellEnd"/>
      <w:r w:rsidRPr="001E7872">
        <w:rPr>
          <w:rFonts w:ascii="Gandhari Unicode" w:hAnsi="Gandhari Unicode" w:cs="e-Tamil OTC"/>
          <w:lang w:val="de-DE"/>
          <w:rPrChange w:id="679" w:author="Narmada Hansani Polgampalage" w:date="2023-12-07T14:14:00Z">
            <w:rPr/>
          </w:rPrChange>
        </w:rPr>
        <w:t xml:space="preserve"> </w:t>
      </w:r>
      <w:proofErr w:type="spellStart"/>
      <w:r w:rsidRPr="001E7872">
        <w:rPr>
          <w:rFonts w:ascii="Gandhari Unicode" w:hAnsi="Gandhari Unicode" w:cs="e-Tamil OTC"/>
          <w:i/>
          <w:iCs/>
          <w:lang w:val="de-DE"/>
          <w:rPrChange w:id="680" w:author="Narmada Hansani Polgampalage" w:date="2023-12-07T14:14:00Z">
            <w:rPr>
              <w:i/>
              <w:iCs/>
            </w:rPr>
          </w:rPrChange>
        </w:rPr>
        <w:t>avar</w:t>
      </w:r>
      <w:proofErr w:type="spellEnd"/>
      <w:r w:rsidRPr="001E7872">
        <w:rPr>
          <w:rFonts w:ascii="Gandhari Unicode" w:hAnsi="Gandhari Unicode" w:cs="e-Tamil OTC"/>
          <w:i/>
          <w:iCs/>
          <w:lang w:val="de-DE"/>
          <w:rPrChange w:id="681" w:author="Narmada Hansani Polgampalage" w:date="2023-12-07T14:14:00Z">
            <w:rPr>
              <w:i/>
              <w:iCs/>
            </w:rPr>
          </w:rPrChange>
        </w:rPr>
        <w:t>-ē</w:t>
      </w:r>
      <w:r w:rsidRPr="001E7872">
        <w:rPr>
          <w:rFonts w:ascii="Gandhari Unicode" w:hAnsi="Gandhari Unicode" w:cs="e-Tamil OTC"/>
          <w:lang w:val="de-DE"/>
          <w:rPrChange w:id="682" w:author="Narmada Hansani Polgampalage" w:date="2023-12-07T14:14:00Z">
            <w:rPr/>
          </w:rPrChange>
        </w:rPr>
        <w:t>.</w:t>
      </w:r>
    </w:p>
    <w:p w14:paraId="27DE7335" w14:textId="77777777" w:rsidR="00544225" w:rsidRDefault="00000000">
      <w:pPr>
        <w:pStyle w:val="Textbody"/>
        <w:spacing w:after="29" w:line="260" w:lineRule="exact"/>
        <w:rPr>
          <w:rFonts w:ascii="Gandhari Unicode" w:hAnsi="Gandhari Unicode" w:cs="e-Tamil OTC"/>
          <w:lang w:val="de-DE"/>
        </w:rPr>
      </w:pPr>
      <w:r w:rsidRPr="001E7872">
        <w:rPr>
          <w:lang w:val="de-DE"/>
          <w:rPrChange w:id="683" w:author="Narmada Hansani Polgampalage" w:date="2023-12-07T14:14:00Z">
            <w:rPr/>
          </w:rPrChange>
        </w:rPr>
        <w:br w:type="page"/>
      </w:r>
    </w:p>
    <w:p w14:paraId="1BF682C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HER by the confidante, when [he] separated because of [his] work.</w:t>
      </w:r>
    </w:p>
    <w:p w14:paraId="5B050EC6" w14:textId="77777777" w:rsidR="00544225" w:rsidRDefault="00544225">
      <w:pPr>
        <w:pStyle w:val="Textbody"/>
        <w:spacing w:after="29" w:line="260" w:lineRule="exact"/>
        <w:rPr>
          <w:rFonts w:ascii="Gandhari Unicode" w:hAnsi="Gandhari Unicode" w:cs="e-Tamil OTC"/>
          <w:lang w:val="en-GB"/>
        </w:rPr>
      </w:pPr>
    </w:p>
    <w:p w14:paraId="6C1498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occasion take- millet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red height swollen-</w:t>
      </w:r>
    </w:p>
    <w:p w14:paraId="6D18ECB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affliction seedling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rainy-season darkness one leaf</w:t>
      </w:r>
    </w:p>
    <w:p w14:paraId="703D9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doe day calf seized duty rejecting-</w:t>
      </w:r>
    </w:p>
    <w:p w14:paraId="06BD84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rainy-season opposite cool field see-if hand bangle</w:t>
      </w:r>
    </w:p>
    <w:p w14:paraId="2F8C8D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water glisten- 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one like opened- </w:t>
      </w:r>
      <w:r>
        <w:rPr>
          <w:rFonts w:ascii="Gandhari Unicode" w:hAnsi="Gandhari Unicode" w:cs="e-Tamil OTC"/>
          <w:lang w:val="en-GB"/>
        </w:rPr>
        <w:tab/>
      </w:r>
    </w:p>
    <w:p w14:paraId="3E0B0E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 </w:t>
      </w:r>
      <w:proofErr w:type="spellStart"/>
      <w:r>
        <w:rPr>
          <w:rFonts w:ascii="Gandhari Unicode" w:hAnsi="Gandhari Unicode" w:cs="e-Tamil OTC"/>
          <w:lang w:val="en-GB"/>
        </w:rPr>
        <w:t>Kūtāḷam</w:t>
      </w:r>
      <w:proofErr w:type="spellEnd"/>
      <w:r>
        <w:rPr>
          <w:rFonts w:ascii="Gandhari Unicode" w:hAnsi="Gandhari Unicode" w:cs="e-Tamil OTC"/>
          <w:lang w:val="en-GB"/>
        </w:rPr>
        <w:t>(-tree)- pretty tube new blossom</w:t>
      </w:r>
    </w:p>
    <w:p w14:paraId="494480D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stem loosened shed- blossom be-</w:t>
      </w:r>
      <w:proofErr w:type="gramStart"/>
      <w:r>
        <w:rPr>
          <w:rFonts w:ascii="Gandhari Unicode" w:hAnsi="Gandhari Unicode" w:cs="e-Tamil OTC"/>
          <w:lang w:val="en-GB"/>
        </w:rPr>
        <w:t>similar</w:t>
      </w:r>
      <w:proofErr w:type="gramEnd"/>
    </w:p>
    <w:p w14:paraId="641020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they-slip-off(n.pl.) not-so-they(n.pl.) saying-he(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our-he(h.)</w:t>
      </w:r>
      <w:r>
        <w:rPr>
          <w:rFonts w:ascii="Gandhari Unicode" w:hAnsi="Gandhari Unicode" w:cs="e-Tamil OTC"/>
          <w:position w:val="6"/>
          <w:lang w:val="en-GB"/>
        </w:rPr>
        <w:t>ē</w:t>
      </w:r>
      <w:r>
        <w:rPr>
          <w:rFonts w:ascii="Gandhari Unicode" w:hAnsi="Gandhari Unicode" w:cs="e-Tamil OTC"/>
          <w:lang w:val="en-GB"/>
        </w:rPr>
        <w:t>.</w:t>
      </w:r>
    </w:p>
    <w:p w14:paraId="59CE2BB4" w14:textId="77777777" w:rsidR="00544225" w:rsidRDefault="00544225">
      <w:pPr>
        <w:pStyle w:val="Textbody"/>
        <w:spacing w:after="29"/>
        <w:rPr>
          <w:rFonts w:ascii="Gandhari Unicode" w:hAnsi="Gandhari Unicode" w:cs="e-Tamil OTC"/>
          <w:lang w:val="en-GB"/>
        </w:rPr>
      </w:pPr>
    </w:p>
    <w:p w14:paraId="556F6F28" w14:textId="77777777" w:rsidR="00544225" w:rsidRDefault="00544225">
      <w:pPr>
        <w:pStyle w:val="Textbody"/>
        <w:spacing w:after="29"/>
        <w:rPr>
          <w:rFonts w:ascii="Gandhari Unicode" w:hAnsi="Gandhari Unicode" w:cs="e-Tamil OTC"/>
          <w:lang w:val="en-GB"/>
        </w:rPr>
      </w:pPr>
    </w:p>
    <w:p w14:paraId="2F0838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When he sees the cool fields in the face of the rainy season,</w:t>
      </w:r>
    </w:p>
    <w:p w14:paraId="6968D6A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day[-old] calf</w:t>
      </w:r>
      <w:r>
        <w:rPr>
          <w:rStyle w:val="FootnoteReference1"/>
          <w:rFonts w:ascii="Gandhari Unicode" w:hAnsi="Gandhari Unicode" w:cs="e-Tamil OTC"/>
          <w:lang w:val="en-GB"/>
        </w:rPr>
        <w:footnoteReference w:id="353"/>
      </w:r>
      <w:r>
        <w:rPr>
          <w:rFonts w:ascii="Gandhari Unicode" w:hAnsi="Gandhari Unicode" w:cs="e-Tamil OTC"/>
          <w:lang w:val="en-GB"/>
        </w:rPr>
        <w:t xml:space="preserve"> of the doe rejects duty</w:t>
      </w:r>
      <w:r>
        <w:rPr>
          <w:rStyle w:val="FootnoteReference1"/>
          <w:rFonts w:ascii="Gandhari Unicode" w:hAnsi="Gandhari Unicode" w:cs="e-Tamil OTC"/>
          <w:lang w:val="en-GB"/>
        </w:rPr>
        <w:footnoteReference w:id="354"/>
      </w:r>
      <w:r>
        <w:rPr>
          <w:rFonts w:ascii="Gandhari Unicode" w:hAnsi="Gandhari Unicode" w:cs="e-Tamil OTC"/>
          <w:lang w:val="en-GB"/>
        </w:rPr>
        <w:t xml:space="preserve"> seizing</w:t>
      </w:r>
    </w:p>
    <w:p w14:paraId="7600B670"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one leaf in the dark of the rainy season from the afflicted seedling</w:t>
      </w:r>
    </w:p>
    <w:p w14:paraId="1463CFBD" w14:textId="77777777" w:rsidR="00544225" w:rsidRDefault="00000000">
      <w:pPr>
        <w:pStyle w:val="Textbody"/>
        <w:tabs>
          <w:tab w:val="left" w:pos="438"/>
          <w:tab w:val="left" w:pos="1013"/>
        </w:tabs>
        <w:spacing w:after="72"/>
        <w:rPr>
          <w:rFonts w:ascii="Gandhari Unicode" w:hAnsi="Gandhari Unicode" w:cs="e-Tamil OTC"/>
          <w:lang w:val="en-GB"/>
        </w:rPr>
      </w:pPr>
      <w:r>
        <w:rPr>
          <w:rFonts w:ascii="Gandhari Unicode" w:hAnsi="Gandhari Unicode" w:cs="e-Tamil OTC"/>
          <w:lang w:val="en-GB"/>
        </w:rPr>
        <w:tab/>
        <w:t>swollen on the red height on the timely millet,</w:t>
      </w:r>
    </w:p>
    <w:p w14:paraId="542552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will he say [to himself]: “the bangles on [her] hand don't slip off,</w:t>
      </w:r>
    </w:p>
    <w:p w14:paraId="36DF196B"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like blossoms shed, loosened from [their] stems,</w:t>
      </w:r>
      <w:r>
        <w:rPr>
          <w:rStyle w:val="FootnoteReference1"/>
          <w:rFonts w:ascii="Gandhari Unicode" w:hAnsi="Gandhari Unicode" w:cs="e-Tamil OTC"/>
          <w:lang w:val="en-GB"/>
        </w:rPr>
        <w:footnoteReference w:id="355"/>
      </w:r>
    </w:p>
    <w:p w14:paraId="27DEE32E"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 xml:space="preserve">pretty-tubed new flowers of the white </w:t>
      </w:r>
      <w:proofErr w:type="spellStart"/>
      <w:r>
        <w:rPr>
          <w:rFonts w:ascii="Gandhari Unicode" w:hAnsi="Gandhari Unicode" w:cs="e-Tamil OTC"/>
          <w:lang w:val="en-GB"/>
        </w:rPr>
        <w:t>Kūtāḷam</w:t>
      </w:r>
      <w:proofErr w:type="spellEnd"/>
      <w:r>
        <w:rPr>
          <w:rFonts w:ascii="Gandhari Unicode" w:hAnsi="Gandhari Unicode" w:cs="e-Tamil OTC"/>
          <w:lang w:val="en-GB"/>
        </w:rPr>
        <w:t xml:space="preserve"> tree,</w:t>
      </w:r>
    </w:p>
    <w:p w14:paraId="2CBE363A" w14:textId="77777777" w:rsidR="00544225" w:rsidRDefault="00000000">
      <w:pPr>
        <w:pStyle w:val="Textbody"/>
        <w:tabs>
          <w:tab w:val="left" w:pos="300"/>
          <w:tab w:val="left" w:pos="425"/>
        </w:tabs>
        <w:spacing w:after="0"/>
        <w:rPr>
          <w:rFonts w:ascii="Gandhari Unicode" w:hAnsi="Gandhari Unicode" w:cs="e-Tamil OTC"/>
          <w:lang w:val="en-GB"/>
        </w:rPr>
      </w:pPr>
      <w:r>
        <w:rPr>
          <w:rFonts w:ascii="Gandhari Unicode" w:hAnsi="Gandhari Unicode" w:cs="e-Tamil OTC"/>
          <w:lang w:val="en-GB"/>
        </w:rPr>
        <w:tab/>
        <w:t>opened like one with the slopes glistening with water?”</w:t>
      </w:r>
    </w:p>
    <w:p w14:paraId="183312BC" w14:textId="77777777" w:rsidR="00544225" w:rsidRDefault="00544225">
      <w:pPr>
        <w:pStyle w:val="Textbody"/>
        <w:spacing w:after="0"/>
        <w:rPr>
          <w:rFonts w:ascii="Gandhari Unicode" w:hAnsi="Gandhari Unicode" w:cs="e-Tamil OTC"/>
          <w:lang w:val="en-GB"/>
        </w:rPr>
      </w:pPr>
    </w:p>
    <w:p w14:paraId="7A626A98" w14:textId="77777777" w:rsidR="00544225" w:rsidRDefault="00000000">
      <w:pPr>
        <w:rPr>
          <w:rFonts w:ascii="Gandhari Unicode" w:eastAsiaTheme="majorEastAsia" w:hAnsi="Gandhari Unicode" w:cstheme="majorBidi" w:hint="eastAsia"/>
          <w:b/>
        </w:rPr>
      </w:pPr>
      <w:r>
        <w:br w:type="page"/>
      </w:r>
    </w:p>
    <w:p w14:paraId="2CA0412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283</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F154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7384E92" w14:textId="77777777" w:rsidR="00544225" w:rsidRDefault="00544225">
      <w:pPr>
        <w:pStyle w:val="Textbody"/>
        <w:spacing w:after="29"/>
        <w:rPr>
          <w:rFonts w:ascii="Gandhari Unicode" w:hAnsi="Gandhari Unicode" w:cs="e-Tamil OTC"/>
          <w:lang w:val="en-GB"/>
        </w:rPr>
      </w:pPr>
    </w:p>
    <w:p w14:paraId="062AFE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உள்ளது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ருளரெனப்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w:t>
      </w:r>
      <w:proofErr w:type="spellEnd"/>
    </w:p>
    <w:p w14:paraId="3A6A79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மிளிவெனச்</w:t>
      </w:r>
      <w:proofErr w:type="spellEnd"/>
    </w:p>
    <w:p w14:paraId="21C355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சொல்லிய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p>
    <w:p w14:paraId="5DB9A5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சென்றனர்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யென்றுங்</w:t>
      </w:r>
      <w:proofErr w:type="spellEnd"/>
    </w:p>
    <w:p w14:paraId="3616F9E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w:t>
      </w:r>
      <w:proofErr w:type="spellEnd"/>
    </w:p>
    <w:p w14:paraId="2A7D00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ராற்றிருந்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செகுத்த</w:t>
      </w:r>
      <w:proofErr w:type="spellEnd"/>
    </w:p>
    <w:p w14:paraId="188957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w:t>
      </w:r>
      <w:proofErr w:type="spellEnd"/>
    </w:p>
    <w:p w14:paraId="67FE79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w:t>
      </w:r>
      <w:proofErr w:type="spellEnd"/>
      <w:r>
        <w:rPr>
          <w:rFonts w:ascii="Gandhari Unicode" w:hAnsi="Gandhari Unicode" w:cs="e-Tamil OTC"/>
          <w:lang w:val="en-GB"/>
        </w:rPr>
        <w:t>.</w:t>
      </w:r>
    </w:p>
    <w:p w14:paraId="28989C12" w14:textId="77777777" w:rsidR="00544225" w:rsidRDefault="00544225">
      <w:pPr>
        <w:pStyle w:val="Textbody"/>
        <w:spacing w:after="29"/>
        <w:rPr>
          <w:rFonts w:ascii="Gandhari Unicode" w:hAnsi="Gandhari Unicode" w:cs="e-Tamil OTC"/>
          <w:lang w:val="en-GB"/>
        </w:rPr>
      </w:pPr>
    </w:p>
    <w:p w14:paraId="01A814A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யிரவினு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மிளிவெனச்</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மிளிவெனச்</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யிறவினு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வழங்குநர்ச்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ழங்குநர்ச்</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டல்கு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கிழங்குநர்ச்</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படுமுடை</w:t>
      </w:r>
      <w:proofErr w:type="spellEnd"/>
      <w:r>
        <w:rPr>
          <w:rFonts w:ascii="Gandhari Unicode" w:hAnsi="Gandhari Unicode" w:cs="e-Tamil OTC"/>
          <w:lang w:val="en-GB"/>
        </w:rPr>
        <w:t xml:space="preserve"> C1+2v,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படுமுடைப்</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ருடைய</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282C909A" w14:textId="77777777" w:rsidR="00544225" w:rsidRDefault="00544225">
      <w:pPr>
        <w:pStyle w:val="Textbody"/>
        <w:spacing w:after="29"/>
        <w:rPr>
          <w:rFonts w:ascii="Gandhari Unicode" w:hAnsi="Gandhari Unicode" w:cs="e-Tamil OTC"/>
          <w:lang w:val="en-GB"/>
        </w:rPr>
      </w:pPr>
    </w:p>
    <w:p w14:paraId="50B420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uḷḷatu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citaippōr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paṭāar</w:t>
      </w:r>
      <w:proofErr w:type="spellEnd"/>
    </w:p>
    <w:p w14:paraId="2943B84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iraviṉum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iḷiv</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26014E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colliya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vaṉmai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teḷiya</w:t>
      </w:r>
      <w:proofErr w:type="spellEnd"/>
      <w:ins w:id="684" w:author="Narmada Hansani Polgampalage" w:date="2023-11-24T17:2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kāṭṭi</w:t>
      </w:r>
      <w:proofErr w:type="spellEnd"/>
      <w:r>
        <w:rPr>
          <w:rFonts w:ascii="Gandhari Unicode" w:hAnsi="Gandhari Unicode" w:cs="e-Tamil OTC"/>
          <w:lang w:val="en-GB"/>
        </w:rPr>
        <w:t>+</w:t>
      </w:r>
    </w:p>
    <w:p w14:paraId="1B1CA69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ceṉṟaṉar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685" w:author="Narmada Hansani Polgampalage" w:date="2023-11-24T17:28:00Z">
        <w:r>
          <w:rPr>
            <w:rFonts w:ascii="Gandhari Unicode" w:hAnsi="Gandhari Unicode" w:cs="e-Tamil OTC"/>
            <w:lang w:val="en-GB"/>
          </w:rPr>
          <w:t>~</w:t>
        </w:r>
      </w:ins>
      <w:proofErr w:type="spellStart"/>
      <w:r>
        <w:rPr>
          <w:rFonts w:ascii="Gandhari Unicode" w:hAnsi="Gandhari Unicode" w:cs="e-Tamil OTC"/>
          <w:lang w:val="en-GB"/>
        </w:rPr>
        <w:t>eṉṟ</w:t>
      </w:r>
      <w:proofErr w:type="spellEnd"/>
      <w:r>
        <w:rPr>
          <w:rFonts w:ascii="Gandhari Unicode" w:hAnsi="Gandhari Unicode" w:cs="e-Tamil OTC"/>
          <w:lang w:val="en-GB"/>
        </w:rPr>
        <w:t>*-um</w:t>
      </w:r>
    </w:p>
    <w:p w14:paraId="352F9C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kūṟṟatt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kolai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p>
    <w:p w14:paraId="7E84D3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alki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vaḻaṅkunar</w:t>
      </w:r>
      <w:proofErr w:type="spellEnd"/>
      <w:ins w:id="686" w:author="Narmada Hansani Polgampalage" w:date="2023-11-24T17: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cekutta</w:t>
      </w:r>
      <w:proofErr w:type="spellEnd"/>
    </w:p>
    <w:p w14:paraId="48AA6DB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pārtt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p>
    <w:p w14:paraId="4D3ECE94"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mūt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687" w:author="Narmada Hansani Polgampalage" w:date="2023-11-24T17:27:00Z">
        <w:r>
          <w:rPr>
            <w:rFonts w:ascii="Gandhari Unicode" w:hAnsi="Gandhari Unicode" w:cs="e-Tamil OTC"/>
            <w:lang w:val="en-GB"/>
          </w:rPr>
          <w:t>-</w:t>
        </w:r>
      </w:ins>
      <w:del w:id="688" w:author="Narmada Hansani Polgampalage" w:date="2023-11-24T17:27: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7D87F534" w14:textId="77777777" w:rsidR="00544225" w:rsidRDefault="00544225">
      <w:pPr>
        <w:pStyle w:val="Textbody"/>
        <w:spacing w:after="29" w:line="260" w:lineRule="exact"/>
        <w:rPr>
          <w:rFonts w:ascii="Gandhari Unicode" w:hAnsi="Gandhari Unicode" w:cs="e-Tamil OTC"/>
          <w:lang w:val="en-GB"/>
        </w:rPr>
      </w:pPr>
    </w:p>
    <w:p w14:paraId="63D6CC3E" w14:textId="77777777" w:rsidR="00544225" w:rsidRDefault="00544225">
      <w:pPr>
        <w:pStyle w:val="Textbody"/>
        <w:spacing w:after="29" w:line="260" w:lineRule="exact"/>
        <w:rPr>
          <w:rFonts w:ascii="Gandhari Unicode" w:hAnsi="Gandhari Unicode" w:cs="e-Tamil OTC"/>
          <w:lang w:val="en-GB"/>
        </w:rPr>
      </w:pPr>
    </w:p>
    <w:p w14:paraId="42664635" w14:textId="77777777" w:rsidR="00544225" w:rsidRDefault="00000000">
      <w:pPr>
        <w:pStyle w:val="Textbody"/>
        <w:spacing w:after="29" w:line="260" w:lineRule="exact"/>
        <w:rPr>
          <w:rFonts w:ascii="Gandhari Unicode" w:hAnsi="Gandhari Unicode" w:cs="e-Tamil OTC"/>
          <w:lang w:val="en-GB"/>
        </w:rPr>
      </w:pPr>
      <w:r>
        <w:br w:type="page"/>
      </w:r>
    </w:p>
    <w:p w14:paraId="68A0375E" w14:textId="77777777" w:rsidR="00544225" w:rsidRDefault="00000000">
      <w:pPr>
        <w:pStyle w:val="Textbody"/>
        <w:spacing w:after="28" w:line="260" w:lineRule="exact"/>
        <w:rPr>
          <w:rFonts w:ascii="Gandhari Unicode" w:hAnsi="Gandhari Unicode" w:cs="e-Tamil OTC"/>
          <w:lang w:val="en-GB"/>
        </w:rPr>
      </w:pPr>
      <w:r>
        <w:rPr>
          <w:rFonts w:ascii="Gandhari Unicode" w:hAnsi="Gandhari Unicode" w:cs="e-Tamil OTC"/>
          <w:lang w:val="en-GB"/>
        </w:rPr>
        <w:lastRenderedPageBreak/>
        <w:t xml:space="preserve">Spoken by HER [with the words] “As he </w:t>
      </w:r>
      <w:proofErr w:type="gramStart"/>
      <w:r>
        <w:rPr>
          <w:rFonts w:ascii="Gandhari Unicode" w:hAnsi="Gandhari Unicode" w:cs="e-Tamil OTC"/>
          <w:lang w:val="en-GB"/>
        </w:rPr>
        <w:t>separates</w:t>
      </w:r>
      <w:proofErr w:type="gramEnd"/>
      <w:r>
        <w:rPr>
          <w:rFonts w:ascii="Gandhari Unicode" w:hAnsi="Gandhari Unicode" w:cs="e-Tamil OTC"/>
          <w:lang w:val="en-GB"/>
        </w:rPr>
        <w:t xml:space="preserve"> I have not been one who has not the strength; I have changed at the thought of the kind of forest he has gone into.”, to the confidante who was anxious she would not have the strength when HE separated because of wealth.</w:t>
      </w:r>
    </w:p>
    <w:p w14:paraId="6579025D" w14:textId="77777777" w:rsidR="00544225" w:rsidRDefault="00544225">
      <w:pPr>
        <w:pStyle w:val="Textbody"/>
        <w:spacing w:after="28" w:line="260" w:lineRule="exact"/>
        <w:rPr>
          <w:rFonts w:ascii="Gandhari Unicode" w:hAnsi="Gandhari Unicode" w:cs="e-Tamil OTC"/>
          <w:lang w:val="en-GB"/>
        </w:rPr>
      </w:pPr>
    </w:p>
    <w:p w14:paraId="6E5C95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being-it waste-they(h.) they-are(h.) say(inf.) happen-not-they(h.)</w:t>
      </w:r>
    </w:p>
    <w:p w14:paraId="70D5E46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not-they(h.)/house-they(h.) livelihood begging</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disgrace say(inf.)</w:t>
      </w:r>
    </w:p>
    <w:p w14:paraId="58A839E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spoken- strength become-clear(inf.) </w:t>
      </w:r>
      <w:proofErr w:type="gramStart"/>
      <w:r>
        <w:rPr>
          <w:rFonts w:ascii="Gandhari Unicode" w:hAnsi="Gandhari Unicode" w:cs="e-Tamil OTC"/>
          <w:lang w:val="en-GB"/>
        </w:rPr>
        <w:t>showed</w:t>
      </w:r>
      <w:proofErr w:type="gramEnd"/>
    </w:p>
    <w:p w14:paraId="48C14D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he-went-(h.) live friend </w:t>
      </w:r>
      <w:proofErr w:type="gramStart"/>
      <w:r>
        <w:rPr>
          <w:rFonts w:ascii="Gandhari Unicode" w:hAnsi="Gandhari Unicode" w:cs="e-Tamil OTC"/>
          <w:lang w:val="en-GB"/>
        </w:rPr>
        <w:t>always</w:t>
      </w:r>
      <w:proofErr w:type="gramEnd"/>
    </w:p>
    <w:p w14:paraId="3AC021C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god-of-death- like murder spear bold-they(h.)</w:t>
      </w:r>
    </w:p>
    <w:p w14:paraId="77DD75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way- been stayed wandering-they(h.) destroyed-</w:t>
      </w:r>
    </w:p>
    <w:p w14:paraId="05E76EB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flesh kite looked-out being-</w:t>
      </w:r>
    </w:p>
    <w:p w14:paraId="1A9030E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long old place/middle-they(n.pl.) water-not way</w:t>
      </w:r>
      <w:r>
        <w:rPr>
          <w:rFonts w:ascii="Gandhari Unicode" w:hAnsi="Gandhari Unicode" w:cs="e-Tamil OTC"/>
          <w:position w:val="6"/>
          <w:lang w:val="en-GB"/>
        </w:rPr>
        <w:t>ē</w:t>
      </w:r>
      <w:r>
        <w:rPr>
          <w:rFonts w:ascii="Gandhari Unicode" w:hAnsi="Gandhari Unicode" w:cs="e-Tamil OTC"/>
          <w:lang w:val="en-GB"/>
        </w:rPr>
        <w:t>∞</w:t>
      </w:r>
    </w:p>
    <w:p w14:paraId="28B04158" w14:textId="77777777" w:rsidR="00544225" w:rsidRDefault="00544225">
      <w:pPr>
        <w:pStyle w:val="Textbody"/>
        <w:spacing w:after="29"/>
        <w:rPr>
          <w:rFonts w:ascii="Gandhari Unicode" w:hAnsi="Gandhari Unicode" w:cs="e-Tamil OTC"/>
          <w:lang w:val="en-GB"/>
        </w:rPr>
      </w:pPr>
    </w:p>
    <w:p w14:paraId="0CC78E62" w14:textId="77777777" w:rsidR="00544225" w:rsidRDefault="00544225">
      <w:pPr>
        <w:pStyle w:val="Textbody"/>
        <w:spacing w:after="29"/>
        <w:rPr>
          <w:rFonts w:ascii="Gandhari Unicode" w:hAnsi="Gandhari Unicode" w:cs="e-Tamil OTC"/>
          <w:lang w:val="en-GB"/>
        </w:rPr>
      </w:pPr>
    </w:p>
    <w:p w14:paraId="5EAE0F0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He went, oh friend,</w:t>
      </w:r>
    </w:p>
    <w:p w14:paraId="5683800B" w14:textId="77777777" w:rsidR="00544225" w:rsidRDefault="00000000">
      <w:pPr>
        <w:pStyle w:val="Textbody"/>
        <w:spacing w:after="43"/>
        <w:rPr>
          <w:rFonts w:ascii="Gandhari Unicode" w:hAnsi="Gandhari Unicode" w:cs="e-Tamil OTC"/>
          <w:lang w:val="en-GB"/>
        </w:rPr>
      </w:pPr>
      <w:r>
        <w:rPr>
          <w:rFonts w:ascii="Gandhari Unicode" w:hAnsi="Gandhari Unicode" w:cs="e-Tamil OTC"/>
          <w:lang w:val="en-GB"/>
        </w:rPr>
        <w:t>after he had clearly shown [his] strength, which said</w:t>
      </w:r>
      <w:r>
        <w:rPr>
          <w:rStyle w:val="FootnoteReference1"/>
          <w:rFonts w:ascii="Gandhari Unicode" w:hAnsi="Gandhari Unicode" w:cs="e-Tamil OTC"/>
          <w:lang w:val="en-GB"/>
        </w:rPr>
        <w:footnoteReference w:id="356"/>
      </w:r>
    </w:p>
    <w:p w14:paraId="0DD4138B"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more</w:t>
      </w:r>
      <w:proofErr w:type="gramEnd"/>
      <w:r>
        <w:rPr>
          <w:rFonts w:ascii="Gandhari Unicode" w:hAnsi="Gandhari Unicode" w:cs="e-Tamil OTC"/>
          <w:lang w:val="en-GB"/>
        </w:rPr>
        <w:t xml:space="preserve"> disgraceful than begging is a livelihood in the house</w:t>
      </w:r>
    </w:p>
    <w:p w14:paraId="1BFE846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by those who are not entitled</w:t>
      </w:r>
      <w:r>
        <w:rPr>
          <w:rStyle w:val="FootnoteReference1"/>
          <w:rFonts w:ascii="Gandhari Unicode" w:hAnsi="Gandhari Unicode" w:cs="e-Tamil OTC"/>
          <w:lang w:val="en-GB"/>
        </w:rPr>
        <w:footnoteReference w:id="357"/>
      </w:r>
      <w:r>
        <w:rPr>
          <w:rFonts w:ascii="Gandhari Unicode" w:hAnsi="Gandhari Unicode" w:cs="e-Tamil OTC"/>
          <w:lang w:val="en-GB"/>
        </w:rPr>
        <w:t xml:space="preserve">, since they are </w:t>
      </w:r>
      <w:proofErr w:type="gramStart"/>
      <w:r>
        <w:rPr>
          <w:rFonts w:ascii="Gandhari Unicode" w:hAnsi="Gandhari Unicode" w:cs="e-Tamil OTC"/>
          <w:lang w:val="en-GB"/>
        </w:rPr>
        <w:t>wasters</w:t>
      </w:r>
      <w:proofErr w:type="gramEnd"/>
    </w:p>
    <w:p w14:paraId="0E2A3325"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what is there.”</w:t>
      </w:r>
      <w:r>
        <w:rPr>
          <w:rStyle w:val="FootnoteReference1"/>
          <w:rFonts w:ascii="Gandhari Unicode" w:hAnsi="Gandhari Unicode" w:cs="e-Tamil OTC"/>
          <w:lang w:val="en-GB"/>
        </w:rPr>
        <w:footnoteReference w:id="358"/>
      </w:r>
    </w:p>
    <w:p w14:paraId="03F8D01D" w14:textId="77777777" w:rsidR="00544225" w:rsidRDefault="00000000">
      <w:pPr>
        <w:pStyle w:val="Textbody"/>
        <w:tabs>
          <w:tab w:val="left" w:pos="0"/>
        </w:tabs>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along the waterless paths, long [and] old ways</w:t>
      </w:r>
      <w:r>
        <w:rPr>
          <w:rStyle w:val="FootnoteReference1"/>
          <w:rFonts w:ascii="Gandhari Unicode" w:hAnsi="Gandhari Unicode" w:cs="e-Tamil OTC"/>
          <w:lang w:val="en-GB"/>
        </w:rPr>
        <w:footnoteReference w:id="359"/>
      </w:r>
      <w:r>
        <w:rPr>
          <w:rFonts w:ascii="Gandhari Unicode" w:hAnsi="Gandhari Unicode" w:cs="e-Tamil OTC"/>
          <w:lang w:val="en-GB"/>
        </w:rPr>
        <w:t>,</w:t>
      </w:r>
    </w:p>
    <w:p w14:paraId="7B548874" w14:textId="77777777" w:rsidR="00544225" w:rsidRDefault="00000000">
      <w:pPr>
        <w:pStyle w:val="Textbody"/>
        <w:tabs>
          <w:tab w:val="left" w:pos="175"/>
        </w:tabs>
        <w:spacing w:after="0"/>
        <w:rPr>
          <w:rFonts w:ascii="Gandhari Unicode" w:hAnsi="Gandhari Unicode" w:cs="e-Tamil OTC"/>
          <w:lang w:val="en-GB"/>
        </w:rPr>
      </w:pPr>
      <w:r>
        <w:rPr>
          <w:rFonts w:ascii="Gandhari Unicode" w:hAnsi="Gandhari Unicode" w:cs="e-Tamil OTC"/>
          <w:lang w:val="en-GB"/>
        </w:rPr>
        <w:tab/>
        <w:t xml:space="preserve">where kites are perched [and] look out for flesh, coming </w:t>
      </w:r>
      <w:proofErr w:type="gramStart"/>
      <w:r>
        <w:rPr>
          <w:rFonts w:ascii="Gandhari Unicode" w:hAnsi="Gandhari Unicode" w:cs="e-Tamil OTC"/>
          <w:lang w:val="en-GB"/>
        </w:rPr>
        <w:t>up</w:t>
      </w:r>
      <w:proofErr w:type="gramEnd"/>
    </w:p>
    <w:p w14:paraId="7503B283"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t>as the bold ones</w:t>
      </w:r>
      <w:r>
        <w:rPr>
          <w:rStyle w:val="FootnoteReference1"/>
          <w:rFonts w:ascii="Gandhari Unicode" w:hAnsi="Gandhari Unicode" w:cs="e-Tamil OTC"/>
          <w:lang w:val="en-GB"/>
        </w:rPr>
        <w:footnoteReference w:id="360"/>
      </w:r>
      <w:r>
        <w:rPr>
          <w:rFonts w:ascii="Gandhari Unicode" w:hAnsi="Gandhari Unicode" w:cs="e-Tamil OTC"/>
          <w:lang w:val="en-GB"/>
        </w:rPr>
        <w:t xml:space="preserve"> with spears always murderous</w:t>
      </w:r>
    </w:p>
    <w:p w14:paraId="29E44CD8" w14:textId="77777777" w:rsidR="00544225" w:rsidRDefault="00000000">
      <w:pPr>
        <w:pStyle w:val="Textbody"/>
        <w:tabs>
          <w:tab w:val="left" w:pos="288"/>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like the god of death</w:t>
      </w:r>
    </w:p>
    <w:p w14:paraId="3664BAAF" w14:textId="77777777" w:rsidR="00544225" w:rsidRDefault="00000000">
      <w:pPr>
        <w:pStyle w:val="Textbody"/>
        <w:tabs>
          <w:tab w:val="left" w:pos="0"/>
          <w:tab w:val="left" w:pos="175"/>
          <w:tab w:val="left" w:pos="1000"/>
        </w:tabs>
        <w:spacing w:after="0"/>
        <w:rPr>
          <w:rFonts w:ascii="Gandhari Unicode" w:hAnsi="Gandhari Unicode" w:cs="e-Tamil OTC"/>
          <w:lang w:val="en-GB"/>
        </w:rPr>
      </w:pPr>
      <w:r>
        <w:rPr>
          <w:rFonts w:ascii="Gandhari Unicode" w:hAnsi="Gandhari Unicode" w:cs="e-Tamil OTC"/>
          <w:lang w:val="en-GB"/>
        </w:rPr>
        <w:tab/>
        <w:t>lay in wait on the way</w:t>
      </w:r>
      <w:r>
        <w:rPr>
          <w:rStyle w:val="FootnoteReference1"/>
          <w:rFonts w:ascii="Gandhari Unicode" w:hAnsi="Gandhari Unicode" w:cs="e-Tamil OTC"/>
          <w:lang w:val="en-GB"/>
        </w:rPr>
        <w:footnoteReference w:id="361"/>
      </w:r>
      <w:r>
        <w:rPr>
          <w:rFonts w:ascii="Gandhari Unicode" w:hAnsi="Gandhari Unicode" w:cs="e-Tamil OTC"/>
          <w:lang w:val="en-GB"/>
        </w:rPr>
        <w:t xml:space="preserve"> [and] kill</w:t>
      </w:r>
      <w:r>
        <w:rPr>
          <w:rStyle w:val="FootnoteReference1"/>
          <w:rFonts w:ascii="Gandhari Unicode" w:hAnsi="Gandhari Unicode" w:cs="e-Tamil OTC"/>
          <w:lang w:val="en-GB"/>
        </w:rPr>
        <w:footnoteReference w:id="362"/>
      </w:r>
      <w:r>
        <w:rPr>
          <w:rFonts w:ascii="Gandhari Unicode" w:hAnsi="Gandhari Unicode" w:cs="e-Tamil OTC"/>
          <w:lang w:val="en-GB"/>
        </w:rPr>
        <w:t xml:space="preserve"> wanderers.</w:t>
      </w:r>
    </w:p>
    <w:p w14:paraId="515A989A" w14:textId="77777777" w:rsidR="00544225" w:rsidRDefault="00000000">
      <w:pPr>
        <w:rPr>
          <w:rFonts w:ascii="Gandhari Unicode" w:eastAsiaTheme="majorEastAsia" w:hAnsi="Gandhari Unicode" w:cstheme="majorBidi" w:hint="eastAsia"/>
          <w:b/>
        </w:rPr>
      </w:pPr>
      <w:r>
        <w:br w:type="page"/>
      </w:r>
    </w:p>
    <w:p w14:paraId="1B9D1B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284</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மிளைவேள்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52CF3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891B3FF" w14:textId="77777777" w:rsidR="00544225" w:rsidRDefault="00544225">
      <w:pPr>
        <w:pStyle w:val="Textbody"/>
        <w:spacing w:after="29"/>
        <w:rPr>
          <w:rFonts w:ascii="Gandhari Unicode" w:hAnsi="Gandhari Unicode" w:cs="e-Tamil OTC"/>
          <w:lang w:val="en-GB"/>
        </w:rPr>
      </w:pPr>
    </w:p>
    <w:p w14:paraId="68B324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புகர்முகங்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p>
    <w:p w14:paraId="3B811F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p>
    <w:p w14:paraId="638F5F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னொண்செங்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காந்த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E3F437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p>
    <w:p w14:paraId="2C0B94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33AB7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p>
    <w:p w14:paraId="0E8D0D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கொன்னிலைக்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p>
    <w:p w14:paraId="5448955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p>
    <w:p w14:paraId="7F9611C7" w14:textId="77777777" w:rsidR="00544225" w:rsidRDefault="00544225">
      <w:pPr>
        <w:pStyle w:val="Textbody"/>
        <w:spacing w:after="29"/>
        <w:rPr>
          <w:rFonts w:ascii="Gandhari Unicode" w:hAnsi="Gandhari Unicode" w:cs="e-Tamil OTC"/>
          <w:lang w:val="en-GB"/>
        </w:rPr>
      </w:pPr>
    </w:p>
    <w:p w14:paraId="3B35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பொருத</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ளவிழு</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னறன்வ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னவல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னாயினு</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றாள்ந்த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வால்வெள்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வாள்வெள்</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7BE9D4EB" w14:textId="77777777" w:rsidR="00544225" w:rsidRDefault="00544225">
      <w:pPr>
        <w:pStyle w:val="Textbody"/>
        <w:spacing w:after="29"/>
        <w:rPr>
          <w:rFonts w:ascii="Gandhari Unicode" w:hAnsi="Gandhari Unicode" w:cs="e-Tamil OTC"/>
          <w:lang w:val="en-GB"/>
        </w:rPr>
      </w:pPr>
    </w:p>
    <w:p w14:paraId="549A25E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ins w:id="689" w:author="Narmada Hansani Polgampalage" w:date="2023-11-24T17:3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pukar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kaṭuppa</w:t>
      </w:r>
      <w:proofErr w:type="spellEnd"/>
    </w:p>
    <w:p w14:paraId="38AD8D9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mī</w:t>
      </w:r>
      <w:proofErr w:type="spellEnd"/>
      <w:r>
        <w:rPr>
          <w:rFonts w:ascii="Gandhari Unicode" w:hAnsi="Gandhari Unicode" w:cs="e-Tamil OTC"/>
          <w:lang w:val="en-GB"/>
        </w:rPr>
        <w:t xml:space="preserve"> </w:t>
      </w:r>
      <w:proofErr w:type="spellStart"/>
      <w:r>
        <w:rPr>
          <w:rFonts w:ascii="Gandhari Unicode" w:hAnsi="Gandhari Unicode" w:cs="e-Tamil OTC"/>
          <w:lang w:val="en-GB"/>
        </w:rPr>
        <w:t>micai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751E0F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oḷ</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kāntaḷ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1D4A86A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aṟavaṉ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p>
    <w:p w14:paraId="4F1C958D"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90" w:author="Narmada Hansani Polgampalage" w:date="2023-12-07T14:14:00Z">
            <w:rPr/>
          </w:rPrChange>
        </w:rPr>
        <w:t>nam</w:t>
      </w:r>
      <w:proofErr w:type="spellEnd"/>
      <w:r w:rsidRPr="001E7872">
        <w:rPr>
          <w:rFonts w:ascii="Gandhari Unicode" w:hAnsi="Gandhari Unicode" w:cs="e-Tamil OTC"/>
          <w:lang w:val="de-DE"/>
          <w:rPrChange w:id="691" w:author="Narmada Hansani Polgampalage" w:date="2023-12-07T14:14:00Z">
            <w:rPr/>
          </w:rPrChange>
        </w:rPr>
        <w:t xml:space="preserve"> +</w:t>
      </w:r>
      <w:proofErr w:type="spellStart"/>
      <w:r w:rsidRPr="001E7872">
        <w:rPr>
          <w:rFonts w:ascii="Gandhari Unicode" w:hAnsi="Gandhari Unicode" w:cs="e-Tamil OTC"/>
          <w:lang w:val="de-DE"/>
          <w:rPrChange w:id="692" w:author="Narmada Hansani Polgampalage" w:date="2023-12-07T14:14:00Z">
            <w:rPr/>
          </w:rPrChange>
        </w:rPr>
        <w:t>ēcuvar</w:t>
      </w:r>
      <w:proofErr w:type="spellEnd"/>
      <w:r w:rsidRPr="001E7872">
        <w:rPr>
          <w:rFonts w:ascii="Gandhari Unicode" w:hAnsi="Gandhari Unicode" w:cs="e-Tamil OTC"/>
          <w:lang w:val="de-DE"/>
          <w:rPrChange w:id="693" w:author="Narmada Hansani Polgampalage" w:date="2023-12-07T14:14:00Z">
            <w:rPr/>
          </w:rPrChange>
        </w:rPr>
        <w:t xml:space="preserve">-ō </w:t>
      </w:r>
      <w:proofErr w:type="spellStart"/>
      <w:r w:rsidRPr="001E7872">
        <w:rPr>
          <w:rFonts w:ascii="Gandhari Unicode" w:hAnsi="Gandhari Unicode" w:cs="e-Tamil OTC"/>
          <w:lang w:val="de-DE"/>
          <w:rPrChange w:id="694" w:author="Narmada Hansani Polgampalage" w:date="2023-12-07T14:14:00Z">
            <w:rPr/>
          </w:rPrChange>
        </w:rPr>
        <w:t>tam</w:t>
      </w:r>
      <w:proofErr w:type="spellEnd"/>
      <w:r w:rsidRPr="001E7872">
        <w:rPr>
          <w:rFonts w:ascii="Gandhari Unicode" w:hAnsi="Gandhari Unicode" w:cs="e-Tamil OTC"/>
          <w:lang w:val="de-DE"/>
          <w:rPrChange w:id="695" w:author="Narmada Hansani Polgampalage" w:date="2023-12-07T14:14:00Z">
            <w:rPr/>
          </w:rPrChange>
        </w:rPr>
        <w:t xml:space="preserve"> +</w:t>
      </w:r>
      <w:proofErr w:type="spellStart"/>
      <w:r w:rsidRPr="001E7872">
        <w:rPr>
          <w:rFonts w:ascii="Gandhari Unicode" w:hAnsi="Gandhari Unicode" w:cs="e-Tamil OTC"/>
          <w:lang w:val="de-DE"/>
          <w:rPrChange w:id="696" w:author="Narmada Hansani Polgampalage" w:date="2023-12-07T14:14:00Z">
            <w:rPr/>
          </w:rPrChange>
        </w:rPr>
        <w:t>ilar-kollō</w:t>
      </w:r>
      <w:proofErr w:type="spellEnd"/>
    </w:p>
    <w:p w14:paraId="16A216BF"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697" w:author="Narmada Hansani Polgampalage" w:date="2023-12-07T14:14:00Z">
            <w:rPr/>
          </w:rPrChange>
        </w:rPr>
        <w:t>varaiyiṉ</w:t>
      </w:r>
      <w:proofErr w:type="spellEnd"/>
      <w:r w:rsidRPr="001E7872">
        <w:rPr>
          <w:rFonts w:ascii="Gandhari Unicode" w:hAnsi="Gandhari Unicode" w:cs="e-Tamil OTC"/>
          <w:lang w:val="de-DE"/>
          <w:rPrChange w:id="698" w:author="Narmada Hansani Polgampalage" w:date="2023-12-07T14:14:00Z">
            <w:rPr/>
          </w:rPrChange>
        </w:rPr>
        <w:t xml:space="preserve"> </w:t>
      </w:r>
      <w:proofErr w:type="spellStart"/>
      <w:r w:rsidRPr="001E7872">
        <w:rPr>
          <w:rFonts w:ascii="Gandhari Unicode" w:hAnsi="Gandhari Unicode" w:cs="e-Tamil OTC"/>
          <w:lang w:val="de-DE"/>
          <w:rPrChange w:id="699" w:author="Narmada Hansani Polgampalage" w:date="2023-12-07T14:14:00Z">
            <w:rPr/>
          </w:rPrChange>
        </w:rPr>
        <w:t>tāḻnta</w:t>
      </w:r>
      <w:proofErr w:type="spellEnd"/>
      <w:r w:rsidRPr="001E7872">
        <w:rPr>
          <w:rFonts w:ascii="Gandhari Unicode" w:hAnsi="Gandhari Unicode" w:cs="e-Tamil OTC"/>
          <w:lang w:val="de-DE"/>
          <w:rPrChange w:id="700" w:author="Narmada Hansani Polgampalage" w:date="2023-12-07T14:14:00Z">
            <w:rPr/>
          </w:rPrChange>
        </w:rPr>
        <w:t xml:space="preserve"> </w:t>
      </w:r>
      <w:proofErr w:type="spellStart"/>
      <w:r w:rsidRPr="001E7872">
        <w:rPr>
          <w:rFonts w:ascii="Gandhari Unicode" w:hAnsi="Gandhari Unicode" w:cs="e-Tamil OTC"/>
          <w:i/>
          <w:iCs/>
          <w:lang w:val="de-DE"/>
          <w:rPrChange w:id="701" w:author="Narmada Hansani Polgampalage" w:date="2023-12-07T14:14:00Z">
            <w:rPr>
              <w:i/>
              <w:iCs/>
            </w:rPr>
          </w:rPrChange>
        </w:rPr>
        <w:t>vāl</w:t>
      </w:r>
      <w:proofErr w:type="spellEnd"/>
      <w:r w:rsidRPr="001E7872">
        <w:rPr>
          <w:rFonts w:ascii="Gandhari Unicode" w:hAnsi="Gandhari Unicode" w:cs="e-Tamil OTC"/>
          <w:lang w:val="de-DE"/>
          <w:rPrChange w:id="702" w:author="Narmada Hansani Polgampalage" w:date="2023-12-07T14:14:00Z">
            <w:rPr/>
          </w:rPrChange>
        </w:rPr>
        <w:t xml:space="preserve"> </w:t>
      </w:r>
      <w:proofErr w:type="spellStart"/>
      <w:r w:rsidRPr="001E7872">
        <w:rPr>
          <w:rFonts w:ascii="Gandhari Unicode" w:hAnsi="Gandhari Unicode" w:cs="e-Tamil OTC"/>
          <w:lang w:val="de-DE"/>
          <w:rPrChange w:id="703" w:author="Narmada Hansani Polgampalage" w:date="2023-12-07T14:14:00Z">
            <w:rPr/>
          </w:rPrChange>
        </w:rPr>
        <w:t>veḷ</w:t>
      </w:r>
      <w:proofErr w:type="spellEnd"/>
      <w:r w:rsidRPr="001E7872">
        <w:rPr>
          <w:rFonts w:ascii="Gandhari Unicode" w:hAnsi="Gandhari Unicode" w:cs="e-Tamil OTC"/>
          <w:lang w:val="de-DE"/>
          <w:rPrChange w:id="704" w:author="Narmada Hansani Polgampalage" w:date="2023-12-07T14:14:00Z">
            <w:rPr/>
          </w:rPrChange>
        </w:rPr>
        <w:t xml:space="preserve"> +</w:t>
      </w:r>
      <w:proofErr w:type="spellStart"/>
      <w:r w:rsidRPr="001E7872">
        <w:rPr>
          <w:rFonts w:ascii="Gandhari Unicode" w:hAnsi="Gandhari Unicode" w:cs="e-Tamil OTC"/>
          <w:lang w:val="de-DE"/>
          <w:rPrChange w:id="705" w:author="Narmada Hansani Polgampalage" w:date="2023-12-07T14:14:00Z">
            <w:rPr/>
          </w:rPrChange>
        </w:rPr>
        <w:t>aruvi</w:t>
      </w:r>
      <w:proofErr w:type="spellEnd"/>
    </w:p>
    <w:p w14:paraId="634F4CAA"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06" w:author="Narmada Hansani Polgampalage" w:date="2023-12-07T14:14:00Z">
            <w:rPr/>
          </w:rPrChange>
        </w:rPr>
        <w:t>koṉ</w:t>
      </w:r>
      <w:ins w:id="707" w:author="Narmada Hansani Polgampalage" w:date="2023-11-30T16:50:00Z">
        <w:r>
          <w:rPr>
            <w:rFonts w:ascii="Gandhari Unicode" w:hAnsi="Gandhari Unicode" w:cs="e-Tamil OTC"/>
            <w:lang w:val="de-DE"/>
          </w:rPr>
          <w:t>-</w:t>
        </w:r>
      </w:ins>
      <w:del w:id="708" w:author="Narmada Hansani Polgampalage" w:date="2023-11-30T16:50:00Z">
        <w:r>
          <w:rPr>
            <w:rFonts w:ascii="Gandhari Unicode" w:hAnsi="Gandhari Unicode" w:cs="e-Tamil OTC"/>
            <w:lang w:val="de-DE"/>
          </w:rPr>
          <w:delText xml:space="preserve"> </w:delText>
        </w:r>
      </w:del>
      <w:r w:rsidRPr="001E7872">
        <w:rPr>
          <w:rFonts w:ascii="Gandhari Unicode" w:hAnsi="Gandhari Unicode" w:cs="e-Tamil OTC"/>
          <w:lang w:val="de-DE"/>
          <w:rPrChange w:id="709" w:author="Narmada Hansani Polgampalage" w:date="2023-12-07T14:14:00Z">
            <w:rPr/>
          </w:rPrChange>
        </w:rPr>
        <w:t>nilai</w:t>
      </w:r>
      <w:proofErr w:type="spellEnd"/>
      <w:ins w:id="710" w:author="Narmada Hansani Polgampalage" w:date="2023-11-24T17:38:00Z">
        <w:r>
          <w:rPr>
            <w:rFonts w:ascii="Gandhari Unicode" w:hAnsi="Gandhari Unicode" w:cs="e-Tamil OTC"/>
            <w:lang w:val="de-DE"/>
          </w:rPr>
          <w:t>+</w:t>
        </w:r>
      </w:ins>
      <w:r w:rsidRPr="001E7872">
        <w:rPr>
          <w:rFonts w:ascii="Gandhari Unicode" w:hAnsi="Gandhari Unicode" w:cs="e-Tamil OTC"/>
          <w:lang w:val="de-DE"/>
          <w:rPrChange w:id="711" w:author="Narmada Hansani Polgampalage" w:date="2023-12-07T14:14:00Z">
            <w:rPr/>
          </w:rPrChange>
        </w:rPr>
        <w:t xml:space="preserve"> </w:t>
      </w:r>
      <w:proofErr w:type="spellStart"/>
      <w:r w:rsidRPr="001E7872">
        <w:rPr>
          <w:rFonts w:ascii="Gandhari Unicode" w:hAnsi="Gandhari Unicode" w:cs="e-Tamil OTC"/>
          <w:lang w:val="de-DE"/>
          <w:rPrChange w:id="712" w:author="Narmada Hansani Polgampalage" w:date="2023-12-07T14:14:00Z">
            <w:rPr/>
          </w:rPrChange>
        </w:rPr>
        <w:t>kurampaiyiṉ</w:t>
      </w:r>
      <w:proofErr w:type="spellEnd"/>
      <w:r w:rsidRPr="001E7872">
        <w:rPr>
          <w:rFonts w:ascii="Gandhari Unicode" w:hAnsi="Gandhari Unicode" w:cs="e-Tamil OTC"/>
          <w:lang w:val="de-DE"/>
          <w:rPrChange w:id="713" w:author="Narmada Hansani Polgampalage" w:date="2023-12-07T14:14:00Z">
            <w:rPr/>
          </w:rPrChange>
        </w:rPr>
        <w:t xml:space="preserve"> </w:t>
      </w:r>
      <w:proofErr w:type="spellStart"/>
      <w:r w:rsidRPr="001E7872">
        <w:rPr>
          <w:rFonts w:ascii="Gandhari Unicode" w:hAnsi="Gandhari Unicode" w:cs="e-Tamil OTC"/>
          <w:lang w:val="de-DE"/>
          <w:rPrChange w:id="714" w:author="Narmada Hansani Polgampalage" w:date="2023-12-07T14:14:00Z">
            <w:rPr/>
          </w:rPrChange>
        </w:rPr>
        <w:t>iḻi-tarum</w:t>
      </w:r>
      <w:proofErr w:type="spellEnd"/>
    </w:p>
    <w:p w14:paraId="743D0732" w14:textId="77777777" w:rsidR="00544225" w:rsidRDefault="00000000">
      <w:pPr>
        <w:pStyle w:val="Textbody"/>
        <w:spacing w:after="29" w:line="260" w:lineRule="exact"/>
        <w:rPr>
          <w:rFonts w:ascii="Gandhari Unicode" w:hAnsi="Gandhari Unicode" w:cs="e-Tamil OTC"/>
          <w:lang w:val="de-DE"/>
        </w:rPr>
      </w:pPr>
      <w:proofErr w:type="spellStart"/>
      <w:r w:rsidRPr="001E7872">
        <w:rPr>
          <w:rFonts w:ascii="Gandhari Unicode" w:hAnsi="Gandhari Unicode" w:cs="e-Tamil OTC"/>
          <w:lang w:val="de-DE"/>
          <w:rPrChange w:id="715" w:author="Narmada Hansani Polgampalage" w:date="2023-12-07T14:14:00Z">
            <w:rPr/>
          </w:rPrChange>
        </w:rPr>
        <w:t>iṉṉāt</w:t>
      </w:r>
      <w:proofErr w:type="spellEnd"/>
      <w:r w:rsidRPr="001E7872">
        <w:rPr>
          <w:rFonts w:ascii="Gandhari Unicode" w:hAnsi="Gandhari Unicode" w:cs="e-Tamil OTC"/>
          <w:lang w:val="de-DE"/>
          <w:rPrChange w:id="716" w:author="Narmada Hansani Polgampalage" w:date="2023-12-07T14:14:00Z">
            <w:rPr/>
          </w:rPrChange>
        </w:rPr>
        <w:t xml:space="preserve">* </w:t>
      </w:r>
      <w:proofErr w:type="spellStart"/>
      <w:r w:rsidRPr="001E7872">
        <w:rPr>
          <w:rFonts w:ascii="Gandhari Unicode" w:hAnsi="Gandhari Unicode" w:cs="e-Tamil OTC"/>
          <w:lang w:val="de-DE"/>
          <w:rPrChange w:id="717" w:author="Narmada Hansani Polgampalage" w:date="2023-12-07T14:14:00Z">
            <w:rPr/>
          </w:rPrChange>
        </w:rPr>
        <w:t>irunta</w:t>
      </w:r>
      <w:proofErr w:type="spellEnd"/>
      <w:r w:rsidRPr="001E7872">
        <w:rPr>
          <w:rFonts w:ascii="Gandhari Unicode" w:hAnsi="Gandhari Unicode" w:cs="e-Tamil OTC"/>
          <w:lang w:val="de-DE"/>
          <w:rPrChange w:id="718" w:author="Narmada Hansani Polgampalage" w:date="2023-12-07T14:14:00Z">
            <w:rPr/>
          </w:rPrChange>
        </w:rPr>
        <w:t xml:space="preserve"> ~i+ </w:t>
      </w:r>
      <w:proofErr w:type="spellStart"/>
      <w:r w:rsidRPr="001E7872">
        <w:rPr>
          <w:rFonts w:ascii="Gandhari Unicode" w:hAnsi="Gandhari Unicode" w:cs="e-Tamil OTC"/>
          <w:lang w:val="de-DE"/>
          <w:rPrChange w:id="719" w:author="Narmada Hansani Polgampalage" w:date="2023-12-07T14:14:00Z">
            <w:rPr/>
          </w:rPrChange>
        </w:rPr>
        <w:t>ciṟu</w:t>
      </w:r>
      <w:proofErr w:type="spellEnd"/>
      <w:r w:rsidRPr="001E7872">
        <w:rPr>
          <w:rFonts w:ascii="Gandhari Unicode" w:hAnsi="Gandhari Unicode" w:cs="e-Tamil OTC"/>
          <w:lang w:val="de-DE"/>
          <w:rPrChange w:id="720" w:author="Narmada Hansani Polgampalage" w:date="2023-12-07T14:14:00Z">
            <w:rPr/>
          </w:rPrChange>
        </w:rPr>
        <w:t xml:space="preserve"> </w:t>
      </w:r>
      <w:proofErr w:type="spellStart"/>
      <w:r w:rsidRPr="001E7872">
        <w:rPr>
          <w:rFonts w:ascii="Gandhari Unicode" w:hAnsi="Gandhari Unicode" w:cs="e-Tamil OTC"/>
          <w:lang w:val="de-DE"/>
          <w:rPrChange w:id="721" w:author="Narmada Hansani Polgampalage" w:date="2023-12-07T14:14:00Z">
            <w:rPr/>
          </w:rPrChange>
        </w:rPr>
        <w:t>kuṭiyōr</w:t>
      </w:r>
      <w:proofErr w:type="spellEnd"/>
      <w:r w:rsidRPr="001E7872">
        <w:rPr>
          <w:rFonts w:ascii="Gandhari Unicode" w:hAnsi="Gandhari Unicode" w:cs="e-Tamil OTC"/>
          <w:lang w:val="de-DE"/>
          <w:rPrChange w:id="722" w:author="Narmada Hansani Polgampalage" w:date="2023-12-07T14:14:00Z">
            <w:rPr/>
          </w:rPrChange>
        </w:rPr>
        <w:t>-ē.</w:t>
      </w:r>
    </w:p>
    <w:p w14:paraId="644A0984" w14:textId="77777777" w:rsidR="00544225" w:rsidRDefault="00544225">
      <w:pPr>
        <w:pStyle w:val="Textbody"/>
        <w:spacing w:after="29" w:line="260" w:lineRule="exact"/>
        <w:rPr>
          <w:rFonts w:ascii="Gandhari Unicode" w:hAnsi="Gandhari Unicode" w:cs="e-Tamil OTC"/>
          <w:lang w:val="de-DE"/>
        </w:rPr>
      </w:pPr>
    </w:p>
    <w:p w14:paraId="075BECA4" w14:textId="77777777" w:rsidR="00544225" w:rsidRDefault="00544225">
      <w:pPr>
        <w:pStyle w:val="Textbody"/>
        <w:spacing w:after="29" w:line="260" w:lineRule="exact"/>
        <w:rPr>
          <w:rFonts w:ascii="Gandhari Unicode" w:hAnsi="Gandhari Unicode" w:cs="e-Tamil OTC"/>
          <w:lang w:val="de-DE"/>
        </w:rPr>
      </w:pPr>
    </w:p>
    <w:p w14:paraId="6C920154" w14:textId="77777777" w:rsidR="00544225" w:rsidRDefault="00000000">
      <w:pPr>
        <w:pStyle w:val="Textbody"/>
        <w:spacing w:after="29" w:line="260" w:lineRule="exact"/>
        <w:rPr>
          <w:rFonts w:ascii="Gandhari Unicode" w:hAnsi="Gandhari Unicode" w:cs="e-Tamil OTC"/>
          <w:lang w:val="de-DE"/>
        </w:rPr>
      </w:pPr>
      <w:r w:rsidRPr="001E7872">
        <w:rPr>
          <w:lang w:val="de-DE"/>
          <w:rPrChange w:id="723" w:author="Narmada Hansani Polgampalage" w:date="2023-12-07T14:14:00Z">
            <w:rPr/>
          </w:rPrChange>
        </w:rPr>
        <w:br w:type="page"/>
      </w:r>
    </w:p>
    <w:p w14:paraId="3849E4B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as if talking to HER at the time of marriage.</w:t>
      </w:r>
    </w:p>
    <w:p w14:paraId="05D8C576" w14:textId="77777777" w:rsidR="00544225" w:rsidRDefault="00544225">
      <w:pPr>
        <w:pStyle w:val="Textbody"/>
        <w:spacing w:after="29" w:line="260" w:lineRule="exact"/>
        <w:rPr>
          <w:rFonts w:ascii="Gandhari Unicode" w:hAnsi="Gandhari Unicode" w:cs="e-Tamil OTC"/>
          <w:lang w:val="en-GB"/>
        </w:rPr>
      </w:pPr>
    </w:p>
    <w:p w14:paraId="681BE61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struck- elephant spot face </w:t>
      </w:r>
      <w:proofErr w:type="gramStart"/>
      <w:r>
        <w:rPr>
          <w:rFonts w:ascii="Gandhari Unicode" w:hAnsi="Gandhari Unicode" w:cs="e-Tamil OTC"/>
          <w:lang w:val="en-GB"/>
        </w:rPr>
        <w:t>resemble</w:t>
      </w:r>
      <w:proofErr w:type="gramEnd"/>
      <w:r>
        <w:rPr>
          <w:rFonts w:ascii="Gandhari Unicode" w:hAnsi="Gandhari Unicode" w:cs="e-Tamil OTC"/>
          <w:lang w:val="en-GB"/>
        </w:rPr>
        <w:t>(inf.)</w:t>
      </w:r>
    </w:p>
    <w:p w14:paraId="11567F8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village-common- thick stone height elevation many(n.pl.) together</w:t>
      </w:r>
    </w:p>
    <w:p w14:paraId="3E675E5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bright red Malabar-lily opening- land-he</w:t>
      </w:r>
    </w:p>
    <w:p w14:paraId="1E9A486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duty-he if-even not-so-he if-even</w:t>
      </w:r>
    </w:p>
    <w:p w14:paraId="1FD979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 abuse-they(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self(pl.)- not-they(h.)</w:t>
      </w:r>
      <w:proofErr w:type="spellStart"/>
      <w:r>
        <w:rPr>
          <w:rFonts w:ascii="Gandhari Unicode" w:hAnsi="Gandhari Unicode" w:cs="e-Tamil OTC"/>
          <w:position w:val="6"/>
          <w:lang w:val="en-GB"/>
        </w:rPr>
        <w:t>kollō</w:t>
      </w:r>
      <w:proofErr w:type="spellEnd"/>
    </w:p>
    <w:p w14:paraId="750C9B0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mountain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hung-down- pure white </w:t>
      </w:r>
      <w:proofErr w:type="gramStart"/>
      <w:r>
        <w:rPr>
          <w:rFonts w:ascii="Gandhari Unicode" w:hAnsi="Gandhari Unicode" w:cs="e-Tamil OTC"/>
          <w:lang w:val="en-GB"/>
        </w:rPr>
        <w:t>waterfall</w:t>
      </w:r>
      <w:proofErr w:type="gramEnd"/>
    </w:p>
    <w:p w14:paraId="7FA4707F"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position w:val="6"/>
          <w:lang w:val="en-GB"/>
        </w:rPr>
        <w:t>koṉ</w:t>
      </w:r>
      <w:proofErr w:type="spellEnd"/>
      <w:del w:id="724" w:author="Narmada Hansani Polgampalage" w:date="2023-11-30T16:50:00Z">
        <w:r>
          <w:rPr>
            <w:rFonts w:ascii="Gandhari Unicode" w:hAnsi="Gandhari Unicode" w:cs="e-Tamil OTC"/>
            <w:lang w:val="en-GB"/>
          </w:rPr>
          <w:delText xml:space="preserve"> </w:delText>
        </w:r>
      </w:del>
      <w:r>
        <w:rPr>
          <w:rFonts w:ascii="Gandhari Unicode" w:hAnsi="Gandhari Unicode" w:cs="e-Tamil OTC"/>
          <w:lang w:val="en-GB"/>
        </w:rPr>
        <w:t>leaf hut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fall-</w:t>
      </w:r>
      <w:del w:id="725" w:author="Narmada Hansani Polgampalage" w:date="2023-11-24T17:37:00Z">
        <w:r>
          <w:rPr>
            <w:rFonts w:ascii="Gandhari Unicode" w:hAnsi="Gandhari Unicode" w:cs="e-Tamil OTC"/>
            <w:lang w:val="en-GB"/>
          </w:rPr>
          <w:delText xml:space="preserve"> </w:delText>
        </w:r>
      </w:del>
      <w:r>
        <w:rPr>
          <w:rFonts w:ascii="Gandhari Unicode" w:hAnsi="Gandhari Unicode" w:cs="e-Tamil OTC"/>
          <w:lang w:val="en-GB"/>
        </w:rPr>
        <w:t>giving-</w:t>
      </w:r>
    </w:p>
    <w:p w14:paraId="627CBC3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pleasant-not-it been- this- little home-they(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664E2CA0" w14:textId="77777777" w:rsidR="00544225" w:rsidRDefault="00544225">
      <w:pPr>
        <w:pStyle w:val="Textbody"/>
        <w:spacing w:after="29"/>
        <w:rPr>
          <w:rFonts w:ascii="Gandhari Unicode" w:hAnsi="Gandhari Unicode" w:cs="e-Tamil OTC"/>
          <w:lang w:val="en-GB"/>
        </w:rPr>
      </w:pPr>
    </w:p>
    <w:p w14:paraId="6012E65E" w14:textId="77777777" w:rsidR="00544225" w:rsidRDefault="00544225">
      <w:pPr>
        <w:pStyle w:val="Textbody"/>
        <w:spacing w:after="29"/>
        <w:rPr>
          <w:rFonts w:ascii="Gandhari Unicode" w:hAnsi="Gandhari Unicode" w:cs="e-Tamil OTC"/>
          <w:lang w:val="en-GB"/>
        </w:rPr>
      </w:pPr>
    </w:p>
    <w:p w14:paraId="501C81B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The man from a land, where bright red Malabar lilies open,</w:t>
      </w:r>
    </w:p>
    <w:p w14:paraId="70A9DE1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many together, on an elevation of thick stones in the open</w:t>
      </w:r>
      <w:r>
        <w:rPr>
          <w:rStyle w:val="FootnoteReference1"/>
          <w:rFonts w:ascii="Gandhari Unicode" w:hAnsi="Gandhari Unicode" w:cs="e-Tamil OTC"/>
          <w:lang w:val="en-GB"/>
        </w:rPr>
        <w:footnoteReference w:id="363"/>
      </w:r>
      <w:r>
        <w:rPr>
          <w:rFonts w:ascii="Gandhari Unicode" w:hAnsi="Gandhari Unicode" w:cs="e-Tamil OTC"/>
          <w:lang w:val="en-GB"/>
        </w:rPr>
        <w:t>,</w:t>
      </w:r>
    </w:p>
    <w:p w14:paraId="3FBAF00D" w14:textId="77777777" w:rsidR="00544225" w:rsidRDefault="00000000">
      <w:pPr>
        <w:pStyle w:val="Textbody"/>
        <w:tabs>
          <w:tab w:val="left" w:pos="1013"/>
        </w:tabs>
        <w:spacing w:after="0"/>
        <w:rPr>
          <w:rFonts w:ascii="Gandhari Unicode" w:hAnsi="Gandhari Unicode" w:cs="e-Tamil OTC"/>
          <w:lang w:val="en-GB"/>
        </w:rPr>
      </w:pPr>
      <w:r>
        <w:rPr>
          <w:rFonts w:ascii="Gandhari Unicode" w:hAnsi="Gandhari Unicode" w:cs="e-Tamil OTC"/>
          <w:lang w:val="en-GB"/>
        </w:rPr>
        <w:tab/>
        <w:t>so that it resembles the spotted face of a slain elephant</w:t>
      </w:r>
      <w:r>
        <w:rPr>
          <w:rStyle w:val="FootnoteReference1"/>
          <w:rFonts w:ascii="Gandhari Unicode" w:hAnsi="Gandhari Unicode" w:cs="e-Tamil OTC"/>
          <w:lang w:val="en-GB"/>
        </w:rPr>
        <w:footnoteReference w:id="364"/>
      </w:r>
      <w:r>
        <w:rPr>
          <w:rFonts w:ascii="Gandhari Unicode" w:hAnsi="Gandhari Unicode" w:cs="e-Tamil OTC"/>
          <w:lang w:val="en-GB"/>
        </w:rPr>
        <w:t>,</w:t>
      </w:r>
    </w:p>
    <w:p w14:paraId="019803C2"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whether he is dutiful or not</w:t>
      </w:r>
    </w:p>
    <w:p w14:paraId="3FD4E59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are they abusing us,</w:t>
      </w:r>
    </w:p>
    <w:p w14:paraId="6577DF7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[people] from these little homes to whom it wasn't right</w:t>
      </w:r>
      <w:r>
        <w:rPr>
          <w:rStyle w:val="FootnoteReference1"/>
          <w:rFonts w:ascii="Gandhari Unicode" w:hAnsi="Gandhari Unicode" w:cs="e-Tamil OTC"/>
          <w:lang w:val="en-GB"/>
        </w:rPr>
        <w:footnoteReference w:id="365"/>
      </w:r>
      <w:r>
        <w:rPr>
          <w:rFonts w:ascii="Gandhari Unicode" w:hAnsi="Gandhari Unicode" w:cs="e-Tamil OTC"/>
          <w:lang w:val="en-GB"/>
        </w:rPr>
        <w:t>,</w:t>
      </w:r>
    </w:p>
    <w:p w14:paraId="42C3C95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where the pure white waterfall hanging down from the mountain</w:t>
      </w:r>
    </w:p>
    <w:p w14:paraId="6C0FFFE5" w14:textId="77777777" w:rsidR="00544225" w:rsidRDefault="00000000">
      <w:pPr>
        <w:pStyle w:val="Textbody"/>
        <w:tabs>
          <w:tab w:val="left" w:pos="275"/>
        </w:tabs>
        <w:spacing w:after="74"/>
        <w:rPr>
          <w:rFonts w:ascii="Gandhari Unicode" w:hAnsi="Gandhari Unicode" w:cs="e-Tamil OTC"/>
          <w:lang w:val="en-GB"/>
        </w:rPr>
      </w:pPr>
      <w:r>
        <w:rPr>
          <w:rFonts w:ascii="Gandhari Unicode" w:hAnsi="Gandhari Unicode" w:cs="e-Tamil OTC"/>
          <w:lang w:val="en-GB"/>
        </w:rPr>
        <w:tab/>
        <w:t>comes down upon the vainly</w:t>
      </w:r>
      <w:r>
        <w:rPr>
          <w:rStyle w:val="FootnoteReference1"/>
          <w:rFonts w:ascii="Gandhari Unicode" w:hAnsi="Gandhari Unicode" w:cs="e-Tamil OTC"/>
          <w:lang w:val="en-GB"/>
        </w:rPr>
        <w:footnoteReference w:id="366"/>
      </w:r>
      <w:r>
        <w:rPr>
          <w:rFonts w:ascii="Gandhari Unicode" w:hAnsi="Gandhari Unicode" w:cs="e-Tamil OTC"/>
          <w:lang w:val="en-GB"/>
        </w:rPr>
        <w:t xml:space="preserve"> leaf[-thatched] huts?</w:t>
      </w:r>
    </w:p>
    <w:p w14:paraId="3CD8E69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Do they have nothing [to abuse] themselves [with]?</w:t>
      </w:r>
      <w:r>
        <w:rPr>
          <w:rStyle w:val="FootnoteReference1"/>
          <w:rFonts w:ascii="Gandhari Unicode" w:hAnsi="Gandhari Unicode" w:cs="e-Tamil OTC"/>
          <w:lang w:val="en-GB"/>
        </w:rPr>
        <w:footnoteReference w:id="367"/>
      </w:r>
    </w:p>
    <w:p w14:paraId="6813B03B" w14:textId="77777777" w:rsidR="00544225" w:rsidRDefault="00544225">
      <w:pPr>
        <w:pStyle w:val="Textbody"/>
        <w:spacing w:after="0"/>
        <w:rPr>
          <w:rFonts w:ascii="Gandhari Unicode" w:hAnsi="Gandhari Unicode" w:cs="e-Tamil OTC"/>
          <w:lang w:val="en-GB"/>
        </w:rPr>
      </w:pPr>
    </w:p>
    <w:p w14:paraId="565CC52A" w14:textId="77777777" w:rsidR="00544225" w:rsidRDefault="00000000">
      <w:pPr>
        <w:rPr>
          <w:rFonts w:ascii="Gandhari Unicode" w:eastAsiaTheme="majorEastAsia" w:hAnsi="Gandhari Unicode" w:cstheme="majorBidi" w:hint="eastAsia"/>
          <w:b/>
        </w:rPr>
      </w:pPr>
      <w:r>
        <w:br w:type="page"/>
      </w:r>
    </w:p>
    <w:p w14:paraId="4004AE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285</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E99FC7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எதிரழிந்து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4772318" w14:textId="77777777" w:rsidR="00544225" w:rsidRDefault="00544225">
      <w:pPr>
        <w:pStyle w:val="Textbody"/>
        <w:spacing w:after="29"/>
        <w:rPr>
          <w:rFonts w:ascii="Gandhari Unicode" w:hAnsi="Gandhari Unicode" w:cs="e-Tamil OTC"/>
          <w:lang w:val="en-GB"/>
        </w:rPr>
      </w:pPr>
    </w:p>
    <w:p w14:paraId="298A1C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p>
    <w:p w14:paraId="3277DA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யெல்லையுந்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தோன்றார்</w:t>
      </w:r>
      <w:proofErr w:type="spellEnd"/>
    </w:p>
    <w:p w14:paraId="3B1932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யாண்டுளர்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யீண்டிவர்</w:t>
      </w:r>
      <w:proofErr w:type="spellEnd"/>
    </w:p>
    <w:p w14:paraId="50A2905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பல்லூழ்</w:t>
      </w:r>
      <w:proofErr w:type="spellEnd"/>
    </w:p>
    <w:p w14:paraId="07873A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புன்புறப்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p>
    <w:p w14:paraId="69E03B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ஞெமைத்தலை</w:t>
      </w:r>
      <w:proofErr w:type="spellEnd"/>
    </w:p>
    <w:p w14:paraId="5A5A6C7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யூனசைஇ</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யொருபருந்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திருக்கும்</w:t>
      </w:r>
      <w:proofErr w:type="spellEnd"/>
    </w:p>
    <w:p w14:paraId="5A00DB7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6DEF4455" w14:textId="77777777" w:rsidR="00544225" w:rsidRDefault="00544225">
      <w:pPr>
        <w:pStyle w:val="Textbody"/>
        <w:spacing w:after="29"/>
        <w:rPr>
          <w:rFonts w:ascii="Gandhari Unicode" w:hAnsi="Gandhari Unicode" w:cs="e-Tamil OTC"/>
          <w:lang w:val="en-GB"/>
        </w:rPr>
      </w:pPr>
    </w:p>
    <w:p w14:paraId="0F1D594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யெல்லையுந்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யெல்லவுந்</w:t>
      </w:r>
      <w:proofErr w:type="spellEnd"/>
      <w:r>
        <w:rPr>
          <w:rFonts w:ascii="Gandhari Unicode" w:hAnsi="Gandhari Unicode" w:cs="e-Tamil OTC"/>
          <w:lang w:val="en-GB"/>
        </w:rPr>
        <w:t xml:space="preserve"> L1, C1+2v+3,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யெல்லையெல்லவுந்</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யாண்டுளர்</w:t>
      </w:r>
      <w:proofErr w:type="spellEnd"/>
      <w:r>
        <w:rPr>
          <w:rFonts w:ascii="Gandhari Unicode" w:hAnsi="Gandhari Unicode" w:cs="e-Tamil OTC"/>
          <w:lang w:val="en-GB"/>
        </w:rPr>
        <w:t xml:space="preserve"> L1, C1+2+3, G2v,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யாணரோர்</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யாண்டோர்</w:t>
      </w:r>
      <w:proofErr w:type="spellEnd"/>
      <w:r>
        <w:rPr>
          <w:rFonts w:ascii="Gandhari Unicode" w:hAnsi="Gandhari Unicode" w:cs="e-Tamil OTC"/>
          <w:lang w:val="en-GB"/>
        </w:rPr>
        <w:t xml:space="preserve"> G2v, AT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w:t>
      </w:r>
      <w:proofErr w:type="spellEnd"/>
      <w:r>
        <w:rPr>
          <w:rFonts w:ascii="Gandhari Unicode" w:hAnsi="Gandhari Unicode" w:cs="e-Tamil OTC"/>
          <w:lang w:val="en-GB"/>
        </w:rPr>
        <w:t xml:space="preserve"> C3v, G1+2, EA; </w:t>
      </w:r>
      <w:proofErr w:type="spellStart"/>
      <w:r>
        <w:rPr>
          <w:rFonts w:ascii="Gandhari Unicode" w:hAnsi="Gandhari Unicode" w:cs="e-Tamil OTC"/>
          <w:lang w:val="en-GB"/>
        </w:rPr>
        <w:t>விமைக்கண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ஞெமைத்தலை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வமைத்தலை</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மைத்தலை</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யூனசைஇ</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யூயானசை</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யூனசையொடு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யுயானசை</w:t>
      </w:r>
      <w:proofErr w:type="spellEnd"/>
      <w:r>
        <w:rPr>
          <w:rFonts w:ascii="Gandhari Unicode" w:hAnsi="Gandhari Unicode" w:cs="e-Tamil OTC"/>
          <w:lang w:val="en-GB"/>
        </w:rPr>
        <w:t xml:space="preserve"> C1, G1; </w:t>
      </w:r>
      <w:proofErr w:type="spellStart"/>
      <w:r>
        <w:rPr>
          <w:rFonts w:ascii="Gandhari Unicode" w:hAnsi="Gandhari Unicode" w:cs="e-Tamil OTC"/>
          <w:lang w:val="en-GB"/>
        </w:rPr>
        <w:t>பூயானசை</w:t>
      </w:r>
      <w:proofErr w:type="spellEnd"/>
      <w:r>
        <w:rPr>
          <w:rFonts w:ascii="Gandhari Unicode" w:eastAsia="URW Palladio UNI" w:hAnsi="Gandhari Unicode" w:cs="e-Tamil OTC"/>
          <w:lang w:val="en-GB"/>
        </w:rPr>
        <w:t>‡</w:t>
      </w:r>
      <w:r>
        <w:rPr>
          <w:rFonts w:ascii="Gandhari Unicode" w:hAnsi="Gandhari Unicode" w:cs="e-Tamil OTC"/>
          <w:lang w:val="en-GB"/>
        </w:rPr>
        <w:t xml:space="preserve"> C3; </w:t>
      </w:r>
      <w:proofErr w:type="spellStart"/>
      <w:r>
        <w:rPr>
          <w:rFonts w:ascii="Gandhari Unicode" w:hAnsi="Gandhari Unicode" w:cs="e-Tamil OTC"/>
          <w:lang w:val="en-GB"/>
        </w:rPr>
        <w:t>பூனசை</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திருக்கும்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துயக்கும்</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யொருபரு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திருந்துறுக்கும்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யொருபருந்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திருந்துவக்கும்</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C3</w:t>
      </w:r>
    </w:p>
    <w:p w14:paraId="73F5ED80" w14:textId="77777777" w:rsidR="00544225" w:rsidRDefault="00544225">
      <w:pPr>
        <w:pStyle w:val="Textbody"/>
        <w:spacing w:after="29"/>
        <w:rPr>
          <w:rFonts w:ascii="Gandhari Unicode" w:hAnsi="Gandhari Unicode" w:cs="e-Tamil OTC"/>
          <w:lang w:val="en-GB"/>
        </w:rPr>
      </w:pPr>
    </w:p>
    <w:p w14:paraId="3CA52E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vaikal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p>
    <w:p w14:paraId="27E2A26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ellā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ellai</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tōṉṟār</w:t>
      </w:r>
      <w:proofErr w:type="spellEnd"/>
    </w:p>
    <w:p w14:paraId="3C7DDC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yāṇṭ</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uḷar-</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p>
    <w:p w14:paraId="4388CC9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colliya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-ō </w:t>
      </w:r>
      <w:ins w:id="726" w:author="Narmada Hansani Polgampalage" w:date="2023-11-24T17:43:00Z">
        <w:r>
          <w:rPr>
            <w:rFonts w:ascii="Gandhari Unicode" w:hAnsi="Gandhari Unicode" w:cs="e-Tamil OTC"/>
            <w:lang w:val="en-GB"/>
          </w:rPr>
          <w:t>~</w:t>
        </w:r>
      </w:ins>
      <w:proofErr w:type="spellStart"/>
      <w:r>
        <w:rPr>
          <w:rFonts w:ascii="Gandhari Unicode" w:hAnsi="Gandhari Unicode" w:cs="e-Tamil OTC"/>
          <w:lang w:val="en-GB"/>
        </w:rPr>
        <w:t>itu</w:t>
      </w:r>
      <w:proofErr w:type="spellEnd"/>
      <w:r>
        <w:rPr>
          <w:rFonts w:ascii="Gandhari Unicode" w:hAnsi="Gandhari Unicode" w:cs="e-Tamil OTC"/>
          <w:lang w:val="en-GB"/>
        </w:rPr>
        <w:t>-~ē pal +</w:t>
      </w:r>
      <w:proofErr w:type="spellStart"/>
      <w:r>
        <w:rPr>
          <w:rFonts w:ascii="Gandhari Unicode" w:hAnsi="Gandhari Unicode" w:cs="e-Tamil OTC"/>
          <w:lang w:val="en-GB"/>
        </w:rPr>
        <w:t>ūḻ</w:t>
      </w:r>
      <w:proofErr w:type="spellEnd"/>
    </w:p>
    <w:p w14:paraId="721CB5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peṭaiyoṭu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payiri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w:t>
      </w:r>
      <w:proofErr w:type="spellEnd"/>
    </w:p>
    <w:p w14:paraId="525BE1B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imaikkaṇ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ēt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*-ō </w:t>
      </w:r>
      <w:proofErr w:type="spellStart"/>
      <w:r>
        <w:rPr>
          <w:rFonts w:ascii="Gandhari Unicode" w:hAnsi="Gandhari Unicode" w:cs="e-Tamil OTC"/>
          <w:i/>
          <w:iCs/>
          <w:lang w:val="en-GB"/>
        </w:rPr>
        <w:t>ñemai</w:t>
      </w:r>
      <w:proofErr w:type="spellEnd"/>
      <w:r>
        <w:rPr>
          <w:rFonts w:ascii="Gandhari Unicode" w:hAnsi="Gandhari Unicode" w:cs="e-Tamil OTC"/>
          <w:i/>
          <w:iCs/>
          <w:lang w:val="en-GB"/>
        </w:rPr>
        <w:t>+</w:t>
      </w:r>
      <w:r>
        <w:rPr>
          <w:rFonts w:ascii="Gandhari Unicode" w:hAnsi="Gandhari Unicode" w:cs="e-Tamil OTC"/>
          <w:lang w:val="en-GB"/>
        </w:rPr>
        <w:t>-</w:t>
      </w:r>
      <w:proofErr w:type="spellStart"/>
      <w:r>
        <w:rPr>
          <w:rFonts w:ascii="Gandhari Unicode" w:hAnsi="Gandhari Unicode" w:cs="e-Tamil OTC"/>
          <w:lang w:val="en-GB"/>
        </w:rPr>
        <w:t>talai</w:t>
      </w:r>
      <w:proofErr w:type="spellEnd"/>
    </w:p>
    <w:p w14:paraId="29EFD3EC"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nacaii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irukkum</w:t>
      </w:r>
      <w:proofErr w:type="spellEnd"/>
    </w:p>
    <w:p w14:paraId="70A1CA6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piṟaṅkal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09DF41DE" w14:textId="77777777" w:rsidR="00544225" w:rsidRDefault="00544225">
      <w:pPr>
        <w:pStyle w:val="Textbody"/>
        <w:spacing w:after="29" w:line="260" w:lineRule="exact"/>
        <w:rPr>
          <w:rFonts w:ascii="Gandhari Unicode" w:hAnsi="Gandhari Unicode" w:cs="e-Tamil OTC"/>
          <w:lang w:val="en-GB"/>
        </w:rPr>
      </w:pPr>
    </w:p>
    <w:p w14:paraId="54EE90C7" w14:textId="77777777" w:rsidR="00544225" w:rsidRDefault="00000000">
      <w:pPr>
        <w:pStyle w:val="Textbody"/>
        <w:spacing w:after="29" w:line="260" w:lineRule="exact"/>
        <w:rPr>
          <w:rFonts w:ascii="Gandhari Unicode" w:hAnsi="Gandhari Unicode" w:cs="e-Tamil OTC"/>
          <w:lang w:val="en-GB"/>
        </w:rPr>
      </w:pPr>
      <w:r>
        <w:br w:type="page"/>
      </w:r>
    </w:p>
    <w:p w14:paraId="5F3505C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HER, desolate in the face of encouragement, to the confidante who encourages [her] as [she] has changed at the sight of the season.</w:t>
      </w:r>
    </w:p>
    <w:p w14:paraId="102C4558" w14:textId="77777777" w:rsidR="00544225" w:rsidRDefault="00544225">
      <w:pPr>
        <w:pStyle w:val="Textbody"/>
        <w:spacing w:after="29" w:line="260" w:lineRule="exact"/>
        <w:rPr>
          <w:rFonts w:ascii="Gandhari Unicode" w:hAnsi="Gandhari Unicode" w:cs="e-Tamil OTC"/>
          <w:lang w:val="en-GB"/>
        </w:rPr>
      </w:pPr>
    </w:p>
    <w:p w14:paraId="0D6CF9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day </w:t>
      </w:r>
      <w:proofErr w:type="spellStart"/>
      <w:r>
        <w:rPr>
          <w:rFonts w:ascii="Gandhari Unicode" w:hAnsi="Gandhari Unicode" w:cs="e-Tamil OTC"/>
          <w:lang w:val="en-GB"/>
        </w:rPr>
        <w:t>day</w:t>
      </w:r>
      <w:proofErr w:type="spellEnd"/>
      <w:r>
        <w:rPr>
          <w:rFonts w:ascii="Gandhari Unicode" w:hAnsi="Gandhari Unicode" w:cs="e-Tamil OTC"/>
          <w:lang w:val="en-GB"/>
        </w:rPr>
        <w:t xml:space="preserve"> being-kept(</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come-not-he(h.)</w:t>
      </w:r>
    </w:p>
    <w:p w14:paraId="28AB226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all daylight edge</w:t>
      </w:r>
      <w:r>
        <w:rPr>
          <w:rFonts w:ascii="Gandhari Unicode" w:hAnsi="Gandhari Unicode" w:cs="e-Tamil OTC"/>
          <w:position w:val="6"/>
          <w:lang w:val="en-GB"/>
        </w:rPr>
        <w:t>um</w:t>
      </w:r>
      <w:r>
        <w:rPr>
          <w:rFonts w:ascii="Gandhari Unicode" w:hAnsi="Gandhari Unicode" w:cs="e-Tamil OTC"/>
          <w:lang w:val="en-GB"/>
        </w:rPr>
        <w:t xml:space="preserve"> appear-not-he(h.)</w:t>
      </w:r>
    </w:p>
    <w:p w14:paraId="48545B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where he-is(</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friend here this-one(h.)</w:t>
      </w:r>
    </w:p>
    <w:p w14:paraId="67360F6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spoken- season</w:t>
      </w:r>
      <w:r>
        <w:rPr>
          <w:rFonts w:ascii="Gandhari Unicode" w:hAnsi="Gandhari Unicode" w:cs="e-Tamil OTC"/>
          <w:position w:val="6"/>
          <w:lang w:val="en-GB"/>
        </w:rPr>
        <w:t>ō</w:t>
      </w:r>
      <w:r>
        <w:rPr>
          <w:rFonts w:ascii="Gandhari Unicode" w:hAnsi="Gandhari Unicode" w:cs="e-Tamil OTC"/>
          <w:lang w:val="en-GB"/>
        </w:rPr>
        <w:t xml:space="preserve"> this</w:t>
      </w:r>
      <w:r>
        <w:rPr>
          <w:rFonts w:ascii="Gandhari Unicode" w:hAnsi="Gandhari Unicode" w:cs="e-Tamil OTC"/>
          <w:position w:val="6"/>
          <w:lang w:val="en-GB"/>
        </w:rPr>
        <w:t>ē</w:t>
      </w:r>
      <w:r>
        <w:rPr>
          <w:rFonts w:ascii="Gandhari Unicode" w:hAnsi="Gandhari Unicode" w:cs="e-Tamil OTC"/>
          <w:lang w:val="en-GB"/>
        </w:rPr>
        <w:t xml:space="preserve"> many </w:t>
      </w:r>
      <w:proofErr w:type="gramStart"/>
      <w:r>
        <w:rPr>
          <w:rFonts w:ascii="Gandhari Unicode" w:hAnsi="Gandhari Unicode" w:cs="e-Tamil OTC"/>
          <w:lang w:val="en-GB"/>
        </w:rPr>
        <w:t>turn</w:t>
      </w:r>
      <w:proofErr w:type="gramEnd"/>
    </w:p>
    <w:p w14:paraId="1FFA1B7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low back she-bird-with called pleasant </w:t>
      </w:r>
      <w:proofErr w:type="gramStart"/>
      <w:r>
        <w:rPr>
          <w:rFonts w:ascii="Gandhari Unicode" w:hAnsi="Gandhari Unicode" w:cs="e-Tamil OTC"/>
          <w:lang w:val="en-GB"/>
        </w:rPr>
        <w:t>dove</w:t>
      </w:r>
      <w:proofErr w:type="gramEnd"/>
    </w:p>
    <w:p w14:paraId="58FD7D4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moment(loc.) what it-became</w:t>
      </w:r>
      <w:r>
        <w:rPr>
          <w:rFonts w:ascii="Gandhari Unicode" w:hAnsi="Gandhari Unicode" w:cs="e-Tamil OTC"/>
          <w:position w:val="6"/>
          <w:lang w:val="en-GB"/>
        </w:rPr>
        <w:t>ō</w:t>
      </w:r>
      <w:r>
        <w:rPr>
          <w:rFonts w:ascii="Gandhari Unicode" w:hAnsi="Gandhari Unicode" w:cs="e-Tamil OTC"/>
          <w:lang w:val="en-GB"/>
        </w:rPr>
        <w:t xml:space="preserve"> </w:t>
      </w:r>
      <w:proofErr w:type="spellStart"/>
      <w:r>
        <w:rPr>
          <w:rFonts w:ascii="Gandhari Unicode" w:hAnsi="Gandhari Unicode" w:cs="e-Tamil OTC"/>
          <w:lang w:val="en-GB"/>
        </w:rPr>
        <w:t>Ñemai</w:t>
      </w:r>
      <w:proofErr w:type="spellEnd"/>
      <w:r>
        <w:rPr>
          <w:rFonts w:ascii="Gandhari Unicode" w:hAnsi="Gandhari Unicode" w:cs="e-Tamil OTC"/>
          <w:lang w:val="en-GB"/>
        </w:rPr>
        <w:t>-tree(loc.)</w:t>
      </w:r>
    </w:p>
    <w:p w14:paraId="0FBBD1B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flesh yearned one kite being-</w:t>
      </w:r>
    </w:p>
    <w:p w14:paraId="3369AA9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sky height glittering mountain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7C2D492" w14:textId="77777777" w:rsidR="00544225" w:rsidRDefault="00544225">
      <w:pPr>
        <w:pStyle w:val="Textbody"/>
        <w:spacing w:after="29"/>
        <w:rPr>
          <w:rFonts w:ascii="Gandhari Unicode" w:hAnsi="Gandhari Unicode" w:cs="e-Tamil OTC"/>
          <w:lang w:val="en-GB"/>
        </w:rPr>
      </w:pPr>
    </w:p>
    <w:p w14:paraId="0861E432" w14:textId="77777777" w:rsidR="00544225" w:rsidRDefault="00544225">
      <w:pPr>
        <w:pStyle w:val="Textbody"/>
        <w:spacing w:after="29"/>
        <w:rPr>
          <w:rFonts w:ascii="Gandhari Unicode" w:hAnsi="Gandhari Unicode" w:cs="e-Tamil OTC"/>
          <w:lang w:val="en-GB"/>
        </w:rPr>
      </w:pPr>
    </w:p>
    <w:p w14:paraId="2E7C0F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Day by day being kept back he does not </w:t>
      </w:r>
      <w:proofErr w:type="gramStart"/>
      <w:r>
        <w:rPr>
          <w:rFonts w:ascii="Gandhari Unicode" w:hAnsi="Gandhari Unicode" w:cs="e-Tamil OTC"/>
          <w:lang w:val="en-GB"/>
        </w:rPr>
        <w:t>come</w:t>
      </w:r>
      <w:proofErr w:type="gramEnd"/>
    </w:p>
    <w:p w14:paraId="685B65F4"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368"/>
      </w:r>
      <w:r>
        <w:rPr>
          <w:rFonts w:ascii="Gandhari Unicode" w:hAnsi="Gandhari Unicode" w:cs="e-Tamil OTC"/>
          <w:lang w:val="en-GB"/>
        </w:rPr>
        <w:t xml:space="preserve"> at the edge of all daylights he does not appear </w:t>
      </w:r>
      <w:r>
        <w:rPr>
          <w:rFonts w:ascii="Gandhari Unicode" w:eastAsia="URW Palladio UNI" w:hAnsi="Gandhari Unicode" w:cs="e-Tamil OTC"/>
          <w:lang w:val="en-GB"/>
        </w:rPr>
        <w:t>–</w:t>
      </w:r>
    </w:p>
    <w:p w14:paraId="15632CDE"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where is he, friend,</w:t>
      </w:r>
    </w:p>
    <w:p w14:paraId="18BCF15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who traversed the mountains glittering up into the sky,</w:t>
      </w:r>
    </w:p>
    <w:p w14:paraId="2383E615"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a single kite yearning for flesh is perched</w:t>
      </w:r>
    </w:p>
    <w:p w14:paraId="161E8C0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 xml:space="preserve">on the top of a </w:t>
      </w:r>
      <w:proofErr w:type="spellStart"/>
      <w:r>
        <w:rPr>
          <w:rFonts w:ascii="Gandhari Unicode" w:hAnsi="Gandhari Unicode" w:cs="e-Tamil OTC"/>
          <w:lang w:val="en-GB"/>
        </w:rPr>
        <w:t>Ñemai</w:t>
      </w:r>
      <w:proofErr w:type="spellEnd"/>
      <w:r>
        <w:rPr>
          <w:rFonts w:ascii="Gandhari Unicode" w:hAnsi="Gandhari Unicode" w:cs="e-Tamil OTC"/>
          <w:lang w:val="en-GB"/>
        </w:rPr>
        <w:t xml:space="preserve"> tree?</w:t>
      </w:r>
    </w:p>
    <w:p w14:paraId="2CEF68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What became, in [that] moment,</w:t>
      </w:r>
    </w:p>
    <w:p w14:paraId="77915C2B"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of the lovely dove calling for [its] low-backed</w:t>
      </w:r>
      <w:r>
        <w:rPr>
          <w:rStyle w:val="FootnoteReference1"/>
          <w:rFonts w:ascii="Gandhari Unicode" w:hAnsi="Gandhari Unicode" w:cs="e-Tamil OTC"/>
          <w:lang w:val="en-GB"/>
        </w:rPr>
        <w:footnoteReference w:id="369"/>
      </w:r>
      <w:r>
        <w:rPr>
          <w:rFonts w:ascii="Gandhari Unicode" w:hAnsi="Gandhari Unicode" w:cs="e-Tamil OTC"/>
          <w:lang w:val="en-GB"/>
        </w:rPr>
        <w:t xml:space="preserve"> female,</w:t>
      </w:r>
    </w:p>
    <w:p w14:paraId="1E89CB1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times?</w:t>
      </w:r>
    </w:p>
    <w:p w14:paraId="274119B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is, isn't it,</w:t>
      </w:r>
      <w:r>
        <w:rPr>
          <w:rStyle w:val="FootnoteReference1"/>
          <w:rFonts w:ascii="Gandhari Unicode" w:hAnsi="Gandhari Unicode" w:cs="e-Tamil OTC"/>
          <w:lang w:val="en-GB"/>
        </w:rPr>
        <w:footnoteReference w:id="370"/>
      </w:r>
      <w:r>
        <w:rPr>
          <w:rFonts w:ascii="Gandhari Unicode" w:hAnsi="Gandhari Unicode" w:cs="e-Tamil OTC"/>
          <w:lang w:val="en-GB"/>
        </w:rPr>
        <w:t xml:space="preserve"> the season he had spoken of here?</w:t>
      </w:r>
    </w:p>
    <w:p w14:paraId="0784F5C0" w14:textId="77777777" w:rsidR="00544225" w:rsidRDefault="00544225">
      <w:pPr>
        <w:pStyle w:val="Textbody"/>
        <w:spacing w:after="0"/>
        <w:rPr>
          <w:rFonts w:ascii="Gandhari Unicode" w:hAnsi="Gandhari Unicode" w:cs="e-Tamil OTC"/>
          <w:lang w:val="en-GB"/>
        </w:rPr>
      </w:pPr>
    </w:p>
    <w:p w14:paraId="12D47FEC" w14:textId="77777777" w:rsidR="00544225" w:rsidRDefault="00000000">
      <w:pPr>
        <w:rPr>
          <w:rFonts w:ascii="Gandhari Unicode" w:eastAsiaTheme="majorEastAsia" w:hAnsi="Gandhari Unicode" w:cstheme="majorBidi" w:hint="eastAsia"/>
          <w:b/>
        </w:rPr>
      </w:pPr>
      <w:r>
        <w:br w:type="page"/>
      </w:r>
    </w:p>
    <w:p w14:paraId="7D3C4A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286</w:t>
      </w:r>
      <w:r>
        <w:rPr>
          <w:rFonts w:ascii="e-Tamil OTC" w:hAnsi="e-Tamil OTC" w:cs="e-Tamil OTC"/>
          <w:b/>
          <w:i w:val="0"/>
          <w:iCs w:val="0"/>
          <w:color w:val="auto"/>
        </w:rPr>
        <w:t xml:space="preserve"> </w:t>
      </w:r>
      <w:proofErr w:type="spellStart"/>
      <w:r>
        <w:rPr>
          <w:rFonts w:ascii="e-Tamil OTC" w:hAnsi="e-Tamil OTC" w:cs="e-Tamil OTC"/>
          <w:i w:val="0"/>
          <w:iCs w:val="0"/>
          <w:color w:val="auto"/>
        </w:rPr>
        <w:t>எயிற்றியனார்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0D12C61B"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இரந்து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2446BE3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2. </w:t>
      </w:r>
      <w:proofErr w:type="spellStart"/>
      <w:r>
        <w:rPr>
          <w:rFonts w:ascii="Gandhari Unicode" w:hAnsi="Gandhari Unicode" w:cs="e-Tamil OTC"/>
          <w:lang w:val="en-GB"/>
        </w:rPr>
        <w:t>பாங்கற்குச்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சொல்லியதூஉமாம்</w:t>
      </w:r>
      <w:proofErr w:type="spellEnd"/>
      <w:r>
        <w:rPr>
          <w:rFonts w:ascii="Gandhari Unicode" w:hAnsi="Gandhari Unicode" w:cs="e-Tamil OTC"/>
          <w:lang w:val="en-GB"/>
        </w:rPr>
        <w:t>.</w:t>
      </w:r>
    </w:p>
    <w:p w14:paraId="48FC3DF7" w14:textId="77777777" w:rsidR="00544225" w:rsidRDefault="00544225">
      <w:pPr>
        <w:pStyle w:val="Textbody"/>
        <w:spacing w:after="29"/>
        <w:rPr>
          <w:rFonts w:ascii="Gandhari Unicode" w:hAnsi="Gandhari Unicode" w:cs="e-Tamil OTC"/>
          <w:lang w:val="en-GB"/>
        </w:rPr>
      </w:pPr>
    </w:p>
    <w:p w14:paraId="0FE1FB7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உள்ளிக்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முள்ளெயிற்</w:t>
      </w:r>
      <w:proofErr w:type="spellEnd"/>
    </w:p>
    <w:p w14:paraId="6B7973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றமிழ்த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மூறுமஞ்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கமழகி</w:t>
      </w:r>
      <w:proofErr w:type="spellEnd"/>
    </w:p>
    <w:p w14:paraId="2D5E47B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மறல்போற்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p>
    <w:p w14:paraId="14F10E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மழைக்கண்</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மடந்தை</w:t>
      </w:r>
      <w:proofErr w:type="spellEnd"/>
    </w:p>
    <w:p w14:paraId="7EC6C7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முறுவலொடு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w:t>
      </w:r>
      <w:proofErr w:type="spellEnd"/>
      <w:r>
        <w:rPr>
          <w:rFonts w:ascii="Gandhari Unicode" w:hAnsi="Gandhari Unicode" w:cs="e-Tamil OTC"/>
          <w:lang w:val="en-GB"/>
        </w:rPr>
        <w:t>.</w:t>
      </w:r>
    </w:p>
    <w:p w14:paraId="2AD2FDE8" w14:textId="77777777" w:rsidR="00544225" w:rsidRDefault="00544225">
      <w:pPr>
        <w:pStyle w:val="Textbody"/>
        <w:spacing w:after="29"/>
        <w:rPr>
          <w:rFonts w:ascii="Gandhari Unicode" w:hAnsi="Gandhari Unicode" w:cs="e-Tamil OTC"/>
          <w:lang w:val="en-GB"/>
        </w:rPr>
      </w:pPr>
    </w:p>
    <w:p w14:paraId="7B6385E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உள்ளிக்</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உள்ளிற்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எளிக்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காண்பெண்</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றமிழ்த</w:t>
      </w:r>
      <w:proofErr w:type="spellEnd"/>
      <w:r>
        <w:rPr>
          <w:rFonts w:ascii="Gandhari Unicode" w:hAnsi="Gandhari Unicode" w:cs="e-Tamil OTC"/>
          <w:lang w:val="en-GB"/>
        </w:rPr>
        <w:t xml:space="preserve"> C2v, G2,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றமிர்த</w:t>
      </w:r>
      <w:proofErr w:type="spellEnd"/>
      <w:r>
        <w:rPr>
          <w:rFonts w:ascii="Gandhari Unicode" w:hAnsi="Gandhari Unicode" w:cs="e-Tamil OTC"/>
          <w:lang w:val="en-GB"/>
        </w:rPr>
        <w:t xml:space="preserve"> L1, C1+2+3, G1,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மூறுமஞ்</w:t>
      </w:r>
      <w:proofErr w:type="spellEnd"/>
      <w:r>
        <w:rPr>
          <w:rFonts w:ascii="Gandhari Unicode" w:hAnsi="Gandhari Unicode" w:cs="e-Tamil OTC"/>
          <w:lang w:val="en-GB"/>
        </w:rPr>
        <w:t xml:space="preserve"> C2,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மூறுஞ்</w:t>
      </w:r>
      <w:proofErr w:type="spellEnd"/>
      <w:r>
        <w:rPr>
          <w:rFonts w:ascii="Gandhari Unicode" w:hAnsi="Gandhari Unicode" w:cs="e-Tamil OTC"/>
          <w:lang w:val="en-GB"/>
        </w:rPr>
        <w:t xml:space="preserve"> L1, C1+3, G2,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Nacc., IV, EA, I, AT, VP, ER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மறல்போற்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hAnsi="Gandhari Unicode" w:cs="e-Tamil OTC"/>
          <w:lang w:val="en-GB"/>
        </w:rPr>
        <w:t>லற்போல்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மலற்போல்</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மலற்போல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மலர்ப்போல்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பேரமர்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4bc</w:t>
      </w:r>
      <w:r>
        <w:rPr>
          <w:rFonts w:ascii="Gandhari Unicode" w:hAnsi="Gandhari Unicode" w:cs="e-Tamil OTC"/>
          <w:lang w:val="en-GB"/>
        </w:rPr>
        <w:t xml:space="preserve"> </w:t>
      </w:r>
      <w:proofErr w:type="spellStart"/>
      <w:r>
        <w:rPr>
          <w:rFonts w:ascii="Gandhari Unicode" w:hAnsi="Gandhari Unicode" w:cs="e-Tamil OTC"/>
          <w:lang w:val="en-GB"/>
        </w:rPr>
        <w:t>மழைக்கண்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L1, C1+2+3, G1+2, Nam.,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IV,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மதைஇய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I</w:t>
      </w:r>
    </w:p>
    <w:p w14:paraId="34158401" w14:textId="77777777" w:rsidR="00544225" w:rsidRDefault="00544225">
      <w:pPr>
        <w:pStyle w:val="Textbody"/>
        <w:spacing w:after="29"/>
        <w:rPr>
          <w:rFonts w:ascii="Gandhari Unicode" w:hAnsi="Gandhari Unicode" w:cs="e-Tamil OTC"/>
          <w:lang w:val="en-GB"/>
        </w:rPr>
      </w:pPr>
    </w:p>
    <w:p w14:paraId="3875E9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uḷḷi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kāṇpeṉ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eyiṟṟ</w:t>
      </w:r>
      <w:proofErr w:type="spellEnd"/>
      <w:r>
        <w:rPr>
          <w:rFonts w:ascii="Gandhari Unicode" w:hAnsi="Gandhari Unicode" w:cs="e-Tamil OTC"/>
          <w:lang w:val="en-GB"/>
        </w:rPr>
        <w:t>*</w:t>
      </w:r>
    </w:p>
    <w:p w14:paraId="1E7CD3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amiḻtam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ūṟum</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ce</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akil</w:t>
      </w:r>
      <w:proofErr w:type="spellEnd"/>
      <w:proofErr w:type="gramEnd"/>
    </w:p>
    <w:p w14:paraId="35D275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āram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6601429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maṭantai</w:t>
      </w:r>
      <w:proofErr w:type="spellEnd"/>
    </w:p>
    <w:p w14:paraId="5965168A"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mūral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muṟuvaloṭu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mataiiya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w:t>
      </w:r>
      <w:proofErr w:type="spellEnd"/>
      <w:r>
        <w:rPr>
          <w:rFonts w:ascii="Gandhari Unicode" w:hAnsi="Gandhari Unicode" w:cs="e-Tamil OTC"/>
          <w:lang w:val="en-GB"/>
        </w:rPr>
        <w:t>*-ē.</w:t>
      </w:r>
    </w:p>
    <w:p w14:paraId="161E8AFF" w14:textId="77777777" w:rsidR="00544225" w:rsidRDefault="00544225">
      <w:pPr>
        <w:pStyle w:val="Textbody"/>
        <w:spacing w:after="29" w:line="260" w:lineRule="exact"/>
        <w:rPr>
          <w:rFonts w:ascii="Gandhari Unicode" w:hAnsi="Gandhari Unicode" w:cs="e-Tamil OTC"/>
          <w:lang w:val="en-GB"/>
        </w:rPr>
      </w:pPr>
    </w:p>
    <w:p w14:paraId="2CC70A77" w14:textId="77777777" w:rsidR="00544225" w:rsidRDefault="00544225">
      <w:pPr>
        <w:pStyle w:val="Textbody"/>
        <w:spacing w:after="29" w:line="260" w:lineRule="exact"/>
        <w:rPr>
          <w:rFonts w:ascii="Gandhari Unicode" w:hAnsi="Gandhari Unicode" w:cs="e-Tamil OTC"/>
          <w:lang w:val="en-GB"/>
        </w:rPr>
      </w:pPr>
    </w:p>
    <w:p w14:paraId="6AE9490D" w14:textId="77777777" w:rsidR="00544225" w:rsidRDefault="00000000">
      <w:pPr>
        <w:pStyle w:val="Textbody"/>
        <w:spacing w:after="29" w:line="260" w:lineRule="exact"/>
        <w:rPr>
          <w:rFonts w:ascii="Gandhari Unicode" w:hAnsi="Gandhari Unicode" w:cs="e-Tamil OTC"/>
          <w:lang w:val="en-GB"/>
        </w:rPr>
      </w:pPr>
      <w:r>
        <w:br w:type="page"/>
      </w:r>
    </w:p>
    <w:p w14:paraId="12A45F0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lastRenderedPageBreak/>
        <w:t>1. Spoken about [the confidante's?] not refusing [his] request by HIM who implored [her].</w:t>
      </w:r>
    </w:p>
    <w:p w14:paraId="46DF3BC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2. Spoken to the companion.</w:t>
      </w:r>
    </w:p>
    <w:p w14:paraId="7D053B1F" w14:textId="77777777" w:rsidR="00544225" w:rsidRDefault="00544225">
      <w:pPr>
        <w:pStyle w:val="Textbody"/>
        <w:spacing w:after="29" w:line="260" w:lineRule="exact"/>
        <w:rPr>
          <w:rFonts w:ascii="Gandhari Unicode" w:hAnsi="Gandhari Unicode" w:cs="e-Tamil OTC"/>
          <w:lang w:val="en-GB"/>
        </w:rPr>
      </w:pPr>
    </w:p>
    <w:p w14:paraId="4CBA21C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remembered I-see similar-I thorn tooth-</w:t>
      </w:r>
    </w:p>
    <w:p w14:paraId="1BAF93F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ambrosia oozing- pretty red mouth smell- </w:t>
      </w:r>
      <w:proofErr w:type="gramStart"/>
      <w:r>
        <w:rPr>
          <w:rFonts w:ascii="Gandhari Unicode" w:hAnsi="Gandhari Unicode" w:cs="e-Tamil OTC"/>
          <w:lang w:val="en-GB"/>
        </w:rPr>
        <w:t>eagle-wood</w:t>
      </w:r>
      <w:proofErr w:type="gramEnd"/>
    </w:p>
    <w:p w14:paraId="39CBF9B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sandal smelling- black-sand similar- tresses</w:t>
      </w:r>
    </w:p>
    <w:p w14:paraId="6137C7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beauty rain eye girl</w:t>
      </w:r>
    </w:p>
    <w:p w14:paraId="33FCF4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smiling-with wanton look</w:t>
      </w:r>
      <w:r>
        <w:rPr>
          <w:rFonts w:ascii="Gandhari Unicode" w:hAnsi="Gandhari Unicode" w:cs="e-Tamil OTC"/>
          <w:position w:val="6"/>
          <w:lang w:val="en-GB"/>
        </w:rPr>
        <w:t>ē</w:t>
      </w:r>
      <w:r>
        <w:rPr>
          <w:rFonts w:ascii="Gandhari Unicode" w:hAnsi="Gandhari Unicode" w:cs="e-Tamil OTC"/>
          <w:lang w:val="en-GB"/>
        </w:rPr>
        <w:t>∞</w:t>
      </w:r>
    </w:p>
    <w:p w14:paraId="0A45A7E4" w14:textId="77777777" w:rsidR="00544225" w:rsidRDefault="00544225">
      <w:pPr>
        <w:pStyle w:val="Textbody"/>
        <w:spacing w:after="29"/>
        <w:rPr>
          <w:rFonts w:ascii="Gandhari Unicode" w:hAnsi="Gandhari Unicode" w:cs="e-Tamil OTC"/>
          <w:lang w:val="en-GB"/>
        </w:rPr>
      </w:pPr>
    </w:p>
    <w:p w14:paraId="2D469645" w14:textId="77777777" w:rsidR="00544225" w:rsidRDefault="00544225">
      <w:pPr>
        <w:pStyle w:val="Textbody"/>
        <w:spacing w:after="29"/>
        <w:rPr>
          <w:rFonts w:ascii="Gandhari Unicode" w:hAnsi="Gandhari Unicode" w:cs="e-Tamil OTC"/>
          <w:lang w:val="en-GB"/>
        </w:rPr>
      </w:pPr>
    </w:p>
    <w:p w14:paraId="07FF90A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Remembering, I seem to </w:t>
      </w:r>
      <w:proofErr w:type="gramStart"/>
      <w:r>
        <w:rPr>
          <w:rFonts w:ascii="Gandhari Unicode" w:hAnsi="Gandhari Unicode" w:cs="e-Tamil OTC"/>
          <w:lang w:val="en-GB"/>
        </w:rPr>
        <w:t>see</w:t>
      </w:r>
      <w:proofErr w:type="gramEnd"/>
    </w:p>
    <w:p w14:paraId="725C803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playful look together with the smiling smile</w:t>
      </w:r>
      <w:r>
        <w:rPr>
          <w:rStyle w:val="FootnoteReference1"/>
          <w:rFonts w:ascii="Gandhari Unicode" w:hAnsi="Gandhari Unicode" w:cs="e-Tamil OTC"/>
          <w:lang w:val="en-GB"/>
        </w:rPr>
        <w:footnoteReference w:id="371"/>
      </w:r>
    </w:p>
    <w:p w14:paraId="61AF0D3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the girl with big beautiful</w:t>
      </w:r>
      <w:r>
        <w:rPr>
          <w:rStyle w:val="FootnoteReference1"/>
          <w:rFonts w:ascii="Gandhari Unicode" w:hAnsi="Gandhari Unicode" w:cs="e-Tamil OTC"/>
          <w:lang w:val="en-GB"/>
        </w:rPr>
        <w:footnoteReference w:id="372"/>
      </w:r>
      <w:r>
        <w:rPr>
          <w:rFonts w:ascii="Gandhari Unicode" w:hAnsi="Gandhari Unicode" w:cs="e-Tamil OTC"/>
          <w:lang w:val="en-GB"/>
        </w:rPr>
        <w:t xml:space="preserve"> rain eyes,</w:t>
      </w:r>
    </w:p>
    <w:p w14:paraId="139A544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tresses like black sand, smelling of sandal [and] </w:t>
      </w:r>
      <w:proofErr w:type="gramStart"/>
      <w:r>
        <w:rPr>
          <w:rFonts w:ascii="Gandhari Unicode" w:hAnsi="Gandhari Unicode" w:cs="e-Tamil OTC"/>
          <w:lang w:val="en-GB"/>
        </w:rPr>
        <w:t>fragrant</w:t>
      </w:r>
      <w:proofErr w:type="gramEnd"/>
    </w:p>
    <w:p w14:paraId="22A070E7"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eagle wood</w:t>
      </w:r>
      <w:r>
        <w:rPr>
          <w:rStyle w:val="FootnoteReference1"/>
          <w:rFonts w:ascii="Gandhari Unicode" w:hAnsi="Gandhari Unicode" w:cs="e-Tamil OTC"/>
          <w:lang w:val="en-GB"/>
        </w:rPr>
        <w:footnoteReference w:id="373"/>
      </w:r>
      <w:r>
        <w:rPr>
          <w:rFonts w:ascii="Gandhari Unicode" w:hAnsi="Gandhari Unicode" w:cs="e-Tamil OTC"/>
          <w:lang w:val="en-GB"/>
        </w:rPr>
        <w:t>,</w:t>
      </w:r>
    </w:p>
    <w:p w14:paraId="0018157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pretty red mouth with ambrosia seeping from thorn[-like] teeth.</w:t>
      </w:r>
    </w:p>
    <w:p w14:paraId="36FCAEB4" w14:textId="77777777" w:rsidR="00544225" w:rsidRDefault="00544225">
      <w:pPr>
        <w:pStyle w:val="Textbody"/>
        <w:spacing w:after="0"/>
        <w:rPr>
          <w:rFonts w:ascii="Gandhari Unicode" w:hAnsi="Gandhari Unicode" w:cs="e-Tamil OTC"/>
          <w:b/>
          <w:lang w:val="en-GB"/>
        </w:rPr>
      </w:pPr>
    </w:p>
    <w:p w14:paraId="16C710E0" w14:textId="77777777" w:rsidR="00544225" w:rsidRDefault="00000000">
      <w:pPr>
        <w:rPr>
          <w:rFonts w:ascii="Gandhari Unicode" w:eastAsiaTheme="majorEastAsia" w:hAnsi="Gandhari Unicode" w:cstheme="majorBidi" w:hint="eastAsia"/>
          <w:b/>
        </w:rPr>
      </w:pPr>
      <w:r>
        <w:br w:type="page"/>
      </w:r>
    </w:p>
    <w:p w14:paraId="6DDF2E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287</w:t>
      </w:r>
      <w:r>
        <w:rPr>
          <w:rFonts w:ascii="e-Tamil OTC" w:hAnsi="e-Tamil OTC" w:cs="e-Tamil OTC"/>
          <w:b/>
          <w:i w:val="0"/>
          <w:iCs w:val="0"/>
          <w:color w:val="auto"/>
        </w:rPr>
        <w:t xml:space="preserve"> </w:t>
      </w:r>
      <w:proofErr w:type="spellStart"/>
      <w:r>
        <w:rPr>
          <w:rFonts w:ascii="e-Tamil OTC" w:hAnsi="e-Tamil OTC" w:cs="e-Tamil OTC"/>
          <w:i w:val="0"/>
          <w:iCs w:val="0"/>
          <w:color w:val="auto"/>
        </w:rPr>
        <w:t>கச்சிபெட்டு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நன்னாகையார்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609B4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D5EBE9C" w14:textId="77777777" w:rsidR="00544225" w:rsidRDefault="00544225">
      <w:pPr>
        <w:pStyle w:val="Textbody"/>
        <w:spacing w:after="29"/>
        <w:rPr>
          <w:rFonts w:ascii="Gandhari Unicode" w:hAnsi="Gandhari Unicode" w:cs="e-Tamil OTC"/>
          <w:lang w:val="en-GB"/>
        </w:rPr>
      </w:pPr>
    </w:p>
    <w:p w14:paraId="16C3494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w:t>
      </w:r>
      <w:proofErr w:type="spellEnd"/>
    </w:p>
    <w:p w14:paraId="5CDF04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72AE4F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முந்நாற்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ணிறைபொறுத்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தசைஇ</w:t>
      </w:r>
      <w:proofErr w:type="spellEnd"/>
    </w:p>
    <w:p w14:paraId="243D7DE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யொதுங்கல்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வேட்கைக்</w:t>
      </w:r>
      <w:proofErr w:type="spellEnd"/>
    </w:p>
    <w:p w14:paraId="66131C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நீர்கொண்டு</w:t>
      </w:r>
      <w:proofErr w:type="spellEnd"/>
    </w:p>
    <w:p w14:paraId="0648563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விசும்பிவர்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புணரிச்</w:t>
      </w:r>
      <w:proofErr w:type="spellEnd"/>
    </w:p>
    <w:p w14:paraId="2020010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செழும்பல்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நோக்கிப்</w:t>
      </w:r>
      <w:proofErr w:type="spellEnd"/>
    </w:p>
    <w:p w14:paraId="06D33D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மேர்தரும்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w:t>
      </w:r>
    </w:p>
    <w:p w14:paraId="70E5BC86" w14:textId="77777777" w:rsidR="00544225" w:rsidRDefault="00544225">
      <w:pPr>
        <w:pStyle w:val="Textbody"/>
        <w:spacing w:after="29"/>
        <w:rPr>
          <w:rFonts w:ascii="Gandhari Unicode" w:hAnsi="Gandhari Unicode" w:cs="e-Tamil OTC"/>
          <w:lang w:val="en-GB"/>
        </w:rPr>
      </w:pPr>
    </w:p>
    <w:p w14:paraId="387E532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முந்நாற்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டிங்கள்</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பசும்புளி</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பசும்புலி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கடுஞ்சூன்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L1, G1+2 </w:t>
      </w:r>
      <w:r>
        <w:rPr>
          <w:rFonts w:ascii="Gandhari Unicode" w:eastAsia="URW Palladio UNI" w:hAnsi="Gandhari Unicode" w:cs="e-Tamil OTC"/>
          <w:lang w:val="en-GB"/>
        </w:rPr>
        <w:t>•</w:t>
      </w:r>
      <w:r>
        <w:rPr>
          <w:rFonts w:ascii="Gandhari Unicode"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மேர்தரும்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மெழுதரும்</w:t>
      </w:r>
      <w:proofErr w:type="spellEnd"/>
      <w:r>
        <w:rPr>
          <w:rFonts w:ascii="Gandhari Unicode" w:hAnsi="Gandhari Unicode" w:cs="e-Tamil OTC"/>
          <w:lang w:val="en-GB"/>
        </w:rPr>
        <w:t xml:space="preserve"> PP</w:t>
      </w:r>
    </w:p>
    <w:p w14:paraId="61498770" w14:textId="77777777" w:rsidR="00544225" w:rsidRDefault="00544225">
      <w:pPr>
        <w:pStyle w:val="Textbody"/>
        <w:spacing w:after="29"/>
        <w:rPr>
          <w:rFonts w:ascii="Gandhari Unicode" w:hAnsi="Gandhari Unicode" w:cs="e-Tamil OTC"/>
          <w:lang w:val="en-GB"/>
        </w:rPr>
      </w:pPr>
    </w:p>
    <w:p w14:paraId="5CDDC654" w14:textId="77777777" w:rsidR="00544225" w:rsidRDefault="00000000">
      <w:pPr>
        <w:pStyle w:val="Textbody"/>
        <w:spacing w:after="29"/>
        <w:rPr>
          <w:rFonts w:ascii="Gandhari Unicode" w:hAnsi="Gandhari Unicode" w:cs="e-Tamil OTC"/>
          <w:lang w:val="en-GB"/>
        </w:rPr>
      </w:pPr>
      <w:ins w:id="727" w:author="Narmada Hansani Polgampalage" w:date="2023-12-04T17:35:00Z">
        <w:r>
          <w:rPr>
            <w:rFonts w:ascii="Gandhari Unicode" w:hAnsi="Gandhari Unicode" w:cs="e-Tamil OTC"/>
            <w:lang w:val="en-GB"/>
          </w:rPr>
          <w:t>a</w:t>
        </w:r>
      </w:ins>
      <w:del w:id="728" w:author="Narmada Hansani Polgampalage" w:date="2023-12-04T17:35:00Z">
        <w:r>
          <w:rPr>
            <w:rFonts w:ascii="Gandhari Unicode" w:hAnsi="Gandhari Unicode" w:cs="e-Tamil OTC"/>
            <w:lang w:val="en-GB"/>
          </w:rPr>
          <w:delText>A</w:delText>
        </w:r>
      </w:del>
      <w:r>
        <w:rPr>
          <w:rFonts w:ascii="Gandhari Unicode" w:hAnsi="Gandhari Unicode" w:cs="e-Tamil OTC"/>
          <w:lang w:val="en-GB"/>
        </w:rPr>
        <w:t>mma</w:t>
      </w:r>
      <w:ins w:id="729" w:author="Narmada Hansani Polgampalage" w:date="2023-12-01T16:56:00Z">
        <w:r>
          <w:rPr>
            <w:rFonts w:ascii="Gandhari Unicode" w:hAnsi="Gandhari Unicode" w:cs="e-Tamil OTC"/>
            <w:lang w:val="en-GB"/>
          </w:rPr>
          <w:t>-</w:t>
        </w:r>
      </w:ins>
      <w:proofErr w:type="spellStart"/>
      <w:del w:id="730"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430E5A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iṉṉē</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w:t>
      </w:r>
      <w:proofErr w:type="spellEnd"/>
      <w:r>
        <w:rPr>
          <w:rFonts w:ascii="Gandhari Unicode" w:hAnsi="Gandhari Unicode" w:cs="e-Tamil OTC"/>
          <w:lang w:val="en-GB"/>
        </w:rPr>
        <w:t xml:space="preserve">*-um </w:t>
      </w:r>
      <w:proofErr w:type="spellStart"/>
      <w:r>
        <w:rPr>
          <w:rFonts w:ascii="Gandhari Unicode" w:hAnsi="Gandhari Unicode" w:cs="e-Tamil OTC"/>
          <w:lang w:val="en-GB"/>
        </w:rPr>
        <w:t>tuṟakkuvar-kollō</w:t>
      </w:r>
      <w:proofErr w:type="spellEnd"/>
    </w:p>
    <w:p w14:paraId="18C260AF"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mu+ </w:t>
      </w:r>
      <w:proofErr w:type="spellStart"/>
      <w:r>
        <w:rPr>
          <w:rFonts w:ascii="Gandhari Unicode" w:hAnsi="Gandhari Unicode" w:cs="e-Tamil OTC"/>
          <w:i/>
          <w:iCs/>
          <w:lang w:val="en-GB"/>
        </w:rPr>
        <w:t>nāl</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tiṅkaḷ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poṟutt</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p>
    <w:p w14:paraId="7403CA5A"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otuṅkal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vēṭkai</w:t>
      </w:r>
      <w:proofErr w:type="spellEnd"/>
      <w:r>
        <w:rPr>
          <w:rFonts w:ascii="Gandhari Unicode" w:hAnsi="Gandhari Unicode" w:cs="e-Tamil OTC"/>
          <w:lang w:val="en-GB"/>
        </w:rPr>
        <w:t>+</w:t>
      </w:r>
    </w:p>
    <w:p w14:paraId="5076C2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p>
    <w:p w14:paraId="76FF41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vicump</w:t>
      </w:r>
      <w:proofErr w:type="spellEnd"/>
      <w:r>
        <w:rPr>
          <w:rFonts w:ascii="Gandhari Unicode" w:hAnsi="Gandhari Unicode" w:cs="e-Tamil OTC"/>
          <w:lang w:val="en-GB"/>
        </w:rPr>
        <w:t xml:space="preserve">* </w:t>
      </w:r>
      <w:proofErr w:type="spellStart"/>
      <w:r>
        <w:rPr>
          <w:rFonts w:ascii="Gandhari Unicode" w:hAnsi="Gandhari Unicode" w:cs="e-Tamil OTC"/>
          <w:lang w:val="en-GB"/>
        </w:rPr>
        <w:t>ivar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r>
        <w:rPr>
          <w:rFonts w:ascii="Gandhari Unicode" w:hAnsi="Gandhari Unicode" w:cs="e-Tamil OTC"/>
          <w:lang w:val="en-GB"/>
        </w:rPr>
        <w:t>+</w:t>
      </w:r>
    </w:p>
    <w:p w14:paraId="3973DD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ceḻum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w:t>
      </w:r>
    </w:p>
    <w:p w14:paraId="2CFD7BF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w:t>
      </w:r>
      <w:proofErr w:type="spellEnd"/>
      <w:r>
        <w:rPr>
          <w:rFonts w:ascii="Gandhari Unicode" w:hAnsi="Gandhari Unicode" w:cs="e-Tamil OTC"/>
          <w:lang w:val="en-GB"/>
        </w:rPr>
        <w:t>*-ē.</w:t>
      </w:r>
    </w:p>
    <w:p w14:paraId="13894D8F" w14:textId="77777777" w:rsidR="00544225" w:rsidRDefault="00544225">
      <w:pPr>
        <w:pStyle w:val="Textbody"/>
        <w:spacing w:after="29" w:line="260" w:lineRule="exact"/>
        <w:rPr>
          <w:rFonts w:ascii="Gandhari Unicode" w:hAnsi="Gandhari Unicode" w:cs="e-Tamil OTC"/>
          <w:u w:val="single"/>
          <w:lang w:val="en-GB"/>
        </w:rPr>
      </w:pPr>
    </w:p>
    <w:p w14:paraId="15711B7A" w14:textId="77777777" w:rsidR="00544225" w:rsidRDefault="00544225">
      <w:pPr>
        <w:pStyle w:val="Textbody"/>
        <w:spacing w:after="29" w:line="260" w:lineRule="exact"/>
        <w:rPr>
          <w:rFonts w:ascii="Gandhari Unicode" w:hAnsi="Gandhari Unicode" w:cs="e-Tamil OTC"/>
          <w:u w:val="single"/>
          <w:lang w:val="en-GB"/>
        </w:rPr>
      </w:pPr>
    </w:p>
    <w:p w14:paraId="2F37D776" w14:textId="77777777" w:rsidR="00544225" w:rsidRDefault="00000000">
      <w:pPr>
        <w:pStyle w:val="Textbody"/>
        <w:spacing w:after="29" w:line="260" w:lineRule="exact"/>
        <w:rPr>
          <w:rFonts w:ascii="Gandhari Unicode" w:hAnsi="Gandhari Unicode" w:cs="e-Tamil OTC"/>
          <w:u w:val="single"/>
          <w:lang w:val="en-GB"/>
        </w:rPr>
      </w:pPr>
      <w:r>
        <w:br w:type="page"/>
      </w:r>
    </w:p>
    <w:p w14:paraId="0C518FE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Uttered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“he is coming”, by the confidante while showing the season to her who was anxious “he has abandoned us [and] doesn't come!”, [namely] HER who had changed in the time of separation.</w:t>
      </w:r>
    </w:p>
    <w:p w14:paraId="300B4A92" w14:textId="77777777" w:rsidR="00544225" w:rsidRDefault="00544225">
      <w:pPr>
        <w:pStyle w:val="Textbody"/>
        <w:spacing w:after="29" w:line="260" w:lineRule="exact"/>
        <w:rPr>
          <w:rFonts w:ascii="Gandhari Unicode" w:hAnsi="Gandhari Unicode" w:cs="e-Tamil OTC"/>
          <w:lang w:val="en-GB"/>
        </w:rPr>
      </w:pPr>
    </w:p>
    <w:p w14:paraId="3C3883DA" w14:textId="77777777" w:rsidR="00544225" w:rsidRDefault="00000000">
      <w:pPr>
        <w:pStyle w:val="Textbody"/>
        <w:spacing w:after="0" w:line="260" w:lineRule="exact"/>
        <w:rPr>
          <w:rFonts w:ascii="Gandhari Unicode" w:hAnsi="Gandhari Unicode" w:cs="e-Tamil OTC"/>
          <w:lang w:val="en-GB"/>
        </w:rPr>
      </w:pPr>
      <w:ins w:id="731" w:author="Narmada Hansani Polgampalage" w:date="2023-12-04T17:35:00Z">
        <w:r>
          <w:rPr>
            <w:rFonts w:ascii="Gandhari Unicode" w:hAnsi="Gandhari Unicode" w:cs="e-Tamil OTC"/>
            <w:position w:val="6"/>
            <w:lang w:val="en-GB"/>
          </w:rPr>
          <w:t>a</w:t>
        </w:r>
      </w:ins>
      <w:del w:id="732" w:author="Narmada Hansani Polgampalage" w:date="2023-12-04T17:35:00Z">
        <w:r>
          <w:rPr>
            <w:rFonts w:ascii="Gandhari Unicode" w:hAnsi="Gandhari Unicode" w:cs="e-Tamil OTC"/>
            <w:position w:val="6"/>
            <w:lang w:val="en-GB"/>
          </w:rPr>
          <w:delText>A</w:delText>
        </w:r>
      </w:del>
      <w:r>
        <w:rPr>
          <w:rFonts w:ascii="Gandhari Unicode" w:hAnsi="Gandhari Unicode" w:cs="e-Tamil OTC"/>
          <w:position w:val="6"/>
          <w:lang w:val="en-GB"/>
        </w:rPr>
        <w:t>mma</w:t>
      </w:r>
      <w:ins w:id="733" w:author="Narmada Hansani Polgampalage" w:date="2023-12-01T16:56:00Z">
        <w:r>
          <w:rPr>
            <w:rFonts w:ascii="Gandhari Unicode" w:hAnsi="Gandhari Unicode" w:cs="e-Tamil OTC"/>
            <w:lang w:val="en-GB"/>
          </w:rPr>
          <w:t>-</w:t>
        </w:r>
      </w:ins>
      <w:del w:id="734" w:author="Narmada Hansani Polgampalage" w:date="2023-12-01T16:56:00Z">
        <w:r>
          <w:rPr>
            <w:rFonts w:ascii="Gandhari Unicode" w:hAnsi="Gandhari Unicode" w:cs="e-Tamil OTC"/>
            <w:lang w:val="en-GB"/>
          </w:rPr>
          <w:delText xml:space="preserve"> </w:delText>
        </w:r>
      </w:del>
      <w:r>
        <w:rPr>
          <w:rFonts w:ascii="Gandhari Unicode" w:hAnsi="Gandhari Unicode" w:cs="e-Tamil OTC"/>
          <w:lang w:val="en-GB"/>
        </w:rPr>
        <w:t>live friend lover(h.)</w:t>
      </w:r>
    </w:p>
    <w:p w14:paraId="5F27209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ē</w:t>
      </w:r>
      <w:r>
        <w:rPr>
          <w:rFonts w:ascii="Gandhari Unicode" w:hAnsi="Gandhari Unicode" w:cs="e-Tamil OTC"/>
          <w:lang w:val="en-GB"/>
        </w:rPr>
        <w:t xml:space="preserve"> seen</w:t>
      </w:r>
      <w:r>
        <w:rPr>
          <w:rFonts w:ascii="Gandhari Unicode" w:hAnsi="Gandhari Unicode" w:cs="e-Tamil OTC"/>
          <w:position w:val="6"/>
          <w:lang w:val="en-GB"/>
        </w:rPr>
        <w:t>um</w:t>
      </w:r>
      <w:r>
        <w:rPr>
          <w:rFonts w:ascii="Gandhari Unicode" w:hAnsi="Gandhari Unicode" w:cs="e-Tamil OTC"/>
          <w:lang w:val="en-GB"/>
        </w:rPr>
        <w:t xml:space="preserve"> he-abandons(</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p>
    <w:p w14:paraId="7B1AAF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three four moon fullness borne </w:t>
      </w:r>
      <w:proofErr w:type="gramStart"/>
      <w:r>
        <w:rPr>
          <w:rFonts w:ascii="Gandhari Unicode" w:hAnsi="Gandhari Unicode" w:cs="e-Tamil OTC"/>
          <w:lang w:val="en-GB"/>
        </w:rPr>
        <w:t>wearied</w:t>
      </w:r>
      <w:proofErr w:type="gramEnd"/>
    </w:p>
    <w:p w14:paraId="49BA70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stepping-aside go-not green sourness </w:t>
      </w:r>
      <w:proofErr w:type="gramStart"/>
      <w:r>
        <w:rPr>
          <w:rFonts w:ascii="Gandhari Unicode" w:hAnsi="Gandhari Unicode" w:cs="e-Tamil OTC"/>
          <w:lang w:val="en-GB"/>
        </w:rPr>
        <w:t>demand</w:t>
      </w:r>
      <w:proofErr w:type="gramEnd"/>
    </w:p>
    <w:p w14:paraId="1071EC4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quick pregnancy women be-similar water </w:t>
      </w:r>
      <w:proofErr w:type="gramStart"/>
      <w:r>
        <w:rPr>
          <w:rFonts w:ascii="Gandhari Unicode" w:hAnsi="Gandhari Unicode" w:cs="e-Tamil OTC"/>
          <w:lang w:val="en-GB"/>
        </w:rPr>
        <w:t>taken</w:t>
      </w:r>
      <w:proofErr w:type="gramEnd"/>
    </w:p>
    <w:p w14:paraId="7D82E24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sky climb- learn-not endured </w:t>
      </w:r>
      <w:proofErr w:type="gramStart"/>
      <w:r>
        <w:rPr>
          <w:rFonts w:ascii="Gandhari Unicode" w:hAnsi="Gandhari Unicode" w:cs="e-Tamil OTC"/>
          <w:lang w:val="en-GB"/>
        </w:rPr>
        <w:t>united</w:t>
      </w:r>
      <w:proofErr w:type="gramEnd"/>
    </w:p>
    <w:p w14:paraId="21304A6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flourishing many </w:t>
      </w:r>
      <w:proofErr w:type="gramStart"/>
      <w:r>
        <w:rPr>
          <w:rFonts w:ascii="Gandhari Unicode" w:hAnsi="Gandhari Unicode" w:cs="e-Tamil OTC"/>
          <w:lang w:val="en-GB"/>
        </w:rPr>
        <w:t>hill</w:t>
      </w:r>
      <w:proofErr w:type="gramEnd"/>
      <w:r>
        <w:rPr>
          <w:rFonts w:ascii="Gandhari Unicode" w:hAnsi="Gandhari Unicode" w:cs="e-Tamil OTC"/>
          <w:lang w:val="en-GB"/>
        </w:rPr>
        <w:t xml:space="preserve"> looked</w:t>
      </w:r>
    </w:p>
    <w:p w14:paraId="54A37F0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bustle/clamour- sky rise- giving- time</w:t>
      </w:r>
      <w:r>
        <w:rPr>
          <w:rFonts w:ascii="Gandhari Unicode" w:hAnsi="Gandhari Unicode" w:cs="e-Tamil OTC"/>
          <w:position w:val="6"/>
          <w:lang w:val="en-GB"/>
        </w:rPr>
        <w:t>ē</w:t>
      </w:r>
      <w:r>
        <w:rPr>
          <w:rFonts w:ascii="Gandhari Unicode" w:hAnsi="Gandhari Unicode" w:cs="e-Tamil OTC"/>
          <w:lang w:val="en-GB"/>
        </w:rPr>
        <w:t>∞</w:t>
      </w:r>
    </w:p>
    <w:p w14:paraId="1F4D0410" w14:textId="77777777" w:rsidR="00544225" w:rsidRDefault="00544225">
      <w:pPr>
        <w:pStyle w:val="Textbody"/>
        <w:spacing w:after="29"/>
        <w:rPr>
          <w:rFonts w:ascii="Gandhari Unicode" w:hAnsi="Gandhari Unicode" w:cs="e-Tamil OTC"/>
          <w:lang w:val="en-GB"/>
        </w:rPr>
      </w:pPr>
    </w:p>
    <w:p w14:paraId="68A1AF74" w14:textId="77777777" w:rsidR="00544225" w:rsidRDefault="00544225">
      <w:pPr>
        <w:pStyle w:val="Textbody"/>
        <w:spacing w:after="29"/>
        <w:rPr>
          <w:rFonts w:ascii="Gandhari Unicode" w:hAnsi="Gandhari Unicode" w:cs="e-Tamil OTC"/>
          <w:lang w:val="en-GB"/>
        </w:rPr>
      </w:pPr>
    </w:p>
    <w:p w14:paraId="1DD4E69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Alas, oh friend, [my] lover,</w:t>
      </w:r>
    </w:p>
    <w:p w14:paraId="0B9EBC1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will he give [me] up, even now that he has </w:t>
      </w:r>
      <w:proofErr w:type="gramStart"/>
      <w:r>
        <w:rPr>
          <w:rFonts w:ascii="Gandhari Unicode" w:hAnsi="Gandhari Unicode" w:cs="e-Tamil OTC"/>
          <w:lang w:val="en-GB"/>
        </w:rPr>
        <w:t>seen</w:t>
      </w:r>
      <w:proofErr w:type="gramEnd"/>
    </w:p>
    <w:p w14:paraId="63A3AA8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the time when a big bustle is rising in the sky,</w:t>
      </w:r>
    </w:p>
    <w:p w14:paraId="18D10E60"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facing</w:t>
      </w:r>
      <w:r>
        <w:rPr>
          <w:rStyle w:val="FootnoteReference1"/>
          <w:rFonts w:ascii="Gandhari Unicode" w:hAnsi="Gandhari Unicode" w:cs="e-Tamil OTC"/>
          <w:lang w:val="en-GB"/>
        </w:rPr>
        <w:footnoteReference w:id="374"/>
      </w:r>
      <w:r>
        <w:rPr>
          <w:rFonts w:ascii="Gandhari Unicode" w:hAnsi="Gandhari Unicode" w:cs="e-Tamil OTC"/>
          <w:lang w:val="en-GB"/>
        </w:rPr>
        <w:t xml:space="preserve"> the flourishing many hills,</w:t>
      </w:r>
    </w:p>
    <w:p w14:paraId="272147DA"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after [clouds]</w:t>
      </w:r>
      <w:r>
        <w:rPr>
          <w:rStyle w:val="FootnoteReference1"/>
          <w:rFonts w:ascii="Gandhari Unicode" w:hAnsi="Gandhari Unicode" w:cs="e-Tamil OTC"/>
          <w:lang w:val="en-GB"/>
        </w:rPr>
        <w:footnoteReference w:id="375"/>
      </w:r>
      <w:r>
        <w:rPr>
          <w:rFonts w:ascii="Gandhari Unicode" w:hAnsi="Gandhari Unicode" w:cs="e-Tamil OTC"/>
          <w:lang w:val="en-GB"/>
        </w:rPr>
        <w:t xml:space="preserve"> have united, bearing without being </w:t>
      </w:r>
      <w:proofErr w:type="gramStart"/>
      <w:r>
        <w:rPr>
          <w:rFonts w:ascii="Gandhari Unicode" w:hAnsi="Gandhari Unicode" w:cs="e-Tamil OTC"/>
          <w:lang w:val="en-GB"/>
        </w:rPr>
        <w:t>taught</w:t>
      </w:r>
      <w:proofErr w:type="gramEnd"/>
    </w:p>
    <w:p w14:paraId="42CE3AE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climb the sky,</w:t>
      </w:r>
    </w:p>
    <w:p w14:paraId="7CB69F68"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water, like women in heavy pregnancy</w:t>
      </w:r>
    </w:p>
    <w:p w14:paraId="050E63C7"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demanding fresh, sour [things], unable to step aside</w:t>
      </w:r>
      <w:r>
        <w:rPr>
          <w:rStyle w:val="FootnoteReference1"/>
          <w:rFonts w:ascii="Gandhari Unicode" w:hAnsi="Gandhari Unicode" w:cs="e-Tamil OTC"/>
          <w:lang w:val="en-GB"/>
        </w:rPr>
        <w:footnoteReference w:id="376"/>
      </w:r>
      <w:r>
        <w:rPr>
          <w:rFonts w:ascii="Gandhari Unicode" w:hAnsi="Gandhari Unicode" w:cs="e-Tamil OTC"/>
          <w:lang w:val="en-GB"/>
        </w:rPr>
        <w:t>,</w:t>
      </w:r>
    </w:p>
    <w:p w14:paraId="14167AA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wearied after having borne the fullness for twelve months</w:t>
      </w:r>
      <w:r>
        <w:rPr>
          <w:rStyle w:val="FootnoteReference1"/>
          <w:rFonts w:ascii="Gandhari Unicode" w:hAnsi="Gandhari Unicode" w:cs="e-Tamil OTC"/>
          <w:lang w:val="en-GB"/>
        </w:rPr>
        <w:footnoteReference w:id="377"/>
      </w:r>
      <w:r>
        <w:rPr>
          <w:rFonts w:ascii="Gandhari Unicode" w:hAnsi="Gandhari Unicode" w:cs="e-Tamil OTC"/>
          <w:lang w:val="en-GB"/>
        </w:rPr>
        <w:t>?</w:t>
      </w:r>
    </w:p>
    <w:p w14:paraId="3D6CE6DC" w14:textId="77777777" w:rsidR="00544225" w:rsidRDefault="00544225">
      <w:pPr>
        <w:pStyle w:val="Textbody"/>
        <w:spacing w:after="0"/>
        <w:rPr>
          <w:rFonts w:ascii="Gandhari Unicode" w:hAnsi="Gandhari Unicode" w:cs="e-Tamil OTC"/>
          <w:b/>
          <w:lang w:val="en-GB"/>
        </w:rPr>
      </w:pPr>
    </w:p>
    <w:p w14:paraId="15E15F9D" w14:textId="77777777" w:rsidR="00544225" w:rsidRDefault="00000000">
      <w:pPr>
        <w:rPr>
          <w:rFonts w:ascii="Gandhari Unicode" w:eastAsiaTheme="majorEastAsia" w:hAnsi="Gandhari Unicode" w:cstheme="majorBidi" w:hint="eastAsia"/>
          <w:b/>
        </w:rPr>
      </w:pPr>
      <w:r>
        <w:br w:type="page"/>
      </w:r>
    </w:p>
    <w:p w14:paraId="021DCDC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288</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6BE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அன்பிலர்</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அன்பிலன்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184D201" w14:textId="77777777" w:rsidR="00544225" w:rsidRDefault="00544225">
      <w:pPr>
        <w:pStyle w:val="Textbody"/>
        <w:spacing w:after="29"/>
        <w:rPr>
          <w:rFonts w:ascii="Gandhari Unicode" w:hAnsi="Gandhari Unicode" w:cs="e-Tamil OTC"/>
          <w:lang w:val="en-GB"/>
        </w:rPr>
      </w:pPr>
    </w:p>
    <w:p w14:paraId="3F795A2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கறிவள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முறியருந்து</w:t>
      </w:r>
      <w:proofErr w:type="spellEnd"/>
    </w:p>
    <w:p w14:paraId="2D84C30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குரங்கொருங்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p>
    <w:p w14:paraId="593A4E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னியன்ற</w:t>
      </w:r>
      <w:proofErr w:type="spellEnd"/>
    </w:p>
    <w:p w14:paraId="2CDF09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w:t>
      </w:r>
      <w:proofErr w:type="spellEnd"/>
    </w:p>
    <w:p w14:paraId="038800C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வினிதெனப்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w:t>
      </w:r>
    </w:p>
    <w:p w14:paraId="13918238" w14:textId="77777777" w:rsidR="00544225" w:rsidRDefault="00544225">
      <w:pPr>
        <w:pStyle w:val="Textbody"/>
        <w:spacing w:after="29"/>
        <w:rPr>
          <w:rFonts w:ascii="Gandhari Unicode" w:hAnsi="Gandhari Unicode" w:cs="e-Tamil OTC"/>
          <w:lang w:val="en-GB"/>
        </w:rPr>
      </w:pPr>
    </w:p>
    <w:p w14:paraId="503D68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முறியருந்து</w:t>
      </w:r>
      <w:proofErr w:type="spellEnd"/>
      <w:r>
        <w:rPr>
          <w:rFonts w:ascii="Gandhari Unicode" w:eastAsia="URW Palladio UNI" w:hAnsi="Gandhari Unicode" w:cs="e-Tamil OTC"/>
          <w:lang w:val="en-GB"/>
        </w:rPr>
        <w:t xml:space="preserve"> L1, C1+2+3v,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முறியிருந்து</w:t>
      </w:r>
      <w:proofErr w:type="spellEnd"/>
      <w:r>
        <w:rPr>
          <w:rFonts w:ascii="Gandhari Unicode" w:eastAsia="URW Palladio UNI" w:hAnsi="Gandhari Unicode" w:cs="e-Tamil OTC"/>
          <w:lang w:val="en-GB"/>
        </w:rPr>
        <w:t xml:space="preserve"> G2; </w:t>
      </w:r>
      <w:proofErr w:type="spellStart"/>
      <w:r>
        <w:rPr>
          <w:rFonts w:ascii="Gandhari Unicode" w:eastAsia="URW Palladio UNI" w:hAnsi="Gandhari Unicode" w:cs="e-Tamil OTC"/>
          <w:lang w:val="en-GB"/>
        </w:rPr>
        <w:t>முறியறிந்து</w:t>
      </w:r>
      <w:proofErr w:type="spellEnd"/>
      <w:r>
        <w:rPr>
          <w:rFonts w:ascii="Gandhari Unicode" w:eastAsia="URW Palladio UNI" w:hAnsi="Gandhari Unicode" w:cs="e-Tamil OTC"/>
          <w:lang w:val="en-GB"/>
        </w:rPr>
        <w:t xml:space="preserve"> C3; </w:t>
      </w:r>
      <w:proofErr w:type="spellStart"/>
      <w:r>
        <w:rPr>
          <w:rFonts w:ascii="Gandhari Unicode" w:eastAsia="URW Palladio UNI" w:hAnsi="Gandhari Unicode" w:cs="e-Tamil OTC"/>
          <w:lang w:val="en-GB"/>
        </w:rPr>
        <w:t>முன்றியருந்து</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கிருக்கும்</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bookmarkStart w:id="735" w:name="DDE_LINK38"/>
      <w:proofErr w:type="spellStart"/>
      <w:r>
        <w:rPr>
          <w:rFonts w:ascii="Gandhari Unicode" w:hAnsi="Gandhari Unicode" w:cs="e-Tamil OTC"/>
          <w:lang w:val="en-GB"/>
        </w:rPr>
        <w:t>னாகலி</w:t>
      </w:r>
      <w:bookmarkEnd w:id="735"/>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னியன்ற</w:t>
      </w:r>
      <w:proofErr w:type="spellEnd"/>
      <w:r>
        <w:rPr>
          <w:rFonts w:ascii="Gandhari Unicode" w:hAnsi="Gandhari Unicode" w:cs="e-Tamil OTC"/>
          <w:lang w:val="en-GB"/>
        </w:rPr>
        <w:t xml:space="preserve"> C2+3,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தியன்ற</w:t>
      </w:r>
      <w:proofErr w:type="spellEnd"/>
      <w:r>
        <w:rPr>
          <w:rFonts w:ascii="Gandhari Unicode" w:hAnsi="Gandhari Unicode" w:cs="e-Tamil OTC"/>
          <w:lang w:val="en-GB"/>
        </w:rPr>
        <w:t xml:space="preserve"> L1, C1+3v,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மினிதோ</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ணாடே</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w:t>
      </w:r>
      <w:proofErr w:type="spellEnd"/>
      <w:r>
        <w:rPr>
          <w:rFonts w:ascii="Gandhari Unicode" w:hAnsi="Gandhari Unicode" w:cs="e-Tamil OTC"/>
          <w:lang w:val="en-GB"/>
        </w:rPr>
        <w:t xml:space="preserve"> L1, C1</w:t>
      </w:r>
    </w:p>
    <w:p w14:paraId="5ED4304A" w14:textId="77777777" w:rsidR="00544225" w:rsidRDefault="00544225">
      <w:pPr>
        <w:pStyle w:val="Textbody"/>
        <w:spacing w:after="29"/>
        <w:rPr>
          <w:rFonts w:ascii="Gandhari Unicode" w:hAnsi="Gandhari Unicode" w:cs="e-Tamil OTC"/>
          <w:lang w:val="en-GB"/>
        </w:rPr>
      </w:pPr>
    </w:p>
    <w:p w14:paraId="0D4D82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aruntu</w:t>
      </w:r>
      <w:proofErr w:type="spellEnd"/>
    </w:p>
    <w:p w14:paraId="71839153"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36" w:author="Narmada Hansani Polgampalage" w:date="2023-12-07T14:15:00Z">
            <w:rPr/>
          </w:rPrChange>
        </w:rPr>
        <w:t>kuraṅk</w:t>
      </w:r>
      <w:proofErr w:type="spellEnd"/>
      <w:r w:rsidRPr="001E7872">
        <w:rPr>
          <w:rFonts w:ascii="Gandhari Unicode" w:hAnsi="Gandhari Unicode" w:cs="e-Tamil OTC"/>
          <w:lang w:val="de-DE"/>
          <w:rPrChange w:id="737" w:author="Narmada Hansani Polgampalage" w:date="2023-12-07T14:15:00Z">
            <w:rPr/>
          </w:rPrChange>
        </w:rPr>
        <w:t xml:space="preserve">* </w:t>
      </w:r>
      <w:proofErr w:type="spellStart"/>
      <w:r w:rsidRPr="001E7872">
        <w:rPr>
          <w:rFonts w:ascii="Gandhari Unicode" w:hAnsi="Gandhari Unicode" w:cs="e-Tamil OTC"/>
          <w:lang w:val="de-DE"/>
          <w:rPrChange w:id="738" w:author="Narmada Hansani Polgampalage" w:date="2023-12-07T14:15:00Z">
            <w:rPr/>
          </w:rPrChange>
        </w:rPr>
        <w:t>oruṅk</w:t>
      </w:r>
      <w:proofErr w:type="spellEnd"/>
      <w:r w:rsidRPr="001E7872">
        <w:rPr>
          <w:rFonts w:ascii="Gandhari Unicode" w:hAnsi="Gandhari Unicode" w:cs="e-Tamil OTC"/>
          <w:lang w:val="de-DE"/>
          <w:rPrChange w:id="739" w:author="Narmada Hansani Polgampalage" w:date="2023-12-07T14:15:00Z">
            <w:rPr/>
          </w:rPrChange>
        </w:rPr>
        <w:t xml:space="preserve">* </w:t>
      </w:r>
      <w:proofErr w:type="spellStart"/>
      <w:r w:rsidRPr="001E7872">
        <w:rPr>
          <w:rFonts w:ascii="Gandhari Unicode" w:hAnsi="Gandhari Unicode" w:cs="e-Tamil OTC"/>
          <w:i/>
          <w:iCs/>
          <w:lang w:val="de-DE"/>
          <w:rPrChange w:id="740" w:author="Narmada Hansani Polgampalage" w:date="2023-12-07T14:15:00Z">
            <w:rPr>
              <w:i/>
              <w:iCs/>
            </w:rPr>
          </w:rPrChange>
        </w:rPr>
        <w:t>irukkum</w:t>
      </w:r>
      <w:proofErr w:type="spellEnd"/>
      <w:r w:rsidRPr="001E7872">
        <w:rPr>
          <w:rFonts w:ascii="Gandhari Unicode" w:hAnsi="Gandhari Unicode" w:cs="e-Tamil OTC"/>
          <w:lang w:val="de-DE"/>
          <w:rPrChange w:id="741" w:author="Narmada Hansani Polgampalage" w:date="2023-12-07T14:15:00Z">
            <w:rPr/>
          </w:rPrChange>
        </w:rPr>
        <w:t xml:space="preserve"> </w:t>
      </w:r>
      <w:proofErr w:type="spellStart"/>
      <w:r w:rsidRPr="001E7872">
        <w:rPr>
          <w:rFonts w:ascii="Gandhari Unicode" w:hAnsi="Gandhari Unicode" w:cs="e-Tamil OTC"/>
          <w:lang w:val="de-DE"/>
          <w:rPrChange w:id="742" w:author="Narmada Hansani Polgampalage" w:date="2023-12-07T14:15:00Z">
            <w:rPr/>
          </w:rPrChange>
        </w:rPr>
        <w:t>perum</w:t>
      </w:r>
      <w:proofErr w:type="spellEnd"/>
      <w:r w:rsidRPr="001E7872">
        <w:rPr>
          <w:rFonts w:ascii="Gandhari Unicode" w:hAnsi="Gandhari Unicode" w:cs="e-Tamil OTC"/>
          <w:lang w:val="de-DE"/>
          <w:rPrChange w:id="743" w:author="Narmada Hansani Polgampalage" w:date="2023-12-07T14:15:00Z">
            <w:rPr/>
          </w:rPrChange>
        </w:rPr>
        <w:t xml:space="preserve"> kal </w:t>
      </w:r>
      <w:proofErr w:type="spellStart"/>
      <w:r w:rsidRPr="001E7872">
        <w:rPr>
          <w:rFonts w:ascii="Gandhari Unicode" w:hAnsi="Gandhari Unicode" w:cs="e-Tamil OTC"/>
          <w:lang w:val="de-DE"/>
          <w:rPrChange w:id="744" w:author="Narmada Hansani Polgampalage" w:date="2023-12-07T14:15:00Z">
            <w:rPr/>
          </w:rPrChange>
        </w:rPr>
        <w:t>nāṭaṉ</w:t>
      </w:r>
      <w:proofErr w:type="spellEnd"/>
    </w:p>
    <w:p w14:paraId="5F6B2479" w14:textId="77777777" w:rsidR="00544225" w:rsidRDefault="00000000">
      <w:pPr>
        <w:pStyle w:val="Textbody"/>
        <w:spacing w:after="29"/>
        <w:rPr>
          <w:rFonts w:ascii="Gandhari Unicode" w:hAnsi="Gandhari Unicode" w:cs="e-Tamil OTC"/>
          <w:lang w:val="de-DE"/>
        </w:rPr>
      </w:pPr>
      <w:proofErr w:type="spellStart"/>
      <w:r w:rsidRPr="001E7872">
        <w:rPr>
          <w:rFonts w:ascii="Gandhari Unicode" w:hAnsi="Gandhari Unicode" w:cs="e-Tamil OTC"/>
          <w:lang w:val="de-DE"/>
          <w:rPrChange w:id="745" w:author="Narmada Hansani Polgampalage" w:date="2023-12-07T14:15:00Z">
            <w:rPr/>
          </w:rPrChange>
        </w:rPr>
        <w:t>iṉiyaṉ</w:t>
      </w:r>
      <w:proofErr w:type="spellEnd"/>
      <w:r w:rsidRPr="001E7872">
        <w:rPr>
          <w:rFonts w:ascii="Gandhari Unicode" w:hAnsi="Gandhari Unicode" w:cs="e-Tamil OTC"/>
          <w:lang w:val="de-DE"/>
          <w:rPrChange w:id="746" w:author="Narmada Hansani Polgampalage" w:date="2023-12-07T14:15:00Z">
            <w:rPr/>
          </w:rPrChange>
        </w:rPr>
        <w:t xml:space="preserve"> </w:t>
      </w:r>
      <w:proofErr w:type="spellStart"/>
      <w:r w:rsidRPr="001E7872">
        <w:rPr>
          <w:rFonts w:ascii="Gandhari Unicode" w:hAnsi="Gandhari Unicode" w:cs="e-Tamil OTC"/>
          <w:lang w:val="de-DE"/>
          <w:rPrChange w:id="747" w:author="Narmada Hansani Polgampalage" w:date="2023-12-07T14:15:00Z">
            <w:rPr/>
          </w:rPrChange>
        </w:rPr>
        <w:t>ākaliṉ</w:t>
      </w:r>
      <w:proofErr w:type="spellEnd"/>
      <w:r w:rsidRPr="001E7872">
        <w:rPr>
          <w:rFonts w:ascii="Gandhari Unicode" w:hAnsi="Gandhari Unicode" w:cs="e-Tamil OTC"/>
          <w:lang w:val="de-DE"/>
          <w:rPrChange w:id="748" w:author="Narmada Hansani Polgampalage" w:date="2023-12-07T14:15:00Z">
            <w:rPr/>
          </w:rPrChange>
        </w:rPr>
        <w:t xml:space="preserve"> </w:t>
      </w:r>
      <w:proofErr w:type="spellStart"/>
      <w:r w:rsidRPr="001E7872">
        <w:rPr>
          <w:rFonts w:ascii="Gandhari Unicode" w:hAnsi="Gandhari Unicode" w:cs="e-Tamil OTC"/>
          <w:i/>
          <w:iCs/>
          <w:lang w:val="de-DE"/>
          <w:rPrChange w:id="749" w:author="Narmada Hansani Polgampalage" w:date="2023-12-07T14:15:00Z">
            <w:rPr>
              <w:i/>
              <w:iCs/>
            </w:rPr>
          </w:rPrChange>
        </w:rPr>
        <w:t>iṉattiṉ</w:t>
      </w:r>
      <w:proofErr w:type="spellEnd"/>
      <w:r w:rsidRPr="001E7872">
        <w:rPr>
          <w:rFonts w:ascii="Gandhari Unicode" w:hAnsi="Gandhari Unicode" w:cs="e-Tamil OTC"/>
          <w:lang w:val="de-DE"/>
          <w:rPrChange w:id="750" w:author="Narmada Hansani Polgampalage" w:date="2023-12-07T14:15:00Z">
            <w:rPr/>
          </w:rPrChange>
        </w:rPr>
        <w:t xml:space="preserve"> </w:t>
      </w:r>
      <w:proofErr w:type="spellStart"/>
      <w:r w:rsidRPr="001E7872">
        <w:rPr>
          <w:rFonts w:ascii="Gandhari Unicode" w:hAnsi="Gandhari Unicode" w:cs="e-Tamil OTC"/>
          <w:lang w:val="de-DE"/>
          <w:rPrChange w:id="751" w:author="Narmada Hansani Polgampalage" w:date="2023-12-07T14:15:00Z">
            <w:rPr/>
          </w:rPrChange>
        </w:rPr>
        <w:t>iyaṉṟa</w:t>
      </w:r>
      <w:proofErr w:type="spellEnd"/>
    </w:p>
    <w:p w14:paraId="2C631199" w14:textId="77777777" w:rsidR="00544225" w:rsidRDefault="00000000">
      <w:pPr>
        <w:pStyle w:val="Textbody"/>
        <w:spacing w:after="29"/>
        <w:rPr>
          <w:rFonts w:ascii="Gandhari Unicode" w:hAnsi="Gandhari Unicode" w:cs="e-Tamil OTC"/>
          <w:lang w:val="de-DE"/>
        </w:rPr>
      </w:pPr>
      <w:r w:rsidRPr="001E7872">
        <w:rPr>
          <w:rFonts w:ascii="Gandhari Unicode" w:hAnsi="Gandhari Unicode" w:cs="e-Tamil OTC"/>
          <w:lang w:val="de-DE"/>
          <w:rPrChange w:id="752" w:author="Narmada Hansani Polgampalage" w:date="2023-12-07T14:15:00Z">
            <w:rPr/>
          </w:rPrChange>
        </w:rPr>
        <w:t>~</w:t>
      </w:r>
      <w:proofErr w:type="spellStart"/>
      <w:r w:rsidRPr="001E7872">
        <w:rPr>
          <w:rFonts w:ascii="Gandhari Unicode" w:hAnsi="Gandhari Unicode" w:cs="e-Tamil OTC"/>
          <w:lang w:val="de-DE"/>
          <w:rPrChange w:id="753" w:author="Narmada Hansani Polgampalage" w:date="2023-12-07T14:15:00Z">
            <w:rPr/>
          </w:rPrChange>
        </w:rPr>
        <w:t>iṉṉāmaiyiṉum</w:t>
      </w:r>
      <w:proofErr w:type="spellEnd"/>
      <w:r w:rsidRPr="001E7872">
        <w:rPr>
          <w:rFonts w:ascii="Gandhari Unicode" w:hAnsi="Gandhari Unicode" w:cs="e-Tamil OTC"/>
          <w:lang w:val="de-DE"/>
          <w:rPrChange w:id="754" w:author="Narmada Hansani Polgampalage" w:date="2023-12-07T14:15:00Z">
            <w:rPr/>
          </w:rPrChange>
        </w:rPr>
        <w:t xml:space="preserve"> </w:t>
      </w:r>
      <w:proofErr w:type="spellStart"/>
      <w:r w:rsidRPr="001E7872">
        <w:rPr>
          <w:rFonts w:ascii="Gandhari Unicode" w:hAnsi="Gandhari Unicode" w:cs="e-Tamil OTC"/>
          <w:lang w:val="de-DE"/>
          <w:rPrChange w:id="755" w:author="Narmada Hansani Polgampalage" w:date="2023-12-07T14:15:00Z">
            <w:rPr/>
          </w:rPrChange>
        </w:rPr>
        <w:t>iṉit</w:t>
      </w:r>
      <w:proofErr w:type="spellEnd"/>
      <w:r w:rsidRPr="001E7872">
        <w:rPr>
          <w:rFonts w:ascii="Gandhari Unicode" w:hAnsi="Gandhari Unicode" w:cs="e-Tamil OTC"/>
          <w:lang w:val="de-DE"/>
          <w:rPrChange w:id="756" w:author="Narmada Hansani Polgampalage" w:date="2023-12-07T14:15:00Z">
            <w:rPr/>
          </w:rPrChange>
        </w:rPr>
        <w:t>*-ō</w:t>
      </w:r>
    </w:p>
    <w:p w14:paraId="6FA6D3AD" w14:textId="77777777" w:rsidR="00544225" w:rsidRDefault="00000000">
      <w:pPr>
        <w:pStyle w:val="Textbody"/>
        <w:spacing w:after="29" w:line="260" w:lineRule="exact"/>
        <w:rPr>
          <w:rFonts w:ascii="Gandhari Unicode" w:hAnsi="Gandhari Unicode" w:cs="e-Tamil OTC"/>
          <w:lang w:val="de-DE"/>
        </w:rPr>
      </w:pPr>
      <w:r w:rsidRPr="001E7872">
        <w:rPr>
          <w:rFonts w:ascii="Gandhari Unicode" w:hAnsi="Gandhari Unicode" w:cs="e-Tamil OTC"/>
          <w:lang w:val="de-DE"/>
          <w:rPrChange w:id="757" w:author="Narmada Hansani Polgampalage" w:date="2023-12-07T14:15:00Z">
            <w:rPr/>
          </w:rPrChange>
        </w:rPr>
        <w:t>~</w:t>
      </w:r>
      <w:proofErr w:type="spellStart"/>
      <w:r w:rsidRPr="001E7872">
        <w:rPr>
          <w:rFonts w:ascii="Gandhari Unicode" w:hAnsi="Gandhari Unicode" w:cs="e-Tamil OTC"/>
          <w:lang w:val="de-DE"/>
          <w:rPrChange w:id="758" w:author="Narmada Hansani Polgampalage" w:date="2023-12-07T14:15:00Z">
            <w:rPr/>
          </w:rPrChange>
        </w:rPr>
        <w:t>iṉit</w:t>
      </w:r>
      <w:proofErr w:type="spellEnd"/>
      <w:r w:rsidRPr="001E7872">
        <w:rPr>
          <w:rFonts w:ascii="Gandhari Unicode" w:hAnsi="Gandhari Unicode" w:cs="e-Tamil OTC"/>
          <w:lang w:val="de-DE"/>
          <w:rPrChange w:id="759" w:author="Narmada Hansani Polgampalage" w:date="2023-12-07T14:15:00Z">
            <w:rPr/>
          </w:rPrChange>
        </w:rPr>
        <w:t xml:space="preserve">* </w:t>
      </w:r>
      <w:proofErr w:type="spellStart"/>
      <w:r w:rsidRPr="001E7872">
        <w:rPr>
          <w:rFonts w:ascii="Gandhari Unicode" w:hAnsi="Gandhari Unicode" w:cs="e-Tamil OTC"/>
          <w:lang w:val="de-DE"/>
          <w:rPrChange w:id="760" w:author="Narmada Hansani Polgampalage" w:date="2023-12-07T14:15:00Z">
            <w:rPr/>
          </w:rPrChange>
        </w:rPr>
        <w:t>eṉa</w:t>
      </w:r>
      <w:proofErr w:type="spellEnd"/>
      <w:r w:rsidRPr="001E7872">
        <w:rPr>
          <w:rFonts w:ascii="Gandhari Unicode" w:hAnsi="Gandhari Unicode" w:cs="e-Tamil OTC"/>
          <w:lang w:val="de-DE"/>
          <w:rPrChange w:id="761" w:author="Narmada Hansani Polgampalage" w:date="2023-12-07T14:15:00Z">
            <w:rPr/>
          </w:rPrChange>
        </w:rPr>
        <w:t xml:space="preserve">+ </w:t>
      </w:r>
      <w:proofErr w:type="spellStart"/>
      <w:r w:rsidRPr="001E7872">
        <w:rPr>
          <w:rFonts w:ascii="Gandhari Unicode" w:hAnsi="Gandhari Unicode" w:cs="e-Tamil OTC"/>
          <w:lang w:val="de-DE"/>
          <w:rPrChange w:id="762" w:author="Narmada Hansani Polgampalage" w:date="2023-12-07T14:15:00Z">
            <w:rPr/>
          </w:rPrChange>
        </w:rPr>
        <w:t>paṭūum</w:t>
      </w:r>
      <w:proofErr w:type="spellEnd"/>
      <w:r w:rsidRPr="001E7872">
        <w:rPr>
          <w:rFonts w:ascii="Gandhari Unicode" w:hAnsi="Gandhari Unicode" w:cs="e-Tamil OTC"/>
          <w:lang w:val="de-DE"/>
          <w:rPrChange w:id="763" w:author="Narmada Hansani Polgampalage" w:date="2023-12-07T14:15:00Z">
            <w:rPr/>
          </w:rPrChange>
        </w:rPr>
        <w:t xml:space="preserve"> </w:t>
      </w:r>
      <w:proofErr w:type="spellStart"/>
      <w:r w:rsidRPr="001E7872">
        <w:rPr>
          <w:rFonts w:ascii="Gandhari Unicode" w:hAnsi="Gandhari Unicode" w:cs="e-Tamil OTC"/>
          <w:lang w:val="de-DE"/>
          <w:rPrChange w:id="764" w:author="Narmada Hansani Polgampalage" w:date="2023-12-07T14:15:00Z">
            <w:rPr/>
          </w:rPrChange>
        </w:rPr>
        <w:t>puttēḷ</w:t>
      </w:r>
      <w:proofErr w:type="spellEnd"/>
      <w:r w:rsidRPr="001E7872">
        <w:rPr>
          <w:rFonts w:ascii="Gandhari Unicode" w:hAnsi="Gandhari Unicode" w:cs="e-Tamil OTC"/>
          <w:lang w:val="de-DE"/>
          <w:rPrChange w:id="765" w:author="Narmada Hansani Polgampalage" w:date="2023-12-07T14:15:00Z">
            <w:rPr/>
          </w:rPrChange>
        </w:rPr>
        <w:t xml:space="preserve"> </w:t>
      </w:r>
      <w:proofErr w:type="spellStart"/>
      <w:r w:rsidRPr="001E7872">
        <w:rPr>
          <w:rFonts w:ascii="Gandhari Unicode" w:hAnsi="Gandhari Unicode" w:cs="e-Tamil OTC"/>
          <w:lang w:val="de-DE"/>
          <w:rPrChange w:id="766" w:author="Narmada Hansani Polgampalage" w:date="2023-12-07T14:15:00Z">
            <w:rPr/>
          </w:rPrChange>
        </w:rPr>
        <w:t>nāṭ</w:t>
      </w:r>
      <w:proofErr w:type="spellEnd"/>
      <w:r w:rsidRPr="001E7872">
        <w:rPr>
          <w:rFonts w:ascii="Gandhari Unicode" w:hAnsi="Gandhari Unicode" w:cs="e-Tamil OTC"/>
          <w:lang w:val="de-DE"/>
          <w:rPrChange w:id="767" w:author="Narmada Hansani Polgampalage" w:date="2023-12-07T14:15:00Z">
            <w:rPr/>
          </w:rPrChange>
        </w:rPr>
        <w:t>*-ē.</w:t>
      </w:r>
    </w:p>
    <w:p w14:paraId="6E137D6B" w14:textId="77777777" w:rsidR="00544225" w:rsidRDefault="00544225">
      <w:pPr>
        <w:pStyle w:val="Textbody"/>
        <w:spacing w:after="29" w:line="260" w:lineRule="exact"/>
        <w:rPr>
          <w:rFonts w:ascii="Gandhari Unicode" w:hAnsi="Gandhari Unicode" w:cs="e-Tamil OTC"/>
          <w:u w:val="single"/>
          <w:lang w:val="de-DE"/>
        </w:rPr>
      </w:pPr>
    </w:p>
    <w:p w14:paraId="7CBF6F86" w14:textId="77777777" w:rsidR="00544225" w:rsidRDefault="00544225">
      <w:pPr>
        <w:pStyle w:val="Textbody"/>
        <w:spacing w:after="29" w:line="260" w:lineRule="exact"/>
        <w:rPr>
          <w:rFonts w:ascii="Gandhari Unicode" w:hAnsi="Gandhari Unicode" w:cs="e-Tamil OTC"/>
          <w:u w:val="single"/>
          <w:lang w:val="de-DE"/>
        </w:rPr>
      </w:pPr>
    </w:p>
    <w:p w14:paraId="5726590C" w14:textId="77777777" w:rsidR="00544225" w:rsidRDefault="00000000">
      <w:pPr>
        <w:pStyle w:val="Textbody"/>
        <w:spacing w:after="29" w:line="260" w:lineRule="exact"/>
        <w:rPr>
          <w:rFonts w:ascii="Gandhari Unicode" w:hAnsi="Gandhari Unicode" w:cs="e-Tamil OTC"/>
          <w:u w:val="single"/>
          <w:lang w:val="de-DE"/>
        </w:rPr>
      </w:pPr>
      <w:r w:rsidRPr="001E7872">
        <w:rPr>
          <w:lang w:val="de-DE"/>
          <w:rPrChange w:id="768" w:author="Narmada Hansani Polgampalage" w:date="2023-12-07T14:15:00Z">
            <w:rPr/>
          </w:rPrChange>
        </w:rPr>
        <w:br w:type="page"/>
      </w:r>
    </w:p>
    <w:p w14:paraId="7532F474"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“our great man is without love [for us]!”, after having realised HIS coming.</w:t>
      </w:r>
    </w:p>
    <w:p w14:paraId="3ED8F0D7" w14:textId="77777777" w:rsidR="00544225" w:rsidRDefault="00544225">
      <w:pPr>
        <w:pStyle w:val="Textbody"/>
        <w:spacing w:after="29" w:line="260" w:lineRule="exact"/>
        <w:rPr>
          <w:rFonts w:ascii="Gandhari Unicode" w:hAnsi="Gandhari Unicode" w:cs="e-Tamil OTC"/>
          <w:lang w:val="en-GB"/>
        </w:rPr>
      </w:pPr>
    </w:p>
    <w:p w14:paraId="239C34C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pepper grow- mountain-side- there shoot eat-</w:t>
      </w:r>
    </w:p>
    <w:p w14:paraId="3AA0C95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monkey together being- big stone land-he</w:t>
      </w:r>
    </w:p>
    <w:p w14:paraId="4559312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pleasant-he because group</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moved-forward-</w:t>
      </w:r>
    </w:p>
    <w:p w14:paraId="09BE71A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unpleasantness</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pleasant-it</w:t>
      </w:r>
      <w:r>
        <w:rPr>
          <w:rFonts w:ascii="Gandhari Unicode" w:hAnsi="Gandhari Unicode" w:cs="e-Tamil OTC"/>
          <w:position w:val="6"/>
          <w:lang w:val="en-GB"/>
        </w:rPr>
        <w:t>ō</w:t>
      </w:r>
    </w:p>
    <w:p w14:paraId="6A1A725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pleasant-it say(inf.) happening- </w:t>
      </w:r>
      <w:proofErr w:type="gramStart"/>
      <w:r>
        <w:rPr>
          <w:rFonts w:ascii="Gandhari Unicode" w:hAnsi="Gandhari Unicode" w:cs="e-Tamil OTC"/>
          <w:lang w:val="en-GB"/>
        </w:rPr>
        <w:t>god</w:t>
      </w:r>
      <w:proofErr w:type="gramEnd"/>
      <w:r>
        <w:rPr>
          <w:rFonts w:ascii="Gandhari Unicode" w:hAnsi="Gandhari Unicode" w:cs="e-Tamil OTC"/>
          <w:lang w:val="en-GB"/>
        </w:rPr>
        <w:t xml:space="preserve"> land</w:t>
      </w:r>
      <w:r>
        <w:rPr>
          <w:rFonts w:ascii="Gandhari Unicode" w:hAnsi="Gandhari Unicode" w:cs="e-Tamil OTC"/>
          <w:position w:val="6"/>
          <w:lang w:val="en-GB"/>
        </w:rPr>
        <w:t>ē</w:t>
      </w:r>
      <w:r>
        <w:rPr>
          <w:rFonts w:ascii="Gandhari Unicode" w:hAnsi="Gandhari Unicode" w:cs="e-Tamil OTC"/>
          <w:lang w:val="en-GB"/>
        </w:rPr>
        <w:t>.</w:t>
      </w:r>
    </w:p>
    <w:p w14:paraId="13A0BA83" w14:textId="77777777" w:rsidR="00544225" w:rsidRDefault="00544225">
      <w:pPr>
        <w:pStyle w:val="Textbody"/>
        <w:spacing w:after="29"/>
        <w:rPr>
          <w:rFonts w:ascii="Gandhari Unicode" w:hAnsi="Gandhari Unicode" w:cs="e-Tamil OTC"/>
          <w:lang w:val="en-GB"/>
        </w:rPr>
      </w:pPr>
    </w:p>
    <w:p w14:paraId="181FFDB2" w14:textId="77777777" w:rsidR="00544225" w:rsidRDefault="00544225">
      <w:pPr>
        <w:pStyle w:val="Textbody"/>
        <w:spacing w:after="29"/>
        <w:rPr>
          <w:rFonts w:ascii="Gandhari Unicode" w:hAnsi="Gandhari Unicode" w:cs="e-Tamil OTC"/>
          <w:lang w:val="en-GB"/>
        </w:rPr>
      </w:pPr>
    </w:p>
    <w:p w14:paraId="1E5461CB"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land of the gods is called pleasing.</w:t>
      </w:r>
    </w:p>
    <w:p w14:paraId="2638713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Is it more pleasing than the </w:t>
      </w:r>
      <w:proofErr w:type="gramStart"/>
      <w:r>
        <w:rPr>
          <w:rFonts w:ascii="Gandhari Unicode" w:hAnsi="Gandhari Unicode" w:cs="e-Tamil OTC"/>
          <w:lang w:val="en-GB"/>
        </w:rPr>
        <w:t>unpleasantness</w:t>
      </w:r>
      <w:proofErr w:type="gramEnd"/>
    </w:p>
    <w:p w14:paraId="5E5BA42B" w14:textId="77777777" w:rsidR="00544225" w:rsidRDefault="00000000">
      <w:pPr>
        <w:pStyle w:val="Textbody"/>
        <w:tabs>
          <w:tab w:val="left" w:pos="150"/>
        </w:tabs>
        <w:spacing w:after="0"/>
        <w:rPr>
          <w:rFonts w:ascii="Gandhari Unicode" w:hAnsi="Gandhari Unicode" w:cs="e-Tamil OTC"/>
          <w:lang w:val="en-GB"/>
        </w:rPr>
      </w:pPr>
      <w:r>
        <w:rPr>
          <w:rFonts w:ascii="Gandhari Unicode" w:hAnsi="Gandhari Unicode" w:cs="e-Tamil OTC"/>
          <w:lang w:val="en-GB"/>
        </w:rPr>
        <w:tab/>
        <w:t>which came from the family</w:t>
      </w:r>
      <w:r>
        <w:rPr>
          <w:rStyle w:val="FootnoteReference1"/>
          <w:rFonts w:ascii="Gandhari Unicode" w:hAnsi="Gandhari Unicode" w:cs="e-Tamil OTC"/>
          <w:lang w:val="en-GB"/>
        </w:rPr>
        <w:footnoteReference w:id="378"/>
      </w:r>
      <w:r>
        <w:rPr>
          <w:rFonts w:ascii="Gandhari Unicode" w:hAnsi="Gandhari Unicode" w:cs="e-Tamil OTC"/>
          <w:lang w:val="en-GB"/>
        </w:rPr>
        <w:t>, because he is pleasing,</w:t>
      </w:r>
    </w:p>
    <w:p w14:paraId="7CB5DC0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the man from a land of big stones, where monkeys are </w:t>
      </w:r>
      <w:proofErr w:type="gramStart"/>
      <w:r>
        <w:rPr>
          <w:rFonts w:ascii="Gandhari Unicode" w:hAnsi="Gandhari Unicode" w:cs="e-Tamil OTC"/>
          <w:lang w:val="en-GB"/>
        </w:rPr>
        <w:t>together</w:t>
      </w:r>
      <w:proofErr w:type="gramEnd"/>
    </w:p>
    <w:p w14:paraId="67C6497C"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t xml:space="preserve">[and] eat from the shoots at the mountain </w:t>
      </w:r>
      <w:proofErr w:type="gramStart"/>
      <w:r>
        <w:rPr>
          <w:rFonts w:ascii="Gandhari Unicode" w:hAnsi="Gandhari Unicode" w:cs="e-Tamil OTC"/>
          <w:lang w:val="en-GB"/>
        </w:rPr>
        <w:t>side</w:t>
      </w:r>
      <w:proofErr w:type="gramEnd"/>
    </w:p>
    <w:p w14:paraId="3CFE178D" w14:textId="77777777" w:rsidR="00544225" w:rsidRDefault="00000000">
      <w:pPr>
        <w:pStyle w:val="Textbody"/>
        <w:tabs>
          <w:tab w:val="left" w:pos="425"/>
          <w:tab w:val="left" w:pos="10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pepper grows?</w:t>
      </w:r>
    </w:p>
    <w:p w14:paraId="7ADA5F93" w14:textId="77777777" w:rsidR="00544225" w:rsidRDefault="00544225">
      <w:pPr>
        <w:pStyle w:val="Textbody"/>
        <w:spacing w:after="0"/>
        <w:rPr>
          <w:rFonts w:ascii="Gandhari Unicode" w:hAnsi="Gandhari Unicode" w:cs="e-Tamil OTC"/>
          <w:lang w:val="en-GB"/>
        </w:rPr>
      </w:pPr>
    </w:p>
    <w:p w14:paraId="26918510" w14:textId="77777777" w:rsidR="00544225" w:rsidRDefault="00000000">
      <w:pPr>
        <w:rPr>
          <w:rFonts w:ascii="Gandhari Unicode" w:eastAsiaTheme="majorEastAsia" w:hAnsi="Gandhari Unicode" w:cstheme="majorBidi" w:hint="eastAsia"/>
          <w:b/>
        </w:rPr>
      </w:pPr>
      <w:r>
        <w:br w:type="page"/>
      </w:r>
    </w:p>
    <w:p w14:paraId="37AA77A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289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1BC13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7464383" w14:textId="77777777" w:rsidR="00544225" w:rsidRDefault="00544225">
      <w:pPr>
        <w:pStyle w:val="Textbody"/>
        <w:spacing w:after="29"/>
        <w:rPr>
          <w:rFonts w:ascii="Gandhari Unicode" w:hAnsi="Gandhari Unicode" w:cs="e-Tamil OTC"/>
          <w:lang w:val="en-GB"/>
        </w:rPr>
      </w:pPr>
    </w:p>
    <w:p w14:paraId="6D98E32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வளர்பிறை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w:t>
      </w:r>
      <w:proofErr w:type="spellEnd"/>
    </w:p>
    <w:p w14:paraId="1D4E9A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யிறைவளை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நோயொடு</w:t>
      </w:r>
      <w:proofErr w:type="spellEnd"/>
    </w:p>
    <w:p w14:paraId="6B9538E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குழைபிசைந்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சாஅ</w:t>
      </w:r>
      <w:proofErr w:type="spellEnd"/>
    </w:p>
    <w:p w14:paraId="56B604D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யுழைய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ரன்மையி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தன்றியு</w:t>
      </w:r>
      <w:proofErr w:type="spellEnd"/>
    </w:p>
    <w:p w14:paraId="1FE461A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p>
    <w:p w14:paraId="1784252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கண்ணு</w:t>
      </w:r>
      <w:proofErr w:type="spellEnd"/>
    </w:p>
    <w:p w14:paraId="43932EC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மவர்திறத்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p>
    <w:p w14:paraId="007747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நந்திறத்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7AF2D8AC" w14:textId="77777777" w:rsidR="00544225" w:rsidRDefault="00544225">
      <w:pPr>
        <w:pStyle w:val="Textbody"/>
        <w:spacing w:after="29"/>
        <w:rPr>
          <w:rFonts w:ascii="Gandhari Unicode" w:hAnsi="Gandhari Unicode" w:cs="e-Tamil OTC"/>
          <w:lang w:val="en-GB"/>
        </w:rPr>
      </w:pPr>
    </w:p>
    <w:p w14:paraId="516F2F5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வழிவழி</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ரன்மையி</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னமையி</w:t>
      </w:r>
      <w:proofErr w:type="spellEnd"/>
      <w:r>
        <w:rPr>
          <w:rFonts w:ascii="Gandhari Unicode" w:hAnsi="Gandhari Unicode" w:cs="e-Tamil OTC"/>
          <w:lang w:val="en-GB"/>
        </w:rPr>
        <w:t xml:space="preserve"> L1, G1+2, EA, I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னுழைப்ப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379"/>
      </w:r>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நம்மிதுனு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திரங்குமிவ்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திறங்குமிவ்</w:t>
      </w:r>
      <w:proofErr w:type="spellEnd"/>
      <w:r>
        <w:rPr>
          <w:rFonts w:ascii="Gandhari Unicode" w:hAnsi="Gandhari Unicode" w:cs="e-Tamil OTC"/>
          <w:lang w:val="en-GB"/>
        </w:rPr>
        <w:t xml:space="preserve"> C3</w:t>
      </w:r>
    </w:p>
    <w:p w14:paraId="31777DA9" w14:textId="77777777" w:rsidR="00544225" w:rsidRDefault="00544225">
      <w:pPr>
        <w:pStyle w:val="Textbody"/>
        <w:spacing w:after="29"/>
        <w:rPr>
          <w:rFonts w:ascii="Gandhari Unicode" w:hAnsi="Gandhari Unicode" w:cs="e-Tamil OTC"/>
          <w:lang w:val="en-GB"/>
        </w:rPr>
      </w:pPr>
    </w:p>
    <w:p w14:paraId="501C95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peruki</w:t>
      </w:r>
      <w:proofErr w:type="spellEnd"/>
    </w:p>
    <w:p w14:paraId="73A26EA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nekiḻtta</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nōyoṭu</w:t>
      </w:r>
      <w:proofErr w:type="spellEnd"/>
    </w:p>
    <w:p w14:paraId="397B14F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picaintaṉaiyēm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cāay</w:t>
      </w:r>
      <w:proofErr w:type="spellEnd"/>
    </w:p>
    <w:p w14:paraId="41E038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uḻaiyar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uḻappat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aṉṟi</w:t>
      </w:r>
      <w:proofErr w:type="spellEnd"/>
      <w:r>
        <w:rPr>
          <w:rFonts w:ascii="Gandhari Unicode" w:hAnsi="Gandhari Unicode" w:cs="e-Tamil OTC"/>
          <w:lang w:val="en-GB"/>
        </w:rPr>
        <w:t>-~um</w:t>
      </w:r>
    </w:p>
    <w:p w14:paraId="51F5875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paṭṭaṉṟ</w:t>
      </w:r>
      <w:proofErr w:type="spellEnd"/>
      <w:r>
        <w:rPr>
          <w:rFonts w:ascii="Gandhari Unicode" w:hAnsi="Gandhari Unicode" w:cs="e-Tamil OTC"/>
          <w:lang w:val="en-GB"/>
        </w:rPr>
        <w:t>*-ē</w:t>
      </w:r>
    </w:p>
    <w:p w14:paraId="5356C06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w:t>
      </w:r>
      <w:proofErr w:type="spellEnd"/>
      <w:r>
        <w:rPr>
          <w:rFonts w:ascii="Gandhari Unicode" w:hAnsi="Gandhari Unicode" w:cs="e-Tamil OTC"/>
          <w:i/>
          <w:iCs/>
          <w:lang w:val="en-GB"/>
        </w:rPr>
        <w:t>-+um</w:t>
      </w:r>
    </w:p>
    <w:p w14:paraId="421FB2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nammiṉum</w:t>
      </w:r>
      <w:proofErr w:type="spellEnd"/>
    </w:p>
    <w:p w14:paraId="5517F005"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nam-tiṟatt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125FCBFB" w14:textId="77777777" w:rsidR="00544225" w:rsidRDefault="00544225">
      <w:pPr>
        <w:pStyle w:val="Textbody"/>
        <w:spacing w:after="29" w:line="260" w:lineRule="exact"/>
        <w:rPr>
          <w:rFonts w:ascii="Gandhari Unicode" w:hAnsi="Gandhari Unicode" w:cs="e-Tamil OTC"/>
          <w:lang w:val="en-GB"/>
        </w:rPr>
      </w:pPr>
    </w:p>
    <w:p w14:paraId="00211FB3" w14:textId="77777777" w:rsidR="00544225" w:rsidRDefault="00544225">
      <w:pPr>
        <w:pStyle w:val="Textbody"/>
        <w:spacing w:after="29" w:line="260" w:lineRule="exact"/>
        <w:rPr>
          <w:rFonts w:ascii="Gandhari Unicode" w:hAnsi="Gandhari Unicode" w:cs="e-Tamil OTC"/>
          <w:lang w:val="en-GB"/>
        </w:rPr>
      </w:pPr>
    </w:p>
    <w:p w14:paraId="11C9BC65" w14:textId="77777777" w:rsidR="00544225" w:rsidRDefault="00000000">
      <w:pPr>
        <w:pStyle w:val="Textbody"/>
        <w:spacing w:after="29" w:line="260" w:lineRule="exact"/>
        <w:rPr>
          <w:rFonts w:ascii="Gandhari Unicode" w:hAnsi="Gandhari Unicode" w:cs="e-Tamil OTC"/>
          <w:lang w:val="en-GB"/>
        </w:rPr>
      </w:pPr>
      <w:r>
        <w:br w:type="page"/>
      </w:r>
    </w:p>
    <w:p w14:paraId="034D222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[with the words] “When he hasn't come in time I didn't change. When I heard strangers call him a cruel one, I have changed”, to the confidante who was anxious she would be changed at the sight of the season.</w:t>
      </w:r>
    </w:p>
    <w:p w14:paraId="4124ABA9" w14:textId="77777777" w:rsidR="00544225" w:rsidRDefault="00544225">
      <w:pPr>
        <w:pStyle w:val="Textbody"/>
        <w:spacing w:after="29" w:line="260" w:lineRule="exact"/>
        <w:rPr>
          <w:rFonts w:ascii="Gandhari Unicode" w:hAnsi="Gandhari Unicode" w:cs="e-Tamil OTC"/>
          <w:lang w:val="en-GB"/>
        </w:rPr>
      </w:pPr>
    </w:p>
    <w:p w14:paraId="36DA4E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grow- crescent-moon be-similar way </w:t>
      </w:r>
      <w:proofErr w:type="spellStart"/>
      <w:r>
        <w:rPr>
          <w:rFonts w:ascii="Gandhari Unicode" w:hAnsi="Gandhari Unicode" w:cs="e-Tamil OTC"/>
          <w:lang w:val="en-GB"/>
        </w:rPr>
        <w:t>way</w:t>
      </w:r>
      <w:proofErr w:type="spellEnd"/>
      <w:r>
        <w:rPr>
          <w:rFonts w:ascii="Gandhari Unicode" w:hAnsi="Gandhari Unicode" w:cs="e-Tamil OTC"/>
          <w:lang w:val="en-GB"/>
        </w:rPr>
        <w:t xml:space="preserve"> become-</w:t>
      </w:r>
      <w:proofErr w:type="gramStart"/>
      <w:r>
        <w:rPr>
          <w:rFonts w:ascii="Gandhari Unicode" w:hAnsi="Gandhari Unicode" w:cs="e-Tamil OTC"/>
          <w:lang w:val="en-GB"/>
        </w:rPr>
        <w:t>big</w:t>
      </w:r>
      <w:proofErr w:type="gramEnd"/>
    </w:p>
    <w:p w14:paraId="700F65F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joint bangle loosened- trouble pain-with</w:t>
      </w:r>
    </w:p>
    <w:p w14:paraId="19C8C3F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sprout kneaded-such-we</w:t>
      </w:r>
      <w:r>
        <w:rPr>
          <w:rStyle w:val="FootnoteReference1"/>
          <w:rFonts w:ascii="Gandhari Unicode" w:hAnsi="Gandhari Unicode" w:cs="e-Tamil OTC"/>
          <w:lang w:val="en-GB"/>
        </w:rPr>
        <w:footnoteReference w:id="380"/>
      </w:r>
      <w:r>
        <w:rPr>
          <w:rFonts w:ascii="Gandhari Unicode" w:hAnsi="Gandhari Unicode" w:cs="e-Tamil OTC"/>
          <w:lang w:val="en-GB"/>
        </w:rPr>
        <w:t xml:space="preserve"> become(abs.) </w:t>
      </w:r>
      <w:proofErr w:type="gramStart"/>
      <w:r>
        <w:rPr>
          <w:rFonts w:ascii="Gandhari Unicode" w:hAnsi="Gandhari Unicode" w:cs="e-Tamil OTC"/>
          <w:lang w:val="en-GB"/>
        </w:rPr>
        <w:t>exhausted</w:t>
      </w:r>
      <w:proofErr w:type="gramEnd"/>
    </w:p>
    <w:p w14:paraId="461212B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neighbour(h.) not-being-so</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bearing-it </w:t>
      </w:r>
      <w:proofErr w:type="gramStart"/>
      <w:r>
        <w:rPr>
          <w:rFonts w:ascii="Gandhari Unicode" w:hAnsi="Gandhari Unicode" w:cs="e-Tamil OTC"/>
          <w:lang w:val="en-GB"/>
        </w:rPr>
        <w:t>besides</w:t>
      </w:r>
      <w:proofErr w:type="gramEnd"/>
    </w:p>
    <w:p w14:paraId="3E652E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rain</w:t>
      </w:r>
      <w:r>
        <w:rPr>
          <w:rFonts w:ascii="Gandhari Unicode" w:hAnsi="Gandhari Unicode" w:cs="e-Tamil OTC"/>
          <w:position w:val="6"/>
          <w:lang w:val="en-GB"/>
        </w:rPr>
        <w:t>um</w:t>
      </w:r>
      <w:r>
        <w:rPr>
          <w:rFonts w:ascii="Gandhari Unicode" w:hAnsi="Gandhari Unicode" w:cs="e-Tamil OTC"/>
          <w:lang w:val="en-GB"/>
        </w:rPr>
        <w:t xml:space="preserve"> friend confused it-</w:t>
      </w:r>
      <w:proofErr w:type="gramStart"/>
      <w:r>
        <w:rPr>
          <w:rFonts w:ascii="Gandhari Unicode" w:hAnsi="Gandhari Unicode" w:cs="e-Tamil OTC"/>
          <w:lang w:val="en-GB"/>
        </w:rPr>
        <w:t>happened</w:t>
      </w:r>
      <w:r>
        <w:rPr>
          <w:rFonts w:ascii="Gandhari Unicode" w:hAnsi="Gandhari Unicode" w:cs="e-Tamil OTC"/>
          <w:position w:val="6"/>
          <w:lang w:val="en-GB"/>
        </w:rPr>
        <w:t>ē</w:t>
      </w:r>
      <w:proofErr w:type="gramEnd"/>
    </w:p>
    <w:p w14:paraId="4AA4A9A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happened- shower happen-not </w:t>
      </w:r>
      <w:proofErr w:type="gramStart"/>
      <w:r>
        <w:rPr>
          <w:rFonts w:ascii="Gandhari Unicode" w:hAnsi="Gandhari Unicode" w:cs="e-Tamil OTC"/>
          <w:lang w:val="en-GB"/>
        </w:rPr>
        <w:t>eye</w:t>
      </w:r>
      <w:r>
        <w:rPr>
          <w:rFonts w:ascii="Gandhari Unicode" w:hAnsi="Gandhari Unicode" w:cs="e-Tamil OTC"/>
          <w:position w:val="6"/>
          <w:lang w:val="en-GB"/>
        </w:rPr>
        <w:t>um</w:t>
      </w:r>
      <w:proofErr w:type="gramEnd"/>
    </w:p>
    <w:p w14:paraId="2A0E1C7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he(h.) reason- feeling-pity- we-</w:t>
      </w:r>
      <w:proofErr w:type="spellStart"/>
      <w:r>
        <w:rPr>
          <w:rFonts w:ascii="Gandhari Unicode" w:hAnsi="Gandhari Unicode" w:cs="e-Tamil OTC"/>
          <w:position w:val="6"/>
          <w:lang w:val="en-GB"/>
        </w:rPr>
        <w:t>iṉum</w:t>
      </w:r>
      <w:proofErr w:type="spellEnd"/>
    </w:p>
    <w:p w14:paraId="7A674A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we-(loc.) feeling-pity- this- noise village</w:t>
      </w:r>
      <w:r>
        <w:rPr>
          <w:rFonts w:ascii="Gandhari Unicode" w:hAnsi="Gandhari Unicode" w:cs="e-Tamil OTC"/>
          <w:position w:val="6"/>
          <w:lang w:val="en-GB"/>
        </w:rPr>
        <w:t>ē</w:t>
      </w:r>
      <w:r>
        <w:rPr>
          <w:rFonts w:ascii="Gandhari Unicode" w:hAnsi="Gandhari Unicode" w:cs="e-Tamil OTC"/>
          <w:lang w:val="en-GB"/>
        </w:rPr>
        <w:t>.</w:t>
      </w:r>
    </w:p>
    <w:p w14:paraId="67AFD241" w14:textId="77777777" w:rsidR="00544225" w:rsidRDefault="00544225">
      <w:pPr>
        <w:pStyle w:val="Textbody"/>
        <w:spacing w:after="29"/>
        <w:rPr>
          <w:rFonts w:ascii="Gandhari Unicode" w:hAnsi="Gandhari Unicode" w:cs="e-Tamil OTC"/>
          <w:lang w:val="en-GB"/>
        </w:rPr>
      </w:pPr>
    </w:p>
    <w:p w14:paraId="5F21FD06" w14:textId="77777777" w:rsidR="00544225" w:rsidRDefault="00544225">
      <w:pPr>
        <w:pStyle w:val="Textbody"/>
        <w:spacing w:after="29"/>
        <w:rPr>
          <w:rFonts w:ascii="Gandhari Unicode" w:hAnsi="Gandhari Unicode" w:cs="e-Tamil OTC"/>
          <w:lang w:val="en-GB"/>
        </w:rPr>
      </w:pPr>
    </w:p>
    <w:p w14:paraId="35F4C13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Besides [our] having to bear that he isn't close,</w:t>
      </w:r>
    </w:p>
    <w:p w14:paraId="09A56CB8"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when [we are] exhausted, having become like a bruised sprout,</w:t>
      </w:r>
    </w:p>
    <w:p w14:paraId="2A488D7C"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 xml:space="preserve">with troubling pain, grown bit by bit like the waxing </w:t>
      </w:r>
      <w:proofErr w:type="gramStart"/>
      <w:r>
        <w:rPr>
          <w:rFonts w:ascii="Gandhari Unicode" w:hAnsi="Gandhari Unicode" w:cs="e-Tamil OTC"/>
          <w:lang w:val="en-GB"/>
        </w:rPr>
        <w:t>crescent</w:t>
      </w:r>
      <w:proofErr w:type="gramEnd"/>
    </w:p>
    <w:p w14:paraId="3C68A231"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moon [and] loosened the bangles from [our] joints,</w:t>
      </w:r>
    </w:p>
    <w:p w14:paraId="15230AF8" w14:textId="77777777" w:rsidR="00544225" w:rsidRDefault="00000000">
      <w:pPr>
        <w:pStyle w:val="Textbody"/>
        <w:spacing w:after="115"/>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rain too, friend, has got confused.</w:t>
      </w:r>
      <w:r>
        <w:rPr>
          <w:rStyle w:val="FootnoteReference1"/>
          <w:rFonts w:ascii="Gandhari Unicode" w:hAnsi="Gandhari Unicode" w:cs="e-Tamil OTC"/>
          <w:lang w:val="en-GB"/>
        </w:rPr>
        <w:footnoteReference w:id="381"/>
      </w:r>
    </w:p>
    <w:p w14:paraId="7C6885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This noisy village feels pity for us,</w:t>
      </w:r>
    </w:p>
    <w:p w14:paraId="50D30B9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more than we feel pity for him,</w:t>
      </w:r>
    </w:p>
    <w:p w14:paraId="4B71C3F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even with eyes</w:t>
      </w:r>
      <w:r>
        <w:rPr>
          <w:rStyle w:val="FootnoteReference1"/>
          <w:rFonts w:ascii="Gandhari Unicode" w:hAnsi="Gandhari Unicode" w:cs="e-Tamil OTC"/>
          <w:lang w:val="en-GB"/>
        </w:rPr>
        <w:footnoteReference w:id="382"/>
      </w:r>
      <w:r>
        <w:rPr>
          <w:rFonts w:ascii="Gandhari Unicode" w:hAnsi="Gandhari Unicode" w:cs="e-Tamil OTC"/>
          <w:lang w:val="en-GB"/>
        </w:rPr>
        <w:t xml:space="preserve"> not closing in the fallen shower</w:t>
      </w:r>
      <w:r>
        <w:rPr>
          <w:rStyle w:val="FootnoteReference1"/>
          <w:rFonts w:ascii="Gandhari Unicode" w:hAnsi="Gandhari Unicode" w:cs="e-Tamil OTC"/>
          <w:lang w:val="en-GB"/>
        </w:rPr>
        <w:footnoteReference w:id="383"/>
      </w:r>
      <w:r>
        <w:rPr>
          <w:rFonts w:ascii="Gandhari Unicode" w:hAnsi="Gandhari Unicode" w:cs="e-Tamil OTC"/>
          <w:lang w:val="en-GB"/>
        </w:rPr>
        <w:t>.</w:t>
      </w:r>
    </w:p>
    <w:p w14:paraId="66783944" w14:textId="77777777" w:rsidR="00544225" w:rsidRDefault="00544225">
      <w:pPr>
        <w:pStyle w:val="Textbody"/>
        <w:spacing w:after="0"/>
        <w:rPr>
          <w:rFonts w:ascii="Gandhari Unicode" w:hAnsi="Gandhari Unicode" w:cs="e-Tamil OTC"/>
          <w:b/>
          <w:lang w:val="en-GB"/>
        </w:rPr>
      </w:pPr>
    </w:p>
    <w:p w14:paraId="2D39D1AD" w14:textId="77777777" w:rsidR="00544225" w:rsidRDefault="00000000">
      <w:pPr>
        <w:rPr>
          <w:rFonts w:ascii="Gandhari Unicode" w:eastAsiaTheme="majorEastAsia" w:hAnsi="Gandhari Unicode" w:cstheme="majorBidi" w:hint="eastAsia"/>
          <w:b/>
        </w:rPr>
      </w:pPr>
      <w:r>
        <w:br w:type="page"/>
      </w:r>
    </w:p>
    <w:p w14:paraId="1E2DA9E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290</w:t>
      </w:r>
      <w:r>
        <w:rPr>
          <w:rFonts w:ascii="e-Tamil OTC" w:hAnsi="e-Tamil OTC" w:cs="e-Tamil OTC"/>
          <w:b/>
          <w:i w:val="0"/>
          <w:iCs w:val="0"/>
          <w:color w:val="auto"/>
        </w:rPr>
        <w:t xml:space="preserve"> </w:t>
      </w:r>
      <w:proofErr w:type="spellStart"/>
      <w:r>
        <w:rPr>
          <w:rFonts w:ascii="e-Tamil OTC" w:hAnsi="e-Tamil OTC" w:cs="e-Tamil OTC"/>
          <w:i w:val="0"/>
          <w:iCs w:val="0"/>
          <w:color w:val="auto"/>
        </w:rPr>
        <w:t>கல்பொரு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சிறுநுரையார்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8DAA9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அழிவுற்றுச்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57A76262" w14:textId="77777777" w:rsidR="00544225" w:rsidRDefault="00544225">
      <w:pPr>
        <w:pStyle w:val="Textbody"/>
        <w:spacing w:after="29"/>
        <w:rPr>
          <w:rFonts w:ascii="Gandhari Unicode" w:hAnsi="Gandhari Unicode" w:cs="e-Tamil OTC"/>
          <w:lang w:val="en-GB"/>
        </w:rPr>
      </w:pPr>
    </w:p>
    <w:p w14:paraId="4B76337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தாமஃ</w:t>
      </w:r>
      <w:proofErr w:type="spellEnd"/>
    </w:p>
    <w:p w14:paraId="10A19C0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தறியலர்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கையர்கொல்</w:t>
      </w:r>
      <w:proofErr w:type="spellEnd"/>
    </w:p>
    <w:p w14:paraId="22EC52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p>
    <w:p w14:paraId="5F1A403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பெருநீர்க்</w:t>
      </w:r>
      <w:proofErr w:type="spellEnd"/>
    </w:p>
    <w:p w14:paraId="0D1DBDE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490BAE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குதுமே</w:t>
      </w:r>
      <w:proofErr w:type="spellEnd"/>
      <w:r>
        <w:rPr>
          <w:rFonts w:ascii="Gandhari Unicode" w:hAnsi="Gandhari Unicode" w:cs="e-Tamil OTC"/>
          <w:lang w:val="en-GB"/>
        </w:rPr>
        <w:t>.</w:t>
      </w:r>
    </w:p>
    <w:p w14:paraId="6035EF55" w14:textId="77777777" w:rsidR="00544225" w:rsidRDefault="00544225">
      <w:pPr>
        <w:pStyle w:val="Textbody"/>
        <w:spacing w:after="29"/>
        <w:rPr>
          <w:rFonts w:ascii="Gandhari Unicode" w:hAnsi="Gandhari Unicode" w:cs="e-Tamil OTC"/>
          <w:lang w:val="en-GB"/>
        </w:rPr>
      </w:pPr>
    </w:p>
    <w:p w14:paraId="102B823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தறியலர்</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வனைமது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கையர்கொல்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மதுகையர்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காதலர்க்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702F7F39" w14:textId="77777777" w:rsidR="00544225" w:rsidRDefault="00544225">
      <w:pPr>
        <w:pStyle w:val="Textbody"/>
        <w:spacing w:after="29"/>
        <w:rPr>
          <w:rFonts w:ascii="Gandhari Unicode" w:hAnsi="Gandhari Unicode" w:cs="e-Tamil OTC"/>
          <w:lang w:val="en-GB"/>
        </w:rPr>
      </w:pPr>
    </w:p>
    <w:p w14:paraId="6930A8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tāṅkumati</w:t>
      </w:r>
      <w:proofErr w:type="spellEnd"/>
      <w:r>
        <w:rPr>
          <w:rFonts w:ascii="Gandhari Unicode" w:hAnsi="Gandhari Unicode" w:cs="e-Tamil OTC"/>
          <w:lang w:val="en-GB"/>
        </w:rPr>
        <w:t xml:space="preserve"> </w:t>
      </w:r>
      <w:ins w:id="769" w:author="Narmada Hansani Polgampalage" w:date="2023-11-24T18:11:00Z">
        <w:r>
          <w:rPr>
            <w:rFonts w:ascii="Gandhari Unicode" w:hAnsi="Gandhari Unicode" w:cs="e-Tamil OTC"/>
            <w:lang w:val="en-GB"/>
          </w:rPr>
          <w:t>~</w:t>
        </w:r>
      </w:ins>
      <w:proofErr w:type="spellStart"/>
      <w:r>
        <w:rPr>
          <w:rFonts w:ascii="Gandhari Unicode" w:hAnsi="Gandhari Unicode" w:cs="e-Tamil OTC"/>
          <w:lang w:val="en-GB"/>
        </w:rPr>
        <w:t>eṉpōr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aḵt</w:t>
      </w:r>
      <w:proofErr w:type="spellEnd"/>
      <w:r>
        <w:rPr>
          <w:rFonts w:ascii="Gandhari Unicode" w:hAnsi="Gandhari Unicode" w:cs="e-Tamil OTC"/>
          <w:lang w:val="en-GB"/>
        </w:rPr>
        <w:t>*</w:t>
      </w:r>
    </w:p>
    <w:p w14:paraId="0AC07E8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aṟiyalar-</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matukaiyar-kol</w:t>
      </w:r>
      <w:proofErr w:type="spellEnd"/>
    </w:p>
    <w:p w14:paraId="15C1BF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ins w:id="770" w:author="Narmada Hansani Polgampalage" w:date="2023-11-24T18:1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kāṇēm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44DF6A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4A0F4DB9"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kal </w:t>
      </w: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4825835B"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mella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mella</w:t>
      </w:r>
      <w:proofErr w:type="spellEnd"/>
      <w:r>
        <w:rPr>
          <w:rFonts w:ascii="Gandhari Unicode" w:hAnsi="Gandhari Unicode" w:cs="e-Tamil OTC"/>
          <w:lang w:val="en-GB"/>
        </w:rPr>
        <w:t xml:space="preserve"> ~il +</w:t>
      </w:r>
      <w:proofErr w:type="spellStart"/>
      <w:r>
        <w:rPr>
          <w:rFonts w:ascii="Gandhari Unicode" w:hAnsi="Gandhari Unicode" w:cs="e-Tamil OTC"/>
          <w:i/>
          <w:iCs/>
          <w:lang w:val="en-GB"/>
        </w:rPr>
        <w:t>ākutum</w:t>
      </w:r>
      <w:proofErr w:type="spellEnd"/>
      <w:r>
        <w:rPr>
          <w:rFonts w:ascii="Gandhari Unicode" w:hAnsi="Gandhari Unicode" w:cs="e-Tamil OTC"/>
          <w:i/>
          <w:iCs/>
          <w:lang w:val="en-GB"/>
        </w:rPr>
        <w:t>-ē</w:t>
      </w:r>
      <w:r>
        <w:rPr>
          <w:rFonts w:ascii="Gandhari Unicode" w:hAnsi="Gandhari Unicode" w:cs="e-Tamil OTC"/>
          <w:lang w:val="en-GB"/>
        </w:rPr>
        <w:t>.</w:t>
      </w:r>
    </w:p>
    <w:p w14:paraId="622D0908" w14:textId="77777777" w:rsidR="00544225" w:rsidRDefault="00544225">
      <w:pPr>
        <w:pStyle w:val="Textbody"/>
        <w:spacing w:after="29" w:line="260" w:lineRule="exact"/>
        <w:rPr>
          <w:rFonts w:ascii="Gandhari Unicode" w:hAnsi="Gandhari Unicode" w:cs="e-Tamil OTC"/>
          <w:u w:val="single"/>
          <w:lang w:val="en-GB"/>
        </w:rPr>
      </w:pPr>
    </w:p>
    <w:p w14:paraId="74C062FA" w14:textId="77777777" w:rsidR="00544225" w:rsidRDefault="00544225">
      <w:pPr>
        <w:pStyle w:val="Textbody"/>
        <w:spacing w:after="29" w:line="260" w:lineRule="exact"/>
        <w:rPr>
          <w:rFonts w:ascii="Gandhari Unicode" w:hAnsi="Gandhari Unicode" w:cs="e-Tamil OTC"/>
          <w:u w:val="single"/>
          <w:lang w:val="en-GB"/>
        </w:rPr>
      </w:pPr>
    </w:p>
    <w:p w14:paraId="13A20051" w14:textId="77777777" w:rsidR="00544225" w:rsidRDefault="00000000">
      <w:pPr>
        <w:pStyle w:val="Textbody"/>
        <w:spacing w:after="29" w:line="260" w:lineRule="exact"/>
        <w:rPr>
          <w:rFonts w:ascii="Gandhari Unicode" w:hAnsi="Gandhari Unicode" w:cs="e-Tamil OTC"/>
          <w:u w:val="single"/>
          <w:lang w:val="en-GB"/>
        </w:rPr>
      </w:pPr>
      <w:r>
        <w:br w:type="page"/>
      </w:r>
    </w:p>
    <w:p w14:paraId="48F2E1B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falling into desolation by HER to the confidante who encourages [her].</w:t>
      </w:r>
    </w:p>
    <w:p w14:paraId="28C91AF8" w14:textId="77777777" w:rsidR="00544225" w:rsidRDefault="00544225">
      <w:pPr>
        <w:pStyle w:val="Textbody"/>
        <w:spacing w:after="29" w:line="260" w:lineRule="exact"/>
        <w:rPr>
          <w:rFonts w:ascii="Gandhari Unicode" w:hAnsi="Gandhari Unicode" w:cs="e-Tamil OTC"/>
          <w:lang w:val="en-GB"/>
        </w:rPr>
      </w:pPr>
    </w:p>
    <w:p w14:paraId="461C638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desire endure(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saying-they(h.) self(pl.) </w:t>
      </w:r>
      <w:proofErr w:type="gramStart"/>
      <w:r>
        <w:rPr>
          <w:rFonts w:ascii="Gandhari Unicode" w:hAnsi="Gandhari Unicode" w:cs="e-Tamil OTC"/>
          <w:lang w:val="en-GB"/>
        </w:rPr>
        <w:t>that</w:t>
      </w:r>
      <w:proofErr w:type="gramEnd"/>
    </w:p>
    <w:p w14:paraId="4A22034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know-not-they(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such strength-they(h.)</w:t>
      </w:r>
      <w:proofErr w:type="spellStart"/>
      <w:r>
        <w:rPr>
          <w:rFonts w:ascii="Gandhari Unicode" w:hAnsi="Gandhari Unicode" w:cs="e-Tamil OTC"/>
          <w:position w:val="6"/>
          <w:lang w:val="en-GB"/>
        </w:rPr>
        <w:t>kol</w:t>
      </w:r>
      <w:proofErr w:type="spellEnd"/>
    </w:p>
    <w:p w14:paraId="15E5D76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we our- lover we-don't-see </w:t>
      </w:r>
      <w:proofErr w:type="gramStart"/>
      <w:r>
        <w:rPr>
          <w:rFonts w:ascii="Gandhari Unicode" w:hAnsi="Gandhari Unicode" w:cs="e-Tamil OTC"/>
          <w:lang w:val="en-GB"/>
        </w:rPr>
        <w:t>if</w:t>
      </w:r>
      <w:proofErr w:type="gramEnd"/>
    </w:p>
    <w:p w14:paraId="2D862F6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dense disgust become-big- heart-with big </w:t>
      </w:r>
      <w:proofErr w:type="gramStart"/>
      <w:r>
        <w:rPr>
          <w:rFonts w:ascii="Gandhari Unicode" w:hAnsi="Gandhari Unicode" w:cs="e-Tamil OTC"/>
          <w:lang w:val="en-GB"/>
        </w:rPr>
        <w:t>water</w:t>
      </w:r>
      <w:proofErr w:type="gramEnd"/>
    </w:p>
    <w:p w14:paraId="0FD4CB0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stone dash- little foam be-</w:t>
      </w:r>
      <w:proofErr w:type="gramStart"/>
      <w:r>
        <w:rPr>
          <w:rFonts w:ascii="Gandhari Unicode" w:hAnsi="Gandhari Unicode" w:cs="e-Tamil OTC"/>
          <w:lang w:val="en-GB"/>
        </w:rPr>
        <w:t>similar</w:t>
      </w:r>
      <w:proofErr w:type="gramEnd"/>
    </w:p>
    <w:p w14:paraId="717E5C4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gently </w:t>
      </w:r>
      <w:proofErr w:type="spellStart"/>
      <w:r>
        <w:rPr>
          <w:rFonts w:ascii="Gandhari Unicode" w:hAnsi="Gandhari Unicode" w:cs="e-Tamil OTC"/>
          <w:lang w:val="en-GB"/>
        </w:rPr>
        <w:t>gently</w:t>
      </w:r>
      <w:proofErr w:type="spellEnd"/>
      <w:r>
        <w:rPr>
          <w:rFonts w:ascii="Gandhari Unicode" w:hAnsi="Gandhari Unicode" w:cs="e-Tamil OTC"/>
          <w:lang w:val="en-GB"/>
        </w:rPr>
        <w:t xml:space="preserve"> be-not- we-become(</w:t>
      </w:r>
      <w:proofErr w:type="gramStart"/>
      <w:r>
        <w:rPr>
          <w:rFonts w:ascii="Gandhari Unicode" w:hAnsi="Gandhari Unicode" w:cs="e-Tamil OTC"/>
          <w:lang w:val="en-GB"/>
        </w:rPr>
        <w:t>sub.)</w:t>
      </w:r>
      <w:r>
        <w:rPr>
          <w:rFonts w:ascii="Gandhari Unicode" w:hAnsi="Gandhari Unicode" w:cs="e-Tamil OTC"/>
          <w:position w:val="6"/>
          <w:lang w:val="en-GB"/>
        </w:rPr>
        <w:t>ē</w:t>
      </w:r>
      <w:r>
        <w:rPr>
          <w:rFonts w:ascii="Gandhari Unicode" w:hAnsi="Gandhari Unicode" w:cs="e-Tamil OTC"/>
          <w:lang w:val="en-GB"/>
        </w:rPr>
        <w:t>.</w:t>
      </w:r>
      <w:proofErr w:type="gramEnd"/>
    </w:p>
    <w:p w14:paraId="17A71697" w14:textId="77777777" w:rsidR="00544225" w:rsidRDefault="00544225">
      <w:pPr>
        <w:pStyle w:val="Textbody"/>
        <w:spacing w:after="29"/>
        <w:rPr>
          <w:rFonts w:ascii="Gandhari Unicode" w:hAnsi="Gandhari Unicode" w:cs="e-Tamil OTC"/>
          <w:lang w:val="en-GB"/>
        </w:rPr>
      </w:pPr>
    </w:p>
    <w:p w14:paraId="001A7002" w14:textId="77777777" w:rsidR="00544225" w:rsidRDefault="00544225">
      <w:pPr>
        <w:pStyle w:val="Textbody"/>
        <w:spacing w:after="29"/>
        <w:rPr>
          <w:rFonts w:ascii="Gandhari Unicode" w:hAnsi="Gandhari Unicode" w:cs="e-Tamil OTC"/>
          <w:lang w:val="en-GB"/>
        </w:rPr>
      </w:pPr>
    </w:p>
    <w:p w14:paraId="1147A55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“Endure desire!”, they say </w:t>
      </w:r>
      <w:r>
        <w:rPr>
          <w:rFonts w:ascii="Gandhari Unicode" w:eastAsia="URW Palladio UNI" w:hAnsi="Gandhari Unicode" w:cs="e-Tamil OTC"/>
          <w:lang w:val="en-GB"/>
        </w:rPr>
        <w:t>–</w:t>
      </w:r>
      <w:r>
        <w:rPr>
          <w:rFonts w:ascii="Gandhari Unicode" w:hAnsi="Gandhari Unicode" w:cs="e-Tamil OTC"/>
          <w:lang w:val="en-GB"/>
        </w:rPr>
        <w:t xml:space="preserve"> as for them,</w:t>
      </w:r>
    </w:p>
    <w:p w14:paraId="049EBF52"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don't they know? [Are] they that strong?</w:t>
      </w:r>
    </w:p>
    <w:p w14:paraId="591E5DEC"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If we don't see our lover,</w:t>
      </w:r>
    </w:p>
    <w:p w14:paraId="7D060E6A"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with a heart where disgust</w:t>
      </w:r>
      <w:r>
        <w:rPr>
          <w:rStyle w:val="FootnoteReference1"/>
          <w:rFonts w:ascii="Gandhari Unicode" w:hAnsi="Gandhari Unicode" w:cs="e-Tamil OTC"/>
          <w:lang w:val="en-GB"/>
        </w:rPr>
        <w:footnoteReference w:id="384"/>
      </w:r>
      <w:r>
        <w:rPr>
          <w:rFonts w:ascii="Gandhari Unicode" w:hAnsi="Gandhari Unicode" w:cs="e-Tamil OTC"/>
          <w:lang w:val="en-GB"/>
        </w:rPr>
        <w:t xml:space="preserve"> has grown,</w:t>
      </w:r>
    </w:p>
    <w:p w14:paraId="6C63E93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a little foam dashing against a rock in the great water,</w:t>
      </w:r>
    </w:p>
    <w:p w14:paraId="4FF62A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gently, gently we come to nothing.</w:t>
      </w:r>
    </w:p>
    <w:p w14:paraId="31CB927B" w14:textId="77777777" w:rsidR="00544225" w:rsidRDefault="00544225">
      <w:pPr>
        <w:pStyle w:val="Textbody"/>
        <w:spacing w:after="0"/>
        <w:rPr>
          <w:rFonts w:ascii="Gandhari Unicode" w:hAnsi="Gandhari Unicode" w:cs="e-Tamil OTC"/>
          <w:lang w:val="en-GB"/>
        </w:rPr>
      </w:pPr>
    </w:p>
    <w:p w14:paraId="69BF4D0D" w14:textId="77777777" w:rsidR="00544225" w:rsidRDefault="00000000">
      <w:pPr>
        <w:rPr>
          <w:rFonts w:ascii="Gandhari Unicode" w:eastAsiaTheme="majorEastAsia" w:hAnsi="Gandhari Unicode" w:cstheme="majorBidi" w:hint="eastAsia"/>
          <w:b/>
        </w:rPr>
      </w:pPr>
      <w:r>
        <w:br w:type="page"/>
      </w:r>
    </w:p>
    <w:p w14:paraId="6AFBD9C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ADF14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பாங்கற்கு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B11A96A" w14:textId="77777777" w:rsidR="00544225" w:rsidRDefault="00544225">
      <w:pPr>
        <w:pStyle w:val="Textbody"/>
        <w:spacing w:after="29"/>
        <w:rPr>
          <w:rFonts w:ascii="Gandhari Unicode" w:hAnsi="Gandhari Unicode" w:cs="e-Tamil OTC"/>
          <w:lang w:val="en-GB"/>
        </w:rPr>
      </w:pPr>
    </w:p>
    <w:p w14:paraId="2F9D2E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சுடுபுன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3C00AEE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படுகிளி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w:t>
      </w:r>
      <w:proofErr w:type="spellEnd"/>
    </w:p>
    <w:p w14:paraId="01422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ணித்தே</w:t>
      </w:r>
      <w:proofErr w:type="spellEnd"/>
    </w:p>
    <w:p w14:paraId="62A0FD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கிளியவள்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வெழலொல்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லாவே</w:t>
      </w:r>
      <w:proofErr w:type="spellEnd"/>
    </w:p>
    <w:p w14:paraId="5517337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யதுபுலந்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761DECD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7514C08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வண்டுபயில்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கலைஇத்</w:t>
      </w:r>
      <w:proofErr w:type="spellEnd"/>
    </w:p>
    <w:p w14:paraId="382C2B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றனவே</w:t>
      </w:r>
      <w:proofErr w:type="spellEnd"/>
      <w:r>
        <w:rPr>
          <w:rFonts w:ascii="Gandhari Unicode" w:hAnsi="Gandhari Unicode" w:cs="e-Tamil OTC"/>
          <w:lang w:val="en-GB"/>
        </w:rPr>
        <w:t>.</w:t>
      </w:r>
    </w:p>
    <w:p w14:paraId="119D23CC" w14:textId="77777777" w:rsidR="00544225" w:rsidRDefault="00544225">
      <w:pPr>
        <w:pStyle w:val="Textbody"/>
        <w:spacing w:after="29"/>
        <w:rPr>
          <w:rFonts w:ascii="Gandhari Unicode" w:hAnsi="Gandhari Unicode" w:cs="e-Tamil OTC"/>
          <w:lang w:val="en-GB"/>
        </w:rPr>
      </w:pPr>
    </w:p>
    <w:p w14:paraId="54730BA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சுடுபுன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சுடும்புன</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யிசையி</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யிசைஇயி</w:t>
      </w:r>
      <w:proofErr w:type="spellEnd"/>
      <w:r>
        <w:rPr>
          <w:rFonts w:ascii="Gandhari Unicode" w:hAnsi="Gandhari Unicode" w:cs="e-Tamil OTC"/>
          <w:lang w:val="en-GB"/>
        </w:rPr>
        <w:t xml:space="preserve"> L1, C1+3, G1v+2,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வெழலொல்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யதுபுலந்</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வெய்துபுலந்</w:t>
      </w:r>
      <w:proofErr w:type="spellEnd"/>
      <w:r>
        <w:rPr>
          <w:rFonts w:ascii="Gandhari Unicode" w:hAnsi="Gandhari Unicode" w:cs="e-Tamil OTC"/>
          <w:lang w:val="en-GB"/>
        </w:rPr>
        <w:t xml:space="preserve"> IV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குண்டுநீரிப்</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பல்லிதழ்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கலைஇத்</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கலைஇத்</w:t>
      </w:r>
      <w:proofErr w:type="spellEnd"/>
      <w:r>
        <w:rPr>
          <w:rFonts w:ascii="Gandhari Unicode" w:hAnsi="Gandhari Unicode" w:cs="e-Tamil OTC"/>
          <w:lang w:val="en-GB"/>
        </w:rPr>
        <w:t xml:space="preserve"> L1, C1+2+3v, G1+2;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பல்லிதழ்க்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றவ்வே</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p>
    <w:p w14:paraId="5C929E2B" w14:textId="77777777" w:rsidR="00544225" w:rsidRDefault="00544225">
      <w:pPr>
        <w:pStyle w:val="Textbody"/>
        <w:spacing w:after="29"/>
        <w:rPr>
          <w:rFonts w:ascii="Gandhari Unicode" w:hAnsi="Gandhari Unicode" w:cs="e-Tamil OTC"/>
          <w:lang w:val="en-GB"/>
        </w:rPr>
      </w:pPr>
    </w:p>
    <w:p w14:paraId="7FCAC0A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cuṭu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ēṉal</w:t>
      </w:r>
      <w:proofErr w:type="spellEnd"/>
    </w:p>
    <w:p w14:paraId="204E53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kuḷir</w:t>
      </w:r>
      <w:proofErr w:type="spellEnd"/>
      <w:r>
        <w:rPr>
          <w:rFonts w:ascii="Gandhari Unicode" w:hAnsi="Gandhari Unicode" w:cs="e-Tamil OTC"/>
          <w:lang w:val="en-GB"/>
        </w:rPr>
        <w:t>-ē</w:t>
      </w:r>
    </w:p>
    <w:p w14:paraId="77DDF866" w14:textId="77777777" w:rsidR="00544225" w:rsidRDefault="00000000">
      <w:pPr>
        <w:pStyle w:val="Textbody"/>
        <w:spacing w:after="29"/>
        <w:rPr>
          <w:rFonts w:ascii="Gandhari Unicode" w:hAnsi="Gandhari Unicode" w:cs="e-Tamil OTC"/>
          <w:lang w:val="en-GB"/>
        </w:rPr>
      </w:pPr>
      <w:ins w:id="771" w:author="Narmada Hansani Polgampalage" w:date="2023-11-24T18:24:00Z">
        <w:r>
          <w:rPr>
            <w:rFonts w:ascii="Gandhari Unicode" w:hAnsi="Gandhari Unicode" w:cs="e-Tamil OTC"/>
            <w:lang w:val="en-GB"/>
          </w:rPr>
          <w:t>~</w:t>
        </w:r>
      </w:ins>
      <w:proofErr w:type="spellStart"/>
      <w:r>
        <w:rPr>
          <w:rFonts w:ascii="Gandhari Unicode" w:hAnsi="Gandhari Unicode" w:cs="e-Tamil OTC"/>
          <w:i/>
          <w:iCs/>
          <w:lang w:val="en-GB"/>
        </w:rPr>
        <w:t>icaiyiṉ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icai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pāṇitt</w:t>
      </w:r>
      <w:proofErr w:type="spellEnd"/>
      <w:r>
        <w:rPr>
          <w:rFonts w:ascii="Gandhari Unicode" w:hAnsi="Gandhari Unicode" w:cs="e-Tamil OTC"/>
          <w:lang w:val="en-GB"/>
        </w:rPr>
        <w:t>*-ē</w:t>
      </w:r>
    </w:p>
    <w:p w14:paraId="198F5B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eḻal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ollā</w:t>
      </w:r>
      <w:proofErr w:type="spellEnd"/>
      <w:r>
        <w:rPr>
          <w:rFonts w:ascii="Gandhari Unicode" w:hAnsi="Gandhari Unicode" w:cs="e-Tamil OTC"/>
          <w:i/>
          <w:iCs/>
          <w:lang w:val="en-GB"/>
        </w:rPr>
        <w:t>-~ē</w:t>
      </w:r>
    </w:p>
    <w:p w14:paraId="2BC6DBD5"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aḻuta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-+ē </w:t>
      </w:r>
      <w:proofErr w:type="spellStart"/>
      <w:r>
        <w:rPr>
          <w:rFonts w:ascii="Gandhari Unicode" w:hAnsi="Gandhari Unicode" w:cs="e-Tamil OTC"/>
          <w:lang w:val="en-GB"/>
        </w:rPr>
        <w:t>cāral</w:t>
      </w:r>
      <w:proofErr w:type="spellEnd"/>
    </w:p>
    <w:p w14:paraId="06EC45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p>
    <w:p w14:paraId="313173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payil</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kalaii</w:t>
      </w:r>
      <w:proofErr w:type="spellEnd"/>
      <w:r>
        <w:rPr>
          <w:rFonts w:ascii="Gandhari Unicode" w:hAnsi="Gandhari Unicode" w:cs="e-Tamil OTC"/>
          <w:i/>
          <w:iCs/>
          <w:lang w:val="en-GB"/>
        </w:rPr>
        <w:t>+</w:t>
      </w:r>
    </w:p>
    <w:p w14:paraId="5128886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tuḷikk</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ēṟṟa</w:t>
      </w:r>
      <w:proofErr w:type="spellEnd"/>
      <w:r>
        <w:rPr>
          <w:rFonts w:ascii="Gandhari Unicode" w:hAnsi="Gandhari Unicode" w:cs="e-Tamil OTC"/>
          <w:lang w:val="en-GB"/>
        </w:rPr>
        <w:t xml:space="preserve"> malar </w:t>
      </w:r>
      <w:proofErr w:type="spellStart"/>
      <w:r>
        <w:rPr>
          <w:rFonts w:ascii="Gandhari Unicode" w:hAnsi="Gandhari Unicode" w:cs="e-Tamil OTC"/>
          <w:i/>
          <w:iCs/>
          <w:lang w:val="en-GB"/>
        </w:rPr>
        <w:t>pōṉṟaṉa</w:t>
      </w:r>
      <w:proofErr w:type="spellEnd"/>
      <w:r>
        <w:rPr>
          <w:rFonts w:ascii="Gandhari Unicode" w:hAnsi="Gandhari Unicode" w:cs="e-Tamil OTC"/>
          <w:i/>
          <w:iCs/>
          <w:lang w:val="en-GB"/>
        </w:rPr>
        <w:t>-~ē</w:t>
      </w:r>
      <w:r>
        <w:rPr>
          <w:rFonts w:ascii="Gandhari Unicode" w:hAnsi="Gandhari Unicode" w:cs="e-Tamil OTC"/>
          <w:lang w:val="en-GB"/>
        </w:rPr>
        <w:t>.</w:t>
      </w:r>
    </w:p>
    <w:p w14:paraId="1B04E8C0" w14:textId="77777777" w:rsidR="00544225" w:rsidRDefault="00544225">
      <w:pPr>
        <w:pStyle w:val="Textbody"/>
        <w:spacing w:after="29" w:line="260" w:lineRule="exact"/>
        <w:rPr>
          <w:rFonts w:ascii="Gandhari Unicode" w:hAnsi="Gandhari Unicode" w:cs="e-Tamil OTC"/>
          <w:u w:val="single"/>
          <w:lang w:val="en-GB"/>
        </w:rPr>
      </w:pPr>
    </w:p>
    <w:p w14:paraId="2661DCBA" w14:textId="77777777" w:rsidR="00544225" w:rsidRDefault="00544225">
      <w:pPr>
        <w:pStyle w:val="Textbody"/>
        <w:spacing w:after="29" w:line="260" w:lineRule="exact"/>
        <w:rPr>
          <w:rFonts w:ascii="Gandhari Unicode" w:hAnsi="Gandhari Unicode" w:cs="e-Tamil OTC"/>
          <w:u w:val="single"/>
          <w:lang w:val="en-GB"/>
        </w:rPr>
      </w:pPr>
    </w:p>
    <w:p w14:paraId="135D9048" w14:textId="77777777" w:rsidR="00544225" w:rsidRDefault="00000000">
      <w:pPr>
        <w:pStyle w:val="Textbody"/>
        <w:spacing w:after="29" w:line="260" w:lineRule="exact"/>
        <w:rPr>
          <w:rFonts w:ascii="Gandhari Unicode" w:hAnsi="Gandhari Unicode" w:cs="e-Tamil OTC"/>
          <w:u w:val="single"/>
          <w:lang w:val="en-GB"/>
        </w:rPr>
      </w:pPr>
      <w:r>
        <w:br w:type="page"/>
      </w:r>
    </w:p>
    <w:p w14:paraId="0774E34A"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to the companion.</w:t>
      </w:r>
    </w:p>
    <w:p w14:paraId="2A404C26" w14:textId="77777777" w:rsidR="00544225" w:rsidRDefault="00544225">
      <w:pPr>
        <w:pStyle w:val="Textbody"/>
        <w:spacing w:after="29" w:line="260" w:lineRule="exact"/>
        <w:rPr>
          <w:rFonts w:ascii="Gandhari Unicode" w:hAnsi="Gandhari Unicode" w:cs="e-Tamil OTC"/>
          <w:lang w:val="en-GB"/>
        </w:rPr>
      </w:pPr>
    </w:p>
    <w:p w14:paraId="7FB6257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glow- field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swollen- </w:t>
      </w:r>
      <w:proofErr w:type="gramStart"/>
      <w:r>
        <w:rPr>
          <w:rFonts w:ascii="Gandhari Unicode" w:hAnsi="Gandhari Unicode" w:cs="e-Tamil OTC"/>
          <w:lang w:val="en-GB"/>
        </w:rPr>
        <w:t>millet</w:t>
      </w:r>
      <w:proofErr w:type="gramEnd"/>
    </w:p>
    <w:p w14:paraId="09C85A5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happen- parakeet chasing-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663F7FA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sound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sound become(abs.) pleasant beat-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2D11B3D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parakeet she tone say(inf.) rising possible-not(n.pl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B2C139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that </w:t>
      </w:r>
      <w:proofErr w:type="spellStart"/>
      <w:r>
        <w:rPr>
          <w:rFonts w:ascii="Gandhari Unicode" w:hAnsi="Gandhari Unicode" w:cs="e-Tamil OTC"/>
          <w:lang w:val="en-GB"/>
        </w:rPr>
        <w:t>been</w:t>
      </w:r>
      <w:proofErr w:type="spellEnd"/>
      <w:r>
        <w:rPr>
          <w:rFonts w:ascii="Gandhari Unicode" w:hAnsi="Gandhari Unicode" w:cs="e-Tamil OTC"/>
          <w:lang w:val="en-GB"/>
        </w:rPr>
        <w:t>-vexed cried- eye</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04F890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water fresh mountain-pool flowered- </w:t>
      </w:r>
      <w:proofErr w:type="gramStart"/>
      <w:r>
        <w:rPr>
          <w:rFonts w:ascii="Gandhari Unicode" w:hAnsi="Gandhari Unicode" w:cs="e-Tamil OTC"/>
          <w:lang w:val="en-GB"/>
        </w:rPr>
        <w:t>waterlily</w:t>
      </w:r>
      <w:proofErr w:type="gramEnd"/>
    </w:p>
    <w:p w14:paraId="4ED30A3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bee become-dense- many petal </w:t>
      </w:r>
      <w:proofErr w:type="gramStart"/>
      <w:r>
        <w:rPr>
          <w:rFonts w:ascii="Gandhari Unicode" w:hAnsi="Gandhari Unicode" w:cs="e-Tamil OTC"/>
          <w:lang w:val="en-GB"/>
        </w:rPr>
        <w:t>dispersed</w:t>
      </w:r>
      <w:proofErr w:type="gramEnd"/>
    </w:p>
    <w:p w14:paraId="113D051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drop(dat.) exposed- blossom they-were-similar(n.pl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CF8A335" w14:textId="77777777" w:rsidR="00544225" w:rsidRDefault="00544225">
      <w:pPr>
        <w:pStyle w:val="Textbody"/>
        <w:spacing w:after="29"/>
        <w:rPr>
          <w:rFonts w:ascii="Gandhari Unicode" w:hAnsi="Gandhari Unicode" w:cs="e-Tamil OTC"/>
          <w:lang w:val="en-GB"/>
        </w:rPr>
      </w:pPr>
    </w:p>
    <w:p w14:paraId="199A2B62" w14:textId="77777777" w:rsidR="00544225" w:rsidRDefault="00544225">
      <w:pPr>
        <w:pStyle w:val="Textbody"/>
        <w:spacing w:after="29"/>
        <w:rPr>
          <w:rFonts w:ascii="Gandhari Unicode" w:hAnsi="Gandhari Unicode" w:cs="e-Tamil OTC"/>
          <w:lang w:val="en-GB"/>
        </w:rPr>
      </w:pPr>
    </w:p>
    <w:p w14:paraId="4A7EFD4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drum</w:t>
      </w:r>
      <w:r>
        <w:rPr>
          <w:rStyle w:val="FootnoteReference1"/>
          <w:rFonts w:ascii="Gandhari Unicode" w:hAnsi="Gandhari Unicode" w:cs="e-Tamil OTC"/>
          <w:lang w:val="en-GB"/>
        </w:rPr>
        <w:footnoteReference w:id="385"/>
      </w:r>
      <w:r>
        <w:rPr>
          <w:rFonts w:ascii="Gandhari Unicode" w:hAnsi="Gandhari Unicode" w:cs="e-Tamil OTC"/>
          <w:lang w:val="en-GB"/>
        </w:rPr>
        <w:t xml:space="preserve"> in the hand of the creeper woman</w:t>
      </w:r>
    </w:p>
    <w:p w14:paraId="04C7933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chasing the parakeets falling into</w:t>
      </w:r>
    </w:p>
    <w:p w14:paraId="7767799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the millet which has swollen by a field [cleared by] burning</w:t>
      </w:r>
      <w:r>
        <w:rPr>
          <w:rStyle w:val="FootnoteReference1"/>
          <w:rFonts w:ascii="Gandhari Unicode" w:hAnsi="Gandhari Unicode" w:cs="e-Tamil OTC"/>
          <w:lang w:val="en-GB"/>
        </w:rPr>
        <w:footnoteReference w:id="386"/>
      </w:r>
      <w:r>
        <w:rPr>
          <w:rFonts w:ascii="Gandhari Unicode" w:hAnsi="Gandhari Unicode" w:cs="e-Tamil OTC"/>
          <w:lang w:val="en-GB"/>
        </w:rPr>
        <w:t xml:space="preserve"> </w:t>
      </w:r>
      <w:r>
        <w:rPr>
          <w:rFonts w:ascii="Gandhari Unicode" w:eastAsia="URW Palladio UNI" w:hAnsi="Gandhari Unicode" w:cs="e-Tamil OTC"/>
          <w:lang w:val="en-GB"/>
        </w:rPr>
        <w:t>–</w:t>
      </w:r>
    </w:p>
    <w:p w14:paraId="57AFD903"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[its] beat, being a sound like music, is pleasant.</w:t>
      </w:r>
    </w:p>
    <w:p w14:paraId="1025356A"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The parakeets just can't rise because of her tone.</w:t>
      </w:r>
    </w:p>
    <w:p w14:paraId="7E7ED78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[Her] eyes which are vexed about that [and] cry!</w:t>
      </w:r>
    </w:p>
    <w:p w14:paraId="631E725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have become like</w:t>
      </w:r>
      <w:r>
        <w:rPr>
          <w:rStyle w:val="FootnoteReference1"/>
          <w:rFonts w:ascii="Gandhari Unicode" w:hAnsi="Gandhari Unicode" w:cs="e-Tamil OTC"/>
          <w:lang w:val="en-GB"/>
        </w:rPr>
        <w:footnoteReference w:id="387"/>
      </w:r>
      <w:r>
        <w:rPr>
          <w:rFonts w:ascii="Gandhari Unicode" w:hAnsi="Gandhari Unicode" w:cs="e-Tamil OTC"/>
          <w:lang w:val="en-GB"/>
        </w:rPr>
        <w:t xml:space="preserve"> blossoms exposed to the cool </w:t>
      </w:r>
      <w:proofErr w:type="gramStart"/>
      <w:r>
        <w:rPr>
          <w:rFonts w:ascii="Gandhari Unicode" w:hAnsi="Gandhari Unicode" w:cs="e-Tamil OTC"/>
          <w:lang w:val="en-GB"/>
        </w:rPr>
        <w:t>drops</w:t>
      </w:r>
      <w:proofErr w:type="gramEnd"/>
    </w:p>
    <w:p w14:paraId="22144A0C"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that disorder the many petals dense with </w:t>
      </w:r>
      <w:proofErr w:type="gramStart"/>
      <w:r>
        <w:rPr>
          <w:rFonts w:ascii="Gandhari Unicode" w:hAnsi="Gandhari Unicode" w:cs="e-Tamil OTC"/>
          <w:lang w:val="en-GB"/>
        </w:rPr>
        <w:t>bees</w:t>
      </w:r>
      <w:proofErr w:type="gramEnd"/>
    </w:p>
    <w:p w14:paraId="7F695FCF"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of the waterlilies that have begun to bloom in fresh mountain</w:t>
      </w:r>
    </w:p>
    <w:p w14:paraId="088D83E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pools with deep water on the slope.</w:t>
      </w:r>
    </w:p>
    <w:p w14:paraId="380A30ED" w14:textId="77777777" w:rsidR="00544225" w:rsidRDefault="00544225">
      <w:pPr>
        <w:pStyle w:val="Textbody"/>
        <w:spacing w:after="0"/>
        <w:rPr>
          <w:rFonts w:ascii="Gandhari Unicode" w:hAnsi="Gandhari Unicode" w:cs="e-Tamil OTC"/>
          <w:lang w:val="en-GB"/>
        </w:rPr>
      </w:pPr>
    </w:p>
    <w:p w14:paraId="7A03BF2C" w14:textId="77777777" w:rsidR="00544225" w:rsidRDefault="00000000">
      <w:pPr>
        <w:rPr>
          <w:rFonts w:ascii="Gandhari Unicode" w:eastAsiaTheme="majorEastAsia" w:hAnsi="Gandhari Unicode" w:cstheme="majorBidi" w:hint="eastAsia"/>
          <w:b/>
        </w:rPr>
      </w:pPr>
      <w:r>
        <w:br w:type="page"/>
      </w:r>
    </w:p>
    <w:p w14:paraId="7CC9FB5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292</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BBBF1E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43CE94A" w14:textId="77777777" w:rsidR="00544225" w:rsidRDefault="00544225">
      <w:pPr>
        <w:pStyle w:val="Textbody"/>
        <w:spacing w:after="29"/>
        <w:rPr>
          <w:rFonts w:ascii="Gandhari Unicode" w:hAnsi="Gandhari Unicode" w:cs="e-Tamil OTC"/>
          <w:lang w:val="en-GB"/>
        </w:rPr>
      </w:pPr>
    </w:p>
    <w:p w14:paraId="4FCE8D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p>
    <w:p w14:paraId="4221F99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றப்பற்</w:t>
      </w:r>
      <w:proofErr w:type="spellEnd"/>
    </w:p>
    <w:p w14:paraId="2C70D7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கொன்பதிற்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டவணிறை</w:t>
      </w:r>
      <w:proofErr w:type="spellEnd"/>
    </w:p>
    <w:p w14:paraId="00107A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கொடுப்பவுங்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p>
    <w:p w14:paraId="1340CC9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37F6B9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நிரையத்துச்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செலீஇயரோ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p>
    <w:p w14:paraId="0F2B74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யொருநா</w:t>
      </w:r>
      <w:proofErr w:type="spellEnd"/>
    </w:p>
    <w:p w14:paraId="1124D3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ணகைமுக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வந்தெனப்</w:t>
      </w:r>
      <w:proofErr w:type="spellEnd"/>
    </w:p>
    <w:p w14:paraId="4CC509C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w:t>
      </w:r>
    </w:p>
    <w:p w14:paraId="3E161C19" w14:textId="77777777" w:rsidR="00544225" w:rsidRDefault="00544225">
      <w:pPr>
        <w:pStyle w:val="Textbody"/>
        <w:spacing w:after="29"/>
        <w:rPr>
          <w:rFonts w:ascii="Gandhari Unicode" w:hAnsi="Gandhari Unicode" w:cs="e-Tamil OTC"/>
          <w:lang w:val="en-GB"/>
        </w:rPr>
      </w:pPr>
    </w:p>
    <w:p w14:paraId="7140B3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றப்பற்</w:t>
      </w:r>
      <w:proofErr w:type="spellEnd"/>
      <w:r>
        <w:rPr>
          <w:rFonts w:ascii="Gandhari Unicode" w:hAnsi="Gandhari Unicode" w:cs="e-Tamil OTC"/>
          <w:lang w:val="en-GB"/>
        </w:rPr>
        <w:t xml:space="preserve"> L1, C1+2v, G2,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றப்பிற்</w:t>
      </w:r>
      <w:proofErr w:type="spellEnd"/>
      <w:r>
        <w:rPr>
          <w:rFonts w:ascii="Gandhari Unicode" w:hAnsi="Gandhari Unicode" w:cs="e-Tamil OTC"/>
          <w:lang w:val="en-GB"/>
        </w:rPr>
        <w:t xml:space="preserve"> C2+3, G1+2v, Nacc.,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கொடுப்பவுங்</w:t>
      </w:r>
      <w:proofErr w:type="spellEnd"/>
      <w:r>
        <w:rPr>
          <w:rFonts w:ascii="Gandhari Unicode" w:hAnsi="Gandhari Unicode" w:cs="e-Tamil OTC"/>
          <w:lang w:val="en-GB"/>
        </w:rPr>
        <w:t xml:space="preserve"> C2v, G2, Nam.,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கொடுப்பினுங்</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செலீஇயரோ</w:t>
      </w:r>
      <w:proofErr w:type="spellEnd"/>
      <w:r>
        <w:rPr>
          <w:rFonts w:ascii="Gandhari Unicode" w:hAnsi="Gandhari Unicode" w:cs="e-Tamil OTC"/>
          <w:lang w:val="en-GB"/>
        </w:rPr>
        <w:t xml:space="preserve"> C2, G1v+2v, Nacc.,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செலீயரோ</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செலீஇயளோ</w:t>
      </w:r>
      <w:proofErr w:type="spellEnd"/>
      <w:r>
        <w:rPr>
          <w:rFonts w:ascii="Gandhari Unicode" w:hAnsi="Gandhari Unicode" w:cs="e-Tamil OTC"/>
          <w:lang w:val="en-GB"/>
        </w:rPr>
        <w:t xml:space="preserve"> L1, C1,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செலீயளோ</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7kf.</w:t>
      </w:r>
      <w:r>
        <w:rPr>
          <w:rFonts w:ascii="Gandhari Unicode" w:hAnsi="Gandhari Unicode" w:cs="e-Tamil OTC"/>
          <w:lang w:val="en-GB"/>
        </w:rPr>
        <w:t xml:space="preserve"> </w:t>
      </w:r>
      <w:proofErr w:type="spellStart"/>
      <w:r>
        <w:rPr>
          <w:rFonts w:ascii="Gandhari Unicode" w:hAnsi="Gandhari Unicode" w:cs="e-Tamil OTC"/>
          <w:lang w:val="en-GB"/>
        </w:rPr>
        <w:t>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ணகைமுக</w:t>
      </w:r>
      <w:proofErr w:type="spellEnd"/>
      <w:r>
        <w:rPr>
          <w:rFonts w:ascii="Gandhari Unicode" w:hAnsi="Gandhari Unicode" w:cs="e-Tamil OTC"/>
          <w:lang w:val="en-GB"/>
        </w:rPr>
        <w:t xml:space="preserve"> L1,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நகைமுக</w:t>
      </w:r>
      <w:proofErr w:type="spellEnd"/>
      <w:r>
        <w:rPr>
          <w:rFonts w:ascii="Gandhari Unicode" w:hAnsi="Gandhari Unicode" w:cs="e-Tamil OTC"/>
          <w:lang w:val="en-GB"/>
        </w:rPr>
        <w:t xml:space="preserve"> G2, AT; </w:t>
      </w:r>
      <w:proofErr w:type="spellStart"/>
      <w:r>
        <w:rPr>
          <w:rFonts w:ascii="Gandhari Unicode" w:hAnsi="Gandhari Unicode" w:cs="e-Tamil OTC"/>
          <w:lang w:val="en-GB"/>
        </w:rPr>
        <w:t>யொருனா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னகைமுக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நகைமுக</w:t>
      </w:r>
      <w:proofErr w:type="spellEnd"/>
      <w:r>
        <w:rPr>
          <w:rFonts w:ascii="Gandhari Unicode" w:hAnsi="Gandhari Unicode" w:cs="e-Tamil OTC"/>
          <w:lang w:val="en-GB"/>
        </w:rPr>
        <w:t xml:space="preserve"> IV,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L1, C1+3, G1</w:t>
      </w:r>
    </w:p>
    <w:p w14:paraId="5A206250" w14:textId="77777777" w:rsidR="00544225" w:rsidRDefault="00544225">
      <w:pPr>
        <w:pStyle w:val="Textbody"/>
        <w:spacing w:after="29"/>
        <w:rPr>
          <w:rFonts w:ascii="Gandhari Unicode" w:hAnsi="Gandhari Unicode" w:cs="e-Tamil OTC"/>
          <w:lang w:val="en-GB"/>
        </w:rPr>
      </w:pPr>
    </w:p>
    <w:p w14:paraId="27688A6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p>
    <w:p w14:paraId="709173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tappaṟk</w:t>
      </w:r>
      <w:proofErr w:type="spellEnd"/>
      <w:r>
        <w:rPr>
          <w:rFonts w:ascii="Gandhari Unicode" w:hAnsi="Gandhari Unicode" w:cs="e-Tamil OTC"/>
          <w:i/>
          <w:iCs/>
          <w:lang w:val="en-GB"/>
        </w:rPr>
        <w:t>*</w:t>
      </w:r>
    </w:p>
    <w:p w14:paraId="170D601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oṉpatiṟṟ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oṉpatu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kaḷiṟṟōṭ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niṟai</w:t>
      </w:r>
      <w:proofErr w:type="spellEnd"/>
    </w:p>
    <w:p w14:paraId="772B6D2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pāvai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koṭuppa</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koḷḷāṉ</w:t>
      </w:r>
      <w:proofErr w:type="spellEnd"/>
    </w:p>
    <w:p w14:paraId="5806559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peṇ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060F64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niraiyattu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celīiyar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p>
    <w:p w14:paraId="17A04386"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7A4B3A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viruntiṉaṉ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vanteṉa</w:t>
      </w:r>
      <w:proofErr w:type="spellEnd"/>
      <w:r>
        <w:rPr>
          <w:rFonts w:ascii="Gandhari Unicode" w:hAnsi="Gandhari Unicode" w:cs="e-Tamil OTC"/>
          <w:lang w:val="en-GB"/>
        </w:rPr>
        <w:t>+</w:t>
      </w:r>
    </w:p>
    <w:p w14:paraId="331323D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tuñcal</w:t>
      </w:r>
      <w:proofErr w:type="spellEnd"/>
      <w:r>
        <w:rPr>
          <w:rFonts w:ascii="Gandhari Unicode" w:hAnsi="Gandhari Unicode" w:cs="e-Tamil OTC"/>
          <w:lang w:val="en-GB"/>
        </w:rPr>
        <w:t xml:space="preserve">-ō </w:t>
      </w:r>
      <w:ins w:id="772" w:author="Narmada Hansani Polgampalage" w:date="2023-11-24T18:31:00Z">
        <w:r>
          <w:rPr>
            <w:rFonts w:ascii="Gandhari Unicode" w:hAnsi="Gandhari Unicode" w:cs="e-Tamil OTC"/>
            <w:lang w:val="en-GB"/>
          </w:rPr>
          <w:t>~</w:t>
        </w:r>
      </w:ins>
      <w:proofErr w:type="spellStart"/>
      <w:r>
        <w:rPr>
          <w:rFonts w:ascii="Gandhari Unicode" w:hAnsi="Gandhari Unicode" w:cs="e-Tamil OTC"/>
          <w:lang w:val="en-GB"/>
        </w:rPr>
        <w:t>ilaḷ</w:t>
      </w:r>
      <w:proofErr w:type="spellEnd"/>
      <w:r>
        <w:rPr>
          <w:rFonts w:ascii="Gandhari Unicode" w:hAnsi="Gandhari Unicode" w:cs="e-Tamil OTC"/>
          <w:lang w:val="en-GB"/>
        </w:rPr>
        <w:t>-ē.</w:t>
      </w:r>
    </w:p>
    <w:p w14:paraId="0053EF44" w14:textId="77777777" w:rsidR="00544225" w:rsidRDefault="00544225">
      <w:pPr>
        <w:pStyle w:val="Textbody"/>
        <w:spacing w:after="29" w:line="260" w:lineRule="exact"/>
        <w:rPr>
          <w:rFonts w:ascii="Gandhari Unicode" w:hAnsi="Gandhari Unicode" w:cs="e-Tamil OTC"/>
          <w:lang w:val="en-GB"/>
        </w:rPr>
      </w:pPr>
    </w:p>
    <w:p w14:paraId="2F0EC198" w14:textId="77777777" w:rsidR="00544225" w:rsidRDefault="00544225">
      <w:pPr>
        <w:pStyle w:val="Textbody"/>
        <w:spacing w:after="29" w:line="260" w:lineRule="exact"/>
        <w:rPr>
          <w:rFonts w:ascii="Gandhari Unicode" w:hAnsi="Gandhari Unicode" w:cs="e-Tamil OTC"/>
          <w:lang w:val="en-GB"/>
        </w:rPr>
      </w:pPr>
    </w:p>
    <w:p w14:paraId="6425BF68" w14:textId="77777777" w:rsidR="00544225" w:rsidRDefault="00000000">
      <w:pPr>
        <w:pStyle w:val="Textbody"/>
        <w:spacing w:after="29" w:line="260" w:lineRule="exact"/>
        <w:rPr>
          <w:rFonts w:ascii="Gandhari Unicode" w:hAnsi="Gandhari Unicode" w:cs="e-Tamil OTC"/>
          <w:lang w:val="en-GB"/>
        </w:rPr>
      </w:pPr>
      <w:r>
        <w:br w:type="page"/>
      </w:r>
    </w:p>
    <w:p w14:paraId="172CE32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speaking about the increase in guarding, while [he] is behind the hedge at the night tryst.</w:t>
      </w:r>
    </w:p>
    <w:p w14:paraId="301432DB" w14:textId="77777777" w:rsidR="00544225" w:rsidRDefault="00544225">
      <w:pPr>
        <w:pStyle w:val="Textbody"/>
        <w:spacing w:after="29" w:line="260" w:lineRule="exact"/>
        <w:rPr>
          <w:rFonts w:ascii="Gandhari Unicode" w:hAnsi="Gandhari Unicode" w:cs="e-Tamil OTC"/>
          <w:lang w:val="en-GB"/>
        </w:rPr>
      </w:pPr>
    </w:p>
    <w:p w14:paraId="11EFB8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bath(inf.) gone- bright forehead young-</w:t>
      </w:r>
      <w:proofErr w:type="gramStart"/>
      <w:r>
        <w:rPr>
          <w:rFonts w:ascii="Gandhari Unicode" w:hAnsi="Gandhari Unicode" w:cs="e-Tamil OTC"/>
          <w:lang w:val="en-GB"/>
        </w:rPr>
        <w:t>woman</w:t>
      </w:r>
      <w:proofErr w:type="gramEnd"/>
    </w:p>
    <w:p w14:paraId="3487CD8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flood give- green unripe-fruit eaten- self- error(dat.)</w:t>
      </w:r>
    </w:p>
    <w:p w14:paraId="58E4280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nine</w:t>
      </w:r>
      <w:proofErr w:type="spellStart"/>
      <w:r>
        <w:rPr>
          <w:rFonts w:ascii="Gandhari Unicode" w:hAnsi="Gandhari Unicode" w:cs="e-Tamil OTC"/>
          <w:position w:val="6"/>
          <w:lang w:val="en-GB"/>
        </w:rPr>
        <w:t>iṟṟu</w:t>
      </w:r>
      <w:proofErr w:type="spellEnd"/>
      <w:r>
        <w:rPr>
          <w:rFonts w:ascii="Gandhari Unicode" w:hAnsi="Gandhari Unicode" w:cs="e-Tamil OTC"/>
          <w:lang w:val="en-GB"/>
        </w:rPr>
        <w:t xml:space="preserve"> nine elephant-bull-with </w:t>
      </w:r>
      <w:proofErr w:type="spellStart"/>
      <w:r>
        <w:rPr>
          <w:rFonts w:ascii="Gandhari Unicode" w:hAnsi="Gandhari Unicode" w:cs="e-Tamil OTC"/>
          <w:lang w:val="en-GB"/>
        </w:rPr>
        <w:t>she</w:t>
      </w:r>
      <w:proofErr w:type="spellEnd"/>
      <w:r>
        <w:rPr>
          <w:rFonts w:ascii="Gandhari Unicode" w:hAnsi="Gandhari Unicode" w:cs="e-Tamil OTC"/>
          <w:lang w:val="en-GB"/>
        </w:rPr>
        <w:t xml:space="preserve"> fullness</w:t>
      </w:r>
    </w:p>
    <w:p w14:paraId="43E1788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gold make- image offer(</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take-not-he(h.)</w:t>
      </w:r>
    </w:p>
    <w:p w14:paraId="3BD9ABE9"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woman</w:t>
      </w:r>
      <w:proofErr w:type="gramEnd"/>
      <w:r>
        <w:rPr>
          <w:rFonts w:ascii="Gandhari Unicode" w:hAnsi="Gandhari Unicode" w:cs="e-Tamil OTC"/>
          <w:lang w:val="en-GB"/>
        </w:rPr>
        <w:t xml:space="preserve"> murder desired- </w:t>
      </w:r>
      <w:proofErr w:type="spellStart"/>
      <w:r>
        <w:rPr>
          <w:rFonts w:ascii="Gandhari Unicode" w:hAnsi="Gandhari Unicode" w:cs="e-Tamil OTC"/>
          <w:lang w:val="en-GB"/>
        </w:rPr>
        <w:t>Naṉṉaṉ</w:t>
      </w:r>
      <w:proofErr w:type="spellEnd"/>
      <w:r>
        <w:rPr>
          <w:rFonts w:ascii="Gandhari Unicode" w:hAnsi="Gandhari Unicode" w:cs="e-Tamil OTC"/>
          <w:lang w:val="en-GB"/>
        </w:rPr>
        <w:t xml:space="preserve"> be-similar</w:t>
      </w:r>
    </w:p>
    <w:p w14:paraId="28A4CD7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limit-not hell- may-go</w:t>
      </w:r>
      <w:r>
        <w:rPr>
          <w:rFonts w:ascii="Gandhari Unicode" w:hAnsi="Gandhari Unicode" w:cs="e-Tamil OTC"/>
          <w:position w:val="6"/>
          <w:lang w:val="en-GB"/>
        </w:rPr>
        <w:t>ō</w:t>
      </w:r>
      <w:r>
        <w:rPr>
          <w:rFonts w:ascii="Gandhari Unicode" w:hAnsi="Gandhari Unicode" w:cs="e-Tamil OTC"/>
          <w:lang w:val="en-GB"/>
        </w:rPr>
        <w:t xml:space="preserve"> mother</w:t>
      </w:r>
    </w:p>
    <w:p w14:paraId="556AC3B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day</w:t>
      </w:r>
    </w:p>
    <w:p w14:paraId="7BE4196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smile face guest come-</w:t>
      </w:r>
      <w:proofErr w:type="gramStart"/>
      <w:r>
        <w:rPr>
          <w:rFonts w:ascii="Gandhari Unicode" w:hAnsi="Gandhari Unicode" w:cs="e-Tamil OTC"/>
          <w:lang w:val="en-GB"/>
        </w:rPr>
        <w:t>say</w:t>
      </w:r>
      <w:proofErr w:type="gramEnd"/>
    </w:p>
    <w:p w14:paraId="78AE716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enmity face village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sleeping</w:t>
      </w:r>
      <w:r>
        <w:rPr>
          <w:rFonts w:ascii="Gandhari Unicode" w:hAnsi="Gandhari Unicode" w:cs="e-Tamil OTC"/>
          <w:position w:val="6"/>
          <w:lang w:val="en-GB"/>
        </w:rPr>
        <w:t>ō</w:t>
      </w:r>
      <w:r>
        <w:rPr>
          <w:rFonts w:ascii="Gandhari Unicode" w:hAnsi="Gandhari Unicode" w:cs="e-Tamil OTC"/>
          <w:lang w:val="en-GB"/>
        </w:rPr>
        <w:t xml:space="preserve"> not-she</w:t>
      </w:r>
      <w:r>
        <w:rPr>
          <w:rFonts w:ascii="Gandhari Unicode" w:hAnsi="Gandhari Unicode" w:cs="e-Tamil OTC"/>
          <w:position w:val="6"/>
          <w:lang w:val="en-GB"/>
        </w:rPr>
        <w:t>ē</w:t>
      </w:r>
      <w:del w:id="773" w:author="Narmada Hansani Polgampalage" w:date="2023-11-24T18:32:00Z">
        <w:r>
          <w:rPr>
            <w:rFonts w:ascii="Gandhari Unicode" w:hAnsi="Gandhari Unicode" w:cs="e-Tamil OTC"/>
            <w:lang w:val="en-GB"/>
          </w:rPr>
          <w:delText>∞</w:delText>
        </w:r>
      </w:del>
    </w:p>
    <w:p w14:paraId="57419499" w14:textId="77777777" w:rsidR="00544225" w:rsidRDefault="00544225">
      <w:pPr>
        <w:pStyle w:val="Textbody"/>
        <w:spacing w:after="29"/>
        <w:rPr>
          <w:rFonts w:ascii="Gandhari Unicode" w:hAnsi="Gandhari Unicode" w:cs="e-Tamil OTC"/>
          <w:lang w:val="en-GB"/>
        </w:rPr>
      </w:pPr>
    </w:p>
    <w:p w14:paraId="09EE8821" w14:textId="77777777" w:rsidR="00544225" w:rsidRDefault="00544225">
      <w:pPr>
        <w:pStyle w:val="Textbody"/>
        <w:spacing w:after="29"/>
        <w:rPr>
          <w:rFonts w:ascii="Gandhari Unicode" w:hAnsi="Gandhari Unicode" w:cs="e-Tamil OTC"/>
          <w:lang w:val="en-GB"/>
        </w:rPr>
      </w:pPr>
    </w:p>
    <w:p w14:paraId="1EE9059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Mother, who, like a village facing the enemy, doesn't sleep at all,</w:t>
      </w:r>
      <w:r>
        <w:rPr>
          <w:rStyle w:val="FootnoteReference1"/>
          <w:rFonts w:ascii="Gandhari Unicode" w:hAnsi="Gandhari Unicode" w:cs="e-Tamil OTC"/>
          <w:lang w:val="en-GB"/>
        </w:rPr>
        <w:footnoteReference w:id="388"/>
      </w:r>
    </w:p>
    <w:p w14:paraId="6C888D7B" w14:textId="77777777" w:rsidR="00544225" w:rsidRDefault="00000000">
      <w:pPr>
        <w:pStyle w:val="Textbody"/>
        <w:tabs>
          <w:tab w:val="left" w:pos="288"/>
        </w:tabs>
        <w:spacing w:after="72"/>
        <w:rPr>
          <w:rFonts w:ascii="Gandhari Unicode" w:hAnsi="Gandhari Unicode" w:cs="e-Tamil OTC"/>
          <w:lang w:val="en-GB"/>
        </w:rPr>
      </w:pPr>
      <w:r>
        <w:rPr>
          <w:rFonts w:ascii="Gandhari Unicode" w:hAnsi="Gandhari Unicode" w:cs="e-Tamil OTC"/>
          <w:lang w:val="en-GB"/>
        </w:rPr>
        <w:tab/>
        <w:t>because a guest with smiling face has come one day</w:t>
      </w:r>
    </w:p>
    <w:p w14:paraId="4DA88BCA" w14:textId="77777777" w:rsidR="00544225" w:rsidRDefault="00000000">
      <w:pPr>
        <w:pStyle w:val="Textbody"/>
        <w:spacing w:after="72"/>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she forever go to hell</w:t>
      </w:r>
    </w:p>
    <w:p w14:paraId="560791A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like </w:t>
      </w:r>
      <w:proofErr w:type="spellStart"/>
      <w:r>
        <w:rPr>
          <w:rFonts w:ascii="Gandhari Unicode" w:hAnsi="Gandhari Unicode" w:cs="e-Tamil OTC"/>
          <w:lang w:val="en-GB"/>
        </w:rPr>
        <w:t>Naṉṉaṉ</w:t>
      </w:r>
      <w:proofErr w:type="spellEnd"/>
      <w:r>
        <w:rPr>
          <w:rFonts w:ascii="Gandhari Unicode" w:hAnsi="Gandhari Unicode" w:cs="e-Tamil OTC"/>
          <w:lang w:val="en-GB"/>
        </w:rPr>
        <w:t>, who wanted the murder of a woman,</w:t>
      </w:r>
    </w:p>
    <w:p w14:paraId="7B6AD81A"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without taking, even when it was offered [him], a gold-made </w:t>
      </w:r>
      <w:proofErr w:type="gramStart"/>
      <w:r>
        <w:rPr>
          <w:rFonts w:ascii="Gandhari Unicode" w:hAnsi="Gandhari Unicode" w:cs="e-Tamil OTC"/>
          <w:lang w:val="en-GB"/>
        </w:rPr>
        <w:t>image</w:t>
      </w:r>
      <w:proofErr w:type="gramEnd"/>
    </w:p>
    <w:p w14:paraId="4CF15EFF"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of her full weight together with nine [times] nine elephant bulls,</w:t>
      </w:r>
    </w:p>
    <w:p w14:paraId="62D638B9" w14:textId="77777777" w:rsidR="00544225" w:rsidRDefault="00000000">
      <w:pPr>
        <w:pStyle w:val="Textbody"/>
        <w:tabs>
          <w:tab w:val="left" w:pos="400"/>
          <w:tab w:val="left" w:pos="1000"/>
        </w:tabs>
        <w:spacing w:after="0"/>
        <w:rPr>
          <w:rFonts w:ascii="Gandhari Unicode" w:hAnsi="Gandhari Unicode" w:cs="e-Tamil OTC"/>
          <w:lang w:val="en-GB"/>
        </w:rPr>
      </w:pPr>
      <w:r>
        <w:rPr>
          <w:rFonts w:ascii="Gandhari Unicode" w:hAnsi="Gandhari Unicode" w:cs="e-Tamil OTC"/>
          <w:lang w:val="en-GB"/>
        </w:rPr>
        <w:tab/>
        <w:t>[for] her error that the young woman with bright forehead,</w:t>
      </w:r>
    </w:p>
    <w:p w14:paraId="4F4AF41D"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t xml:space="preserve">who had gone to bath, had eaten a green unripe fruit </w:t>
      </w:r>
      <w:proofErr w:type="gramStart"/>
      <w:r>
        <w:rPr>
          <w:rFonts w:ascii="Gandhari Unicode" w:hAnsi="Gandhari Unicode" w:cs="e-Tamil OTC"/>
          <w:lang w:val="en-GB"/>
        </w:rPr>
        <w:t>given</w:t>
      </w:r>
      <w:proofErr w:type="gramEnd"/>
    </w:p>
    <w:p w14:paraId="0983CD63" w14:textId="77777777" w:rsidR="00544225" w:rsidRDefault="00000000">
      <w:pPr>
        <w:pStyle w:val="Textbody"/>
        <w:tabs>
          <w:tab w:val="left" w:pos="40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flood.</w:t>
      </w:r>
      <w:r>
        <w:rPr>
          <w:rStyle w:val="FootnoteReference1"/>
          <w:rFonts w:ascii="Gandhari Unicode" w:hAnsi="Gandhari Unicode" w:cs="e-Tamil OTC"/>
          <w:lang w:val="en-GB"/>
        </w:rPr>
        <w:footnoteReference w:id="389"/>
      </w:r>
    </w:p>
    <w:p w14:paraId="206B0211" w14:textId="77777777" w:rsidR="00544225" w:rsidRDefault="00544225">
      <w:pPr>
        <w:pStyle w:val="Textbody"/>
        <w:spacing w:after="0"/>
        <w:rPr>
          <w:rFonts w:ascii="Gandhari Unicode" w:hAnsi="Gandhari Unicode" w:cs="e-Tamil OTC"/>
          <w:lang w:val="en-GB"/>
        </w:rPr>
      </w:pPr>
    </w:p>
    <w:p w14:paraId="443B1B5F" w14:textId="77777777" w:rsidR="00544225" w:rsidRDefault="00544225">
      <w:pPr>
        <w:pStyle w:val="Textbody"/>
        <w:spacing w:after="0"/>
        <w:rPr>
          <w:rFonts w:ascii="Gandhari Unicode" w:hAnsi="Gandhari Unicode" w:cs="e-Tamil OTC"/>
          <w:lang w:val="en-GB"/>
        </w:rPr>
      </w:pPr>
    </w:p>
    <w:p w14:paraId="2A95D32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6+8b </w:t>
      </w:r>
      <w:r>
        <w:rPr>
          <w:rFonts w:ascii="Gandhari Unicode" w:hAnsi="Gandhari Unicode" w:cs="e-Tamil OTC"/>
          <w:lang w:val="en-GB"/>
        </w:rPr>
        <w:tab/>
        <w:t>May mother go to hell forever ...</w:t>
      </w:r>
    </w:p>
    <w:p w14:paraId="50D1FECB"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Is she [really] going to be sleepless ...?</w:t>
      </w:r>
    </w:p>
    <w:p w14:paraId="23288F1C" w14:textId="77777777" w:rsidR="00544225" w:rsidRDefault="00544225">
      <w:pPr>
        <w:pStyle w:val="Textbody"/>
        <w:spacing w:after="0"/>
        <w:rPr>
          <w:rFonts w:ascii="Gandhari Unicode" w:hAnsi="Gandhari Unicode" w:cs="e-Tamil OTC"/>
          <w:lang w:val="en-GB"/>
        </w:rPr>
      </w:pPr>
    </w:p>
    <w:p w14:paraId="6606E515" w14:textId="77777777" w:rsidR="00544225" w:rsidRDefault="00000000">
      <w:pPr>
        <w:rPr>
          <w:rFonts w:ascii="Gandhari Unicode" w:eastAsiaTheme="majorEastAsia" w:hAnsi="Gandhari Unicode" w:cstheme="majorBidi" w:hint="eastAsia"/>
          <w:b/>
        </w:rPr>
      </w:pPr>
      <w:r>
        <w:br w:type="page"/>
      </w:r>
    </w:p>
    <w:p w14:paraId="318F548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293</w:t>
      </w:r>
      <w:r>
        <w:rPr>
          <w:rFonts w:ascii="e-Tamil OTC" w:hAnsi="e-Tamil OTC" w:cs="e-Tamil OTC"/>
          <w:b/>
          <w:i w:val="0"/>
          <w:iCs w:val="0"/>
          <w:color w:val="auto"/>
        </w:rPr>
        <w:t xml:space="preserve"> </w:t>
      </w:r>
      <w:proofErr w:type="spellStart"/>
      <w:r>
        <w:rPr>
          <w:rFonts w:ascii="e-Tamil OTC" w:hAnsi="e-Tamil OTC" w:cs="e-Tamil OTC"/>
          <w:i w:val="0"/>
          <w:iCs w:val="0"/>
          <w:color w:val="auto"/>
        </w:rPr>
        <w:t>கள்ளில்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ஆத்திரையன்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கள்ளி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வாத்திரையன்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2A9DF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9DF2881" w14:textId="77777777" w:rsidR="00544225" w:rsidRDefault="00544225">
      <w:pPr>
        <w:pStyle w:val="Textbody"/>
        <w:spacing w:after="29"/>
        <w:rPr>
          <w:rFonts w:ascii="Gandhari Unicode" w:hAnsi="Gandhari Unicode" w:cs="e-Tamil OTC"/>
          <w:lang w:val="en-GB"/>
        </w:rPr>
      </w:pPr>
    </w:p>
    <w:p w14:paraId="71219F7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யுள்ளூர்ப்</w:t>
      </w:r>
      <w:proofErr w:type="spellEnd"/>
    </w:p>
    <w:p w14:paraId="31EFD12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பஞ்சியங்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p>
    <w:p w14:paraId="5837AA1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யோங்கிரும்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6A854E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p>
    <w:p w14:paraId="1718174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வயல்வெள்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ளாம்ப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நெறித்தழை</w:t>
      </w:r>
      <w:proofErr w:type="spellEnd"/>
    </w:p>
    <w:p w14:paraId="124144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றலைப்ப</w:t>
      </w:r>
      <w:proofErr w:type="spellEnd"/>
    </w:p>
    <w:p w14:paraId="6CF36F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யந்திற்</w:t>
      </w:r>
      <w:proofErr w:type="spellEnd"/>
    </w:p>
    <w:p w14:paraId="521A50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கொழுநற்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67C4673" w14:textId="77777777" w:rsidR="00544225" w:rsidRDefault="00544225">
      <w:pPr>
        <w:pStyle w:val="Textbody"/>
        <w:spacing w:after="29"/>
        <w:rPr>
          <w:rFonts w:ascii="Gandhari Unicode" w:hAnsi="Gandhari Unicode" w:cs="e-Tamil OTC"/>
          <w:lang w:val="en-GB"/>
        </w:rPr>
      </w:pPr>
    </w:p>
    <w:p w14:paraId="78A78EE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ராத்திரை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யுள்ளூர்ப்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வுள்ளூர்ப்</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வுள்ளூர்ப்</w:t>
      </w:r>
      <w:proofErr w:type="spellEnd"/>
      <w:r>
        <w:rPr>
          <w:rFonts w:ascii="Gandhari Unicode" w:hAnsi="Gandhari Unicode" w:cs="e-Tamil OTC"/>
          <w:lang w:val="en-GB"/>
        </w:rPr>
        <w:t xml:space="preserve"> C2+3v, I, AT,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பாளை</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2c </w:t>
      </w:r>
      <w:proofErr w:type="spellStart"/>
      <w:r>
        <w:rPr>
          <w:rFonts w:ascii="Gandhari Unicode" w:hAnsi="Gandhari Unicode" w:cs="e-Tamil OTC"/>
          <w:lang w:val="en-GB"/>
        </w:rPr>
        <w:t>பஞ்சியங்</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யோங்கிரும்</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ஞங்கிய</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வயல்வெள்</w:t>
      </w:r>
      <w:proofErr w:type="spellEnd"/>
      <w:r>
        <w:rPr>
          <w:rFonts w:ascii="Gandhari Unicode" w:hAnsi="Gandhari Unicode" w:cs="e-Tamil OTC"/>
          <w:lang w:val="en-GB"/>
        </w:rPr>
        <w:t xml:space="preserve"> L1, C2v+3, G1+2, EA,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90"/>
      </w:r>
      <w:r>
        <w:rPr>
          <w:rFonts w:ascii="Gandhari Unicode" w:hAnsi="Gandhari Unicode" w:cs="e-Tamil OTC"/>
          <w:lang w:val="en-GB"/>
        </w:rPr>
        <w:t xml:space="preserve"> </w:t>
      </w:r>
      <w:proofErr w:type="spellStart"/>
      <w:r>
        <w:rPr>
          <w:rFonts w:ascii="Gandhari Unicode" w:hAnsi="Gandhari Unicode" w:cs="e-Tamil OTC"/>
          <w:lang w:val="en-GB"/>
        </w:rPr>
        <w:t>வயவெள்</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w:t>
      </w:r>
      <w:proofErr w:type="spellStart"/>
      <w:r>
        <w:rPr>
          <w:rFonts w:ascii="Gandhari Unicode" w:eastAsia="URW Palladio UNI" w:hAnsi="Gandhari Unicode" w:cs="e-Tamil OTC"/>
          <w:lang w:val="en-GB"/>
        </w:rPr>
        <w:t>ல்வெள்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ளாம்ப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நெறித்தழை</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ளாம்பல்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றித்தழை</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L1, C1+2+3, G1+2, May., </w:t>
      </w:r>
      <w:proofErr w:type="spellStart"/>
      <w:r>
        <w:rPr>
          <w:rFonts w:ascii="Gandhari Unicode" w:hAnsi="Gandhari Unicode" w:cs="e-Tamil OTC"/>
          <w:lang w:val="en-GB"/>
        </w:rPr>
        <w:t>Kūḻ</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கொழுநற்</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கொழுநர்க்</w:t>
      </w:r>
      <w:proofErr w:type="spellEnd"/>
      <w:r>
        <w:rPr>
          <w:rFonts w:ascii="Gandhari Unicode" w:hAnsi="Gandhari Unicode" w:cs="e-Tamil OTC"/>
          <w:lang w:val="en-GB"/>
        </w:rPr>
        <w:t xml:space="preserve">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கொழுநகர்க்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காணிய</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L1, C1</w:t>
      </w:r>
    </w:p>
    <w:p w14:paraId="4F23228B" w14:textId="77777777" w:rsidR="00544225" w:rsidRDefault="00544225">
      <w:pPr>
        <w:pStyle w:val="Textbody"/>
        <w:spacing w:after="29"/>
        <w:rPr>
          <w:rFonts w:ascii="Gandhari Unicode" w:hAnsi="Gandhari Unicode" w:cs="e-Tamil OTC"/>
          <w:lang w:val="en-GB"/>
        </w:rPr>
      </w:pPr>
    </w:p>
    <w:p w14:paraId="11F0FF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kaḷ</w:t>
      </w:r>
      <w:proofErr w:type="spellEnd"/>
      <w:r>
        <w:rPr>
          <w:rFonts w:ascii="Gandhari Unicode" w:hAnsi="Gandhari Unicode" w:cs="e-Tamil OTC"/>
          <w:lang w:val="en-GB"/>
        </w:rPr>
        <w:t xml:space="preserve"> +il </w:t>
      </w:r>
      <w:proofErr w:type="spellStart"/>
      <w:r>
        <w:rPr>
          <w:rFonts w:ascii="Gandhari Unicode" w:hAnsi="Gandhari Unicode" w:cs="e-Tamil OTC"/>
          <w:lang w:val="en-GB"/>
        </w:rPr>
        <w:t>kēḷir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w:t>
      </w:r>
    </w:p>
    <w:p w14:paraId="65866C2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pāḷai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pañciyam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w:t>
      </w:r>
      <w:proofErr w:type="spellEnd"/>
    </w:p>
    <w:p w14:paraId="70F0C74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ōṅk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nuṅkoṭu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601A9D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mūt</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781371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vayal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ins w:id="774" w:author="Narmada Hansani Polgampalage" w:date="2023-11-24T18:3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āmpalam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p>
    <w:p w14:paraId="1CF6BD6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alaippa</w:t>
      </w:r>
      <w:proofErr w:type="spellEnd"/>
    </w:p>
    <w:p w14:paraId="40CCFA5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varum-ē</w:t>
      </w:r>
      <w:r>
        <w:rPr>
          <w:rFonts w:ascii="Gandhari Unicode" w:hAnsi="Gandhari Unicode" w:cs="e-Tamil OTC"/>
          <w:lang w:val="en-GB"/>
        </w:rPr>
        <w:t xml:space="preserve"> </w:t>
      </w:r>
      <w:proofErr w:type="spellStart"/>
      <w:r>
        <w:rPr>
          <w:rFonts w:ascii="Gandhari Unicode" w:hAnsi="Gandhari Unicode" w:cs="e-Tamil OTC"/>
          <w:lang w:val="en-GB"/>
        </w:rPr>
        <w:t>cē</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ins w:id="775" w:author="Narmada Hansani Polgampalage" w:date="2023-11-24T18:38:00Z">
        <w:r>
          <w:rPr>
            <w:rFonts w:ascii="Gandhari Unicode" w:hAnsi="Gandhari Unicode" w:cs="e-Tamil OTC"/>
            <w:lang w:val="en-GB"/>
          </w:rPr>
          <w:t>~</w:t>
        </w:r>
      </w:ins>
      <w:proofErr w:type="spellStart"/>
      <w:r>
        <w:rPr>
          <w:rFonts w:ascii="Gandhari Unicode" w:hAnsi="Gandhari Unicode" w:cs="e-Tamil OTC"/>
          <w:lang w:val="en-GB"/>
        </w:rPr>
        <w:t>antil</w:t>
      </w:r>
      <w:proofErr w:type="spellEnd"/>
    </w:p>
    <w:p w14:paraId="12AD11A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koḻunaṉ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vaḷiyēṉ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48C28E4" w14:textId="77777777" w:rsidR="00544225" w:rsidRDefault="00544225">
      <w:pPr>
        <w:pStyle w:val="Textbody"/>
        <w:spacing w:after="29" w:line="260" w:lineRule="exact"/>
        <w:rPr>
          <w:rFonts w:ascii="Gandhari Unicode" w:hAnsi="Gandhari Unicode" w:cs="e-Tamil OTC"/>
          <w:lang w:val="en-GB"/>
        </w:rPr>
      </w:pPr>
    </w:p>
    <w:p w14:paraId="60095CC9" w14:textId="77777777" w:rsidR="00544225" w:rsidRDefault="00000000">
      <w:pPr>
        <w:pStyle w:val="Textbody"/>
        <w:spacing w:after="29" w:line="260" w:lineRule="exact"/>
        <w:rPr>
          <w:rFonts w:ascii="Gandhari Unicode" w:hAnsi="Gandhari Unicode" w:cs="e-Tamil OTC"/>
          <w:lang w:val="en-GB"/>
        </w:rPr>
      </w:pPr>
      <w:r>
        <w:br w:type="page"/>
      </w:r>
    </w:p>
    <w:p w14:paraId="6239806E"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who had entered as a mediator for HIM, who came after having separated from the other woman/the courtesan.</w:t>
      </w:r>
    </w:p>
    <w:p w14:paraId="5300EE00" w14:textId="77777777" w:rsidR="00544225" w:rsidRDefault="00544225">
      <w:pPr>
        <w:pStyle w:val="Textbody"/>
        <w:spacing w:after="29" w:line="260" w:lineRule="exact"/>
        <w:rPr>
          <w:rFonts w:ascii="Gandhari Unicode" w:hAnsi="Gandhari Unicode" w:cs="e-Tamil OTC"/>
          <w:lang w:val="en-GB"/>
        </w:rPr>
      </w:pPr>
    </w:p>
    <w:p w14:paraId="65B7615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toddy house </w:t>
      </w:r>
      <w:proofErr w:type="gramStart"/>
      <w:r>
        <w:rPr>
          <w:rFonts w:ascii="Gandhari Unicode" w:hAnsi="Gandhari Unicode" w:cs="e-Tamil OTC"/>
          <w:lang w:val="en-GB"/>
        </w:rPr>
        <w:t>friends</w:t>
      </w:r>
      <w:proofErr w:type="gramEnd"/>
      <w:r>
        <w:rPr>
          <w:rFonts w:ascii="Gandhari Unicode" w:hAnsi="Gandhari Unicode" w:cs="e-Tamil OTC"/>
          <w:lang w:val="en-GB"/>
        </w:rPr>
        <w:t xml:space="preserve"> journey inside village</w:t>
      </w:r>
    </w:p>
    <w:p w14:paraId="471F5E8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Palmyra-</w:t>
      </w:r>
      <w:proofErr w:type="spellStart"/>
      <w:r>
        <w:rPr>
          <w:rFonts w:ascii="Gandhari Unicode" w:hAnsi="Gandhari Unicode" w:cs="e-Tamil OTC"/>
          <w:lang w:val="en-GB"/>
        </w:rPr>
        <w:t>spath</w:t>
      </w:r>
      <w:proofErr w:type="spellEnd"/>
      <w:r>
        <w:rPr>
          <w:rFonts w:ascii="Gandhari Unicode" w:hAnsi="Gandhari Unicode" w:cs="e-Tamil OTC"/>
          <w:lang w:val="en-GB"/>
        </w:rPr>
        <w:t xml:space="preserve"> given-</w:t>
      </w:r>
      <w:del w:id="776" w:author="Narmada Hansani Polgampalage" w:date="2023-11-24T18:36:00Z">
        <w:r>
          <w:rPr>
            <w:rFonts w:ascii="Gandhari Unicode" w:hAnsi="Gandhari Unicode" w:cs="e-Tamil OTC"/>
            <w:lang w:val="en-GB"/>
          </w:rPr>
          <w:delText xml:space="preserve"> </w:delText>
        </w:r>
      </w:del>
      <w:r>
        <w:rPr>
          <w:rFonts w:ascii="Gandhari Unicode" w:hAnsi="Gandhari Unicode" w:cs="e-Tamil OTC"/>
          <w:lang w:val="en-GB"/>
        </w:rPr>
        <w:t>filament</w:t>
      </w:r>
      <w:r>
        <w:rPr>
          <w:rStyle w:val="FootnoteReference1"/>
          <w:rFonts w:ascii="Gandhari Unicode" w:hAnsi="Gandhari Unicode" w:cs="e-Tamil OTC"/>
          <w:lang w:val="en-GB"/>
        </w:rPr>
        <w:footnoteReference w:id="391"/>
      </w:r>
      <w:ins w:id="777" w:author="Narmada Hansani Polgampalage" w:date="2023-12-05T14:03:00Z">
        <w:r>
          <w:rPr>
            <w:rFonts w:ascii="Gandhari Unicode" w:hAnsi="Gandhari Unicode" w:cs="e-Tamil OTC"/>
            <w:lang w:val="en-GB"/>
          </w:rPr>
          <w:t>-</w:t>
        </w:r>
      </w:ins>
      <w:r>
        <w:rPr>
          <w:rFonts w:ascii="Gandhari Unicode" w:hAnsi="Gandhari Unicode" w:cs="e-Tamil OTC"/>
          <w:position w:val="6"/>
          <w:lang w:val="en-GB"/>
        </w:rPr>
        <w:t>am</w:t>
      </w:r>
      <w:r>
        <w:rPr>
          <w:rFonts w:ascii="Gandhari Unicode" w:hAnsi="Gandhari Unicode" w:cs="e-Tamil OTC"/>
          <w:lang w:val="en-GB"/>
        </w:rPr>
        <w:t xml:space="preserve"> short unripe-</w:t>
      </w:r>
      <w:proofErr w:type="gramStart"/>
      <w:r>
        <w:rPr>
          <w:rFonts w:ascii="Gandhari Unicode" w:hAnsi="Gandhari Unicode" w:cs="e-Tamil OTC"/>
          <w:lang w:val="en-GB"/>
        </w:rPr>
        <w:t>fruit</w:t>
      </w:r>
      <w:proofErr w:type="gramEnd"/>
    </w:p>
    <w:p w14:paraId="1979C21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high dark Palmyra-palm Palmyra-fruit-with moving-</w:t>
      </w:r>
    </w:p>
    <w:p w14:paraId="6F18123F" w14:textId="77777777" w:rsidR="00544225" w:rsidRDefault="00000000">
      <w:pPr>
        <w:pStyle w:val="Textbody"/>
        <w:spacing w:after="0" w:line="260" w:lineRule="exact"/>
        <w:rPr>
          <w:rFonts w:ascii="Gandhari Unicode" w:hAnsi="Gandhari Unicode" w:cs="e-Tamil OTC"/>
          <w:lang w:val="en-GB"/>
        </w:rPr>
      </w:pP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old village like</w:t>
      </w:r>
    </w:p>
    <w:p w14:paraId="0980DA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paddy-field white waterlily</w:t>
      </w:r>
      <w:r>
        <w:rPr>
          <w:rFonts w:ascii="Gandhari Unicode" w:hAnsi="Gandhari Unicode" w:cs="e-Tamil OTC"/>
          <w:position w:val="6"/>
          <w:lang w:val="en-GB"/>
        </w:rPr>
        <w:t>am</w:t>
      </w:r>
      <w:r>
        <w:rPr>
          <w:rFonts w:ascii="Gandhari Unicode" w:hAnsi="Gandhari Unicode" w:cs="e-Tamil OTC"/>
          <w:lang w:val="en-GB"/>
        </w:rPr>
        <w:t xml:space="preserve"> enmity calyx foliage</w:t>
      </w:r>
    </w:p>
    <w:p w14:paraId="2F4DEB3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beauty-spot thigh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turn exchange slap(inf.)</w:t>
      </w:r>
    </w:p>
    <w:p w14:paraId="5B46084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coming-</w:t>
      </w:r>
      <w:r>
        <w:rPr>
          <w:rFonts w:ascii="Gandhari Unicode" w:hAnsi="Gandhari Unicode" w:cs="e-Tamil OTC"/>
          <w:position w:val="6"/>
          <w:lang w:val="en-GB"/>
        </w:rPr>
        <w:t>ē</w:t>
      </w:r>
      <w:r>
        <w:rPr>
          <w:rFonts w:ascii="Gandhari Unicode" w:hAnsi="Gandhari Unicode" w:cs="e-Tamil OTC"/>
          <w:lang w:val="en-GB"/>
        </w:rPr>
        <w:t xml:space="preserve"> redness jewel there</w:t>
      </w:r>
    </w:p>
    <w:p w14:paraId="28B78CF1" w14:textId="77777777" w:rsidR="00544225" w:rsidRDefault="00000000">
      <w:pPr>
        <w:pStyle w:val="Textbody"/>
        <w:spacing w:after="0" w:line="260" w:lineRule="exact"/>
        <w:rPr>
          <w:rFonts w:ascii="Gandhari Unicode" w:hAnsi="Gandhari Unicode" w:cs="e-Tamil OTC"/>
          <w:lang w:val="en-GB"/>
        </w:rPr>
      </w:pPr>
      <w:proofErr w:type="gramStart"/>
      <w:r>
        <w:rPr>
          <w:rFonts w:ascii="Gandhari Unicode" w:hAnsi="Gandhari Unicode" w:cs="e-Tamil OTC"/>
          <w:lang w:val="en-GB"/>
        </w:rPr>
        <w:t>husband</w:t>
      </w:r>
      <w:proofErr w:type="gramEnd"/>
      <w:r>
        <w:rPr>
          <w:rFonts w:ascii="Gandhari Unicode" w:hAnsi="Gandhari Unicode" w:cs="e-Tamil OTC"/>
          <w:lang w:val="en-GB"/>
        </w:rPr>
        <w:t xml:space="preserve"> see(inf.) pity/love-I I</w:t>
      </w:r>
      <w:r>
        <w:rPr>
          <w:rFonts w:ascii="Gandhari Unicode" w:hAnsi="Gandhari Unicode" w:cs="e-Tamil OTC"/>
          <w:position w:val="6"/>
          <w:lang w:val="en-GB"/>
        </w:rPr>
        <w:t>ē</w:t>
      </w:r>
      <w:r>
        <w:rPr>
          <w:rFonts w:ascii="Gandhari Unicode" w:hAnsi="Gandhari Unicode" w:cs="e-Tamil OTC"/>
          <w:lang w:val="en-GB"/>
        </w:rPr>
        <w:t>.</w:t>
      </w:r>
    </w:p>
    <w:p w14:paraId="24A6BF89" w14:textId="77777777" w:rsidR="00544225" w:rsidRDefault="00544225">
      <w:pPr>
        <w:pStyle w:val="Textbody"/>
        <w:spacing w:after="29"/>
        <w:rPr>
          <w:rFonts w:ascii="Gandhari Unicode" w:hAnsi="Gandhari Unicode" w:cs="e-Tamil OTC"/>
          <w:lang w:val="en-GB"/>
        </w:rPr>
      </w:pPr>
    </w:p>
    <w:p w14:paraId="2C0EB746" w14:textId="77777777" w:rsidR="00544225" w:rsidRDefault="00544225">
      <w:pPr>
        <w:pStyle w:val="Textbody"/>
        <w:spacing w:after="29"/>
        <w:rPr>
          <w:rFonts w:ascii="Gandhari Unicode" w:hAnsi="Gandhari Unicode" w:cs="e-Tamil OTC"/>
          <w:lang w:val="en-GB"/>
        </w:rPr>
      </w:pPr>
    </w:p>
    <w:p w14:paraId="4B99BD5D"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Pitiable me, when the [one with] red jewels there</w:t>
      </w:r>
    </w:p>
    <w:p w14:paraId="640276D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sees [my] husband</w:t>
      </w:r>
      <w:r>
        <w:rPr>
          <w:rStyle w:val="FootnoteReference1"/>
          <w:rFonts w:ascii="Gandhari Unicode" w:hAnsi="Gandhari Unicode" w:cs="e-Tamil OTC"/>
          <w:lang w:val="en-GB"/>
        </w:rPr>
        <w:footnoteReference w:id="392"/>
      </w:r>
      <w:r>
        <w:rPr>
          <w:rFonts w:ascii="Gandhari Unicode" w:hAnsi="Gandhari Unicode" w:cs="e-Tamil OTC"/>
          <w:lang w:val="en-GB"/>
        </w:rPr>
        <w:t>:</w:t>
      </w:r>
    </w:p>
    <w:p w14:paraId="4D952E8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 she comes,</w:t>
      </w:r>
    </w:p>
    <w:p w14:paraId="6F27D660"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so that the contrasting</w:t>
      </w:r>
      <w:r>
        <w:rPr>
          <w:rStyle w:val="FootnoteReference1"/>
          <w:rFonts w:ascii="Gandhari Unicode" w:hAnsi="Gandhari Unicode" w:cs="e-Tamil OTC"/>
          <w:lang w:val="en-GB"/>
        </w:rPr>
        <w:footnoteReference w:id="393"/>
      </w:r>
      <w:r>
        <w:rPr>
          <w:rFonts w:ascii="Gandhari Unicode" w:hAnsi="Gandhari Unicode" w:cs="e-Tamil OTC"/>
          <w:lang w:val="en-GB"/>
        </w:rPr>
        <w:t xml:space="preserve"> calyx [and] foliage of the white waterlily</w:t>
      </w:r>
    </w:p>
    <w:p w14:paraId="6658041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from the paddy field alternately</w:t>
      </w:r>
      <w:r>
        <w:rPr>
          <w:rStyle w:val="FootnoteReference1"/>
          <w:rFonts w:ascii="Gandhari Unicode" w:hAnsi="Gandhari Unicode" w:cs="e-Tamil OTC"/>
          <w:lang w:val="en-GB"/>
        </w:rPr>
        <w:footnoteReference w:id="394"/>
      </w:r>
      <w:r>
        <w:rPr>
          <w:rFonts w:ascii="Gandhari Unicode" w:hAnsi="Gandhari Unicode" w:cs="e-Tamil OTC"/>
          <w:lang w:val="en-GB"/>
        </w:rPr>
        <w:t xml:space="preserve"> slap against [each of her] </w:t>
      </w:r>
      <w:r>
        <w:rPr>
          <w:rFonts w:ascii="Gandhari Unicode" w:hAnsi="Gandhari Unicode" w:cs="e-Tamil OTC"/>
          <w:lang w:val="en-GB"/>
        </w:rPr>
        <w:tab/>
        <w:t>beautifully spotted thighs,</w:t>
      </w:r>
    </w:p>
    <w:p w14:paraId="59A15FF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 xml:space="preserve">like the old village of </w:t>
      </w:r>
      <w:proofErr w:type="spellStart"/>
      <w:r>
        <w:rPr>
          <w:rFonts w:ascii="Gandhari Unicode" w:hAnsi="Gandhari Unicode" w:cs="e-Tamil OTC"/>
          <w:lang w:val="en-GB"/>
        </w:rPr>
        <w:t>Ātiyarumaṉ</w:t>
      </w:r>
      <w:proofErr w:type="spellEnd"/>
      <w:r>
        <w:rPr>
          <w:rFonts w:ascii="Gandhari Unicode" w:hAnsi="Gandhari Unicode" w:cs="e-Tamil OTC"/>
          <w:lang w:val="en-GB"/>
        </w:rPr>
        <w:t xml:space="preserve">, </w:t>
      </w:r>
      <w:proofErr w:type="gramStart"/>
      <w:r>
        <w:rPr>
          <w:rFonts w:ascii="Gandhari Unicode" w:hAnsi="Gandhari Unicode" w:cs="e-Tamil OTC"/>
          <w:lang w:val="en-GB"/>
        </w:rPr>
        <w:t>where</w:t>
      </w:r>
      <w:proofErr w:type="gramEnd"/>
    </w:p>
    <w:p w14:paraId="1EEC35E5" w14:textId="77777777" w:rsidR="00544225" w:rsidRDefault="00000000">
      <w:pPr>
        <w:pStyle w:val="Textbody"/>
        <w:tabs>
          <w:tab w:val="left" w:pos="413"/>
          <w:tab w:val="left" w:pos="975"/>
        </w:tabs>
        <w:spacing w:after="0"/>
        <w:rPr>
          <w:rFonts w:ascii="Gandhari Unicode" w:hAnsi="Gandhari Unicode" w:cs="e-Tamil OTC"/>
          <w:lang w:val="en-GB"/>
        </w:rPr>
      </w:pPr>
      <w:r>
        <w:rPr>
          <w:rFonts w:ascii="Gandhari Unicode" w:hAnsi="Gandhari Unicode" w:cs="e-Tamil OTC"/>
          <w:lang w:val="en-GB"/>
        </w:rPr>
        <w:tab/>
        <w:t>inside the village on a journey</w:t>
      </w:r>
      <w:r>
        <w:rPr>
          <w:rStyle w:val="FootnoteReference1"/>
          <w:rFonts w:ascii="Gandhari Unicode" w:hAnsi="Gandhari Unicode" w:cs="e-Tamil OTC"/>
          <w:lang w:val="en-GB"/>
        </w:rPr>
        <w:footnoteReference w:id="395"/>
      </w:r>
      <w:r>
        <w:rPr>
          <w:rFonts w:ascii="Gandhari Unicode" w:hAnsi="Gandhari Unicode" w:cs="e-Tamil OTC"/>
          <w:lang w:val="en-GB"/>
        </w:rPr>
        <w:t xml:space="preserve"> to the toddy house the friends</w:t>
      </w:r>
    </w:p>
    <w:p w14:paraId="66DC4285" w14:textId="77777777" w:rsidR="00544225" w:rsidRDefault="00000000">
      <w:pPr>
        <w:pStyle w:val="Textbody"/>
        <w:tabs>
          <w:tab w:val="left" w:pos="425"/>
          <w:tab w:val="left" w:pos="975"/>
        </w:tabs>
        <w:spacing w:after="0"/>
        <w:rPr>
          <w:rFonts w:ascii="Gandhari Unicode" w:hAnsi="Gandhari Unicode" w:cs="e-Tamil OTC"/>
          <w:lang w:val="en-GB"/>
        </w:rPr>
      </w:pPr>
      <w:r>
        <w:rPr>
          <w:rFonts w:ascii="Gandhari Unicode" w:hAnsi="Gandhari Unicode" w:cs="e-Tamil OTC"/>
          <w:lang w:val="en-GB"/>
        </w:rPr>
        <w:tab/>
        <w:t>come back with the kernels from the high dark Palmyra palm,</w:t>
      </w:r>
    </w:p>
    <w:p w14:paraId="2AF0C83A" w14:textId="77777777" w:rsidR="00544225" w:rsidRDefault="00000000">
      <w:pPr>
        <w:pStyle w:val="Textbody"/>
        <w:tabs>
          <w:tab w:val="left" w:pos="5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of small unripe fruits with fibre, given for </w:t>
      </w:r>
      <w:proofErr w:type="spellStart"/>
      <w:r>
        <w:rPr>
          <w:rFonts w:ascii="Gandhari Unicode" w:hAnsi="Gandhari Unicode" w:cs="e-Tamil OTC"/>
          <w:lang w:val="en-GB"/>
        </w:rPr>
        <w:t>spaths</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396"/>
      </w:r>
    </w:p>
    <w:p w14:paraId="723E1FBA" w14:textId="77777777" w:rsidR="00544225" w:rsidRDefault="00544225">
      <w:pPr>
        <w:pStyle w:val="Textbody"/>
        <w:spacing w:after="0"/>
        <w:rPr>
          <w:rFonts w:ascii="Gandhari Unicode" w:hAnsi="Gandhari Unicode" w:cs="e-Tamil OTC"/>
          <w:b/>
          <w:lang w:val="en-GB"/>
        </w:rPr>
      </w:pPr>
    </w:p>
    <w:p w14:paraId="5454076C" w14:textId="77777777" w:rsidR="00544225" w:rsidRDefault="00000000">
      <w:pPr>
        <w:rPr>
          <w:rFonts w:ascii="Gandhari Unicode" w:eastAsiaTheme="majorEastAsia" w:hAnsi="Gandhari Unicode" w:cstheme="majorBidi" w:hint="eastAsia"/>
          <w:b/>
        </w:rPr>
      </w:pPr>
      <w:r>
        <w:br w:type="page"/>
      </w:r>
    </w:p>
    <w:p w14:paraId="36ADA6F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294</w:t>
      </w:r>
      <w:r>
        <w:rPr>
          <w:rFonts w:ascii="e-Tamil OTC" w:hAnsi="e-Tamil OTC" w:cs="e-Tamil OTC"/>
          <w:b/>
          <w:i w:val="0"/>
          <w:iCs w:val="0"/>
          <w:color w:val="auto"/>
        </w:rPr>
        <w:t xml:space="preserve"> </w:t>
      </w:r>
      <w:proofErr w:type="spellStart"/>
      <w:r>
        <w:rPr>
          <w:rFonts w:ascii="e-Tamil OTC" w:hAnsi="e-Tamil OTC" w:cs="e-Tamil OTC"/>
          <w:i w:val="0"/>
          <w:iCs w:val="0"/>
          <w:color w:val="auto"/>
        </w:rPr>
        <w:t>அஞ்சிலாந்தை</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அஞ்சியாந்தை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EEACDF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பகற்குறிக்கண்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செறிப்பறிவுறீஇயது</w:t>
      </w:r>
      <w:proofErr w:type="spellEnd"/>
      <w:r>
        <w:rPr>
          <w:rFonts w:ascii="Gandhari Unicode" w:hAnsi="Gandhari Unicode" w:cs="e-Tamil OTC"/>
          <w:lang w:val="en-GB"/>
        </w:rPr>
        <w:t>.</w:t>
      </w:r>
    </w:p>
    <w:p w14:paraId="50ED133D" w14:textId="77777777" w:rsidR="00544225" w:rsidRDefault="00544225">
      <w:pPr>
        <w:pStyle w:val="Textbody"/>
        <w:spacing w:after="29"/>
        <w:rPr>
          <w:rFonts w:ascii="Gandhari Unicode" w:hAnsi="Gandhari Unicode" w:cs="e-Tamil OTC"/>
          <w:lang w:val="en-GB"/>
        </w:rPr>
      </w:pPr>
    </w:p>
    <w:p w14:paraId="3207EB1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லல்கியுந்</w:t>
      </w:r>
      <w:proofErr w:type="spellEnd"/>
    </w:p>
    <w:p w14:paraId="74D1D83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யயர்ந்து</w:t>
      </w:r>
      <w:proofErr w:type="spellEnd"/>
    </w:p>
    <w:p w14:paraId="315FDB0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4562152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முயங்கினன்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5ED328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p>
    <w:p w14:paraId="65BEF53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றிருந்திழை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துயல்வுக்கோட்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டசைத்த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பசுங்குழைத்</w:t>
      </w:r>
      <w:proofErr w:type="spellEnd"/>
    </w:p>
    <w:p w14:paraId="69D1D2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போகான்</w:t>
      </w:r>
      <w:proofErr w:type="spellEnd"/>
    </w:p>
    <w:p w14:paraId="31785BE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றான்றந்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w:t>
      </w:r>
    </w:p>
    <w:p w14:paraId="716B04DC" w14:textId="77777777" w:rsidR="00544225" w:rsidRDefault="00544225">
      <w:pPr>
        <w:pStyle w:val="Textbody"/>
        <w:spacing w:after="29"/>
        <w:rPr>
          <w:rFonts w:ascii="Gandhari Unicode" w:hAnsi="Gandhari Unicode" w:cs="e-Tamil OTC"/>
          <w:lang w:val="en-GB"/>
        </w:rPr>
      </w:pPr>
    </w:p>
    <w:p w14:paraId="31A658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தழுவணி</w:t>
      </w:r>
      <w:proofErr w:type="spellEnd"/>
      <w:r>
        <w:rPr>
          <w:rFonts w:ascii="Gandhari Unicode" w:hAnsi="Gandhari Unicode" w:cs="e-Tamil OTC"/>
          <w:lang w:val="en-GB"/>
        </w:rPr>
        <w:t xml:space="preserve"> L1,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தழுவனி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தழூஉவணி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பாந்தள்</w:t>
      </w:r>
      <w:proofErr w:type="spellEnd"/>
      <w:r>
        <w:rPr>
          <w:rFonts w:ascii="Gandhari Unicode" w:hAnsi="Gandhari Unicode" w:cs="e-Tamil OTC"/>
          <w:lang w:val="en-GB"/>
        </w:rPr>
        <w:t xml:space="preserve"> G1v, VP, ER; </w:t>
      </w:r>
      <w:proofErr w:type="spellStart"/>
      <w:r>
        <w:rPr>
          <w:rFonts w:ascii="Gandhari Unicode" w:hAnsi="Gandhari Unicode" w:cs="e-Tamil OTC"/>
          <w:lang w:val="en-GB"/>
        </w:rPr>
        <w:t>துத்திப்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பாந்தட்</w:t>
      </w:r>
      <w:proofErr w:type="spellEnd"/>
      <w:r>
        <w:rPr>
          <w:rFonts w:ascii="Gandhari Unicode" w:hAnsi="Gandhari Unicode" w:cs="e-Tamil OTC"/>
          <w:lang w:val="en-GB"/>
        </w:rPr>
        <w:t xml:space="preserve"> Nacc.,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பைத்தக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லல்குற்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றிருந்திழை</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டிருந்திழை</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றிருந்திழைத்</w:t>
      </w:r>
      <w:proofErr w:type="spellEnd"/>
      <w:r>
        <w:rPr>
          <w:rFonts w:ascii="Gandhari Unicode" w:hAnsi="Gandhari Unicode" w:cs="e-Tamil OTC"/>
          <w:lang w:val="en-GB"/>
        </w:rPr>
        <w:t xml:space="preserve"> L1, C1+2+3, G1+2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துயல்வுக்கோட்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துயிலவுக்கோட்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துயவுக்கோட்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பசுங்குழைத்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பசுங்கழைத்</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முழையிற்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தனன்யாய்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தன்னய</w:t>
      </w:r>
      <w:proofErr w:type="spellEnd"/>
      <w:r>
        <w:rPr>
          <w:rFonts w:ascii="Gandhari Unicode" w:hAnsi="Gandhari Unicode" w:cs="e-Tamil OTC"/>
          <w:lang w:val="en-GB"/>
        </w:rPr>
        <w:t xml:space="preserve"> L1</w:t>
      </w:r>
    </w:p>
    <w:p w14:paraId="559DBB41" w14:textId="77777777" w:rsidR="00544225" w:rsidRDefault="00544225">
      <w:pPr>
        <w:pStyle w:val="Textbody"/>
        <w:spacing w:after="29"/>
        <w:rPr>
          <w:rFonts w:ascii="Gandhari Unicode" w:hAnsi="Gandhari Unicode" w:cs="e-Tamil OTC"/>
          <w:lang w:val="en-GB"/>
        </w:rPr>
      </w:pPr>
    </w:p>
    <w:p w14:paraId="1F2592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āṭi</w:t>
      </w:r>
      <w:proofErr w:type="spellEnd"/>
      <w:r>
        <w:rPr>
          <w:rFonts w:ascii="Gandhari Unicode" w:hAnsi="Gandhari Unicode" w:cs="e-Tamil OTC"/>
          <w:lang w:val="en-GB"/>
        </w:rPr>
        <w:t xml:space="preserve">-~um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alki</w:t>
      </w:r>
      <w:proofErr w:type="spellEnd"/>
      <w:r>
        <w:rPr>
          <w:rFonts w:ascii="Gandhari Unicode" w:hAnsi="Gandhari Unicode" w:cs="e-Tamil OTC"/>
          <w:lang w:val="en-GB"/>
        </w:rPr>
        <w:t>-~um</w:t>
      </w:r>
    </w:p>
    <w:p w14:paraId="7F72ACF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toṭalai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taḻuv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ayarnt</w:t>
      </w:r>
      <w:proofErr w:type="spellEnd"/>
      <w:r>
        <w:rPr>
          <w:rFonts w:ascii="Gandhari Unicode" w:hAnsi="Gandhari Unicode" w:cs="e-Tamil OTC"/>
          <w:lang w:val="en-GB"/>
        </w:rPr>
        <w:t>*-um</w:t>
      </w:r>
    </w:p>
    <w:p w14:paraId="6D635A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notumalar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katumeṉa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178DECA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muyaṅkiṉaṉ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celiṉ</w:t>
      </w:r>
      <w:proofErr w:type="spellEnd"/>
      <w:r>
        <w:rPr>
          <w:rFonts w:ascii="Gandhari Unicode" w:hAnsi="Gandhari Unicode" w:cs="e-Tamil OTC"/>
          <w:lang w:val="en-GB"/>
        </w:rPr>
        <w:t xml:space="preserve">-ē </w:t>
      </w:r>
      <w:ins w:id="778" w:author="Narmada Hansani Polgampalage" w:date="2023-11-24T18:45:00Z">
        <w:r>
          <w:rPr>
            <w:rFonts w:ascii="Gandhari Unicode" w:hAnsi="Gandhari Unicode" w:cs="e-Tamil OTC"/>
            <w:lang w:val="en-GB"/>
          </w:rPr>
          <w:t>~</w:t>
        </w:r>
      </w:ins>
      <w:proofErr w:type="spellStart"/>
      <w:r>
        <w:rPr>
          <w:rFonts w:ascii="Gandhari Unicode" w:hAnsi="Gandhari Unicode" w:cs="e-Tamil OTC"/>
          <w:lang w:val="en-GB"/>
        </w:rPr>
        <w:t>alarntaṉṟu</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-+ē</w:t>
      </w:r>
    </w:p>
    <w:p w14:paraId="3ABCF1A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titti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paranta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p>
    <w:p w14:paraId="7D8E65F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tuyalvu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kuḻai</w:t>
      </w:r>
      <w:proofErr w:type="spellEnd"/>
      <w:r>
        <w:rPr>
          <w:rFonts w:ascii="Gandhari Unicode" w:hAnsi="Gandhari Unicode" w:cs="e-Tamil OTC"/>
          <w:i/>
          <w:iCs/>
          <w:lang w:val="en-GB"/>
        </w:rPr>
        <w:t>+</w:t>
      </w:r>
    </w:p>
    <w:p w14:paraId="5AEB4C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taḻaiyiṉum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pōkāṉ</w:t>
      </w:r>
      <w:proofErr w:type="spellEnd"/>
    </w:p>
    <w:p w14:paraId="0FEBC08F"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kātt</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ōmpal</w:t>
      </w:r>
      <w:del w:id="779" w:author="Narmada Hansani Polgampalage" w:date="2023-11-24T18:46:00Z">
        <w:r>
          <w:rPr>
            <w:rFonts w:ascii="Gandhari Unicode" w:hAnsi="Gandhari Unicode" w:cs="e-Tamil OTC"/>
            <w:lang w:val="en-GB"/>
          </w:rPr>
          <w:delText>-</w:delText>
        </w:r>
      </w:del>
      <w:ins w:id="780" w:author="Narmada Hansani Polgampalage" w:date="2023-11-24T18:46:00Z">
        <w:r>
          <w:rPr>
            <w:rFonts w:ascii="Gandhari Unicode" w:hAnsi="Gandhari Unicode" w:cs="e-Tamil OTC"/>
            <w:lang w:val="en-GB"/>
          </w:rPr>
          <w:t>+</w:t>
        </w:r>
      </w:ins>
      <w:r>
        <w:rPr>
          <w:rFonts w:ascii="Gandhari Unicode" w:hAnsi="Gandhari Unicode" w:cs="e-Tamil OTC"/>
          <w:lang w:val="en-GB"/>
        </w:rPr>
        <w:t>ē</w:t>
      </w:r>
      <w:proofErr w:type="spellEnd"/>
      <w:r>
        <w:rPr>
          <w:rFonts w:ascii="Gandhari Unicode" w:hAnsi="Gandhari Unicode" w:cs="e-Tamil OTC"/>
          <w:lang w:val="en-GB"/>
        </w:rPr>
        <w:t>.</w:t>
      </w:r>
    </w:p>
    <w:p w14:paraId="6246F5E1" w14:textId="77777777" w:rsidR="00544225" w:rsidRDefault="00544225">
      <w:pPr>
        <w:pStyle w:val="Textbody"/>
        <w:spacing w:after="29" w:line="260" w:lineRule="exact"/>
        <w:rPr>
          <w:rFonts w:ascii="Gandhari Unicode" w:hAnsi="Gandhari Unicode" w:cs="e-Tamil OTC"/>
          <w:lang w:val="en-GB"/>
        </w:rPr>
      </w:pPr>
    </w:p>
    <w:p w14:paraId="5753A0F6" w14:textId="77777777" w:rsidR="00544225" w:rsidRDefault="00544225">
      <w:pPr>
        <w:pStyle w:val="Textbody"/>
        <w:spacing w:after="29" w:line="260" w:lineRule="exact"/>
        <w:rPr>
          <w:rFonts w:ascii="Gandhari Unicode" w:hAnsi="Gandhari Unicode" w:cs="e-Tamil OTC"/>
          <w:lang w:val="en-GB"/>
        </w:rPr>
      </w:pPr>
    </w:p>
    <w:p w14:paraId="3E52F09B" w14:textId="77777777" w:rsidR="00544225" w:rsidRDefault="00000000">
      <w:pPr>
        <w:pStyle w:val="Textbody"/>
        <w:spacing w:after="29" w:line="260" w:lineRule="exact"/>
        <w:rPr>
          <w:rFonts w:ascii="Gandhari Unicode" w:hAnsi="Gandhari Unicode" w:cs="e-Tamil OTC"/>
          <w:lang w:val="en-GB"/>
        </w:rPr>
      </w:pPr>
      <w:r>
        <w:br w:type="page"/>
      </w:r>
    </w:p>
    <w:p w14:paraId="0EE5521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The confidante informing [him] of </w:t>
      </w:r>
      <w:proofErr w:type="gramStart"/>
      <w:r>
        <w:rPr>
          <w:rFonts w:ascii="Gandhari Unicode" w:hAnsi="Gandhari Unicode" w:cs="e-Tamil OTC"/>
          <w:lang w:val="en-GB"/>
        </w:rPr>
        <w:t>confinement, when</w:t>
      </w:r>
      <w:proofErr w:type="gramEnd"/>
      <w:r>
        <w:rPr>
          <w:rFonts w:ascii="Gandhari Unicode" w:hAnsi="Gandhari Unicode" w:cs="e-Tamil OTC"/>
          <w:lang w:val="en-GB"/>
        </w:rPr>
        <w:t xml:space="preserve"> HE came to the day tryst.</w:t>
      </w:r>
    </w:p>
    <w:p w14:paraId="0E8ADF6D" w14:textId="77777777" w:rsidR="00544225" w:rsidRDefault="00544225">
      <w:pPr>
        <w:pStyle w:val="Textbody"/>
        <w:spacing w:after="29" w:line="260" w:lineRule="exact"/>
        <w:rPr>
          <w:rFonts w:ascii="Gandhari Unicode" w:hAnsi="Gandhari Unicode" w:cs="e-Tamil OTC"/>
          <w:lang w:val="en-GB"/>
        </w:rPr>
      </w:pPr>
    </w:p>
    <w:p w14:paraId="00AA0C6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together bathed</w:t>
      </w:r>
      <w:r>
        <w:rPr>
          <w:rFonts w:ascii="Gandhari Unicode" w:hAnsi="Gandhari Unicode" w:cs="e-Tamil OTC"/>
          <w:position w:val="6"/>
          <w:lang w:val="en-GB"/>
        </w:rPr>
        <w:t>um</w:t>
      </w:r>
      <w:r>
        <w:rPr>
          <w:rFonts w:ascii="Gandhari Unicode" w:hAnsi="Gandhari Unicode" w:cs="e-Tamil OTC"/>
          <w:lang w:val="en-GB"/>
        </w:rPr>
        <w:t xml:space="preserve"> seashore-grove dwelt</w:t>
      </w:r>
      <w:r>
        <w:rPr>
          <w:rFonts w:ascii="Gandhari Unicode" w:hAnsi="Gandhari Unicode" w:cs="e-Tamil OTC"/>
          <w:position w:val="6"/>
          <w:lang w:val="en-GB"/>
        </w:rPr>
        <w:t>um</w:t>
      </w:r>
    </w:p>
    <w:p w14:paraId="16A9860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chaplet attendant-with embrace- adornment</w:t>
      </w:r>
      <w:r>
        <w:rPr>
          <w:rStyle w:val="FootnoteReference1"/>
          <w:rFonts w:ascii="Gandhari Unicode" w:hAnsi="Gandhari Unicode" w:cs="e-Tamil OTC"/>
          <w:lang w:val="en-GB"/>
        </w:rPr>
        <w:footnoteReference w:id="397"/>
      </w:r>
      <w:r>
        <w:rPr>
          <w:rFonts w:ascii="Gandhari Unicode" w:hAnsi="Gandhari Unicode" w:cs="e-Tamil OTC"/>
          <w:lang w:val="en-GB"/>
        </w:rPr>
        <w:t xml:space="preserve"> engaged</w:t>
      </w:r>
      <w:r>
        <w:rPr>
          <w:rFonts w:ascii="Gandhari Unicode" w:hAnsi="Gandhari Unicode" w:cs="e-Tamil OTC"/>
          <w:position w:val="6"/>
          <w:lang w:val="en-GB"/>
        </w:rPr>
        <w:t>um</w:t>
      </w:r>
    </w:p>
    <w:p w14:paraId="0088B65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stranger(h.) be-similar quick-say(inf.) come(abs.)</w:t>
      </w:r>
    </w:p>
    <w:p w14:paraId="17C89C4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he-embraced go-if</w:t>
      </w:r>
      <w:r>
        <w:rPr>
          <w:rFonts w:ascii="Gandhari Unicode" w:hAnsi="Gandhari Unicode" w:cs="e-Tamil OTC"/>
          <w:position w:val="6"/>
          <w:lang w:val="en-GB"/>
        </w:rPr>
        <w:t>ē</w:t>
      </w:r>
      <w:r>
        <w:rPr>
          <w:rFonts w:ascii="Gandhari Unicode" w:hAnsi="Gandhari Unicode" w:cs="e-Tamil OTC"/>
          <w:lang w:val="en-GB"/>
        </w:rPr>
        <w:t xml:space="preserve"> it-gossiped</w:t>
      </w:r>
      <w:r>
        <w:rPr>
          <w:rStyle w:val="FootnoteReference1"/>
          <w:rFonts w:ascii="Gandhari Unicode" w:hAnsi="Gandhari Unicode" w:cs="e-Tamil OTC"/>
          <w:lang w:val="en-GB"/>
        </w:rPr>
        <w:footnoteReference w:id="398"/>
      </w:r>
      <w:proofErr w:type="spellStart"/>
      <w:proofErr w:type="gramStart"/>
      <w:r>
        <w:rPr>
          <w:rFonts w:ascii="Gandhari Unicode" w:hAnsi="Gandhari Unicode" w:cs="e-Tamil OTC"/>
          <w:position w:val="6"/>
          <w:lang w:val="en-GB"/>
        </w:rPr>
        <w:t>maṉṉē</w:t>
      </w:r>
      <w:proofErr w:type="spellEnd"/>
      <w:proofErr w:type="gramEnd"/>
    </w:p>
    <w:p w14:paraId="062068D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beauty-spot spread- greened widen- </w:t>
      </w:r>
      <w:proofErr w:type="gramStart"/>
      <w:r>
        <w:rPr>
          <w:rFonts w:ascii="Gandhari Unicode" w:hAnsi="Gandhari Unicode" w:cs="e-Tamil OTC"/>
          <w:lang w:val="en-GB"/>
        </w:rPr>
        <w:t>hip</w:t>
      </w:r>
      <w:proofErr w:type="gramEnd"/>
    </w:p>
    <w:p w14:paraId="2462ABF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perfect- jewel swinging branch- moved-/tied- green </w:t>
      </w:r>
      <w:proofErr w:type="gramStart"/>
      <w:r>
        <w:rPr>
          <w:rFonts w:ascii="Gandhari Unicode" w:hAnsi="Gandhari Unicode" w:cs="e-Tamil OTC"/>
          <w:lang w:val="en-GB"/>
        </w:rPr>
        <w:t>sprout</w:t>
      </w:r>
      <w:proofErr w:type="gramEnd"/>
    </w:p>
    <w:p w14:paraId="786AF9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go-not-he</w:t>
      </w:r>
    </w:p>
    <w:p w14:paraId="3B055D0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self he-gave my-mother guarded protecting</w:t>
      </w:r>
      <w:r>
        <w:rPr>
          <w:rFonts w:ascii="Gandhari Unicode" w:hAnsi="Gandhari Unicode" w:cs="e-Tamil OTC"/>
          <w:position w:val="6"/>
          <w:lang w:val="en-GB"/>
        </w:rPr>
        <w:t>ē</w:t>
      </w:r>
      <w:r>
        <w:rPr>
          <w:rFonts w:ascii="Gandhari Unicode" w:hAnsi="Gandhari Unicode" w:cs="e-Tamil OTC"/>
          <w:lang w:val="en-GB"/>
        </w:rPr>
        <w:t>.</w:t>
      </w:r>
    </w:p>
    <w:p w14:paraId="57CE30E7" w14:textId="77777777" w:rsidR="00544225" w:rsidRDefault="00544225">
      <w:pPr>
        <w:pStyle w:val="Textbody"/>
        <w:spacing w:after="29"/>
        <w:rPr>
          <w:rFonts w:ascii="Gandhari Unicode" w:hAnsi="Gandhari Unicode" w:cs="e-Tamil OTC"/>
          <w:lang w:val="en-GB"/>
        </w:rPr>
      </w:pPr>
    </w:p>
    <w:p w14:paraId="1C36EE94" w14:textId="77777777" w:rsidR="00544225" w:rsidRDefault="00544225">
      <w:pPr>
        <w:pStyle w:val="Textbody"/>
        <w:spacing w:after="29"/>
        <w:rPr>
          <w:rFonts w:ascii="Gandhari Unicode" w:hAnsi="Gandhari Unicode" w:cs="e-Tamil OTC"/>
          <w:lang w:val="en-GB"/>
        </w:rPr>
      </w:pPr>
    </w:p>
    <w:p w14:paraId="026B636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When [we] bathed together in the sea, dwelt in the seashore </w:t>
      </w:r>
      <w:proofErr w:type="gramStart"/>
      <w:r>
        <w:rPr>
          <w:rFonts w:ascii="Gandhari Unicode" w:hAnsi="Gandhari Unicode" w:cs="e-Tamil OTC"/>
          <w:lang w:val="en-GB"/>
        </w:rPr>
        <w:t>grove</w:t>
      </w:r>
      <w:proofErr w:type="gramEnd"/>
    </w:p>
    <w:p w14:paraId="6CD0623E"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and were engaged in embracing [and] adorning, with </w:t>
      </w:r>
      <w:proofErr w:type="gramStart"/>
      <w:r>
        <w:rPr>
          <w:rFonts w:ascii="Gandhari Unicode" w:hAnsi="Gandhari Unicode" w:cs="e-Tamil OTC"/>
          <w:lang w:val="en-GB"/>
        </w:rPr>
        <w:t>companions</w:t>
      </w:r>
      <w:proofErr w:type="gramEnd"/>
    </w:p>
    <w:p w14:paraId="1155D4D9"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[wearing] chaplets,</w:t>
      </w:r>
    </w:p>
    <w:p w14:paraId="24D337A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[and] he came quickly like a </w:t>
      </w:r>
      <w:proofErr w:type="gramStart"/>
      <w:r>
        <w:rPr>
          <w:rFonts w:ascii="Gandhari Unicode" w:hAnsi="Gandhari Unicode" w:cs="e-Tamil OTC"/>
          <w:lang w:val="en-GB"/>
        </w:rPr>
        <w:t>stranger</w:t>
      </w:r>
      <w:proofErr w:type="gramEnd"/>
    </w:p>
    <w:p w14:paraId="560B3C6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embraced [me and] went</w:t>
      </w:r>
      <w:r>
        <w:rPr>
          <w:rStyle w:val="FootnoteReference1"/>
          <w:rFonts w:ascii="Gandhari Unicode" w:hAnsi="Gandhari Unicode" w:cs="e-Tamil OTC"/>
          <w:lang w:val="en-GB"/>
        </w:rPr>
        <w:footnoteReference w:id="399"/>
      </w:r>
      <w:r>
        <w:rPr>
          <w:rFonts w:ascii="Gandhari Unicode" w:hAnsi="Gandhari Unicode" w:cs="e-Tamil OTC"/>
          <w:lang w:val="en-GB"/>
        </w:rPr>
        <w:t>,</w:t>
      </w:r>
    </w:p>
    <w:p w14:paraId="081894AF" w14:textId="77777777" w:rsidR="00544225" w:rsidRDefault="00000000">
      <w:pPr>
        <w:pStyle w:val="Textbody"/>
        <w:tabs>
          <w:tab w:val="left" w:pos="288"/>
        </w:tabs>
        <w:spacing w:after="115"/>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of course</w:t>
      </w:r>
      <w:proofErr w:type="gramEnd"/>
      <w:r>
        <w:rPr>
          <w:rFonts w:ascii="Gandhari Unicode" w:hAnsi="Gandhari Unicode" w:cs="e-Tamil OTC"/>
          <w:lang w:val="en-GB"/>
        </w:rPr>
        <w:t xml:space="preserve"> there was gossip.</w:t>
      </w:r>
    </w:p>
    <w:p w14:paraId="320CB49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He, who doesn't go from [my] side any more than the </w:t>
      </w:r>
      <w:proofErr w:type="gramStart"/>
      <w:r>
        <w:rPr>
          <w:rFonts w:ascii="Gandhari Unicode" w:hAnsi="Gandhari Unicode" w:cs="e-Tamil OTC"/>
          <w:lang w:val="en-GB"/>
        </w:rPr>
        <w:t>foliage</w:t>
      </w:r>
      <w:proofErr w:type="gramEnd"/>
    </w:p>
    <w:p w14:paraId="2C782B51"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of green sprouts removed from swaying branches</w:t>
      </w:r>
    </w:p>
    <w:p w14:paraId="192299F2"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perfect jewels</w:t>
      </w:r>
    </w:p>
    <w:p w14:paraId="5F789262" w14:textId="77777777" w:rsidR="00544225" w:rsidRDefault="00000000">
      <w:pPr>
        <w:pStyle w:val="Textbody"/>
        <w:tabs>
          <w:tab w:val="left" w:pos="275"/>
        </w:tabs>
        <w:spacing w:after="72"/>
        <w:rPr>
          <w:rFonts w:ascii="Gandhari Unicode" w:hAnsi="Gandhari Unicode" w:cs="e-Tamil OTC"/>
          <w:lang w:val="en-GB"/>
        </w:rPr>
      </w:pPr>
      <w:r>
        <w:rPr>
          <w:rFonts w:ascii="Gandhari Unicode" w:hAnsi="Gandhari Unicode" w:cs="e-Tamil OTC"/>
          <w:lang w:val="en-GB"/>
        </w:rPr>
        <w:tab/>
        <w:t>[go from my] broad hips that are spread freshly</w:t>
      </w:r>
      <w:r>
        <w:rPr>
          <w:rStyle w:val="FootnoteReference1"/>
          <w:rFonts w:ascii="Gandhari Unicode" w:hAnsi="Gandhari Unicode" w:cs="e-Tamil OTC"/>
          <w:lang w:val="en-GB"/>
        </w:rPr>
        <w:footnoteReference w:id="400"/>
      </w:r>
      <w:r>
        <w:rPr>
          <w:rFonts w:ascii="Gandhari Unicode" w:hAnsi="Gandhari Unicode" w:cs="e-Tamil OTC"/>
          <w:lang w:val="en-GB"/>
        </w:rPr>
        <w:t xml:space="preserve"> with beauty spots,</w:t>
      </w:r>
    </w:p>
    <w:p w14:paraId="2F949FA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he has instilled watchful</w:t>
      </w:r>
      <w:r>
        <w:rPr>
          <w:rStyle w:val="FootnoteReference1"/>
          <w:rFonts w:ascii="Gandhari Unicode" w:hAnsi="Gandhari Unicode" w:cs="e-Tamil OTC"/>
          <w:lang w:val="en-GB"/>
        </w:rPr>
        <w:footnoteReference w:id="401"/>
      </w:r>
      <w:r>
        <w:rPr>
          <w:rFonts w:ascii="Gandhari Unicode" w:hAnsi="Gandhari Unicode" w:cs="e-Tamil OTC"/>
          <w:lang w:val="en-GB"/>
        </w:rPr>
        <w:t xml:space="preserve"> vigilance into my mother.</w:t>
      </w:r>
    </w:p>
    <w:p w14:paraId="73BDB2A4" w14:textId="77777777" w:rsidR="00544225" w:rsidRDefault="00544225">
      <w:pPr>
        <w:pStyle w:val="Textbody"/>
        <w:spacing w:after="0"/>
        <w:rPr>
          <w:rFonts w:ascii="Gandhari Unicode" w:hAnsi="Gandhari Unicode" w:cs="e-Tamil OTC"/>
          <w:lang w:val="en-GB"/>
        </w:rPr>
      </w:pPr>
    </w:p>
    <w:p w14:paraId="4F7B29C6" w14:textId="77777777" w:rsidR="00544225" w:rsidRDefault="00000000">
      <w:pPr>
        <w:rPr>
          <w:rFonts w:ascii="Gandhari Unicode" w:eastAsiaTheme="majorEastAsia" w:hAnsi="Gandhari Unicode" w:cstheme="majorBidi" w:hint="eastAsia"/>
          <w:b/>
        </w:rPr>
      </w:pPr>
      <w:r>
        <w:br w:type="page"/>
      </w:r>
    </w:p>
    <w:p w14:paraId="42FE75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295</w:t>
      </w:r>
      <w:r>
        <w:rPr>
          <w:rFonts w:ascii="e-Tamil OTC" w:hAnsi="e-Tamil OTC" w:cs="e-Tamil OTC"/>
          <w:b/>
          <w:i w:val="0"/>
          <w:iCs w:val="0"/>
          <w:color w:val="auto"/>
        </w:rPr>
        <w:t xml:space="preserve"> </w:t>
      </w:r>
      <w:proofErr w:type="spellStart"/>
      <w:r>
        <w:rPr>
          <w:rFonts w:ascii="e-Tamil OTC" w:hAnsi="e-Tamil OTC" w:cs="e-Tamil OTC"/>
          <w:i w:val="0"/>
          <w:iCs w:val="0"/>
          <w:color w:val="auto"/>
        </w:rPr>
        <w:t>தூங்கலோரி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6FC461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71A0A5F" w14:textId="77777777" w:rsidR="00544225" w:rsidRDefault="00544225">
      <w:pPr>
        <w:pStyle w:val="Textbody"/>
        <w:spacing w:after="29"/>
        <w:rPr>
          <w:rFonts w:ascii="Gandhari Unicode" w:hAnsi="Gandhari Unicode" w:cs="e-Tamil OTC"/>
          <w:lang w:val="en-GB"/>
        </w:rPr>
      </w:pPr>
    </w:p>
    <w:p w14:paraId="0D0C977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உடுத்துந்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செரீஇயுந்</w:t>
      </w:r>
      <w:proofErr w:type="spellEnd"/>
    </w:p>
    <w:p w14:paraId="371B3F2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தழையணிப்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துவன்றி</w:t>
      </w:r>
      <w:proofErr w:type="spellEnd"/>
    </w:p>
    <w:p w14:paraId="2B52278A" w14:textId="77777777" w:rsidR="00544225" w:rsidRDefault="00000000">
      <w:pPr>
        <w:pStyle w:val="Textbody"/>
        <w:spacing w:after="29"/>
        <w:rPr>
          <w:rFonts w:ascii="Gandhari Unicode" w:hAnsi="Gandhari Unicode" w:cs="e-Tamil OTC"/>
          <w:u w:val="wave"/>
          <w:lang w:val="en-GB"/>
        </w:rPr>
      </w:pPr>
      <w:proofErr w:type="spellStart"/>
      <w:r>
        <w:rPr>
          <w:rFonts w:ascii="Gandhari Unicode" w:hAnsi="Gandhari Unicode" w:cs="e-Tamil OTC"/>
          <w:u w:val="wave"/>
          <w:lang w:val="en-GB"/>
        </w:rPr>
        <w:t>விழவொடு</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யிஃதோ</w:t>
      </w:r>
      <w:proofErr w:type="spellEnd"/>
    </w:p>
    <w:p w14:paraId="09C39C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வோரான்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வல்சிச்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வாழ்க்கை</w:t>
      </w:r>
      <w:proofErr w:type="spellEnd"/>
    </w:p>
    <w:p w14:paraId="3051B3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p>
    <w:p w14:paraId="4953FC6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3606A53B" w14:textId="77777777" w:rsidR="00544225" w:rsidRDefault="00544225">
      <w:pPr>
        <w:pStyle w:val="Textbody"/>
        <w:spacing w:after="29"/>
        <w:rPr>
          <w:rFonts w:ascii="Gandhari Unicode" w:hAnsi="Gandhari Unicode" w:cs="e-Tamil OTC"/>
          <w:lang w:val="en-GB"/>
        </w:rPr>
      </w:pPr>
    </w:p>
    <w:p w14:paraId="37FD898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செரீஇயுந்</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செறீஇயுந்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செறீயுந்</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C2+3, Nacc.,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AT [extra line in G2: </w:t>
      </w:r>
      <w:proofErr w:type="spellStart"/>
      <w:r>
        <w:rPr>
          <w:rFonts w:ascii="Gandhari Unicode" w:hAnsi="Gandhari Unicode" w:cs="e-Tamil OTC"/>
          <w:lang w:val="en-GB"/>
        </w:rPr>
        <w:t>விழவொடு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வினைபயன்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0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C1+2v+3v,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C2, G1v+2,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 xml:space="preserve"> L1, C3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வல்சிச்</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சீரில்</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சீறில்</w:t>
      </w:r>
      <w:proofErr w:type="spellEnd"/>
      <w:r>
        <w:rPr>
          <w:rFonts w:ascii="Gandhari Unicode" w:hAnsi="Gandhari Unicode" w:cs="e-Tamil OTC"/>
          <w:lang w:val="en-GB"/>
        </w:rPr>
        <w:t xml:space="preserve"> C3, VP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L1, C2v+3v,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வாழ்க்கைப்</w:t>
      </w:r>
      <w:proofErr w:type="spellEnd"/>
      <w:r>
        <w:rPr>
          <w:rFonts w:ascii="Gandhari Unicode" w:hAnsi="Gandhari Unicode" w:cs="e-Tamil OTC"/>
          <w:lang w:val="en-GB"/>
        </w:rPr>
        <w:t xml:space="preserve">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யாக்கை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குறுமகளை</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குறுமகன்</w:t>
      </w:r>
      <w:proofErr w:type="spellEnd"/>
      <w:r>
        <w:rPr>
          <w:rFonts w:ascii="Gandhari Unicode" w:hAnsi="Gandhari Unicode" w:cs="e-Tamil OTC"/>
          <w:lang w:val="en-GB"/>
        </w:rPr>
        <w:t xml:space="preserve"> C3v, G2, EA </w:t>
      </w:r>
      <w:r>
        <w:rPr>
          <w:rFonts w:ascii="Gandhari Unicode" w:eastAsia="URW Palladio UNI" w:hAnsi="Gandhari Unicode" w:cs="e-Tamil OTC"/>
          <w:lang w:val="en-GB"/>
        </w:rPr>
        <w:t xml:space="preserve">• </w:t>
      </w:r>
      <w:r>
        <w:rPr>
          <w:rFonts w:ascii="Gandhari Unicode" w:hAnsi="Gandhari Unicode" w:cs="e-Tamil OTC"/>
          <w:b/>
          <w:bCs/>
          <w:lang w:val="en-GB"/>
        </w:rPr>
        <w:t>6</w:t>
      </w:r>
      <w:r>
        <w:rPr>
          <w:rFonts w:ascii="Gandhari Unicode" w:hAnsi="Gandhari Unicode" w:cs="e-Tamil OTC"/>
          <w:lang w:val="en-GB"/>
        </w:rPr>
        <w:t xml:space="preserve"> </w:t>
      </w:r>
      <w:proofErr w:type="spellStart"/>
      <w:r>
        <w:rPr>
          <w:rFonts w:ascii="Gandhari Unicode" w:hAnsi="Gandhari Unicode" w:cs="e-Tamil OTC"/>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றென்னுமிவ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p>
    <w:p w14:paraId="149293C8" w14:textId="77777777" w:rsidR="00544225" w:rsidRDefault="00544225">
      <w:pPr>
        <w:pStyle w:val="Textbody"/>
        <w:spacing w:after="29"/>
        <w:rPr>
          <w:rFonts w:ascii="Gandhari Unicode" w:hAnsi="Gandhari Unicode" w:cs="e-Tamil OTC"/>
          <w:lang w:val="en-GB"/>
        </w:rPr>
      </w:pPr>
    </w:p>
    <w:p w14:paraId="563C23EA"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781" w:author="Narmada Hansani Polgampalage" w:date="2023-12-07T14:16:00Z">
            <w:rPr/>
          </w:rPrChange>
        </w:rPr>
        <w:t>uṭutt</w:t>
      </w:r>
      <w:proofErr w:type="spellEnd"/>
      <w:r w:rsidRPr="00751307">
        <w:rPr>
          <w:rFonts w:ascii="Gandhari Unicode" w:hAnsi="Gandhari Unicode" w:cs="e-Tamil OTC"/>
          <w:lang w:val="de-DE"/>
          <w:rPrChange w:id="782" w:author="Narmada Hansani Polgampalage" w:date="2023-12-07T14:16:00Z">
            <w:rPr/>
          </w:rPrChange>
        </w:rPr>
        <w:t xml:space="preserve">*-um </w:t>
      </w:r>
      <w:proofErr w:type="spellStart"/>
      <w:r w:rsidRPr="00751307">
        <w:rPr>
          <w:rFonts w:ascii="Gandhari Unicode" w:hAnsi="Gandhari Unicode" w:cs="e-Tamil OTC"/>
          <w:lang w:val="de-DE"/>
          <w:rPrChange w:id="783" w:author="Narmada Hansani Polgampalage" w:date="2023-12-07T14:16:00Z">
            <w:rPr/>
          </w:rPrChange>
        </w:rPr>
        <w:t>toṭutt</w:t>
      </w:r>
      <w:proofErr w:type="spellEnd"/>
      <w:r w:rsidRPr="00751307">
        <w:rPr>
          <w:rFonts w:ascii="Gandhari Unicode" w:hAnsi="Gandhari Unicode" w:cs="e-Tamil OTC"/>
          <w:lang w:val="de-DE"/>
          <w:rPrChange w:id="784" w:author="Narmada Hansani Polgampalage" w:date="2023-12-07T14:16:00Z">
            <w:rPr/>
          </w:rPrChange>
        </w:rPr>
        <w:t xml:space="preserve">*-um </w:t>
      </w:r>
      <w:proofErr w:type="spellStart"/>
      <w:r w:rsidRPr="00751307">
        <w:rPr>
          <w:rFonts w:ascii="Gandhari Unicode" w:hAnsi="Gandhari Unicode" w:cs="e-Tamil OTC"/>
          <w:lang w:val="de-DE"/>
          <w:rPrChange w:id="785" w:author="Narmada Hansani Polgampalage" w:date="2023-12-07T14:16:00Z">
            <w:rPr/>
          </w:rPrChange>
        </w:rPr>
        <w:t>pūṇṭ</w:t>
      </w:r>
      <w:proofErr w:type="spellEnd"/>
      <w:r w:rsidRPr="00751307">
        <w:rPr>
          <w:rFonts w:ascii="Gandhari Unicode" w:hAnsi="Gandhari Unicode" w:cs="e-Tamil OTC"/>
          <w:lang w:val="de-DE"/>
          <w:rPrChange w:id="786" w:author="Narmada Hansani Polgampalage" w:date="2023-12-07T14:16:00Z">
            <w:rPr/>
          </w:rPrChange>
        </w:rPr>
        <w:t xml:space="preserve">*-um </w:t>
      </w:r>
      <w:proofErr w:type="spellStart"/>
      <w:r w:rsidRPr="00751307">
        <w:rPr>
          <w:rFonts w:ascii="Gandhari Unicode" w:hAnsi="Gandhari Unicode" w:cs="e-Tamil OTC"/>
          <w:lang w:val="de-DE"/>
          <w:rPrChange w:id="787" w:author="Narmada Hansani Polgampalage" w:date="2023-12-07T14:16:00Z">
            <w:rPr/>
          </w:rPrChange>
        </w:rPr>
        <w:t>cerīi</w:t>
      </w:r>
      <w:proofErr w:type="spellEnd"/>
      <w:r w:rsidRPr="00751307">
        <w:rPr>
          <w:rFonts w:ascii="Gandhari Unicode" w:hAnsi="Gandhari Unicode" w:cs="e-Tamil OTC"/>
          <w:lang w:val="de-DE"/>
          <w:rPrChange w:id="788" w:author="Narmada Hansani Polgampalage" w:date="2023-12-07T14:16:00Z">
            <w:rPr/>
          </w:rPrChange>
        </w:rPr>
        <w:t>-~um</w:t>
      </w:r>
    </w:p>
    <w:p w14:paraId="5C3AB40E"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789" w:author="Narmada Hansani Polgampalage" w:date="2023-12-07T14:16:00Z">
            <w:rPr/>
          </w:rPrChange>
        </w:rPr>
        <w:t>taḻai</w:t>
      </w:r>
      <w:proofErr w:type="spellEnd"/>
      <w:r w:rsidRPr="00751307">
        <w:rPr>
          <w:rFonts w:ascii="Gandhari Unicode" w:hAnsi="Gandhari Unicode" w:cs="e-Tamil OTC"/>
          <w:lang w:val="de-DE"/>
          <w:rPrChange w:id="790" w:author="Narmada Hansani Polgampalage" w:date="2023-12-07T14:16:00Z">
            <w:rPr/>
          </w:rPrChange>
        </w:rPr>
        <w:t xml:space="preserve"> ~</w:t>
      </w:r>
      <w:proofErr w:type="spellStart"/>
      <w:r w:rsidRPr="00751307">
        <w:rPr>
          <w:rFonts w:ascii="Gandhari Unicode" w:hAnsi="Gandhari Unicode" w:cs="e-Tamil OTC"/>
          <w:lang w:val="de-DE"/>
          <w:rPrChange w:id="791" w:author="Narmada Hansani Polgampalage" w:date="2023-12-07T14:16:00Z">
            <w:rPr/>
          </w:rPrChange>
        </w:rPr>
        <w:t>aṇi</w:t>
      </w:r>
      <w:proofErr w:type="spellEnd"/>
      <w:ins w:id="792" w:author="Narmada Hansani Polgampalage" w:date="2023-11-24T18:53:00Z">
        <w:r>
          <w:rPr>
            <w:rFonts w:ascii="Gandhari Unicode" w:hAnsi="Gandhari Unicode" w:cs="e-Tamil OTC"/>
            <w:lang w:val="de-DE"/>
          </w:rPr>
          <w:t>+</w:t>
        </w:r>
      </w:ins>
      <w:r w:rsidRPr="00751307">
        <w:rPr>
          <w:rFonts w:ascii="Gandhari Unicode" w:hAnsi="Gandhari Unicode" w:cs="e-Tamil OTC"/>
          <w:lang w:val="de-DE"/>
          <w:rPrChange w:id="793" w:author="Narmada Hansani Polgampalage" w:date="2023-12-07T14:16:00Z">
            <w:rPr/>
          </w:rPrChange>
        </w:rPr>
        <w:t xml:space="preserve"> </w:t>
      </w:r>
      <w:proofErr w:type="spellStart"/>
      <w:r w:rsidRPr="00751307">
        <w:rPr>
          <w:rFonts w:ascii="Gandhari Unicode" w:hAnsi="Gandhari Unicode" w:cs="e-Tamil OTC"/>
          <w:lang w:val="de-DE"/>
          <w:rPrChange w:id="794" w:author="Narmada Hansani Polgampalage" w:date="2023-12-07T14:16:00Z">
            <w:rPr/>
          </w:rPrChange>
        </w:rPr>
        <w:t>polinta</w:t>
      </w:r>
      <w:proofErr w:type="spellEnd"/>
      <w:r w:rsidRPr="00751307">
        <w:rPr>
          <w:rFonts w:ascii="Gandhari Unicode" w:hAnsi="Gandhari Unicode" w:cs="e-Tamil OTC"/>
          <w:lang w:val="de-DE"/>
          <w:rPrChange w:id="795" w:author="Narmada Hansani Polgampalage" w:date="2023-12-07T14:16:00Z">
            <w:rPr/>
          </w:rPrChange>
        </w:rPr>
        <w:t xml:space="preserve"> ~</w:t>
      </w:r>
      <w:proofErr w:type="spellStart"/>
      <w:r w:rsidRPr="00751307">
        <w:rPr>
          <w:rFonts w:ascii="Gandhari Unicode" w:hAnsi="Gandhari Unicode" w:cs="e-Tamil OTC"/>
          <w:lang w:val="de-DE"/>
          <w:rPrChange w:id="796" w:author="Narmada Hansani Polgampalage" w:date="2023-12-07T14:16:00Z">
            <w:rPr/>
          </w:rPrChange>
        </w:rPr>
        <w:t>āyamoṭu</w:t>
      </w:r>
      <w:proofErr w:type="spellEnd"/>
      <w:r w:rsidRPr="00751307">
        <w:rPr>
          <w:rFonts w:ascii="Gandhari Unicode" w:hAnsi="Gandhari Unicode" w:cs="e-Tamil OTC"/>
          <w:lang w:val="de-DE"/>
          <w:rPrChange w:id="797" w:author="Narmada Hansani Polgampalage" w:date="2023-12-07T14:16:00Z">
            <w:rPr/>
          </w:rPrChange>
        </w:rPr>
        <w:t xml:space="preserve"> </w:t>
      </w:r>
      <w:proofErr w:type="spellStart"/>
      <w:r w:rsidRPr="00751307">
        <w:rPr>
          <w:rFonts w:ascii="Gandhari Unicode" w:hAnsi="Gandhari Unicode" w:cs="e-Tamil OTC"/>
          <w:lang w:val="de-DE"/>
          <w:rPrChange w:id="798" w:author="Narmada Hansani Polgampalage" w:date="2023-12-07T14:16:00Z">
            <w:rPr/>
          </w:rPrChange>
        </w:rPr>
        <w:t>tuvaṉṟi</w:t>
      </w:r>
      <w:proofErr w:type="spellEnd"/>
    </w:p>
    <w:p w14:paraId="531A5414"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i/>
          <w:iCs/>
          <w:lang w:val="de-DE"/>
          <w:rPrChange w:id="799" w:author="Narmada Hansani Polgampalage" w:date="2023-12-07T14:16:00Z">
            <w:rPr>
              <w:i/>
              <w:iCs/>
            </w:rPr>
          </w:rPrChange>
        </w:rPr>
        <w:t>viḻavoṭu</w:t>
      </w:r>
      <w:proofErr w:type="spellEnd"/>
      <w:r w:rsidRPr="00751307">
        <w:rPr>
          <w:rFonts w:ascii="Gandhari Unicode" w:hAnsi="Gandhari Unicode" w:cs="e-Tamil OTC"/>
          <w:i/>
          <w:iCs/>
          <w:lang w:val="de-DE"/>
          <w:rPrChange w:id="800" w:author="Narmada Hansani Polgampalage" w:date="2023-12-07T14:16:00Z">
            <w:rPr>
              <w:i/>
              <w:iCs/>
            </w:rPr>
          </w:rPrChange>
        </w:rPr>
        <w:t xml:space="preserve"> </w:t>
      </w:r>
      <w:proofErr w:type="spellStart"/>
      <w:r w:rsidRPr="00751307">
        <w:rPr>
          <w:rFonts w:ascii="Gandhari Unicode" w:hAnsi="Gandhari Unicode" w:cs="e-Tamil OTC"/>
          <w:i/>
          <w:iCs/>
          <w:lang w:val="de-DE"/>
          <w:rPrChange w:id="801" w:author="Narmada Hansani Polgampalage" w:date="2023-12-07T14:16:00Z">
            <w:rPr>
              <w:i/>
              <w:iCs/>
            </w:rPr>
          </w:rPrChange>
        </w:rPr>
        <w:t>varuti</w:t>
      </w:r>
      <w:proofErr w:type="spellEnd"/>
      <w:r w:rsidRPr="00751307">
        <w:rPr>
          <w:rFonts w:ascii="Gandhari Unicode" w:hAnsi="Gandhari Unicode" w:cs="e-Tamil OTC"/>
          <w:lang w:val="de-DE"/>
          <w:rPrChange w:id="802" w:author="Narmada Hansani Polgampalage" w:date="2023-12-07T14:16:00Z">
            <w:rPr/>
          </w:rPrChange>
        </w:rPr>
        <w:t xml:space="preserve"> </w:t>
      </w:r>
      <w:proofErr w:type="spellStart"/>
      <w:r w:rsidRPr="00751307">
        <w:rPr>
          <w:rFonts w:ascii="Gandhari Unicode" w:hAnsi="Gandhari Unicode" w:cs="e-Tamil OTC"/>
          <w:lang w:val="de-DE"/>
          <w:rPrChange w:id="803" w:author="Narmada Hansani Polgampalage" w:date="2023-12-07T14:16:00Z">
            <w:rPr/>
          </w:rPrChange>
        </w:rPr>
        <w:t>nī</w:t>
      </w:r>
      <w:proofErr w:type="spellEnd"/>
      <w:r w:rsidRPr="00751307">
        <w:rPr>
          <w:rFonts w:ascii="Gandhari Unicode" w:hAnsi="Gandhari Unicode" w:cs="e-Tamil OTC"/>
          <w:lang w:val="de-DE"/>
          <w:rPrChange w:id="804" w:author="Narmada Hansani Polgampalage" w:date="2023-12-07T14:16:00Z">
            <w:rPr/>
          </w:rPrChange>
        </w:rPr>
        <w:t xml:space="preserve">-~ē </w:t>
      </w:r>
      <w:ins w:id="805" w:author="Narmada Hansani Polgampalage" w:date="2023-11-24T18:55:00Z">
        <w:r>
          <w:rPr>
            <w:rFonts w:ascii="Gandhari Unicode" w:hAnsi="Gandhari Unicode" w:cs="e-Tamil OTC"/>
            <w:lang w:val="de-DE"/>
          </w:rPr>
          <w:t>~</w:t>
        </w:r>
      </w:ins>
      <w:proofErr w:type="spellStart"/>
      <w:r w:rsidRPr="00751307">
        <w:rPr>
          <w:rFonts w:ascii="Gandhari Unicode" w:hAnsi="Gandhari Unicode" w:cs="e-Tamil OTC"/>
          <w:lang w:val="de-DE"/>
          <w:rPrChange w:id="806" w:author="Narmada Hansani Polgampalage" w:date="2023-12-07T14:16:00Z">
            <w:rPr/>
          </w:rPrChange>
        </w:rPr>
        <w:t>iḵt</w:t>
      </w:r>
      <w:proofErr w:type="spellEnd"/>
      <w:r w:rsidRPr="00751307">
        <w:rPr>
          <w:rFonts w:ascii="Gandhari Unicode" w:hAnsi="Gandhari Unicode" w:cs="e-Tamil OTC"/>
          <w:lang w:val="de-DE"/>
          <w:rPrChange w:id="807" w:author="Narmada Hansani Polgampalage" w:date="2023-12-07T14:16:00Z">
            <w:rPr/>
          </w:rPrChange>
        </w:rPr>
        <w:t>*-ō</w:t>
      </w:r>
    </w:p>
    <w:p w14:paraId="341858AF" w14:textId="77777777" w:rsidR="00544225" w:rsidRDefault="00000000">
      <w:pPr>
        <w:pStyle w:val="Textbody"/>
        <w:spacing w:after="29"/>
        <w:rPr>
          <w:rFonts w:ascii="Gandhari Unicode" w:hAnsi="Gandhari Unicode" w:cs="e-Tamil OTC"/>
          <w:lang w:val="de-DE"/>
        </w:rPr>
      </w:pPr>
      <w:r w:rsidRPr="00751307">
        <w:rPr>
          <w:rFonts w:ascii="Gandhari Unicode" w:hAnsi="Gandhari Unicode" w:cs="e-Tamil OTC"/>
          <w:lang w:val="de-DE"/>
          <w:rPrChange w:id="808" w:author="Narmada Hansani Polgampalage" w:date="2023-12-07T14:16:00Z">
            <w:rPr/>
          </w:rPrChange>
        </w:rPr>
        <w:t>~</w:t>
      </w:r>
      <w:proofErr w:type="spellStart"/>
      <w:r w:rsidRPr="00751307">
        <w:rPr>
          <w:rFonts w:ascii="Gandhari Unicode" w:hAnsi="Gandhari Unicode" w:cs="e-Tamil OTC"/>
          <w:lang w:val="de-DE"/>
          <w:rPrChange w:id="809" w:author="Narmada Hansani Polgampalage" w:date="2023-12-07T14:16:00Z">
            <w:rPr/>
          </w:rPrChange>
        </w:rPr>
        <w:t>ōr</w:t>
      </w:r>
      <w:proofErr w:type="spellEnd"/>
      <w:r w:rsidRPr="00751307">
        <w:rPr>
          <w:rFonts w:ascii="Gandhari Unicode" w:hAnsi="Gandhari Unicode" w:cs="e-Tamil OTC"/>
          <w:lang w:val="de-DE"/>
          <w:rPrChange w:id="810" w:author="Narmada Hansani Polgampalage" w:date="2023-12-07T14:16:00Z">
            <w:rPr/>
          </w:rPrChange>
        </w:rPr>
        <w:t xml:space="preserve">* </w:t>
      </w:r>
      <w:proofErr w:type="spellStart"/>
      <w:r w:rsidRPr="00751307">
        <w:rPr>
          <w:rFonts w:ascii="Gandhari Unicode" w:hAnsi="Gandhari Unicode" w:cs="e-Tamil OTC"/>
          <w:i/>
          <w:iCs/>
          <w:lang w:val="de-DE"/>
          <w:rPrChange w:id="811" w:author="Narmada Hansani Polgampalage" w:date="2023-12-07T14:16:00Z">
            <w:rPr>
              <w:i/>
              <w:iCs/>
            </w:rPr>
          </w:rPrChange>
        </w:rPr>
        <w:t>āṉ</w:t>
      </w:r>
      <w:proofErr w:type="spellEnd"/>
      <w:r w:rsidRPr="00751307">
        <w:rPr>
          <w:rFonts w:ascii="Gandhari Unicode" w:hAnsi="Gandhari Unicode" w:cs="e-Tamil OTC"/>
          <w:lang w:val="de-DE"/>
          <w:rPrChange w:id="812" w:author="Narmada Hansani Polgampalage" w:date="2023-12-07T14:16:00Z">
            <w:rPr/>
          </w:rPrChange>
        </w:rPr>
        <w:t xml:space="preserve"> </w:t>
      </w:r>
      <w:proofErr w:type="spellStart"/>
      <w:r w:rsidRPr="00751307">
        <w:rPr>
          <w:rFonts w:ascii="Gandhari Unicode" w:hAnsi="Gandhari Unicode" w:cs="e-Tamil OTC"/>
          <w:lang w:val="de-DE"/>
          <w:rPrChange w:id="813" w:author="Narmada Hansani Polgampalage" w:date="2023-12-07T14:16:00Z">
            <w:rPr/>
          </w:rPrChange>
        </w:rPr>
        <w:t>valci</w:t>
      </w:r>
      <w:proofErr w:type="spellEnd"/>
      <w:r w:rsidRPr="00751307">
        <w:rPr>
          <w:rFonts w:ascii="Gandhari Unicode" w:hAnsi="Gandhari Unicode" w:cs="e-Tamil OTC"/>
          <w:lang w:val="de-DE"/>
          <w:rPrChange w:id="814" w:author="Narmada Hansani Polgampalage" w:date="2023-12-07T14:16:00Z">
            <w:rPr/>
          </w:rPrChange>
        </w:rPr>
        <w:t xml:space="preserve">+ </w:t>
      </w:r>
      <w:proofErr w:type="spellStart"/>
      <w:r w:rsidRPr="00751307">
        <w:rPr>
          <w:rFonts w:ascii="Gandhari Unicode" w:hAnsi="Gandhari Unicode" w:cs="e-Tamil OTC"/>
          <w:i/>
          <w:iCs/>
          <w:lang w:val="de-DE"/>
          <w:rPrChange w:id="815" w:author="Narmada Hansani Polgampalage" w:date="2023-12-07T14:16:00Z">
            <w:rPr>
              <w:i/>
              <w:iCs/>
            </w:rPr>
          </w:rPrChange>
        </w:rPr>
        <w:t>cīr</w:t>
      </w:r>
      <w:ins w:id="816" w:author="Narmada Hansani Polgampalage" w:date="2023-11-24T18:53:00Z">
        <w:r>
          <w:rPr>
            <w:rFonts w:ascii="Gandhari Unicode" w:hAnsi="Gandhari Unicode" w:cs="e-Tamil OTC"/>
            <w:lang w:val="de-DE"/>
          </w:rPr>
          <w:t>-</w:t>
        </w:r>
      </w:ins>
      <w:del w:id="817" w:author="Narmada Hansani Polgampalage" w:date="2023-11-24T18:52:00Z">
        <w:r>
          <w:rPr>
            <w:rFonts w:ascii="Gandhari Unicode" w:hAnsi="Gandhari Unicode" w:cs="e-Tamil OTC"/>
            <w:lang w:val="de-DE"/>
          </w:rPr>
          <w:delText xml:space="preserve"> </w:delText>
        </w:r>
      </w:del>
      <w:r w:rsidRPr="00751307">
        <w:rPr>
          <w:rFonts w:ascii="Gandhari Unicode" w:hAnsi="Gandhari Unicode" w:cs="e-Tamil OTC"/>
          <w:lang w:val="de-DE"/>
          <w:rPrChange w:id="818" w:author="Narmada Hansani Polgampalage" w:date="2023-12-07T14:16:00Z">
            <w:rPr/>
          </w:rPrChange>
        </w:rPr>
        <w:t>il</w:t>
      </w:r>
      <w:proofErr w:type="spellEnd"/>
      <w:r w:rsidRPr="00751307">
        <w:rPr>
          <w:rFonts w:ascii="Gandhari Unicode" w:hAnsi="Gandhari Unicode" w:cs="e-Tamil OTC"/>
          <w:lang w:val="de-DE"/>
          <w:rPrChange w:id="819" w:author="Narmada Hansani Polgampalage" w:date="2023-12-07T14:16:00Z">
            <w:rPr/>
          </w:rPrChange>
        </w:rPr>
        <w:t xml:space="preserve"> </w:t>
      </w:r>
      <w:proofErr w:type="spellStart"/>
      <w:r w:rsidRPr="00751307">
        <w:rPr>
          <w:rFonts w:ascii="Gandhari Unicode" w:hAnsi="Gandhari Unicode" w:cs="e-Tamil OTC"/>
          <w:i/>
          <w:iCs/>
          <w:lang w:val="de-DE"/>
          <w:rPrChange w:id="820" w:author="Narmada Hansani Polgampalage" w:date="2023-12-07T14:16:00Z">
            <w:rPr>
              <w:i/>
              <w:iCs/>
            </w:rPr>
          </w:rPrChange>
        </w:rPr>
        <w:t>vāḻkkai</w:t>
      </w:r>
      <w:proofErr w:type="spellEnd"/>
    </w:p>
    <w:p w14:paraId="250F0E1D" w14:textId="77777777" w:rsidR="00544225" w:rsidRDefault="00000000">
      <w:pPr>
        <w:pStyle w:val="Textbody"/>
        <w:spacing w:after="29"/>
        <w:rPr>
          <w:rFonts w:ascii="Gandhari Unicode" w:hAnsi="Gandhari Unicode" w:cs="e-Tamil OTC"/>
          <w:lang w:val="de-DE"/>
        </w:rPr>
      </w:pPr>
      <w:proofErr w:type="spellStart"/>
      <w:r w:rsidRPr="00751307">
        <w:rPr>
          <w:rFonts w:ascii="Gandhari Unicode" w:hAnsi="Gandhari Unicode" w:cs="e-Tamil OTC"/>
          <w:lang w:val="de-DE"/>
          <w:rPrChange w:id="821" w:author="Narmada Hansani Polgampalage" w:date="2023-12-07T14:16:00Z">
            <w:rPr/>
          </w:rPrChange>
        </w:rPr>
        <w:t>peru</w:t>
      </w:r>
      <w:proofErr w:type="spellEnd"/>
      <w:r w:rsidRPr="00751307">
        <w:rPr>
          <w:rFonts w:ascii="Gandhari Unicode" w:hAnsi="Gandhari Unicode" w:cs="e-Tamil OTC"/>
          <w:lang w:val="de-DE"/>
          <w:rPrChange w:id="822" w:author="Narmada Hansani Polgampalage" w:date="2023-12-07T14:16:00Z">
            <w:rPr/>
          </w:rPrChange>
        </w:rPr>
        <w:t xml:space="preserve"> </w:t>
      </w:r>
      <w:proofErr w:type="spellStart"/>
      <w:r w:rsidRPr="00751307">
        <w:rPr>
          <w:rFonts w:ascii="Gandhari Unicode" w:hAnsi="Gandhari Unicode" w:cs="e-Tamil OTC"/>
          <w:lang w:val="de-DE"/>
          <w:rPrChange w:id="823" w:author="Narmada Hansani Polgampalage" w:date="2023-12-07T14:16:00Z">
            <w:rPr/>
          </w:rPrChange>
        </w:rPr>
        <w:t>nalam</w:t>
      </w:r>
      <w:proofErr w:type="spellEnd"/>
      <w:r w:rsidRPr="00751307">
        <w:rPr>
          <w:rFonts w:ascii="Gandhari Unicode" w:hAnsi="Gandhari Unicode" w:cs="e-Tamil OTC"/>
          <w:lang w:val="de-DE"/>
          <w:rPrChange w:id="824" w:author="Narmada Hansani Polgampalage" w:date="2023-12-07T14:16:00Z">
            <w:rPr/>
          </w:rPrChange>
        </w:rPr>
        <w:t xml:space="preserve"> </w:t>
      </w:r>
      <w:proofErr w:type="spellStart"/>
      <w:r w:rsidRPr="00751307">
        <w:rPr>
          <w:rFonts w:ascii="Gandhari Unicode" w:hAnsi="Gandhari Unicode" w:cs="e-Tamil OTC"/>
          <w:lang w:val="de-DE"/>
          <w:rPrChange w:id="825" w:author="Narmada Hansani Polgampalage" w:date="2023-12-07T14:16:00Z">
            <w:rPr/>
          </w:rPrChange>
        </w:rPr>
        <w:t>kuṟu</w:t>
      </w:r>
      <w:proofErr w:type="spellEnd"/>
      <w:r w:rsidRPr="00751307">
        <w:rPr>
          <w:rFonts w:ascii="Gandhari Unicode" w:hAnsi="Gandhari Unicode" w:cs="e-Tamil OTC"/>
          <w:lang w:val="de-DE"/>
          <w:rPrChange w:id="826" w:author="Narmada Hansani Polgampalage" w:date="2023-12-07T14:16:00Z">
            <w:rPr/>
          </w:rPrChange>
        </w:rPr>
        <w:t xml:space="preserve"> </w:t>
      </w:r>
      <w:proofErr w:type="spellStart"/>
      <w:r w:rsidRPr="00751307">
        <w:rPr>
          <w:rFonts w:ascii="Gandhari Unicode" w:hAnsi="Gandhari Unicode" w:cs="e-Tamil OTC"/>
          <w:lang w:val="de-DE"/>
          <w:rPrChange w:id="827" w:author="Narmada Hansani Polgampalage" w:date="2023-12-07T14:16:00Z">
            <w:rPr/>
          </w:rPrChange>
        </w:rPr>
        <w:t>makaḷ</w:t>
      </w:r>
      <w:proofErr w:type="spellEnd"/>
      <w:r w:rsidRPr="00751307">
        <w:rPr>
          <w:rFonts w:ascii="Gandhari Unicode" w:hAnsi="Gandhari Unicode" w:cs="e-Tamil OTC"/>
          <w:lang w:val="de-DE"/>
          <w:rPrChange w:id="828" w:author="Narmada Hansani Polgampalage" w:date="2023-12-07T14:16:00Z">
            <w:rPr/>
          </w:rPrChange>
        </w:rPr>
        <w:t xml:space="preserve"> </w:t>
      </w:r>
      <w:proofErr w:type="spellStart"/>
      <w:r w:rsidRPr="00751307">
        <w:rPr>
          <w:rFonts w:ascii="Gandhari Unicode" w:hAnsi="Gandhari Unicode" w:cs="e-Tamil OTC"/>
          <w:lang w:val="de-DE"/>
          <w:rPrChange w:id="829" w:author="Narmada Hansani Polgampalage" w:date="2023-12-07T14:16:00Z">
            <w:rPr/>
          </w:rPrChange>
        </w:rPr>
        <w:t>vanteṉa</w:t>
      </w:r>
      <w:proofErr w:type="spellEnd"/>
    </w:p>
    <w:p w14:paraId="4D9D2E86" w14:textId="77777777" w:rsidR="00544225" w:rsidRDefault="00000000">
      <w:pPr>
        <w:pStyle w:val="Textbody"/>
        <w:spacing w:after="29" w:line="260" w:lineRule="exact"/>
        <w:rPr>
          <w:rFonts w:ascii="Gandhari Unicode" w:hAnsi="Gandhari Unicode" w:cs="e-Tamil OTC"/>
          <w:lang w:val="de-DE"/>
        </w:rPr>
      </w:pPr>
      <w:r w:rsidRPr="00751307">
        <w:rPr>
          <w:rFonts w:ascii="Gandhari Unicode" w:hAnsi="Gandhari Unicode" w:cs="e-Tamil OTC"/>
          <w:i/>
          <w:iCs/>
          <w:lang w:val="de-DE"/>
          <w:rPrChange w:id="830" w:author="Narmada Hansani Polgampalage" w:date="2023-12-07T14:16:00Z">
            <w:rPr>
              <w:i/>
              <w:iCs/>
            </w:rPr>
          </w:rPrChange>
        </w:rPr>
        <w:t>~</w:t>
      </w:r>
      <w:proofErr w:type="spellStart"/>
      <w:r w:rsidRPr="00751307">
        <w:rPr>
          <w:rFonts w:ascii="Gandhari Unicode" w:hAnsi="Gandhari Unicode" w:cs="e-Tamil OTC"/>
          <w:i/>
          <w:iCs/>
          <w:lang w:val="de-DE"/>
          <w:rPrChange w:id="831" w:author="Narmada Hansani Polgampalage" w:date="2023-12-07T14:16:00Z">
            <w:rPr>
              <w:i/>
              <w:iCs/>
            </w:rPr>
          </w:rPrChange>
        </w:rPr>
        <w:t>iṉi</w:t>
      </w:r>
      <w:proofErr w:type="spellEnd"/>
      <w:r w:rsidRPr="00751307">
        <w:rPr>
          <w:rFonts w:ascii="Gandhari Unicode" w:hAnsi="Gandhari Unicode" w:cs="e-Tamil OTC"/>
          <w:lang w:val="de-DE"/>
          <w:rPrChange w:id="832" w:author="Narmada Hansani Polgampalage" w:date="2023-12-07T14:16:00Z">
            <w:rPr/>
          </w:rPrChange>
        </w:rPr>
        <w:t xml:space="preserve"> </w:t>
      </w:r>
      <w:proofErr w:type="spellStart"/>
      <w:r w:rsidRPr="00751307">
        <w:rPr>
          <w:rFonts w:ascii="Gandhari Unicode" w:hAnsi="Gandhari Unicode" w:cs="e-Tamil OTC"/>
          <w:lang w:val="de-DE"/>
          <w:rPrChange w:id="833" w:author="Narmada Hansani Polgampalage" w:date="2023-12-07T14:16:00Z">
            <w:rPr/>
          </w:rPrChange>
        </w:rPr>
        <w:t>viḻav</w:t>
      </w:r>
      <w:proofErr w:type="spellEnd"/>
      <w:r w:rsidRPr="00751307">
        <w:rPr>
          <w:rFonts w:ascii="Gandhari Unicode" w:hAnsi="Gandhari Unicode" w:cs="e-Tamil OTC"/>
          <w:lang w:val="de-DE"/>
          <w:rPrChange w:id="834" w:author="Narmada Hansani Polgampalage" w:date="2023-12-07T14:16:00Z">
            <w:rPr/>
          </w:rPrChange>
        </w:rPr>
        <w:t xml:space="preserve">* </w:t>
      </w:r>
      <w:proofErr w:type="spellStart"/>
      <w:r w:rsidRPr="00751307">
        <w:rPr>
          <w:rFonts w:ascii="Gandhari Unicode" w:hAnsi="Gandhari Unicode" w:cs="e-Tamil OTC"/>
          <w:lang w:val="de-DE"/>
          <w:rPrChange w:id="835" w:author="Narmada Hansani Polgampalage" w:date="2023-12-07T14:16:00Z">
            <w:rPr/>
          </w:rPrChange>
        </w:rPr>
        <w:t>āyiṟṟ</w:t>
      </w:r>
      <w:proofErr w:type="spellEnd"/>
      <w:r w:rsidRPr="00751307">
        <w:rPr>
          <w:rFonts w:ascii="Gandhari Unicode" w:hAnsi="Gandhari Unicode" w:cs="e-Tamil OTC"/>
          <w:lang w:val="de-DE"/>
          <w:rPrChange w:id="836" w:author="Narmada Hansani Polgampalage" w:date="2023-12-07T14:16:00Z">
            <w:rPr/>
          </w:rPrChange>
        </w:rPr>
        <w:t xml:space="preserve">* </w:t>
      </w:r>
      <w:proofErr w:type="spellStart"/>
      <w:r w:rsidRPr="00751307">
        <w:rPr>
          <w:rFonts w:ascii="Gandhari Unicode" w:hAnsi="Gandhari Unicode" w:cs="e-Tamil OTC"/>
          <w:lang w:val="de-DE"/>
          <w:rPrChange w:id="837" w:author="Narmada Hansani Polgampalage" w:date="2023-12-07T14:16:00Z">
            <w:rPr/>
          </w:rPrChange>
        </w:rPr>
        <w:t>eṉṉum</w:t>
      </w:r>
      <w:proofErr w:type="spellEnd"/>
      <w:r w:rsidRPr="00751307">
        <w:rPr>
          <w:rFonts w:ascii="Gandhari Unicode" w:hAnsi="Gandhari Unicode" w:cs="e-Tamil OTC"/>
          <w:lang w:val="de-DE"/>
          <w:rPrChange w:id="838" w:author="Narmada Hansani Polgampalage" w:date="2023-12-07T14:16:00Z">
            <w:rPr/>
          </w:rPrChange>
        </w:rPr>
        <w:t xml:space="preserve"> </w:t>
      </w:r>
      <w:r w:rsidRPr="00751307">
        <w:rPr>
          <w:rFonts w:ascii="Gandhari Unicode" w:hAnsi="Gandhari Unicode" w:cs="e-Tamil OTC"/>
          <w:i/>
          <w:iCs/>
          <w:lang w:val="de-DE"/>
          <w:rPrChange w:id="839" w:author="Narmada Hansani Polgampalage" w:date="2023-12-07T14:16:00Z">
            <w:rPr>
              <w:i/>
              <w:iCs/>
            </w:rPr>
          </w:rPrChange>
        </w:rPr>
        <w:t>i+</w:t>
      </w:r>
      <w:r w:rsidRPr="00751307">
        <w:rPr>
          <w:rFonts w:ascii="Gandhari Unicode" w:hAnsi="Gandhari Unicode" w:cs="e-Tamil OTC"/>
          <w:lang w:val="de-DE"/>
          <w:rPrChange w:id="840" w:author="Narmada Hansani Polgampalage" w:date="2023-12-07T14:16:00Z">
            <w:rPr/>
          </w:rPrChange>
        </w:rPr>
        <w:t xml:space="preserve"> ~</w:t>
      </w:r>
      <w:proofErr w:type="spellStart"/>
      <w:r w:rsidRPr="00751307">
        <w:rPr>
          <w:rFonts w:ascii="Gandhari Unicode" w:hAnsi="Gandhari Unicode" w:cs="e-Tamil OTC"/>
          <w:lang w:val="de-DE"/>
          <w:rPrChange w:id="841" w:author="Narmada Hansani Polgampalage" w:date="2023-12-07T14:16:00Z">
            <w:rPr/>
          </w:rPrChange>
        </w:rPr>
        <w:t>ūr</w:t>
      </w:r>
      <w:proofErr w:type="spellEnd"/>
      <w:r w:rsidRPr="00751307">
        <w:rPr>
          <w:rFonts w:ascii="Gandhari Unicode" w:hAnsi="Gandhari Unicode" w:cs="e-Tamil OTC"/>
          <w:lang w:val="de-DE"/>
          <w:rPrChange w:id="842" w:author="Narmada Hansani Polgampalage" w:date="2023-12-07T14:16:00Z">
            <w:rPr/>
          </w:rPrChange>
        </w:rPr>
        <w:t>-ē.</w:t>
      </w:r>
    </w:p>
    <w:p w14:paraId="220EA92B" w14:textId="77777777" w:rsidR="00544225" w:rsidRDefault="00544225">
      <w:pPr>
        <w:pStyle w:val="Textbody"/>
        <w:spacing w:after="29" w:line="260" w:lineRule="exact"/>
        <w:rPr>
          <w:rFonts w:ascii="Gandhari Unicode" w:hAnsi="Gandhari Unicode" w:cs="e-Tamil OTC"/>
          <w:lang w:val="de-DE"/>
        </w:rPr>
      </w:pPr>
    </w:p>
    <w:p w14:paraId="277C8BF9" w14:textId="77777777" w:rsidR="00544225" w:rsidRDefault="00544225">
      <w:pPr>
        <w:pStyle w:val="Textbody"/>
        <w:spacing w:after="29" w:line="260" w:lineRule="exact"/>
        <w:rPr>
          <w:rFonts w:ascii="Gandhari Unicode" w:hAnsi="Gandhari Unicode" w:cs="e-Tamil OTC"/>
          <w:lang w:val="de-DE"/>
        </w:rPr>
      </w:pPr>
    </w:p>
    <w:p w14:paraId="70128F85" w14:textId="77777777" w:rsidR="00544225" w:rsidRDefault="00000000">
      <w:pPr>
        <w:pStyle w:val="Textbody"/>
        <w:spacing w:after="29" w:line="260" w:lineRule="exact"/>
        <w:rPr>
          <w:rFonts w:ascii="Gandhari Unicode" w:hAnsi="Gandhari Unicode" w:cs="e-Tamil OTC"/>
          <w:lang w:val="de-DE"/>
        </w:rPr>
      </w:pPr>
      <w:r w:rsidRPr="00751307">
        <w:rPr>
          <w:lang w:val="de-DE"/>
          <w:rPrChange w:id="843" w:author="Narmada Hansani Polgampalage" w:date="2023-12-07T14:16:00Z">
            <w:rPr/>
          </w:rPrChange>
        </w:rPr>
        <w:br w:type="page"/>
      </w:r>
    </w:p>
    <w:p w14:paraId="1318C6C6"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confidante to HIM who went wishing for the door/mediation.</w:t>
      </w:r>
    </w:p>
    <w:p w14:paraId="388E4B4F" w14:textId="77777777" w:rsidR="00544225" w:rsidRDefault="00544225">
      <w:pPr>
        <w:pStyle w:val="Textbody"/>
        <w:spacing w:after="29" w:line="260" w:lineRule="exact"/>
        <w:rPr>
          <w:rFonts w:ascii="Gandhari Unicode" w:hAnsi="Gandhari Unicode" w:cs="e-Tamil OTC"/>
          <w:lang w:val="en-GB"/>
        </w:rPr>
      </w:pPr>
    </w:p>
    <w:p w14:paraId="45EBE4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worn</w:t>
      </w:r>
      <w:r>
        <w:rPr>
          <w:rFonts w:ascii="Gandhari Unicode" w:hAnsi="Gandhari Unicode" w:cs="e-Tamil OTC"/>
          <w:position w:val="6"/>
          <w:lang w:val="en-GB"/>
        </w:rPr>
        <w:t>um</w:t>
      </w:r>
      <w:r>
        <w:rPr>
          <w:rFonts w:ascii="Gandhari Unicode" w:hAnsi="Gandhari Unicode" w:cs="e-Tamil OTC"/>
          <w:lang w:val="en-GB"/>
        </w:rPr>
        <w:t xml:space="preserve"> linked</w:t>
      </w:r>
      <w:r>
        <w:rPr>
          <w:rFonts w:ascii="Gandhari Unicode" w:hAnsi="Gandhari Unicode" w:cs="e-Tamil OTC"/>
          <w:position w:val="6"/>
          <w:lang w:val="en-GB"/>
        </w:rPr>
        <w:t>um</w:t>
      </w:r>
      <w:r>
        <w:rPr>
          <w:rFonts w:ascii="Gandhari Unicode" w:hAnsi="Gandhari Unicode" w:cs="e-Tamil OTC"/>
          <w:lang w:val="en-GB"/>
        </w:rPr>
        <w:t xml:space="preserve"> put-on</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inserted</w:t>
      </w:r>
      <w:r>
        <w:rPr>
          <w:rFonts w:ascii="Gandhari Unicode" w:hAnsi="Gandhari Unicode" w:cs="e-Tamil OTC"/>
          <w:position w:val="6"/>
          <w:lang w:val="en-GB"/>
        </w:rPr>
        <w:t>um</w:t>
      </w:r>
      <w:proofErr w:type="gramEnd"/>
    </w:p>
    <w:p w14:paraId="0599869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adornment glittered- attendant-with filled-</w:t>
      </w:r>
      <w:proofErr w:type="gramStart"/>
      <w:r>
        <w:rPr>
          <w:rFonts w:ascii="Gandhari Unicode" w:hAnsi="Gandhari Unicode" w:cs="e-Tamil OTC"/>
          <w:lang w:val="en-GB"/>
        </w:rPr>
        <w:t>up</w:t>
      </w:r>
      <w:proofErr w:type="gramEnd"/>
    </w:p>
    <w:p w14:paraId="6DCD38F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festival-with you-come(sub.) you</w:t>
      </w:r>
      <w:r>
        <w:rPr>
          <w:rFonts w:ascii="Gandhari Unicode" w:hAnsi="Gandhari Unicode" w:cs="e-Tamil OTC"/>
          <w:position w:val="6"/>
          <w:lang w:val="en-GB"/>
        </w:rPr>
        <w:t>ē</w:t>
      </w:r>
      <w:r>
        <w:rPr>
          <w:rFonts w:ascii="Gandhari Unicode" w:hAnsi="Gandhari Unicode" w:cs="e-Tamil OTC"/>
          <w:lang w:val="en-GB"/>
        </w:rPr>
        <w:t xml:space="preserve"> this</w:t>
      </w:r>
      <w:r>
        <w:rPr>
          <w:rFonts w:ascii="Gandhari Unicode" w:hAnsi="Gandhari Unicode" w:cs="e-Tamil OTC"/>
          <w:position w:val="6"/>
          <w:lang w:val="en-GB"/>
        </w:rPr>
        <w:t>ō</w:t>
      </w:r>
      <w:r>
        <w:rPr>
          <w:rStyle w:val="FootnoteReference1"/>
          <w:rFonts w:ascii="Gandhari Unicode" w:hAnsi="Gandhari Unicode" w:cs="e-Tamil OTC"/>
          <w:vertAlign w:val="baseline"/>
          <w:lang w:val="en-GB"/>
        </w:rPr>
        <w:footnoteReference w:id="403"/>
      </w:r>
    </w:p>
    <w:p w14:paraId="750ECA4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one cow food excellence-not livelihood</w:t>
      </w:r>
    </w:p>
    <w:p w14:paraId="5372ACF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big goodness short daughter come-</w:t>
      </w:r>
      <w:proofErr w:type="gramStart"/>
      <w:r>
        <w:rPr>
          <w:rFonts w:ascii="Gandhari Unicode" w:hAnsi="Gandhari Unicode" w:cs="e-Tamil OTC"/>
          <w:lang w:val="en-GB"/>
        </w:rPr>
        <w:t>say</w:t>
      </w:r>
      <w:proofErr w:type="gramEnd"/>
    </w:p>
    <w:p w14:paraId="7162F3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now festival become-it </w:t>
      </w:r>
      <w:proofErr w:type="gramStart"/>
      <w:r>
        <w:rPr>
          <w:rFonts w:ascii="Gandhari Unicode" w:hAnsi="Gandhari Unicode" w:cs="e-Tamil OTC"/>
          <w:lang w:val="en-GB"/>
        </w:rPr>
        <w:t>saying</w:t>
      </w:r>
      <w:proofErr w:type="gramEnd"/>
      <w:r>
        <w:rPr>
          <w:rFonts w:ascii="Gandhari Unicode" w:hAnsi="Gandhari Unicode" w:cs="e-Tamil OTC"/>
          <w:lang w:val="en-GB"/>
        </w:rPr>
        <w:t>- this- village</w:t>
      </w:r>
      <w:r>
        <w:rPr>
          <w:rFonts w:ascii="Gandhari Unicode" w:hAnsi="Gandhari Unicode" w:cs="e-Tamil OTC"/>
          <w:position w:val="6"/>
          <w:lang w:val="en-GB"/>
        </w:rPr>
        <w:t>ē</w:t>
      </w:r>
      <w:r>
        <w:rPr>
          <w:rFonts w:ascii="Gandhari Unicode" w:hAnsi="Gandhari Unicode" w:cs="e-Tamil OTC"/>
          <w:lang w:val="en-GB"/>
        </w:rPr>
        <w:t>.</w:t>
      </w:r>
    </w:p>
    <w:p w14:paraId="7C11FED9" w14:textId="77777777" w:rsidR="00544225" w:rsidRDefault="00544225">
      <w:pPr>
        <w:pStyle w:val="Textbody"/>
        <w:spacing w:after="29"/>
        <w:rPr>
          <w:rFonts w:ascii="Gandhari Unicode" w:hAnsi="Gandhari Unicode" w:cs="e-Tamil OTC"/>
          <w:lang w:val="en-GB"/>
        </w:rPr>
      </w:pPr>
    </w:p>
    <w:p w14:paraId="596ACABC" w14:textId="77777777" w:rsidR="00544225" w:rsidRDefault="00544225">
      <w:pPr>
        <w:pStyle w:val="Textbody"/>
        <w:spacing w:after="29"/>
        <w:rPr>
          <w:rFonts w:ascii="Gandhari Unicode" w:hAnsi="Gandhari Unicode" w:cs="e-Tamil OTC"/>
          <w:lang w:val="en-GB"/>
        </w:rPr>
      </w:pPr>
    </w:p>
    <w:p w14:paraId="70F06A88"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ab/>
        <w:t>Wrapping up and tying and applying and inserting</w:t>
      </w:r>
      <w:r>
        <w:rPr>
          <w:rStyle w:val="FootnoteReference1"/>
          <w:rFonts w:ascii="Gandhari Unicode" w:hAnsi="Gandhari Unicode" w:cs="e-Tamil OTC"/>
          <w:lang w:val="en-GB"/>
        </w:rPr>
        <w:footnoteReference w:id="404"/>
      </w:r>
      <w:r>
        <w:rPr>
          <w:rFonts w:ascii="Gandhari Unicode" w:hAnsi="Gandhari Unicode" w:cs="e-Tamil OTC"/>
          <w:lang w:val="en-GB"/>
        </w:rPr>
        <w:t xml:space="preserve"> −</w:t>
      </w:r>
    </w:p>
    <w:p w14:paraId="5233D43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r>
        <w:rPr>
          <w:rStyle w:val="FootnoteReference1"/>
          <w:rFonts w:ascii="Gandhari Unicode" w:hAnsi="Gandhari Unicode" w:cs="e-Tamil OTC"/>
          <w:lang w:val="en-GB"/>
        </w:rPr>
        <w:footnoteReference w:id="405"/>
      </w:r>
      <w:r>
        <w:rPr>
          <w:rFonts w:ascii="Gandhari Unicode" w:hAnsi="Gandhari Unicode" w:cs="e-Tamil OTC"/>
          <w:lang w:val="en-GB"/>
        </w:rPr>
        <w:t xml:space="preserve"> may come to the festival,</w:t>
      </w:r>
    </w:p>
    <w:p w14:paraId="29626402" w14:textId="77777777" w:rsidR="00544225" w:rsidRDefault="00000000">
      <w:pPr>
        <w:pStyle w:val="Textbody"/>
        <w:tabs>
          <w:tab w:val="left" w:pos="163"/>
        </w:tabs>
        <w:spacing w:after="115"/>
        <w:rPr>
          <w:rFonts w:ascii="Gandhari Unicode" w:hAnsi="Gandhari Unicode" w:cs="e-Tamil OTC"/>
          <w:lang w:val="en-GB"/>
        </w:rPr>
      </w:pPr>
      <w:r>
        <w:rPr>
          <w:rFonts w:ascii="Gandhari Unicode" w:hAnsi="Gandhari Unicode" w:cs="e-Tamil OTC"/>
          <w:lang w:val="en-GB"/>
        </w:rPr>
        <w:tab/>
        <w:t xml:space="preserve">full </w:t>
      </w:r>
      <w:proofErr w:type="gramStart"/>
      <w:r>
        <w:rPr>
          <w:rFonts w:ascii="Gandhari Unicode" w:hAnsi="Gandhari Unicode" w:cs="e-Tamil OTC"/>
          <w:lang w:val="en-GB"/>
        </w:rPr>
        <w:t>with</w:t>
      </w:r>
      <w:proofErr w:type="gramEnd"/>
      <w:r>
        <w:rPr>
          <w:rFonts w:ascii="Gandhari Unicode" w:hAnsi="Gandhari Unicode" w:cs="e-Tamil OTC"/>
          <w:lang w:val="en-GB"/>
        </w:rPr>
        <w:t xml:space="preserve"> [her] companions dazzling with foliage [and] ornaments.</w:t>
      </w:r>
    </w:p>
    <w:p w14:paraId="3EA3628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This? This village says now it has become a </w:t>
      </w:r>
      <w:proofErr w:type="gramStart"/>
      <w:r>
        <w:rPr>
          <w:rFonts w:ascii="Gandhari Unicode" w:hAnsi="Gandhari Unicode" w:cs="e-Tamil OTC"/>
          <w:lang w:val="en-GB"/>
        </w:rPr>
        <w:t>festival ,</w:t>
      </w:r>
      <w:proofErr w:type="gramEnd"/>
    </w:p>
    <w:p w14:paraId="1D0727DD"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because the little woman of great beauty has come,</w:t>
      </w:r>
    </w:p>
    <w:p w14:paraId="36910ED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with a livelihood not enough for the food of one cow.</w:t>
      </w:r>
      <w:r>
        <w:rPr>
          <w:rStyle w:val="FootnoteReference1"/>
          <w:rFonts w:ascii="Gandhari Unicode" w:hAnsi="Gandhari Unicode" w:cs="e-Tamil OTC"/>
          <w:lang w:val="en-GB"/>
        </w:rPr>
        <w:footnoteReference w:id="406"/>
      </w:r>
    </w:p>
    <w:p w14:paraId="75F25757" w14:textId="77777777" w:rsidR="00544225" w:rsidRDefault="00544225">
      <w:pPr>
        <w:pStyle w:val="Textbody"/>
        <w:spacing w:after="0"/>
        <w:rPr>
          <w:rFonts w:ascii="Gandhari Unicode" w:hAnsi="Gandhari Unicode" w:cs="e-Tamil OTC"/>
          <w:lang w:val="en-GB"/>
        </w:rPr>
      </w:pPr>
    </w:p>
    <w:p w14:paraId="6D0DA8A0" w14:textId="77777777" w:rsidR="00544225" w:rsidRDefault="00544225">
      <w:pPr>
        <w:pStyle w:val="Textbody"/>
        <w:spacing w:after="0"/>
        <w:rPr>
          <w:rFonts w:ascii="Gandhari Unicode" w:hAnsi="Gandhari Unicode" w:cs="e-Tamil OTC"/>
          <w:lang w:val="en-GB"/>
        </w:rPr>
      </w:pPr>
    </w:p>
    <w:p w14:paraId="400B04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Srin.</w:t>
      </w:r>
    </w:p>
    <w:p w14:paraId="01B59EA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w:t>
      </w:r>
    </w:p>
    <w:p w14:paraId="2F93D9A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Food [is what is given by] one cow. Living without honour.</w:t>
      </w:r>
      <w:r>
        <w:rPr>
          <w:rStyle w:val="FootnoteReference1"/>
          <w:rFonts w:ascii="Gandhari Unicode" w:hAnsi="Gandhari Unicode" w:cs="e-Tamil OTC"/>
          <w:lang w:val="en-GB"/>
        </w:rPr>
        <w:footnoteReference w:id="407"/>
      </w:r>
    </w:p>
    <w:p w14:paraId="561116CF" w14:textId="77777777" w:rsidR="00544225" w:rsidRDefault="00544225">
      <w:pPr>
        <w:pStyle w:val="Textbody"/>
        <w:spacing w:after="0"/>
        <w:rPr>
          <w:rFonts w:ascii="Gandhari Unicode" w:hAnsi="Gandhari Unicode" w:cs="e-Tamil OTC"/>
          <w:b/>
          <w:lang w:val="en-GB"/>
        </w:rPr>
      </w:pPr>
    </w:p>
    <w:p w14:paraId="68A4F6D0" w14:textId="77777777" w:rsidR="00544225" w:rsidRDefault="00000000">
      <w:pPr>
        <w:rPr>
          <w:rFonts w:ascii="Gandhari Unicode" w:eastAsiaTheme="majorEastAsia" w:hAnsi="Gandhari Unicode" w:cstheme="majorBidi" w:hint="eastAsia"/>
          <w:b/>
        </w:rPr>
      </w:pPr>
      <w:r>
        <w:br w:type="page"/>
      </w:r>
    </w:p>
    <w:p w14:paraId="1B9D6DD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296</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பெரும்பாக்கன்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பெரும்பாகன்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18AC6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ஆகலான்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3DF228C" w14:textId="77777777" w:rsidR="00544225" w:rsidRDefault="00544225">
      <w:pPr>
        <w:pStyle w:val="Textbody"/>
        <w:spacing w:after="29"/>
        <w:rPr>
          <w:rFonts w:ascii="Gandhari Unicode" w:hAnsi="Gandhari Unicode" w:cs="e-Tamil OTC"/>
          <w:lang w:val="en-GB"/>
        </w:rPr>
      </w:pPr>
    </w:p>
    <w:p w14:paraId="623D30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p>
    <w:p w14:paraId="6085E28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யலங்குசினை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p>
    <w:p w14:paraId="0B50BF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யுறுகழிச்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செறுவிற்</w:t>
      </w:r>
      <w:proofErr w:type="spellEnd"/>
    </w:p>
    <w:p w14:paraId="33D20C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கண்ணாறு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நயக்குந்</w:t>
      </w:r>
      <w:proofErr w:type="spellEnd"/>
    </w:p>
    <w:p w14:paraId="1C24F1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முன்னின்று</w:t>
      </w:r>
      <w:proofErr w:type="spellEnd"/>
    </w:p>
    <w:p w14:paraId="5045AD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லோம்புமதி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தொடியோ</w:t>
      </w:r>
      <w:proofErr w:type="spellEnd"/>
    </w:p>
    <w:p w14:paraId="1C2008B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p>
    <w:p w14:paraId="13FC009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னும்மிற்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துணிந்தே</w:t>
      </w:r>
      <w:proofErr w:type="spellEnd"/>
      <w:r>
        <w:rPr>
          <w:rFonts w:ascii="Gandhari Unicode" w:hAnsi="Gandhari Unicode" w:cs="e-Tamil OTC"/>
          <w:lang w:val="en-GB"/>
        </w:rPr>
        <w:t>.</w:t>
      </w:r>
    </w:p>
    <w:p w14:paraId="45AEA693" w14:textId="77777777" w:rsidR="00544225" w:rsidRDefault="00544225">
      <w:pPr>
        <w:pStyle w:val="Textbody"/>
        <w:spacing w:after="29"/>
        <w:rPr>
          <w:rFonts w:ascii="Gandhari Unicode" w:hAnsi="Gandhari Unicode" w:cs="e-Tamil OTC"/>
          <w:lang w:val="en-GB"/>
        </w:rPr>
      </w:pPr>
    </w:p>
    <w:p w14:paraId="58391E7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புன்னை</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யலங்குசினை</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புன்னைய</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வங்குறனை</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யுறுகழிச்</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யறுகழிச்</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முனையிற்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முணையிற்</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கண்ணுறு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நயக்குந்</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நயக்கும்</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கழற</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னும்மிற்</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னும்மிதிற்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னும்மிதற்</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ணும்மிடற்</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 xml:space="preserve">8b </w:t>
      </w:r>
      <w:proofErr w:type="spellStart"/>
      <w:r>
        <w:rPr>
          <w:rFonts w:ascii="Gandhari Unicode" w:hAnsi="Gandhari Unicode" w:cs="e-Tamil OTC"/>
          <w:lang w:val="en-GB"/>
        </w:rPr>
        <w:t>றகுமோ</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றருமோ</w:t>
      </w:r>
      <w:proofErr w:type="spellEnd"/>
      <w:r>
        <w:rPr>
          <w:rFonts w:ascii="Gandhari Unicode" w:hAnsi="Gandhari Unicode" w:cs="e-Tamil OTC"/>
          <w:lang w:val="en-GB"/>
        </w:rPr>
        <w:t xml:space="preserve"> G1</w:t>
      </w:r>
    </w:p>
    <w:p w14:paraId="22524C2B" w14:textId="77777777" w:rsidR="00544225" w:rsidRDefault="00544225">
      <w:pPr>
        <w:pStyle w:val="Textbody"/>
        <w:spacing w:after="29"/>
        <w:rPr>
          <w:rFonts w:ascii="Gandhari Unicode" w:hAnsi="Gandhari Unicode" w:cs="e-Tamil OTC"/>
          <w:lang w:val="en-GB"/>
        </w:rPr>
      </w:pPr>
    </w:p>
    <w:p w14:paraId="4A40C30B" w14:textId="77777777" w:rsidR="00544225" w:rsidRDefault="00000000">
      <w:pPr>
        <w:pStyle w:val="Textbody"/>
        <w:spacing w:after="29"/>
        <w:rPr>
          <w:rFonts w:ascii="Gandhari Unicode" w:hAnsi="Gandhari Unicode" w:cs="e-Tamil OTC"/>
          <w:lang w:val="en-GB"/>
        </w:rPr>
      </w:pPr>
      <w:ins w:id="844" w:author="Narmada Hansani Polgampalage" w:date="2023-12-04T17:39:00Z">
        <w:r>
          <w:rPr>
            <w:rFonts w:ascii="Gandhari Unicode" w:hAnsi="Gandhari Unicode" w:cs="e-Tamil OTC"/>
            <w:lang w:val="en-GB"/>
          </w:rPr>
          <w:t>a</w:t>
        </w:r>
      </w:ins>
      <w:del w:id="845" w:author="Narmada Hansani Polgampalage" w:date="2023-12-04T17:39:00Z">
        <w:r>
          <w:rPr>
            <w:rFonts w:ascii="Gandhari Unicode" w:hAnsi="Gandhari Unicode" w:cs="e-Tamil OTC"/>
            <w:lang w:val="en-GB"/>
          </w:rPr>
          <w:delText>A</w:delText>
        </w:r>
      </w:del>
      <w:r>
        <w:rPr>
          <w:rFonts w:ascii="Gandhari Unicode" w:hAnsi="Gandhari Unicode" w:cs="e-Tamil OTC"/>
          <w:lang w:val="en-GB"/>
        </w:rPr>
        <w:t>mma</w:t>
      </w:r>
      <w:ins w:id="846" w:author="Narmada Hansani Polgampalage" w:date="2023-12-04T17:39:00Z">
        <w:r>
          <w:rPr>
            <w:rFonts w:ascii="Gandhari Unicode" w:hAnsi="Gandhari Unicode" w:cs="e-Tamil OTC"/>
            <w:lang w:val="en-GB"/>
          </w:rPr>
          <w:t>-</w:t>
        </w:r>
      </w:ins>
      <w:proofErr w:type="spellStart"/>
      <w:del w:id="847"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p>
    <w:p w14:paraId="31876A65"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ciṟai</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nārai</w:t>
      </w:r>
      <w:proofErr w:type="spellEnd"/>
      <w:proofErr w:type="gramEnd"/>
    </w:p>
    <w:p w14:paraId="33095FA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ins w:id="848" w:author="Narmada Hansani Polgampalage" w:date="2023-11-24T19:0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ceṟuviṉ</w:t>
      </w:r>
      <w:proofErr w:type="spellEnd"/>
    </w:p>
    <w:p w14:paraId="09A7AE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kaḷ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katiroṭu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nayakkum</w:t>
      </w:r>
      <w:proofErr w:type="spellEnd"/>
    </w:p>
    <w:p w14:paraId="00D8E2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1B7DE0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toṭiyōḷ</w:t>
      </w:r>
      <w:proofErr w:type="spellEnd"/>
    </w:p>
    <w:p w14:paraId="4722B7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tuṟattal</w:t>
      </w:r>
      <w:proofErr w:type="spellEnd"/>
    </w:p>
    <w:p w14:paraId="19EE56F6"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i/>
          <w:iCs/>
          <w:lang w:val="en-GB"/>
        </w:rPr>
        <w:t>nummiṉ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takum</w:t>
      </w:r>
      <w:proofErr w:type="spellEnd"/>
      <w:r>
        <w:rPr>
          <w:rFonts w:ascii="Gandhari Unicode" w:hAnsi="Gandhari Unicode" w:cs="e-Tamil OTC"/>
          <w:lang w:val="en-GB"/>
        </w:rPr>
        <w:t>-ō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tuṇint</w:t>
      </w:r>
      <w:proofErr w:type="spellEnd"/>
      <w:r>
        <w:rPr>
          <w:rFonts w:ascii="Gandhari Unicode" w:hAnsi="Gandhari Unicode" w:cs="e-Tamil OTC"/>
          <w:lang w:val="en-GB"/>
        </w:rPr>
        <w:t>*-ē.</w:t>
      </w:r>
    </w:p>
    <w:p w14:paraId="678AE000" w14:textId="77777777" w:rsidR="00544225" w:rsidRDefault="00544225">
      <w:pPr>
        <w:pStyle w:val="Textbody"/>
        <w:spacing w:after="29" w:line="260" w:lineRule="exact"/>
        <w:rPr>
          <w:rFonts w:ascii="Gandhari Unicode" w:hAnsi="Gandhari Unicode" w:cs="e-Tamil OTC"/>
          <w:u w:val="single"/>
          <w:lang w:val="en-GB"/>
        </w:rPr>
      </w:pPr>
    </w:p>
    <w:p w14:paraId="55C04886" w14:textId="77777777" w:rsidR="00544225" w:rsidRDefault="00544225">
      <w:pPr>
        <w:pStyle w:val="Textbody"/>
        <w:spacing w:after="29" w:line="260" w:lineRule="exact"/>
        <w:rPr>
          <w:rFonts w:ascii="Gandhari Unicode" w:hAnsi="Gandhari Unicode" w:cs="e-Tamil OTC"/>
          <w:u w:val="single"/>
          <w:lang w:val="en-GB"/>
        </w:rPr>
      </w:pPr>
    </w:p>
    <w:p w14:paraId="4CAB256E" w14:textId="77777777" w:rsidR="00544225" w:rsidRDefault="00000000">
      <w:pPr>
        <w:pStyle w:val="Textbody"/>
        <w:spacing w:after="29" w:line="260" w:lineRule="exact"/>
        <w:rPr>
          <w:rFonts w:ascii="Gandhari Unicode" w:hAnsi="Gandhari Unicode" w:cs="e-Tamil OTC"/>
          <w:u w:val="single"/>
          <w:lang w:val="en-GB"/>
        </w:rPr>
      </w:pPr>
      <w:r>
        <w:br w:type="page"/>
      </w:r>
    </w:p>
    <w:p w14:paraId="5CC7C440"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Uttered as if speaking to the confidante, when HE is behind the hedge, by HER, who hasn't got the strength [anymore], because the time she doesn't see [him] is longer than the time she sees [him]. (cf. TP 105)</w:t>
      </w:r>
    </w:p>
    <w:p w14:paraId="76C0BC8A" w14:textId="77777777" w:rsidR="00544225" w:rsidRDefault="00544225">
      <w:pPr>
        <w:pStyle w:val="Textbody"/>
        <w:spacing w:after="29" w:line="260" w:lineRule="exact"/>
        <w:rPr>
          <w:rFonts w:ascii="Gandhari Unicode" w:hAnsi="Gandhari Unicode" w:cs="e-Tamil OTC"/>
          <w:lang w:val="en-GB"/>
        </w:rPr>
      </w:pPr>
    </w:p>
    <w:p w14:paraId="5B0DEC8C" w14:textId="77777777" w:rsidR="00544225" w:rsidRDefault="00000000">
      <w:pPr>
        <w:pStyle w:val="Textbody"/>
        <w:spacing w:after="0" w:line="260" w:lineRule="exact"/>
        <w:rPr>
          <w:rFonts w:ascii="Gandhari Unicode" w:hAnsi="Gandhari Unicode" w:cs="e-Tamil OTC"/>
          <w:lang w:val="en-GB"/>
        </w:rPr>
      </w:pPr>
      <w:ins w:id="849" w:author="Narmada Hansani Polgampalage" w:date="2023-12-04T17:39:00Z">
        <w:r>
          <w:rPr>
            <w:rFonts w:ascii="Gandhari Unicode" w:hAnsi="Gandhari Unicode" w:cs="e-Tamil OTC"/>
            <w:position w:val="6"/>
            <w:lang w:val="en-GB"/>
          </w:rPr>
          <w:t>a</w:t>
        </w:r>
      </w:ins>
      <w:del w:id="850" w:author="Narmada Hansani Polgampalage" w:date="2023-12-04T17:39:00Z">
        <w:r>
          <w:rPr>
            <w:rFonts w:ascii="Gandhari Unicode" w:hAnsi="Gandhari Unicode" w:cs="e-Tamil OTC"/>
            <w:position w:val="6"/>
            <w:lang w:val="en-GB"/>
          </w:rPr>
          <w:delText>A</w:delText>
        </w:r>
      </w:del>
      <w:r>
        <w:rPr>
          <w:rFonts w:ascii="Gandhari Unicode" w:hAnsi="Gandhari Unicode" w:cs="e-Tamil OTC"/>
          <w:position w:val="6"/>
          <w:lang w:val="en-GB"/>
        </w:rPr>
        <w:t>mma</w:t>
      </w:r>
      <w:ins w:id="851" w:author="Narmada Hansani Polgampalage" w:date="2023-12-04T17:39:00Z">
        <w:r>
          <w:rPr>
            <w:rFonts w:ascii="Gandhari Unicode" w:hAnsi="Gandhari Unicode" w:cs="e-Tamil OTC"/>
            <w:lang w:val="en-GB"/>
          </w:rPr>
          <w:t>-</w:t>
        </w:r>
      </w:ins>
      <w:del w:id="852" w:author="Narmada Hansani Polgampalage" w:date="2023-12-04T17:39:00Z">
        <w:r>
          <w:rPr>
            <w:rFonts w:ascii="Gandhari Unicode" w:hAnsi="Gandhari Unicode" w:cs="e-Tamil OTC"/>
            <w:lang w:val="en-GB"/>
          </w:rPr>
          <w:delText xml:space="preserve"> </w:delText>
        </w:r>
      </w:del>
      <w:r>
        <w:rPr>
          <w:rFonts w:ascii="Gandhari Unicode" w:hAnsi="Gandhari Unicode" w:cs="e-Tamil OTC"/>
          <w:lang w:val="en-GB"/>
        </w:rPr>
        <w:t xml:space="preserve">live friend </w:t>
      </w:r>
      <w:proofErr w:type="spellStart"/>
      <w:r>
        <w:rPr>
          <w:rFonts w:ascii="Gandhari Unicode" w:hAnsi="Gandhari Unicode" w:cs="e-Tamil OTC"/>
          <w:lang w:val="en-GB"/>
        </w:rPr>
        <w:t>Puṉṉai</w:t>
      </w:r>
      <w:proofErr w:type="spellEnd"/>
      <w:r>
        <w:rPr>
          <w:rFonts w:ascii="Gandhari Unicode" w:hAnsi="Gandhari Unicode" w:cs="e-Tamil OTC"/>
          <w:lang w:val="en-GB"/>
        </w:rPr>
        <w:t>(-tree)</w:t>
      </w:r>
    </w:p>
    <w:p w14:paraId="40389EC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sway- twig been- pretty wing </w:t>
      </w:r>
      <w:proofErr w:type="gramStart"/>
      <w:r>
        <w:rPr>
          <w:rFonts w:ascii="Gandhari Unicode" w:hAnsi="Gandhari Unicode" w:cs="e-Tamil OTC"/>
          <w:lang w:val="en-GB"/>
        </w:rPr>
        <w:t>wader</w:t>
      </w:r>
      <w:proofErr w:type="gramEnd"/>
    </w:p>
    <w:p w14:paraId="57305C6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have- backwaters little fish hate-if field</w:t>
      </w:r>
      <w:proofErr w:type="spellStart"/>
      <w:r>
        <w:rPr>
          <w:rFonts w:ascii="Gandhari Unicode" w:hAnsi="Gandhari Unicode" w:cs="e-Tamil OTC"/>
          <w:position w:val="6"/>
          <w:lang w:val="en-GB"/>
        </w:rPr>
        <w:t>iṉ</w:t>
      </w:r>
      <w:proofErr w:type="spellEnd"/>
    </w:p>
    <w:p w14:paraId="755513D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nectar smell- blue-waterlily ear-with longing-</w:t>
      </w:r>
    </w:p>
    <w:p w14:paraId="5BE7CD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cool ghat-he see-if in-front stood</w:t>
      </w:r>
    </w:p>
    <w:p w14:paraId="66B89F3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quick-they(n.pl.) murmuring beware(</w:t>
      </w:r>
      <w:proofErr w:type="spellStart"/>
      <w:r>
        <w:rPr>
          <w:rFonts w:ascii="Gandhari Unicode" w:hAnsi="Gandhari Unicode" w:cs="e-Tamil OTC"/>
          <w:lang w:val="en-GB"/>
        </w:rPr>
        <w:t>ipt</w:t>
      </w:r>
      <w:proofErr w:type="spellEnd"/>
      <w:r>
        <w:rPr>
          <w:rFonts w:ascii="Gandhari Unicode" w:hAnsi="Gandhari Unicode" w:cs="e-Tamil OTC"/>
          <w:lang w:val="en-GB"/>
        </w:rPr>
        <w:t>.) bracelet-she</w:t>
      </w:r>
    </w:p>
    <w:p w14:paraId="53C0812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such-she become(inf.) </w:t>
      </w:r>
      <w:proofErr w:type="gramStart"/>
      <w:r>
        <w:rPr>
          <w:rFonts w:ascii="Gandhari Unicode" w:hAnsi="Gandhari Unicode" w:cs="e-Tamil OTC"/>
          <w:lang w:val="en-GB"/>
        </w:rPr>
        <w:t>abandoning</w:t>
      </w:r>
      <w:proofErr w:type="gramEnd"/>
    </w:p>
    <w:p w14:paraId="1B26B6C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proofErr w:type="gramStart"/>
      <w:r>
        <w:rPr>
          <w:rFonts w:ascii="Gandhari Unicode" w:hAnsi="Gandhari Unicode" w:cs="e-Tamil OTC"/>
          <w:lang w:val="en-GB"/>
        </w:rPr>
        <w:t>pl.)</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fitting-</w:t>
      </w:r>
      <w:r>
        <w:rPr>
          <w:rFonts w:ascii="Gandhari Unicode" w:hAnsi="Gandhari Unicode" w:cs="e-Tamil OTC"/>
          <w:position w:val="6"/>
          <w:lang w:val="en-GB"/>
        </w:rPr>
        <w:t>ō</w:t>
      </w:r>
      <w:r>
        <w:rPr>
          <w:rFonts w:ascii="Gandhari Unicode" w:hAnsi="Gandhari Unicode" w:cs="e-Tamil OTC"/>
          <w:lang w:val="en-GB"/>
        </w:rPr>
        <w:t xml:space="preserve"> said such(n.pl.)</w:t>
      </w:r>
      <w:r>
        <w:rPr>
          <w:rStyle w:val="FootnoteReference1"/>
          <w:rFonts w:ascii="Gandhari Unicode" w:hAnsi="Gandhari Unicode" w:cs="e-Tamil OTC"/>
          <w:lang w:val="en-GB"/>
        </w:rPr>
        <w:footnoteReference w:id="408"/>
      </w:r>
      <w:r>
        <w:rPr>
          <w:rFonts w:ascii="Gandhari Unicode" w:hAnsi="Gandhari Unicode" w:cs="e-Tamil OTC"/>
          <w:lang w:val="en-GB"/>
        </w:rPr>
        <w:t xml:space="preserve"> resolved</w:t>
      </w:r>
      <w:r>
        <w:rPr>
          <w:rFonts w:ascii="Gandhari Unicode" w:hAnsi="Gandhari Unicode" w:cs="e-Tamil OTC"/>
          <w:position w:val="6"/>
          <w:lang w:val="en-GB"/>
        </w:rPr>
        <w:t>ē</w:t>
      </w:r>
      <w:r>
        <w:rPr>
          <w:rFonts w:ascii="Gandhari Unicode" w:hAnsi="Gandhari Unicode" w:cs="e-Tamil OTC"/>
          <w:lang w:val="en-GB"/>
        </w:rPr>
        <w:t>∞</w:t>
      </w:r>
    </w:p>
    <w:p w14:paraId="373E46A2" w14:textId="77777777" w:rsidR="00544225" w:rsidRDefault="00544225">
      <w:pPr>
        <w:pStyle w:val="Textbody"/>
        <w:spacing w:after="29"/>
        <w:rPr>
          <w:rFonts w:ascii="Gandhari Unicode" w:hAnsi="Gandhari Unicode" w:cs="e-Tamil OTC"/>
          <w:lang w:val="en-GB"/>
        </w:rPr>
      </w:pPr>
    </w:p>
    <w:p w14:paraId="6B288EFD" w14:textId="77777777" w:rsidR="00544225" w:rsidRDefault="00544225">
      <w:pPr>
        <w:pStyle w:val="Textbody"/>
        <w:spacing w:after="29"/>
        <w:rPr>
          <w:rFonts w:ascii="Gandhari Unicode" w:hAnsi="Gandhari Unicode" w:cs="e-Tamil OTC"/>
          <w:lang w:val="en-GB"/>
        </w:rPr>
      </w:pPr>
    </w:p>
    <w:p w14:paraId="0E026D7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Alas, oh </w:t>
      </w:r>
      <w:proofErr w:type="gramStart"/>
      <w:r>
        <w:rPr>
          <w:rFonts w:ascii="Gandhari Unicode" w:hAnsi="Gandhari Unicode" w:cs="e-Tamil OTC"/>
          <w:lang w:val="en-GB"/>
        </w:rPr>
        <w:t>friend, if</w:t>
      </w:r>
      <w:proofErr w:type="gramEnd"/>
      <w:r>
        <w:rPr>
          <w:rFonts w:ascii="Gandhari Unicode" w:hAnsi="Gandhari Unicode" w:cs="e-Tamil OTC"/>
          <w:lang w:val="en-GB"/>
        </w:rPr>
        <w:t xml:space="preserve"> you see the man from the cool ghat,</w:t>
      </w:r>
    </w:p>
    <w:p w14:paraId="0E2DEA90"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t xml:space="preserve">where the pretty-winged heron, perched on the </w:t>
      </w:r>
      <w:proofErr w:type="gramStart"/>
      <w:r>
        <w:rPr>
          <w:rFonts w:ascii="Gandhari Unicode" w:hAnsi="Gandhari Unicode" w:cs="e-Tamil OTC"/>
          <w:lang w:val="en-GB"/>
        </w:rPr>
        <w:t>swaying</w:t>
      </w:r>
      <w:proofErr w:type="gramEnd"/>
    </w:p>
    <w:p w14:paraId="128C4D9D" w14:textId="77777777" w:rsidR="00544225" w:rsidRDefault="00000000">
      <w:pPr>
        <w:pStyle w:val="Textbody"/>
        <w:tabs>
          <w:tab w:val="left" w:pos="150"/>
        </w:tabs>
        <w:spacing w:after="0"/>
        <w:ind w:left="-13"/>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twig,</w:t>
      </w:r>
    </w:p>
    <w:p w14:paraId="2B8A357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longs for the blue waterlily fragrant with nectar together with ears</w:t>
      </w:r>
    </w:p>
    <w:p w14:paraId="7031B6E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[of corn] from the field, when it is fed up with the little </w:t>
      </w:r>
      <w:proofErr w:type="gramStart"/>
      <w:r>
        <w:rPr>
          <w:rFonts w:ascii="Gandhari Unicode" w:hAnsi="Gandhari Unicode" w:cs="e-Tamil OTC"/>
          <w:lang w:val="en-GB"/>
        </w:rPr>
        <w:t>fish</w:t>
      </w:r>
      <w:proofErr w:type="gramEnd"/>
    </w:p>
    <w:p w14:paraId="3E4276E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full</w:t>
      </w:r>
      <w:r>
        <w:rPr>
          <w:rStyle w:val="FootnoteReference1"/>
          <w:rFonts w:ascii="Gandhari Unicode" w:hAnsi="Gandhari Unicode" w:cs="e-Tamil OTC"/>
          <w:lang w:val="en-GB"/>
        </w:rPr>
        <w:footnoteReference w:id="409"/>
      </w:r>
      <w:r>
        <w:rPr>
          <w:rFonts w:ascii="Gandhari Unicode" w:hAnsi="Gandhari Unicode" w:cs="e-Tamil OTC"/>
          <w:lang w:val="en-GB"/>
        </w:rPr>
        <w:t xml:space="preserve"> backwaters,</w:t>
      </w:r>
    </w:p>
    <w:p w14:paraId="16D7BA82"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beware of confronting</w:t>
      </w:r>
      <w:r>
        <w:rPr>
          <w:rStyle w:val="FootnoteReference1"/>
          <w:rFonts w:ascii="Gandhari Unicode" w:hAnsi="Gandhari Unicode" w:cs="e-Tamil OTC"/>
          <w:lang w:val="en-GB"/>
        </w:rPr>
        <w:footnoteReference w:id="410"/>
      </w:r>
      <w:r>
        <w:rPr>
          <w:rFonts w:ascii="Gandhari Unicode" w:hAnsi="Gandhari Unicode" w:cs="e-Tamil OTC"/>
          <w:lang w:val="en-GB"/>
        </w:rPr>
        <w:t xml:space="preserve"> [him and] murmuring rash things</w:t>
      </w:r>
      <w:r>
        <w:rPr>
          <w:rStyle w:val="FootnoteReference1"/>
          <w:rFonts w:ascii="Gandhari Unicode" w:hAnsi="Gandhari Unicode" w:cs="e-Tamil OTC"/>
          <w:lang w:val="en-GB"/>
        </w:rPr>
        <w:footnoteReference w:id="411"/>
      </w:r>
      <w:r>
        <w:rPr>
          <w:rFonts w:ascii="Gandhari Unicode" w:hAnsi="Gandhari Unicode" w:cs="e-Tamil OTC"/>
          <w:lang w:val="en-GB"/>
        </w:rPr>
        <w:t>,</w:t>
      </w:r>
    </w:p>
    <w:p w14:paraId="6D1AD11C"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having resolved [to say] such things as “is it fitting for </w:t>
      </w:r>
      <w:proofErr w:type="gramStart"/>
      <w:r>
        <w:rPr>
          <w:rFonts w:ascii="Gandhari Unicode" w:hAnsi="Gandhari Unicode" w:cs="e-Tamil OTC"/>
          <w:lang w:val="en-GB"/>
        </w:rPr>
        <w:t>you</w:t>
      </w:r>
      <w:proofErr w:type="gramEnd"/>
    </w:p>
    <w:p w14:paraId="38D50EBE"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to abandon [her], so that she with bracelets becomes like that?”</w:t>
      </w:r>
    </w:p>
    <w:p w14:paraId="60A35455" w14:textId="77777777" w:rsidR="00544225" w:rsidRDefault="00544225">
      <w:pPr>
        <w:pStyle w:val="Textbody"/>
        <w:spacing w:after="0"/>
        <w:rPr>
          <w:rFonts w:ascii="Gandhari Unicode" w:hAnsi="Gandhari Unicode" w:cs="e-Tamil OTC"/>
          <w:lang w:val="en-GB"/>
        </w:rPr>
      </w:pPr>
    </w:p>
    <w:p w14:paraId="74E71B64" w14:textId="77777777" w:rsidR="00544225" w:rsidRDefault="00000000">
      <w:pPr>
        <w:rPr>
          <w:rFonts w:ascii="Gandhari Unicode" w:eastAsiaTheme="majorEastAsia" w:hAnsi="Gandhari Unicode" w:cstheme="majorBidi" w:hint="eastAsia"/>
          <w:b/>
        </w:rPr>
      </w:pPr>
      <w:r>
        <w:br w:type="page"/>
      </w:r>
    </w:p>
    <w:p w14:paraId="6112B55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297</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பட்டினத்துக்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5C4186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மலிந்தது</w:t>
      </w:r>
      <w:proofErr w:type="spellEnd"/>
      <w:r>
        <w:rPr>
          <w:rFonts w:ascii="Gandhari Unicode" w:hAnsi="Gandhari Unicode" w:cs="e-Tamil OTC"/>
          <w:lang w:val="en-GB"/>
        </w:rPr>
        <w:t>.</w:t>
      </w:r>
    </w:p>
    <w:p w14:paraId="6EEA32E3" w14:textId="77777777" w:rsidR="00544225" w:rsidRDefault="00544225">
      <w:pPr>
        <w:pStyle w:val="Textbody"/>
        <w:spacing w:after="29"/>
        <w:rPr>
          <w:rFonts w:ascii="Gandhari Unicode" w:hAnsi="Gandhari Unicode" w:cs="e-Tamil OTC"/>
          <w:lang w:val="en-GB"/>
        </w:rPr>
      </w:pPr>
    </w:p>
    <w:p w14:paraId="29AF23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அவ்விளிம்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p>
    <w:p w14:paraId="3EE37B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விறற்பகை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38109C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மாறுநின்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w:t>
      </w:r>
      <w:proofErr w:type="spellEnd"/>
    </w:p>
    <w:p w14:paraId="705DE79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ருவலிடு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றோன்றுங்</w:t>
      </w:r>
      <w:proofErr w:type="spellEnd"/>
    </w:p>
    <w:p w14:paraId="5D8AF6A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கல்லுயர்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p>
    <w:p w14:paraId="372655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புணர்ந்துடன்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பொருளென</w:t>
      </w:r>
      <w:proofErr w:type="spellEnd"/>
    </w:p>
    <w:p w14:paraId="54A0F1C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w:t>
      </w:r>
    </w:p>
    <w:p w14:paraId="3D695436" w14:textId="77777777" w:rsidR="00544225" w:rsidRDefault="00544225">
      <w:pPr>
        <w:pStyle w:val="Textbody"/>
        <w:spacing w:after="29"/>
        <w:rPr>
          <w:rFonts w:ascii="Gandhari Unicode" w:hAnsi="Gandhari Unicode" w:cs="e-Tamil OTC"/>
          <w:lang w:val="en-GB"/>
        </w:rPr>
      </w:pPr>
    </w:p>
    <w:p w14:paraId="0CD0766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மாறுநின்</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மாயநின்</w:t>
      </w:r>
      <w:proofErr w:type="spellEnd"/>
      <w:r>
        <w:rPr>
          <w:rFonts w:ascii="Gandhari Unicode" w:eastAsia="URW Palladio UNI" w:hAnsi="Gandhari Unicode" w:cs="e-Tamil OTC"/>
          <w:lang w:val="en-GB"/>
        </w:rPr>
        <w:t xml:space="preserve"> G1 •</w:t>
      </w:r>
      <w:r>
        <w:rPr>
          <w:rFonts w:ascii="Gandhari Unicode"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றிறந்த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றெதிர்ந்த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வாறுசெல்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செல்வமியல</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வுணர்ந்தேன்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புணர்ந்தென்</w:t>
      </w:r>
      <w:proofErr w:type="spellEnd"/>
      <w:r>
        <w:rPr>
          <w:rFonts w:ascii="Gandhari Unicode" w:hAnsi="Gandhari Unicode" w:cs="e-Tamil OTC"/>
          <w:lang w:val="en-GB"/>
        </w:rPr>
        <w:t xml:space="preserve"> L1</w:t>
      </w:r>
    </w:p>
    <w:p w14:paraId="345C397F" w14:textId="77777777" w:rsidR="00544225" w:rsidRDefault="00544225">
      <w:pPr>
        <w:pStyle w:val="Textbody"/>
        <w:spacing w:after="29"/>
        <w:rPr>
          <w:rFonts w:ascii="Gandhari Unicode" w:hAnsi="Gandhari Unicode" w:cs="e-Tamil OTC"/>
          <w:lang w:val="en-GB"/>
        </w:rPr>
      </w:pPr>
    </w:p>
    <w:p w14:paraId="51168751"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 xml:space="preserve">a+ </w:t>
      </w:r>
      <w:proofErr w:type="spellStart"/>
      <w:r>
        <w:rPr>
          <w:rFonts w:ascii="Gandhari Unicode" w:hAnsi="Gandhari Unicode" w:cs="e-Tamil OTC"/>
          <w:lang w:val="en-GB"/>
        </w:rPr>
        <w:t>viḷimp</w:t>
      </w:r>
      <w:proofErr w:type="spellEnd"/>
      <w:r>
        <w:rPr>
          <w:rFonts w:ascii="Gandhari Unicode" w:hAnsi="Gandhari Unicode" w:cs="e-Tamil OTC"/>
          <w:lang w:val="en-GB"/>
        </w:rPr>
        <w:t xml:space="preserve">* </w:t>
      </w:r>
      <w:proofErr w:type="spellStart"/>
      <w:r>
        <w:rPr>
          <w:rFonts w:ascii="Gandhari Unicode" w:hAnsi="Gandhari Unicode" w:cs="e-Tamil OTC"/>
          <w:lang w:val="en-GB"/>
        </w:rPr>
        <w:t>urīiya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p>
    <w:p w14:paraId="685201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pēṇār</w:t>
      </w:r>
      <w:proofErr w:type="spellEnd"/>
    </w:p>
    <w:p w14:paraId="2D11360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p>
    <w:p w14:paraId="085204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patukkai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4D7452AE"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kal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nalla </w:t>
      </w:r>
      <w:proofErr w:type="spellStart"/>
      <w:r>
        <w:rPr>
          <w:rFonts w:ascii="Gandhari Unicode" w:hAnsi="Gandhari Unicode" w:cs="e-Tamil OTC"/>
          <w:lang w:val="en-GB"/>
        </w:rPr>
        <w:t>kūṟi</w:t>
      </w:r>
      <w:proofErr w:type="spellEnd"/>
      <w:r>
        <w:rPr>
          <w:rFonts w:ascii="Gandhari Unicode" w:hAnsi="Gandhari Unicode" w:cs="e-Tamil OTC"/>
          <w:lang w:val="en-GB"/>
        </w:rPr>
        <w:t>+</w:t>
      </w:r>
    </w:p>
    <w:p w14:paraId="0294B3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puṇarnt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DA40661"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uṇarntēṉ-maṉṟa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389588FD" w14:textId="77777777" w:rsidR="00544225" w:rsidRDefault="00544225">
      <w:pPr>
        <w:pStyle w:val="Textbody"/>
        <w:spacing w:after="29" w:line="260" w:lineRule="exact"/>
        <w:rPr>
          <w:rFonts w:ascii="Gandhari Unicode" w:hAnsi="Gandhari Unicode" w:cs="e-Tamil OTC"/>
          <w:lang w:val="en-GB"/>
        </w:rPr>
      </w:pPr>
    </w:p>
    <w:p w14:paraId="5BB522E8" w14:textId="77777777" w:rsidR="00544225" w:rsidRDefault="00544225">
      <w:pPr>
        <w:pStyle w:val="Textbody"/>
        <w:spacing w:after="29" w:line="260" w:lineRule="exact"/>
        <w:rPr>
          <w:rFonts w:ascii="Gandhari Unicode" w:hAnsi="Gandhari Unicode" w:cs="e-Tamil OTC"/>
          <w:lang w:val="en-GB"/>
        </w:rPr>
      </w:pPr>
    </w:p>
    <w:p w14:paraId="4F0905AF" w14:textId="77777777" w:rsidR="00544225" w:rsidRDefault="00000000">
      <w:pPr>
        <w:pStyle w:val="Textbody"/>
        <w:spacing w:after="29" w:line="260" w:lineRule="exact"/>
        <w:rPr>
          <w:rFonts w:ascii="Gandhari Unicode" w:hAnsi="Gandhari Unicode" w:cs="e-Tamil OTC"/>
          <w:lang w:val="en-GB"/>
        </w:rPr>
      </w:pPr>
      <w:r>
        <w:br w:type="page"/>
      </w:r>
    </w:p>
    <w:p w14:paraId="282BD78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The confidante rejoicing at the [prospect of] marriage.</w:t>
      </w:r>
    </w:p>
    <w:p w14:paraId="34F81E6D" w14:textId="77777777" w:rsidR="00544225" w:rsidRDefault="00544225">
      <w:pPr>
        <w:pStyle w:val="Textbody"/>
        <w:spacing w:after="29" w:line="260" w:lineRule="exact"/>
        <w:rPr>
          <w:rFonts w:ascii="Gandhari Unicode" w:hAnsi="Gandhari Unicode" w:cs="e-Tamil OTC"/>
          <w:lang w:val="en-GB"/>
        </w:rPr>
      </w:pPr>
    </w:p>
    <w:p w14:paraId="2DB400E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that- border unsheathed- bent/cruel bow bold-the(h.)</w:t>
      </w:r>
    </w:p>
    <w:p w14:paraId="6D939ECB"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sharpness length arrow victory enmity esteem-not-they(h.)</w:t>
      </w:r>
    </w:p>
    <w:p w14:paraId="533FBBC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opposition stood died-</w:t>
      </w:r>
      <w:r>
        <w:rPr>
          <w:rStyle w:val="FootnoteReference1"/>
          <w:rFonts w:ascii="Gandhari Unicode" w:hAnsi="Gandhari Unicode" w:cs="e-Tamil OTC"/>
          <w:lang w:val="en-GB"/>
        </w:rPr>
        <w:footnoteReference w:id="412"/>
      </w:r>
      <w:r>
        <w:rPr>
          <w:rFonts w:ascii="Gandhari Unicode" w:hAnsi="Gandhari Unicode" w:cs="e-Tamil OTC"/>
          <w:lang w:val="en-GB"/>
        </w:rPr>
        <w:t xml:space="preserve"> way go- traveller(h.)</w:t>
      </w:r>
    </w:p>
    <w:p w14:paraId="4F134F4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foliage place- leaf-heap village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32D63B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stone height width place good-they(n.pl.) </w:t>
      </w:r>
      <w:proofErr w:type="gramStart"/>
      <w:r>
        <w:rPr>
          <w:rFonts w:ascii="Gandhari Unicode" w:hAnsi="Gandhari Unicode" w:cs="e-Tamil OTC"/>
          <w:lang w:val="en-GB"/>
        </w:rPr>
        <w:t>spoken</w:t>
      </w:r>
      <w:proofErr w:type="gramEnd"/>
    </w:p>
    <w:p w14:paraId="5FC4DB3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united together going wealth say(inf.)</w:t>
      </w:r>
    </w:p>
    <w:p w14:paraId="1E1AC61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I-realised</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he(h.) realise-not</w:t>
      </w:r>
      <w:r>
        <w:rPr>
          <w:rStyle w:val="FootnoteReference1"/>
          <w:rFonts w:ascii="Gandhari Unicode" w:hAnsi="Gandhari Unicode" w:cs="e-Tamil OTC"/>
          <w:lang w:val="en-GB"/>
        </w:rPr>
        <w:footnoteReference w:id="413"/>
      </w:r>
      <w:ins w:id="853" w:author="Narmada Hansani Polgampalage" w:date="2023-11-24T19:16:00Z">
        <w:r>
          <w:rPr>
            <w:rFonts w:ascii="Gandhari Unicode" w:hAnsi="Gandhari Unicode" w:cs="e-Tamil OTC"/>
            <w:lang w:val="en-GB"/>
          </w:rPr>
          <w:t>-</w:t>
        </w:r>
      </w:ins>
      <w:del w:id="854" w:author="Narmada Hansani Polgampalage" w:date="2023-11-24T19:16: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042D4209" w14:textId="77777777" w:rsidR="00544225" w:rsidRDefault="00544225">
      <w:pPr>
        <w:pStyle w:val="Textbody"/>
        <w:spacing w:after="29"/>
        <w:rPr>
          <w:rFonts w:ascii="Gandhari Unicode" w:hAnsi="Gandhari Unicode" w:cs="e-Tamil OTC"/>
          <w:lang w:val="en-GB"/>
        </w:rPr>
      </w:pPr>
    </w:p>
    <w:p w14:paraId="574B0E29" w14:textId="77777777" w:rsidR="00544225" w:rsidRDefault="00544225">
      <w:pPr>
        <w:pStyle w:val="Textbody"/>
        <w:spacing w:after="29"/>
        <w:rPr>
          <w:rFonts w:ascii="Gandhari Unicode" w:hAnsi="Gandhari Unicode" w:cs="e-Tamil OTC"/>
          <w:lang w:val="en-GB"/>
        </w:rPr>
      </w:pPr>
    </w:p>
    <w:p w14:paraId="756B3241"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 xml:space="preserve">I realised before he did [what </w:t>
      </w:r>
      <w:proofErr w:type="gramStart"/>
      <w:r>
        <w:rPr>
          <w:rFonts w:ascii="Gandhari Unicode" w:hAnsi="Gandhari Unicode" w:cs="e-Tamil OTC"/>
          <w:lang w:val="en-GB"/>
        </w:rPr>
        <w:t>actually deserves</w:t>
      </w:r>
      <w:proofErr w:type="gramEnd"/>
      <w:r>
        <w:rPr>
          <w:rFonts w:ascii="Gandhari Unicode" w:hAnsi="Gandhari Unicode" w:cs="e-Tamil OTC"/>
          <w:lang w:val="en-GB"/>
        </w:rPr>
        <w:t xml:space="preserve"> to be called] “wealth”,</w:t>
      </w:r>
    </w:p>
    <w:p w14:paraId="2C73CF04"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[namely] that he would speak good [words], unite [with </w:t>
      </w:r>
      <w:proofErr w:type="gramStart"/>
      <w:r>
        <w:rPr>
          <w:rFonts w:ascii="Gandhari Unicode" w:hAnsi="Gandhari Unicode" w:cs="e-Tamil OTC"/>
          <w:lang w:val="en-GB"/>
        </w:rPr>
        <w:t>her</w:t>
      </w:r>
      <w:proofErr w:type="gramEnd"/>
    </w:p>
    <w:p w14:paraId="71D99967"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and] go away together</w:t>
      </w:r>
      <w:r>
        <w:rPr>
          <w:rStyle w:val="FootnoteReference1"/>
          <w:rFonts w:ascii="Gandhari Unicode" w:hAnsi="Gandhari Unicode" w:cs="e-Tamil OTC"/>
          <w:lang w:val="en-GB"/>
        </w:rPr>
        <w:footnoteReference w:id="414"/>
      </w:r>
      <w:r>
        <w:rPr>
          <w:rFonts w:ascii="Gandhari Unicode" w:hAnsi="Gandhari Unicode" w:cs="e-Tamil OTC"/>
          <w:lang w:val="en-GB"/>
        </w:rPr>
        <w:t>, to the vast area in stony height,</w:t>
      </w:r>
    </w:p>
    <w:p w14:paraId="43DEF32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where like a village appear the [stone-]heaps</w:t>
      </w:r>
      <w:r>
        <w:rPr>
          <w:rStyle w:val="FootnoteReference1"/>
          <w:rFonts w:ascii="Gandhari Unicode" w:hAnsi="Gandhari Unicode" w:cs="e-Tamil OTC"/>
          <w:lang w:val="en-GB"/>
        </w:rPr>
        <w:footnoteReference w:id="415"/>
      </w:r>
      <w:r>
        <w:rPr>
          <w:rFonts w:ascii="Gandhari Unicode" w:hAnsi="Gandhari Unicode" w:cs="e-Tamil OTC"/>
          <w:lang w:val="en-GB"/>
        </w:rPr>
        <w:t xml:space="preserve"> piled up with leaves</w:t>
      </w:r>
    </w:p>
    <w:p w14:paraId="5B2357B7"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ab/>
        <w:t>for the travellers going the way who died after having resisted</w:t>
      </w:r>
    </w:p>
    <w:p w14:paraId="75E8EFED"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those who without regard for the opposition to the victory</w:t>
      </w:r>
    </w:p>
    <w:p w14:paraId="04495F3F"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[their] sharp, long arrows,</w:t>
      </w:r>
    </w:p>
    <w:p w14:paraId="0DD7A904"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the bold ones with bent bows drawn on that border.</w:t>
      </w:r>
      <w:r>
        <w:rPr>
          <w:rStyle w:val="FootnoteReference1"/>
          <w:rFonts w:ascii="Gandhari Unicode" w:hAnsi="Gandhari Unicode" w:cs="e-Tamil OTC"/>
          <w:lang w:val="en-GB"/>
        </w:rPr>
        <w:footnoteReference w:id="416"/>
      </w:r>
    </w:p>
    <w:p w14:paraId="257BA99D" w14:textId="77777777" w:rsidR="00544225" w:rsidRDefault="00000000">
      <w:pPr>
        <w:rPr>
          <w:rFonts w:ascii="Gandhari Unicode" w:eastAsiaTheme="majorEastAsia" w:hAnsi="Gandhari Unicode" w:cstheme="majorBidi" w:hint="eastAsia"/>
          <w:b/>
        </w:rPr>
      </w:pPr>
      <w:r>
        <w:br w:type="page"/>
      </w:r>
    </w:p>
    <w:p w14:paraId="1426B77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C5A0CE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குறைமறாமல்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5ACDEBF" w14:textId="77777777" w:rsidR="00544225" w:rsidRDefault="00544225">
      <w:pPr>
        <w:pStyle w:val="Textbody"/>
        <w:spacing w:after="29"/>
        <w:rPr>
          <w:rFonts w:ascii="Gandhari Unicode" w:hAnsi="Gandhari Unicode" w:cs="e-Tamil OTC"/>
          <w:lang w:val="en-GB"/>
        </w:rPr>
      </w:pPr>
    </w:p>
    <w:p w14:paraId="23E9F20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வந்துவந்</w:t>
      </w:r>
      <w:proofErr w:type="spellEnd"/>
    </w:p>
    <w:p w14:paraId="60F773B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w:t>
      </w:r>
      <w:proofErr w:type="spellEnd"/>
    </w:p>
    <w:p w14:paraId="101F775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p>
    <w:p w14:paraId="22323D7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7C6CD78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யின்கடுங்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p>
    <w:p w14:paraId="7695DD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வெண்கடைச்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6E5097D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மடப்பிடிப்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p>
    <w:p w14:paraId="24DE327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பிறிதொன்று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னிலையே</w:t>
      </w:r>
      <w:proofErr w:type="spellEnd"/>
      <w:r>
        <w:rPr>
          <w:rFonts w:ascii="Gandhari Unicode" w:hAnsi="Gandhari Unicode" w:cs="e-Tamil OTC"/>
          <w:lang w:val="en-GB"/>
        </w:rPr>
        <w:t>.</w:t>
      </w:r>
    </w:p>
    <w:p w14:paraId="7B4359A5" w14:textId="77777777" w:rsidR="00544225" w:rsidRDefault="00544225">
      <w:pPr>
        <w:pStyle w:val="Textbody"/>
        <w:spacing w:after="29"/>
        <w:rPr>
          <w:rFonts w:ascii="Gandhari Unicode" w:hAnsi="Gandhari Unicode" w:cs="e-Tamil OTC"/>
          <w:lang w:val="en-GB"/>
        </w:rPr>
      </w:pPr>
    </w:p>
    <w:p w14:paraId="61D2FB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துறையுமவன்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வன்மைத</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5b-d</w:t>
      </w:r>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ன_குதை</w:t>
      </w:r>
      <w:proofErr w:type="spellEnd"/>
      <w:r>
        <w:rPr>
          <w:rFonts w:ascii="Gandhari Unicode" w:hAnsi="Gandhari Unicode" w:cs="e-Tamil OTC"/>
          <w:lang w:val="en-GB"/>
        </w:rPr>
        <w:t xml:space="preserve"> _____ C2;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னஃதை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வெண்கடைச்</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மானப்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யானப்</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8b-d</w:t>
      </w:r>
      <w:r>
        <w:rPr>
          <w:rFonts w:ascii="Gandhari Unicode" w:hAnsi="Gandhari Unicode" w:cs="e-Tamil OTC"/>
          <w:lang w:val="en-GB"/>
        </w:rPr>
        <w:t xml:space="preserve">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னிலையே</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குறித்ததவ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 xml:space="preserve"> C2, G2, EA, AT, </w:t>
      </w:r>
      <w:proofErr w:type="spellStart"/>
      <w:r>
        <w:rPr>
          <w:rFonts w:ascii="Gandhari Unicode" w:hAnsi="Gandhari Unicode" w:cs="e-Tamil OTC"/>
          <w:lang w:val="en-GB"/>
        </w:rPr>
        <w:t>Cām.v</w:t>
      </w:r>
      <w:proofErr w:type="spellEnd"/>
    </w:p>
    <w:p w14:paraId="75FF1288" w14:textId="77777777" w:rsidR="00544225" w:rsidRDefault="00544225">
      <w:pPr>
        <w:pStyle w:val="Textbody"/>
        <w:spacing w:after="29"/>
        <w:rPr>
          <w:rFonts w:ascii="Gandhari Unicode" w:hAnsi="Gandhari Unicode" w:cs="e-Tamil OTC"/>
          <w:lang w:val="en-GB"/>
        </w:rPr>
      </w:pPr>
    </w:p>
    <w:p w14:paraId="5576E4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mella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w:t>
      </w:r>
      <w:proofErr w:type="spellEnd"/>
      <w:r>
        <w:rPr>
          <w:rFonts w:ascii="Gandhari Unicode" w:hAnsi="Gandhari Unicode" w:cs="e-Tamil OTC"/>
          <w:lang w:val="en-GB"/>
        </w:rPr>
        <w:t>*</w:t>
      </w:r>
    </w:p>
    <w:p w14:paraId="4D2E3D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aritu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kūṟi</w:t>
      </w:r>
      <w:proofErr w:type="spellEnd"/>
    </w:p>
    <w:p w14:paraId="01FAFE4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vaikal-tōṟu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p>
    <w:p w14:paraId="14F9669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i/>
          <w:iCs/>
          <w:lang w:val="en-GB"/>
        </w:rPr>
        <w:t>paital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EE0D026" w14:textId="77777777" w:rsidR="00544225" w:rsidRDefault="00000000">
      <w:pPr>
        <w:pStyle w:val="Textbody"/>
        <w:spacing w:after="29"/>
        <w:rPr>
          <w:rFonts w:ascii="Gandhari Unicode" w:hAnsi="Gandhari Unicode" w:cs="e-Tamil OTC"/>
          <w:lang w:val="en-GB"/>
        </w:rPr>
      </w:pPr>
      <w:ins w:id="855" w:author="Narmada Hansani Polgampalage" w:date="2023-11-24T19:48:00Z">
        <w:r>
          <w:rPr>
            <w:rFonts w:ascii="Gandhari Unicode" w:hAnsi="Gandhari Unicode" w:cs="e-Tamil OTC"/>
            <w:lang w:val="en-GB"/>
          </w:rPr>
          <w:t>~</w:t>
        </w:r>
      </w:ins>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kaḷḷiṉ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akutai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piṉṟai</w:t>
      </w:r>
      <w:proofErr w:type="spellEnd"/>
    </w:p>
    <w:p w14:paraId="519E1B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99FFA3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paricil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māṉa</w:t>
      </w:r>
      <w:proofErr w:type="spellEnd"/>
      <w:r>
        <w:rPr>
          <w:rFonts w:ascii="Gandhari Unicode" w:hAnsi="Gandhari Unicode" w:cs="e-Tamil OTC"/>
          <w:lang w:val="en-GB"/>
        </w:rPr>
        <w:t>+</w:t>
      </w:r>
    </w:p>
    <w:p w14:paraId="494F501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kuṟittat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puṟaṉ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-~ē.</w:t>
      </w:r>
    </w:p>
    <w:p w14:paraId="02C09E6F" w14:textId="77777777" w:rsidR="00544225" w:rsidRDefault="00544225">
      <w:pPr>
        <w:pStyle w:val="Textbody"/>
        <w:spacing w:after="29" w:line="260" w:lineRule="exact"/>
        <w:rPr>
          <w:rFonts w:ascii="Gandhari Unicode" w:hAnsi="Gandhari Unicode" w:cs="e-Tamil OTC"/>
          <w:lang w:val="en-GB"/>
        </w:rPr>
      </w:pPr>
    </w:p>
    <w:p w14:paraId="328AC983" w14:textId="77777777" w:rsidR="00544225" w:rsidRDefault="00544225">
      <w:pPr>
        <w:pStyle w:val="Textbody"/>
        <w:spacing w:after="29" w:line="260" w:lineRule="exact"/>
        <w:rPr>
          <w:rFonts w:ascii="Gandhari Unicode" w:hAnsi="Gandhari Unicode" w:cs="e-Tamil OTC"/>
          <w:lang w:val="en-GB"/>
        </w:rPr>
      </w:pPr>
    </w:p>
    <w:p w14:paraId="1161817C" w14:textId="77777777" w:rsidR="00544225" w:rsidRDefault="00000000">
      <w:pPr>
        <w:pStyle w:val="Textbody"/>
        <w:spacing w:after="29" w:line="260" w:lineRule="exact"/>
        <w:rPr>
          <w:rFonts w:ascii="Gandhari Unicode" w:hAnsi="Gandhari Unicode" w:cs="e-Tamil OTC"/>
          <w:lang w:val="en-GB"/>
        </w:rPr>
      </w:pPr>
      <w:r>
        <w:br w:type="page"/>
      </w:r>
    </w:p>
    <w:p w14:paraId="64B122D3"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by the confidante to HER about not refusing the request.</w:t>
      </w:r>
    </w:p>
    <w:p w14:paraId="7A91DC01" w14:textId="77777777" w:rsidR="00544225" w:rsidRDefault="00544225">
      <w:pPr>
        <w:pStyle w:val="Textbody"/>
        <w:spacing w:after="29" w:line="260" w:lineRule="exact"/>
        <w:rPr>
          <w:rFonts w:ascii="Gandhari Unicode" w:hAnsi="Gandhari Unicode" w:cs="e-Tamil OTC"/>
          <w:lang w:val="en-GB"/>
        </w:rPr>
      </w:pPr>
    </w:p>
    <w:p w14:paraId="48B20D0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street join(inf.) gently come(abs.) come(abs.)</w:t>
      </w:r>
    </w:p>
    <w:p w14:paraId="71AA5FF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difficult-it mouth let(abs.) pleasant-they(n.pl.) </w:t>
      </w:r>
      <w:proofErr w:type="gramStart"/>
      <w:r>
        <w:rPr>
          <w:rFonts w:ascii="Gandhari Unicode" w:hAnsi="Gandhari Unicode" w:cs="e-Tamil OTC"/>
          <w:lang w:val="en-GB"/>
        </w:rPr>
        <w:t>spoken</w:t>
      </w:r>
      <w:proofErr w:type="gramEnd"/>
    </w:p>
    <w:p w14:paraId="30317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day-ever colour moved remaining- he</w:t>
      </w:r>
    </w:p>
    <w:p w14:paraId="73E31B51"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suffering look think(</w:t>
      </w:r>
      <w:proofErr w:type="spellStart"/>
      <w:r>
        <w:rPr>
          <w:rFonts w:ascii="Gandhari Unicode" w:hAnsi="Gandhari Unicode" w:cs="e-Tamil OTC"/>
          <w:lang w:val="en-GB"/>
        </w:rPr>
        <w:t>ipt</w:t>
      </w:r>
      <w:proofErr w:type="spellEnd"/>
      <w:r>
        <w:rPr>
          <w:rFonts w:ascii="Gandhari Unicode" w:hAnsi="Gandhari Unicode" w:cs="e-Tamil OTC"/>
          <w:lang w:val="en-GB"/>
        </w:rPr>
        <w:t xml:space="preserve">.) </w:t>
      </w:r>
      <w:proofErr w:type="gramStart"/>
      <w:r>
        <w:rPr>
          <w:rFonts w:ascii="Gandhari Unicode" w:hAnsi="Gandhari Unicode" w:cs="e-Tamil OTC"/>
          <w:lang w:val="en-GB"/>
        </w:rPr>
        <w:t>friend</w:t>
      </w:r>
      <w:proofErr w:type="gramEnd"/>
    </w:p>
    <w:p w14:paraId="6A9BDC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pleasant quick toddy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Akutai</w:t>
      </w:r>
      <w:proofErr w:type="spellEnd"/>
      <w:r>
        <w:rPr>
          <w:rFonts w:ascii="Gandhari Unicode" w:hAnsi="Gandhari Unicode" w:cs="e-Tamil OTC"/>
          <w:lang w:val="en-GB"/>
        </w:rPr>
        <w:t xml:space="preserve"> behind</w:t>
      </w:r>
    </w:p>
    <w:p w14:paraId="787921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white limit little stalk </w:t>
      </w:r>
      <w:proofErr w:type="spellStart"/>
      <w:r>
        <w:rPr>
          <w:rFonts w:ascii="Gandhari Unicode" w:hAnsi="Gandhari Unicode" w:cs="e-Tamil OTC"/>
          <w:lang w:val="en-GB"/>
        </w:rPr>
        <w:t>Akaval</w:t>
      </w:r>
      <w:proofErr w:type="spellEnd"/>
      <w:r>
        <w:rPr>
          <w:rFonts w:ascii="Gandhari Unicode" w:hAnsi="Gandhari Unicode" w:cs="e-Tamil OTC"/>
          <w:lang w:val="en-GB"/>
        </w:rPr>
        <w:t xml:space="preserve"> woman(h.)</w:t>
      </w:r>
    </w:p>
    <w:p w14:paraId="5A0E1F9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inexperience she-elephant present like</w:t>
      </w:r>
    </w:p>
    <w:p w14:paraId="6AE00A1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other-it one-it it-intended he long back standing</w:t>
      </w:r>
      <w:r>
        <w:rPr>
          <w:rFonts w:ascii="Gandhari Unicode" w:hAnsi="Gandhari Unicode" w:cs="e-Tamil OTC"/>
          <w:position w:val="6"/>
          <w:lang w:val="en-GB"/>
        </w:rPr>
        <w:t>ē</w:t>
      </w:r>
      <w:r>
        <w:rPr>
          <w:rFonts w:ascii="Gandhari Unicode" w:hAnsi="Gandhari Unicode" w:cs="e-Tamil OTC"/>
          <w:lang w:val="en-GB"/>
        </w:rPr>
        <w:t>.</w:t>
      </w:r>
    </w:p>
    <w:p w14:paraId="2FEF69A6" w14:textId="77777777" w:rsidR="00544225" w:rsidRDefault="00544225">
      <w:pPr>
        <w:pStyle w:val="Textbody"/>
        <w:spacing w:after="29"/>
        <w:rPr>
          <w:rFonts w:ascii="Gandhari Unicode" w:hAnsi="Gandhari Unicode" w:cs="e-Tamil OTC"/>
          <w:lang w:val="en-GB"/>
        </w:rPr>
      </w:pPr>
    </w:p>
    <w:p w14:paraId="0EB4CAC4" w14:textId="77777777" w:rsidR="00544225" w:rsidRDefault="00544225">
      <w:pPr>
        <w:pStyle w:val="Textbody"/>
        <w:spacing w:after="29"/>
        <w:rPr>
          <w:rFonts w:ascii="Gandhari Unicode" w:hAnsi="Gandhari Unicode" w:cs="e-Tamil OTC"/>
          <w:lang w:val="en-GB"/>
        </w:rPr>
      </w:pPr>
    </w:p>
    <w:p w14:paraId="48D3834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Think of the suffering look, friend,</w:t>
      </w:r>
    </w:p>
    <w:p w14:paraId="75608FA9"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of him who comes again and again, gently, to visit [our] street,</w:t>
      </w:r>
    </w:p>
    <w:p w14:paraId="1474482C" w14:textId="77777777" w:rsidR="00544225" w:rsidRDefault="00000000">
      <w:pPr>
        <w:pStyle w:val="Textbody"/>
        <w:tabs>
          <w:tab w:val="left" w:pos="263"/>
        </w:tabs>
        <w:spacing w:after="0"/>
        <w:rPr>
          <w:rFonts w:ascii="Gandhari Unicode" w:hAnsi="Gandhari Unicode" w:cs="e-Tamil OTC"/>
          <w:lang w:val="en-GB"/>
        </w:rPr>
      </w:pPr>
      <w:r>
        <w:rPr>
          <w:rFonts w:ascii="Gandhari Unicode" w:hAnsi="Gandhari Unicode" w:cs="e-Tamil OTC"/>
          <w:lang w:val="en-GB"/>
        </w:rPr>
        <w:tab/>
        <w:t>rarely opens [his] mouth, speaks pleasant [things],</w:t>
      </w:r>
    </w:p>
    <w:p w14:paraId="4C018A8A" w14:textId="77777777" w:rsidR="00544225" w:rsidRDefault="00000000">
      <w:pPr>
        <w:pStyle w:val="Textbody"/>
        <w:tabs>
          <w:tab w:val="left" w:pos="263"/>
        </w:tabs>
        <w:spacing w:after="115"/>
        <w:rPr>
          <w:rFonts w:ascii="Gandhari Unicode" w:hAnsi="Gandhari Unicode" w:cs="e-Tamil OTC"/>
          <w:lang w:val="en-GB"/>
        </w:rPr>
      </w:pPr>
      <w:r>
        <w:rPr>
          <w:rFonts w:ascii="Gandhari Unicode" w:hAnsi="Gandhari Unicode" w:cs="e-Tamil OTC"/>
          <w:lang w:val="en-GB"/>
        </w:rPr>
        <w:tab/>
        <w:t>[and] stays every day, [his] colour changed.</w:t>
      </w:r>
      <w:r>
        <w:rPr>
          <w:rStyle w:val="FootnoteReference1"/>
          <w:rFonts w:ascii="Gandhari Unicode" w:hAnsi="Gandhari Unicode" w:cs="e-Tamil OTC"/>
          <w:lang w:val="en-GB"/>
        </w:rPr>
        <w:footnoteReference w:id="417"/>
      </w:r>
    </w:p>
    <w:p w14:paraId="722C9FB4"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His long standing at [my] back means something different,</w:t>
      </w:r>
    </w:p>
    <w:p w14:paraId="34F7B8D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like the gift of a youthful</w:t>
      </w:r>
      <w:r>
        <w:rPr>
          <w:rStyle w:val="FootnoteReference1"/>
          <w:rFonts w:ascii="Gandhari Unicode" w:hAnsi="Gandhari Unicode" w:cs="e-Tamil OTC"/>
          <w:lang w:val="en-GB"/>
        </w:rPr>
        <w:footnoteReference w:id="418"/>
      </w:r>
      <w:r>
        <w:rPr>
          <w:rFonts w:ascii="Gandhari Unicode" w:hAnsi="Gandhari Unicode" w:cs="e-Tamil OTC"/>
          <w:lang w:val="en-GB"/>
        </w:rPr>
        <w:t xml:space="preserve"> elephant cow</w:t>
      </w:r>
    </w:p>
    <w:p w14:paraId="1E7B2B6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to the sooth-saying woman with the white-tipped small staff,</w:t>
      </w:r>
    </w:p>
    <w:p w14:paraId="763E098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[standing] behind</w:t>
      </w:r>
      <w:r>
        <w:rPr>
          <w:rStyle w:val="FootnoteReference1"/>
          <w:rFonts w:ascii="Gandhari Unicode" w:hAnsi="Gandhari Unicode" w:cs="e-Tamil OTC"/>
          <w:lang w:val="en-GB"/>
        </w:rPr>
        <w:footnoteReference w:id="419"/>
      </w:r>
      <w:r>
        <w:rPr>
          <w:rFonts w:ascii="Gandhari Unicode" w:hAnsi="Gandhari Unicode" w:cs="e-Tamil OTC"/>
          <w:lang w:val="en-GB"/>
        </w:rPr>
        <w:t xml:space="preserve"> </w:t>
      </w:r>
      <w:proofErr w:type="spellStart"/>
      <w:r>
        <w:rPr>
          <w:rFonts w:ascii="Gandhari Unicode" w:hAnsi="Gandhari Unicode" w:cs="e-Tamil OTC"/>
          <w:lang w:val="en-GB"/>
        </w:rPr>
        <w:t>Akutai</w:t>
      </w:r>
      <w:proofErr w:type="spellEnd"/>
      <w:r>
        <w:rPr>
          <w:rFonts w:ascii="Gandhari Unicode" w:hAnsi="Gandhari Unicode" w:cs="e-Tamil OTC"/>
          <w:lang w:val="en-GB"/>
        </w:rPr>
        <w:t xml:space="preserve"> of sweet, strong toddy.</w:t>
      </w:r>
    </w:p>
    <w:p w14:paraId="45016A52" w14:textId="77777777" w:rsidR="00544225" w:rsidRDefault="00544225">
      <w:pPr>
        <w:pStyle w:val="Textbody"/>
        <w:spacing w:after="0"/>
        <w:rPr>
          <w:rFonts w:ascii="Gandhari Unicode" w:hAnsi="Gandhari Unicode" w:cs="e-Tamil OTC"/>
          <w:lang w:val="en-GB"/>
        </w:rPr>
      </w:pPr>
    </w:p>
    <w:p w14:paraId="6258AE9E" w14:textId="77777777" w:rsidR="00544225" w:rsidRDefault="00000000">
      <w:pPr>
        <w:rPr>
          <w:rFonts w:ascii="Gandhari Unicode" w:eastAsiaTheme="majorEastAsia" w:hAnsi="Gandhari Unicode" w:cstheme="majorBidi" w:hint="eastAsia"/>
          <w:b/>
        </w:rPr>
      </w:pPr>
      <w:r>
        <w:br w:type="page"/>
      </w:r>
    </w:p>
    <w:p w14:paraId="7F2FD3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299</w:t>
      </w:r>
      <w:r>
        <w:rPr>
          <w:rFonts w:ascii="e-Tamil OTC" w:hAnsi="e-Tamil OTC" w:cs="e-Tamil OTC"/>
          <w:b/>
          <w:i w:val="0"/>
          <w:iCs w:val="0"/>
          <w:color w:val="auto"/>
        </w:rPr>
        <w:t xml:space="preserve"> </w:t>
      </w:r>
      <w:proofErr w:type="spellStart"/>
      <w:r>
        <w:rPr>
          <w:rFonts w:ascii="e-Tamil OTC" w:hAnsi="e-Tamil OTC" w:cs="e-Tamil OTC"/>
          <w:i w:val="0"/>
          <w:iCs w:val="0"/>
          <w:color w:val="auto"/>
        </w:rPr>
        <w:t>வெண்மணிப்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8D718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EC6D827" w14:textId="77777777" w:rsidR="00544225" w:rsidRDefault="00544225">
      <w:pPr>
        <w:pStyle w:val="Textbody"/>
        <w:spacing w:after="29"/>
        <w:rPr>
          <w:rFonts w:ascii="Gandhari Unicode" w:hAnsi="Gandhari Unicode" w:cs="e-Tamil OTC"/>
          <w:lang w:val="en-GB"/>
        </w:rPr>
      </w:pPr>
    </w:p>
    <w:p w14:paraId="4D5F224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இதுமற்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முதுநீர்ப்</w:t>
      </w:r>
      <w:proofErr w:type="spellEnd"/>
    </w:p>
    <w:p w14:paraId="55B34D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5AB967B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லிணர்வீழ்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p>
    <w:p w14:paraId="15CC58C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கொண்கற்</w:t>
      </w:r>
      <w:proofErr w:type="spellEnd"/>
    </w:p>
    <w:p w14:paraId="5B75C15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யவன்சொற்</w:t>
      </w:r>
      <w:proofErr w:type="spellEnd"/>
    </w:p>
    <w:p w14:paraId="4F8665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p>
    <w:p w14:paraId="71F0728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மணப்பின்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மெய்தித்</w:t>
      </w:r>
      <w:proofErr w:type="spellEnd"/>
    </w:p>
    <w:p w14:paraId="3066AA7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தணப்பின்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ஞெகிழ்பவென்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றோளே</w:t>
      </w:r>
      <w:proofErr w:type="spellEnd"/>
      <w:r>
        <w:rPr>
          <w:rFonts w:ascii="Gandhari Unicode" w:hAnsi="Gandhari Unicode" w:cs="e-Tamil OTC"/>
          <w:lang w:val="en-GB"/>
        </w:rPr>
        <w:t>.</w:t>
      </w:r>
    </w:p>
    <w:p w14:paraId="6DA76A94" w14:textId="77777777" w:rsidR="00544225" w:rsidRDefault="00544225">
      <w:pPr>
        <w:pStyle w:val="Textbody"/>
        <w:spacing w:after="29"/>
        <w:rPr>
          <w:rFonts w:ascii="Gandhari Unicode" w:hAnsi="Gandhari Unicode" w:cs="e-Tamil OTC"/>
          <w:lang w:val="en-GB"/>
        </w:rPr>
      </w:pPr>
    </w:p>
    <w:p w14:paraId="4AB0A28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இதுமற்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இதுவுமற்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[line 1d-2c missing in I]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லிணர்வீழ்</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லிணரவிழ்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மன்னங்</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செவியே</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செவியெனை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செவியென</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சேவிஇயன்</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மற்றெவன்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ஞெகிழ்பவென்</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ஞெகிழ்பவன்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ஞெகிழ்பவெந்</w:t>
      </w:r>
      <w:proofErr w:type="spellEnd"/>
      <w:r>
        <w:rPr>
          <w:rFonts w:ascii="Gandhari Unicode" w:hAnsi="Gandhari Unicode" w:cs="e-Tamil OTC"/>
          <w:lang w:val="en-GB"/>
        </w:rPr>
        <w:t xml:space="preserve"> G2, AT, VP, ER; </w:t>
      </w:r>
      <w:proofErr w:type="spellStart"/>
      <w:r>
        <w:rPr>
          <w:rFonts w:ascii="Gandhari Unicode" w:hAnsi="Gandhari Unicode" w:cs="e-Tamil OTC"/>
          <w:lang w:val="en-GB"/>
        </w:rPr>
        <w:t>ஞெகிழ்ப</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றடாமென்</w:t>
      </w:r>
      <w:proofErr w:type="spellEnd"/>
      <w:r>
        <w:rPr>
          <w:rFonts w:ascii="Gandhari Unicode" w:hAnsi="Gandhari Unicode" w:cs="e-Tamil OTC"/>
          <w:lang w:val="en-GB"/>
        </w:rPr>
        <w:t xml:space="preserve"> C3</w:t>
      </w:r>
    </w:p>
    <w:p w14:paraId="755905E9" w14:textId="77777777" w:rsidR="00544225" w:rsidRDefault="00544225">
      <w:pPr>
        <w:pStyle w:val="Textbody"/>
        <w:spacing w:after="29"/>
        <w:rPr>
          <w:rFonts w:ascii="Gandhari Unicode" w:hAnsi="Gandhari Unicode" w:cs="e-Tamil OTC"/>
          <w:lang w:val="en-GB"/>
        </w:rPr>
      </w:pPr>
    </w:p>
    <w:p w14:paraId="7344C429" w14:textId="77777777" w:rsidR="00544225" w:rsidRDefault="00000000">
      <w:pPr>
        <w:pStyle w:val="Textbody"/>
        <w:spacing w:after="29"/>
        <w:rPr>
          <w:rFonts w:ascii="Gandhari Unicode" w:hAnsi="Gandhari Unicode" w:cs="e-Tamil OTC"/>
          <w:lang w:val="en-GB"/>
        </w:rPr>
      </w:pPr>
      <w:r>
        <w:rPr>
          <w:rFonts w:ascii="Gandhari Unicode" w:hAnsi="Gandhari Unicode" w:cs="e-Tamil OTC"/>
          <w:i/>
          <w:iCs/>
          <w:lang w:val="en-GB"/>
        </w:rPr>
        <w:t>Itu</w:t>
      </w:r>
      <w:ins w:id="856" w:author="Narmada Hansani Polgampalage" w:date="2023-12-05T14:45:00Z">
        <w:r>
          <w:rPr>
            <w:rFonts w:ascii="Gandhari Unicode" w:hAnsi="Gandhari Unicode" w:cs="e-Tamil OTC"/>
            <w:lang w:val="en-GB"/>
          </w:rPr>
          <w:t xml:space="preserve"> -</w:t>
        </w:r>
      </w:ins>
      <w:proofErr w:type="spellStart"/>
      <w:del w:id="857" w:author="Narmada Hansani Polgampalage" w:date="2023-12-05T14:12:00Z">
        <w:r>
          <w:rPr>
            <w:rFonts w:ascii="Gandhari Unicode" w:hAnsi="Gandhari Unicode" w:cs="e-Tamil OTC"/>
            <w:lang w:val="en-GB"/>
          </w:rPr>
          <w:delText xml:space="preserve"> </w:delText>
        </w:r>
      </w:del>
      <w:r>
        <w:rPr>
          <w:rFonts w:ascii="Gandhari Unicode" w:hAnsi="Gandhari Unicode" w:cs="e-Tamil OTC"/>
          <w:lang w:val="en-GB"/>
        </w:rPr>
        <w:t>maṟṟ</w:t>
      </w:r>
      <w:proofErr w:type="spellEnd"/>
      <w:r>
        <w:rPr>
          <w:rFonts w:ascii="Gandhari Unicode" w:hAnsi="Gandhari Unicode" w:cs="e-Tamil OTC"/>
          <w:lang w:val="en-GB"/>
        </w:rPr>
        <w:t>*</w:t>
      </w:r>
      <w:proofErr w:type="spellStart"/>
      <w:del w:id="858" w:author="Narmada Hansani Polgampalage" w:date="2023-12-05T14:45:00Z">
        <w:r>
          <w:rPr>
            <w:rFonts w:ascii="Gandhari Unicode" w:hAnsi="Gandhari Unicode" w:cs="e-Tamil OTC"/>
            <w:lang w:val="en-GB"/>
          </w:rPr>
          <w:delText xml:space="preserve"> </w:delText>
        </w:r>
      </w:del>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w:t>
      </w:r>
    </w:p>
    <w:p w14:paraId="3026574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puṇari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tiḷaikkum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49EFE8E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nīḻal</w:t>
      </w:r>
      <w:proofErr w:type="spellEnd"/>
    </w:p>
    <w:p w14:paraId="13C7E9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puṇar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vāytta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ñāṉṟai</w:t>
      </w:r>
      <w:proofErr w:type="spellEnd"/>
      <w:ins w:id="859" w:author="Narmada Hansani Polgampalage" w:date="2023-11-24T19: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koṇkaṉ</w:t>
      </w:r>
      <w:proofErr w:type="spellEnd"/>
    </w:p>
    <w:p w14:paraId="774266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kaṇṭaṉam-maṉ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col</w:t>
      </w:r>
    </w:p>
    <w:p w14:paraId="49543A7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kēṭṭaṉam-maṉ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-~ē </w:t>
      </w:r>
      <w:proofErr w:type="spellStart"/>
      <w:r>
        <w:rPr>
          <w:rFonts w:ascii="Gandhari Unicode" w:hAnsi="Gandhari Unicode" w:cs="e-Tamil OTC"/>
          <w:lang w:val="en-GB"/>
        </w:rPr>
        <w:t>maṟṟ</w:t>
      </w:r>
      <w:proofErr w:type="spellEnd"/>
      <w:r>
        <w:rPr>
          <w:rFonts w:ascii="Gandhari Unicode" w:hAnsi="Gandhari Unicode" w:cs="e-Tamil OTC"/>
          <w:lang w:val="en-GB"/>
        </w:rPr>
        <w:t>*</w:t>
      </w:r>
      <w:ins w:id="860" w:author="Narmada Hansani Polgampalage" w:date="2023-12-05T14:46:00Z">
        <w:r>
          <w:rPr>
            <w:rFonts w:ascii="Gandhari Unicode" w:hAnsi="Gandhari Unicode" w:cs="e-Tamil OTC"/>
            <w:lang w:val="en-GB"/>
          </w:rPr>
          <w:t>-</w:t>
        </w:r>
      </w:ins>
      <w:proofErr w:type="spellStart"/>
      <w:del w:id="861" w:author="Narmada Hansani Polgampalage" w:date="2023-12-05T14:46:00Z">
        <w:r>
          <w:rPr>
            <w:rFonts w:ascii="Gandhari Unicode" w:hAnsi="Gandhari Unicode" w:cs="e-Tamil OTC"/>
            <w:lang w:val="en-GB"/>
          </w:rPr>
          <w:delText xml:space="preserve"> </w:delText>
        </w:r>
      </w:del>
      <w:r>
        <w:rPr>
          <w:rFonts w:ascii="Gandhari Unicode" w:hAnsi="Gandhari Unicode" w:cs="e-Tamil OTC"/>
          <w:lang w:val="en-GB"/>
        </w:rPr>
        <w:t>avaṉ</w:t>
      </w:r>
      <w:proofErr w:type="spellEnd"/>
    </w:p>
    <w:p w14:paraId="3F535EC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maṇappiṉ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eyti</w:t>
      </w:r>
      <w:proofErr w:type="spellEnd"/>
      <w:r>
        <w:rPr>
          <w:rFonts w:ascii="Gandhari Unicode" w:hAnsi="Gandhari Unicode" w:cs="e-Tamil OTC"/>
          <w:lang w:val="en-GB"/>
        </w:rPr>
        <w:t>+</w:t>
      </w:r>
    </w:p>
    <w:p w14:paraId="7C674AE2"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taṇappiṉ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21B0BD75" w14:textId="77777777" w:rsidR="00544225" w:rsidRDefault="00544225">
      <w:pPr>
        <w:pStyle w:val="Textbody"/>
        <w:spacing w:after="29" w:line="260" w:lineRule="exact"/>
        <w:rPr>
          <w:rFonts w:ascii="Gandhari Unicode" w:hAnsi="Gandhari Unicode" w:cs="e-Tamil OTC"/>
          <w:u w:val="single"/>
          <w:lang w:val="en-GB"/>
        </w:rPr>
      </w:pPr>
    </w:p>
    <w:p w14:paraId="14610700" w14:textId="77777777" w:rsidR="00544225" w:rsidRDefault="00544225">
      <w:pPr>
        <w:pStyle w:val="Textbody"/>
        <w:spacing w:after="29" w:line="260" w:lineRule="exact"/>
        <w:rPr>
          <w:rFonts w:ascii="Gandhari Unicode" w:hAnsi="Gandhari Unicode" w:cs="e-Tamil OTC"/>
          <w:u w:val="single"/>
          <w:lang w:val="en-GB"/>
        </w:rPr>
      </w:pPr>
    </w:p>
    <w:p w14:paraId="69564824" w14:textId="77777777" w:rsidR="00544225" w:rsidRDefault="00000000">
      <w:pPr>
        <w:pStyle w:val="Textbody"/>
        <w:spacing w:after="29" w:line="260" w:lineRule="exact"/>
        <w:rPr>
          <w:rFonts w:ascii="Gandhari Unicode" w:hAnsi="Gandhari Unicode" w:cs="e-Tamil OTC"/>
          <w:u w:val="single"/>
          <w:lang w:val="en-GB"/>
        </w:rPr>
      </w:pPr>
      <w:r>
        <w:br w:type="page"/>
      </w:r>
    </w:p>
    <w:p w14:paraId="2E1A6F4F"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HER to the confidante, while [he] is behind the hedge.</w:t>
      </w:r>
    </w:p>
    <w:p w14:paraId="472D088F" w14:textId="77777777" w:rsidR="00544225" w:rsidRDefault="00544225">
      <w:pPr>
        <w:pStyle w:val="Textbody"/>
        <w:spacing w:after="29" w:line="260" w:lineRule="exact"/>
        <w:rPr>
          <w:rFonts w:ascii="Gandhari Unicode" w:hAnsi="Gandhari Unicode" w:cs="e-Tamil OTC"/>
          <w:lang w:val="en-GB"/>
        </w:rPr>
      </w:pPr>
    </w:p>
    <w:p w14:paraId="25AE2E2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This</w:t>
      </w:r>
      <w:ins w:id="862" w:author="Narmada Hansani Polgampalage" w:date="2023-12-05T14:12:00Z">
        <w:r>
          <w:rPr>
            <w:rFonts w:ascii="Gandhari Unicode" w:hAnsi="Gandhari Unicode" w:cs="e-Tamil OTC"/>
            <w:lang w:val="en-GB"/>
          </w:rPr>
          <w:t>-</w:t>
        </w:r>
      </w:ins>
      <w:proofErr w:type="spellStart"/>
      <w:r>
        <w:rPr>
          <w:rFonts w:ascii="Gandhari Unicode" w:hAnsi="Gandhari Unicode" w:cs="e-Tamil OTC"/>
          <w:position w:val="6"/>
          <w:lang w:val="en-GB"/>
        </w:rPr>
        <w:t>maṟṟu</w:t>
      </w:r>
      <w:proofErr w:type="spellEnd"/>
      <w:r>
        <w:rPr>
          <w:rFonts w:ascii="Gandhari Unicode" w:hAnsi="Gandhari Unicode" w:cs="e-Tamil OTC"/>
          <w:lang w:val="en-GB"/>
        </w:rPr>
        <w:t xml:space="preserve"> what</w:t>
      </w:r>
      <w:r>
        <w:rPr>
          <w:rFonts w:ascii="Gandhari Unicode" w:hAnsi="Gandhari Unicode" w:cs="e-Tamil OTC"/>
          <w:position w:val="6"/>
          <w:lang w:val="en-GB"/>
        </w:rPr>
        <w:t>ō</w:t>
      </w:r>
      <w:r>
        <w:rPr>
          <w:rFonts w:ascii="Gandhari Unicode" w:hAnsi="Gandhari Unicode" w:cs="e-Tamil OTC"/>
          <w:lang w:val="en-GB"/>
        </w:rPr>
        <w:t xml:space="preserve"> friend old water</w:t>
      </w:r>
    </w:p>
    <w:p w14:paraId="262CECE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wave bubbling- bird buzz- seashore-grove</w:t>
      </w:r>
    </w:p>
    <w:p w14:paraId="24891A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cluster descend-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dune </w:t>
      </w:r>
      <w:proofErr w:type="gramStart"/>
      <w:r>
        <w:rPr>
          <w:rFonts w:ascii="Gandhari Unicode" w:hAnsi="Gandhari Unicode" w:cs="e-Tamil OTC"/>
          <w:lang w:val="en-GB"/>
        </w:rPr>
        <w:t>shade</w:t>
      </w:r>
      <w:proofErr w:type="gramEnd"/>
      <w:r>
        <w:rPr>
          <w:rFonts w:ascii="Gandhari Unicode" w:hAnsi="Gandhari Unicode" w:cs="e-Tamil OTC"/>
          <w:lang w:val="en-GB"/>
        </w:rPr>
        <w:tab/>
      </w:r>
    </w:p>
    <w:p w14:paraId="3AD9161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 sign reached- when man-from-the-sea</w:t>
      </w:r>
    </w:p>
    <w:p w14:paraId="3531167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they-saw(n.pl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our- eye</w:t>
      </w:r>
      <w:r>
        <w:rPr>
          <w:rFonts w:ascii="Gandhari Unicode" w:hAnsi="Gandhari Unicode" w:cs="e-Tamil OTC"/>
          <w:position w:val="6"/>
          <w:lang w:val="en-GB"/>
        </w:rPr>
        <w:t>ē</w:t>
      </w:r>
      <w:r>
        <w:rPr>
          <w:rFonts w:ascii="Gandhari Unicode" w:hAnsi="Gandhari Unicode" w:cs="e-Tamil OTC"/>
          <w:lang w:val="en-GB"/>
        </w:rPr>
        <w:t xml:space="preserve"> he word</w:t>
      </w:r>
    </w:p>
    <w:p w14:paraId="3738CB1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they-heard(n.pl</w:t>
      </w:r>
      <w:proofErr w:type="gramStart"/>
      <w:r>
        <w:rPr>
          <w:rFonts w:ascii="Gandhari Unicode" w:hAnsi="Gandhari Unicode" w:cs="e-Tamil OTC"/>
          <w:lang w:val="en-GB"/>
        </w:rPr>
        <w:t>.)</w:t>
      </w:r>
      <w:proofErr w:type="spellStart"/>
      <w:r>
        <w:rPr>
          <w:rFonts w:ascii="Gandhari Unicode" w:hAnsi="Gandhari Unicode" w:cs="e-Tamil OTC"/>
          <w:position w:val="6"/>
          <w:lang w:val="en-GB"/>
        </w:rPr>
        <w:t>maṉ</w:t>
      </w:r>
      <w:proofErr w:type="spellEnd"/>
      <w:proofErr w:type="gramEnd"/>
      <w:r>
        <w:rPr>
          <w:rFonts w:ascii="Gandhari Unicode" w:hAnsi="Gandhari Unicode" w:cs="e-Tamil OTC"/>
          <w:lang w:val="en-GB"/>
        </w:rPr>
        <w:t xml:space="preserve"> our- ear</w:t>
      </w:r>
      <w:r>
        <w:rPr>
          <w:rFonts w:ascii="Gandhari Unicode" w:hAnsi="Gandhari Unicode" w:cs="e-Tamil OTC"/>
          <w:position w:val="6"/>
          <w:lang w:val="en-GB"/>
        </w:rPr>
        <w:t xml:space="preserve">ē </w:t>
      </w:r>
      <w:proofErr w:type="spellStart"/>
      <w:r>
        <w:rPr>
          <w:rFonts w:ascii="Gandhari Unicode" w:hAnsi="Gandhari Unicode" w:cs="e-Tamil OTC"/>
          <w:position w:val="6"/>
          <w:lang w:val="en-GB"/>
        </w:rPr>
        <w:t>maṟṟu</w:t>
      </w:r>
      <w:proofErr w:type="spellEnd"/>
      <w:ins w:id="863" w:author="Narmada Hansani Polgampalage" w:date="2023-11-24T19:54:00Z">
        <w:r>
          <w:rPr>
            <w:rFonts w:ascii="Gandhari Unicode" w:hAnsi="Gandhari Unicode" w:cs="e-Tamil OTC"/>
            <w:position w:val="6"/>
            <w:lang w:val="en-GB"/>
          </w:rPr>
          <w:t xml:space="preserve"> </w:t>
        </w:r>
      </w:ins>
      <w:r>
        <w:rPr>
          <w:rFonts w:ascii="Gandhari Unicode" w:hAnsi="Gandhari Unicode" w:cs="e-Tamil OTC"/>
          <w:lang w:val="en-GB"/>
        </w:rPr>
        <w:t>he</w:t>
      </w:r>
    </w:p>
    <w:p w14:paraId="18D34F9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unite-if glory goodness reached</w:t>
      </w:r>
    </w:p>
    <w:p w14:paraId="7DA092A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depart-if they-become-loose(n.pl.) my- broad soft shoulder</w:t>
      </w:r>
      <w:r>
        <w:rPr>
          <w:rFonts w:ascii="Gandhari Unicode" w:hAnsi="Gandhari Unicode" w:cs="e-Tamil OTC"/>
          <w:position w:val="6"/>
          <w:lang w:val="en-GB"/>
        </w:rPr>
        <w:t>ē</w:t>
      </w:r>
      <w:r>
        <w:rPr>
          <w:rFonts w:ascii="Gandhari Unicode" w:hAnsi="Gandhari Unicode" w:cs="e-Tamil OTC"/>
          <w:lang w:val="en-GB"/>
        </w:rPr>
        <w:t>.</w:t>
      </w:r>
    </w:p>
    <w:p w14:paraId="142782EA" w14:textId="77777777" w:rsidR="00544225" w:rsidRDefault="00544225">
      <w:pPr>
        <w:pStyle w:val="Textbody"/>
        <w:spacing w:after="0" w:line="260" w:lineRule="exact"/>
        <w:rPr>
          <w:rFonts w:ascii="Gandhari Unicode" w:hAnsi="Gandhari Unicode" w:cs="e-Tamil OTC"/>
          <w:lang w:val="en-GB"/>
        </w:rPr>
      </w:pPr>
    </w:p>
    <w:p w14:paraId="4AD607ED" w14:textId="77777777" w:rsidR="00544225" w:rsidRDefault="00544225">
      <w:pPr>
        <w:pStyle w:val="Textbody"/>
        <w:spacing w:after="0" w:line="260" w:lineRule="exact"/>
        <w:rPr>
          <w:rFonts w:ascii="Gandhari Unicode" w:hAnsi="Gandhari Unicode" w:cs="e-Tamil OTC"/>
          <w:lang w:val="en-GB"/>
        </w:rPr>
      </w:pPr>
    </w:p>
    <w:p w14:paraId="0FFADC6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Now, what [is] this, friend?</w:t>
      </w:r>
    </w:p>
    <w:p w14:paraId="25E70675"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At the time [I] reached the meeting point</w:t>
      </w:r>
      <w:r>
        <w:rPr>
          <w:rStyle w:val="FootnoteReference1"/>
          <w:rFonts w:ascii="Gandhari Unicode" w:hAnsi="Gandhari Unicode" w:cs="e-Tamil OTC"/>
          <w:lang w:val="en-GB"/>
        </w:rPr>
        <w:footnoteReference w:id="420"/>
      </w:r>
    </w:p>
    <w:p w14:paraId="2AEF8D92"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in the shade of the dunes, by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clusters descending,</w:t>
      </w:r>
    </w:p>
    <w:p w14:paraId="4316F66D"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in the seashore grove buzzing with birds, where the waves</w:t>
      </w:r>
    </w:p>
    <w:p w14:paraId="62F88C03" w14:textId="77777777" w:rsidR="00544225" w:rsidRDefault="00000000">
      <w:pPr>
        <w:pStyle w:val="Textbody"/>
        <w:tabs>
          <w:tab w:val="left" w:pos="413"/>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old water are jostling,</w:t>
      </w:r>
    </w:p>
    <w:p w14:paraId="742035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our eyes indeed saw the man from the sea,</w:t>
      </w:r>
    </w:p>
    <w:p w14:paraId="12BD6DE4" w14:textId="77777777" w:rsidR="00544225" w:rsidRDefault="00000000">
      <w:pPr>
        <w:pStyle w:val="Textbody"/>
        <w:spacing w:after="115"/>
        <w:rPr>
          <w:rFonts w:ascii="Gandhari Unicode" w:hAnsi="Gandhari Unicode" w:cs="e-Tamil OTC"/>
          <w:lang w:val="en-GB"/>
        </w:rPr>
      </w:pPr>
      <w:r>
        <w:rPr>
          <w:rFonts w:ascii="Gandhari Unicode" w:hAnsi="Gandhari Unicode" w:cs="e-Tamil OTC"/>
          <w:lang w:val="en-GB"/>
        </w:rPr>
        <w:t>our ears indeed heard his words.</w:t>
      </w:r>
    </w:p>
    <w:p w14:paraId="082D8B17"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Now if [he] unites with my broad, soft shoulders,</w:t>
      </w:r>
    </w:p>
    <w:p w14:paraId="563D9ADD"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they reach precious beauty; if he departs, they slacken.</w:t>
      </w:r>
    </w:p>
    <w:p w14:paraId="146B0241" w14:textId="77777777" w:rsidR="00544225" w:rsidRDefault="00544225">
      <w:pPr>
        <w:pStyle w:val="Textbody"/>
        <w:spacing w:after="0"/>
        <w:rPr>
          <w:rFonts w:ascii="Gandhari Unicode" w:hAnsi="Gandhari Unicode" w:cs="e-Tamil OTC"/>
          <w:lang w:val="en-GB"/>
        </w:rPr>
      </w:pPr>
    </w:p>
    <w:p w14:paraId="684235A7" w14:textId="77777777" w:rsidR="00544225" w:rsidRDefault="00000000">
      <w:pPr>
        <w:rPr>
          <w:rFonts w:ascii="Gandhari Unicode" w:eastAsiaTheme="majorEastAsia" w:hAnsi="Gandhari Unicode" w:cstheme="majorBidi" w:hint="eastAsia"/>
          <w:b/>
        </w:rPr>
      </w:pPr>
      <w:r>
        <w:br w:type="page"/>
      </w:r>
    </w:p>
    <w:p w14:paraId="4F1130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300</w:t>
      </w:r>
      <w:r>
        <w:rPr>
          <w:rFonts w:ascii="e-Tamil OTC" w:hAnsi="e-Tamil OTC" w:cs="e-Tamil OTC"/>
          <w:b/>
          <w:i w:val="0"/>
          <w:iCs w:val="0"/>
          <w:color w:val="auto"/>
        </w:rPr>
        <w:t xml:space="preserve"> </w:t>
      </w:r>
      <w:proofErr w:type="spellStart"/>
      <w:r>
        <w:rPr>
          <w:rFonts w:ascii="e-Tamil OTC" w:hAnsi="e-Tamil OTC" w:cs="e-Tamil OTC"/>
          <w:i w:val="0"/>
          <w:iCs w:val="0"/>
          <w:color w:val="auto"/>
        </w:rPr>
        <w:t>சிறைக்குடியாந்தையார்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89AF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இயற்கைப்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அச்சமும்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வன்பொறையும்</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வன்புறையும்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A1F37A3" w14:textId="77777777" w:rsidR="00544225" w:rsidRDefault="00544225">
      <w:pPr>
        <w:pStyle w:val="Textbody"/>
        <w:spacing w:after="29"/>
        <w:rPr>
          <w:rFonts w:ascii="Gandhari Unicode" w:hAnsi="Gandhari Unicode" w:cs="e-Tamil OTC"/>
          <w:lang w:val="en-GB"/>
        </w:rPr>
      </w:pPr>
    </w:p>
    <w:p w14:paraId="1AA65C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7B37971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தேம்பொதி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துவர்வாய்க்</w:t>
      </w:r>
      <w:proofErr w:type="spellEnd"/>
    </w:p>
    <w:p w14:paraId="1EACC34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குண்டுநீர்த்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w:t>
      </w:r>
      <w:proofErr w:type="spellEnd"/>
    </w:p>
    <w:p w14:paraId="64CC0D9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p>
    <w:p w14:paraId="0332972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w:t>
      </w:r>
      <w:proofErr w:type="spellEnd"/>
    </w:p>
    <w:p w14:paraId="46DC79B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குவவுமணற்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சேக்குங்</w:t>
      </w:r>
      <w:proofErr w:type="spellEnd"/>
    </w:p>
    <w:p w14:paraId="133672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கடல்சூழ்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மண்டிலம்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பெறினும்</w:t>
      </w:r>
      <w:proofErr w:type="spellEnd"/>
    </w:p>
    <w:p w14:paraId="2AD5222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விடல்சூ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ழலன்யா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4D8BFBF9" w14:textId="77777777" w:rsidR="00544225" w:rsidRDefault="00544225">
      <w:pPr>
        <w:pStyle w:val="Textbody"/>
        <w:spacing w:after="29"/>
        <w:rPr>
          <w:rFonts w:ascii="Gandhari Unicode" w:hAnsi="Gandhari Unicode" w:cs="e-Tamil OTC"/>
          <w:lang w:val="en-GB"/>
        </w:rPr>
      </w:pPr>
    </w:p>
    <w:p w14:paraId="0E4E561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நாறுங்</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குவையிருங்</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கையிருங்</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துவர்வாய்க்</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கிளவி</w:t>
      </w:r>
      <w:proofErr w:type="spellEnd"/>
      <w:r>
        <w:rPr>
          <w:rFonts w:ascii="Gandhari Unicode" w:eastAsia="URW Palladio UNI" w:hAnsi="Gandhari Unicode" w:cs="e-Tamil OTC"/>
          <w:lang w:val="en-GB"/>
        </w:rPr>
        <w:t xml:space="preserve"> IV, </w:t>
      </w:r>
      <w:proofErr w:type="spellStart"/>
      <w:r>
        <w:rPr>
          <w:rFonts w:ascii="Gandhari Unicode" w:eastAsia="URW Palladio UNI" w:hAnsi="Gandhari Unicode" w:cs="e-Tamil OTC"/>
          <w:lang w:val="en-GB"/>
        </w:rPr>
        <w:t>Caṅ</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கிளவி</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Kūḻ</w:t>
      </w:r>
      <w:proofErr w:type="spellEnd"/>
      <w:r>
        <w:rPr>
          <w:rFonts w:ascii="Gandhari Unicode" w:eastAsia="URW Palladio UNI" w:hAnsi="Gandhari Unicode" w:cs="e-Tamil OTC"/>
          <w:lang w:val="en-GB"/>
        </w:rPr>
        <w:t xml:space="preserve">., NV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னன்ன</w:t>
      </w:r>
      <w:proofErr w:type="spellEnd"/>
      <w:r>
        <w:rPr>
          <w:rFonts w:ascii="Gandhari Unicode" w:eastAsia="URW Palladio UNI" w:hAnsi="Gandhari Unicode" w:cs="e-Tamil OTC"/>
          <w:lang w:val="en-GB"/>
        </w:rPr>
        <w:t xml:space="preserve"> C2+3v,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னன</w:t>
      </w:r>
      <w:proofErr w:type="spellEnd"/>
      <w:r>
        <w:rPr>
          <w:rFonts w:ascii="Gandhari Unicode" w:eastAsia="URW Palladio UNI" w:hAnsi="Gandhari Unicode" w:cs="e-Tamil OTC"/>
          <w:lang w:val="en-GB"/>
        </w:rPr>
        <w:t xml:space="preserve"> L1, C1+3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C2+3v, G1v+2,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KKv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நுண்பஃ</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றுத்தி</w:t>
      </w:r>
      <w:proofErr w:type="spellEnd"/>
      <w:r>
        <w:rPr>
          <w:rFonts w:ascii="Gandhari Unicode" w:hAnsi="Gandhari Unicode" w:cs="e-Tamil OTC"/>
          <w:lang w:val="en-GB"/>
        </w:rPr>
        <w:t xml:space="preserve"> Nacc., KK, I;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மாஅ</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5ka</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G2</w:t>
      </w:r>
      <w:r>
        <w:rPr>
          <w:rStyle w:val="FootnoteReference1"/>
          <w:rFonts w:ascii="Gandhari Unicode" w:hAnsi="Gandhari Unicode" w:cs="e-Tamil OTC"/>
          <w:lang w:val="en-GB"/>
        </w:rPr>
        <w:footnoteReference w:id="421"/>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லென்றவென்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சொல்லஞ்</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வென்சொலஞ்</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மண்டிலம்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மண்டலம்</w:t>
      </w:r>
      <w:proofErr w:type="spellEnd"/>
      <w:r>
        <w:rPr>
          <w:rFonts w:ascii="Gandhari Unicode" w:hAnsi="Gandhari Unicode" w:cs="e-Tamil OTC"/>
          <w:lang w:val="en-GB"/>
        </w:rPr>
        <w:t xml:space="preserve"> KK </w:t>
      </w:r>
      <w:r>
        <w:rPr>
          <w:rFonts w:ascii="Gandhari Unicode" w:eastAsia="URW Palladio UNI" w:hAnsi="Gandhari Unicode" w:cs="e-Tamil OTC"/>
          <w:lang w:val="en-GB"/>
        </w:rPr>
        <w:t xml:space="preserve">• </w:t>
      </w:r>
      <w:r>
        <w:rPr>
          <w:rFonts w:ascii="Gandhari Unicode" w:hAnsi="Gandhari Unicode" w:cs="e-Tamil OTC"/>
          <w:b/>
          <w:bCs/>
          <w:lang w:val="en-GB"/>
        </w:rPr>
        <w:t>8bc</w:t>
      </w:r>
      <w:r>
        <w:rPr>
          <w:rFonts w:ascii="Gandhari Unicode" w:hAnsi="Gandhari Unicode" w:cs="e-Tamil OTC"/>
          <w:lang w:val="en-GB"/>
        </w:rPr>
        <w:t xml:space="preserve"> </w:t>
      </w:r>
      <w:proofErr w:type="spellStart"/>
      <w:r>
        <w:rPr>
          <w:rFonts w:ascii="Gandhari Unicode" w:hAnsi="Gandhari Unicode" w:cs="e-Tamil OTC"/>
          <w:lang w:val="en-GB"/>
        </w:rPr>
        <w:t>ழலன்யா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G1+2, Nacc. EA; </w:t>
      </w:r>
      <w:proofErr w:type="spellStart"/>
      <w:r>
        <w:rPr>
          <w:rFonts w:ascii="Gandhari Unicode" w:hAnsi="Gandhari Unicode" w:cs="e-Tamil OTC"/>
          <w:color w:val="000000"/>
          <w:lang w:val="en-GB"/>
        </w:rPr>
        <w:t>ழிலனா</w:t>
      </w:r>
      <w:proofErr w:type="spellEnd"/>
      <w:r>
        <w:rPr>
          <w:rFonts w:ascii="Gandhari Unicode" w:hAnsi="Gandhari Unicode" w:cs="e-Tamil OTC"/>
          <w:color w:val="000000"/>
          <w:lang w:val="en-GB"/>
        </w:rPr>
        <w:t xml:space="preserve"> </w:t>
      </w:r>
      <w:proofErr w:type="spellStart"/>
      <w:r>
        <w:rPr>
          <w:rFonts w:ascii="Gandhari Unicode" w:hAnsi="Gandhari Unicode" w:cs="e-Tamil OTC"/>
          <w:color w:val="000000"/>
          <w:lang w:val="en-GB"/>
        </w:rPr>
        <w:t>னின்னுடை</w:t>
      </w:r>
      <w:proofErr w:type="spellEnd"/>
      <w:r>
        <w:rPr>
          <w:rFonts w:ascii="Gandhari Unicode" w:hAnsi="Gandhari Unicode" w:cs="e-Tamil OTC"/>
          <w:color w:val="000000"/>
          <w:lang w:val="en-GB"/>
        </w:rPr>
        <w:t xml:space="preserve"> I</w:t>
      </w:r>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னின்னுடை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நின்னுடை</w:t>
      </w:r>
      <w:proofErr w:type="spellEnd"/>
      <w:r>
        <w:rPr>
          <w:rFonts w:ascii="Gandhari Unicode" w:hAnsi="Gandhari Unicode" w:cs="e-Tamil OTC"/>
          <w:lang w:val="en-GB"/>
        </w:rPr>
        <w:t xml:space="preserve"> KK</w:t>
      </w:r>
    </w:p>
    <w:p w14:paraId="6E48EFD7" w14:textId="77777777" w:rsidR="00544225" w:rsidRDefault="00544225">
      <w:pPr>
        <w:pStyle w:val="Textbody"/>
        <w:spacing w:after="29"/>
        <w:rPr>
          <w:rFonts w:ascii="Gandhari Unicode" w:hAnsi="Gandhari Unicode" w:cs="e-Tamil OTC"/>
          <w:lang w:val="en-GB"/>
        </w:rPr>
      </w:pPr>
    </w:p>
    <w:p w14:paraId="7F25FC3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6F4AE18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poti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i/>
          <w:iCs/>
          <w:lang w:val="en-GB"/>
        </w:rPr>
        <w:t>+</w:t>
      </w:r>
    </w:p>
    <w:p w14:paraId="26BA5C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5682E7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nuṇ</w:t>
      </w:r>
      <w:proofErr w:type="spellEnd"/>
      <w:r>
        <w:rPr>
          <w:rFonts w:ascii="Gandhari Unicode" w:hAnsi="Gandhari Unicode" w:cs="e-Tamil OTC"/>
          <w:lang w:val="en-GB"/>
        </w:rPr>
        <w:t xml:space="preserve"> pal </w:t>
      </w:r>
      <w:proofErr w:type="spellStart"/>
      <w:r>
        <w:rPr>
          <w:rFonts w:ascii="Gandhari Unicode" w:hAnsi="Gandhari Unicode" w:cs="e-Tamil OTC"/>
          <w:i/>
          <w:iCs/>
          <w:lang w:val="en-GB"/>
        </w:rPr>
        <w:t>titti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māayōy</w:t>
      </w:r>
      <w:proofErr w:type="spellEnd"/>
      <w:r>
        <w:rPr>
          <w:rFonts w:ascii="Gandhari Unicode" w:hAnsi="Gandhari Unicode" w:cs="e-Tamil OTC"/>
          <w:lang w:val="en-GB"/>
        </w:rPr>
        <w:t>-ē</w:t>
      </w:r>
    </w:p>
    <w:p w14:paraId="76E924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-~ē, ~</w:t>
      </w:r>
      <w:proofErr w:type="spellStart"/>
      <w:r>
        <w:rPr>
          <w:rFonts w:ascii="Gandhari Unicode" w:hAnsi="Gandhari Unicode" w:cs="e-Tamil OTC"/>
          <w:lang w:val="en-GB"/>
        </w:rPr>
        <w:t>añcal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col +</w:t>
      </w:r>
      <w:proofErr w:type="spellStart"/>
      <w:r>
        <w:rPr>
          <w:rFonts w:ascii="Gandhari Unicode" w:hAnsi="Gandhari Unicode" w:cs="e-Tamil OTC"/>
          <w:lang w:val="en-GB"/>
        </w:rPr>
        <w:t>añcalai</w:t>
      </w:r>
      <w:proofErr w:type="spellEnd"/>
      <w:r>
        <w:rPr>
          <w:rFonts w:ascii="Gandhari Unicode" w:hAnsi="Gandhari Unicode" w:cs="e-Tamil OTC"/>
          <w:lang w:val="en-GB"/>
        </w:rPr>
        <w:t>-~ē</w:t>
      </w:r>
    </w:p>
    <w:p w14:paraId="691E51C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p>
    <w:p w14:paraId="4B34216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maṇṭilam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peṟiṉum</w:t>
      </w:r>
      <w:proofErr w:type="spellEnd"/>
    </w:p>
    <w:p w14:paraId="29F130CD"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viṭal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cūḻalaṉ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24E9E28B" w14:textId="77777777" w:rsidR="00544225" w:rsidRDefault="00544225">
      <w:pPr>
        <w:pStyle w:val="Textbody"/>
        <w:spacing w:after="29" w:line="260" w:lineRule="exact"/>
        <w:rPr>
          <w:rFonts w:ascii="Gandhari Unicode" w:hAnsi="Gandhari Unicode" w:cs="e-Tamil OTC"/>
          <w:lang w:val="en-GB"/>
        </w:rPr>
      </w:pPr>
    </w:p>
    <w:p w14:paraId="3BA4BF92" w14:textId="77777777" w:rsidR="00544225" w:rsidRDefault="00000000">
      <w:pPr>
        <w:pStyle w:val="Textbody"/>
        <w:spacing w:after="29" w:line="260" w:lineRule="exact"/>
        <w:rPr>
          <w:rFonts w:ascii="Gandhari Unicode" w:hAnsi="Gandhari Unicode" w:cs="e-Tamil OTC"/>
          <w:lang w:val="en-GB"/>
        </w:rPr>
      </w:pPr>
      <w:r>
        <w:br w:type="page"/>
      </w:r>
    </w:p>
    <w:p w14:paraId="3A560C0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as an encouragement and about the fear of separation, by HIM, who had experienced natural union [with her].</w:t>
      </w:r>
    </w:p>
    <w:p w14:paraId="1218F131" w14:textId="77777777" w:rsidR="00544225" w:rsidRDefault="00544225">
      <w:pPr>
        <w:pStyle w:val="Textbody"/>
        <w:spacing w:after="29" w:line="260" w:lineRule="exact"/>
        <w:rPr>
          <w:rFonts w:ascii="Gandhari Unicode" w:hAnsi="Gandhari Unicode" w:cs="e-Tamil OTC"/>
          <w:lang w:val="en-GB"/>
        </w:rPr>
      </w:pPr>
    </w:p>
    <w:p w14:paraId="61E9AD8E"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blue-waterlily smelling- mass dark </w:t>
      </w:r>
      <w:proofErr w:type="gramStart"/>
      <w:r>
        <w:rPr>
          <w:rFonts w:ascii="Gandhari Unicode" w:hAnsi="Gandhari Unicode" w:cs="e-Tamil OTC"/>
          <w:lang w:val="en-GB"/>
        </w:rPr>
        <w:t>tresses</w:t>
      </w:r>
      <w:proofErr w:type="gramEnd"/>
    </w:p>
    <w:p w14:paraId="5CB408BC"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waterlily smelling- honey hoard coral </w:t>
      </w:r>
      <w:proofErr w:type="gramStart"/>
      <w:r>
        <w:rPr>
          <w:rFonts w:ascii="Gandhari Unicode" w:hAnsi="Gandhari Unicode" w:cs="e-Tamil OTC"/>
          <w:lang w:val="en-GB"/>
        </w:rPr>
        <w:t>mouth</w:t>
      </w:r>
      <w:proofErr w:type="gramEnd"/>
    </w:p>
    <w:p w14:paraId="01C000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depth water red-lotus pollen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like</w:t>
      </w:r>
    </w:p>
    <w:p w14:paraId="3DE2A69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fine many beauty-spot black-you</w:t>
      </w:r>
      <w:r>
        <w:rPr>
          <w:rFonts w:ascii="Gandhari Unicode" w:hAnsi="Gandhari Unicode" w:cs="e-Tamil OTC"/>
          <w:position w:val="6"/>
          <w:lang w:val="en-GB"/>
        </w:rPr>
        <w:t>ē</w:t>
      </w:r>
    </w:p>
    <w:p w14:paraId="3B1D1E7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you</w:t>
      </w:r>
      <w:r>
        <w:rPr>
          <w:rFonts w:ascii="Gandhari Unicode" w:hAnsi="Gandhari Unicode" w:cs="e-Tamil OTC"/>
          <w:position w:val="6"/>
          <w:lang w:val="en-GB"/>
        </w:rPr>
        <w:t>ē</w:t>
      </w:r>
      <w:r>
        <w:rPr>
          <w:rFonts w:ascii="Gandhari Unicode" w:hAnsi="Gandhari Unicode" w:cs="e-Tamil OTC"/>
          <w:lang w:val="en-GB"/>
        </w:rPr>
        <w:t>, fear-not(</w:t>
      </w:r>
      <w:proofErr w:type="spellStart"/>
      <w:r>
        <w:rPr>
          <w:rFonts w:ascii="Gandhari Unicode" w:hAnsi="Gandhari Unicode" w:cs="e-Tamil OTC"/>
          <w:lang w:val="en-GB"/>
        </w:rPr>
        <w:t>ipt</w:t>
      </w:r>
      <w:proofErr w:type="spellEnd"/>
      <w:r>
        <w:rPr>
          <w:rFonts w:ascii="Gandhari Unicode" w:hAnsi="Gandhari Unicode" w:cs="e-Tamil OTC"/>
          <w:lang w:val="en-GB"/>
        </w:rPr>
        <w:t>.) said- my- word you-don't-</w:t>
      </w:r>
      <w:proofErr w:type="gramStart"/>
      <w:r>
        <w:rPr>
          <w:rFonts w:ascii="Gandhari Unicode" w:hAnsi="Gandhari Unicode" w:cs="e-Tamil OTC"/>
          <w:lang w:val="en-GB"/>
        </w:rPr>
        <w:t>fear</w:t>
      </w:r>
      <w:r>
        <w:rPr>
          <w:rFonts w:ascii="Gandhari Unicode" w:hAnsi="Gandhari Unicode" w:cs="e-Tamil OTC"/>
          <w:position w:val="6"/>
          <w:lang w:val="en-GB"/>
        </w:rPr>
        <w:t>ē</w:t>
      </w:r>
      <w:proofErr w:type="gramEnd"/>
    </w:p>
    <w:p w14:paraId="6726632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I</w:t>
      </w:r>
      <w:r>
        <w:rPr>
          <w:rFonts w:ascii="Gandhari Unicode" w:hAnsi="Gandhari Unicode" w:cs="e-Tamil OTC"/>
          <w:position w:val="6"/>
          <w:lang w:val="en-GB"/>
        </w:rPr>
        <w:t>ē</w:t>
      </w:r>
      <w:del w:id="864" w:author="Narmada Hansani Polgampalage" w:date="2023-11-27T17:17:00Z">
        <w:r>
          <w:rPr>
            <w:rFonts w:ascii="Gandhari Unicode" w:hAnsi="Gandhari Unicode" w:cs="e-Tamil OTC"/>
            <w:lang w:val="en-GB"/>
          </w:rPr>
          <w:delText xml:space="preserve"> </w:delText>
        </w:r>
      </w:del>
      <w:r>
        <w:rPr>
          <w:rFonts w:ascii="Gandhari Unicode" w:hAnsi="Gandhari Unicode" w:cs="e-Tamil OTC"/>
          <w:lang w:val="en-GB"/>
        </w:rPr>
        <w:t>, short leg (white)-aquatic-bird heap sand resting-</w:t>
      </w:r>
    </w:p>
    <w:p w14:paraId="46B73B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sea surround- circle obtain-if-even</w:t>
      </w:r>
    </w:p>
    <w:p w14:paraId="7E6C66D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letting I-don't-consider I you- possess- intimacy</w:t>
      </w:r>
      <w:r>
        <w:rPr>
          <w:rFonts w:ascii="Gandhari Unicode" w:hAnsi="Gandhari Unicode" w:cs="e-Tamil OTC"/>
          <w:position w:val="6"/>
          <w:lang w:val="en-GB"/>
        </w:rPr>
        <w:t>ē</w:t>
      </w:r>
      <w:r>
        <w:rPr>
          <w:rFonts w:ascii="Gandhari Unicode" w:hAnsi="Gandhari Unicode" w:cs="e-Tamil OTC"/>
          <w:lang w:val="en-GB"/>
        </w:rPr>
        <w:t>.</w:t>
      </w:r>
    </w:p>
    <w:p w14:paraId="1FB18DE9" w14:textId="77777777" w:rsidR="00544225" w:rsidRDefault="00544225">
      <w:pPr>
        <w:pStyle w:val="Textbody"/>
        <w:spacing w:after="29"/>
        <w:rPr>
          <w:rFonts w:ascii="Gandhari Unicode" w:hAnsi="Gandhari Unicode" w:cs="e-Tamil OTC"/>
          <w:lang w:val="en-GB"/>
        </w:rPr>
      </w:pPr>
    </w:p>
    <w:p w14:paraId="799DF4CA" w14:textId="77777777" w:rsidR="00544225" w:rsidRDefault="00544225">
      <w:pPr>
        <w:pStyle w:val="Textbody"/>
        <w:spacing w:after="29"/>
        <w:rPr>
          <w:rFonts w:ascii="Gandhari Unicode" w:hAnsi="Gandhari Unicode" w:cs="e-Tamil OTC"/>
          <w:lang w:val="en-GB"/>
        </w:rPr>
      </w:pPr>
    </w:p>
    <w:p w14:paraId="3BC4DEB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Dark one with beauty spots fine [and] many</w:t>
      </w:r>
    </w:p>
    <w:p w14:paraId="0AA12412" w14:textId="77777777" w:rsidR="00544225" w:rsidRDefault="00000000">
      <w:pPr>
        <w:pStyle w:val="Textbody"/>
        <w:tabs>
          <w:tab w:val="left" w:pos="0"/>
        </w:tabs>
        <w:spacing w:after="0"/>
        <w:rPr>
          <w:rFonts w:ascii="Gandhari Unicode" w:hAnsi="Gandhari Unicode" w:cs="e-Tamil OTC"/>
          <w:lang w:val="en-GB"/>
        </w:rPr>
      </w:pPr>
      <w:r>
        <w:rPr>
          <w:rFonts w:ascii="Gandhari Unicode" w:hAnsi="Gandhari Unicode" w:cs="e-Tamil OTC"/>
          <w:lang w:val="en-GB"/>
        </w:rPr>
        <w:tab/>
        <w:t>as the pollen of the red lotus in deep water,</w:t>
      </w:r>
    </w:p>
    <w:p w14:paraId="62F1773E"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with a honey-hoarding coral mouth redolent of white waterlilies,</w:t>
      </w:r>
    </w:p>
    <w:p w14:paraId="647861E8" w14:textId="77777777" w:rsidR="00544225" w:rsidRDefault="00000000">
      <w:pPr>
        <w:pStyle w:val="Textbody"/>
        <w:tabs>
          <w:tab w:val="left" w:pos="300"/>
        </w:tabs>
        <w:spacing w:after="72"/>
        <w:rPr>
          <w:rFonts w:ascii="Gandhari Unicode" w:hAnsi="Gandhari Unicode" w:cs="e-Tamil OTC"/>
          <w:lang w:val="en-GB"/>
        </w:rPr>
      </w:pPr>
      <w:r>
        <w:rPr>
          <w:rFonts w:ascii="Gandhari Unicode" w:hAnsi="Gandhari Unicode" w:cs="e-Tamil OTC"/>
          <w:lang w:val="en-GB"/>
        </w:rPr>
        <w:tab/>
        <w:t>with massed dark tresses, redolent of blue waterlilies!</w:t>
      </w:r>
    </w:p>
    <w:p w14:paraId="7951000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You,</w:t>
      </w:r>
    </w:p>
    <w:p w14:paraId="337C262D" w14:textId="77777777" w:rsidR="00544225" w:rsidRDefault="00000000">
      <w:pPr>
        <w:pStyle w:val="Textbody"/>
        <w:spacing w:after="72"/>
        <w:rPr>
          <w:rFonts w:ascii="Gandhari Unicode" w:hAnsi="Gandhari Unicode" w:cs="e-Tamil OTC"/>
          <w:lang w:val="en-GB"/>
        </w:rPr>
      </w:pPr>
      <w:r>
        <w:rPr>
          <w:rFonts w:ascii="Gandhari Unicode" w:hAnsi="Gandhari Unicode" w:cs="e-Tamil OTC"/>
          <w:lang w:val="en-GB"/>
        </w:rPr>
        <w:t>don't fear my saying “don't be afraid!”</w:t>
      </w:r>
      <w:r>
        <w:rPr>
          <w:rStyle w:val="FootnoteReference1"/>
          <w:rFonts w:ascii="Gandhari Unicode" w:hAnsi="Gandhari Unicode" w:cs="e-Tamil OTC"/>
          <w:lang w:val="en-GB"/>
        </w:rPr>
        <w:footnoteReference w:id="422"/>
      </w:r>
      <w:r>
        <w:rPr>
          <w:rFonts w:ascii="Gandhari Unicode" w:hAnsi="Gandhari Unicode" w:cs="e-Tamil OTC"/>
          <w:lang w:val="en-GB"/>
        </w:rPr>
        <w:t xml:space="preserve"> </w:t>
      </w:r>
      <w:r>
        <w:rPr>
          <w:rFonts w:ascii="Gandhari Unicode" w:eastAsia="URW Palladio UNI" w:hAnsi="Gandhari Unicode" w:cs="e-Tamil OTC"/>
          <w:lang w:val="en-GB"/>
        </w:rPr>
        <w:t>–</w:t>
      </w:r>
    </w:p>
    <w:p w14:paraId="3CD16763"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for me,</w:t>
      </w:r>
    </w:p>
    <w:p w14:paraId="48780F0A" w14:textId="77777777" w:rsidR="00544225" w:rsidRDefault="00000000">
      <w:pPr>
        <w:pStyle w:val="Textbody"/>
        <w:tabs>
          <w:tab w:val="left" w:pos="300"/>
        </w:tabs>
        <w:spacing w:after="0"/>
        <w:rPr>
          <w:rFonts w:ascii="Gandhari Unicode" w:hAnsi="Gandhari Unicode" w:cs="e-Tamil OTC"/>
          <w:lang w:val="en-GB"/>
        </w:rPr>
      </w:pPr>
      <w:r>
        <w:rPr>
          <w:rFonts w:ascii="Gandhari Unicode" w:hAnsi="Gandhari Unicode" w:cs="e-Tamil OTC"/>
          <w:lang w:val="en-GB"/>
        </w:rPr>
        <w:tab/>
        <w:t>even if I obtained the sea-girt orb,</w:t>
      </w:r>
    </w:p>
    <w:p w14:paraId="40E5D6D0"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where short-legged geese are resting upon heaped sand</w:t>
      </w:r>
      <w:r>
        <w:rPr>
          <w:rStyle w:val="FootnoteReference1"/>
          <w:rFonts w:ascii="Gandhari Unicode" w:hAnsi="Gandhari Unicode" w:cs="e-Tamil OTC"/>
          <w:lang w:val="en-GB"/>
        </w:rPr>
        <w:footnoteReference w:id="423"/>
      </w:r>
      <w:r>
        <w:rPr>
          <w:rFonts w:ascii="Gandhari Unicode" w:hAnsi="Gandhari Unicode" w:cs="e-Tamil OTC"/>
          <w:lang w:val="en-GB"/>
        </w:rPr>
        <w:t>,</w:t>
      </w:r>
    </w:p>
    <w:p w14:paraId="4C6EBDC8"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I won't think of</w:t>
      </w:r>
      <w:r>
        <w:rPr>
          <w:rStyle w:val="FootnoteReference1"/>
          <w:rFonts w:ascii="Gandhari Unicode" w:hAnsi="Gandhari Unicode" w:cs="e-Tamil OTC"/>
          <w:lang w:val="en-GB"/>
        </w:rPr>
        <w:footnoteReference w:id="424"/>
      </w:r>
      <w:r>
        <w:rPr>
          <w:rFonts w:ascii="Gandhari Unicode" w:hAnsi="Gandhari Unicode" w:cs="e-Tamil OTC"/>
          <w:lang w:val="en-GB"/>
        </w:rPr>
        <w:t xml:space="preserve"> letting go of your</w:t>
      </w:r>
      <w:r>
        <w:rPr>
          <w:rStyle w:val="FootnoteReference1"/>
          <w:rFonts w:ascii="Gandhari Unicode" w:hAnsi="Gandhari Unicode" w:cs="e-Tamil OTC"/>
          <w:lang w:val="en-GB"/>
        </w:rPr>
        <w:footnoteReference w:id="425"/>
      </w:r>
      <w:r>
        <w:rPr>
          <w:rFonts w:ascii="Gandhari Unicode" w:hAnsi="Gandhari Unicode" w:cs="e-Tamil OTC"/>
          <w:lang w:val="en-GB"/>
        </w:rPr>
        <w:t xml:space="preserve"> friendship.</w:t>
      </w:r>
    </w:p>
    <w:p w14:paraId="4F7381CA" w14:textId="77777777" w:rsidR="00544225" w:rsidRDefault="00544225">
      <w:pPr>
        <w:pStyle w:val="Textbody"/>
        <w:spacing w:after="0"/>
        <w:rPr>
          <w:rFonts w:ascii="Gandhari Unicode" w:hAnsi="Gandhari Unicode" w:cs="e-Tamil OTC"/>
          <w:lang w:val="en-GB"/>
        </w:rPr>
      </w:pPr>
    </w:p>
    <w:p w14:paraId="1D46FDF3" w14:textId="77777777" w:rsidR="00544225" w:rsidRDefault="00000000">
      <w:pPr>
        <w:rPr>
          <w:rFonts w:ascii="Gandhari Unicode" w:eastAsiaTheme="majorEastAsia" w:hAnsi="Gandhari Unicode" w:cstheme="majorBidi" w:hint="eastAsia"/>
          <w:b/>
        </w:rPr>
      </w:pPr>
      <w:r>
        <w:br w:type="page"/>
      </w:r>
    </w:p>
    <w:p w14:paraId="4789056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301</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EA12E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872E561" w14:textId="77777777" w:rsidR="00544225" w:rsidRDefault="00544225">
      <w:pPr>
        <w:pStyle w:val="Textbody"/>
        <w:spacing w:after="29"/>
        <w:rPr>
          <w:rFonts w:ascii="Gandhari Unicode" w:hAnsi="Gandhari Unicode" w:cs="e-Tamil OTC"/>
          <w:lang w:val="en-GB"/>
        </w:rPr>
      </w:pPr>
    </w:p>
    <w:p w14:paraId="2AD681C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முழவுமுத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தடவுநிலைப்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பெண்ணைக்</w:t>
      </w:r>
      <w:proofErr w:type="spellEnd"/>
    </w:p>
    <w:p w14:paraId="023E347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குடம்பைக்</w:t>
      </w:r>
      <w:proofErr w:type="spellEnd"/>
    </w:p>
    <w:p w14:paraId="2770A7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p>
    <w:p w14:paraId="27CD4E8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வயவுப்பெடை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கங்குன்</w:t>
      </w:r>
      <w:proofErr w:type="spellEnd"/>
    </w:p>
    <w:p w14:paraId="0A4A0FF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56546EA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w:t>
      </w:r>
      <w:proofErr w:type="spellEnd"/>
    </w:p>
    <w:p w14:paraId="002594F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லிசைக்கு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மரவமொடு</w:t>
      </w:r>
      <w:proofErr w:type="spellEnd"/>
    </w:p>
    <w:p w14:paraId="3CCFDC0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u w:val="wave"/>
          <w:lang w:val="en-GB"/>
        </w:rPr>
        <w:t>துயிறுறந்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w:t>
      </w:r>
    </w:p>
    <w:p w14:paraId="0D3A049E" w14:textId="77777777" w:rsidR="00544225" w:rsidRDefault="00544225">
      <w:pPr>
        <w:pStyle w:val="Textbody"/>
        <w:spacing w:after="29"/>
        <w:rPr>
          <w:rFonts w:ascii="Gandhari Unicode" w:hAnsi="Gandhari Unicode" w:cs="e-Tamil OTC"/>
          <w:lang w:val="en-GB"/>
        </w:rPr>
      </w:pPr>
    </w:p>
    <w:p w14:paraId="05CFE9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முழவுமுத</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முழவுத</w:t>
      </w:r>
      <w:proofErr w:type="spellEnd"/>
      <w:r>
        <w:rPr>
          <w:rFonts w:ascii="Gandhari Unicode" w:eastAsia="URW Palladio UNI" w:hAnsi="Gandhari Unicode" w:cs="e-Tamil OTC"/>
          <w:lang w:val="en-GB"/>
        </w:rPr>
        <w:t xml:space="preserve"> EA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லரைய</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லசைய</w:t>
      </w:r>
      <w:proofErr w:type="spellEnd"/>
      <w:r>
        <w:rPr>
          <w:rFonts w:ascii="Gandhari Unicode" w:eastAsia="URW Palladio UNI" w:hAnsi="Gandhari Unicode" w:cs="e-Tamil OTC"/>
          <w:lang w:val="en-GB"/>
        </w:rPr>
        <w:t xml:space="preserve"> L1, C1+3, G1v; </w:t>
      </w:r>
      <w:proofErr w:type="spellStart"/>
      <w:r>
        <w:rPr>
          <w:rFonts w:ascii="Gandhari Unicode" w:eastAsia="URW Palladio UNI" w:hAnsi="Gandhari Unicode" w:cs="e-Tamil OTC"/>
          <w:lang w:val="en-GB"/>
        </w:rPr>
        <w:t>வசைய</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லசையக்</w:t>
      </w:r>
      <w:proofErr w:type="spellEnd"/>
      <w:r>
        <w:rPr>
          <w:rFonts w:ascii="Gandhari Unicode" w:eastAsia="URW Palladio UNI" w:hAnsi="Gandhari Unicode" w:cs="e-Tamil OTC"/>
          <w:lang w:val="en-GB"/>
        </w:rPr>
        <w:t xml:space="preserve"> G2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தடவுநிலைப்</w:t>
      </w:r>
      <w:proofErr w:type="spellEnd"/>
      <w:r>
        <w:rPr>
          <w:rFonts w:ascii="Gandhari Unicode" w:eastAsia="URW Palladio UNI" w:hAnsi="Gandhari Unicode" w:cs="e-Tamil OTC"/>
          <w:lang w:val="en-GB"/>
        </w:rPr>
        <w:t xml:space="preserve"> L1,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கடவுநிலப்</w:t>
      </w:r>
      <w:proofErr w:type="spellEnd"/>
      <w:r>
        <w:rPr>
          <w:rFonts w:ascii="Gandhari Unicode" w:eastAsia="URW Palladio UNI" w:hAnsi="Gandhari Unicode" w:cs="e-Tamil OTC"/>
          <w:lang w:val="en-GB"/>
        </w:rPr>
        <w:t xml:space="preserve"> C3, G1+2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சிறுகோற்</w:t>
      </w:r>
      <w:proofErr w:type="spellEnd"/>
      <w:r>
        <w:rPr>
          <w:rFonts w:ascii="Gandhari Unicode" w:hAnsi="Gandhari Unicode" w:cs="e-Tamil OTC"/>
          <w:lang w:val="en-GB"/>
        </w:rPr>
        <w:t xml:space="preserve"> C2v+3v, Nacc.,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26"/>
      </w:r>
      <w:r>
        <w:rPr>
          <w:rFonts w:ascii="Gandhari Unicode" w:hAnsi="Gandhari Unicode" w:cs="e-Tamil OTC"/>
          <w:lang w:val="en-GB"/>
        </w:rPr>
        <w:t xml:space="preserve"> </w:t>
      </w:r>
      <w:proofErr w:type="spellStart"/>
      <w:r>
        <w:rPr>
          <w:rFonts w:ascii="Gandhari Unicode" w:hAnsi="Gandhari Unicode" w:cs="e-Tamil OTC"/>
          <w:lang w:val="en-GB"/>
        </w:rPr>
        <w:t>சிறுபொற்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லன்றிற்</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லன்றில்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லன்றிக்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L1, VP, ER;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மீன்மணி</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மணியுடை</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பொழின்மணி</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துயிறுறந்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C2+3v,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தனவாற்</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IV, EA, I, AT, </w:t>
      </w:r>
      <w:proofErr w:type="spellStart"/>
      <w:r>
        <w:rPr>
          <w:rFonts w:ascii="Gandhari Unicode" w:hAnsi="Gandhari Unicode" w:cs="e-Tamil OTC"/>
          <w:lang w:val="en-GB"/>
        </w:rPr>
        <w:t>Cām.v</w:t>
      </w:r>
      <w:proofErr w:type="spellEnd"/>
      <w:r>
        <w:rPr>
          <w:rFonts w:ascii="Gandhari Unicode" w:hAnsi="Gandhari Unicode" w:cs="e-Tamil OTC"/>
          <w:lang w:val="en-GB"/>
        </w:rPr>
        <w:t>, VP</w:t>
      </w:r>
    </w:p>
    <w:p w14:paraId="142E8422" w14:textId="77777777" w:rsidR="00544225" w:rsidRDefault="00544225">
      <w:pPr>
        <w:pStyle w:val="Textbody"/>
        <w:spacing w:after="29"/>
        <w:jc w:val="both"/>
        <w:rPr>
          <w:rFonts w:ascii="Gandhari Unicode" w:hAnsi="Gandhari Unicode" w:cs="e-Tamil OTC"/>
          <w:lang w:val="en-GB"/>
        </w:rPr>
      </w:pPr>
    </w:p>
    <w:p w14:paraId="578FBF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muḻavu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w:t>
      </w:r>
    </w:p>
    <w:p w14:paraId="40A7FA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kuṭampai</w:t>
      </w:r>
      <w:proofErr w:type="spellEnd"/>
      <w:r>
        <w:rPr>
          <w:rFonts w:ascii="Gandhari Unicode" w:hAnsi="Gandhari Unicode" w:cs="e-Tamil OTC"/>
          <w:lang w:val="en-GB"/>
        </w:rPr>
        <w:t>+</w:t>
      </w:r>
    </w:p>
    <w:p w14:paraId="074A5F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p>
    <w:p w14:paraId="4B3319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vayavu</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akavum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p>
    <w:p w14:paraId="02577B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713625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varuvatu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453702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cevi-mutal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aravamoṭu</w:t>
      </w:r>
      <w:proofErr w:type="spellEnd"/>
    </w:p>
    <w:p w14:paraId="6A70056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tuṟantaṉa</w:t>
      </w:r>
      <w:proofErr w:type="spellEnd"/>
      <w:r>
        <w:rPr>
          <w:rFonts w:ascii="Gandhari Unicode" w:hAnsi="Gandhari Unicode" w:cs="e-Tamil OTC"/>
          <w:i/>
          <w:iCs/>
          <w:lang w:val="en-GB"/>
        </w:rPr>
        <w:t>-~</w:t>
      </w:r>
      <w:proofErr w:type="spellStart"/>
      <w:r>
        <w:rPr>
          <w:rFonts w:ascii="Gandhari Unicode" w:hAnsi="Gandhari Unicode" w:cs="e-Tamil OTC"/>
          <w:i/>
          <w:iCs/>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865" w:author="Narmada Hansani Polgampalage" w:date="2023-11-27T17:21:00Z">
        <w:r>
          <w:rPr>
            <w:rFonts w:ascii="Gandhari Unicode" w:hAnsi="Gandhari Unicode" w:cs="e-Tamil OTC"/>
            <w:i/>
            <w:iCs/>
            <w:lang w:val="en-GB"/>
          </w:rPr>
          <w:t>~</w:t>
        </w:r>
      </w:ins>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668C92AA" w14:textId="77777777" w:rsidR="00544225" w:rsidRDefault="00544225">
      <w:pPr>
        <w:pStyle w:val="Textbody"/>
        <w:spacing w:after="29" w:line="260" w:lineRule="exact"/>
        <w:jc w:val="both"/>
        <w:rPr>
          <w:rFonts w:ascii="Gandhari Unicode" w:hAnsi="Gandhari Unicode" w:cs="e-Tamil OTC"/>
          <w:lang w:val="en-GB"/>
        </w:rPr>
      </w:pPr>
    </w:p>
    <w:p w14:paraId="39E377D3" w14:textId="77777777" w:rsidR="00544225" w:rsidRDefault="00544225">
      <w:pPr>
        <w:pStyle w:val="Textbody"/>
        <w:spacing w:after="29" w:line="260" w:lineRule="exact"/>
        <w:jc w:val="both"/>
        <w:rPr>
          <w:rFonts w:ascii="Gandhari Unicode" w:hAnsi="Gandhari Unicode" w:cs="e-Tamil OTC"/>
          <w:lang w:val="en-GB"/>
        </w:rPr>
      </w:pPr>
    </w:p>
    <w:p w14:paraId="66789AFD" w14:textId="77777777" w:rsidR="00544225" w:rsidRDefault="00000000">
      <w:pPr>
        <w:pStyle w:val="Textbody"/>
        <w:spacing w:after="29" w:line="260" w:lineRule="exact"/>
        <w:jc w:val="both"/>
        <w:rPr>
          <w:rFonts w:ascii="Gandhari Unicode" w:hAnsi="Gandhari Unicode" w:cs="e-Tamil OTC"/>
          <w:lang w:val="en-GB"/>
        </w:rPr>
      </w:pPr>
      <w:r>
        <w:br w:type="page"/>
      </w:r>
    </w:p>
    <w:p w14:paraId="3BDEC4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 you have the strength?”, when the time for marriage was fixed.</w:t>
      </w:r>
    </w:p>
    <w:p w14:paraId="6C2E3E8E" w14:textId="77777777" w:rsidR="00544225" w:rsidRDefault="00544225">
      <w:pPr>
        <w:pStyle w:val="Textbody"/>
        <w:spacing w:after="29" w:line="260" w:lineRule="exact"/>
        <w:jc w:val="both"/>
        <w:rPr>
          <w:rFonts w:ascii="Gandhari Unicode" w:hAnsi="Gandhari Unicode" w:cs="e-Tamil OTC"/>
          <w:lang w:val="en-GB"/>
        </w:rPr>
      </w:pPr>
    </w:p>
    <w:p w14:paraId="4522BA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 base trunk</w:t>
      </w:r>
      <w:r>
        <w:rPr>
          <w:rFonts w:ascii="Gandhari Unicode" w:hAnsi="Gandhari Unicode" w:cs="e-Tamil OTC"/>
          <w:position w:val="6"/>
          <w:lang w:val="en-GB"/>
        </w:rPr>
        <w:t>a</w:t>
      </w:r>
      <w:r>
        <w:rPr>
          <w:rFonts w:ascii="Gandhari Unicode" w:hAnsi="Gandhari Unicode" w:cs="e-Tamil OTC"/>
          <w:lang w:val="en-GB"/>
        </w:rPr>
        <w:t xml:space="preserve"> breadth standing Palmyra-</w:t>
      </w:r>
      <w:proofErr w:type="gramStart"/>
      <w:r>
        <w:rPr>
          <w:rFonts w:ascii="Gandhari Unicode" w:hAnsi="Gandhari Unicode" w:cs="e-Tamil OTC"/>
          <w:lang w:val="en-GB"/>
        </w:rPr>
        <w:t>palm</w:t>
      </w:r>
      <w:proofErr w:type="gramEnd"/>
    </w:p>
    <w:p w14:paraId="606370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rich Palmyra-stem made- little stalk </w:t>
      </w:r>
      <w:proofErr w:type="gramStart"/>
      <w:r>
        <w:rPr>
          <w:rFonts w:ascii="Gandhari Unicode" w:hAnsi="Gandhari Unicode" w:cs="e-Tamil OTC"/>
          <w:lang w:val="en-GB"/>
        </w:rPr>
        <w:t>nest</w:t>
      </w:r>
      <w:proofErr w:type="gramEnd"/>
    </w:p>
    <w:p w14:paraId="61F212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black leg </w:t>
      </w:r>
      <w:proofErr w:type="spellStart"/>
      <w:r>
        <w:rPr>
          <w:rFonts w:ascii="Gandhari Unicode" w:hAnsi="Gandhari Unicode" w:cs="e-Tamil OTC"/>
          <w:lang w:val="en-GB"/>
        </w:rPr>
        <w:t>Aṉṟil</w:t>
      </w:r>
      <w:proofErr w:type="spellEnd"/>
      <w:r>
        <w:rPr>
          <w:rFonts w:ascii="Gandhari Unicode" w:hAnsi="Gandhari Unicode" w:cs="e-Tamil OTC"/>
          <w:lang w:val="en-GB"/>
        </w:rPr>
        <w:t>(-bird) desire quick pregnancy</w:t>
      </w:r>
    </w:p>
    <w:p w14:paraId="1EADE6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pregnancy-longings she-bird calling- part-day </w:t>
      </w:r>
      <w:proofErr w:type="gramStart"/>
      <w:r>
        <w:rPr>
          <w:rFonts w:ascii="Gandhari Unicode" w:hAnsi="Gandhari Unicode" w:cs="e-Tamil OTC"/>
          <w:lang w:val="en-GB"/>
        </w:rPr>
        <w:t>night</w:t>
      </w:r>
      <w:proofErr w:type="gramEnd"/>
    </w:p>
    <w:p w14:paraId="108137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group bell long chariot</w:t>
      </w:r>
    </w:p>
    <w:p w14:paraId="482B46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come-not-it if-even coming-it be-</w:t>
      </w:r>
      <w:proofErr w:type="gramStart"/>
      <w:r>
        <w:rPr>
          <w:rFonts w:ascii="Gandhari Unicode" w:hAnsi="Gandhari Unicode" w:cs="e-Tamil OTC"/>
          <w:lang w:val="en-GB"/>
        </w:rPr>
        <w:t>similar</w:t>
      </w:r>
      <w:proofErr w:type="gramEnd"/>
    </w:p>
    <w:p w14:paraId="3F2EDC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ear(loc.) sounding- tone-with</w:t>
      </w:r>
    </w:p>
    <w:p w14:paraId="03D392A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they-gave-up</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friend my- eye</w:t>
      </w:r>
      <w:r>
        <w:rPr>
          <w:rFonts w:ascii="Gandhari Unicode" w:hAnsi="Gandhari Unicode" w:cs="e-Tamil OTC"/>
          <w:position w:val="6"/>
          <w:lang w:val="en-GB"/>
        </w:rPr>
        <w:t>ē</w:t>
      </w:r>
      <w:r>
        <w:rPr>
          <w:rFonts w:ascii="Gandhari Unicode" w:hAnsi="Gandhari Unicode" w:cs="e-Tamil OTC"/>
          <w:lang w:val="en-GB"/>
        </w:rPr>
        <w:t>.</w:t>
      </w:r>
    </w:p>
    <w:p w14:paraId="66AE4CBC" w14:textId="77777777" w:rsidR="00544225" w:rsidRDefault="00544225">
      <w:pPr>
        <w:pStyle w:val="Textbody"/>
        <w:spacing w:after="29"/>
        <w:jc w:val="both"/>
        <w:rPr>
          <w:rFonts w:ascii="Gandhari Unicode" w:hAnsi="Gandhari Unicode" w:cs="e-Tamil OTC"/>
          <w:lang w:val="en-GB"/>
        </w:rPr>
      </w:pPr>
    </w:p>
    <w:p w14:paraId="47C2C55A" w14:textId="77777777" w:rsidR="00544225" w:rsidRDefault="00544225">
      <w:pPr>
        <w:pStyle w:val="Textbody"/>
        <w:spacing w:after="29"/>
        <w:jc w:val="both"/>
        <w:rPr>
          <w:rFonts w:ascii="Gandhari Unicode" w:hAnsi="Gandhari Unicode" w:cs="e-Tamil OTC"/>
          <w:lang w:val="en-GB"/>
        </w:rPr>
      </w:pPr>
    </w:p>
    <w:p w14:paraId="1619ED9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My eyes, they have indeed given up sleep, friend,</w:t>
      </w:r>
    </w:p>
    <w:p w14:paraId="7BBD19F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the note ringing in the ear</w:t>
      </w:r>
    </w:p>
    <w:p w14:paraId="2099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as if it came, even when it doesn't come,</w:t>
      </w:r>
    </w:p>
    <w:p w14:paraId="4EA229D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long chariot with various bells</w:t>
      </w:r>
      <w:r>
        <w:rPr>
          <w:rStyle w:val="FootnoteReference1"/>
          <w:rFonts w:ascii="Gandhari Unicode" w:hAnsi="Gandhari Unicode" w:cs="e-Tamil OTC"/>
          <w:lang w:val="en-GB"/>
        </w:rPr>
        <w:footnoteReference w:id="427"/>
      </w:r>
      <w:r>
        <w:rPr>
          <w:rFonts w:ascii="Gandhari Unicode" w:hAnsi="Gandhari Unicode" w:cs="e-Tamil OTC"/>
          <w:lang w:val="en-GB"/>
        </w:rPr>
        <w:t>,</w:t>
      </w:r>
    </w:p>
    <w:p w14:paraId="3E2C592D"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crossing the village common</w:t>
      </w:r>
    </w:p>
    <w:p w14:paraId="4665EA0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at night, when the she-bird</w:t>
      </w:r>
      <w:r>
        <w:rPr>
          <w:rStyle w:val="FootnoteReference1"/>
          <w:rFonts w:ascii="Gandhari Unicode" w:hAnsi="Gandhari Unicode" w:cs="e-Tamil OTC"/>
          <w:lang w:val="en-GB"/>
        </w:rPr>
        <w:footnoteReference w:id="428"/>
      </w:r>
      <w:r>
        <w:rPr>
          <w:rFonts w:ascii="Gandhari Unicode" w:hAnsi="Gandhari Unicode" w:cs="e-Tamil OTC"/>
          <w:lang w:val="en-GB"/>
        </w:rPr>
        <w:t xml:space="preserve"> with pregnancy pangs calls,</w:t>
      </w:r>
    </w:p>
    <w:p w14:paraId="4ED0618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heavily pregnant, desiring the black-legged </w:t>
      </w:r>
      <w:proofErr w:type="spellStart"/>
      <w:r>
        <w:rPr>
          <w:rFonts w:ascii="Gandhari Unicode" w:hAnsi="Gandhari Unicode" w:cs="e-Tamil OTC"/>
          <w:lang w:val="en-GB"/>
        </w:rPr>
        <w:t>Aṉṟil</w:t>
      </w:r>
      <w:proofErr w:type="spellEnd"/>
      <w:r>
        <w:rPr>
          <w:rFonts w:ascii="Gandhari Unicode" w:hAnsi="Gandhari Unicode" w:cs="e-Tamil OTC"/>
          <w:lang w:val="en-GB"/>
        </w:rPr>
        <w:t xml:space="preserve"> bird,</w:t>
      </w:r>
    </w:p>
    <w:p w14:paraId="2B3AD828"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in the nest of small stalks made from the rich stems</w:t>
      </w:r>
    </w:p>
    <w:p w14:paraId="0B833506"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t>of the broad-based Palmyra palm,</w:t>
      </w:r>
    </w:p>
    <w:p w14:paraId="4395ED63" w14:textId="77777777" w:rsidR="00544225" w:rsidRDefault="00000000">
      <w:pPr>
        <w:pStyle w:val="Textbody"/>
        <w:tabs>
          <w:tab w:val="left" w:pos="413"/>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trunk [like] the base of a drum.</w:t>
      </w:r>
      <w:r>
        <w:rPr>
          <w:rStyle w:val="FootnoteReference1"/>
          <w:rFonts w:ascii="Gandhari Unicode" w:hAnsi="Gandhari Unicode" w:cs="e-Tamil OTC"/>
          <w:lang w:val="en-GB"/>
        </w:rPr>
        <w:footnoteReference w:id="429"/>
      </w:r>
    </w:p>
    <w:p w14:paraId="69C0D05F" w14:textId="77777777" w:rsidR="00544225" w:rsidRDefault="00544225">
      <w:pPr>
        <w:pStyle w:val="Textbody"/>
        <w:spacing w:after="0"/>
        <w:jc w:val="both"/>
        <w:rPr>
          <w:rFonts w:ascii="Gandhari Unicode" w:hAnsi="Gandhari Unicode" w:cs="e-Tamil OTC"/>
          <w:lang w:val="en-GB"/>
        </w:rPr>
      </w:pPr>
    </w:p>
    <w:p w14:paraId="2506AB73" w14:textId="77777777" w:rsidR="00544225" w:rsidRDefault="00000000">
      <w:pPr>
        <w:rPr>
          <w:rFonts w:ascii="Gandhari Unicode" w:eastAsiaTheme="majorEastAsia" w:hAnsi="Gandhari Unicode" w:cstheme="majorBidi" w:hint="eastAsia"/>
          <w:b/>
        </w:rPr>
      </w:pPr>
      <w:r>
        <w:br w:type="page"/>
      </w:r>
    </w:p>
    <w:p w14:paraId="0BEC139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302</w:t>
      </w:r>
      <w:r>
        <w:rPr>
          <w:rFonts w:ascii="e-Tamil OTC" w:hAnsi="e-Tamil OTC" w:cs="e-Tamil OTC"/>
          <w:b/>
          <w:i w:val="0"/>
          <w:iCs w:val="0"/>
          <w:color w:val="auto"/>
        </w:rPr>
        <w:t xml:space="preserve"> </w:t>
      </w:r>
      <w:proofErr w:type="spellStart"/>
      <w:r>
        <w:rPr>
          <w:rFonts w:ascii="e-Tamil OTC" w:hAnsi="e-Tamil OTC" w:cs="e-Tamil OTC"/>
          <w:i w:val="0"/>
          <w:iCs w:val="0"/>
          <w:color w:val="auto"/>
        </w:rPr>
        <w:t>மாங்குடி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AB7BC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5B81925" w14:textId="77777777" w:rsidR="00544225" w:rsidRDefault="00544225">
      <w:pPr>
        <w:pStyle w:val="Textbody"/>
        <w:spacing w:after="29"/>
        <w:jc w:val="both"/>
        <w:rPr>
          <w:rFonts w:ascii="Gandhari Unicode" w:hAnsi="Gandhari Unicode" w:cs="e-Tamil OTC"/>
          <w:lang w:val="en-GB"/>
        </w:rPr>
      </w:pPr>
    </w:p>
    <w:p w14:paraId="32A9894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உரைத்திசிற்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2D03D4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யருந்துய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மதன்றலைப்</w:t>
      </w:r>
      <w:proofErr w:type="spellEnd"/>
    </w:p>
    <w:p w14:paraId="06EA51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மஞ்சுது</w:t>
      </w:r>
      <w:proofErr w:type="spellEnd"/>
    </w:p>
    <w:p w14:paraId="6641F1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0AD8AD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நண்பின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p>
    <w:p w14:paraId="3584265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மலரதற்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கஞ்சினன்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பலருடன்</w:t>
      </w:r>
      <w:proofErr w:type="spellEnd"/>
    </w:p>
    <w:p w14:paraId="29BEDB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றுஞ்சூர்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p>
    <w:p w14:paraId="19E746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w:t>
      </w:r>
      <w:proofErr w:type="spellEnd"/>
      <w:r>
        <w:rPr>
          <w:rFonts w:ascii="Gandhari Unicode" w:hAnsi="Gandhari Unicode" w:cs="e-Tamil OTC"/>
          <w:lang w:val="en-GB"/>
        </w:rPr>
        <w:t>.</w:t>
      </w:r>
    </w:p>
    <w:p w14:paraId="5878A031" w14:textId="77777777" w:rsidR="00544225" w:rsidRDefault="00544225">
      <w:pPr>
        <w:pStyle w:val="Textbody"/>
        <w:spacing w:after="29"/>
        <w:jc w:val="both"/>
        <w:rPr>
          <w:rFonts w:ascii="Gandhari Unicode" w:hAnsi="Gandhari Unicode" w:cs="e-Tamil OTC"/>
          <w:lang w:val="en-GB"/>
        </w:rPr>
      </w:pPr>
    </w:p>
    <w:p w14:paraId="26A66EB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C1+2+3, G1+2v,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L1,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தாத</w:t>
      </w:r>
      <w:proofErr w:type="spellEnd"/>
      <w:r>
        <w:rPr>
          <w:rFonts w:ascii="Gandhari Unicode" w:eastAsia="URW Palladio UNI" w:hAnsi="Gandhari Unicode" w:cs="e-Tamil OTC"/>
          <w:lang w:val="en-GB"/>
        </w:rPr>
        <w:t xml:space="preserve"> G2; </w:t>
      </w:r>
      <w:proofErr w:type="spellStart"/>
      <w:r>
        <w:rPr>
          <w:rFonts w:ascii="Gandhari Unicode" w:eastAsia="URW Palladio UNI" w:hAnsi="Gandhari Unicode" w:cs="e-Tamil OTC"/>
          <w:lang w:val="en-GB"/>
        </w:rPr>
        <w:t>பேருமபிறி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தாக</w:t>
      </w:r>
      <w:proofErr w:type="spellEnd"/>
      <w:r>
        <w:rPr>
          <w:rFonts w:ascii="Gandhari Unicode" w:eastAsia="URW Palladio UNI" w:hAnsi="Gandhari Unicode" w:cs="e-Tamil OTC"/>
          <w:lang w:val="en-GB"/>
        </w:rPr>
        <w:t xml:space="preserve"> AT •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C2v,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C2+3v,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5bc</w:t>
      </w:r>
      <w:r>
        <w:rPr>
          <w:rFonts w:ascii="Gandhari Unicode" w:hAnsi="Gandhari Unicode" w:cs="e-Tamil OTC"/>
          <w:lang w:val="en-GB"/>
        </w:rPr>
        <w:t xml:space="preserve"> </w:t>
      </w:r>
      <w:proofErr w:type="spellStart"/>
      <w:r>
        <w:rPr>
          <w:rFonts w:ascii="Gandhari Unicode" w:hAnsi="Gandhari Unicode" w:cs="e-Tamil OTC"/>
          <w:lang w:val="en-GB"/>
        </w:rPr>
        <w:t>நண்பின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னிருவரு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ரிருவரு</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னருவரு</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யாமத்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தானுமெ</w:t>
      </w:r>
      <w:proofErr w:type="spellEnd"/>
      <w:r>
        <w:rPr>
          <w:rFonts w:ascii="Gandhari Unicode" w:hAnsi="Gandhari Unicode" w:cs="e-Tamil OTC"/>
          <w:lang w:val="en-GB"/>
        </w:rPr>
        <w:t xml:space="preserve"> C1+3,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தானுமென்</w:t>
      </w:r>
      <w:proofErr w:type="spellEnd"/>
      <w:r>
        <w:rPr>
          <w:rFonts w:ascii="Gandhari Unicode" w:hAnsi="Gandhari Unicode" w:cs="e-Tamil OTC"/>
          <w:lang w:val="en-GB"/>
        </w:rPr>
        <w:t xml:space="preserve"> L1, C2, G1+2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G1v, EA, I, </w:t>
      </w:r>
      <w:proofErr w:type="spellStart"/>
      <w:r>
        <w:rPr>
          <w:rFonts w:ascii="Gandhari Unicode" w:hAnsi="Gandhari Unicode" w:cs="e-Tamil OTC"/>
          <w:lang w:val="en-GB"/>
        </w:rPr>
        <w:t>Cām</w:t>
      </w:r>
      <w:proofErr w:type="spellEnd"/>
      <w:r>
        <w:rPr>
          <w:rFonts w:ascii="Gandhari Unicode" w:hAnsi="Gandhari Unicode" w:cs="e-Tamil OTC"/>
          <w:lang w:val="en-GB"/>
        </w:rPr>
        <w:t>., VP, ER</w:t>
      </w:r>
    </w:p>
    <w:p w14:paraId="59F22012" w14:textId="77777777" w:rsidR="00544225" w:rsidRDefault="00544225">
      <w:pPr>
        <w:pStyle w:val="Textbody"/>
        <w:spacing w:after="29"/>
        <w:jc w:val="both"/>
        <w:rPr>
          <w:rFonts w:ascii="Gandhari Unicode" w:hAnsi="Gandhari Unicode" w:cs="e-Tamil OTC"/>
          <w:lang w:val="en-GB"/>
        </w:rPr>
      </w:pPr>
    </w:p>
    <w:p w14:paraId="38C5383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uraitticiṉ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puraitt</w:t>
      </w:r>
      <w:proofErr w:type="spellEnd"/>
      <w:r>
        <w:rPr>
          <w:rFonts w:ascii="Gandhari Unicode" w:hAnsi="Gandhari Unicode" w:cs="e-Tamil OTC"/>
          <w:lang w:val="en-GB"/>
        </w:rPr>
        <w:t xml:space="preserve">*-ō </w:t>
      </w:r>
      <w:ins w:id="866" w:author="Narmada Hansani Polgampalage" w:date="2023-11-27T17:27:00Z">
        <w:r>
          <w:rPr>
            <w:rFonts w:ascii="Gandhari Unicode" w:hAnsi="Gandhari Unicode" w:cs="e-Tamil OTC"/>
            <w:lang w:val="en-GB"/>
          </w:rPr>
          <w:t>~</w:t>
        </w:r>
      </w:ins>
      <w:proofErr w:type="spellStart"/>
      <w:r>
        <w:rPr>
          <w:rFonts w:ascii="Gandhari Unicode" w:hAnsi="Gandhari Unicode" w:cs="e-Tamil OTC"/>
          <w:lang w:val="en-GB"/>
        </w:rPr>
        <w:t>aṉṟ</w:t>
      </w:r>
      <w:proofErr w:type="spellEnd"/>
      <w:r>
        <w:rPr>
          <w:rFonts w:ascii="Gandhari Unicode" w:hAnsi="Gandhari Unicode" w:cs="e-Tamil OTC"/>
          <w:lang w:val="en-GB"/>
        </w:rPr>
        <w:t>*-ē</w:t>
      </w:r>
    </w:p>
    <w:p w14:paraId="010A827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uḻattal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āṟṟām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ataṉ-talai</w:t>
      </w:r>
      <w:proofErr w:type="spellEnd"/>
      <w:r>
        <w:rPr>
          <w:rFonts w:ascii="Gandhari Unicode" w:hAnsi="Gandhari Unicode" w:cs="e-Tamil OTC"/>
          <w:lang w:val="en-GB"/>
        </w:rPr>
        <w:t>+</w:t>
      </w:r>
    </w:p>
    <w:p w14:paraId="0B3C5C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añcutum</w:t>
      </w:r>
      <w:proofErr w:type="spellEnd"/>
    </w:p>
    <w:p w14:paraId="25BF61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aṉṉō</w:t>
      </w:r>
      <w:proofErr w:type="spellEnd"/>
      <w:r>
        <w:rPr>
          <w:rFonts w:ascii="Gandhari Unicode" w:hAnsi="Gandhari Unicode" w:cs="e-Tamil OTC"/>
          <w:lang w:val="en-GB"/>
        </w:rPr>
        <w:t xml:space="preserve"> </w:t>
      </w:r>
      <w:ins w:id="867" w:author="Narmada Hansani Polgampalage" w:date="2023-11-27T17:28:00Z">
        <w:r>
          <w:rPr>
            <w:rFonts w:ascii="Gandhari Unicode" w:hAnsi="Gandhari Unicode" w:cs="e-Tamil OTC"/>
            <w:lang w:val="en-GB"/>
          </w:rPr>
          <w:t>~</w:t>
        </w:r>
      </w:ins>
      <w:proofErr w:type="spellStart"/>
      <w:r>
        <w:rPr>
          <w:rFonts w:ascii="Gandhari Unicode" w:hAnsi="Gandhari Unicode" w:cs="e-Tamil OTC"/>
          <w:i/>
          <w:iCs/>
          <w:lang w:val="en-GB"/>
        </w:rPr>
        <w:t>iṉṉum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p>
    <w:p w14:paraId="3A0D88B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piriyā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naṇpiṉar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iruvar</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p>
    <w:p w14:paraId="3441CE2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ataṟk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añciṉaṉ-kollō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5B8F44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tuñc</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yāmattāṉ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eṉ</w:t>
      </w:r>
      <w:proofErr w:type="spellEnd"/>
    </w:p>
    <w:p w14:paraId="223C216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neñcatt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varav</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aṟiyōṉ</w:t>
      </w:r>
      <w:proofErr w:type="spellEnd"/>
      <w:r>
        <w:rPr>
          <w:rFonts w:ascii="Gandhari Unicode" w:hAnsi="Gandhari Unicode" w:cs="e-Tamil OTC"/>
          <w:i/>
          <w:iCs/>
          <w:lang w:val="en-GB"/>
        </w:rPr>
        <w:t>-ē</w:t>
      </w:r>
      <w:r>
        <w:rPr>
          <w:rFonts w:ascii="Gandhari Unicode" w:hAnsi="Gandhari Unicode" w:cs="e-Tamil OTC"/>
          <w:lang w:val="en-GB"/>
        </w:rPr>
        <w:t>.</w:t>
      </w:r>
    </w:p>
    <w:p w14:paraId="77DA47AD" w14:textId="77777777" w:rsidR="00544225" w:rsidRDefault="00544225">
      <w:pPr>
        <w:pStyle w:val="Textbody"/>
        <w:spacing w:after="29" w:line="260" w:lineRule="exact"/>
        <w:jc w:val="both"/>
        <w:rPr>
          <w:rFonts w:ascii="Gandhari Unicode" w:hAnsi="Gandhari Unicode" w:cs="e-Tamil OTC"/>
          <w:lang w:val="en-GB"/>
        </w:rPr>
      </w:pPr>
    </w:p>
    <w:p w14:paraId="0BFCC132" w14:textId="77777777" w:rsidR="00544225" w:rsidRDefault="00544225">
      <w:pPr>
        <w:pStyle w:val="Textbody"/>
        <w:spacing w:after="29" w:line="260" w:lineRule="exact"/>
        <w:jc w:val="both"/>
        <w:rPr>
          <w:rFonts w:ascii="Gandhari Unicode" w:hAnsi="Gandhari Unicode" w:cs="e-Tamil OTC"/>
          <w:lang w:val="en-GB"/>
        </w:rPr>
      </w:pPr>
    </w:p>
    <w:p w14:paraId="7A8C4CB0" w14:textId="77777777" w:rsidR="00544225" w:rsidRDefault="00000000">
      <w:pPr>
        <w:pStyle w:val="Textbody"/>
        <w:spacing w:after="29" w:line="260" w:lineRule="exact"/>
        <w:jc w:val="both"/>
        <w:rPr>
          <w:rFonts w:ascii="Gandhari Unicode" w:hAnsi="Gandhari Unicode" w:cs="e-Tamil OTC"/>
          <w:lang w:val="en-GB"/>
        </w:rPr>
      </w:pPr>
      <w:r>
        <w:br w:type="page"/>
      </w:r>
    </w:p>
    <w:p w14:paraId="7366FE9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was anxious about the time of marriage.</w:t>
      </w:r>
    </w:p>
    <w:p w14:paraId="51429E7B" w14:textId="77777777" w:rsidR="00544225" w:rsidRDefault="00544225">
      <w:pPr>
        <w:pStyle w:val="Textbody"/>
        <w:spacing w:after="29" w:line="260" w:lineRule="exact"/>
        <w:jc w:val="both"/>
        <w:rPr>
          <w:rFonts w:ascii="Gandhari Unicode" w:hAnsi="Gandhari Unicode" w:cs="e-Tamil OTC"/>
          <w:lang w:val="en-GB"/>
        </w:rPr>
      </w:pPr>
    </w:p>
    <w:p w14:paraId="03C6BF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tell</w:t>
      </w:r>
      <w:proofErr w:type="spellStart"/>
      <w:r>
        <w:rPr>
          <w:rFonts w:ascii="Gandhari Unicode" w:hAnsi="Gandhari Unicode" w:cs="e-Tamil OTC"/>
          <w:position w:val="6"/>
          <w:lang w:val="en-GB"/>
        </w:rPr>
        <w:t>ticiṉ</w:t>
      </w:r>
      <w:proofErr w:type="spellEnd"/>
      <w:r>
        <w:rPr>
          <w:rFonts w:ascii="Gandhari Unicode" w:hAnsi="Gandhari Unicode" w:cs="e-Tamil OTC"/>
          <w:lang w:val="en-GB"/>
        </w:rPr>
        <w:t xml:space="preserve"> friend that big-it</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7AB17ED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difficult misery bearing</w:t>
      </w:r>
      <w:r>
        <w:rPr>
          <w:rFonts w:ascii="Gandhari Unicode" w:hAnsi="Gandhari Unicode" w:cs="e-Tamil OTC"/>
          <w:position w:val="6"/>
          <w:lang w:val="en-GB"/>
        </w:rPr>
        <w:t>um</w:t>
      </w:r>
      <w:r>
        <w:rPr>
          <w:rFonts w:ascii="Gandhari Unicode" w:hAnsi="Gandhari Unicode" w:cs="e-Tamil OTC"/>
          <w:lang w:val="en-GB"/>
        </w:rPr>
        <w:t xml:space="preserve"> we-aren't-able that-</w:t>
      </w:r>
      <w:proofErr w:type="gramStart"/>
      <w:r>
        <w:rPr>
          <w:rFonts w:ascii="Gandhari Unicode" w:hAnsi="Gandhari Unicode" w:cs="e-Tamil OTC"/>
          <w:lang w:val="en-GB"/>
        </w:rPr>
        <w:t>top</w:t>
      </w:r>
      <w:proofErr w:type="gramEnd"/>
    </w:p>
    <w:p w14:paraId="065CD1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other-it becoming that(</w:t>
      </w:r>
      <w:proofErr w:type="gramStart"/>
      <w:r>
        <w:rPr>
          <w:rFonts w:ascii="Gandhari Unicode" w:hAnsi="Gandhari Unicode" w:cs="e-Tamil OTC"/>
          <w:lang w:val="en-GB"/>
        </w:rPr>
        <w:t>obl.)</w:t>
      </w:r>
      <w:proofErr w:type="spellStart"/>
      <w:r>
        <w:rPr>
          <w:rFonts w:ascii="Gandhari Unicode" w:hAnsi="Gandhari Unicode" w:cs="e-Tamil OTC"/>
          <w:position w:val="6"/>
          <w:lang w:val="en-GB"/>
        </w:rPr>
        <w:t>iṉum</w:t>
      </w:r>
      <w:proofErr w:type="spellEnd"/>
      <w:proofErr w:type="gramEnd"/>
      <w:r>
        <w:rPr>
          <w:rFonts w:ascii="Gandhari Unicode" w:hAnsi="Gandhari Unicode" w:cs="e-Tamil OTC"/>
          <w:lang w:val="en-GB"/>
        </w:rPr>
        <w:t xml:space="preserve"> we-fear(sub.)</w:t>
      </w:r>
    </w:p>
    <w:p w14:paraId="31D0C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alas! now</w:t>
      </w:r>
      <w:r>
        <w:rPr>
          <w:rFonts w:ascii="Gandhari Unicode" w:hAnsi="Gandhari Unicode" w:cs="e-Tamil OTC"/>
          <w:position w:val="6"/>
          <w:lang w:val="en-GB"/>
        </w:rPr>
        <w:t>um</w:t>
      </w:r>
      <w:r>
        <w:rPr>
          <w:rFonts w:ascii="Gandhari Unicode" w:hAnsi="Gandhari Unicode" w:cs="e-Tamil OTC"/>
          <w:lang w:val="en-GB"/>
        </w:rPr>
        <w:t xml:space="preserve"> good mountain land-he</w:t>
      </w:r>
    </w:p>
    <w:p w14:paraId="30C364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separate-not friendship-they(h.) two-they(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saying-</w:t>
      </w:r>
    </w:p>
    <w:p w14:paraId="52E3EF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that(dat.) he-feared</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many(h.) together</w:t>
      </w:r>
    </w:p>
    <w:p w14:paraId="0D6C66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 village midnight(</w:t>
      </w:r>
      <w:proofErr w:type="gramStart"/>
      <w:r>
        <w:rPr>
          <w:rFonts w:ascii="Gandhari Unicode" w:hAnsi="Gandhari Unicode" w:cs="e-Tamil OTC"/>
          <w:lang w:val="en-GB"/>
        </w:rPr>
        <w:t>loc.)</w:t>
      </w:r>
      <w:r>
        <w:rPr>
          <w:rFonts w:ascii="Gandhari Unicode" w:hAnsi="Gandhari Unicode" w:cs="e-Tamil OTC"/>
          <w:position w:val="6"/>
          <w:lang w:val="en-GB"/>
        </w:rPr>
        <w:t>um</w:t>
      </w:r>
      <w:proofErr w:type="gramEnd"/>
      <w:r>
        <w:rPr>
          <w:rFonts w:ascii="Gandhari Unicode" w:hAnsi="Gandhari Unicode" w:cs="e-Tamil OTC"/>
          <w:lang w:val="en-GB"/>
        </w:rPr>
        <w:t xml:space="preserve"> my-</w:t>
      </w:r>
    </w:p>
    <w:p w14:paraId="12AEB2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heart(obl.) besides coming know-not-he</w:t>
      </w:r>
      <w:r>
        <w:rPr>
          <w:rFonts w:ascii="Gandhari Unicode" w:hAnsi="Gandhari Unicode" w:cs="e-Tamil OTC"/>
          <w:position w:val="6"/>
          <w:lang w:val="en-GB"/>
        </w:rPr>
        <w:t>ē</w:t>
      </w:r>
      <w:r>
        <w:rPr>
          <w:rFonts w:ascii="Gandhari Unicode" w:hAnsi="Gandhari Unicode" w:cs="e-Tamil OTC"/>
          <w:lang w:val="en-GB"/>
        </w:rPr>
        <w:t>.</w:t>
      </w:r>
    </w:p>
    <w:p w14:paraId="52F88382" w14:textId="77777777" w:rsidR="00544225" w:rsidRDefault="00544225">
      <w:pPr>
        <w:pStyle w:val="Textbody"/>
        <w:spacing w:after="29"/>
        <w:jc w:val="both"/>
        <w:rPr>
          <w:rFonts w:ascii="Gandhari Unicode" w:hAnsi="Gandhari Unicode" w:cs="e-Tamil OTC"/>
          <w:lang w:val="en-GB"/>
        </w:rPr>
      </w:pPr>
    </w:p>
    <w:p w14:paraId="22D9F8A8" w14:textId="77777777" w:rsidR="00544225" w:rsidRDefault="00544225">
      <w:pPr>
        <w:pStyle w:val="Textbody"/>
        <w:spacing w:after="29"/>
        <w:jc w:val="both"/>
        <w:rPr>
          <w:rFonts w:ascii="Gandhari Unicode" w:hAnsi="Gandhari Unicode" w:cs="e-Tamil OTC"/>
          <w:lang w:val="en-GB"/>
        </w:rPr>
      </w:pPr>
    </w:p>
    <w:p w14:paraId="1F25042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Tell [me], friend, [is] that great? No!</w:t>
      </w:r>
      <w:r>
        <w:rPr>
          <w:rStyle w:val="FootnoteReference1"/>
          <w:rFonts w:ascii="Gandhari Unicode" w:hAnsi="Gandhari Unicode" w:cs="e-Tamil OTC"/>
          <w:lang w:val="en-GB"/>
        </w:rPr>
        <w:footnoteReference w:id="430"/>
      </w:r>
    </w:p>
    <w:p w14:paraId="6A1BF0DA"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We cannot bear the heavy misery and on top of </w:t>
      </w:r>
      <w:proofErr w:type="gramStart"/>
      <w:r>
        <w:rPr>
          <w:rFonts w:ascii="Gandhari Unicode" w:hAnsi="Gandhari Unicode" w:cs="e-Tamil OTC"/>
          <w:lang w:val="en-GB"/>
        </w:rPr>
        <w:t>that</w:t>
      </w:r>
      <w:proofErr w:type="gramEnd"/>
    </w:p>
    <w:p w14:paraId="4CF3C1FF"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we fear more than that the coming of the great other</w:t>
      </w:r>
      <w:r>
        <w:rPr>
          <w:rStyle w:val="FootnoteReference1"/>
          <w:rFonts w:ascii="Gandhari Unicode" w:hAnsi="Gandhari Unicode" w:cs="e-Tamil OTC"/>
          <w:lang w:val="en-GB"/>
        </w:rPr>
        <w:footnoteReference w:id="431"/>
      </w:r>
      <w:r>
        <w:rPr>
          <w:rFonts w:ascii="Gandhari Unicode" w:hAnsi="Gandhari Unicode" w:cs="e-Tamil OTC"/>
          <w:lang w:val="en-GB"/>
        </w:rPr>
        <w:t>.</w:t>
      </w:r>
    </w:p>
    <w:p w14:paraId="3E6635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And has now the man from a good mountain land</w:t>
      </w:r>
    </w:p>
    <w:p w14:paraId="7221E50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become afraid</w:t>
      </w:r>
      <w:r>
        <w:rPr>
          <w:rStyle w:val="FootnoteReference1"/>
          <w:rFonts w:ascii="Gandhari Unicode" w:hAnsi="Gandhari Unicode" w:cs="e-Tamil OTC"/>
          <w:lang w:val="en-GB"/>
        </w:rPr>
        <w:footnoteReference w:id="432"/>
      </w:r>
      <w:r>
        <w:rPr>
          <w:rFonts w:ascii="Gandhari Unicode" w:hAnsi="Gandhari Unicode" w:cs="e-Tamil OTC"/>
          <w:lang w:val="en-GB"/>
        </w:rPr>
        <w:t>, because of that, gossip,</w:t>
      </w:r>
    </w:p>
    <w:p w14:paraId="195BFFDB" w14:textId="77777777" w:rsidR="00544225" w:rsidRDefault="00000000">
      <w:pPr>
        <w:pStyle w:val="Textbody"/>
        <w:tabs>
          <w:tab w:val="left" w:pos="263"/>
        </w:tabs>
        <w:spacing w:after="72"/>
        <w:jc w:val="both"/>
        <w:rPr>
          <w:rFonts w:ascii="Gandhari Unicode" w:hAnsi="Gandhari Unicode" w:cs="e-Tamil OTC"/>
          <w:lang w:val="en-GB"/>
        </w:rPr>
      </w:pPr>
      <w:r>
        <w:rPr>
          <w:rFonts w:ascii="Gandhari Unicode" w:hAnsi="Gandhari Unicode" w:cs="e-Tamil OTC"/>
          <w:lang w:val="en-GB"/>
        </w:rPr>
        <w:tab/>
        <w:t xml:space="preserve">which </w:t>
      </w:r>
      <w:proofErr w:type="gramStart"/>
      <w:r>
        <w:rPr>
          <w:rFonts w:ascii="Gandhari Unicode" w:hAnsi="Gandhari Unicode" w:cs="e-Tamil OTC"/>
          <w:lang w:val="en-GB"/>
        </w:rPr>
        <w:t>says</w:t>
      </w:r>
      <w:proofErr w:type="gramEnd"/>
      <w:r>
        <w:rPr>
          <w:rFonts w:ascii="Gandhari Unicode" w:hAnsi="Gandhari Unicode" w:cs="e-Tamil OTC"/>
          <w:lang w:val="en-GB"/>
        </w:rPr>
        <w:t xml:space="preserve"> “the two of them [are] of inseparable friendship”?</w:t>
      </w:r>
    </w:p>
    <w:p w14:paraId="797344F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At midnight too, into the village where many sleep together,</w:t>
      </w:r>
    </w:p>
    <w:p w14:paraId="56294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knows nothing of coming, except into my heart.</w:t>
      </w:r>
    </w:p>
    <w:p w14:paraId="07B04ABD" w14:textId="77777777" w:rsidR="00544225" w:rsidRDefault="00544225">
      <w:pPr>
        <w:pStyle w:val="Textbody"/>
        <w:spacing w:after="0"/>
        <w:jc w:val="both"/>
        <w:rPr>
          <w:rFonts w:ascii="Gandhari Unicode" w:hAnsi="Gandhari Unicode" w:cs="e-Tamil OTC"/>
          <w:lang w:val="en-GB"/>
        </w:rPr>
      </w:pPr>
    </w:p>
    <w:p w14:paraId="112FFA0C" w14:textId="77777777" w:rsidR="00544225" w:rsidRDefault="00000000">
      <w:pPr>
        <w:rPr>
          <w:rFonts w:ascii="Gandhari Unicode" w:eastAsiaTheme="majorEastAsia" w:hAnsi="Gandhari Unicode" w:cstheme="majorBidi" w:hint="eastAsia"/>
          <w:b/>
        </w:rPr>
      </w:pPr>
      <w:r>
        <w:br w:type="page"/>
      </w:r>
    </w:p>
    <w:p w14:paraId="7898597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303</w:t>
      </w:r>
      <w:r>
        <w:rPr>
          <w:rFonts w:ascii="e-Tamil OTC" w:hAnsi="e-Tamil OTC" w:cs="e-Tamil OTC"/>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7AD83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செறிப்பறிவுறீஇ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268FFCBF" w14:textId="77777777" w:rsidR="00544225" w:rsidRDefault="00544225">
      <w:pPr>
        <w:pStyle w:val="Textbody"/>
        <w:spacing w:after="29"/>
        <w:jc w:val="both"/>
        <w:rPr>
          <w:rFonts w:ascii="Gandhari Unicode" w:hAnsi="Gandhari Unicode" w:cs="e-Tamil OTC"/>
          <w:lang w:val="en-GB"/>
        </w:rPr>
      </w:pPr>
    </w:p>
    <w:p w14:paraId="7CDFF9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கழிதேர்ந்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வெண்குரு</w:t>
      </w:r>
      <w:proofErr w:type="spellEnd"/>
    </w:p>
    <w:p w14:paraId="3772080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w:t>
      </w:r>
      <w:proofErr w:type="spellEnd"/>
    </w:p>
    <w:p w14:paraId="2CAB88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லுடைதிரை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4BA655C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p>
    <w:p w14:paraId="47353E0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பசந்தனண்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யென்னொடு</w:t>
      </w:r>
      <w:proofErr w:type="spellEnd"/>
    </w:p>
    <w:p w14:paraId="6098AB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மின்னிணர்ப்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புகர்நிழற்</w:t>
      </w:r>
      <w:proofErr w:type="spellEnd"/>
    </w:p>
    <w:p w14:paraId="5BFBAA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w:t>
      </w:r>
    </w:p>
    <w:p w14:paraId="60B6B724" w14:textId="77777777" w:rsidR="00544225" w:rsidRDefault="00544225">
      <w:pPr>
        <w:pStyle w:val="Textbody"/>
        <w:spacing w:after="29"/>
        <w:jc w:val="both"/>
        <w:rPr>
          <w:rFonts w:ascii="Gandhari Unicode" w:hAnsi="Gandhari Unicode" w:cs="e-Tamil OTC"/>
          <w:lang w:val="en-GB"/>
        </w:rPr>
      </w:pPr>
    </w:p>
    <w:p w14:paraId="5C9CCFC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கழிதேர்ந்</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கழிசேர்ந்</w:t>
      </w:r>
      <w:proofErr w:type="spellEnd"/>
      <w:r>
        <w:rPr>
          <w:rFonts w:ascii="Gandhari Unicode" w:eastAsia="URW Palladio UNI" w:hAnsi="Gandhari Unicode" w:cs="e-Tamil OTC"/>
          <w:lang w:val="en-GB"/>
        </w:rPr>
        <w:t xml:space="preserve"> IV •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குறுங்கால்</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குழீஇப்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லுடைதிரை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r>
        <w:rPr>
          <w:rFonts w:ascii="Gandhari Unicode" w:hAnsi="Gandhari Unicode" w:cs="e-Tamil OTC"/>
          <w:lang w:val="en-GB"/>
        </w:rPr>
        <w:t xml:space="preserve"> L1, C1+2+3, G1+2, EA, I,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துறைவர்</w:t>
      </w:r>
      <w:proofErr w:type="spellEnd"/>
      <w:r>
        <w:rPr>
          <w:rFonts w:ascii="Gandhari Unicode" w:hAnsi="Gandhari Unicode" w:cs="e-Tamil OTC"/>
          <w:lang w:val="en-GB"/>
        </w:rPr>
        <w:t xml:space="preserve"> L1, C1+3, G1+2, EA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பசந்தனண்</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பசந்தனன்</w:t>
      </w:r>
      <w:proofErr w:type="spellEnd"/>
      <w:r>
        <w:rPr>
          <w:rFonts w:ascii="Gandhari Unicode" w:hAnsi="Gandhari Unicode" w:cs="e-Tamil OTC"/>
          <w:lang w:val="en-GB"/>
        </w:rPr>
        <w:t xml:space="preserve"> L1, C1+3, G1</w:t>
      </w:r>
    </w:p>
    <w:p w14:paraId="06DC9849" w14:textId="77777777" w:rsidR="00544225" w:rsidRDefault="00544225">
      <w:pPr>
        <w:pStyle w:val="Textbody"/>
        <w:spacing w:after="29"/>
        <w:jc w:val="both"/>
        <w:rPr>
          <w:rFonts w:ascii="Gandhari Unicode" w:hAnsi="Gandhari Unicode" w:cs="e-Tamil OTC"/>
          <w:lang w:val="en-GB"/>
        </w:rPr>
      </w:pPr>
    </w:p>
    <w:p w14:paraId="57CACD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acaiiya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w:t>
      </w:r>
      <w:proofErr w:type="spellEnd"/>
      <w:r>
        <w:rPr>
          <w:rFonts w:ascii="Gandhari Unicode" w:hAnsi="Gandhari Unicode" w:cs="e-Tamil OTC"/>
          <w:lang w:val="en-GB"/>
        </w:rPr>
        <w:t>*</w:t>
      </w:r>
    </w:p>
    <w:p w14:paraId="1A38F0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p>
    <w:p w14:paraId="156B4C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oliyiṉ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w:t>
      </w:r>
      <w:proofErr w:type="spellEnd"/>
    </w:p>
    <w:p w14:paraId="505AF8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īṅku</w:t>
      </w:r>
      <w:proofErr w:type="spellEnd"/>
      <w:r>
        <w:rPr>
          <w:rFonts w:ascii="Gandhari Unicode" w:hAnsi="Gandhari Unicode" w:cs="e-Tamil OTC"/>
          <w:lang w:val="en-GB"/>
        </w:rPr>
        <w:t>+</w:t>
      </w:r>
    </w:p>
    <w:p w14:paraId="4CF24D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pacantaṉaḷ-maṉ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eṉṉoṭu</w:t>
      </w:r>
      <w:proofErr w:type="spellEnd"/>
    </w:p>
    <w:p w14:paraId="068C30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ins w:id="868" w:author="Narmada Hansani Polgampalage" w:date="2023-11-27T17:3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puṉṉaiyam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p>
    <w:p w14:paraId="4B23162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w:t>
      </w:r>
      <w:proofErr w:type="spellEnd"/>
      <w:r>
        <w:rPr>
          <w:rFonts w:ascii="Gandhari Unicode" w:hAnsi="Gandhari Unicode" w:cs="e-Tamil OTC"/>
          <w:lang w:val="en-GB"/>
        </w:rPr>
        <w:t>*-ē.</w:t>
      </w:r>
    </w:p>
    <w:p w14:paraId="1C16DF3F" w14:textId="77777777" w:rsidR="00544225" w:rsidRDefault="00544225">
      <w:pPr>
        <w:pStyle w:val="Textbody"/>
        <w:spacing w:after="29" w:line="260" w:lineRule="exact"/>
        <w:jc w:val="both"/>
        <w:rPr>
          <w:rFonts w:ascii="Gandhari Unicode" w:hAnsi="Gandhari Unicode" w:cs="e-Tamil OTC"/>
          <w:lang w:val="en-GB"/>
        </w:rPr>
      </w:pPr>
    </w:p>
    <w:p w14:paraId="347F2305" w14:textId="77777777" w:rsidR="00544225" w:rsidRDefault="00544225">
      <w:pPr>
        <w:pStyle w:val="Textbody"/>
        <w:spacing w:after="29" w:line="260" w:lineRule="exact"/>
        <w:jc w:val="both"/>
        <w:rPr>
          <w:rFonts w:ascii="Gandhari Unicode" w:hAnsi="Gandhari Unicode" w:cs="e-Tamil OTC"/>
          <w:lang w:val="en-GB"/>
        </w:rPr>
      </w:pPr>
    </w:p>
    <w:p w14:paraId="0C6F33F6" w14:textId="77777777" w:rsidR="00544225" w:rsidRDefault="00000000">
      <w:pPr>
        <w:pStyle w:val="Textbody"/>
        <w:spacing w:after="29" w:line="260" w:lineRule="exact"/>
        <w:jc w:val="both"/>
        <w:rPr>
          <w:rFonts w:ascii="Gandhari Unicode" w:hAnsi="Gandhari Unicode" w:cs="e-Tamil OTC"/>
          <w:lang w:val="en-GB"/>
        </w:rPr>
      </w:pPr>
      <w:r>
        <w:br w:type="page"/>
      </w:r>
    </w:p>
    <w:p w14:paraId="2129203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Inquiring about marriage [and] informing about confinement.</w:t>
      </w:r>
    </w:p>
    <w:p w14:paraId="41C67CA8" w14:textId="77777777" w:rsidR="00544225" w:rsidRDefault="00544225">
      <w:pPr>
        <w:pStyle w:val="Textbody"/>
        <w:spacing w:after="29" w:line="260" w:lineRule="exact"/>
        <w:jc w:val="both"/>
        <w:rPr>
          <w:rFonts w:ascii="Gandhari Unicode" w:hAnsi="Gandhari Unicode" w:cs="e-Tamil OTC"/>
          <w:lang w:val="en-GB"/>
        </w:rPr>
      </w:pPr>
    </w:p>
    <w:p w14:paraId="76A911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backwaters searched rested- black leg white </w:t>
      </w:r>
      <w:proofErr w:type="gramStart"/>
      <w:r>
        <w:rPr>
          <w:rFonts w:ascii="Gandhari Unicode" w:hAnsi="Gandhari Unicode" w:cs="e-Tamil OTC"/>
          <w:lang w:val="en-GB"/>
        </w:rPr>
        <w:t>wader</w:t>
      </w:r>
      <w:proofErr w:type="gramEnd"/>
    </w:p>
    <w:p w14:paraId="4F06898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settle- shore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crowded big </w:t>
      </w:r>
      <w:proofErr w:type="gramStart"/>
      <w:r>
        <w:rPr>
          <w:rFonts w:ascii="Gandhari Unicode" w:hAnsi="Gandhari Unicode" w:cs="e-Tamil OTC"/>
          <w:lang w:val="en-GB"/>
        </w:rPr>
        <w:t>sea</w:t>
      </w:r>
      <w:proofErr w:type="gramEnd"/>
    </w:p>
    <w:p w14:paraId="48D6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break- wave sound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sleeping- ghat-he(voc.)</w:t>
      </w:r>
    </w:p>
    <w:p w14:paraId="7776ED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state loosened- bangle-she(f.) </w:t>
      </w:r>
      <w:proofErr w:type="gramStart"/>
      <w:r>
        <w:rPr>
          <w:rFonts w:ascii="Gandhari Unicode" w:hAnsi="Gandhari Unicode" w:cs="e-Tamil OTC"/>
          <w:lang w:val="en-GB"/>
        </w:rPr>
        <w:t>here</w:t>
      </w:r>
      <w:proofErr w:type="gramEnd"/>
    </w:p>
    <w:p w14:paraId="2881E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she-became-pale</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my- friend me-with</w:t>
      </w:r>
    </w:p>
    <w:p w14:paraId="1B8671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flash- cluster </w:t>
      </w:r>
      <w:proofErr w:type="spellStart"/>
      <w:r>
        <w:rPr>
          <w:rFonts w:ascii="Gandhari Unicode" w:hAnsi="Gandhari Unicode" w:cs="e-Tamil OTC"/>
          <w:lang w:val="en-GB"/>
        </w:rPr>
        <w:t>Puṉṉai</w:t>
      </w:r>
      <w:proofErr w:type="spellEnd"/>
      <w:r>
        <w:rPr>
          <w:rFonts w:ascii="Gandhari Unicode" w:hAnsi="Gandhari Unicode" w:cs="e-Tamil OTC"/>
          <w:position w:val="6"/>
          <w:lang w:val="en-GB"/>
        </w:rPr>
        <w:t>am</w:t>
      </w:r>
      <w:r>
        <w:rPr>
          <w:rFonts w:ascii="Gandhari Unicode" w:hAnsi="Gandhari Unicode" w:cs="e-Tamil OTC"/>
          <w:lang w:val="en-GB"/>
        </w:rPr>
        <w:t xml:space="preserve"> spot shade</w:t>
      </w:r>
    </w:p>
    <w:p w14:paraId="0FC06C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line crab driven-away- when</w:t>
      </w:r>
      <w:r>
        <w:rPr>
          <w:rFonts w:ascii="Gandhari Unicode" w:hAnsi="Gandhari Unicode" w:cs="e-Tamil OTC"/>
          <w:position w:val="6"/>
          <w:lang w:val="en-GB"/>
        </w:rPr>
        <w:t>ē</w:t>
      </w:r>
      <w:r>
        <w:rPr>
          <w:rFonts w:ascii="Gandhari Unicode" w:hAnsi="Gandhari Unicode" w:cs="e-Tamil OTC"/>
          <w:lang w:val="en-GB"/>
        </w:rPr>
        <w:t>.</w:t>
      </w:r>
    </w:p>
    <w:p w14:paraId="640F1848" w14:textId="77777777" w:rsidR="00544225" w:rsidRDefault="00544225">
      <w:pPr>
        <w:pStyle w:val="Textbody"/>
        <w:spacing w:after="29"/>
        <w:jc w:val="both"/>
        <w:rPr>
          <w:rFonts w:ascii="Gandhari Unicode" w:hAnsi="Gandhari Unicode" w:cs="e-Tamil OTC"/>
          <w:lang w:val="en-GB"/>
        </w:rPr>
      </w:pPr>
    </w:p>
    <w:p w14:paraId="32235B52" w14:textId="77777777" w:rsidR="00544225" w:rsidRDefault="00544225">
      <w:pPr>
        <w:pStyle w:val="Textbody"/>
        <w:spacing w:after="29"/>
        <w:jc w:val="both"/>
        <w:rPr>
          <w:rFonts w:ascii="Gandhari Unicode" w:hAnsi="Gandhari Unicode" w:cs="e-Tamil OTC"/>
          <w:lang w:val="en-GB"/>
        </w:rPr>
      </w:pPr>
    </w:p>
    <w:p w14:paraId="117338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ghat, where the black-legged white egrets,</w:t>
      </w:r>
    </w:p>
    <w:p w14:paraId="0C4A521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who have come to rest after searching the backwaters, are </w:t>
      </w:r>
      <w:proofErr w:type="gramStart"/>
      <w:r>
        <w:rPr>
          <w:rFonts w:ascii="Gandhari Unicode" w:hAnsi="Gandhari Unicode" w:cs="e-Tamil OTC"/>
          <w:lang w:val="en-GB"/>
        </w:rPr>
        <w:t>sleeping</w:t>
      </w:r>
      <w:proofErr w:type="gramEnd"/>
    </w:p>
    <w:p w14:paraId="1A3B6DC2"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with the sound of breaking waves from the great sea,</w:t>
      </w:r>
    </w:p>
    <w:p w14:paraId="74EE708F"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 xml:space="preserve">crowded on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trees on the setting shore,</w:t>
      </w:r>
    </w:p>
    <w:p w14:paraId="7A610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with bangles which have loosened from [their] old state here,</w:t>
      </w:r>
    </w:p>
    <w:p w14:paraId="77C672D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friend, became pale indeed,</w:t>
      </w:r>
    </w:p>
    <w:p w14:paraId="13303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since she chased golden-striped crabs with me</w:t>
      </w:r>
    </w:p>
    <w:p w14:paraId="3B92FD7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in the spotty shade 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 with flashing clusters.</w:t>
      </w:r>
    </w:p>
    <w:p w14:paraId="111211E0" w14:textId="77777777" w:rsidR="00544225" w:rsidRDefault="00544225">
      <w:pPr>
        <w:pStyle w:val="Textbody"/>
        <w:spacing w:after="0"/>
        <w:jc w:val="both"/>
        <w:rPr>
          <w:rFonts w:ascii="Gandhari Unicode" w:hAnsi="Gandhari Unicode" w:cs="e-Tamil OTC"/>
          <w:lang w:val="en-GB"/>
        </w:rPr>
      </w:pPr>
    </w:p>
    <w:p w14:paraId="7D4483D5" w14:textId="77777777" w:rsidR="00544225" w:rsidRDefault="00000000">
      <w:pPr>
        <w:rPr>
          <w:rFonts w:ascii="Gandhari Unicode" w:eastAsiaTheme="majorEastAsia" w:hAnsi="Gandhari Unicode" w:cstheme="majorBidi" w:hint="eastAsia"/>
          <w:b/>
        </w:rPr>
      </w:pPr>
      <w:r>
        <w:br w:type="page"/>
      </w:r>
    </w:p>
    <w:p w14:paraId="48826AD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304</w:t>
      </w:r>
      <w:r>
        <w:rPr>
          <w:rFonts w:ascii="e-Tamil OTC" w:hAnsi="e-Tamil OTC" w:cs="e-Tamil OTC"/>
          <w:b/>
          <w:i w:val="0"/>
          <w:iCs w:val="0"/>
          <w:color w:val="auto"/>
        </w:rPr>
        <w:t xml:space="preserve"> </w:t>
      </w:r>
      <w:proofErr w:type="spellStart"/>
      <w:r>
        <w:rPr>
          <w:rFonts w:ascii="e-Tamil OTC" w:hAnsi="e-Tamil OTC" w:cs="e-Tamil OTC"/>
          <w:i w:val="0"/>
          <w:iCs w:val="0"/>
          <w:color w:val="auto"/>
        </w:rPr>
        <w:t>கணக்காயன்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E4928F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7B4B543" w14:textId="77777777" w:rsidR="00544225" w:rsidRDefault="00544225">
      <w:pPr>
        <w:pStyle w:val="Textbody"/>
        <w:spacing w:after="29"/>
        <w:jc w:val="both"/>
        <w:rPr>
          <w:rFonts w:ascii="Gandhari Unicode" w:hAnsi="Gandhari Unicode" w:cs="e-Tamil OTC"/>
          <w:lang w:val="en-GB"/>
        </w:rPr>
      </w:pPr>
    </w:p>
    <w:p w14:paraId="1A9AB4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கொல்வினைப்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யெறியுளி</w:t>
      </w:r>
      <w:proofErr w:type="spellEnd"/>
    </w:p>
    <w:p w14:paraId="3BF8CDC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நோன்காழ்</w:t>
      </w:r>
      <w:proofErr w:type="spellEnd"/>
    </w:p>
    <w:p w14:paraId="52FB1A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நீர்ச்சுரத்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வாங்குவிசைக்</w:t>
      </w:r>
      <w:proofErr w:type="spellEnd"/>
    </w:p>
    <w:p w14:paraId="062E6D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கொடுந்திமிற்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p>
    <w:p w14:paraId="3E313E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லன்னத்து</w:t>
      </w:r>
      <w:proofErr w:type="spellEnd"/>
    </w:p>
    <w:p w14:paraId="0230681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161528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கைதையந்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சேர்ப்பனொடு</w:t>
      </w:r>
      <w:proofErr w:type="spellEnd"/>
    </w:p>
    <w:p w14:paraId="44B8AA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செய்தன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7B834953" w14:textId="77777777" w:rsidR="00544225" w:rsidRDefault="00544225">
      <w:pPr>
        <w:pStyle w:val="Textbody"/>
        <w:spacing w:after="29"/>
        <w:jc w:val="both"/>
        <w:rPr>
          <w:rFonts w:ascii="Gandhari Unicode" w:hAnsi="Gandhari Unicode" w:cs="e-Tamil OTC"/>
          <w:lang w:val="en-GB"/>
        </w:rPr>
      </w:pPr>
    </w:p>
    <w:p w14:paraId="76A0EA9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கொல்வினைப்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தொல்வினைப்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முளிவெதிர்</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முனிவெதிர்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நீர்ச்சுரத்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வாய்நீர்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சுரத்தெறிந்து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கோட்டுமீ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கைதையந்</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கையதையந்</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மறையோர்</w:t>
      </w:r>
      <w:proofErr w:type="spellEnd"/>
      <w:r>
        <w:rPr>
          <w:rFonts w:ascii="Gandhari Unicode" w:hAnsi="Gandhari Unicode" w:cs="e-Tamil OTC"/>
          <w:lang w:val="en-GB"/>
        </w:rPr>
        <w:t xml:space="preserve"> G1</w:t>
      </w:r>
    </w:p>
    <w:p w14:paraId="1653886E" w14:textId="77777777" w:rsidR="00544225" w:rsidRDefault="00544225">
      <w:pPr>
        <w:pStyle w:val="Textbody"/>
        <w:spacing w:after="29"/>
        <w:jc w:val="both"/>
        <w:rPr>
          <w:rFonts w:ascii="Gandhari Unicode" w:hAnsi="Gandhari Unicode" w:cs="e-Tamil OTC"/>
          <w:lang w:val="en-GB"/>
        </w:rPr>
      </w:pPr>
    </w:p>
    <w:p w14:paraId="1DA5B0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polinta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uḷi</w:t>
      </w:r>
      <w:proofErr w:type="spellEnd"/>
    </w:p>
    <w:p w14:paraId="785E4A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maṭutta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w:t>
      </w:r>
      <w:proofErr w:type="spellEnd"/>
    </w:p>
    <w:p w14:paraId="546DCFF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nīr</w:t>
      </w:r>
      <w:proofErr w:type="spellEnd"/>
      <w:ins w:id="869" w:author="Narmada Hansani Polgampalage" w:date="2023-11-27T17:41: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curatt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vicai</w:t>
      </w:r>
      <w:proofErr w:type="spellEnd"/>
      <w:r>
        <w:rPr>
          <w:rFonts w:ascii="Gandhari Unicode" w:hAnsi="Gandhari Unicode" w:cs="e-Tamil OTC"/>
          <w:lang w:val="en-GB"/>
        </w:rPr>
        <w:t>+</w:t>
      </w:r>
    </w:p>
    <w:p w14:paraId="13CF73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timil</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eṟiya</w:t>
      </w:r>
      <w:proofErr w:type="spellEnd"/>
    </w:p>
    <w:p w14:paraId="1889D2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aṉṉattu</w:t>
      </w:r>
      <w:proofErr w:type="spellEnd"/>
    </w:p>
    <w:p w14:paraId="7A4B8AE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ṭōṭ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3F1C550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kaitaiyam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cērppaṉoṭu</w:t>
      </w:r>
      <w:proofErr w:type="spellEnd"/>
    </w:p>
    <w:p w14:paraId="3CF78FE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ceytaṉam-maṉṟa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057F234" w14:textId="77777777" w:rsidR="00544225" w:rsidRDefault="00544225">
      <w:pPr>
        <w:pStyle w:val="Textbody"/>
        <w:spacing w:after="29" w:line="260" w:lineRule="exact"/>
        <w:jc w:val="both"/>
        <w:rPr>
          <w:rFonts w:ascii="Gandhari Unicode" w:hAnsi="Gandhari Unicode" w:cs="e-Tamil OTC"/>
          <w:lang w:val="en-GB"/>
        </w:rPr>
      </w:pPr>
    </w:p>
    <w:p w14:paraId="48F3563C" w14:textId="77777777" w:rsidR="00544225" w:rsidRDefault="00544225">
      <w:pPr>
        <w:pStyle w:val="Textbody"/>
        <w:spacing w:after="29" w:line="260" w:lineRule="exact"/>
        <w:jc w:val="both"/>
        <w:rPr>
          <w:rFonts w:ascii="Gandhari Unicode" w:hAnsi="Gandhari Unicode" w:cs="e-Tamil OTC"/>
          <w:lang w:val="en-GB"/>
        </w:rPr>
      </w:pPr>
    </w:p>
    <w:p w14:paraId="3A400F1F" w14:textId="77777777" w:rsidR="00544225" w:rsidRDefault="00000000">
      <w:pPr>
        <w:pStyle w:val="Textbody"/>
        <w:spacing w:after="29" w:line="260" w:lineRule="exact"/>
        <w:jc w:val="both"/>
        <w:rPr>
          <w:rFonts w:ascii="Gandhari Unicode" w:hAnsi="Gandhari Unicode" w:cs="e-Tamil OTC"/>
          <w:lang w:val="en-GB"/>
        </w:rPr>
      </w:pPr>
      <w:r>
        <w:br w:type="page"/>
      </w:r>
    </w:p>
    <w:p w14:paraId="4690D9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not have the strength [to await] the time of marriage.</w:t>
      </w:r>
    </w:p>
    <w:p w14:paraId="3DF5CB89" w14:textId="77777777" w:rsidR="00544225" w:rsidRDefault="00544225">
      <w:pPr>
        <w:pStyle w:val="Textbody"/>
        <w:spacing w:after="29" w:line="260" w:lineRule="exact"/>
        <w:jc w:val="both"/>
        <w:rPr>
          <w:rFonts w:ascii="Gandhari Unicode" w:hAnsi="Gandhari Unicode" w:cs="e-Tamil OTC"/>
          <w:lang w:val="en-GB"/>
        </w:rPr>
      </w:pPr>
    </w:p>
    <w:p w14:paraId="198E29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kill- work prospered- sharpness mouth throw- </w:t>
      </w:r>
      <w:proofErr w:type="gramStart"/>
      <w:r>
        <w:rPr>
          <w:rFonts w:ascii="Gandhari Unicode" w:hAnsi="Gandhari Unicode" w:cs="e-Tamil OTC"/>
          <w:lang w:val="en-GB"/>
        </w:rPr>
        <w:t>chisel</w:t>
      </w:r>
      <w:proofErr w:type="gramEnd"/>
    </w:p>
    <w:p w14:paraId="7DCD83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face happen(inf.) gored-</w:t>
      </w:r>
      <w:r>
        <w:rPr>
          <w:rStyle w:val="FootnoteReference1"/>
          <w:rFonts w:ascii="Gandhari Unicode" w:hAnsi="Gandhari Unicode" w:cs="e-Tamil OTC"/>
          <w:lang w:val="en-GB"/>
        </w:rPr>
        <w:footnoteReference w:id="433"/>
      </w:r>
      <w:r>
        <w:rPr>
          <w:rFonts w:ascii="Gandhari Unicode" w:hAnsi="Gandhari Unicode" w:cs="e-Tamil OTC"/>
          <w:lang w:val="en-GB"/>
        </w:rPr>
        <w:t xml:space="preserve"> dry- bamboo endure- </w:t>
      </w:r>
      <w:proofErr w:type="gramStart"/>
      <w:r>
        <w:rPr>
          <w:rFonts w:ascii="Gandhari Unicode" w:hAnsi="Gandhari Unicode" w:cs="e-Tamil OTC"/>
          <w:lang w:val="en-GB"/>
        </w:rPr>
        <w:t>core</w:t>
      </w:r>
      <w:proofErr w:type="gramEnd"/>
    </w:p>
    <w:p w14:paraId="503E7A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endure- difficult water desert(obl.) thrown drag- </w:t>
      </w:r>
      <w:proofErr w:type="gramStart"/>
      <w:r>
        <w:rPr>
          <w:rFonts w:ascii="Gandhari Unicode" w:hAnsi="Gandhari Unicode" w:cs="e-Tamil OTC"/>
          <w:lang w:val="en-GB"/>
        </w:rPr>
        <w:t>speed</w:t>
      </w:r>
      <w:proofErr w:type="gramEnd"/>
    </w:p>
    <w:p w14:paraId="07FD75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boat fisherman(h.) horn- fish throw(inf.)</w:t>
      </w:r>
    </w:p>
    <w:p w14:paraId="219E79FF"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long shore</w:t>
      </w:r>
      <w:proofErr w:type="spellEnd"/>
      <w:r>
        <w:rPr>
          <w:rFonts w:ascii="Gandhari Unicode" w:hAnsi="Gandhari Unicode" w:cs="e-Tamil OTC"/>
          <w:lang w:val="en-GB"/>
        </w:rPr>
        <w:t xml:space="preserve"> been- short leg (white)-aquatic-bird(obl.)</w:t>
      </w:r>
    </w:p>
    <w:p w14:paraId="57BAEA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mass retreating- blossom be-full- seashore-</w:t>
      </w:r>
      <w:proofErr w:type="gramStart"/>
      <w:r>
        <w:rPr>
          <w:rFonts w:ascii="Gandhari Unicode" w:hAnsi="Gandhari Unicode" w:cs="e-Tamil OTC"/>
          <w:lang w:val="en-GB"/>
        </w:rPr>
        <w:t>grove</w:t>
      </w:r>
      <w:proofErr w:type="gramEnd"/>
    </w:p>
    <w:p w14:paraId="38C8D94B"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Kaitai</w:t>
      </w:r>
      <w:proofErr w:type="spellEnd"/>
      <w:r>
        <w:rPr>
          <w:rFonts w:ascii="Gandhari Unicode" w:hAnsi="Gandhari Unicode" w:cs="e-Tamil OTC"/>
          <w:lang w:val="en-GB"/>
        </w:rPr>
        <w:t>(-</w:t>
      </w:r>
      <w:proofErr w:type="gramStart"/>
      <w:r>
        <w:rPr>
          <w:rFonts w:ascii="Gandhari Unicode" w:hAnsi="Gandhari Unicode" w:cs="e-Tamil OTC"/>
          <w:lang w:val="en-GB"/>
        </w:rPr>
        <w:t>tree)</w:t>
      </w:r>
      <w:r>
        <w:rPr>
          <w:rFonts w:ascii="Gandhari Unicode" w:hAnsi="Gandhari Unicode" w:cs="e-Tamil OTC"/>
          <w:position w:val="6"/>
          <w:lang w:val="en-GB"/>
        </w:rPr>
        <w:t>am</w:t>
      </w:r>
      <w:proofErr w:type="gramEnd"/>
      <w:r>
        <w:rPr>
          <w:rFonts w:ascii="Gandhari Unicode" w:hAnsi="Gandhari Unicode" w:cs="e-Tamil OTC"/>
          <w:lang w:val="en-GB"/>
        </w:rPr>
        <w:t xml:space="preserve"> cool flood coast-he-with</w:t>
      </w:r>
    </w:p>
    <w:p w14:paraId="0C44D6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we-made</w:t>
      </w:r>
      <w:proofErr w:type="spellStart"/>
      <w:r>
        <w:rPr>
          <w:rFonts w:ascii="Gandhari Unicode" w:hAnsi="Gandhari Unicode" w:cs="e-Tamil OTC"/>
          <w:position w:val="6"/>
          <w:lang w:val="en-GB"/>
        </w:rPr>
        <w:t>maṉṟa</w:t>
      </w:r>
      <w:proofErr w:type="spellEnd"/>
      <w:r>
        <w:rPr>
          <w:rFonts w:ascii="Gandhari Unicode" w:hAnsi="Gandhari Unicode" w:cs="e-Tamil OTC"/>
          <w:lang w:val="en-GB"/>
        </w:rPr>
        <w:t xml:space="preserve"> one enmity give- intimacy</w:t>
      </w:r>
      <w:r>
        <w:rPr>
          <w:rFonts w:ascii="Gandhari Unicode" w:hAnsi="Gandhari Unicode" w:cs="e-Tamil OTC"/>
          <w:position w:val="6"/>
          <w:lang w:val="en-GB"/>
        </w:rPr>
        <w:t>ē</w:t>
      </w:r>
      <w:r>
        <w:rPr>
          <w:rFonts w:ascii="Gandhari Unicode" w:hAnsi="Gandhari Unicode" w:cs="e-Tamil OTC"/>
          <w:lang w:val="en-GB"/>
        </w:rPr>
        <w:t>.</w:t>
      </w:r>
    </w:p>
    <w:p w14:paraId="47F17E64" w14:textId="77777777" w:rsidR="00544225" w:rsidRDefault="00544225">
      <w:pPr>
        <w:pStyle w:val="Textbody"/>
        <w:spacing w:after="29"/>
        <w:jc w:val="both"/>
        <w:rPr>
          <w:rFonts w:ascii="Gandhari Unicode" w:hAnsi="Gandhari Unicode" w:cs="e-Tamil OTC"/>
          <w:lang w:val="en-GB"/>
        </w:rPr>
      </w:pPr>
    </w:p>
    <w:p w14:paraId="168AAF34" w14:textId="77777777" w:rsidR="00544225" w:rsidRDefault="00544225">
      <w:pPr>
        <w:pStyle w:val="Textbody"/>
        <w:spacing w:after="29"/>
        <w:jc w:val="both"/>
        <w:rPr>
          <w:rFonts w:ascii="Gandhari Unicode" w:hAnsi="Gandhari Unicode" w:cs="e-Tamil OTC"/>
          <w:lang w:val="en-GB"/>
        </w:rPr>
      </w:pPr>
    </w:p>
    <w:p w14:paraId="61700E7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Friendship that gives only enmity we made </w:t>
      </w:r>
      <w:proofErr w:type="gramStart"/>
      <w:r>
        <w:rPr>
          <w:rFonts w:ascii="Gandhari Unicode" w:hAnsi="Gandhari Unicode" w:cs="e-Tamil OTC"/>
          <w:lang w:val="en-GB"/>
        </w:rPr>
        <w:t>indeed</w:t>
      </w:r>
      <w:proofErr w:type="gramEnd"/>
    </w:p>
    <w:p w14:paraId="22E6F9D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cool-flooded </w:t>
      </w:r>
      <w:proofErr w:type="spellStart"/>
      <w:r>
        <w:rPr>
          <w:rFonts w:ascii="Gandhari Unicode" w:hAnsi="Gandhari Unicode" w:cs="e-Tamil OTC"/>
          <w:lang w:val="en-GB"/>
        </w:rPr>
        <w:t>Kaitai</w:t>
      </w:r>
      <w:proofErr w:type="spellEnd"/>
      <w:r>
        <w:rPr>
          <w:rFonts w:ascii="Gandhari Unicode" w:hAnsi="Gandhari Unicode" w:cs="e-Tamil OTC"/>
          <w:lang w:val="en-GB"/>
        </w:rPr>
        <w:t xml:space="preserve"> tree coast</w:t>
      </w:r>
    </w:p>
    <w:p w14:paraId="120C73F2"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with seashore groves full of blossoms, where the white multitude</w:t>
      </w:r>
    </w:p>
    <w:p w14:paraId="02C8CA88" w14:textId="77777777" w:rsidR="00544225" w:rsidRDefault="00000000">
      <w:pPr>
        <w:pStyle w:val="Textbody"/>
        <w:tabs>
          <w:tab w:val="left" w:pos="413"/>
        </w:tabs>
        <w:spacing w:after="28"/>
        <w:jc w:val="both"/>
        <w:rPr>
          <w:rFonts w:ascii="Gandhari Unicode" w:hAnsi="Gandhari Unicode" w:cs="e-Tamil OTC"/>
          <w:lang w:val="en-GB"/>
        </w:rPr>
      </w:pPr>
      <w:r>
        <w:rPr>
          <w:rFonts w:ascii="Gandhari Unicode" w:hAnsi="Gandhari Unicode" w:cs="e-Tamil OTC"/>
          <w:lang w:val="en-GB"/>
        </w:rPr>
        <w:tab/>
        <w:t>of short-legged geese perched on the long shore is retreating,</w:t>
      </w:r>
    </w:p>
    <w:p w14:paraId="6C0E7F0C" w14:textId="77777777" w:rsidR="00544225" w:rsidRDefault="00000000">
      <w:pPr>
        <w:pStyle w:val="Textbody"/>
        <w:tabs>
          <w:tab w:val="left" w:pos="188"/>
        </w:tabs>
        <w:spacing w:after="0"/>
        <w:jc w:val="both"/>
        <w:rPr>
          <w:rFonts w:ascii="Gandhari Unicode" w:hAnsi="Gandhari Unicode" w:cs="e-Tamil OTC"/>
          <w:lang w:val="en-GB"/>
        </w:rPr>
      </w:pPr>
      <w:r>
        <w:rPr>
          <w:rFonts w:ascii="Gandhari Unicode" w:hAnsi="Gandhari Unicode" w:cs="e-Tamil OTC"/>
          <w:lang w:val="en-GB"/>
        </w:rPr>
        <w:tab/>
        <w:t>as the fishermen throw up swordfish</w:t>
      </w:r>
      <w:r>
        <w:rPr>
          <w:rStyle w:val="FootnoteReference1"/>
          <w:rFonts w:ascii="Gandhari Unicode" w:hAnsi="Gandhari Unicode" w:cs="e-Tamil OTC"/>
          <w:lang w:val="en-GB"/>
        </w:rPr>
        <w:footnoteReference w:id="434"/>
      </w:r>
      <w:r>
        <w:rPr>
          <w:rFonts w:ascii="Gandhari Unicode" w:hAnsi="Gandhari Unicode" w:cs="e-Tamil OTC"/>
          <w:lang w:val="en-GB"/>
        </w:rPr>
        <w:t>, with [their] curved boats,</w:t>
      </w:r>
    </w:p>
    <w:p w14:paraId="032CDFAF"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t>quick in thrusting [and] dragging</w:t>
      </w:r>
      <w:r>
        <w:rPr>
          <w:rStyle w:val="FootnoteReference1"/>
          <w:rFonts w:ascii="Gandhari Unicode" w:hAnsi="Gandhari Unicode" w:cs="e-Tamil OTC"/>
          <w:lang w:val="en-GB"/>
        </w:rPr>
        <w:footnoteReference w:id="435"/>
      </w:r>
      <w:r>
        <w:rPr>
          <w:rFonts w:ascii="Gandhari Unicode" w:hAnsi="Gandhari Unicode" w:cs="e-Tamil OTC"/>
          <w:lang w:val="en-GB"/>
        </w:rPr>
        <w:t xml:space="preserve"> in the water </w:t>
      </w:r>
      <w:proofErr w:type="gramStart"/>
      <w:r>
        <w:rPr>
          <w:rFonts w:ascii="Gandhari Unicode" w:hAnsi="Gandhari Unicode" w:cs="e-Tamil OTC"/>
          <w:lang w:val="en-GB"/>
        </w:rPr>
        <w:t>desert</w:t>
      </w:r>
      <w:proofErr w:type="gramEnd"/>
    </w:p>
    <w:p w14:paraId="6B8DEB67" w14:textId="77777777" w:rsidR="00544225" w:rsidRDefault="00000000">
      <w:pPr>
        <w:pStyle w:val="Textbody"/>
        <w:tabs>
          <w:tab w:val="left" w:pos="188"/>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endure,</w:t>
      </w:r>
    </w:p>
    <w:p w14:paraId="3E8CBC6A"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[their] tough rods of dried bamboo joined top-wise,</w:t>
      </w:r>
    </w:p>
    <w:p w14:paraId="382511F0" w14:textId="77777777" w:rsidR="00544225" w:rsidRDefault="00000000">
      <w:pPr>
        <w:pStyle w:val="Textbody"/>
        <w:tabs>
          <w:tab w:val="left" w:pos="0"/>
          <w:tab w:val="left" w:pos="275"/>
        </w:tabs>
        <w:spacing w:after="0"/>
        <w:jc w:val="both"/>
        <w:rPr>
          <w:rFonts w:ascii="Gandhari Unicode" w:hAnsi="Gandhari Unicode" w:cs="e-Tamil OTC"/>
          <w:lang w:val="en-GB"/>
        </w:rPr>
      </w:pPr>
      <w:r>
        <w:rPr>
          <w:rFonts w:ascii="Gandhari Unicode" w:hAnsi="Gandhari Unicode" w:cs="e-Tamil OTC"/>
          <w:lang w:val="en-GB"/>
        </w:rPr>
        <w:tab/>
        <w:t>with sharp-edged thrusting blades, suitable for the work of killing.</w:t>
      </w:r>
      <w:r>
        <w:rPr>
          <w:rStyle w:val="FootnoteReference1"/>
          <w:rFonts w:ascii="Gandhari Unicode" w:hAnsi="Gandhari Unicode" w:cs="e-Tamil OTC"/>
          <w:lang w:val="en-GB"/>
        </w:rPr>
        <w:footnoteReference w:id="436"/>
      </w:r>
    </w:p>
    <w:p w14:paraId="012DFF74" w14:textId="77777777" w:rsidR="00544225" w:rsidRDefault="00544225">
      <w:pPr>
        <w:pStyle w:val="Textbody"/>
        <w:spacing w:after="0"/>
        <w:jc w:val="both"/>
        <w:rPr>
          <w:rFonts w:ascii="Gandhari Unicode" w:hAnsi="Gandhari Unicode" w:cs="e-Tamil OTC"/>
          <w:lang w:val="en-GB"/>
        </w:rPr>
      </w:pPr>
    </w:p>
    <w:p w14:paraId="5CADC1C2" w14:textId="77777777" w:rsidR="00544225" w:rsidRDefault="00000000">
      <w:pPr>
        <w:rPr>
          <w:rFonts w:ascii="Gandhari Unicode" w:eastAsiaTheme="majorEastAsia" w:hAnsi="Gandhari Unicode" w:cstheme="majorBidi" w:hint="eastAsia"/>
          <w:b/>
        </w:rPr>
      </w:pPr>
      <w:r>
        <w:br w:type="page"/>
      </w:r>
    </w:p>
    <w:p w14:paraId="10EF07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CF7A90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காப்புமிகுதிக்கண்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41D4BA4" w14:textId="77777777" w:rsidR="00544225" w:rsidRDefault="00544225">
      <w:pPr>
        <w:pStyle w:val="Textbody"/>
        <w:spacing w:after="29"/>
        <w:jc w:val="both"/>
        <w:rPr>
          <w:rFonts w:ascii="Gandhari Unicode" w:hAnsi="Gandhari Unicode" w:cs="e-Tamil OTC"/>
          <w:lang w:val="en-GB"/>
        </w:rPr>
      </w:pPr>
    </w:p>
    <w:p w14:paraId="72EB85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வொள்ளெரி</w:t>
      </w:r>
      <w:proofErr w:type="spellEnd"/>
    </w:p>
    <w:p w14:paraId="507FB8E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பேணிச்</w:t>
      </w:r>
      <w:proofErr w:type="spellEnd"/>
    </w:p>
    <w:p w14:paraId="4EE4BA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சியமே</w:t>
      </w:r>
      <w:proofErr w:type="spellEnd"/>
    </w:p>
    <w:p w14:paraId="37C259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வந்தஞர்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றலரே</w:t>
      </w:r>
      <w:proofErr w:type="spellEnd"/>
    </w:p>
    <w:p w14:paraId="35F1F4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களையார்</w:t>
      </w:r>
      <w:proofErr w:type="spellEnd"/>
    </w:p>
    <w:p w14:paraId="1E43654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1A9096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னல்லது</w:t>
      </w:r>
      <w:proofErr w:type="spellEnd"/>
    </w:p>
    <w:p w14:paraId="37F714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w:t>
      </w:r>
    </w:p>
    <w:p w14:paraId="1CDBBD97" w14:textId="77777777" w:rsidR="00544225" w:rsidRDefault="00544225">
      <w:pPr>
        <w:pStyle w:val="Textbody"/>
        <w:spacing w:after="29"/>
        <w:jc w:val="both"/>
        <w:rPr>
          <w:rFonts w:ascii="Gandhari Unicode" w:hAnsi="Gandhari Unicode" w:cs="e-Tamil OTC"/>
          <w:lang w:val="en-GB"/>
        </w:rPr>
      </w:pPr>
    </w:p>
    <w:p w14:paraId="3504F9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கண்டார்</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வொள்ளெரி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வெள்ளெரி</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யுய்த்தனர்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விடாஅர்</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யுத்தனர்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களையார்</w:t>
      </w:r>
      <w:proofErr w:type="spellEnd"/>
      <w:r>
        <w:rPr>
          <w:rFonts w:ascii="Gandhari Unicode" w:hAnsi="Gandhari Unicode" w:cs="e-Tamil OTC"/>
          <w:lang w:val="en-GB"/>
        </w:rPr>
        <w:t xml:space="preserve"> C1+2+3v,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களைஅயார்</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6df.</w:t>
      </w:r>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விளிவாங்கு</w:t>
      </w:r>
      <w:proofErr w:type="spellEnd"/>
      <w:r>
        <w:rPr>
          <w:rFonts w:ascii="Gandhari Unicode" w:hAnsi="Gandhari Unicode" w:cs="e-Tamil OTC"/>
          <w:lang w:val="en-GB"/>
        </w:rPr>
        <w:t xml:space="preserve"> L1, C1+2+3v,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 </w:t>
      </w:r>
      <w:proofErr w:type="spellStart"/>
      <w:proofErr w:type="gramStart"/>
      <w:r>
        <w:rPr>
          <w:rFonts w:ascii="Gandhari Unicode" w:hAnsi="Gandhari Unicode" w:cs="e-Tamil OTC"/>
          <w:lang w:val="en-GB"/>
        </w:rPr>
        <w:t>விளிவாங்கு</w:t>
      </w:r>
      <w:proofErr w:type="spellEnd"/>
      <w:r>
        <w:rPr>
          <w:rFonts w:ascii="Gandhari Unicode" w:hAnsi="Gandhari Unicode" w:cs="e-Tamil OTC"/>
          <w:lang w:val="en-GB"/>
        </w:rPr>
        <w:t xml:space="preserve">  C</w:t>
      </w:r>
      <w:proofErr w:type="gramEnd"/>
      <w:r>
        <w:rPr>
          <w:rFonts w:ascii="Gandhari Unicode" w:hAnsi="Gandhari Unicode" w:cs="e-Tamil OTC"/>
          <w:lang w:val="en-GB"/>
        </w:rPr>
        <w:t xml:space="preserve">3; </w:t>
      </w:r>
      <w:proofErr w:type="spellStart"/>
      <w:r>
        <w:rPr>
          <w:rFonts w:ascii="Gandhari Unicode" w:hAnsi="Gandhari Unicode" w:cs="e-Tamil OTC"/>
          <w:lang w:val="en-GB"/>
        </w:rPr>
        <w:t>பொலிவிளி</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G1+2v; </w:t>
      </w:r>
      <w:proofErr w:type="spellStart"/>
      <w:r>
        <w:rPr>
          <w:rFonts w:ascii="Gandhari Unicode" w:hAnsi="Gandhari Unicode" w:cs="e-Tamil OTC"/>
          <w:lang w:val="en-GB"/>
        </w:rPr>
        <w:t>பொதுவினி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bookmarkStart w:id="870" w:name="DDE_LINK39"/>
      <w:proofErr w:type="spellStart"/>
      <w:r>
        <w:rPr>
          <w:rFonts w:ascii="Gandhari Unicode" w:hAnsi="Gandhari Unicode" w:cs="e-Tamil OTC"/>
          <w:lang w:val="en-GB"/>
        </w:rPr>
        <w:t>ரி</w:t>
      </w:r>
      <w:bookmarkEnd w:id="870"/>
      <w:r>
        <w:rPr>
          <w:rFonts w:ascii="Gandhari Unicode" w:hAnsi="Gandhari Unicode" w:cs="e-Tamil OTC"/>
          <w:lang w:val="en-GB"/>
        </w:rPr>
        <w:t>லையா</w:t>
      </w:r>
      <w:proofErr w:type="spellEnd"/>
      <w:r>
        <w:rPr>
          <w:rFonts w:ascii="Gandhari Unicode" w:hAnsi="Gandhari Unicode" w:cs="e-Tamil OTC"/>
          <w:lang w:val="en-GB"/>
        </w:rPr>
        <w:t xml:space="preserve">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ரில்லையா</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நோயே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w:t>
      </w:r>
      <w:proofErr w:type="spellEnd"/>
      <w:r>
        <w:rPr>
          <w:rFonts w:ascii="Gandhari Unicode" w:hAnsi="Gandhari Unicode" w:cs="e-Tamil OTC"/>
          <w:lang w:val="en-GB"/>
        </w:rPr>
        <w:t xml:space="preserve"> L1</w:t>
      </w:r>
    </w:p>
    <w:p w14:paraId="1AF61D5F" w14:textId="77777777" w:rsidR="00544225" w:rsidRDefault="00544225">
      <w:pPr>
        <w:pStyle w:val="Textbody"/>
        <w:spacing w:after="29"/>
        <w:jc w:val="both"/>
        <w:rPr>
          <w:rFonts w:ascii="Gandhari Unicode" w:hAnsi="Gandhari Unicode" w:cs="e-Tamil OTC"/>
          <w:lang w:val="en-GB"/>
        </w:rPr>
      </w:pPr>
    </w:p>
    <w:p w14:paraId="6ED198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tara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eri</w:t>
      </w:r>
      <w:proofErr w:type="spellEnd"/>
    </w:p>
    <w:p w14:paraId="79D57D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naliyiṉum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pēṇi</w:t>
      </w:r>
      <w:proofErr w:type="spellEnd"/>
      <w:r>
        <w:rPr>
          <w:rFonts w:ascii="Gandhari Unicode" w:hAnsi="Gandhari Unicode" w:cs="e-Tamil OTC"/>
          <w:lang w:val="en-GB"/>
        </w:rPr>
        <w:t>+</w:t>
      </w:r>
    </w:p>
    <w:p w14:paraId="0E2E78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muyaṅkaṟk</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kāṭciyam</w:t>
      </w:r>
      <w:proofErr w:type="spellEnd"/>
      <w:r>
        <w:rPr>
          <w:rFonts w:ascii="Gandhari Unicode" w:hAnsi="Gandhari Unicode" w:cs="e-Tamil OTC"/>
          <w:lang w:val="en-GB"/>
        </w:rPr>
        <w:t>-ē</w:t>
      </w:r>
    </w:p>
    <w:p w14:paraId="27D405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āṟṟalar</w:t>
      </w:r>
      <w:proofErr w:type="spellEnd"/>
      <w:r>
        <w:rPr>
          <w:rFonts w:ascii="Gandhari Unicode" w:hAnsi="Gandhari Unicode" w:cs="e-Tamil OTC"/>
          <w:lang w:val="en-GB"/>
        </w:rPr>
        <w:t>-ē</w:t>
      </w:r>
    </w:p>
    <w:p w14:paraId="0BF158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uyttaṉar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viṭāar</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kaḷaiyār</w:t>
      </w:r>
      <w:proofErr w:type="spellEnd"/>
    </w:p>
    <w:p w14:paraId="44D784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Kuppai</w:t>
      </w:r>
      <w:proofErr w:type="spellEnd"/>
      <w:ins w:id="871" w:author="Narmada Hansani Polgampalage" w:date="2023-11-27T17: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kōḻi</w:t>
      </w:r>
      <w:proofErr w:type="spellEnd"/>
      <w:ins w:id="872" w:author="Narmada Hansani Polgampalage" w:date="2023-11-27T17: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taṉi</w:t>
      </w:r>
      <w:proofErr w:type="spellEnd"/>
      <w:ins w:id="873" w:author="Narmada Hansani Polgampalage" w:date="2023-11-27T17:4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1B13918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viḷiv</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p>
    <w:p w14:paraId="58C3A80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kaḷaivōr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-ē.</w:t>
      </w:r>
    </w:p>
    <w:p w14:paraId="65133F7B" w14:textId="77777777" w:rsidR="00544225" w:rsidRDefault="00544225">
      <w:pPr>
        <w:pStyle w:val="Textbody"/>
        <w:spacing w:after="29" w:line="260" w:lineRule="exact"/>
        <w:jc w:val="both"/>
        <w:rPr>
          <w:rFonts w:ascii="Gandhari Unicode" w:hAnsi="Gandhari Unicode" w:cs="e-Tamil OTC"/>
          <w:lang w:val="en-GB"/>
        </w:rPr>
      </w:pPr>
    </w:p>
    <w:p w14:paraId="2E775170" w14:textId="77777777" w:rsidR="00544225" w:rsidRDefault="00544225">
      <w:pPr>
        <w:pStyle w:val="Textbody"/>
        <w:spacing w:after="29" w:line="260" w:lineRule="exact"/>
        <w:jc w:val="both"/>
        <w:rPr>
          <w:rFonts w:ascii="Gandhari Unicode" w:hAnsi="Gandhari Unicode" w:cs="e-Tamil OTC"/>
          <w:lang w:val="en-GB"/>
        </w:rPr>
      </w:pPr>
    </w:p>
    <w:p w14:paraId="327C03EA" w14:textId="77777777" w:rsidR="00544225" w:rsidRDefault="00000000">
      <w:pPr>
        <w:pStyle w:val="Textbody"/>
        <w:spacing w:after="29" w:line="260" w:lineRule="exact"/>
        <w:jc w:val="both"/>
        <w:rPr>
          <w:rFonts w:ascii="Gandhari Unicode" w:hAnsi="Gandhari Unicode" w:cs="e-Tamil OTC"/>
          <w:lang w:val="en-GB"/>
        </w:rPr>
      </w:pPr>
      <w:r>
        <w:br w:type="page"/>
      </w:r>
    </w:p>
    <w:p w14:paraId="5AAEF3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herself by HER, so that her lack of strength appeared, while the confidante stood firm in duty, during an increase in guarding.</w:t>
      </w:r>
    </w:p>
    <w:p w14:paraId="04CA4BD2" w14:textId="77777777" w:rsidR="00544225" w:rsidRDefault="00544225">
      <w:pPr>
        <w:pStyle w:val="Textbody"/>
        <w:spacing w:after="29" w:line="260" w:lineRule="exact"/>
        <w:jc w:val="both"/>
        <w:rPr>
          <w:rFonts w:ascii="Gandhari Unicode" w:hAnsi="Gandhari Unicode" w:cs="e-Tamil OTC"/>
          <w:lang w:val="en-GB"/>
        </w:rPr>
      </w:pPr>
    </w:p>
    <w:p w14:paraId="5FCB71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eye give(inf.) come- desire bright </w:t>
      </w:r>
      <w:proofErr w:type="gramStart"/>
      <w:r>
        <w:rPr>
          <w:rFonts w:ascii="Gandhari Unicode" w:hAnsi="Gandhari Unicode" w:cs="e-Tamil OTC"/>
          <w:lang w:val="en-GB"/>
        </w:rPr>
        <w:t>flame</w:t>
      </w:r>
      <w:proofErr w:type="gramEnd"/>
    </w:p>
    <w:p w14:paraId="1AD9E6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bone have(inf.) afflict-if-even he(h.)-with esteemed</w:t>
      </w:r>
    </w:p>
    <w:p w14:paraId="3474F6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gone we </w:t>
      </w:r>
      <w:proofErr w:type="gramStart"/>
      <w:r>
        <w:rPr>
          <w:rFonts w:ascii="Gandhari Unicode" w:hAnsi="Gandhari Unicode" w:cs="e-Tamil OTC"/>
          <w:lang w:val="en-GB"/>
        </w:rPr>
        <w:t>embracing</w:t>
      </w:r>
      <w:proofErr w:type="gramEnd"/>
      <w:r>
        <w:rPr>
          <w:rFonts w:ascii="Gandhari Unicode" w:hAnsi="Gandhari Unicode" w:cs="e-Tamil OTC"/>
          <w:lang w:val="en-GB"/>
        </w:rPr>
        <w:t>(dat.) difficult sight-we</w:t>
      </w:r>
      <w:r>
        <w:rPr>
          <w:rFonts w:ascii="Gandhari Unicode" w:hAnsi="Gandhari Unicode" w:cs="e-Tamil OTC"/>
          <w:position w:val="6"/>
          <w:lang w:val="en-GB"/>
        </w:rPr>
        <w:t>ē</w:t>
      </w:r>
    </w:p>
    <w:p w14:paraId="0620E4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come(abs.) sorrow removing(acc.) he(h.) able-not-he(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36EA696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he-sent(h.) let-not-he(h.) separated middle remove-not-he(h.)</w:t>
      </w:r>
    </w:p>
    <w:p w14:paraId="59DA4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heap fowl solitude battle be-</w:t>
      </w:r>
      <w:proofErr w:type="gramStart"/>
      <w:r>
        <w:rPr>
          <w:rFonts w:ascii="Gandhari Unicode" w:hAnsi="Gandhari Unicode" w:cs="e-Tamil OTC"/>
          <w:lang w:val="en-GB"/>
        </w:rPr>
        <w:t>similar</w:t>
      </w:r>
      <w:proofErr w:type="gramEnd"/>
    </w:p>
    <w:p w14:paraId="26E243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perishing there perish-if besides</w:t>
      </w:r>
    </w:p>
    <w:p w14:paraId="5153E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removing-he(h.) not I had- pain</w:t>
      </w:r>
      <w:r>
        <w:rPr>
          <w:rFonts w:ascii="Gandhari Unicode" w:hAnsi="Gandhari Unicode" w:cs="e-Tamil OTC"/>
          <w:position w:val="6"/>
          <w:lang w:val="en-GB"/>
        </w:rPr>
        <w:t>ē</w:t>
      </w:r>
      <w:r>
        <w:rPr>
          <w:rFonts w:ascii="Gandhari Unicode" w:hAnsi="Gandhari Unicode" w:cs="e-Tamil OTC"/>
          <w:lang w:val="en-GB"/>
        </w:rPr>
        <w:t>.</w:t>
      </w:r>
    </w:p>
    <w:p w14:paraId="1B4EAAB0" w14:textId="77777777" w:rsidR="00544225" w:rsidRDefault="00544225">
      <w:pPr>
        <w:pStyle w:val="Textbody"/>
        <w:spacing w:after="29"/>
        <w:jc w:val="both"/>
        <w:rPr>
          <w:rFonts w:ascii="Gandhari Unicode" w:hAnsi="Gandhari Unicode" w:cs="e-Tamil OTC"/>
          <w:lang w:val="en-GB"/>
        </w:rPr>
      </w:pPr>
    </w:p>
    <w:p w14:paraId="33F6EB12" w14:textId="77777777" w:rsidR="00544225" w:rsidRDefault="00544225">
      <w:pPr>
        <w:pStyle w:val="Textbody"/>
        <w:spacing w:after="29"/>
        <w:jc w:val="both"/>
        <w:rPr>
          <w:rFonts w:ascii="Gandhari Unicode" w:hAnsi="Gandhari Unicode" w:cs="e-Tamil OTC"/>
          <w:lang w:val="en-GB"/>
        </w:rPr>
      </w:pPr>
    </w:p>
    <w:p w14:paraId="22A4CFC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Even though the bright flame of desire,</w:t>
      </w:r>
    </w:p>
    <w:p w14:paraId="27C4E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came as the eye brought [it] on,</w:t>
      </w:r>
    </w:p>
    <w:p w14:paraId="483EC145"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afflicts [us] to the bone, having developed esteem towards him,</w:t>
      </w:r>
      <w:r>
        <w:rPr>
          <w:rStyle w:val="FootnoteReference1"/>
          <w:rFonts w:ascii="Gandhari Unicode" w:hAnsi="Gandhari Unicode" w:cs="e-Tamil OTC"/>
          <w:lang w:val="en-GB"/>
        </w:rPr>
        <w:footnoteReference w:id="437"/>
      </w:r>
    </w:p>
    <w:p w14:paraId="2A8951E1"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 [are] a rare sight [difficult] to embrace.</w:t>
      </w:r>
      <w:r>
        <w:rPr>
          <w:rStyle w:val="FootnoteReference1"/>
          <w:rFonts w:ascii="Gandhari Unicode" w:hAnsi="Gandhari Unicode" w:cs="e-Tamil OTC"/>
          <w:lang w:val="en-GB"/>
        </w:rPr>
        <w:footnoteReference w:id="438"/>
      </w:r>
    </w:p>
    <w:p w14:paraId="7116E819" w14:textId="77777777" w:rsidR="00544225" w:rsidRDefault="00000000">
      <w:pPr>
        <w:pStyle w:val="Textbody"/>
        <w:spacing w:after="113"/>
        <w:jc w:val="both"/>
        <w:rPr>
          <w:rFonts w:ascii="Gandhari Unicode" w:hAnsi="Gandhari Unicode" w:cs="e-Tamil OTC"/>
          <w:lang w:val="en-GB"/>
        </w:rPr>
      </w:pPr>
      <w:r>
        <w:rPr>
          <w:rFonts w:ascii="Gandhari Unicode" w:hAnsi="Gandhari Unicode" w:cs="e-Tamil OTC"/>
          <w:lang w:val="en-GB"/>
        </w:rPr>
        <w:t>He is not able to come [and] remove [my] sorrow.</w:t>
      </w:r>
    </w:p>
    <w:p w14:paraId="16D2EC3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 one is there to remove the pain I have,</w:t>
      </w:r>
    </w:p>
    <w:p w14:paraId="34BD9C0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w:t>
      </w:r>
      <w:proofErr w:type="gramStart"/>
      <w:r>
        <w:rPr>
          <w:rFonts w:ascii="Gandhari Unicode" w:hAnsi="Gandhari Unicode" w:cs="e-Tamil OTC"/>
          <w:lang w:val="en-GB"/>
        </w:rPr>
        <w:t>not</w:t>
      </w:r>
      <w:proofErr w:type="gramEnd"/>
      <w:r>
        <w:rPr>
          <w:rFonts w:ascii="Gandhari Unicode" w:hAnsi="Gandhari Unicode" w:cs="e-Tamil OTC"/>
          <w:lang w:val="en-GB"/>
        </w:rPr>
        <w:t xml:space="preserve"> it perishes</w:t>
      </w:r>
      <w:r>
        <w:rPr>
          <w:rStyle w:val="FootnoteReference1"/>
          <w:rFonts w:ascii="Gandhari Unicode" w:hAnsi="Gandhari Unicode" w:cs="e-Tamil OTC"/>
          <w:lang w:val="en-GB"/>
        </w:rPr>
        <w:footnoteReference w:id="439"/>
      </w:r>
      <w:r>
        <w:rPr>
          <w:rFonts w:ascii="Gandhari Unicode" w:hAnsi="Gandhari Unicode" w:cs="e-Tamil OTC"/>
          <w:lang w:val="en-GB"/>
        </w:rPr>
        <w:t xml:space="preserve"> [then and] there,</w:t>
      </w:r>
      <w:r>
        <w:rPr>
          <w:rStyle w:val="FootnoteReference1"/>
          <w:rFonts w:ascii="Gandhari Unicode" w:hAnsi="Gandhari Unicode" w:cs="e-Tamil OTC"/>
          <w:lang w:val="en-GB"/>
        </w:rPr>
        <w:footnoteReference w:id="440"/>
      </w:r>
    </w:p>
    <w:p w14:paraId="6917976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like cocks in a lone battle over a heap:</w:t>
      </w:r>
    </w:p>
    <w:p w14:paraId="491822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 who has sent [them and] does not leave [them] off,</w:t>
      </w:r>
    </w:p>
    <w:p w14:paraId="3DF48C7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doesn't separate [and] in between remove [them].</w:t>
      </w:r>
      <w:r>
        <w:rPr>
          <w:rStyle w:val="FootnoteReference1"/>
          <w:rFonts w:ascii="Gandhari Unicode" w:hAnsi="Gandhari Unicode" w:cs="e-Tamil OTC"/>
          <w:lang w:val="en-GB"/>
        </w:rPr>
        <w:footnoteReference w:id="441"/>
      </w:r>
    </w:p>
    <w:p w14:paraId="69BEA519" w14:textId="77777777" w:rsidR="00544225" w:rsidRDefault="00544225">
      <w:pPr>
        <w:pStyle w:val="Textbody"/>
        <w:spacing w:after="0"/>
        <w:jc w:val="both"/>
        <w:rPr>
          <w:rFonts w:ascii="Gandhari Unicode" w:hAnsi="Gandhari Unicode" w:cs="e-Tamil OTC"/>
          <w:b/>
          <w:lang w:val="en-GB"/>
        </w:rPr>
      </w:pPr>
    </w:p>
    <w:p w14:paraId="51D09C6D" w14:textId="77777777" w:rsidR="00544225" w:rsidRDefault="00000000">
      <w:pPr>
        <w:rPr>
          <w:rFonts w:ascii="Gandhari Unicode" w:eastAsiaTheme="majorEastAsia" w:hAnsi="Gandhari Unicode" w:cstheme="majorBidi" w:hint="eastAsia"/>
          <w:b/>
        </w:rPr>
      </w:pPr>
      <w:r>
        <w:br w:type="page"/>
      </w:r>
    </w:p>
    <w:p w14:paraId="4B0DF47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306</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1683E2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காப்புமிகுதியால்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4725AF4B" w14:textId="77777777" w:rsidR="00544225" w:rsidRDefault="00544225">
      <w:pPr>
        <w:pStyle w:val="Textbody"/>
        <w:spacing w:after="29"/>
        <w:jc w:val="both"/>
        <w:rPr>
          <w:rFonts w:ascii="Gandhari Unicode" w:hAnsi="Gandhari Unicode" w:cs="e-Tamil OTC"/>
          <w:lang w:val="en-GB"/>
        </w:rPr>
      </w:pPr>
    </w:p>
    <w:p w14:paraId="0BC2A8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தகுந</w:t>
      </w:r>
      <w:proofErr w:type="spellEnd"/>
    </w:p>
    <w:p w14:paraId="45CA62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விவைமொழி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மவைநீ</w:t>
      </w:r>
      <w:proofErr w:type="spellEnd"/>
    </w:p>
    <w:p w14:paraId="002810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பலவுடன்</w:t>
      </w:r>
      <w:proofErr w:type="spellEnd"/>
    </w:p>
    <w:p w14:paraId="1C0779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மாஅத்துத்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பூவின்</w:t>
      </w:r>
      <w:proofErr w:type="spellEnd"/>
    </w:p>
    <w:p w14:paraId="65DF31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வண்டுவீழ்</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பயருங்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3E7267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றண்கடற்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w:t>
      </w:r>
    </w:p>
    <w:p w14:paraId="45FE6879" w14:textId="77777777" w:rsidR="00544225" w:rsidRDefault="00544225">
      <w:pPr>
        <w:pStyle w:val="Textbody"/>
        <w:spacing w:after="29"/>
        <w:jc w:val="both"/>
        <w:rPr>
          <w:rFonts w:ascii="Gandhari Unicode" w:hAnsi="Gandhari Unicode" w:cs="e-Tamil OTC"/>
          <w:lang w:val="en-GB"/>
        </w:rPr>
      </w:pPr>
    </w:p>
    <w:p w14:paraId="4BFAD3C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யாமெனச்</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யாமென</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வாழியென்</w:t>
      </w:r>
      <w:proofErr w:type="spellEnd"/>
      <w:r>
        <w:rPr>
          <w:rFonts w:ascii="Gandhari Unicode" w:eastAsia="URW Palladio UNI" w:hAnsi="Gandhari Unicode" w:cs="e-Tamil OTC"/>
          <w:lang w:val="en-GB"/>
        </w:rPr>
        <w:t xml:space="preserve"> L1, C1+2+3,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வாழியெ</w:t>
      </w:r>
      <w:proofErr w:type="spellEnd"/>
      <w:r>
        <w:rPr>
          <w:rFonts w:ascii="Gandhari Unicode" w:eastAsia="URW Palladio UNI" w:hAnsi="Gandhari Unicode" w:cs="e-Tamil OTC"/>
          <w:lang w:val="en-GB"/>
        </w:rPr>
        <w:t xml:space="preserve"> G2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மராஅத்துத்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C2,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காமர்த்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வண்டுவீழ்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L1, C1v+1()+3,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வண்டுவீழ்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பயிருங்</w:t>
      </w:r>
      <w:proofErr w:type="spellEnd"/>
      <w:r>
        <w:rPr>
          <w:rFonts w:ascii="Gandhari Unicode" w:hAnsi="Gandhari Unicode" w:cs="e-Tamil OTC"/>
          <w:lang w:val="en-GB"/>
        </w:rPr>
        <w:t xml:space="preserve"> G2,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றண்கடற்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றெண்கடற்</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ER</w:t>
      </w:r>
    </w:p>
    <w:p w14:paraId="709A7F3B" w14:textId="77777777" w:rsidR="00544225" w:rsidRDefault="00544225">
      <w:pPr>
        <w:pStyle w:val="Textbody"/>
        <w:spacing w:after="29"/>
        <w:jc w:val="both"/>
        <w:rPr>
          <w:rFonts w:ascii="Gandhari Unicode" w:hAnsi="Gandhari Unicode" w:cs="e-Tamil OTC"/>
          <w:lang w:val="en-GB"/>
        </w:rPr>
      </w:pPr>
    </w:p>
    <w:p w14:paraId="720FFE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mēvaru</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takuna</w:t>
      </w:r>
      <w:proofErr w:type="spellEnd"/>
    </w:p>
    <w:p w14:paraId="6AAD29E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moḻiyām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colliṉum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p>
    <w:p w14:paraId="102E2D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maṟatti</w:t>
      </w:r>
      <w:proofErr w:type="spellEnd"/>
      <w:r>
        <w:rPr>
          <w:rFonts w:ascii="Gandhari Unicode" w:hAnsi="Gandhari Unicode" w:cs="e-Tamil OTC"/>
          <w:lang w:val="en-GB"/>
        </w:rPr>
        <w:t xml:space="preserve">-~ō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569A67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kāmar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māattu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tāt</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pūviṉ</w:t>
      </w:r>
      <w:proofErr w:type="spellEnd"/>
    </w:p>
    <w:p w14:paraId="7C84D2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vīḻ</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E8710B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w:t>
      </w:r>
      <w:proofErr w:type="spellEnd"/>
      <w:r>
        <w:rPr>
          <w:rFonts w:ascii="Gandhari Unicode" w:hAnsi="Gandhari Unicode" w:cs="e-Tamil OTC"/>
          <w:lang w:val="en-GB"/>
        </w:rPr>
        <w:t>-+ē.</w:t>
      </w:r>
    </w:p>
    <w:p w14:paraId="6E9897D7" w14:textId="77777777" w:rsidR="00544225" w:rsidRDefault="00544225">
      <w:pPr>
        <w:pStyle w:val="Textbody"/>
        <w:spacing w:after="29" w:line="260" w:lineRule="exact"/>
        <w:jc w:val="both"/>
        <w:rPr>
          <w:rFonts w:ascii="Gandhari Unicode" w:hAnsi="Gandhari Unicode" w:cs="e-Tamil OTC"/>
          <w:lang w:val="en-GB"/>
        </w:rPr>
      </w:pPr>
    </w:p>
    <w:p w14:paraId="6F05F3C3" w14:textId="77777777" w:rsidR="00544225" w:rsidRDefault="00544225">
      <w:pPr>
        <w:pStyle w:val="Textbody"/>
        <w:spacing w:after="29" w:line="260" w:lineRule="exact"/>
        <w:jc w:val="both"/>
        <w:rPr>
          <w:rFonts w:ascii="Gandhari Unicode" w:hAnsi="Gandhari Unicode" w:cs="e-Tamil OTC"/>
          <w:lang w:val="en-GB"/>
        </w:rPr>
      </w:pPr>
    </w:p>
    <w:p w14:paraId="526565F7" w14:textId="77777777" w:rsidR="00544225" w:rsidRDefault="00000000">
      <w:pPr>
        <w:pStyle w:val="Textbody"/>
        <w:spacing w:after="29" w:line="260" w:lineRule="exact"/>
        <w:jc w:val="both"/>
        <w:rPr>
          <w:rFonts w:ascii="Gandhari Unicode" w:hAnsi="Gandhari Unicode" w:cs="e-Tamil OTC"/>
          <w:lang w:val="en-GB"/>
        </w:rPr>
      </w:pPr>
      <w:r>
        <w:br w:type="page"/>
      </w:r>
    </w:p>
    <w:p w14:paraId="1705A4C0"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by HER, talking incoherently of what is excessive in [her] heart because of the increase in guarding.</w:t>
      </w:r>
    </w:p>
    <w:p w14:paraId="4E8E226E" w14:textId="77777777" w:rsidR="00544225" w:rsidRDefault="00544225">
      <w:pPr>
        <w:pStyle w:val="Textbody"/>
        <w:spacing w:after="28" w:line="260" w:lineRule="exact"/>
        <w:jc w:val="both"/>
        <w:rPr>
          <w:rFonts w:ascii="Gandhari Unicode" w:hAnsi="Gandhari Unicode" w:cs="e-Tamil OTC"/>
          <w:lang w:val="en-GB"/>
        </w:rPr>
      </w:pPr>
    </w:p>
    <w:p w14:paraId="3DCBB7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pleasant-they(n.pl.) wish-</w:t>
      </w:r>
      <w:del w:id="874" w:author="Narmada Hansani Polgampalage" w:date="2023-11-27T18:08:00Z">
        <w:r>
          <w:rPr>
            <w:rFonts w:ascii="Gandhari Unicode" w:hAnsi="Gandhari Unicode" w:cs="e-Tamil OTC"/>
            <w:lang w:val="en-GB"/>
          </w:rPr>
          <w:delText xml:space="preserve"> </w:delText>
        </w:r>
      </w:del>
      <w:r>
        <w:rPr>
          <w:rFonts w:ascii="Gandhari Unicode" w:hAnsi="Gandhari Unicode" w:cs="e-Tamil OTC"/>
          <w:lang w:val="en-GB"/>
        </w:rPr>
        <w:t>come- fitting-they(n.pl.)</w:t>
      </w:r>
    </w:p>
    <w:p w14:paraId="4B3DD0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these(n.pl.) speak-not-we say(inf.) utter-if-even those(n.pl.) you</w:t>
      </w:r>
    </w:p>
    <w:p w14:paraId="1D7377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you-forget(</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live my- heart</w:t>
      </w:r>
      <w:r>
        <w:rPr>
          <w:rFonts w:ascii="Gandhari Unicode" w:hAnsi="Gandhari Unicode" w:cs="e-Tamil OTC"/>
          <w:position w:val="6"/>
          <w:lang w:val="en-GB"/>
        </w:rPr>
        <w:t>ē</w:t>
      </w:r>
      <w:r>
        <w:rPr>
          <w:rFonts w:ascii="Gandhari Unicode" w:hAnsi="Gandhari Unicode" w:cs="e-Tamil OTC"/>
          <w:lang w:val="en-GB"/>
        </w:rPr>
        <w:t xml:space="preserve"> many(n.pl.) together</w:t>
      </w:r>
    </w:p>
    <w:p w14:paraId="71AD867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desire mango-tree(obl.) pollen abide- </w:t>
      </w:r>
      <w:proofErr w:type="gramStart"/>
      <w:r>
        <w:rPr>
          <w:rFonts w:ascii="Gandhari Unicode" w:hAnsi="Gandhari Unicode" w:cs="e-Tamil OTC"/>
          <w:lang w:val="en-GB"/>
        </w:rPr>
        <w:t>flower</w:t>
      </w:r>
      <w:proofErr w:type="spellStart"/>
      <w:r>
        <w:rPr>
          <w:rFonts w:ascii="Gandhari Unicode" w:hAnsi="Gandhari Unicode" w:cs="e-Tamil OTC"/>
          <w:position w:val="6"/>
          <w:lang w:val="en-GB"/>
        </w:rPr>
        <w:t>iṉ</w:t>
      </w:r>
      <w:proofErr w:type="spellEnd"/>
      <w:proofErr w:type="gramEnd"/>
    </w:p>
    <w:p w14:paraId="290CC2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descended engaging- seashore-</w:t>
      </w:r>
      <w:proofErr w:type="gramStart"/>
      <w:r>
        <w:rPr>
          <w:rFonts w:ascii="Gandhari Unicode" w:hAnsi="Gandhari Unicode" w:cs="e-Tamil OTC"/>
          <w:lang w:val="en-GB"/>
        </w:rPr>
        <w:t>grove</w:t>
      </w:r>
      <w:proofErr w:type="gramEnd"/>
    </w:p>
    <w:p w14:paraId="6983DE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w:t>
      </w:r>
      <w:proofErr w:type="gramStart"/>
      <w:r>
        <w:rPr>
          <w:rFonts w:ascii="Gandhari Unicode" w:hAnsi="Gandhari Unicode" w:cs="e-Tamil OTC"/>
          <w:lang w:val="en-GB"/>
        </w:rPr>
        <w:t>sea coast</w:t>
      </w:r>
      <w:proofErr w:type="gramEnd"/>
      <w:r>
        <w:rPr>
          <w:rFonts w:ascii="Gandhari Unicode" w:hAnsi="Gandhari Unicode" w:cs="e-Tamil OTC"/>
          <w:lang w:val="en-GB"/>
        </w:rPr>
        <w:t>-he(acc.) seen- after</w:t>
      </w:r>
      <w:r>
        <w:rPr>
          <w:rFonts w:ascii="Gandhari Unicode" w:hAnsi="Gandhari Unicode" w:cs="e-Tamil OTC"/>
          <w:position w:val="6"/>
          <w:lang w:val="en-GB"/>
        </w:rPr>
        <w:t>ē</w:t>
      </w:r>
      <w:r>
        <w:rPr>
          <w:rFonts w:ascii="Gandhari Unicode" w:hAnsi="Gandhari Unicode" w:cs="e-Tamil OTC"/>
          <w:lang w:val="en-GB"/>
        </w:rPr>
        <w:t>∞</w:t>
      </w:r>
    </w:p>
    <w:p w14:paraId="03033247" w14:textId="77777777" w:rsidR="00544225" w:rsidRDefault="00544225">
      <w:pPr>
        <w:pStyle w:val="Textbody"/>
        <w:spacing w:after="0"/>
        <w:jc w:val="both"/>
        <w:rPr>
          <w:rFonts w:ascii="Gandhari Unicode" w:hAnsi="Gandhari Unicode" w:cs="e-Tamil OTC"/>
          <w:lang w:val="en-GB"/>
        </w:rPr>
      </w:pPr>
    </w:p>
    <w:p w14:paraId="2CAC7894" w14:textId="77777777" w:rsidR="00544225" w:rsidRDefault="00544225">
      <w:pPr>
        <w:pStyle w:val="Textbody"/>
        <w:spacing w:after="29"/>
        <w:jc w:val="both"/>
        <w:rPr>
          <w:rFonts w:ascii="Gandhari Unicode" w:hAnsi="Gandhari Unicode" w:cs="e-Tamil OTC"/>
          <w:lang w:val="en-GB"/>
        </w:rPr>
      </w:pPr>
    </w:p>
    <w:p w14:paraId="6F9A94B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1.</w:t>
      </w:r>
    </w:p>
    <w:p w14:paraId="184918B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Even if [I/you] say: “we don't say [to ourselves] </w:t>
      </w:r>
      <w:proofErr w:type="gramStart"/>
      <w:r>
        <w:rPr>
          <w:rFonts w:ascii="Gandhari Unicode" w:hAnsi="Gandhari Unicode" w:cs="e-Tamil OTC"/>
          <w:lang w:val="en-GB"/>
        </w:rPr>
        <w:t>these</w:t>
      </w:r>
      <w:proofErr w:type="gramEnd"/>
    </w:p>
    <w:p w14:paraId="4746CAB9"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soft, sweet words fit to call up wishes</w:t>
      </w:r>
      <w:r>
        <w:rPr>
          <w:rStyle w:val="FootnoteReference1"/>
          <w:rFonts w:ascii="Gandhari Unicode" w:hAnsi="Gandhari Unicode" w:cs="e-Tamil OTC"/>
          <w:lang w:val="en-GB"/>
        </w:rPr>
        <w:footnoteReference w:id="442"/>
      </w:r>
      <w:r>
        <w:rPr>
          <w:rFonts w:ascii="Gandhari Unicode" w:hAnsi="Gandhari Unicode" w:cs="e-Tamil OTC"/>
          <w:lang w:val="en-GB"/>
        </w:rPr>
        <w:t xml:space="preserve">” </w:t>
      </w:r>
      <w:r>
        <w:rPr>
          <w:rFonts w:ascii="Gandhari Unicode" w:eastAsia="URW Palladio UNI" w:hAnsi="Gandhari Unicode" w:cs="e-Tamil OTC"/>
          <w:lang w:val="en-GB"/>
        </w:rPr>
        <w:t>–</w:t>
      </w:r>
    </w:p>
    <w:p w14:paraId="01DC00A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would you forget those [words], live, my </w:t>
      </w:r>
      <w:proofErr w:type="gramStart"/>
      <w:r>
        <w:rPr>
          <w:rFonts w:ascii="Gandhari Unicode" w:hAnsi="Gandhari Unicode" w:cs="e-Tamil OTC"/>
          <w:lang w:val="en-GB"/>
        </w:rPr>
        <w:t>heart</w:t>
      </w:r>
      <w:proofErr w:type="gramEnd"/>
    </w:p>
    <w:p w14:paraId="70122AF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eastAsia="URW Palladio UNI" w:hAnsi="Gandhari Unicode" w:cs="e-Tamil OTC"/>
          <w:lang w:val="en-GB"/>
        </w:rPr>
        <w:tab/>
      </w:r>
      <w:bookmarkStart w:id="875" w:name="DDE_LINK44"/>
      <w:r>
        <w:rPr>
          <w:rFonts w:ascii="Gandhari Unicode" w:eastAsia="URW Palladio UNI" w:hAnsi="Gandhari Unicode" w:cs="e-Tamil OTC"/>
          <w:lang w:val="en-GB"/>
        </w:rPr>
        <w:t>–</w:t>
      </w:r>
      <w:bookmarkEnd w:id="875"/>
      <w:r>
        <w:rPr>
          <w:rFonts w:ascii="Gandhari Unicode" w:hAnsi="Gandhari Unicode" w:cs="e-Tamil OTC"/>
          <w:lang w:val="en-GB"/>
        </w:rPr>
        <w:t xml:space="preserve"> after having seen the man from the coast of the cool sea</w:t>
      </w:r>
    </w:p>
    <w:p w14:paraId="0407EC5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3F030B5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pollen-bearing</w:t>
      </w:r>
      <w:r>
        <w:rPr>
          <w:rStyle w:val="FootnoteReference1"/>
          <w:rFonts w:ascii="Gandhari Unicode" w:hAnsi="Gandhari Unicode" w:cs="e-Tamil OTC"/>
          <w:lang w:val="en-GB"/>
        </w:rPr>
        <w:footnoteReference w:id="443"/>
      </w:r>
      <w:r>
        <w:rPr>
          <w:rFonts w:ascii="Gandhari Unicode" w:hAnsi="Gandhari Unicode" w:cs="e-Tamil OTC"/>
          <w:lang w:val="en-GB"/>
        </w:rPr>
        <w:t xml:space="preserve"> flowers of desirable mango trees,</w:t>
      </w:r>
    </w:p>
    <w:p w14:paraId="72D6EFD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many together?</w:t>
      </w:r>
      <w:r>
        <w:rPr>
          <w:rStyle w:val="FootnoteReference1"/>
          <w:rFonts w:ascii="Gandhari Unicode" w:hAnsi="Gandhari Unicode" w:cs="e-Tamil OTC"/>
          <w:lang w:val="en-GB"/>
        </w:rPr>
        <w:footnoteReference w:id="444"/>
      </w:r>
    </w:p>
    <w:p w14:paraId="3ABC89F0" w14:textId="77777777" w:rsidR="00544225" w:rsidRDefault="00544225">
      <w:pPr>
        <w:pStyle w:val="Textbody"/>
        <w:spacing w:after="0"/>
        <w:jc w:val="both"/>
        <w:rPr>
          <w:rFonts w:ascii="Gandhari Unicode" w:hAnsi="Gandhari Unicode" w:cs="e-Tamil OTC"/>
          <w:lang w:val="en-GB"/>
        </w:rPr>
      </w:pPr>
    </w:p>
    <w:p w14:paraId="6E048CE2" w14:textId="77777777" w:rsidR="00544225" w:rsidRDefault="00544225">
      <w:pPr>
        <w:pStyle w:val="Textbody"/>
        <w:spacing w:after="0"/>
        <w:jc w:val="both"/>
        <w:rPr>
          <w:rFonts w:ascii="Gandhari Unicode" w:hAnsi="Gandhari Unicode" w:cs="e-Tamil OTC"/>
          <w:lang w:val="en-GB"/>
        </w:rPr>
      </w:pPr>
    </w:p>
    <w:p w14:paraId="3F9DAB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w:t>
      </w:r>
    </w:p>
    <w:p w14:paraId="1EDC0CB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 xml:space="preserve">Even if [I] say: “we won't say [to him] </w:t>
      </w:r>
      <w:proofErr w:type="gramStart"/>
      <w:r>
        <w:rPr>
          <w:rFonts w:ascii="Gandhari Unicode" w:hAnsi="Gandhari Unicode" w:cs="e-Tamil OTC"/>
          <w:lang w:val="en-GB"/>
        </w:rPr>
        <w:t>these</w:t>
      </w:r>
      <w:proofErr w:type="gramEnd"/>
    </w:p>
    <w:p w14:paraId="7AE068FF" w14:textId="77777777" w:rsidR="00544225" w:rsidRDefault="00000000">
      <w:pPr>
        <w:pStyle w:val="Textbody"/>
        <w:tabs>
          <w:tab w:val="left" w:pos="300"/>
        </w:tabs>
        <w:spacing w:after="72"/>
        <w:jc w:val="both"/>
        <w:rPr>
          <w:rFonts w:ascii="Gandhari Unicode" w:hAnsi="Gandhari Unicode" w:cs="e-Tamil OTC"/>
          <w:lang w:val="en-GB"/>
        </w:rPr>
      </w:pPr>
      <w:r>
        <w:rPr>
          <w:rFonts w:ascii="Gandhari Unicode" w:hAnsi="Gandhari Unicode" w:cs="e-Tamil OTC"/>
          <w:lang w:val="en-GB"/>
        </w:rPr>
        <w:tab/>
        <w:t xml:space="preserve">soft, sweet words fit to call up wishes” </w:t>
      </w:r>
      <w:r>
        <w:rPr>
          <w:rFonts w:ascii="Gandhari Unicode" w:eastAsia="URW Palladio UNI" w:hAnsi="Gandhari Unicode" w:cs="e-Tamil OTC"/>
          <w:lang w:val="en-GB"/>
        </w:rPr>
        <w:t>–</w:t>
      </w:r>
    </w:p>
    <w:p w14:paraId="0E28F866"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will you forget those [words], live, my </w:t>
      </w:r>
      <w:proofErr w:type="gramStart"/>
      <w:r>
        <w:rPr>
          <w:rFonts w:ascii="Gandhari Unicode" w:hAnsi="Gandhari Unicode" w:cs="e-Tamil OTC"/>
          <w:lang w:val="en-GB"/>
        </w:rPr>
        <w:t>heart</w:t>
      </w:r>
      <w:proofErr w:type="gramEnd"/>
    </w:p>
    <w:p w14:paraId="54CE1AF9"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once you have seen the man from the coast of the cool sea</w:t>
      </w:r>
    </w:p>
    <w:p w14:paraId="01EDABF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seashore groves, where bees descend [and] immerse </w:t>
      </w:r>
      <w:proofErr w:type="gramStart"/>
      <w:r>
        <w:rPr>
          <w:rFonts w:ascii="Gandhari Unicode" w:hAnsi="Gandhari Unicode" w:cs="e-Tamil OTC"/>
          <w:lang w:val="en-GB"/>
        </w:rPr>
        <w:t>themselves</w:t>
      </w:r>
      <w:proofErr w:type="gramEnd"/>
    </w:p>
    <w:p w14:paraId="15EAA641" w14:textId="77777777" w:rsidR="00544225" w:rsidRDefault="00000000">
      <w:pPr>
        <w:pStyle w:val="Textbody"/>
        <w:tabs>
          <w:tab w:val="left" w:pos="263"/>
          <w:tab w:val="left" w:pos="1000"/>
        </w:tabs>
        <w:spacing w:after="0"/>
        <w:jc w:val="both"/>
        <w:rPr>
          <w:rFonts w:ascii="Gandhari Unicode" w:hAnsi="Gandhari Unicode" w:cs="e-Tamil OTC"/>
          <w:lang w:val="en-GB"/>
        </w:rPr>
      </w:pPr>
      <w:r>
        <w:rPr>
          <w:rFonts w:ascii="Gandhari Unicode" w:hAnsi="Gandhari Unicode" w:cs="e-Tamil OTC"/>
          <w:lang w:val="en-GB"/>
        </w:rPr>
        <w:tab/>
        <w:t>in pollen-bearing flowers of desirable mango trees, many together?</w:t>
      </w:r>
    </w:p>
    <w:p w14:paraId="65F8D3B2" w14:textId="77777777" w:rsidR="00544225" w:rsidRDefault="00544225">
      <w:pPr>
        <w:pStyle w:val="Textbody"/>
        <w:spacing w:after="0"/>
        <w:jc w:val="both"/>
        <w:rPr>
          <w:rFonts w:ascii="Gandhari Unicode" w:hAnsi="Gandhari Unicode" w:cs="e-Tamil OTC"/>
          <w:b/>
          <w:lang w:val="en-GB"/>
        </w:rPr>
      </w:pPr>
    </w:p>
    <w:p w14:paraId="15DE3A78" w14:textId="77777777" w:rsidR="00544225" w:rsidRDefault="00000000">
      <w:pPr>
        <w:rPr>
          <w:rFonts w:ascii="Gandhari Unicode" w:hAnsi="Gandhari Unicode" w:cs="e-Tamil OTC"/>
          <w:b/>
        </w:rPr>
      </w:pPr>
      <w:r>
        <w:br w:type="page"/>
      </w:r>
    </w:p>
    <w:p w14:paraId="0975C92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307</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கடம்பனூர்ச்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சாண்டிலியன்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சாண்டலியன்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6B313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EF61A33" w14:textId="77777777" w:rsidR="00544225" w:rsidRDefault="00544225">
      <w:pPr>
        <w:pStyle w:val="Textbody"/>
        <w:spacing w:after="29"/>
        <w:jc w:val="both"/>
        <w:rPr>
          <w:rFonts w:ascii="Gandhari Unicode" w:hAnsi="Gandhari Unicode" w:cs="e-Tamil OTC"/>
          <w:lang w:val="en-GB"/>
        </w:rPr>
      </w:pPr>
    </w:p>
    <w:p w14:paraId="6257E6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பலர்தொழச்</w:t>
      </w:r>
      <w:proofErr w:type="spellEnd"/>
    </w:p>
    <w:p w14:paraId="614008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செவ்வாய்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7089249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w:t>
      </w:r>
      <w:proofErr w:type="spellEnd"/>
    </w:p>
    <w:p w14:paraId="584C93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மறந்தனர்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களிறுதன்</w:t>
      </w:r>
      <w:proofErr w:type="spellEnd"/>
    </w:p>
    <w:p w14:paraId="0CCA85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னுயங்குநடை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w:t>
      </w:r>
      <w:proofErr w:type="spellEnd"/>
    </w:p>
    <w:p w14:paraId="507632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நிலையுயர்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யாஅந்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தொலையக்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w:t>
      </w:r>
      <w:proofErr w:type="spellEnd"/>
    </w:p>
    <w:p w14:paraId="6186F7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தண்ணாந்</w:t>
      </w:r>
      <w:proofErr w:type="spellEnd"/>
    </w:p>
    <w:p w14:paraId="11D96E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w:t>
      </w:r>
      <w:proofErr w:type="spellEnd"/>
    </w:p>
    <w:p w14:paraId="5D6116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70AC551A" w14:textId="77777777" w:rsidR="00544225" w:rsidRDefault="00544225">
      <w:pPr>
        <w:pStyle w:val="Textbody"/>
        <w:spacing w:after="29"/>
        <w:jc w:val="both"/>
        <w:rPr>
          <w:rFonts w:ascii="Gandhari Unicode" w:hAnsi="Gandhari Unicode" w:cs="e-Tamil OTC"/>
          <w:lang w:val="en-GB"/>
        </w:rPr>
      </w:pPr>
    </w:p>
    <w:p w14:paraId="1E49B3C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தையெனத்</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தையென்</w:t>
      </w:r>
      <w:proofErr w:type="spellEnd"/>
      <w:r>
        <w:rPr>
          <w:rFonts w:ascii="Gandhari Unicode" w:eastAsia="URW Palladio UNI" w:hAnsi="Gandhari Unicode" w:cs="e-Tamil OTC"/>
          <w:lang w:val="en-GB"/>
        </w:rPr>
        <w:t xml:space="preserve"> L1, C1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யின்னம்</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யின்னாப்</w:t>
      </w:r>
      <w:proofErr w:type="spellEnd"/>
      <w:r>
        <w:rPr>
          <w:rFonts w:ascii="Gandhari Unicode" w:eastAsia="URW Palladio UNI" w:hAnsi="Gandhari Unicode" w:cs="e-Tamil OTC"/>
          <w:lang w:val="en-GB"/>
        </w:rPr>
        <w:t xml:space="preserve"> </w:t>
      </w:r>
      <w:r>
        <w:rPr>
          <w:rFonts w:ascii="Gandhari Unicode" w:eastAsia="URW Palladio UNI" w:hAnsi="Gandhari Unicode" w:cs="e-Tamil OTC"/>
          <w:color w:val="000000"/>
          <w:lang w:val="en-GB"/>
        </w:rPr>
        <w:t>VP</w:t>
      </w:r>
      <w:r>
        <w:rPr>
          <w:rFonts w:ascii="Gandhari Unicode" w:eastAsia="URW Palladio UNI" w:hAnsi="Gandhari Unicode" w:cs="e-Tamil OTC"/>
          <w:lang w:val="en-GB"/>
        </w:rPr>
        <w:t xml:space="preserve">, ER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யந்நோய்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நன்னோய்</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யாஅந்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C2v,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யாஅ</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வெண்ணார்</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கைசுவைத்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னெஞ்சமொடு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நெஞ்சமொடு</w:t>
      </w:r>
      <w:proofErr w:type="spellEnd"/>
      <w:r>
        <w:rPr>
          <w:rFonts w:ascii="Gandhari Unicode" w:hAnsi="Gandhari Unicode" w:cs="e-Tamil OTC"/>
          <w:lang w:val="en-GB"/>
        </w:rPr>
        <w:t xml:space="preserve"> L1</w:t>
      </w:r>
    </w:p>
    <w:p w14:paraId="0C8240A5" w14:textId="77777777" w:rsidR="00544225" w:rsidRDefault="00544225">
      <w:pPr>
        <w:pStyle w:val="Textbody"/>
        <w:spacing w:after="29"/>
        <w:jc w:val="both"/>
        <w:rPr>
          <w:rFonts w:ascii="Gandhari Unicode" w:hAnsi="Gandhari Unicode" w:cs="e-Tamil OTC"/>
          <w:lang w:val="en-GB"/>
        </w:rPr>
      </w:pPr>
    </w:p>
    <w:p w14:paraId="7BF6B6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aṉaiyat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ins w:id="876" w:author="Narmada Hansani Polgampalage" w:date="2023-11-27T18:1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toḻa</w:t>
      </w:r>
      <w:proofErr w:type="spellEnd"/>
      <w:r>
        <w:rPr>
          <w:rFonts w:ascii="Gandhari Unicode" w:hAnsi="Gandhari Unicode" w:cs="e-Tamil OTC"/>
          <w:lang w:val="en-GB"/>
        </w:rPr>
        <w:t>+</w:t>
      </w:r>
    </w:p>
    <w:p w14:paraId="42C943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aiyeṉa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w:t>
      </w:r>
      <w:proofErr w:type="spellEnd"/>
    </w:p>
    <w:p w14:paraId="3E34958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iṉṉam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piṟai</w:t>
      </w:r>
      <w:proofErr w:type="spellEnd"/>
      <w:r>
        <w:rPr>
          <w:rFonts w:ascii="Gandhari Unicode" w:hAnsi="Gandhari Unicode" w:cs="e-Tamil OTC"/>
          <w:lang w:val="en-GB"/>
        </w:rPr>
        <w:t xml:space="preserve">-~ē </w:t>
      </w:r>
      <w:ins w:id="877" w:author="Narmada Hansani Polgampalage" w:date="2023-11-27T18:16:00Z">
        <w:r>
          <w:rPr>
            <w:rFonts w:ascii="Gandhari Unicode" w:hAnsi="Gandhari Unicode" w:cs="e-Tamil OTC"/>
            <w:lang w:val="en-GB"/>
          </w:rPr>
          <w:t>~</w:t>
        </w:r>
      </w:ins>
      <w:proofErr w:type="spellStart"/>
      <w:r>
        <w:rPr>
          <w:rFonts w:ascii="Gandhari Unicode" w:hAnsi="Gandhari Unicode" w:cs="e-Tamil OTC"/>
          <w:i/>
          <w:iCs/>
          <w:lang w:val="en-GB"/>
        </w:rPr>
        <w:t>aṉṉō</w:t>
      </w:r>
      <w:proofErr w:type="spellEnd"/>
    </w:p>
    <w:p w14:paraId="02589F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maṟantaṉar-kollō</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w:t>
      </w:r>
      <w:proofErr w:type="spellEnd"/>
      <w:r>
        <w:rPr>
          <w:rFonts w:ascii="Gandhari Unicode" w:hAnsi="Gandhari Unicode" w:cs="e-Tamil OTC"/>
          <w:lang w:val="en-GB"/>
        </w:rPr>
        <w:t xml:space="preserve">-ē </w:t>
      </w: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ins w:id="878" w:author="Narmada Hansani Polgampalage" w:date="2023-11-27T18:19:00Z">
        <w:r>
          <w:rPr>
            <w:rFonts w:ascii="Gandhari Unicode" w:hAnsi="Gandhari Unicode" w:cs="e-Tamil OTC"/>
            <w:lang w:val="en-GB"/>
          </w:rPr>
          <w:t>+</w:t>
        </w:r>
      </w:ins>
    </w:p>
    <w:p w14:paraId="1CEBD45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nōṉātu</w:t>
      </w:r>
      <w:proofErr w:type="spellEnd"/>
    </w:p>
    <w:p w14:paraId="1E3D8A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yāam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tolaiya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kutti</w:t>
      </w:r>
      <w:proofErr w:type="spellEnd"/>
    </w:p>
    <w:p w14:paraId="3A0129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cuvaitt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aṇṇānt</w:t>
      </w:r>
      <w:proofErr w:type="spellEnd"/>
      <w:r>
        <w:rPr>
          <w:rFonts w:ascii="Gandhari Unicode" w:hAnsi="Gandhari Unicode" w:cs="e-Tamil OTC"/>
          <w:lang w:val="en-GB"/>
        </w:rPr>
        <w:t>*</w:t>
      </w:r>
    </w:p>
    <w:p w14:paraId="59913C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muḻaṅkum</w:t>
      </w:r>
      <w:proofErr w:type="spellEnd"/>
    </w:p>
    <w:p w14:paraId="33DB427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attam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r>
        <w:rPr>
          <w:rFonts w:ascii="Gandhari Unicode" w:hAnsi="Gandhari Unicode" w:cs="e-Tamil OTC"/>
          <w:lang w:val="en-GB"/>
        </w:rPr>
        <w:t>-ē.</w:t>
      </w:r>
      <w:r>
        <w:rPr>
          <w:rStyle w:val="FootnoteReference1"/>
          <w:rFonts w:ascii="Gandhari Unicode" w:hAnsi="Gandhari Unicode" w:cs="e-Tamil OTC"/>
          <w:lang w:val="en-GB"/>
        </w:rPr>
        <w:footnoteReference w:id="445"/>
      </w:r>
    </w:p>
    <w:p w14:paraId="7D90A391" w14:textId="77777777" w:rsidR="00544225" w:rsidRDefault="00544225">
      <w:pPr>
        <w:pStyle w:val="Textbody"/>
        <w:spacing w:after="29" w:line="260" w:lineRule="exact"/>
        <w:jc w:val="both"/>
        <w:rPr>
          <w:rFonts w:ascii="Gandhari Unicode" w:hAnsi="Gandhari Unicode" w:cs="e-Tamil OTC"/>
          <w:u w:val="single"/>
          <w:lang w:val="en-GB"/>
        </w:rPr>
      </w:pPr>
    </w:p>
    <w:p w14:paraId="30DFEC8F" w14:textId="77777777" w:rsidR="00544225" w:rsidRDefault="00544225">
      <w:pPr>
        <w:pStyle w:val="Textbody"/>
        <w:spacing w:after="29" w:line="259" w:lineRule="exact"/>
        <w:jc w:val="both"/>
        <w:rPr>
          <w:rFonts w:ascii="Gandhari Unicode" w:hAnsi="Gandhari Unicode" w:cs="e-Tamil OTC"/>
          <w:u w:val="single"/>
          <w:lang w:val="en-GB"/>
        </w:rPr>
      </w:pPr>
    </w:p>
    <w:p w14:paraId="1982FF98"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5194354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spoke harsh words in the time of separation.</w:t>
      </w:r>
    </w:p>
    <w:p w14:paraId="3DCD7E99" w14:textId="77777777" w:rsidR="00544225" w:rsidRDefault="00544225">
      <w:pPr>
        <w:pStyle w:val="Textbody"/>
        <w:spacing w:after="29" w:line="259" w:lineRule="exact"/>
        <w:jc w:val="both"/>
        <w:rPr>
          <w:rFonts w:ascii="Gandhari Unicode" w:hAnsi="Gandhari Unicode" w:cs="e-Tamil OTC"/>
          <w:lang w:val="en-GB"/>
        </w:rPr>
      </w:pPr>
    </w:p>
    <w:p w14:paraId="0F7E933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bangle broken such-it become(abs.) many(h.) worship(inf.)</w:t>
      </w:r>
    </w:p>
    <w:p w14:paraId="05E18FF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red mouth sky- wonderfully </w:t>
      </w:r>
      <w:proofErr w:type="gramStart"/>
      <w:r>
        <w:rPr>
          <w:rFonts w:ascii="Gandhari Unicode" w:hAnsi="Gandhari Unicode" w:cs="e-Tamil OTC"/>
          <w:lang w:val="en-GB"/>
        </w:rPr>
        <w:t>appeared</w:t>
      </w:r>
      <w:proofErr w:type="gramEnd"/>
    </w:p>
    <w:p w14:paraId="395C2C41"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also-now it-was-born crescent-moon</w:t>
      </w:r>
      <w:r>
        <w:rPr>
          <w:rFonts w:ascii="Gandhari Unicode" w:hAnsi="Gandhari Unicode" w:cs="e-Tamil OTC"/>
          <w:position w:val="6"/>
          <w:lang w:val="en-GB"/>
        </w:rPr>
        <w:t>ē</w:t>
      </w:r>
      <w:r>
        <w:rPr>
          <w:rFonts w:ascii="Gandhari Unicode" w:hAnsi="Gandhari Unicode" w:cs="e-Tamil OTC"/>
          <w:lang w:val="en-GB"/>
        </w:rPr>
        <w:t xml:space="preserve"> alas!</w:t>
      </w:r>
    </w:p>
    <w:p w14:paraId="201A7E5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he-forgot(</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self(pl.)</w:t>
      </w:r>
      <w:r>
        <w:rPr>
          <w:rFonts w:ascii="Gandhari Unicode" w:hAnsi="Gandhari Unicode" w:cs="e-Tamil OTC"/>
          <w:position w:val="6"/>
          <w:lang w:val="en-GB"/>
        </w:rPr>
        <w:t>ē</w:t>
      </w:r>
      <w:r>
        <w:rPr>
          <w:rFonts w:ascii="Gandhari Unicode" w:hAnsi="Gandhari Unicode" w:cs="e-Tamil OTC"/>
          <w:lang w:val="en-GB"/>
        </w:rPr>
        <w:t xml:space="preserve"> elephant-bull self-</w:t>
      </w:r>
    </w:p>
    <w:p w14:paraId="336CFF4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weaken- gait inexperience she-elephant suffering endure-</w:t>
      </w:r>
      <w:proofErr w:type="gramStart"/>
      <w:r>
        <w:rPr>
          <w:rFonts w:ascii="Gandhari Unicode" w:hAnsi="Gandhari Unicode" w:cs="e-Tamil OTC"/>
          <w:lang w:val="en-GB"/>
        </w:rPr>
        <w:t>not</w:t>
      </w:r>
      <w:proofErr w:type="gramEnd"/>
    </w:p>
    <w:p w14:paraId="778A51C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standing height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-tree get-lost(inf.) </w:t>
      </w:r>
      <w:proofErr w:type="gramStart"/>
      <w:r>
        <w:rPr>
          <w:rFonts w:ascii="Gandhari Unicode" w:hAnsi="Gandhari Unicode" w:cs="e-Tamil OTC"/>
          <w:lang w:val="en-GB"/>
        </w:rPr>
        <w:t>pierced</w:t>
      </w:r>
      <w:proofErr w:type="gramEnd"/>
    </w:p>
    <w:p w14:paraId="107063B0"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white bark taken hand tasted looked-</w:t>
      </w:r>
      <w:proofErr w:type="gramStart"/>
      <w:r>
        <w:rPr>
          <w:rFonts w:ascii="Gandhari Unicode" w:hAnsi="Gandhari Unicode" w:cs="e-Tamil OTC"/>
          <w:lang w:val="en-GB"/>
        </w:rPr>
        <w:t>up</w:t>
      </w:r>
      <w:proofErr w:type="gramEnd"/>
    </w:p>
    <w:p w14:paraId="42AD1E7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noise/affliction heart-with thundering-</w:t>
      </w:r>
    </w:p>
    <w:p w14:paraId="0677B38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road be-long- way cry(inf.)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392ED6CD" w14:textId="77777777" w:rsidR="00544225" w:rsidRDefault="00544225">
      <w:pPr>
        <w:pStyle w:val="Textbody"/>
        <w:spacing w:after="29" w:line="259" w:lineRule="exact"/>
        <w:jc w:val="both"/>
        <w:rPr>
          <w:rFonts w:ascii="Gandhari Unicode" w:hAnsi="Gandhari Unicode" w:cs="e-Tamil OTC"/>
          <w:lang w:val="en-GB"/>
        </w:rPr>
      </w:pPr>
    </w:p>
    <w:p w14:paraId="54F33603" w14:textId="77777777" w:rsidR="00544225" w:rsidRDefault="00544225">
      <w:pPr>
        <w:pStyle w:val="Textbody"/>
        <w:spacing w:after="29"/>
        <w:jc w:val="both"/>
        <w:rPr>
          <w:rFonts w:ascii="Gandhari Unicode" w:hAnsi="Gandhari Unicode" w:cs="e-Tamil OTC"/>
          <w:lang w:val="en-GB"/>
        </w:rPr>
      </w:pPr>
    </w:p>
    <w:p w14:paraId="116BEC2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Just as a broken bangle, for many to worship,</w:t>
      </w:r>
    </w:p>
    <w:p w14:paraId="744E7C10"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appearing, wonderfully</w:t>
      </w:r>
      <w:r>
        <w:rPr>
          <w:rStyle w:val="FootnoteReference1"/>
          <w:rFonts w:ascii="Gandhari Unicode" w:hAnsi="Gandhari Unicode" w:cs="e-Tamil OTC"/>
          <w:lang w:val="en-GB"/>
        </w:rPr>
        <w:footnoteReference w:id="446"/>
      </w:r>
      <w:r>
        <w:rPr>
          <w:rFonts w:ascii="Gandhari Unicode" w:hAnsi="Gandhari Unicode" w:cs="e-Tamil OTC"/>
          <w:lang w:val="en-GB"/>
        </w:rPr>
        <w:t>, in the red mouth, the sky,</w:t>
      </w:r>
    </w:p>
    <w:p w14:paraId="01FA55FF"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now also the crescent moon has been born.</w:t>
      </w:r>
      <w:r>
        <w:rPr>
          <w:rStyle w:val="FootnoteReference1"/>
          <w:rFonts w:ascii="Gandhari Unicode" w:hAnsi="Gandhari Unicode" w:cs="e-Tamil OTC"/>
          <w:lang w:val="en-GB"/>
        </w:rPr>
        <w:footnoteReference w:id="447"/>
      </w:r>
      <w:r>
        <w:rPr>
          <w:rFonts w:ascii="Gandhari Unicode" w:hAnsi="Gandhari Unicode" w:cs="e-Tamil OTC"/>
          <w:lang w:val="en-GB"/>
        </w:rPr>
        <w:t xml:space="preserve"> Alas!</w:t>
      </w:r>
    </w:p>
    <w:p w14:paraId="7BC1C5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Has he forgotten, he,</w:t>
      </w:r>
    </w:p>
    <w:p w14:paraId="53C532C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who separated, so that [I] cry, for the long way on the road,</w:t>
      </w:r>
    </w:p>
    <w:p w14:paraId="4F39EAD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elephant bull is thundering, with an afflicted heart,</w:t>
      </w:r>
    </w:p>
    <w:p w14:paraId="7BF20453"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not enduring the suffering of his youthful female</w:t>
      </w:r>
    </w:p>
    <w:p w14:paraId="0E9CF16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weakened gait,</w:t>
      </w:r>
    </w:p>
    <w:p w14:paraId="35E5724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piercing to death the </w:t>
      </w:r>
      <w:proofErr w:type="spellStart"/>
      <w:r>
        <w:rPr>
          <w:rFonts w:ascii="Gandhari Unicode" w:hAnsi="Gandhari Unicode" w:cs="e-Tamil OTC"/>
          <w:lang w:val="en-GB"/>
        </w:rPr>
        <w:t>Yām</w:t>
      </w:r>
      <w:proofErr w:type="spellEnd"/>
      <w:r>
        <w:rPr>
          <w:rFonts w:ascii="Gandhari Unicode" w:hAnsi="Gandhari Unicode" w:cs="e-Tamil OTC"/>
          <w:lang w:val="en-GB"/>
        </w:rPr>
        <w:t xml:space="preserve"> tree high of base,</w:t>
      </w:r>
    </w:p>
    <w:p w14:paraId="3E5EE02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taking the white bark, tasting it with [its] trunk [and] looking up?</w:t>
      </w:r>
    </w:p>
    <w:p w14:paraId="58CAB68C" w14:textId="77777777" w:rsidR="00544225" w:rsidRDefault="00544225">
      <w:pPr>
        <w:pStyle w:val="Textbody"/>
        <w:spacing w:after="0"/>
        <w:jc w:val="both"/>
        <w:rPr>
          <w:rFonts w:ascii="Gandhari Unicode" w:hAnsi="Gandhari Unicode" w:cs="e-Tamil OTC"/>
          <w:b/>
          <w:lang w:val="en-GB"/>
        </w:rPr>
      </w:pPr>
    </w:p>
    <w:p w14:paraId="73CA0C65" w14:textId="77777777" w:rsidR="00544225" w:rsidRDefault="00000000">
      <w:pPr>
        <w:rPr>
          <w:rFonts w:ascii="Gandhari Unicode" w:eastAsiaTheme="majorEastAsia" w:hAnsi="Gandhari Unicode" w:cstheme="majorBidi" w:hint="eastAsia"/>
          <w:b/>
        </w:rPr>
      </w:pPr>
      <w:r>
        <w:br w:type="page"/>
      </w:r>
    </w:p>
    <w:p w14:paraId="294A825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பெருந்தோள்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குறுஞ்சாத்தன்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A7722F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37862684" w14:textId="77777777" w:rsidR="00544225" w:rsidRDefault="00544225">
      <w:pPr>
        <w:pStyle w:val="Textbody"/>
        <w:spacing w:after="29"/>
        <w:jc w:val="both"/>
        <w:rPr>
          <w:rFonts w:ascii="Gandhari Unicode" w:hAnsi="Gandhari Unicode" w:cs="e-Tamil OTC"/>
          <w:lang w:val="en-GB"/>
        </w:rPr>
      </w:pPr>
    </w:p>
    <w:p w14:paraId="308071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பினைய</w:t>
      </w:r>
      <w:proofErr w:type="spellEnd"/>
    </w:p>
    <w:p w14:paraId="4A870D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வணங்குடை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மதனழிந்து</w:t>
      </w:r>
      <w:proofErr w:type="spellEnd"/>
    </w:p>
    <w:p w14:paraId="3A2A78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p>
    <w:p w14:paraId="0A4D46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யுலைபுறந்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தைவர</w:t>
      </w:r>
      <w:proofErr w:type="spellEnd"/>
    </w:p>
    <w:p w14:paraId="519B13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னரிதுகண்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படுக்கு</w:t>
      </w:r>
      <w:proofErr w:type="spellEnd"/>
    </w:p>
    <w:p w14:paraId="4553C2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p>
    <w:p w14:paraId="3948E62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w:t>
      </w:r>
    </w:p>
    <w:p w14:paraId="3CB28085" w14:textId="77777777" w:rsidR="00544225" w:rsidRDefault="00544225">
      <w:pPr>
        <w:pStyle w:val="Textbody"/>
        <w:spacing w:after="29"/>
        <w:jc w:val="both"/>
        <w:rPr>
          <w:rFonts w:ascii="Gandhari Unicode" w:hAnsi="Gandhari Unicode" w:cs="e-Tamil OTC"/>
          <w:lang w:val="en-GB"/>
        </w:rPr>
      </w:pPr>
    </w:p>
    <w:p w14:paraId="26F94F0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L1,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யிருந்தலை</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448"/>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முயங்குயிர்</w:t>
      </w:r>
      <w:proofErr w:type="spellEnd"/>
      <w:r>
        <w:rPr>
          <w:rFonts w:ascii="Gandhari Unicode" w:hAnsi="Gandhari Unicode" w:cs="e-Tamil OTC"/>
          <w:lang w:val="en-GB"/>
        </w:rPr>
        <w:t xml:space="preserve">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முழங்குயிர்</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யுலைபுறந்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யுலையுறந்</w:t>
      </w:r>
      <w:proofErr w:type="spellEnd"/>
      <w:r>
        <w:rPr>
          <w:rFonts w:ascii="Gandhari Unicode" w:hAnsi="Gandhari Unicode" w:cs="e-Tamil OTC"/>
          <w:lang w:val="en-GB"/>
        </w:rPr>
        <w:t xml:space="preserve"> C1+3, G2v; </w:t>
      </w:r>
      <w:proofErr w:type="spellStart"/>
      <w:r>
        <w:rPr>
          <w:rFonts w:ascii="Gandhari Unicode" w:hAnsi="Gandhari Unicode" w:cs="e-Tamil OTC"/>
          <w:lang w:val="en-GB"/>
        </w:rPr>
        <w:t>யுலையுரந்</w:t>
      </w:r>
      <w:proofErr w:type="spellEnd"/>
      <w:r>
        <w:rPr>
          <w:rFonts w:ascii="Gandhari Unicode" w:hAnsi="Gandhari Unicode" w:cs="e-Tamil OTC"/>
          <w:lang w:val="en-GB"/>
        </w:rPr>
        <w:t xml:space="preserve"> IV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5df.</w:t>
      </w:r>
      <w:r>
        <w:rPr>
          <w:rFonts w:ascii="Gandhari Unicode" w:hAnsi="Gandhari Unicode" w:cs="e-Tamil OTC"/>
          <w:lang w:val="en-GB"/>
        </w:rPr>
        <w:t xml:space="preserve"> L1(), C1: </w:t>
      </w:r>
      <w:bookmarkStart w:id="879" w:name="DDE_LINK75"/>
      <w:proofErr w:type="spellStart"/>
      <w:r>
        <w:rPr>
          <w:rFonts w:ascii="Gandhari Unicode" w:hAnsi="Gandhari Unicode" w:cs="e-Tamil OTC"/>
          <w:lang w:val="en-GB"/>
        </w:rPr>
        <w:t>படுக்</w:t>
      </w:r>
      <w:proofErr w:type="spellEnd"/>
      <w:r>
        <w:rPr>
          <w:rFonts w:ascii="Gandhari Unicode" w:hAnsi="Gandhari Unicode" w:cs="e-Tamil OTC"/>
          <w:lang w:val="en-GB"/>
        </w:rPr>
        <w:t>_</w:t>
      </w:r>
      <w:r>
        <w:rPr>
          <w:rFonts w:ascii="Gandhari Unicode" w:hAnsi="Gandhari Unicode" w:cs="e-Tamil OTC"/>
          <w:b/>
          <w:bCs/>
          <w:lang w:val="en-GB"/>
        </w:rPr>
        <w:t xml:space="preserve"> </w:t>
      </w:r>
      <w:r>
        <w:rPr>
          <w:rFonts w:ascii="Gandhari Unicode" w:hAnsi="Gandhari Unicode" w:cs="e-Tamil OTC"/>
          <w:lang w:val="en-GB"/>
        </w:rPr>
        <w:t>|</w:t>
      </w:r>
      <w:bookmarkEnd w:id="879"/>
      <w:r>
        <w:rPr>
          <w:rFonts w:ascii="Gandhari Unicode" w:hAnsi="Gandhari Unicode" w:cs="e-Tamil OTC"/>
          <w:lang w:val="en-GB"/>
        </w:rPr>
        <w:t xml:space="preserve"> __</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)___</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படுக்</w:t>
      </w:r>
      <w:proofErr w:type="spellEnd"/>
      <w:r>
        <w:rPr>
          <w:rFonts w:ascii="Gandhari Unicode" w:hAnsi="Gandhari Unicode" w:cs="e-Tamil OTC"/>
          <w:lang w:val="en-GB"/>
        </w:rPr>
        <w:t xml:space="preserve"> _______________ </w:t>
      </w:r>
      <w:proofErr w:type="spellStart"/>
      <w:r>
        <w:rPr>
          <w:rFonts w:ascii="Gandhari Unicode" w:hAnsi="Gandhari Unicode" w:cs="e-Tamil OTC"/>
          <w:lang w:val="en-GB"/>
        </w:rPr>
        <w:t>ருவதோர</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படுக்</w:t>
      </w:r>
      <w:proofErr w:type="spellEnd"/>
      <w:r>
        <w:rPr>
          <w:rFonts w:ascii="Gandhari Unicode" w:hAnsi="Gandhari Unicode" w:cs="e-Tamil OTC"/>
          <w:b/>
          <w:bCs/>
          <w:lang w:val="en-GB"/>
        </w:rPr>
        <w:t xml:space="preserve"> </w:t>
      </w:r>
      <w:r>
        <w:rPr>
          <w:rFonts w:ascii="Gandhari Unicode" w:hAnsi="Gandhari Unicode" w:cs="e-Tamil OTC"/>
          <w:lang w:val="en-GB"/>
        </w:rPr>
        <w:t xml:space="preserve">| </w:t>
      </w:r>
      <w:proofErr w:type="spellStart"/>
      <w:r>
        <w:rPr>
          <w:rFonts w:ascii="Gandhari Unicode" w:hAnsi="Gandhari Unicode" w:cs="e-Tamil OTC"/>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காமந்</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தருவதோர்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தகுவதோர்</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தாழ்வதோர்</w:t>
      </w:r>
      <w:proofErr w:type="spellEnd"/>
      <w:r>
        <w:rPr>
          <w:rFonts w:ascii="Gandhari Unicode" w:hAnsi="Gandhari Unicode" w:cs="e-Tamil OTC"/>
          <w:lang w:val="en-GB"/>
        </w:rPr>
        <w:t xml:space="preserve"> L1</w:t>
      </w:r>
    </w:p>
    <w:p w14:paraId="455A6C4E" w14:textId="77777777" w:rsidR="00544225" w:rsidRDefault="00544225">
      <w:pPr>
        <w:pStyle w:val="Textbody"/>
        <w:spacing w:after="29"/>
        <w:jc w:val="both"/>
        <w:rPr>
          <w:rFonts w:ascii="Gandhari Unicode" w:hAnsi="Gandhari Unicode" w:cs="e-Tamil OTC"/>
          <w:lang w:val="en-GB"/>
        </w:rPr>
      </w:pPr>
    </w:p>
    <w:p w14:paraId="38F9CA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cōlai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vāḻai</w:t>
      </w:r>
      <w:proofErr w:type="spellEnd"/>
      <w:ins w:id="880" w:author="Narmada Hansani Polgampalage" w:date="2023-11-27T18:3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curi</w:t>
      </w:r>
      <w:proofErr w:type="spellEnd"/>
      <w:r>
        <w:rPr>
          <w:rFonts w:ascii="Gandhari Unicode" w:hAnsi="Gandhari Unicode" w:cs="e-Tamil OTC"/>
          <w:lang w:val="en-GB"/>
        </w:rPr>
        <w:t xml:space="preserve"> </w:t>
      </w:r>
      <w:proofErr w:type="spellStart"/>
      <w:r>
        <w:rPr>
          <w:rFonts w:ascii="Gandhari Unicode" w:hAnsi="Gandhari Unicode" w:cs="e-Tamil OTC"/>
          <w:lang w:val="en-GB"/>
        </w:rPr>
        <w:t>nukump</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iṉaiya</w:t>
      </w:r>
      <w:proofErr w:type="spellEnd"/>
    </w:p>
    <w:p w14:paraId="61CFB7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aṇaṅk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r>
        <w:rPr>
          <w:rFonts w:ascii="Gandhari Unicode" w:hAnsi="Gandhari Unicode" w:cs="e-Tamil OTC"/>
          <w:i/>
          <w:iCs/>
          <w:lang w:val="en-GB"/>
        </w:rPr>
        <w:t>arum</w:t>
      </w:r>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aḻintu</w:t>
      </w:r>
      <w:proofErr w:type="spellEnd"/>
    </w:p>
    <w:p w14:paraId="78ADB5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vēḻam</w:t>
      </w:r>
      <w:proofErr w:type="spellEnd"/>
    </w:p>
    <w:p w14:paraId="3B112D6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taivara</w:t>
      </w:r>
      <w:proofErr w:type="spellEnd"/>
    </w:p>
    <w:p w14:paraId="1D08A28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paṭukkum</w:t>
      </w:r>
      <w:proofErr w:type="spellEnd"/>
    </w:p>
    <w:p w14:paraId="6F4F55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kēṇmai</w:t>
      </w:r>
      <w:proofErr w:type="spellEnd"/>
    </w:p>
    <w:p w14:paraId="518A4EC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taruvat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tāḻntaṉṟ</w:t>
      </w:r>
      <w:proofErr w:type="spellEnd"/>
      <w:r>
        <w:rPr>
          <w:rFonts w:ascii="Gandhari Unicode" w:hAnsi="Gandhari Unicode" w:cs="e-Tamil OTC"/>
          <w:lang w:val="en-GB"/>
        </w:rPr>
        <w:t>*-ē.</w:t>
      </w:r>
    </w:p>
    <w:p w14:paraId="41FC6C6D" w14:textId="77777777" w:rsidR="00544225" w:rsidRDefault="00544225">
      <w:pPr>
        <w:pStyle w:val="Textbody"/>
        <w:spacing w:after="29" w:line="260" w:lineRule="exact"/>
        <w:jc w:val="both"/>
        <w:rPr>
          <w:rFonts w:ascii="Gandhari Unicode" w:hAnsi="Gandhari Unicode" w:cs="e-Tamil OTC"/>
          <w:lang w:val="en-GB"/>
        </w:rPr>
      </w:pPr>
    </w:p>
    <w:p w14:paraId="0BD8666C" w14:textId="77777777" w:rsidR="00544225" w:rsidRDefault="00544225">
      <w:pPr>
        <w:pStyle w:val="Textbody"/>
        <w:spacing w:after="29" w:line="260" w:lineRule="exact"/>
        <w:jc w:val="both"/>
        <w:rPr>
          <w:rFonts w:ascii="Gandhari Unicode" w:hAnsi="Gandhari Unicode" w:cs="e-Tamil OTC"/>
          <w:lang w:val="en-GB"/>
        </w:rPr>
      </w:pPr>
    </w:p>
    <w:p w14:paraId="07DDE207" w14:textId="77777777" w:rsidR="00544225" w:rsidRDefault="00000000">
      <w:pPr>
        <w:pStyle w:val="Textbody"/>
        <w:spacing w:after="29" w:line="260" w:lineRule="exact"/>
        <w:jc w:val="both"/>
        <w:rPr>
          <w:rFonts w:ascii="Gandhari Unicode" w:hAnsi="Gandhari Unicode" w:cs="e-Tamil OTC"/>
          <w:lang w:val="en-GB"/>
        </w:rPr>
      </w:pPr>
      <w:r>
        <w:br w:type="page"/>
      </w:r>
    </w:p>
    <w:p w14:paraId="6634E12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Encouraging HER, speaking strong words at the time of marriage.</w:t>
      </w:r>
    </w:p>
    <w:p w14:paraId="15ADD735" w14:textId="77777777" w:rsidR="00544225" w:rsidRDefault="00544225">
      <w:pPr>
        <w:pStyle w:val="Textbody"/>
        <w:spacing w:after="29" w:line="260" w:lineRule="exact"/>
        <w:jc w:val="both"/>
        <w:rPr>
          <w:rFonts w:ascii="Gandhari Unicode" w:hAnsi="Gandhari Unicode" w:cs="e-Tamil OTC"/>
          <w:lang w:val="en-GB"/>
        </w:rPr>
      </w:pPr>
    </w:p>
    <w:p w14:paraId="4925B76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wood banana-tree curve- banana-leaf despair(inf.)</w:t>
      </w:r>
    </w:p>
    <w:p w14:paraId="46FA28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torment possess- difficult head stroking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rut </w:t>
      </w:r>
      <w:proofErr w:type="gramStart"/>
      <w:r>
        <w:rPr>
          <w:rFonts w:ascii="Gandhari Unicode" w:hAnsi="Gandhari Unicode" w:cs="e-Tamil OTC"/>
          <w:lang w:val="en-GB"/>
        </w:rPr>
        <w:t>perished</w:t>
      </w:r>
      <w:proofErr w:type="gramEnd"/>
    </w:p>
    <w:p w14:paraId="06023B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misery had- madness elephant-</w:t>
      </w:r>
      <w:proofErr w:type="gramStart"/>
      <w:r>
        <w:rPr>
          <w:rFonts w:ascii="Gandhari Unicode" w:hAnsi="Gandhari Unicode" w:cs="e-Tamil OTC"/>
          <w:lang w:val="en-GB"/>
        </w:rPr>
        <w:t>bull</w:t>
      </w:r>
      <w:proofErr w:type="gramEnd"/>
    </w:p>
    <w:p w14:paraId="1EBE4BB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weaken- life inexperience she-elephant be-ruined- back rub(inf.)</w:t>
      </w:r>
    </w:p>
    <w:p w14:paraId="056CB16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water fall</w:t>
      </w:r>
      <w:proofErr w:type="gramEnd"/>
      <w:r>
        <w:rPr>
          <w:rFonts w:ascii="Gandhari Unicode" w:hAnsi="Gandhari Unicode" w:cs="e-Tamil OTC"/>
          <w:lang w:val="en-GB"/>
        </w:rPr>
        <w:t>- mountain-slope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difficult-it eye letting-happen-</w:t>
      </w:r>
    </w:p>
    <w:p w14:paraId="35DEC6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mountain land-he intimacy</w:t>
      </w:r>
    </w:p>
    <w:p w14:paraId="3E726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giving-it one hand it-hung-down</w:t>
      </w:r>
      <w:r>
        <w:rPr>
          <w:rFonts w:ascii="Gandhari Unicode" w:hAnsi="Gandhari Unicode" w:cs="e-Tamil OTC"/>
          <w:position w:val="6"/>
          <w:lang w:val="en-GB"/>
        </w:rPr>
        <w:t>ē</w:t>
      </w:r>
      <w:r>
        <w:rPr>
          <w:rFonts w:ascii="Gandhari Unicode" w:hAnsi="Gandhari Unicode" w:cs="e-Tamil OTC"/>
          <w:lang w:val="en-GB"/>
        </w:rPr>
        <w:t>.</w:t>
      </w:r>
    </w:p>
    <w:p w14:paraId="44E7A248" w14:textId="77777777" w:rsidR="00544225" w:rsidRDefault="00544225">
      <w:pPr>
        <w:pStyle w:val="Textbody"/>
        <w:spacing w:after="29"/>
        <w:jc w:val="both"/>
        <w:rPr>
          <w:rFonts w:ascii="Gandhari Unicode" w:hAnsi="Gandhari Unicode" w:cs="e-Tamil OTC"/>
          <w:lang w:val="en-GB"/>
        </w:rPr>
      </w:pPr>
    </w:p>
    <w:p w14:paraId="05497D7A" w14:textId="77777777" w:rsidR="00544225" w:rsidRDefault="00544225">
      <w:pPr>
        <w:pStyle w:val="Textbody"/>
        <w:spacing w:after="29"/>
        <w:jc w:val="both"/>
        <w:rPr>
          <w:rFonts w:ascii="Gandhari Unicode" w:hAnsi="Gandhari Unicode" w:cs="e-Tamil OTC"/>
          <w:lang w:val="en-GB"/>
        </w:rPr>
      </w:pPr>
    </w:p>
    <w:p w14:paraId="6F5F52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Bringing only</w:t>
      </w:r>
      <w:r>
        <w:rPr>
          <w:rStyle w:val="FootnoteReference1"/>
          <w:rFonts w:ascii="Gandhari Unicode" w:hAnsi="Gandhari Unicode" w:cs="e-Tamil OTC"/>
          <w:lang w:val="en-GB"/>
        </w:rPr>
        <w:footnoteReference w:id="449"/>
      </w:r>
      <w:r>
        <w:rPr>
          <w:rFonts w:ascii="Gandhari Unicode" w:hAnsi="Gandhari Unicode" w:cs="e-Tamil OTC"/>
          <w:lang w:val="en-GB"/>
        </w:rPr>
        <w:t xml:space="preserve"> desire [now] it has lowered [its] hand</w:t>
      </w:r>
      <w:r>
        <w:rPr>
          <w:rStyle w:val="FootnoteReference1"/>
          <w:rFonts w:ascii="Gandhari Unicode" w:hAnsi="Gandhari Unicode" w:cs="e-Tamil OTC"/>
          <w:lang w:val="en-GB"/>
        </w:rPr>
        <w:footnoteReference w:id="450"/>
      </w:r>
      <w:r>
        <w:rPr>
          <w:rFonts w:ascii="Gandhari Unicode" w:hAnsi="Gandhari Unicode" w:cs="e-Tamil OTC"/>
          <w:lang w:val="en-GB"/>
        </w:rPr>
        <w:t>,</w:t>
      </w:r>
    </w:p>
    <w:p w14:paraId="36E1D7D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the friendship of the man from the land of big mountains,</w:t>
      </w:r>
    </w:p>
    <w:p w14:paraId="1122B85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proud elephant bull rarely</w:t>
      </w:r>
      <w:r>
        <w:rPr>
          <w:rStyle w:val="FootnoteReference1"/>
          <w:rFonts w:ascii="Gandhari Unicode" w:hAnsi="Gandhari Unicode" w:cs="e-Tamil OTC"/>
          <w:lang w:val="en-GB"/>
        </w:rPr>
        <w:footnoteReference w:id="451"/>
      </w:r>
      <w:r>
        <w:rPr>
          <w:rFonts w:ascii="Gandhari Unicode" w:hAnsi="Gandhari Unicode" w:cs="e-Tamil OTC"/>
          <w:lang w:val="en-GB"/>
        </w:rPr>
        <w:t xml:space="preserve"> closes [his] eyes,</w:t>
      </w:r>
    </w:p>
    <w:p w14:paraId="7C05A1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mountain slope where the water is falling,</w:t>
      </w:r>
    </w:p>
    <w:p w14:paraId="7EFFDD8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beset by confusing </w:t>
      </w:r>
      <w:proofErr w:type="gramStart"/>
      <w:r>
        <w:rPr>
          <w:rFonts w:ascii="Gandhari Unicode" w:hAnsi="Gandhari Unicode" w:cs="e-Tamil OTC"/>
          <w:lang w:val="en-GB"/>
        </w:rPr>
        <w:t>misery</w:t>
      </w:r>
      <w:proofErr w:type="gramEnd"/>
    </w:p>
    <w:p w14:paraId="38E1E5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[his] rutting vigour has perished from a curved leaf</w:t>
      </w:r>
    </w:p>
    <w:p w14:paraId="4D30088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banana tree</w:t>
      </w:r>
    </w:p>
    <w:p w14:paraId="46C4B0C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woods stroking [his] desperately tormented, difficult head,</w:t>
      </w:r>
    </w:p>
    <w:p w14:paraId="02BEE544"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while the youthful female with weakened breath</w:t>
      </w:r>
      <w:r>
        <w:rPr>
          <w:rStyle w:val="FootnoteReference1"/>
          <w:rFonts w:ascii="Gandhari Unicode" w:hAnsi="Gandhari Unicode" w:cs="e-Tamil OTC"/>
          <w:lang w:val="en-GB"/>
        </w:rPr>
        <w:footnoteReference w:id="452"/>
      </w:r>
    </w:p>
    <w:p w14:paraId="706E17CC"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rubs [his] ruined back.</w:t>
      </w:r>
      <w:r>
        <w:rPr>
          <w:rStyle w:val="FootnoteReference1"/>
          <w:rFonts w:ascii="Gandhari Unicode" w:hAnsi="Gandhari Unicode" w:cs="e-Tamil OTC"/>
          <w:lang w:val="en-GB"/>
        </w:rPr>
        <w:footnoteReference w:id="453"/>
      </w:r>
    </w:p>
    <w:p w14:paraId="4A93F2DC" w14:textId="77777777" w:rsidR="00544225" w:rsidRDefault="00544225">
      <w:pPr>
        <w:pStyle w:val="Textbody"/>
        <w:spacing w:after="0"/>
        <w:jc w:val="both"/>
        <w:rPr>
          <w:rFonts w:ascii="Gandhari Unicode" w:hAnsi="Gandhari Unicode" w:cs="e-Tamil OTC"/>
          <w:lang w:val="en-GB"/>
        </w:rPr>
      </w:pPr>
    </w:p>
    <w:p w14:paraId="28D8B52B" w14:textId="77777777" w:rsidR="00544225" w:rsidRDefault="00544225">
      <w:pPr>
        <w:pStyle w:val="Textbody"/>
        <w:spacing w:after="0"/>
        <w:jc w:val="both"/>
        <w:rPr>
          <w:rFonts w:ascii="Gandhari Unicode" w:hAnsi="Gandhari Unicode" w:cs="e-Tamil OTC"/>
          <w:lang w:val="en-GB"/>
        </w:rPr>
      </w:pPr>
    </w:p>
    <w:p w14:paraId="1CAB04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7E78999"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 xml:space="preserve">6+7b </w:t>
      </w:r>
      <w:proofErr w:type="gramStart"/>
      <w:r>
        <w:rPr>
          <w:rFonts w:ascii="Gandhari Unicode" w:hAnsi="Gandhari Unicode" w:cs="e-Tamil OTC"/>
          <w:lang w:val="en-GB"/>
        </w:rPr>
        <w:t>The</w:t>
      </w:r>
      <w:proofErr w:type="gramEnd"/>
      <w:r>
        <w:rPr>
          <w:rFonts w:ascii="Gandhari Unicode" w:hAnsi="Gandhari Unicode" w:cs="e-Tamil OTC"/>
          <w:lang w:val="en-GB"/>
        </w:rPr>
        <w:t xml:space="preserve"> friendship ... resulted in the singular habit of inducing desire.</w:t>
      </w:r>
      <w:r>
        <w:rPr>
          <w:rStyle w:val="FootnoteReference1"/>
          <w:rFonts w:ascii="Gandhari Unicode" w:hAnsi="Gandhari Unicode" w:cs="e-Tamil OTC"/>
          <w:lang w:val="en-GB"/>
        </w:rPr>
        <w:footnoteReference w:id="454"/>
      </w:r>
    </w:p>
    <w:p w14:paraId="3896AC91" w14:textId="77777777" w:rsidR="00544225" w:rsidRDefault="00544225">
      <w:pPr>
        <w:pStyle w:val="Textbody"/>
        <w:spacing w:after="0"/>
        <w:jc w:val="both"/>
        <w:rPr>
          <w:rFonts w:ascii="Gandhari Unicode" w:hAnsi="Gandhari Unicode" w:cs="e-Tamil OTC"/>
          <w:b/>
          <w:lang w:val="en-GB"/>
        </w:rPr>
      </w:pPr>
    </w:p>
    <w:p w14:paraId="0767056E" w14:textId="77777777" w:rsidR="00544225" w:rsidRDefault="00000000">
      <w:pPr>
        <w:rPr>
          <w:rFonts w:ascii="Gandhari Unicode" w:eastAsiaTheme="majorEastAsia" w:hAnsi="Gandhari Unicode" w:cstheme="majorBidi" w:hint="eastAsia"/>
          <w:b/>
        </w:rPr>
      </w:pPr>
      <w:r>
        <w:br w:type="page"/>
      </w:r>
    </w:p>
    <w:p w14:paraId="1647FCC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309</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சல்லியன்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குமாரன்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2B8C0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நேர்ந்தது</w:t>
      </w:r>
      <w:proofErr w:type="spellEnd"/>
      <w:r>
        <w:rPr>
          <w:rFonts w:ascii="Gandhari Unicode" w:hAnsi="Gandhari Unicode" w:cs="e-Tamil OTC"/>
          <w:lang w:val="en-GB"/>
        </w:rPr>
        <w:t>.</w:t>
      </w:r>
    </w:p>
    <w:p w14:paraId="64C5502B" w14:textId="77777777" w:rsidR="00544225" w:rsidRDefault="00544225">
      <w:pPr>
        <w:pStyle w:val="Textbody"/>
        <w:spacing w:after="29"/>
        <w:jc w:val="both"/>
        <w:rPr>
          <w:rFonts w:ascii="Gandhari Unicode" w:hAnsi="Gandhari Unicode" w:cs="e-Tamil OTC"/>
          <w:lang w:val="en-GB"/>
        </w:rPr>
      </w:pPr>
    </w:p>
    <w:p w14:paraId="00A163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மாக்கடஞ்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முடிமார்</w:t>
      </w:r>
      <w:proofErr w:type="spellEnd"/>
    </w:p>
    <w:p w14:paraId="4A8081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சுரும்புண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கீழ்ப்பட</w:t>
      </w:r>
      <w:proofErr w:type="spellEnd"/>
    </w:p>
    <w:p w14:paraId="3EE3CE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விடினுங்</w:t>
      </w:r>
      <w:proofErr w:type="spellEnd"/>
    </w:p>
    <w:p w14:paraId="446D57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நிலம்பெயர்ந்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மென்னாது</w:t>
      </w:r>
      <w:proofErr w:type="spellEnd"/>
    </w:p>
    <w:p w14:paraId="31B279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பெயர்த்துங்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w:t>
      </w:r>
      <w:proofErr w:type="spellEnd"/>
    </w:p>
    <w:p w14:paraId="26EED80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லனையேம்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பெரும</w:t>
      </w:r>
      <w:proofErr w:type="spellEnd"/>
    </w:p>
    <w:p w14:paraId="33E2D7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p>
    <w:p w14:paraId="206276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w:t>
      </w:r>
      <w:proofErr w:type="spellEnd"/>
      <w:r>
        <w:rPr>
          <w:rFonts w:ascii="Gandhari Unicode" w:hAnsi="Gandhari Unicode" w:cs="e-Tamil OTC"/>
          <w:lang w:val="en-GB"/>
        </w:rPr>
        <w:t>.</w:t>
      </w:r>
    </w:p>
    <w:p w14:paraId="7C795FAD" w14:textId="77777777" w:rsidR="00544225" w:rsidRDefault="00544225">
      <w:pPr>
        <w:pStyle w:val="Textbody"/>
        <w:spacing w:after="29"/>
        <w:jc w:val="both"/>
        <w:rPr>
          <w:rFonts w:ascii="Gandhari Unicode" w:hAnsi="Gandhari Unicode" w:cs="e-Tamil OTC"/>
          <w:lang w:val="en-GB"/>
        </w:rPr>
      </w:pPr>
    </w:p>
    <w:p w14:paraId="57585A2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கீழ்ப்பட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கீழ்ப்ப</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3a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நீடிய</w:t>
      </w:r>
      <w:proofErr w:type="spellEnd"/>
      <w:r>
        <w:rPr>
          <w:rFonts w:ascii="Gandhari Unicode" w:hAnsi="Gandhari Unicode" w:cs="e-Tamil OTC"/>
          <w:lang w:val="en-GB"/>
        </w:rPr>
        <w:t xml:space="preserve"> PP, I,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L1, C1+3,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eastAsia="URW Palladio UNI" w:hAnsi="Gandhari Unicode" w:cs="e-Tamil OTC"/>
          <w:b/>
          <w:bCs/>
          <w:lang w:val="en-GB"/>
        </w:rPr>
        <w:t xml:space="preserve"> </w:t>
      </w:r>
      <w:r>
        <w:rPr>
          <w:rFonts w:ascii="Gandhari Unicode" w:hAnsi="Gandhari Unicode" w:cs="e-Tamil OTC"/>
          <w:b/>
          <w:bCs/>
          <w:lang w:val="en-GB"/>
        </w:rPr>
        <w:t xml:space="preserve">3c </w:t>
      </w:r>
      <w:proofErr w:type="spellStart"/>
      <w:r>
        <w:rPr>
          <w:rFonts w:ascii="Gandhari Unicode" w:hAnsi="Gandhari Unicode" w:cs="e-Tamil OTC"/>
          <w:lang w:val="en-GB"/>
        </w:rPr>
        <w:t>வாடிய</w:t>
      </w:r>
      <w:proofErr w:type="spellEnd"/>
      <w:r>
        <w:rPr>
          <w:rFonts w:ascii="Gandhari Unicode" w:hAnsi="Gandhari Unicode" w:cs="e-Tamil OTC"/>
          <w:lang w:val="en-GB"/>
        </w:rPr>
        <w:t xml:space="preserve"> C2v+3v,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கொடியரேர்</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கொடியோர்</w:t>
      </w:r>
      <w:proofErr w:type="spellEnd"/>
      <w:r>
        <w:rPr>
          <w:rFonts w:ascii="Gandhari Unicode" w:hAnsi="Gandhari Unicode" w:cs="e-Tamil OTC"/>
          <w:lang w:val="en-GB"/>
        </w:rPr>
        <w:t xml:space="preserve"> PP,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நின்னூர்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லனையேம்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I, VP;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லன்னையம்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AT;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C2, G2, EA </w:t>
      </w:r>
      <w:r>
        <w:rPr>
          <w:rFonts w:ascii="Gandhari Unicode" w:eastAsia="URW Palladio UNI" w:hAnsi="Gandhari Unicode" w:cs="e-Tamil OTC"/>
          <w:lang w:val="en-GB"/>
        </w:rPr>
        <w:t xml:space="preserve">• </w:t>
      </w:r>
      <w:r>
        <w:rPr>
          <w:rFonts w:ascii="Gandhari Unicode" w:hAnsi="Gandhari Unicode" w:cs="e-Tamil OTC"/>
          <w:b/>
          <w:bCs/>
          <w:lang w:val="en-GB"/>
        </w:rPr>
        <w:t>7</w:t>
      </w:r>
      <w:r>
        <w:rPr>
          <w:rFonts w:ascii="Gandhari Unicode" w:hAnsi="Gandhari Unicode" w:cs="e-Tamil OTC"/>
          <w:lang w:val="en-GB"/>
        </w:rPr>
        <w:t xml:space="preserve"> </w:t>
      </w:r>
      <w:proofErr w:type="spellStart"/>
      <w:r>
        <w:rPr>
          <w:rFonts w:ascii="Gandhari Unicode" w:hAnsi="Gandhari Unicode" w:cs="e-Tamil OTC"/>
          <w:lang w:val="en-GB"/>
        </w:rPr>
        <w:t>நீயெமக்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யெக்கின்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பலசெயினு</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பலசெயினு</w:t>
      </w:r>
      <w:proofErr w:type="spellEnd"/>
      <w:r>
        <w:rPr>
          <w:rFonts w:ascii="Gandhari Unicode" w:hAnsi="Gandhari Unicode" w:cs="e-Tamil OTC"/>
          <w:lang w:val="en-GB"/>
        </w:rPr>
        <w:t xml:space="preserve"> C3+3v(), G1</w:t>
      </w:r>
      <w:r>
        <w:rPr>
          <w:rStyle w:val="FootnoteReference1"/>
          <w:rFonts w:ascii="Gandhari Unicode" w:hAnsi="Gandhari Unicode" w:cs="e-Tamil OTC"/>
          <w:lang w:val="en-GB"/>
        </w:rPr>
        <w:footnoteReference w:id="45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L1</w:t>
      </w:r>
    </w:p>
    <w:p w14:paraId="73881A3B" w14:textId="77777777" w:rsidR="00544225" w:rsidRDefault="00544225">
      <w:pPr>
        <w:pStyle w:val="Textbody"/>
        <w:spacing w:after="29"/>
        <w:jc w:val="both"/>
        <w:rPr>
          <w:rFonts w:ascii="Gandhari Unicode" w:hAnsi="Gandhari Unicode" w:cs="e-Tamil OTC"/>
          <w:lang w:val="en-GB"/>
        </w:rPr>
      </w:pPr>
    </w:p>
    <w:p w14:paraId="476337E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mākkaḷ</w:t>
      </w:r>
      <w:proofErr w:type="spellEnd"/>
      <w:r>
        <w:rPr>
          <w:rFonts w:ascii="Gandhari Unicode" w:hAnsi="Gandhari Unicode" w:cs="e-Tamil OTC"/>
          <w:lang w:val="en-GB"/>
        </w:rPr>
        <w:t xml:space="preserve"> tam </w:t>
      </w:r>
      <w:proofErr w:type="spellStart"/>
      <w:r>
        <w:rPr>
          <w:rFonts w:ascii="Gandhari Unicode" w:hAnsi="Gandhari Unicode" w:cs="e-Tamil OTC"/>
          <w:lang w:val="en-GB"/>
        </w:rPr>
        <w:t>cey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muṭimār</w:t>
      </w:r>
      <w:proofErr w:type="spellEnd"/>
    </w:p>
    <w:p w14:paraId="446382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vācam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kīḻ</w:t>
      </w:r>
      <w:ins w:id="881" w:author="Narmada Hansani Polgampalage" w:date="2023-11-27T18:45:00Z">
        <w:r>
          <w:rPr>
            <w:rFonts w:ascii="Gandhari Unicode" w:hAnsi="Gandhari Unicode" w:cs="e-Tamil OTC"/>
            <w:i/>
            <w:iCs/>
            <w:lang w:val="en-GB"/>
          </w:rPr>
          <w:t>+</w:t>
        </w:r>
      </w:ins>
      <w:r>
        <w:rPr>
          <w:rFonts w:ascii="Gandhari Unicode" w:hAnsi="Gandhari Unicode" w:cs="e-Tamil OTC"/>
          <w:i/>
          <w:iCs/>
          <w:lang w:val="en-GB"/>
        </w:rPr>
        <w:t>paṭa</w:t>
      </w:r>
      <w:proofErr w:type="spellEnd"/>
    </w:p>
    <w:p w14:paraId="38996C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nīṭiṉa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varampiṉ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vāṭiya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viṭiṉum</w:t>
      </w:r>
      <w:proofErr w:type="spellEnd"/>
    </w:p>
    <w:p w14:paraId="70E497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koṭiyar</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eṉṉātu</w:t>
      </w:r>
      <w:proofErr w:type="spellEnd"/>
    </w:p>
    <w:p w14:paraId="0C953FB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peyarttum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ceṟuviṉ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pūkkum</w:t>
      </w:r>
      <w:proofErr w:type="spellEnd"/>
    </w:p>
    <w:p w14:paraId="54BA92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aṉaiyēm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peruma</w:t>
      </w:r>
      <w:proofErr w:type="spellEnd"/>
    </w:p>
    <w:p w14:paraId="149F4A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emakk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iṉṉātaṉa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ceyyiṉum</w:t>
      </w:r>
      <w:proofErr w:type="spellEnd"/>
    </w:p>
    <w:p w14:paraId="3DF4EE5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vallā-māṟ</w:t>
      </w:r>
      <w:proofErr w:type="spellEnd"/>
      <w:r>
        <w:rPr>
          <w:rFonts w:ascii="Gandhari Unicode" w:hAnsi="Gandhari Unicode" w:cs="e-Tamil OTC"/>
          <w:i/>
          <w:iCs/>
          <w:lang w:val="en-GB"/>
        </w:rPr>
        <w:t>*-ē</w:t>
      </w:r>
      <w:r>
        <w:rPr>
          <w:rFonts w:ascii="Gandhari Unicode" w:hAnsi="Gandhari Unicode" w:cs="e-Tamil OTC"/>
          <w:lang w:val="en-GB"/>
        </w:rPr>
        <w:t>.</w:t>
      </w:r>
    </w:p>
    <w:p w14:paraId="786737B2" w14:textId="77777777" w:rsidR="00544225" w:rsidRDefault="00000000">
      <w:pPr>
        <w:pStyle w:val="Textbody"/>
        <w:spacing w:after="29" w:line="260" w:lineRule="exact"/>
        <w:jc w:val="both"/>
        <w:rPr>
          <w:rFonts w:ascii="Gandhari Unicode" w:hAnsi="Gandhari Unicode" w:cs="e-Tamil OTC"/>
          <w:lang w:val="en-GB"/>
        </w:rPr>
      </w:pPr>
      <w:r>
        <w:br w:type="page"/>
      </w:r>
    </w:p>
    <w:p w14:paraId="2AD090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granting the door to HIM, who came after having separated from the other woman/courtesan.</w:t>
      </w:r>
    </w:p>
    <w:p w14:paraId="1E386A44" w14:textId="77777777" w:rsidR="00544225" w:rsidRDefault="00544225">
      <w:pPr>
        <w:pStyle w:val="Textbody"/>
        <w:spacing w:after="29" w:line="260" w:lineRule="exact"/>
        <w:jc w:val="both"/>
        <w:rPr>
          <w:rFonts w:ascii="Gandhari Unicode" w:hAnsi="Gandhari Unicode" w:cs="e-Tamil OTC"/>
          <w:lang w:val="en-GB"/>
        </w:rPr>
      </w:pPr>
    </w:p>
    <w:p w14:paraId="75516A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hand work people self(pl.)- do- work complete(inf.)</w:t>
      </w:r>
    </w:p>
    <w:p w14:paraId="4F735CC0"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bee</w:t>
      </w:r>
      <w:proofErr w:type="gramEnd"/>
      <w:r>
        <w:rPr>
          <w:rFonts w:ascii="Gandhari Unicode" w:hAnsi="Gandhari Unicode" w:cs="e-Tamil OTC"/>
          <w:lang w:val="en-GB"/>
        </w:rPr>
        <w:t xml:space="preserve"> eat(inf.) blossomed- fragrance succumb(inf.)</w:t>
      </w:r>
    </w:p>
    <w:p w14:paraId="17BA24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prolonged- border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fade(inf.) let-if-even</w:t>
      </w:r>
    </w:p>
    <w:p w14:paraId="5B1B865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cruel-he(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ground moved we-remain say-not</w:t>
      </w:r>
    </w:p>
    <w:p w14:paraId="49FD4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again chased-away- field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flowering-</w:t>
      </w:r>
    </w:p>
    <w:p w14:paraId="14E3114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your- village blue-waterlily such-we great-one(voc.)</w:t>
      </w:r>
    </w:p>
    <w:p w14:paraId="661A83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us(dat.) pleasant-not-they(n.pl.) many(n.pl.) make-if-even</w:t>
      </w:r>
    </w:p>
    <w:p w14:paraId="2228DE8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you- not-it becoming-still able-not-because</w:t>
      </w:r>
      <w:r>
        <w:rPr>
          <w:rStyle w:val="FootnoteReference1"/>
          <w:rFonts w:ascii="Gandhari Unicode" w:hAnsi="Gandhari Unicode" w:cs="e-Tamil OTC"/>
          <w:lang w:val="en-GB"/>
        </w:rPr>
        <w:footnoteReference w:id="456"/>
      </w:r>
      <w:r>
        <w:rPr>
          <w:rFonts w:ascii="Gandhari Unicode" w:hAnsi="Gandhari Unicode" w:cs="e-Tamil OTC"/>
          <w:position w:val="6"/>
          <w:lang w:val="en-GB"/>
        </w:rPr>
        <w:t>ē</w:t>
      </w:r>
      <w:del w:id="882" w:author="Narmada Hansani Polgampalage" w:date="2023-11-27T18:41:00Z">
        <w:r>
          <w:rPr>
            <w:rFonts w:ascii="Gandhari Unicode" w:hAnsi="Gandhari Unicode" w:cs="e-Tamil OTC"/>
            <w:lang w:val="en-GB"/>
          </w:rPr>
          <w:delText>∞</w:delText>
        </w:r>
      </w:del>
    </w:p>
    <w:p w14:paraId="14EE8D95" w14:textId="77777777" w:rsidR="00544225" w:rsidRDefault="00544225">
      <w:pPr>
        <w:pStyle w:val="Textbody"/>
        <w:spacing w:after="29"/>
        <w:jc w:val="both"/>
        <w:rPr>
          <w:rFonts w:ascii="Gandhari Unicode" w:hAnsi="Gandhari Unicode" w:cs="e-Tamil OTC"/>
          <w:lang w:val="en-GB"/>
        </w:rPr>
      </w:pPr>
    </w:p>
    <w:p w14:paraId="1EBA561D" w14:textId="77777777" w:rsidR="00544225" w:rsidRDefault="00544225">
      <w:pPr>
        <w:pStyle w:val="Textbody"/>
        <w:spacing w:after="29"/>
        <w:jc w:val="both"/>
        <w:rPr>
          <w:rFonts w:ascii="Gandhari Unicode" w:hAnsi="Gandhari Unicode" w:cs="e-Tamil OTC"/>
          <w:lang w:val="en-GB"/>
        </w:rPr>
      </w:pPr>
    </w:p>
    <w:p w14:paraId="6D8646DD"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Because we are not able to be content without you,</w:t>
      </w:r>
    </w:p>
    <w:p w14:paraId="53596C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even if you do to us many unkind [things],</w:t>
      </w:r>
    </w:p>
    <w:p w14:paraId="289880D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o great one, we [are] like the blue waterlily in your village,</w:t>
      </w:r>
    </w:p>
    <w:p w14:paraId="7D92DD2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flowering in the field, chased away [ever] </w:t>
      </w:r>
      <w:proofErr w:type="spellStart"/>
      <w:proofErr w:type="gramStart"/>
      <w:r>
        <w:rPr>
          <w:rFonts w:ascii="Gandhari Unicode" w:hAnsi="Gandhari Unicode" w:cs="e-Tamil OTC"/>
          <w:lang w:val="en-GB"/>
        </w:rPr>
        <w:t>again,without</w:t>
      </w:r>
      <w:proofErr w:type="spellEnd"/>
      <w:proofErr w:type="gramEnd"/>
      <w:r>
        <w:rPr>
          <w:rFonts w:ascii="Gandhari Unicode" w:hAnsi="Gandhari Unicode" w:cs="e-Tamil OTC"/>
          <w:lang w:val="en-GB"/>
        </w:rPr>
        <w:t xml:space="preserve"> saying</w:t>
      </w:r>
    </w:p>
    <w:p w14:paraId="063A9AA7" w14:textId="77777777" w:rsidR="00544225" w:rsidRDefault="00000000">
      <w:pPr>
        <w:pStyle w:val="Textbody"/>
        <w:tabs>
          <w:tab w:val="left" w:pos="138"/>
        </w:tabs>
        <w:spacing w:after="28"/>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as</w:t>
      </w:r>
      <w:proofErr w:type="gramEnd"/>
      <w:r>
        <w:rPr>
          <w:rFonts w:ascii="Gandhari Unicode" w:hAnsi="Gandhari Unicode" w:cs="e-Tamil OTC"/>
          <w:lang w:val="en-GB"/>
        </w:rPr>
        <w:t xml:space="preserve"> for [these] cruel ones, we move away</w:t>
      </w:r>
      <w:r>
        <w:rPr>
          <w:rStyle w:val="FootnoteReference1"/>
          <w:rFonts w:ascii="Gandhari Unicode" w:hAnsi="Gandhari Unicode" w:cs="e-Tamil OTC"/>
          <w:lang w:val="en-GB"/>
        </w:rPr>
        <w:footnoteReference w:id="457"/>
      </w:r>
      <w:r>
        <w:rPr>
          <w:rFonts w:ascii="Gandhari Unicode" w:hAnsi="Gandhari Unicode" w:cs="e-Tamil OTC"/>
          <w:lang w:val="en-GB"/>
        </w:rPr>
        <w:t xml:space="preserve"> from [their] ground.”,</w:t>
      </w:r>
    </w:p>
    <w:p w14:paraId="114BB3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even if [they] let it fade on the long [field] borders,</w:t>
      </w:r>
    </w:p>
    <w:p w14:paraId="203D0BED" w14:textId="77777777" w:rsidR="00544225" w:rsidRDefault="00000000">
      <w:pPr>
        <w:pStyle w:val="Textbody"/>
        <w:tabs>
          <w:tab w:val="left" w:pos="388"/>
          <w:tab w:val="left" w:pos="1013"/>
        </w:tabs>
        <w:spacing w:after="0"/>
        <w:jc w:val="both"/>
        <w:rPr>
          <w:rFonts w:ascii="Gandhari Unicode" w:hAnsi="Gandhari Unicode" w:cs="e-Tamil OTC"/>
          <w:lang w:val="en-GB"/>
        </w:rPr>
      </w:pPr>
      <w:r>
        <w:rPr>
          <w:rFonts w:ascii="Gandhari Unicode" w:hAnsi="Gandhari Unicode" w:cs="e-Tamil OTC"/>
          <w:lang w:val="en-GB"/>
        </w:rPr>
        <w:tab/>
        <w:t>so that the fragrance gives way, flourished for bees to eat,</w:t>
      </w:r>
    </w:p>
    <w:p w14:paraId="60FF37C5" w14:textId="77777777" w:rsidR="00544225" w:rsidRDefault="00000000">
      <w:pPr>
        <w:pStyle w:val="Textbody"/>
        <w:tabs>
          <w:tab w:val="left" w:pos="5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when the busy</w:t>
      </w:r>
      <w:r>
        <w:rPr>
          <w:rStyle w:val="FootnoteReference1"/>
          <w:rFonts w:ascii="Gandhari Unicode" w:hAnsi="Gandhari Unicode" w:cs="e-Tamil OTC"/>
          <w:lang w:val="en-GB"/>
        </w:rPr>
        <w:footnoteReference w:id="458"/>
      </w:r>
      <w:r>
        <w:rPr>
          <w:rFonts w:ascii="Gandhari Unicode" w:hAnsi="Gandhari Unicode" w:cs="e-Tamil OTC"/>
          <w:lang w:val="en-GB"/>
        </w:rPr>
        <w:t xml:space="preserve"> people complete [their] daily work</w:t>
      </w:r>
      <w:r>
        <w:rPr>
          <w:rStyle w:val="FootnoteReference1"/>
          <w:rFonts w:ascii="Gandhari Unicode" w:hAnsi="Gandhari Unicode" w:cs="e-Tamil OTC"/>
          <w:lang w:val="en-GB"/>
        </w:rPr>
        <w:footnoteReference w:id="459"/>
      </w:r>
      <w:r>
        <w:rPr>
          <w:rFonts w:ascii="Gandhari Unicode" w:hAnsi="Gandhari Unicode" w:cs="e-Tamil OTC"/>
          <w:lang w:val="en-GB"/>
        </w:rPr>
        <w:t>.</w:t>
      </w:r>
    </w:p>
    <w:p w14:paraId="3A0B7501" w14:textId="77777777" w:rsidR="00544225" w:rsidRDefault="00544225">
      <w:pPr>
        <w:pStyle w:val="Textbody"/>
        <w:spacing w:after="0"/>
        <w:jc w:val="both"/>
        <w:rPr>
          <w:rFonts w:ascii="Gandhari Unicode" w:hAnsi="Gandhari Unicode" w:cs="e-Tamil OTC"/>
          <w:lang w:val="en-GB"/>
        </w:rPr>
      </w:pPr>
    </w:p>
    <w:p w14:paraId="64948B8A" w14:textId="77777777" w:rsidR="00544225" w:rsidRDefault="00000000">
      <w:pPr>
        <w:rPr>
          <w:rFonts w:ascii="Gandhari Unicode" w:eastAsiaTheme="majorEastAsia" w:hAnsi="Gandhari Unicode" w:cstheme="majorBidi" w:hint="eastAsia"/>
          <w:b/>
        </w:rPr>
      </w:pPr>
      <w:r>
        <w:br w:type="page"/>
      </w:r>
    </w:p>
    <w:p w14:paraId="31BA27B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310</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D92779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7039D9A" w14:textId="77777777" w:rsidR="00544225" w:rsidRDefault="00544225">
      <w:pPr>
        <w:pStyle w:val="Textbody"/>
        <w:spacing w:after="29"/>
        <w:jc w:val="both"/>
        <w:rPr>
          <w:rFonts w:ascii="Gandhari Unicode" w:hAnsi="Gandhari Unicode" w:cs="e-Tamil OTC"/>
          <w:lang w:val="en-GB"/>
        </w:rPr>
      </w:pPr>
    </w:p>
    <w:p w14:paraId="30C1CF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புள்ளும்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கூம்பின</w:t>
      </w:r>
      <w:proofErr w:type="spellEnd"/>
    </w:p>
    <w:p w14:paraId="1631D3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கானலும்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புலம்புநனி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p>
    <w:p w14:paraId="10817B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மம்மர்த்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w:t>
      </w:r>
      <w:proofErr w:type="spellEnd"/>
    </w:p>
    <w:p w14:paraId="52710A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p>
    <w:p w14:paraId="559BC6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யிந்நிலை</w:t>
      </w:r>
      <w:proofErr w:type="spellEnd"/>
    </w:p>
    <w:p w14:paraId="541084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ஞாழற்</w:t>
      </w:r>
      <w:proofErr w:type="spellEnd"/>
    </w:p>
    <w:p w14:paraId="18BEA0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றண்ணந்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துறைவர்க்</w:t>
      </w:r>
      <w:proofErr w:type="spellEnd"/>
      <w:r>
        <w:rPr>
          <w:rFonts w:ascii="Gandhari Unicode" w:hAnsi="Gandhari Unicode" w:cs="e-Tamil OTC"/>
          <w:lang w:val="en-GB"/>
        </w:rPr>
        <w:t xml:space="preserve"> </w:t>
      </w:r>
      <w:bookmarkStart w:id="883" w:name="DDE_LINK40"/>
      <w:proofErr w:type="spellStart"/>
      <w:r>
        <w:rPr>
          <w:rFonts w:ascii="Gandhari Unicode" w:hAnsi="Gandhari Unicode" w:cs="e-Tamil OTC"/>
          <w:lang w:val="en-GB"/>
        </w:rPr>
        <w:t>குரைக்குநர்ப்</w:t>
      </w:r>
      <w:bookmarkEnd w:id="883"/>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w:t>
      </w:r>
    </w:p>
    <w:p w14:paraId="640D71A6" w14:textId="77777777" w:rsidR="00544225" w:rsidRDefault="00544225">
      <w:pPr>
        <w:pStyle w:val="Textbody"/>
        <w:spacing w:after="29"/>
        <w:jc w:val="both"/>
        <w:rPr>
          <w:rFonts w:ascii="Gandhari Unicode" w:hAnsi="Gandhari Unicode" w:cs="e-Tamil OTC"/>
          <w:lang w:val="en-GB"/>
        </w:rPr>
      </w:pPr>
    </w:p>
    <w:p w14:paraId="72CDCFF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2bc</w:t>
      </w:r>
      <w:r>
        <w:rPr>
          <w:rFonts w:ascii="Gandhari Unicode" w:hAnsi="Gandhari Unicode" w:cs="e-Tamil OTC"/>
          <w:lang w:val="en-GB"/>
        </w:rPr>
        <w:t xml:space="preserve"> </w:t>
      </w:r>
      <w:proofErr w:type="spellStart"/>
      <w:r>
        <w:rPr>
          <w:rFonts w:ascii="Gandhari Unicode" w:hAnsi="Gandhari Unicode" w:cs="e-Tamil OTC"/>
          <w:lang w:val="en-GB"/>
        </w:rPr>
        <w:t>புலம்புநனி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யுடைத்தே</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வானமு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கழியப்</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C1+2+3v,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L1, C3,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முளேனே</w:t>
      </w:r>
      <w:proofErr w:type="spellEnd"/>
      <w:r>
        <w:rPr>
          <w:rFonts w:ascii="Gandhari Unicode" w:hAnsi="Gandhari Unicode" w:cs="e-Tamil OTC"/>
          <w:lang w:val="en-GB"/>
        </w:rPr>
        <w:t xml:space="preserve"> AT, VP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யிந்நிலை</w:t>
      </w:r>
      <w:proofErr w:type="spellEnd"/>
      <w:r>
        <w:rPr>
          <w:rFonts w:ascii="Gandhari Unicode" w:hAnsi="Gandhari Unicode" w:cs="e-Tamil OTC"/>
          <w:lang w:val="en-GB"/>
        </w:rPr>
        <w:t xml:space="preserve"> C1+2v,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யின்னிலை</w:t>
      </w:r>
      <w:proofErr w:type="spellEnd"/>
      <w:r>
        <w:rPr>
          <w:rFonts w:ascii="Gandhari Unicode" w:hAnsi="Gandhari Unicode" w:cs="e-Tamil OTC"/>
          <w:lang w:val="en-GB"/>
        </w:rPr>
        <w:t xml:space="preserve"> L1, C2v+3, G1; </w:t>
      </w:r>
      <w:proofErr w:type="spellStart"/>
      <w:r>
        <w:rPr>
          <w:rFonts w:ascii="Gandhari Unicode" w:hAnsi="Gandhari Unicode" w:cs="e-Tamil OTC"/>
          <w:lang w:val="en-GB"/>
        </w:rPr>
        <w:t>முன்னிலை</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 C2 </w:t>
      </w:r>
      <w:r>
        <w:rPr>
          <w:rFonts w:ascii="Gandhari Unicode" w:eastAsia="URW Palladio UNI" w:hAnsi="Gandhari Unicode" w:cs="e-Tamil OTC"/>
          <w:lang w:val="en-GB"/>
        </w:rPr>
        <w:t xml:space="preserve">• </w:t>
      </w:r>
      <w:r>
        <w:rPr>
          <w:rFonts w:ascii="Gandhari Unicode" w:hAnsi="Gandhari Unicode" w:cs="e-Tamil OTC"/>
          <w:b/>
          <w:bCs/>
          <w:lang w:val="en-GB"/>
        </w:rPr>
        <w:t xml:space="preserve">7b </w:t>
      </w:r>
      <w:proofErr w:type="spellStart"/>
      <w:r>
        <w:rPr>
          <w:rFonts w:ascii="Gandhari Unicode" w:hAnsi="Gandhari Unicode" w:cs="e-Tamil OTC"/>
          <w:lang w:val="en-GB"/>
        </w:rPr>
        <w:t>துறைவர்க்</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துறையவற்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L1, C1, G1, AT, VP, ER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குரைக்குநர்ப்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குரைக்குநர்</w:t>
      </w:r>
      <w:proofErr w:type="spellEnd"/>
      <w:r>
        <w:rPr>
          <w:rFonts w:ascii="Gandhari Unicode" w:hAnsi="Gandhari Unicode" w:cs="e-Tamil OTC"/>
          <w:lang w:val="en-GB"/>
        </w:rPr>
        <w:t xml:space="preserve"> EA</w:t>
      </w:r>
    </w:p>
    <w:p w14:paraId="5CB0D8DA" w14:textId="77777777" w:rsidR="00544225" w:rsidRDefault="00544225">
      <w:pPr>
        <w:pStyle w:val="Textbody"/>
        <w:spacing w:after="29"/>
        <w:jc w:val="both"/>
        <w:rPr>
          <w:rFonts w:ascii="Gandhari Unicode" w:hAnsi="Gandhari Unicode" w:cs="e-Tamil OTC"/>
          <w:lang w:val="en-GB"/>
        </w:rPr>
      </w:pPr>
    </w:p>
    <w:p w14:paraId="077C09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pulampiṉa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r>
        <w:rPr>
          <w:rFonts w:ascii="Gandhari Unicode" w:hAnsi="Gandhari Unicode" w:cs="e-Tamil OTC"/>
          <w:lang w:val="en-GB"/>
        </w:rPr>
        <w:t xml:space="preserve">-~um </w:t>
      </w:r>
      <w:proofErr w:type="spellStart"/>
      <w:r>
        <w:rPr>
          <w:rFonts w:ascii="Gandhari Unicode" w:hAnsi="Gandhari Unicode" w:cs="e-Tamil OTC"/>
          <w:lang w:val="en-GB"/>
        </w:rPr>
        <w:t>kūmpiṉa</w:t>
      </w:r>
      <w:proofErr w:type="spellEnd"/>
    </w:p>
    <w:p w14:paraId="3C72FF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naṉi</w:t>
      </w:r>
      <w:proofErr w:type="spellEnd"/>
      <w:r>
        <w:rPr>
          <w:rFonts w:ascii="Gandhari Unicode" w:hAnsi="Gandhari Unicode" w:cs="e-Tamil OTC"/>
          <w:lang w:val="en-GB"/>
        </w:rPr>
        <w:t xml:space="preserve"> </w:t>
      </w:r>
      <w:ins w:id="884" w:author="Narmada Hansani Polgampalage" w:date="2023-11-27T18:58:00Z">
        <w:r>
          <w:rPr>
            <w:rFonts w:ascii="Gandhari Unicode" w:hAnsi="Gandhari Unicode" w:cs="e-Tamil OTC"/>
            <w:lang w:val="en-GB"/>
          </w:rPr>
          <w:t>~</w:t>
        </w:r>
      </w:ins>
      <w:proofErr w:type="spellStart"/>
      <w:r>
        <w:rPr>
          <w:rFonts w:ascii="Gandhari Unicode" w:hAnsi="Gandhari Unicode" w:cs="e-Tamil OTC"/>
          <w:lang w:val="en-GB"/>
        </w:rPr>
        <w:t>uṭaitt</w:t>
      </w:r>
      <w:proofErr w:type="spellEnd"/>
      <w:r>
        <w:rPr>
          <w:rFonts w:ascii="Gandhari Unicode" w:hAnsi="Gandhari Unicode" w:cs="e-Tamil OTC"/>
          <w:lang w:val="en-GB"/>
        </w:rPr>
        <w:t xml:space="preserve">*-ē </w:t>
      </w:r>
      <w:proofErr w:type="spellStart"/>
      <w:r>
        <w:rPr>
          <w:rFonts w:ascii="Gandhari Unicode" w:hAnsi="Gandhari Unicode" w:cs="e-Tamil OTC"/>
          <w:lang w:val="en-GB"/>
        </w:rPr>
        <w:t>vāṉam</w:t>
      </w:r>
      <w:proofErr w:type="spellEnd"/>
      <w:r>
        <w:rPr>
          <w:rFonts w:ascii="Gandhari Unicode" w:hAnsi="Gandhari Unicode" w:cs="e-Tamil OTC"/>
          <w:lang w:val="en-GB"/>
        </w:rPr>
        <w:t>-um</w:t>
      </w:r>
    </w:p>
    <w:p w14:paraId="22B70C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mammartt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636555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pulleṉṟaṉṟ</w:t>
      </w:r>
      <w:proofErr w:type="spellEnd"/>
      <w:r>
        <w:rPr>
          <w:rFonts w:ascii="Gandhari Unicode" w:hAnsi="Gandhari Unicode" w:cs="e-Tamil OTC"/>
          <w:lang w:val="en-GB"/>
        </w:rPr>
        <w:t>*-ē</w:t>
      </w:r>
    </w:p>
    <w:p w14:paraId="41831D16" w14:textId="77777777" w:rsidR="00544225" w:rsidRDefault="00000000">
      <w:pPr>
        <w:pStyle w:val="Textbody"/>
        <w:spacing w:after="29"/>
        <w:jc w:val="both"/>
        <w:rPr>
          <w:rFonts w:ascii="Gandhari Unicode" w:hAnsi="Gandhari Unicode" w:cs="e-Tamil OTC"/>
          <w:lang w:val="en-GB"/>
        </w:rPr>
      </w:pPr>
      <w:ins w:id="885" w:author="Narmada Hansani Polgampalage" w:date="2023-11-27T18:59:00Z">
        <w:r>
          <w:rPr>
            <w:rFonts w:ascii="Gandhari Unicode" w:hAnsi="Gandhari Unicode" w:cs="e-Tamil OTC"/>
            <w:lang w:val="en-GB"/>
          </w:rPr>
          <w:t>~</w:t>
        </w:r>
      </w:ins>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uḷeṉ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p>
    <w:p w14:paraId="5DFFA3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p>
    <w:p w14:paraId="332B26D7" w14:textId="77777777" w:rsidR="00544225" w:rsidRDefault="00000000">
      <w:pPr>
        <w:pStyle w:val="Textbody"/>
        <w:spacing w:after="29" w:line="280" w:lineRule="exact"/>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tuṟaivarkk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uraikkunar</w:t>
      </w:r>
      <w:proofErr w:type="spellEnd"/>
      <w:ins w:id="886" w:author="Narmada Hansani Polgampalage" w:date="2023-11-27T19: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peṟiṉ</w:t>
      </w:r>
      <w:proofErr w:type="spellEnd"/>
      <w:r>
        <w:rPr>
          <w:rFonts w:ascii="Gandhari Unicode" w:hAnsi="Gandhari Unicode" w:cs="e-Tamil OTC"/>
          <w:lang w:val="en-GB"/>
        </w:rPr>
        <w:t>-ē.</w:t>
      </w:r>
    </w:p>
    <w:p w14:paraId="197DC9D8" w14:textId="77777777" w:rsidR="00544225" w:rsidRDefault="00544225">
      <w:pPr>
        <w:pStyle w:val="Textbody"/>
        <w:spacing w:after="29" w:line="280" w:lineRule="exact"/>
        <w:jc w:val="both"/>
        <w:rPr>
          <w:rFonts w:ascii="Gandhari Unicode" w:hAnsi="Gandhari Unicode" w:cs="e-Tamil OTC"/>
          <w:u w:val="single"/>
          <w:lang w:val="en-GB"/>
        </w:rPr>
      </w:pPr>
    </w:p>
    <w:p w14:paraId="09B51EBE" w14:textId="77777777" w:rsidR="00544225" w:rsidRDefault="00544225">
      <w:pPr>
        <w:pStyle w:val="Textbody"/>
        <w:spacing w:after="29" w:line="280" w:lineRule="exact"/>
        <w:jc w:val="both"/>
        <w:rPr>
          <w:rFonts w:ascii="Gandhari Unicode" w:hAnsi="Gandhari Unicode" w:cs="e-Tamil OTC"/>
          <w:u w:val="single"/>
          <w:lang w:val="en-GB"/>
        </w:rPr>
      </w:pPr>
    </w:p>
    <w:p w14:paraId="04690624" w14:textId="77777777" w:rsidR="00544225" w:rsidRDefault="00000000">
      <w:pPr>
        <w:pStyle w:val="Textbody"/>
        <w:spacing w:after="29" w:line="280" w:lineRule="exact"/>
        <w:jc w:val="both"/>
        <w:rPr>
          <w:rFonts w:ascii="Gandhari Unicode" w:hAnsi="Gandhari Unicode" w:cs="e-Tamil OTC"/>
          <w:u w:val="single"/>
          <w:lang w:val="en-GB"/>
        </w:rPr>
      </w:pPr>
      <w:r>
        <w:br w:type="page"/>
      </w:r>
    </w:p>
    <w:p w14:paraId="4C1D3F83" w14:textId="77777777" w:rsidR="00544225" w:rsidRDefault="00000000">
      <w:pPr>
        <w:pStyle w:val="Textbody"/>
        <w:spacing w:after="29" w:line="280" w:lineRule="exact"/>
        <w:jc w:val="both"/>
        <w:rPr>
          <w:rFonts w:ascii="Gandhari Unicode" w:hAnsi="Gandhari Unicode" w:cs="e-Tamil OTC"/>
          <w:lang w:val="en-GB"/>
        </w:rPr>
      </w:pPr>
      <w:r>
        <w:rPr>
          <w:rFonts w:ascii="Gandhari Unicode" w:hAnsi="Gandhari Unicode" w:cs="e-Tamil OTC"/>
          <w:lang w:val="en-GB"/>
        </w:rPr>
        <w:lastRenderedPageBreak/>
        <w:t>Told by HER to the confidante, being fed up with [awaiting] the time of marriage.</w:t>
      </w:r>
    </w:p>
    <w:p w14:paraId="191A536B" w14:textId="77777777" w:rsidR="00544225" w:rsidRDefault="00544225">
      <w:pPr>
        <w:pStyle w:val="Textbody"/>
        <w:spacing w:after="29" w:line="280" w:lineRule="exact"/>
        <w:jc w:val="both"/>
        <w:rPr>
          <w:rFonts w:ascii="Gandhari Unicode" w:hAnsi="Gandhari Unicode" w:cs="e-Tamil OTC"/>
          <w:lang w:val="en-GB"/>
        </w:rPr>
      </w:pPr>
    </w:p>
    <w:p w14:paraId="21FEE6A5"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bird</w:t>
      </w:r>
      <w:r>
        <w:rPr>
          <w:rFonts w:ascii="Gandhari Unicode" w:hAnsi="Gandhari Unicode" w:cs="e-Tamil OTC"/>
          <w:position w:val="6"/>
          <w:lang w:val="en-GB"/>
        </w:rPr>
        <w:t>um</w:t>
      </w:r>
      <w:r>
        <w:rPr>
          <w:rFonts w:ascii="Gandhari Unicode" w:hAnsi="Gandhari Unicode" w:cs="e-Tamil OTC"/>
          <w:lang w:val="en-GB"/>
        </w:rPr>
        <w:t xml:space="preserve"> they-lamented(n.pl.) flower</w:t>
      </w:r>
      <w:r>
        <w:rPr>
          <w:rFonts w:ascii="Gandhari Unicode" w:hAnsi="Gandhari Unicode" w:cs="e-Tamil OTC"/>
          <w:position w:val="6"/>
          <w:lang w:val="en-GB"/>
        </w:rPr>
        <w:t>um</w:t>
      </w:r>
      <w:r>
        <w:rPr>
          <w:rFonts w:ascii="Gandhari Unicode" w:hAnsi="Gandhari Unicode" w:cs="e-Tamil OTC"/>
          <w:lang w:val="en-GB"/>
        </w:rPr>
        <w:t xml:space="preserve"> they-closed(n.pl.)</w:t>
      </w:r>
    </w:p>
    <w:p w14:paraId="4AE31950"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seashore-grove</w:t>
      </w:r>
      <w:r>
        <w:rPr>
          <w:rFonts w:ascii="Gandhari Unicode" w:hAnsi="Gandhari Unicode" w:cs="e-Tamil OTC"/>
          <w:position w:val="6"/>
          <w:lang w:val="en-GB"/>
        </w:rPr>
        <w:t>um</w:t>
      </w:r>
      <w:r>
        <w:rPr>
          <w:rFonts w:ascii="Gandhari Unicode" w:hAnsi="Gandhari Unicode" w:cs="e-Tamil OTC"/>
          <w:lang w:val="en-GB"/>
        </w:rPr>
        <w:t xml:space="preserve"> loneliness abundant possess-it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sky</w:t>
      </w:r>
      <w:r>
        <w:rPr>
          <w:rFonts w:ascii="Gandhari Unicode" w:hAnsi="Gandhari Unicode" w:cs="e-Tamil OTC"/>
          <w:position w:val="6"/>
          <w:lang w:val="en-GB"/>
        </w:rPr>
        <w:t>um</w:t>
      </w:r>
      <w:proofErr w:type="gramEnd"/>
    </w:p>
    <w:p w14:paraId="054EF5F2"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we-</w:t>
      </w:r>
      <w:r>
        <w:rPr>
          <w:rFonts w:ascii="Gandhari Unicode" w:hAnsi="Gandhari Unicode" w:cs="e-Tamil OTC"/>
          <w:position w:val="6"/>
          <w:lang w:val="en-GB"/>
        </w:rPr>
        <w:t>ē</w:t>
      </w:r>
      <w:r>
        <w:rPr>
          <w:rFonts w:ascii="Gandhari Unicode" w:hAnsi="Gandhari Unicode" w:cs="e-Tamil OTC"/>
          <w:lang w:val="en-GB"/>
        </w:rPr>
        <w:t xml:space="preserve"> being-similar- delusion-it become(abs.)</w:t>
      </w:r>
    </w:p>
    <w:p w14:paraId="413DFD43"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daylight pass-by(inf.) grass</w:t>
      </w:r>
      <w:ins w:id="887" w:author="Narmada Hansani Polgampalage" w:date="2023-11-27T18:57:00Z">
        <w:r>
          <w:rPr>
            <w:rFonts w:ascii="Gandhari Unicode" w:hAnsi="Gandhari Unicode" w:cs="e-Tamil OTC"/>
            <w:lang w:val="en-GB"/>
          </w:rPr>
          <w:t>-</w:t>
        </w:r>
      </w:ins>
      <w:del w:id="888"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said</w:t>
      </w:r>
      <w:ins w:id="889" w:author="Narmada Hansani Polgampalage" w:date="2023-11-27T18:57:00Z">
        <w:r>
          <w:rPr>
            <w:rFonts w:ascii="Gandhari Unicode" w:hAnsi="Gandhari Unicode" w:cs="e-Tamil OTC"/>
            <w:lang w:val="en-GB"/>
          </w:rPr>
          <w:t>-</w:t>
        </w:r>
      </w:ins>
      <w:del w:id="890" w:author="Narmada Hansani Polgampalage" w:date="2023-11-27T18:57:00Z">
        <w:r>
          <w:rPr>
            <w:rFonts w:ascii="Gandhari Unicode" w:hAnsi="Gandhari Unicode" w:cs="e-Tamil OTC"/>
            <w:lang w:val="en-GB"/>
          </w:rPr>
          <w:delText xml:space="preserve"> </w:delText>
        </w:r>
      </w:del>
      <w:r>
        <w:rPr>
          <w:rFonts w:ascii="Gandhari Unicode" w:hAnsi="Gandhari Unicode" w:cs="e-Tamil OTC"/>
          <w:lang w:val="en-GB"/>
        </w:rPr>
        <w:t>not-so-it/it-</w:t>
      </w:r>
      <w:proofErr w:type="gramStart"/>
      <w:r>
        <w:rPr>
          <w:rFonts w:ascii="Gandhari Unicode" w:hAnsi="Gandhari Unicode" w:cs="e-Tamil OTC"/>
          <w:lang w:val="en-GB"/>
        </w:rPr>
        <w:t>said</w:t>
      </w:r>
      <w:r>
        <w:rPr>
          <w:rFonts w:ascii="Gandhari Unicode" w:hAnsi="Gandhari Unicode" w:cs="e-Tamil OTC"/>
          <w:position w:val="6"/>
          <w:lang w:val="en-GB"/>
        </w:rPr>
        <w:t>ē</w:t>
      </w:r>
      <w:proofErr w:type="gramEnd"/>
    </w:p>
    <w:p w14:paraId="0229BD9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I-am</w:t>
      </w:r>
      <w:r>
        <w:rPr>
          <w:rFonts w:ascii="Gandhari Unicode" w:hAnsi="Gandhari Unicode" w:cs="e-Tamil OTC"/>
          <w:position w:val="6"/>
          <w:lang w:val="en-GB"/>
        </w:rPr>
        <w:t>ē</w:t>
      </w:r>
      <w:r>
        <w:rPr>
          <w:rFonts w:ascii="Gandhari Unicode" w:hAnsi="Gandhari Unicode" w:cs="e-Tamil OTC"/>
          <w:lang w:val="en-GB"/>
        </w:rPr>
        <w:t xml:space="preserve"> friend this- state</w:t>
      </w:r>
    </w:p>
    <w:p w14:paraId="165B4A49"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 xml:space="preserve">cool-they(n.pl.) smelling- </w:t>
      </w:r>
      <w:proofErr w:type="spellStart"/>
      <w:r>
        <w:rPr>
          <w:rFonts w:ascii="Gandhari Unicode" w:hAnsi="Gandhari Unicode" w:cs="e-Tamil OTC"/>
          <w:lang w:val="en-GB"/>
        </w:rPr>
        <w:t>Ñāḻal</w:t>
      </w:r>
      <w:proofErr w:type="spellEnd"/>
      <w:r>
        <w:rPr>
          <w:rFonts w:ascii="Gandhari Unicode" w:hAnsi="Gandhari Unicode" w:cs="e-Tamil OTC"/>
          <w:lang w:val="en-GB"/>
        </w:rPr>
        <w:t>-tree</w:t>
      </w:r>
    </w:p>
    <w:p w14:paraId="473D92BC" w14:textId="77777777" w:rsidR="00544225" w:rsidRDefault="00000000">
      <w:pPr>
        <w:pStyle w:val="Textbody"/>
        <w:spacing w:after="0" w:line="261" w:lineRule="exact"/>
        <w:jc w:val="both"/>
        <w:rPr>
          <w:rFonts w:ascii="Gandhari Unicode" w:hAnsi="Gandhari Unicode" w:cs="e-Tamil OTC"/>
          <w:lang w:val="en-GB"/>
        </w:rPr>
      </w:pPr>
      <w:r>
        <w:rPr>
          <w:rFonts w:ascii="Gandhari Unicode" w:hAnsi="Gandhari Unicode" w:cs="e-Tamil OTC"/>
          <w:lang w:val="en-GB"/>
        </w:rPr>
        <w:t>cool ghat-he(h.dat.) telling-he/they(h.) obtain-if</w:t>
      </w:r>
      <w:r>
        <w:rPr>
          <w:rFonts w:ascii="Gandhari Unicode" w:hAnsi="Gandhari Unicode" w:cs="e-Tamil OTC"/>
          <w:position w:val="6"/>
          <w:lang w:val="en-GB"/>
        </w:rPr>
        <w:t>ē</w:t>
      </w:r>
      <w:r>
        <w:rPr>
          <w:rFonts w:ascii="Gandhari Unicode" w:hAnsi="Gandhari Unicode" w:cs="e-Tamil OTC"/>
          <w:lang w:val="en-GB"/>
        </w:rPr>
        <w:t>.</w:t>
      </w:r>
    </w:p>
    <w:p w14:paraId="20331A54" w14:textId="77777777" w:rsidR="00544225" w:rsidRDefault="00544225">
      <w:pPr>
        <w:pStyle w:val="Textbody"/>
        <w:spacing w:after="29"/>
        <w:jc w:val="both"/>
        <w:rPr>
          <w:rFonts w:ascii="Gandhari Unicode" w:hAnsi="Gandhari Unicode" w:cs="e-Tamil OTC"/>
          <w:lang w:val="en-GB"/>
        </w:rPr>
      </w:pPr>
    </w:p>
    <w:p w14:paraId="6385CECC" w14:textId="77777777" w:rsidR="00544225" w:rsidRDefault="00544225">
      <w:pPr>
        <w:pStyle w:val="Textbody"/>
        <w:spacing w:after="29"/>
        <w:jc w:val="both"/>
        <w:rPr>
          <w:rFonts w:ascii="Gandhari Unicode" w:hAnsi="Gandhari Unicode" w:cs="e-Tamil OTC"/>
          <w:lang w:val="en-GB"/>
        </w:rPr>
      </w:pPr>
    </w:p>
    <w:p w14:paraId="1F5B507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The birds began to lament and the flowers </w:t>
      </w:r>
      <w:proofErr w:type="gramStart"/>
      <w:r>
        <w:rPr>
          <w:rFonts w:ascii="Gandhari Unicode" w:hAnsi="Gandhari Unicode" w:cs="e-Tamil OTC"/>
          <w:lang w:val="en-GB"/>
        </w:rPr>
        <w:t>closed</w:t>
      </w:r>
      <w:proofErr w:type="gramEnd"/>
    </w:p>
    <w:p w14:paraId="0D2B7F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the seashore grove is filled with loneliness.</w:t>
      </w:r>
    </w:p>
    <w:p w14:paraId="58D4FA7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sky too,</w:t>
      </w:r>
    </w:p>
    <w:p w14:paraId="7D9924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just like us</w:t>
      </w:r>
      <w:r>
        <w:rPr>
          <w:rStyle w:val="FootnoteReference1"/>
          <w:rFonts w:ascii="Gandhari Unicode" w:hAnsi="Gandhari Unicode" w:cs="e-Tamil OTC"/>
          <w:lang w:val="en-GB"/>
        </w:rPr>
        <w:footnoteReference w:id="460"/>
      </w:r>
      <w:r>
        <w:rPr>
          <w:rFonts w:ascii="Gandhari Unicode" w:hAnsi="Gandhari Unicode" w:cs="e-Tamil OTC"/>
          <w:lang w:val="en-GB"/>
        </w:rPr>
        <w:t xml:space="preserve">, has become </w:t>
      </w:r>
      <w:proofErr w:type="spellStart"/>
      <w:proofErr w:type="gramStart"/>
      <w:r>
        <w:rPr>
          <w:rFonts w:ascii="Gandhari Unicode" w:hAnsi="Gandhari Unicode" w:cs="e-Tamil OTC"/>
          <w:lang w:val="en-GB"/>
        </w:rPr>
        <w:t>difuse</w:t>
      </w:r>
      <w:proofErr w:type="spellEnd"/>
      <w:proofErr w:type="gramEnd"/>
    </w:p>
    <w:p w14:paraId="772120AB"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empty as the daylight passes.</w:t>
      </w:r>
    </w:p>
    <w:p w14:paraId="4CEF2A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now I am, friend.</w:t>
      </w:r>
    </w:p>
    <w:p w14:paraId="0E4D66E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This state,</w:t>
      </w:r>
    </w:p>
    <w:p w14:paraId="4A70E82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only</w:t>
      </w:r>
      <w:r>
        <w:rPr>
          <w:rStyle w:val="FootnoteReference1"/>
          <w:rFonts w:ascii="Gandhari Unicode" w:hAnsi="Gandhari Unicode" w:cs="e-Tamil OTC"/>
          <w:lang w:val="en-GB"/>
        </w:rPr>
        <w:footnoteReference w:id="461"/>
      </w:r>
      <w:r>
        <w:rPr>
          <w:rFonts w:ascii="Gandhari Unicode" w:hAnsi="Gandhari Unicode" w:cs="e-Tamil OTC"/>
          <w:lang w:val="en-GB"/>
        </w:rPr>
        <w:t xml:space="preserve"> someone told the man from the cool ghat</w:t>
      </w:r>
    </w:p>
    <w:p w14:paraId="6888251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of cool</w:t>
      </w:r>
      <w:r>
        <w:rPr>
          <w:rStyle w:val="FootnoteReference1"/>
          <w:rFonts w:ascii="Gandhari Unicode" w:hAnsi="Gandhari Unicode" w:cs="e-Tamil OTC"/>
          <w:lang w:val="en-GB"/>
        </w:rPr>
        <w:footnoteReference w:id="462"/>
      </w:r>
      <w:r>
        <w:rPr>
          <w:rFonts w:ascii="Gandhari Unicode" w:hAnsi="Gandhari Unicode" w:cs="e-Tamil OTC"/>
          <w:lang w:val="en-GB"/>
        </w:rPr>
        <w:t xml:space="preserve"> [and] fragrant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w:t>
      </w:r>
    </w:p>
    <w:p w14:paraId="4A04EC21" w14:textId="77777777" w:rsidR="00544225" w:rsidRDefault="00544225">
      <w:pPr>
        <w:pStyle w:val="Textbody"/>
        <w:spacing w:after="0"/>
        <w:jc w:val="both"/>
        <w:rPr>
          <w:rFonts w:ascii="Gandhari Unicode" w:hAnsi="Gandhari Unicode" w:cs="e-Tamil OTC"/>
          <w:lang w:val="en-GB"/>
        </w:rPr>
      </w:pPr>
    </w:p>
    <w:p w14:paraId="39E38DF9" w14:textId="77777777" w:rsidR="00544225" w:rsidRDefault="00000000">
      <w:pPr>
        <w:rPr>
          <w:rFonts w:ascii="Gandhari Unicode" w:eastAsiaTheme="majorEastAsia" w:hAnsi="Gandhari Unicode" w:cstheme="majorBidi" w:hint="eastAsia"/>
          <w:b/>
        </w:rPr>
      </w:pPr>
      <w:r>
        <w:br w:type="page"/>
      </w:r>
    </w:p>
    <w:p w14:paraId="69CA571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311</w:t>
      </w:r>
      <w:r>
        <w:rPr>
          <w:rFonts w:ascii="e-Tamil OTC" w:hAnsi="e-Tamil OTC" w:cs="e-Tamil OTC"/>
          <w:b/>
          <w:i w:val="0"/>
          <w:iCs w:val="0"/>
          <w:color w:val="auto"/>
        </w:rPr>
        <w:t xml:space="preserve"> </w:t>
      </w:r>
      <w:proofErr w:type="spellStart"/>
      <w:r>
        <w:rPr>
          <w:rFonts w:ascii="e-Tamil OTC" w:hAnsi="e-Tamil OTC" w:cs="e-Tamil OTC"/>
          <w:i w:val="0"/>
          <w:iCs w:val="0"/>
          <w:color w:val="auto"/>
        </w:rPr>
        <w:t>சேந்தன்கீரன்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27BA15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சொற்றது</w:t>
      </w:r>
      <w:proofErr w:type="spellEnd"/>
      <w:r>
        <w:rPr>
          <w:rFonts w:ascii="Gandhari Unicode" w:hAnsi="Gandhari Unicode" w:cs="e-Tamil OTC"/>
          <w:lang w:val="en-GB"/>
        </w:rPr>
        <w:t xml:space="preserve">  (</w:t>
      </w:r>
      <w:proofErr w:type="gramEnd"/>
      <w:r>
        <w:rPr>
          <w:rFonts w:ascii="Gandhari Unicode" w:hAnsi="Gandhari Unicode" w:cs="e-Tamil OTC"/>
          <w:lang w:val="en-GB"/>
        </w:rPr>
        <w:t xml:space="preserve">C2: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BEA335F" w14:textId="77777777" w:rsidR="00544225" w:rsidRDefault="00544225">
      <w:pPr>
        <w:pStyle w:val="Textbody"/>
        <w:spacing w:after="29"/>
        <w:jc w:val="both"/>
        <w:rPr>
          <w:rFonts w:ascii="Gandhari Unicode" w:hAnsi="Gandhari Unicode" w:cs="e-Tamil OTC"/>
          <w:lang w:val="en-GB"/>
        </w:rPr>
      </w:pPr>
    </w:p>
    <w:p w14:paraId="52C17B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அலர்யாங்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p>
    <w:p w14:paraId="6399D29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றாங்கவு</w:t>
      </w:r>
      <w:proofErr w:type="spellEnd"/>
    </w:p>
    <w:p w14:paraId="1F31189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கடுந்தேர்</w:t>
      </w:r>
      <w:proofErr w:type="spellEnd"/>
    </w:p>
    <w:p w14:paraId="398A21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w:t>
      </w:r>
      <w:proofErr w:type="spellEnd"/>
    </w:p>
    <w:p w14:paraId="0333AC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ளோங்கல்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p>
    <w:p w14:paraId="706106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தாதுசேர்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கொய்யு</w:t>
      </w:r>
      <w:proofErr w:type="spellEnd"/>
    </w:p>
    <w:p w14:paraId="5536BF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w:t>
      </w:r>
    </w:p>
    <w:p w14:paraId="30559403" w14:textId="77777777" w:rsidR="00544225" w:rsidRDefault="00544225">
      <w:pPr>
        <w:pStyle w:val="Textbody"/>
        <w:spacing w:after="29"/>
        <w:jc w:val="both"/>
        <w:rPr>
          <w:rFonts w:ascii="Gandhari Unicode" w:hAnsi="Gandhari Unicode" w:cs="e-Tamil OTC"/>
          <w:lang w:val="en-GB"/>
        </w:rPr>
      </w:pPr>
    </w:p>
    <w:p w14:paraId="5E1C02E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w:t>
      </w:r>
      <w:bookmarkStart w:id="891" w:name="DDE_LINK37"/>
      <w:proofErr w:type="spellStart"/>
      <w:r>
        <w:rPr>
          <w:rFonts w:ascii="Gandhari Unicode" w:hAnsi="Gandhari Unicode" w:cs="e-Tamil OTC"/>
          <w:lang w:val="en-GB"/>
        </w:rPr>
        <w:t>விலனே</w:t>
      </w:r>
      <w:bookmarkEnd w:id="891"/>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யான்கண்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விலனோ</w:t>
      </w:r>
      <w:proofErr w:type="spellEnd"/>
      <w:r>
        <w:rPr>
          <w:rFonts w:ascii="Gandhari Unicode" w:hAnsi="Gandhari Unicode" w:cs="e-Tamil OTC"/>
          <w:lang w:val="en-GB"/>
        </w:rPr>
        <w:t xml:space="preserve"> C3v, AT,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6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முடன்கண்</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உடன்கண்</w:t>
      </w:r>
      <w:proofErr w:type="spellEnd"/>
      <w:r>
        <w:rPr>
          <w:rFonts w:ascii="Gandhari Unicode" w:hAnsi="Gandhari Unicode" w:cs="e-Tamil OTC"/>
          <w:lang w:val="en-GB"/>
        </w:rPr>
        <w:t xml:space="preserve"> C3</w:t>
      </w:r>
    </w:p>
    <w:p w14:paraId="73A8C450" w14:textId="77777777" w:rsidR="00544225" w:rsidRDefault="00544225">
      <w:pPr>
        <w:pStyle w:val="Textbody"/>
        <w:spacing w:after="29"/>
        <w:jc w:val="both"/>
        <w:rPr>
          <w:rFonts w:ascii="Gandhari Unicode" w:hAnsi="Gandhari Unicode" w:cs="e-Tamil OTC"/>
          <w:lang w:val="en-GB"/>
        </w:rPr>
      </w:pPr>
    </w:p>
    <w:p w14:paraId="2C80343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oḻiva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p>
    <w:p w14:paraId="4D5EEA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tāṅka</w:t>
      </w:r>
      <w:proofErr w:type="spellEnd"/>
      <w:r>
        <w:rPr>
          <w:rFonts w:ascii="Gandhari Unicode" w:hAnsi="Gandhari Unicode" w:cs="e-Tamil OTC"/>
          <w:lang w:val="en-GB"/>
        </w:rPr>
        <w:t>-~um</w:t>
      </w:r>
    </w:p>
    <w:p w14:paraId="4D5650B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nillātu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kalleṉ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03645D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kaṇṭaṉṟ</w:t>
      </w:r>
      <w:proofErr w:type="spellEnd"/>
      <w:r>
        <w:rPr>
          <w:rFonts w:ascii="Gandhari Unicode" w:hAnsi="Gandhari Unicode" w:cs="e-Tamil OTC"/>
          <w:i/>
          <w:iCs/>
          <w:lang w:val="en-GB"/>
        </w:rPr>
        <w:t xml:space="preserve">*-ō </w:t>
      </w:r>
      <w:ins w:id="892" w:author="Narmada Hansani Polgampalage" w:date="2023-11-27T19:09:00Z">
        <w:r>
          <w:rPr>
            <w:rFonts w:ascii="Gandhari Unicode" w:hAnsi="Gandhari Unicode" w:cs="e-Tamil OTC"/>
            <w:lang w:val="en-GB"/>
          </w:rPr>
          <w:t>~</w:t>
        </w:r>
      </w:ins>
      <w:proofErr w:type="spellStart"/>
      <w:r>
        <w:rPr>
          <w:rFonts w:ascii="Gandhari Unicode" w:hAnsi="Gandhari Unicode" w:cs="e-Tamil OTC"/>
          <w:i/>
          <w:iCs/>
          <w:lang w:val="en-GB"/>
        </w:rPr>
        <w:t>ilaṉ</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p>
    <w:p w14:paraId="3C6853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w:t>
      </w:r>
    </w:p>
    <w:p w14:paraId="094561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nikar</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koyyum</w:t>
      </w:r>
      <w:proofErr w:type="spellEnd"/>
    </w:p>
    <w:p w14:paraId="45A8E3B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kaṇṭaṉṟ</w:t>
      </w:r>
      <w:proofErr w:type="spellEnd"/>
      <w:r>
        <w:rPr>
          <w:rFonts w:ascii="Gandhari Unicode" w:hAnsi="Gandhari Unicode" w:cs="e-Tamil OTC"/>
          <w:lang w:val="en-GB"/>
        </w:rPr>
        <w:t>*-ē.</w:t>
      </w:r>
    </w:p>
    <w:p w14:paraId="7B350C4A" w14:textId="77777777" w:rsidR="00544225" w:rsidRDefault="00544225">
      <w:pPr>
        <w:pStyle w:val="Textbody"/>
        <w:spacing w:after="29" w:line="260" w:lineRule="exact"/>
        <w:jc w:val="both"/>
        <w:rPr>
          <w:rFonts w:ascii="Gandhari Unicode" w:hAnsi="Gandhari Unicode" w:cs="e-Tamil OTC"/>
          <w:lang w:val="en-GB"/>
        </w:rPr>
      </w:pPr>
    </w:p>
    <w:p w14:paraId="3D257C27" w14:textId="77777777" w:rsidR="00544225" w:rsidRDefault="00544225">
      <w:pPr>
        <w:pStyle w:val="Textbody"/>
        <w:spacing w:after="29" w:line="260" w:lineRule="exact"/>
        <w:jc w:val="both"/>
        <w:rPr>
          <w:rFonts w:ascii="Gandhari Unicode" w:hAnsi="Gandhari Unicode" w:cs="e-Tamil OTC"/>
          <w:lang w:val="en-GB"/>
        </w:rPr>
      </w:pPr>
    </w:p>
    <w:p w14:paraId="6218B504" w14:textId="77777777" w:rsidR="00544225" w:rsidRDefault="00000000">
      <w:pPr>
        <w:pStyle w:val="Textbody"/>
        <w:spacing w:after="29" w:line="260" w:lineRule="exact"/>
        <w:jc w:val="both"/>
        <w:rPr>
          <w:rFonts w:ascii="Gandhari Unicode" w:hAnsi="Gandhari Unicode" w:cs="e-Tamil OTC"/>
          <w:lang w:val="en-GB"/>
        </w:rPr>
      </w:pPr>
      <w:r>
        <w:br w:type="page"/>
      </w:r>
    </w:p>
    <w:p w14:paraId="68E533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who is afraid of gossip, as if talking to the confidante, while HE is behind the hedge.</w:t>
      </w:r>
    </w:p>
    <w:p w14:paraId="3C059391" w14:textId="77777777" w:rsidR="00544225" w:rsidRDefault="00544225">
      <w:pPr>
        <w:pStyle w:val="Textbody"/>
        <w:spacing w:after="29" w:line="260" w:lineRule="exact"/>
        <w:jc w:val="both"/>
        <w:rPr>
          <w:rFonts w:ascii="Gandhari Unicode" w:hAnsi="Gandhari Unicode" w:cs="e-Tamil OTC"/>
          <w:lang w:val="en-GB"/>
        </w:rPr>
      </w:pPr>
    </w:p>
    <w:p w14:paraId="3CFAE9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how staying-behind-they(n.pl.) friend big sea</w:t>
      </w:r>
    </w:p>
    <w:p w14:paraId="00D5480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smell-of-fish smell- widen- ghat charioteer endure(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139F8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stand-not passed-by- 'kal'-say- quick </w:t>
      </w:r>
      <w:proofErr w:type="gramStart"/>
      <w:r>
        <w:rPr>
          <w:rFonts w:ascii="Gandhari Unicode" w:hAnsi="Gandhari Unicode" w:cs="e-Tamil OTC"/>
          <w:lang w:val="en-GB"/>
        </w:rPr>
        <w:t>chariot</w:t>
      </w:r>
      <w:proofErr w:type="gramEnd"/>
    </w:p>
    <w:p w14:paraId="77EF23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 </w:t>
      </w:r>
      <w:proofErr w:type="spellStart"/>
      <w:r>
        <w:rPr>
          <w:rFonts w:ascii="Gandhari Unicode" w:hAnsi="Gandhari Unicode" w:cs="e-Tamil OTC"/>
          <w:lang w:val="en-GB"/>
        </w:rPr>
        <w:t>seen</w:t>
      </w:r>
      <w:proofErr w:type="spellEnd"/>
      <w:r>
        <w:rPr>
          <w:rFonts w:ascii="Gandhari Unicode" w:hAnsi="Gandhari Unicode" w:cs="e-Tamil OTC"/>
          <w:lang w:val="en-GB"/>
        </w:rPr>
        <w:t>-it</w:t>
      </w:r>
      <w:r>
        <w:rPr>
          <w:rFonts w:ascii="Gandhari Unicode" w:hAnsi="Gandhari Unicode" w:cs="e-Tamil OTC"/>
          <w:position w:val="6"/>
          <w:lang w:val="en-GB"/>
        </w:rPr>
        <w:t>ō</w:t>
      </w:r>
      <w:r>
        <w:rPr>
          <w:rFonts w:ascii="Gandhari Unicode" w:hAnsi="Gandhari Unicode" w:cs="e-Tamil OTC"/>
          <w:lang w:val="en-GB"/>
        </w:rPr>
        <w:t xml:space="preserve"> not-I</w:t>
      </w:r>
      <w:r>
        <w:rPr>
          <w:rFonts w:ascii="Gandhari Unicode" w:hAnsi="Gandhari Unicode" w:cs="e-Tamil OTC"/>
          <w:position w:val="6"/>
          <w:lang w:val="en-GB"/>
        </w:rPr>
        <w:t>ē</w:t>
      </w:r>
      <w:r>
        <w:rPr>
          <w:rFonts w:ascii="Gandhari Unicode" w:hAnsi="Gandhari Unicode" w:cs="e-Tamil OTC"/>
          <w:lang w:val="en-GB"/>
        </w:rPr>
        <w:t xml:space="preserve"> part-</w:t>
      </w:r>
      <w:proofErr w:type="gramStart"/>
      <w:r>
        <w:rPr>
          <w:rFonts w:ascii="Gandhari Unicode" w:hAnsi="Gandhari Unicode" w:cs="e-Tamil OTC"/>
          <w:lang w:val="en-GB"/>
        </w:rPr>
        <w:t>day</w:t>
      </w:r>
      <w:proofErr w:type="gramEnd"/>
    </w:p>
    <w:p w14:paraId="2C415E4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becoming-high white sand hung-down- </w:t>
      </w:r>
      <w:proofErr w:type="spellStart"/>
      <w:r>
        <w:rPr>
          <w:rFonts w:ascii="Gandhari Unicode" w:hAnsi="Gandhari Unicode" w:cs="e-Tamil OTC"/>
          <w:lang w:val="en-GB"/>
        </w:rPr>
        <w:t>Puṉṉai</w:t>
      </w:r>
      <w:proofErr w:type="spellEnd"/>
      <w:r>
        <w:rPr>
          <w:rFonts w:ascii="Gandhari Unicode" w:hAnsi="Gandhari Unicode" w:cs="e-Tamil OTC"/>
          <w:lang w:val="en-GB"/>
        </w:rPr>
        <w:t>(-tree)</w:t>
      </w:r>
    </w:p>
    <w:p w14:paraId="62CB78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pollen join- lustre blossom plucking-</w:t>
      </w:r>
    </w:p>
    <w:p w14:paraId="32CC60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attendant all together it-saw</w:t>
      </w:r>
      <w:r>
        <w:rPr>
          <w:rFonts w:ascii="Gandhari Unicode" w:hAnsi="Gandhari Unicode" w:cs="e-Tamil OTC"/>
          <w:position w:val="6"/>
          <w:lang w:val="en-GB"/>
        </w:rPr>
        <w:t>ē</w:t>
      </w:r>
      <w:r>
        <w:rPr>
          <w:rFonts w:ascii="Gandhari Unicode" w:hAnsi="Gandhari Unicode" w:cs="e-Tamil OTC"/>
          <w:lang w:val="en-GB"/>
        </w:rPr>
        <w:t>.</w:t>
      </w:r>
    </w:p>
    <w:p w14:paraId="65A8B2FD" w14:textId="77777777" w:rsidR="00544225" w:rsidRDefault="00544225">
      <w:pPr>
        <w:pStyle w:val="Textbody"/>
        <w:spacing w:after="29"/>
        <w:jc w:val="both"/>
        <w:rPr>
          <w:rFonts w:ascii="Gandhari Unicode" w:hAnsi="Gandhari Unicode" w:cs="e-Tamil OTC"/>
          <w:lang w:val="en-GB"/>
        </w:rPr>
      </w:pPr>
    </w:p>
    <w:p w14:paraId="13E77CD0" w14:textId="77777777" w:rsidR="00544225" w:rsidRDefault="00544225">
      <w:pPr>
        <w:pStyle w:val="Textbody"/>
        <w:spacing w:after="29"/>
        <w:jc w:val="both"/>
        <w:rPr>
          <w:rFonts w:ascii="Gandhari Unicode" w:hAnsi="Gandhari Unicode" w:cs="e-Tamil OTC"/>
          <w:lang w:val="en-GB"/>
        </w:rPr>
      </w:pPr>
    </w:p>
    <w:p w14:paraId="32ABF6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will gossip cease</w:t>
      </w:r>
      <w:r>
        <w:rPr>
          <w:rStyle w:val="FootnoteReference1"/>
          <w:rFonts w:ascii="Gandhari Unicode" w:hAnsi="Gandhari Unicode" w:cs="e-Tamil OTC"/>
          <w:lang w:val="en-GB"/>
        </w:rPr>
        <w:footnoteReference w:id="464"/>
      </w:r>
      <w:r>
        <w:rPr>
          <w:rFonts w:ascii="Gandhari Unicode" w:hAnsi="Gandhari Unicode" w:cs="e-Tamil OTC"/>
          <w:lang w:val="en-GB"/>
        </w:rPr>
        <w:t>, friend?</w:t>
      </w:r>
    </w:p>
    <w:p w14:paraId="0A199C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great sea,</w:t>
      </w:r>
    </w:p>
    <w:p w14:paraId="139B591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seeing the rattling, quick </w:t>
      </w:r>
      <w:proofErr w:type="gramStart"/>
      <w:r>
        <w:rPr>
          <w:rFonts w:ascii="Gandhari Unicode" w:hAnsi="Gandhari Unicode" w:cs="e-Tamil OTC"/>
          <w:lang w:val="en-GB"/>
        </w:rPr>
        <w:t>chariot</w:t>
      </w:r>
      <w:proofErr w:type="gramEnd"/>
    </w:p>
    <w:p w14:paraId="49B6419E"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which passed by without stopping,</w:t>
      </w:r>
    </w:p>
    <w:p w14:paraId="700017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although</w:t>
      </w:r>
      <w:r>
        <w:rPr>
          <w:rStyle w:val="FootnoteReference1"/>
          <w:rFonts w:ascii="Gandhari Unicode" w:hAnsi="Gandhari Unicode" w:cs="e-Tamil OTC"/>
          <w:lang w:val="en-GB"/>
        </w:rPr>
        <w:footnoteReference w:id="465"/>
      </w:r>
      <w:r>
        <w:rPr>
          <w:rFonts w:ascii="Gandhari Unicode" w:hAnsi="Gandhari Unicode" w:cs="e-Tamil OTC"/>
          <w:lang w:val="en-GB"/>
        </w:rPr>
        <w:t xml:space="preserve"> the charioteer restrained [it]</w:t>
      </w:r>
    </w:p>
    <w:p w14:paraId="4EA39F0A"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wide ghat smelling of fish</w:t>
      </w:r>
    </w:p>
    <w:p w14:paraId="761933D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not me.</w:t>
      </w:r>
    </w:p>
    <w:p w14:paraId="3FE6F74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 midday it was visible</w:t>
      </w:r>
      <w:r>
        <w:rPr>
          <w:rStyle w:val="FootnoteReference1"/>
          <w:rFonts w:ascii="Gandhari Unicode" w:hAnsi="Gandhari Unicode" w:cs="e-Tamil OTC"/>
          <w:lang w:val="en-GB"/>
        </w:rPr>
        <w:footnoteReference w:id="466"/>
      </w:r>
      <w:r>
        <w:rPr>
          <w:rFonts w:ascii="Gandhari Unicode" w:hAnsi="Gandhari Unicode" w:cs="e-Tamil OTC"/>
          <w:lang w:val="en-GB"/>
        </w:rPr>
        <w:t xml:space="preserve"> for all the girl companions,</w:t>
      </w:r>
    </w:p>
    <w:p w14:paraId="1AA94A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plucking lustrous blossoms joined with </w:t>
      </w:r>
      <w:proofErr w:type="gramStart"/>
      <w:r>
        <w:rPr>
          <w:rFonts w:ascii="Gandhari Unicode" w:hAnsi="Gandhari Unicode" w:cs="e-Tamil OTC"/>
          <w:lang w:val="en-GB"/>
        </w:rPr>
        <w:t>pollen</w:t>
      </w:r>
      <w:proofErr w:type="gramEnd"/>
    </w:p>
    <w:p w14:paraId="6BABD0F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 which hung down into the rising white sands.</w:t>
      </w:r>
    </w:p>
    <w:p w14:paraId="397C8B64" w14:textId="77777777" w:rsidR="00544225" w:rsidRDefault="00544225">
      <w:pPr>
        <w:pStyle w:val="Textbody"/>
        <w:spacing w:after="0"/>
        <w:jc w:val="both"/>
        <w:rPr>
          <w:rFonts w:ascii="Gandhari Unicode" w:hAnsi="Gandhari Unicode" w:cs="e-Tamil OTC"/>
          <w:lang w:val="en-GB"/>
        </w:rPr>
      </w:pPr>
    </w:p>
    <w:p w14:paraId="79FC5850" w14:textId="77777777" w:rsidR="00544225" w:rsidRDefault="00000000">
      <w:pPr>
        <w:rPr>
          <w:rFonts w:ascii="Gandhari Unicode" w:eastAsiaTheme="majorEastAsia" w:hAnsi="Gandhari Unicode" w:cstheme="majorBidi" w:hint="eastAsia"/>
          <w:b/>
        </w:rPr>
      </w:pPr>
      <w:r>
        <w:br w:type="page"/>
      </w:r>
    </w:p>
    <w:p w14:paraId="60D4DED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312</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1768A0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தன்னெஞ்சிற்கு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B9AA5F5" w14:textId="77777777" w:rsidR="00544225" w:rsidRDefault="00544225">
      <w:pPr>
        <w:pStyle w:val="Textbody"/>
        <w:spacing w:after="29"/>
        <w:jc w:val="both"/>
        <w:rPr>
          <w:rFonts w:ascii="Gandhari Unicode" w:hAnsi="Gandhari Unicode" w:cs="e-Tamil OTC"/>
          <w:lang w:val="en-GB"/>
        </w:rPr>
      </w:pPr>
    </w:p>
    <w:p w14:paraId="16DD79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இரண்டறி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கள்விநங்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w:t>
      </w:r>
      <w:proofErr w:type="spellEnd"/>
    </w:p>
    <w:p w14:paraId="49835B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டுப்பிற்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p>
    <w:p w14:paraId="4F68CF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முள்ளூர்க்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02FDCD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ரன்னள்</w:t>
      </w:r>
      <w:proofErr w:type="spellEnd"/>
    </w:p>
    <w:p w14:paraId="5DC94FF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ருதிர்த்துச்</w:t>
      </w:r>
      <w:proofErr w:type="spellEnd"/>
    </w:p>
    <w:p w14:paraId="0F0DFE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சாந்துளர்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நறுங்கதுப்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w:t>
      </w:r>
      <w:proofErr w:type="spellEnd"/>
    </w:p>
    <w:p w14:paraId="26EEBBB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முகத்த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ளாகித்</w:t>
      </w:r>
      <w:proofErr w:type="spellEnd"/>
    </w:p>
    <w:p w14:paraId="2FA4F33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661254BF" w14:textId="77777777" w:rsidR="00544225" w:rsidRDefault="00544225">
      <w:pPr>
        <w:pStyle w:val="Textbody"/>
        <w:spacing w:after="29"/>
        <w:jc w:val="both"/>
        <w:rPr>
          <w:rFonts w:ascii="Gandhari Unicode" w:hAnsi="Gandhari Unicode" w:cs="e-Tamil OTC"/>
          <w:lang w:val="en-GB"/>
        </w:rPr>
      </w:pPr>
    </w:p>
    <w:p w14:paraId="684A1B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கள்விநங்</w:t>
      </w:r>
      <w:proofErr w:type="spellEnd"/>
      <w:r>
        <w:rPr>
          <w:rFonts w:ascii="Gandhari Unicode" w:hAnsi="Gandhari Unicode" w:cs="e-Tamil OTC"/>
          <w:lang w:val="en-GB"/>
        </w:rPr>
        <w:t xml:space="preserve"> C2v+3v, G2v,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களவினள்</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கிளவிநங்</w:t>
      </w:r>
      <w:proofErr w:type="spellEnd"/>
      <w:r>
        <w:rPr>
          <w:rFonts w:ascii="Gandhari Unicode" w:hAnsi="Gandhari Unicode" w:cs="e-Tamil OTC"/>
          <w:lang w:val="en-GB"/>
        </w:rPr>
        <w:t xml:space="preserve"> C2+3v,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நள்ளுற</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நள்ளென்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நள்ளெனக்</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ரன்னோள்</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முகத்த</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லாகித்</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லகித்</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L1, C3, G1, IV, PP</w:t>
      </w:r>
    </w:p>
    <w:p w14:paraId="7E023802" w14:textId="77777777" w:rsidR="00544225" w:rsidRDefault="00544225">
      <w:pPr>
        <w:pStyle w:val="Textbody"/>
        <w:spacing w:after="29"/>
        <w:jc w:val="both"/>
        <w:rPr>
          <w:rFonts w:ascii="Gandhari Unicode" w:hAnsi="Gandhari Unicode" w:cs="e-Tamil OTC"/>
          <w:lang w:val="en-GB"/>
        </w:rPr>
      </w:pPr>
    </w:p>
    <w:p w14:paraId="362BA5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iraṇṭ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kaḷvi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kātalōḷ</w:t>
      </w:r>
      <w:proofErr w:type="spellEnd"/>
      <w:r>
        <w:rPr>
          <w:rFonts w:ascii="Gandhari Unicode" w:hAnsi="Gandhari Unicode" w:cs="e-Tamil OTC"/>
          <w:lang w:val="en-GB"/>
        </w:rPr>
        <w:t>-ē</w:t>
      </w:r>
    </w:p>
    <w:p w14:paraId="437FCEE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muraṇ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malaiyaṉ</w:t>
      </w:r>
      <w:proofErr w:type="spellEnd"/>
    </w:p>
    <w:p w14:paraId="1931C4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muḷḷūr</w:t>
      </w:r>
      <w:proofErr w:type="spellEnd"/>
      <w:ins w:id="893" w:author="Narmada Hansani Polgampalage" w:date="2023-11-27T19:2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p>
    <w:p w14:paraId="254CF0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naḷḷeṉ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w:t>
      </w:r>
      <w:proofErr w:type="spellStart"/>
      <w:del w:id="894" w:author="Narmada Hansani Polgampalage" w:date="2023-11-27T19:21:00Z">
        <w:r>
          <w:rPr>
            <w:rFonts w:ascii="Gandhari Unicode" w:hAnsi="Gandhari Unicode" w:cs="e-Tamil OTC"/>
            <w:lang w:val="en-GB"/>
          </w:rPr>
          <w:delText xml:space="preserve"> </w:delText>
        </w:r>
      </w:del>
      <w:r>
        <w:rPr>
          <w:rFonts w:ascii="Gandhari Unicode" w:hAnsi="Gandhari Unicode" w:cs="e-Tamil OTC"/>
          <w:i/>
          <w:iCs/>
          <w:lang w:val="en-GB"/>
        </w:rPr>
        <w:t>aṉṉaḷ</w:t>
      </w:r>
      <w:proofErr w:type="spellEnd"/>
    </w:p>
    <w:p w14:paraId="13A670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viravu</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utirttu</w:t>
      </w:r>
      <w:proofErr w:type="spellEnd"/>
      <w:r>
        <w:rPr>
          <w:rFonts w:ascii="Gandhari Unicode" w:hAnsi="Gandhari Unicode" w:cs="e-Tamil OTC"/>
          <w:lang w:val="en-GB"/>
        </w:rPr>
        <w:t>+</w:t>
      </w:r>
    </w:p>
    <w:p w14:paraId="7345E1C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cānt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katupp</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eṇṇey</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w:t>
      </w:r>
      <w:proofErr w:type="spellEnd"/>
    </w:p>
    <w:p w14:paraId="5AF347F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amarā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mukattaḷ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w:t>
      </w:r>
    </w:p>
    <w:p w14:paraId="421BA85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ō</w:t>
      </w:r>
      <w:r>
        <w:rPr>
          <w:rFonts w:ascii="Gandhari Unicode" w:hAnsi="Gandhari Unicode" w:cs="e-Tamil OTC"/>
          <w:i/>
          <w:iCs/>
          <w:lang w:val="en-GB"/>
        </w:rPr>
        <w:t>r</w:t>
      </w:r>
      <w:proofErr w:type="spellEnd"/>
      <w:r>
        <w:rPr>
          <w:rFonts w:ascii="Gandhari Unicode" w:hAnsi="Gandhari Unicode" w:cs="e-Tamil OTC"/>
          <w:i/>
          <w:iCs/>
          <w:lang w:val="en-GB"/>
        </w:rPr>
        <w:t>*</w:t>
      </w:r>
      <w:proofErr w:type="spellStart"/>
      <w:del w:id="895" w:author="Narmada Hansani Polgampalage" w:date="2023-11-27T19:21:00Z">
        <w:r>
          <w:rPr>
            <w:rFonts w:ascii="Gandhari Unicode" w:hAnsi="Gandhari Unicode" w:cs="e-Tamil OTC"/>
            <w:lang w:val="en-GB"/>
          </w:rPr>
          <w:delText xml:space="preserve"> </w:delText>
        </w:r>
      </w:del>
      <w:r>
        <w:rPr>
          <w:rFonts w:ascii="Gandhari Unicode" w:hAnsi="Gandhari Unicode" w:cs="e-Tamil OTC"/>
          <w:lang w:val="en-GB"/>
        </w:rPr>
        <w:t>aṉṉaḷ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vaikaṟaiyāṉ</w:t>
      </w:r>
      <w:proofErr w:type="spellEnd"/>
      <w:r>
        <w:rPr>
          <w:rFonts w:ascii="Gandhari Unicode" w:hAnsi="Gandhari Unicode" w:cs="e-Tamil OTC"/>
          <w:lang w:val="en-GB"/>
        </w:rPr>
        <w:t>-ē.</w:t>
      </w:r>
    </w:p>
    <w:p w14:paraId="3A14F502" w14:textId="77777777" w:rsidR="00544225" w:rsidRDefault="00544225">
      <w:pPr>
        <w:pStyle w:val="Textbody"/>
        <w:spacing w:after="29" w:line="260" w:lineRule="exact"/>
        <w:jc w:val="both"/>
        <w:rPr>
          <w:rFonts w:ascii="Gandhari Unicode" w:hAnsi="Gandhari Unicode" w:cs="e-Tamil OTC"/>
          <w:lang w:val="en-GB"/>
        </w:rPr>
      </w:pPr>
    </w:p>
    <w:p w14:paraId="51080F70" w14:textId="77777777" w:rsidR="00544225" w:rsidRDefault="00544225">
      <w:pPr>
        <w:pStyle w:val="Textbody"/>
        <w:spacing w:after="29" w:line="260" w:lineRule="exact"/>
        <w:jc w:val="both"/>
        <w:rPr>
          <w:rFonts w:ascii="Gandhari Unicode" w:hAnsi="Gandhari Unicode" w:cs="e-Tamil OTC"/>
          <w:lang w:val="en-GB"/>
        </w:rPr>
      </w:pPr>
    </w:p>
    <w:p w14:paraId="3D4520FE" w14:textId="77777777" w:rsidR="00544225" w:rsidRDefault="00000000">
      <w:pPr>
        <w:pStyle w:val="Textbody"/>
        <w:spacing w:after="29" w:line="260" w:lineRule="exact"/>
        <w:jc w:val="both"/>
        <w:rPr>
          <w:rFonts w:ascii="Gandhari Unicode" w:hAnsi="Gandhari Unicode" w:cs="e-Tamil OTC"/>
          <w:lang w:val="en-GB"/>
        </w:rPr>
      </w:pPr>
      <w:r>
        <w:br w:type="page"/>
      </w:r>
    </w:p>
    <w:p w14:paraId="200F79E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while [he?] wanted the possession of marriage, to his heart, by HIM, who leaves [her] after having come to the night tryst.</w:t>
      </w:r>
    </w:p>
    <w:p w14:paraId="0CC56825" w14:textId="77777777" w:rsidR="00544225" w:rsidRDefault="00544225">
      <w:pPr>
        <w:pStyle w:val="Textbody"/>
        <w:spacing w:after="29" w:line="260" w:lineRule="exact"/>
        <w:jc w:val="both"/>
        <w:rPr>
          <w:rFonts w:ascii="Gandhari Unicode" w:hAnsi="Gandhari Unicode" w:cs="e-Tamil OTC"/>
          <w:lang w:val="en-GB"/>
        </w:rPr>
      </w:pPr>
    </w:p>
    <w:p w14:paraId="0C390E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two know- </w:t>
      </w:r>
      <w:proofErr w:type="spellStart"/>
      <w:r>
        <w:rPr>
          <w:rFonts w:ascii="Gandhari Unicode" w:hAnsi="Gandhari Unicode" w:cs="e-Tamil OTC"/>
          <w:lang w:val="en-GB"/>
        </w:rPr>
        <w:t>robberess</w:t>
      </w:r>
      <w:proofErr w:type="spellEnd"/>
      <w:r>
        <w:rPr>
          <w:rFonts w:ascii="Gandhari Unicode" w:hAnsi="Gandhari Unicode" w:cs="e-Tamil OTC"/>
          <w:lang w:val="en-GB"/>
        </w:rPr>
        <w:t xml:space="preserve"> our(obl.) lady-</w:t>
      </w:r>
      <w:proofErr w:type="gramStart"/>
      <w:r>
        <w:rPr>
          <w:rFonts w:ascii="Gandhari Unicode" w:hAnsi="Gandhari Unicode" w:cs="e-Tamil OTC"/>
          <w:lang w:val="en-GB"/>
        </w:rPr>
        <w:t>love</w:t>
      </w:r>
      <w:r>
        <w:rPr>
          <w:rFonts w:ascii="Gandhari Unicode" w:hAnsi="Gandhari Unicode" w:cs="e-Tamil OTC"/>
          <w:position w:val="6"/>
          <w:lang w:val="en-GB"/>
        </w:rPr>
        <w:t>ē</w:t>
      </w:r>
      <w:proofErr w:type="gramEnd"/>
    </w:p>
    <w:p w14:paraId="03E4EA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antagonism take- vigour/coral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red spear </w:t>
      </w:r>
      <w:proofErr w:type="spellStart"/>
      <w:proofErr w:type="gramStart"/>
      <w:r>
        <w:rPr>
          <w:rFonts w:ascii="Gandhari Unicode" w:hAnsi="Gandhari Unicode" w:cs="e-Tamil OTC"/>
          <w:lang w:val="en-GB"/>
        </w:rPr>
        <w:t>Malaiyaṉ</w:t>
      </w:r>
      <w:proofErr w:type="spellEnd"/>
      <w:proofErr w:type="gramEnd"/>
    </w:p>
    <w:p w14:paraId="000003AD"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Muḷḷūr</w:t>
      </w:r>
      <w:proofErr w:type="spellEnd"/>
      <w:r>
        <w:rPr>
          <w:rFonts w:ascii="Gandhari Unicode" w:hAnsi="Gandhari Unicode" w:cs="e-Tamil OTC"/>
          <w:lang w:val="en-GB"/>
        </w:rPr>
        <w:t>(-mountain) forest be-fragrant(inf.) come(abs.)</w:t>
      </w:r>
    </w:p>
    <w:p w14:paraId="1B99AA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middle-say- night our(obl.) one-like-she</w:t>
      </w:r>
    </w:p>
    <w:p w14:paraId="711DF3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hair covered- mix- blossom thrown-</w:t>
      </w:r>
      <w:proofErr w:type="gramStart"/>
      <w:r>
        <w:rPr>
          <w:rFonts w:ascii="Gandhari Unicode" w:hAnsi="Gandhari Unicode" w:cs="e-Tamil OTC"/>
          <w:lang w:val="en-GB"/>
        </w:rPr>
        <w:t>off</w:t>
      </w:r>
      <w:proofErr w:type="gramEnd"/>
    </w:p>
    <w:p w14:paraId="251B9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sandal-paste smooth- fragrant tresses sesame-oil </w:t>
      </w:r>
      <w:proofErr w:type="gramStart"/>
      <w:r>
        <w:rPr>
          <w:rFonts w:ascii="Gandhari Unicode" w:hAnsi="Gandhari Unicode" w:cs="e-Tamil OTC"/>
          <w:lang w:val="en-GB"/>
        </w:rPr>
        <w:t>applied</w:t>
      </w:r>
      <w:proofErr w:type="gramEnd"/>
    </w:p>
    <w:p w14:paraId="2F1D1C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settled(-not) face-she become(abs.)</w:t>
      </w:r>
    </w:p>
    <w:p w14:paraId="0ADC92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self-they(h.) one-like-she dawn(</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ADB03B7" w14:textId="77777777" w:rsidR="00544225" w:rsidRDefault="00544225">
      <w:pPr>
        <w:pStyle w:val="Textbody"/>
        <w:spacing w:after="29"/>
        <w:jc w:val="both"/>
        <w:rPr>
          <w:rFonts w:ascii="Gandhari Unicode" w:hAnsi="Gandhari Unicode" w:cs="e-Tamil OTC"/>
          <w:lang w:val="en-GB"/>
        </w:rPr>
      </w:pPr>
    </w:p>
    <w:p w14:paraId="4F2A4FE8" w14:textId="77777777" w:rsidR="00544225" w:rsidRDefault="00544225">
      <w:pPr>
        <w:pStyle w:val="Textbody"/>
        <w:spacing w:after="29"/>
        <w:jc w:val="both"/>
        <w:rPr>
          <w:rFonts w:ascii="Gandhari Unicode" w:hAnsi="Gandhari Unicode" w:cs="e-Tamil OTC"/>
          <w:lang w:val="en-GB"/>
        </w:rPr>
      </w:pPr>
    </w:p>
    <w:p w14:paraId="25485B9D"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A double-faced </w:t>
      </w:r>
      <w:proofErr w:type="spellStart"/>
      <w:r>
        <w:rPr>
          <w:rFonts w:ascii="Gandhari Unicode" w:hAnsi="Gandhari Unicode" w:cs="e-Tamil OTC"/>
          <w:lang w:val="en-GB"/>
        </w:rPr>
        <w:t>robberess</w:t>
      </w:r>
      <w:proofErr w:type="spellEnd"/>
      <w:r>
        <w:rPr>
          <w:rStyle w:val="FootnoteReference1"/>
          <w:rFonts w:ascii="Gandhari Unicode" w:hAnsi="Gandhari Unicode" w:cs="e-Tamil OTC"/>
          <w:lang w:val="en-GB"/>
        </w:rPr>
        <w:footnoteReference w:id="467"/>
      </w:r>
      <w:r>
        <w:rPr>
          <w:rFonts w:ascii="Gandhari Unicode" w:hAnsi="Gandhari Unicode" w:cs="e-Tamil OTC"/>
          <w:lang w:val="en-GB"/>
        </w:rPr>
        <w:t xml:space="preserve"> our love!</w:t>
      </w:r>
    </w:p>
    <w:p w14:paraId="63EF51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she [were] just ours in soundless night,</w:t>
      </w:r>
    </w:p>
    <w:p w14:paraId="6F2309E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come to be fragrant in the forest on the </w:t>
      </w:r>
      <w:proofErr w:type="spellStart"/>
      <w:r>
        <w:rPr>
          <w:rFonts w:ascii="Gandhari Unicode" w:hAnsi="Gandhari Unicode" w:cs="e-Tamil OTC"/>
          <w:lang w:val="en-GB"/>
        </w:rPr>
        <w:t>Muḷḷūr</w:t>
      </w:r>
      <w:proofErr w:type="spellEnd"/>
      <w:r>
        <w:rPr>
          <w:rFonts w:ascii="Gandhari Unicode" w:hAnsi="Gandhari Unicode" w:cs="e-Tamil OTC"/>
          <w:lang w:val="en-GB"/>
        </w:rPr>
        <w:t xml:space="preserve"> </w:t>
      </w:r>
      <w:proofErr w:type="gramStart"/>
      <w:r>
        <w:rPr>
          <w:rFonts w:ascii="Gandhari Unicode" w:hAnsi="Gandhari Unicode" w:cs="e-Tamil OTC"/>
          <w:lang w:val="en-GB"/>
        </w:rPr>
        <w:t>mountain</w:t>
      </w:r>
      <w:proofErr w:type="gramEnd"/>
    </w:p>
    <w:p w14:paraId="2E3FE59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w:t>
      </w:r>
      <w:proofErr w:type="spellStart"/>
      <w:r>
        <w:rPr>
          <w:rFonts w:ascii="Gandhari Unicode" w:hAnsi="Gandhari Unicode" w:cs="e-Tamil OTC"/>
          <w:lang w:val="en-GB"/>
        </w:rPr>
        <w:t>Malaiyaṉ</w:t>
      </w:r>
      <w:proofErr w:type="spellEnd"/>
      <w:r>
        <w:rPr>
          <w:rFonts w:ascii="Gandhari Unicode" w:hAnsi="Gandhari Unicode" w:cs="e-Tamil OTC"/>
          <w:lang w:val="en-GB"/>
        </w:rPr>
        <w:t xml:space="preserve"> with red spear [and] the vigour</w:t>
      </w:r>
    </w:p>
    <w:p w14:paraId="6457C9A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take on [any] antagonism,</w:t>
      </w:r>
    </w:p>
    <w:p w14:paraId="16E069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but</w:t>
      </w:r>
      <w:r>
        <w:rPr>
          <w:rStyle w:val="FootnoteReference1"/>
          <w:rFonts w:ascii="Gandhari Unicode" w:hAnsi="Gandhari Unicode" w:cs="e-Tamil OTC"/>
          <w:lang w:val="en-GB"/>
        </w:rPr>
        <w:footnoteReference w:id="468"/>
      </w:r>
      <w:r>
        <w:rPr>
          <w:rFonts w:ascii="Gandhari Unicode" w:hAnsi="Gandhari Unicode" w:cs="e-Tamil OTC"/>
          <w:lang w:val="en-GB"/>
        </w:rPr>
        <w:t xml:space="preserve"> at dawn as if she [were] just theirs,</w:t>
      </w:r>
    </w:p>
    <w:p w14:paraId="3A4039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with a settled face</w:t>
      </w:r>
      <w:r>
        <w:rPr>
          <w:rStyle w:val="FootnoteReference1"/>
          <w:rFonts w:ascii="Gandhari Unicode" w:hAnsi="Gandhari Unicode" w:cs="e-Tamil OTC"/>
          <w:lang w:val="en-GB"/>
        </w:rPr>
        <w:footnoteReference w:id="469"/>
      </w:r>
      <w:r>
        <w:rPr>
          <w:rFonts w:ascii="Gandhari Unicode" w:hAnsi="Gandhari Unicode" w:cs="e-Tamil OTC"/>
          <w:lang w:val="en-GB"/>
        </w:rPr>
        <w:t>,</w:t>
      </w:r>
    </w:p>
    <w:p w14:paraId="4CF9F7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thrown off mixed blossoms that decked [her] tresses,</w:t>
      </w:r>
    </w:p>
    <w:p w14:paraId="2C8C9C9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sesame oil applied to the fragrant hair, </w:t>
      </w:r>
      <w:proofErr w:type="gramStart"/>
      <w:r>
        <w:rPr>
          <w:rFonts w:ascii="Gandhari Unicode" w:hAnsi="Gandhari Unicode" w:cs="e-Tamil OTC"/>
          <w:lang w:val="en-GB"/>
        </w:rPr>
        <w:t>smoothed</w:t>
      </w:r>
      <w:proofErr w:type="gramEnd"/>
    </w:p>
    <w:p w14:paraId="29612B5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sandal paste.</w:t>
      </w:r>
    </w:p>
    <w:p w14:paraId="0FC9AA6A" w14:textId="77777777" w:rsidR="00544225" w:rsidRDefault="00544225">
      <w:pPr>
        <w:pStyle w:val="Textbody"/>
        <w:spacing w:after="0"/>
        <w:jc w:val="both"/>
        <w:rPr>
          <w:rFonts w:ascii="Gandhari Unicode" w:hAnsi="Gandhari Unicode" w:cs="e-Tamil OTC"/>
          <w:lang w:val="en-GB"/>
        </w:rPr>
      </w:pPr>
    </w:p>
    <w:p w14:paraId="469B6240" w14:textId="77777777" w:rsidR="00544225" w:rsidRDefault="00544225">
      <w:pPr>
        <w:pStyle w:val="Textbody"/>
        <w:spacing w:after="0"/>
        <w:jc w:val="both"/>
        <w:rPr>
          <w:rFonts w:ascii="Gandhari Unicode" w:hAnsi="Gandhari Unicode" w:cs="e-Tamil OTC"/>
          <w:lang w:val="en-GB"/>
        </w:rPr>
      </w:pPr>
    </w:p>
    <w:p w14:paraId="5214FE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2b</w:t>
      </w:r>
      <w:r>
        <w:rPr>
          <w:rFonts w:ascii="Gandhari Unicode" w:hAnsi="Gandhari Unicode" w:cs="e-Tamil OTC"/>
          <w:lang w:val="en-GB"/>
        </w:rPr>
        <w:tab/>
        <w:t xml:space="preserve">of </w:t>
      </w:r>
      <w:proofErr w:type="spellStart"/>
      <w:r>
        <w:rPr>
          <w:rFonts w:ascii="Gandhari Unicode" w:hAnsi="Gandhari Unicode" w:cs="e-Tamil OTC"/>
          <w:lang w:val="en-GB"/>
        </w:rPr>
        <w:t>Malaiyaṉ</w:t>
      </w:r>
      <w:proofErr w:type="spellEnd"/>
      <w:r>
        <w:rPr>
          <w:rFonts w:ascii="Gandhari Unicode" w:hAnsi="Gandhari Unicode" w:cs="e-Tamil OTC"/>
          <w:lang w:val="en-GB"/>
        </w:rPr>
        <w:t xml:space="preserve"> with a resilient spear red as coral,</w:t>
      </w:r>
      <w:r>
        <w:rPr>
          <w:rStyle w:val="FootnoteReference1"/>
          <w:rFonts w:ascii="Gandhari Unicode" w:hAnsi="Gandhari Unicode" w:cs="e-Tamil OTC"/>
          <w:lang w:val="en-GB"/>
        </w:rPr>
        <w:footnoteReference w:id="470"/>
      </w:r>
    </w:p>
    <w:p w14:paraId="0A7458C2" w14:textId="77777777" w:rsidR="00544225" w:rsidRDefault="00544225">
      <w:pPr>
        <w:pStyle w:val="Textbody"/>
        <w:spacing w:after="0"/>
        <w:jc w:val="both"/>
        <w:rPr>
          <w:rFonts w:ascii="Gandhari Unicode" w:hAnsi="Gandhari Unicode" w:cs="e-Tamil OTC"/>
          <w:b/>
          <w:lang w:val="en-GB"/>
        </w:rPr>
      </w:pPr>
    </w:p>
    <w:p w14:paraId="2C7DBF4D" w14:textId="77777777" w:rsidR="00544225" w:rsidRDefault="00000000">
      <w:pPr>
        <w:rPr>
          <w:rFonts w:ascii="Gandhari Unicode" w:eastAsiaTheme="majorEastAsia" w:hAnsi="Gandhari Unicode" w:cstheme="majorBidi" w:hint="eastAsia"/>
          <w:b/>
        </w:rPr>
      </w:pPr>
      <w:r>
        <w:br w:type="page"/>
      </w:r>
    </w:p>
    <w:p w14:paraId="6F20C8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313 </w:t>
      </w:r>
      <w:r>
        <w:rPr>
          <w:rFonts w:ascii="Gandhari Unicode" w:hAnsi="Gandhari Unicode"/>
          <w:i w:val="0"/>
          <w:iCs w:val="0"/>
          <w:color w:val="auto"/>
        </w:rPr>
        <w:t>Anonymous: SHE</w:t>
      </w:r>
    </w:p>
    <w:p w14:paraId="57CB47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மொழிந்தது</w:t>
      </w:r>
      <w:proofErr w:type="spellEnd"/>
      <w:r>
        <w:rPr>
          <w:rFonts w:ascii="Gandhari Unicode" w:hAnsi="Gandhari Unicode" w:cs="e-Tamil OTC"/>
          <w:lang w:val="en-GB"/>
        </w:rPr>
        <w:t>.</w:t>
      </w:r>
    </w:p>
    <w:p w14:paraId="2C823518" w14:textId="77777777" w:rsidR="00544225" w:rsidRDefault="00544225">
      <w:pPr>
        <w:pStyle w:val="Textbody"/>
        <w:spacing w:after="29"/>
        <w:jc w:val="both"/>
        <w:rPr>
          <w:rFonts w:ascii="Gandhari Unicode" w:hAnsi="Gandhari Unicode" w:cs="e-Tamil OTC"/>
          <w:lang w:val="en-GB"/>
        </w:rPr>
      </w:pPr>
    </w:p>
    <w:p w14:paraId="1A3B93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w:t>
      </w:r>
      <w:proofErr w:type="spellEnd"/>
    </w:p>
    <w:p w14:paraId="7A931E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w:t>
      </w:r>
      <w:proofErr w:type="spellEnd"/>
    </w:p>
    <w:p w14:paraId="78F6A8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பூக்கமழ்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299A0E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டியாத்தேம்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p>
    <w:p w14:paraId="162786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யவிழ்த்தற்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w:t>
      </w:r>
    </w:p>
    <w:p w14:paraId="0554F567" w14:textId="77777777" w:rsidR="00544225" w:rsidRDefault="00544225">
      <w:pPr>
        <w:pStyle w:val="Textbody"/>
        <w:spacing w:after="29"/>
        <w:jc w:val="both"/>
        <w:rPr>
          <w:rFonts w:ascii="Gandhari Unicode" w:hAnsi="Gandhari Unicode" w:cs="e-Tamil OTC"/>
          <w:lang w:val="en-GB"/>
        </w:rPr>
      </w:pPr>
    </w:p>
    <w:p w14:paraId="275728D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றிரையது</w:t>
      </w:r>
      <w:proofErr w:type="spellEnd"/>
      <w:r>
        <w:rPr>
          <w:rFonts w:ascii="Gandhari Unicode" w:hAnsi="Gandhari Unicode" w:cs="e-Tamil OTC"/>
          <w:lang w:val="en-GB"/>
        </w:rPr>
        <w:t xml:space="preserve"> C2v,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3bc</w:t>
      </w:r>
      <w:r>
        <w:rPr>
          <w:rFonts w:ascii="Gandhari Unicode" w:hAnsi="Gandhari Unicode" w:cs="e-Tamil OTC"/>
          <w:lang w:val="en-GB"/>
        </w:rPr>
        <w:t xml:space="preserve">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பாச்சேக்குந்</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பொதும்பிற்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சேங்குந்</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பொதும்பர்ச்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சேக்குந்</w:t>
      </w:r>
      <w:proofErr w:type="spellEnd"/>
      <w:r>
        <w:rPr>
          <w:rFonts w:ascii="Gandhari Unicode" w:hAnsi="Gandhari Unicode" w:cs="e-Tamil OTC"/>
          <w:lang w:val="en-GB"/>
        </w:rPr>
        <w:t xml:space="preserve"> G1, Nacc., ER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யாத்தென்று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கரிதது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L1, C1+2+3v,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முடிந்தமைந்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C3, G1</w:t>
      </w:r>
    </w:p>
    <w:p w14:paraId="55C69154" w14:textId="77777777" w:rsidR="00544225" w:rsidRDefault="00544225">
      <w:pPr>
        <w:pStyle w:val="Textbody"/>
        <w:spacing w:after="29"/>
        <w:jc w:val="both"/>
        <w:rPr>
          <w:rFonts w:ascii="Gandhari Unicode" w:hAnsi="Gandhari Unicode" w:cs="e-Tamil OTC"/>
          <w:lang w:val="en-GB"/>
        </w:rPr>
      </w:pPr>
    </w:p>
    <w:p w14:paraId="3DC219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karaiyatu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p>
    <w:p w14:paraId="5A5784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p>
    <w:p w14:paraId="6A81460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potumpiṉ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tuṟaivaṉoṭ</w:t>
      </w:r>
      <w:proofErr w:type="spellEnd"/>
      <w:r>
        <w:rPr>
          <w:rFonts w:ascii="Gandhari Unicode" w:hAnsi="Gandhari Unicode" w:cs="e-Tamil OTC"/>
          <w:lang w:val="en-GB"/>
        </w:rPr>
        <w:t>(</w:t>
      </w:r>
      <w:proofErr w:type="spellStart"/>
      <w:del w:id="896" w:author="Narmada Hansani Polgampalage" w:date="2023-11-27T19:32:00Z">
        <w:r>
          <w:rPr>
            <w:rFonts w:ascii="Gandhari Unicode" w:hAnsi="Gandhari Unicode" w:cs="e-Tamil OTC"/>
            <w:lang w:val="en-GB"/>
          </w:rPr>
          <w:delText>u</w:delText>
        </w:r>
      </w:del>
      <w:ins w:id="897" w:author="Narmada Hansani Polgampalage" w:date="2023-11-27T19:32:00Z">
        <w:r>
          <w:rPr>
            <w:rFonts w:ascii="Gandhari Unicode" w:hAnsi="Gandhari Unicode" w:cs="e-Tamil OTC"/>
            <w:lang w:val="en-GB"/>
          </w:rPr>
          <w:t>i</w:t>
        </w:r>
      </w:ins>
      <w:proofErr w:type="spellEnd"/>
      <w:r>
        <w:rPr>
          <w:rFonts w:ascii="Gandhari Unicode" w:hAnsi="Gandhari Unicode" w:cs="e-Tamil OTC"/>
          <w:lang w:val="en-GB"/>
        </w:rPr>
        <w:t>)</w:t>
      </w:r>
    </w:p>
    <w:p w14:paraId="7C679B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2DD223CE" w14:textId="77777777" w:rsidR="00544225" w:rsidRDefault="00000000">
      <w:pPr>
        <w:pStyle w:val="Textbody"/>
        <w:spacing w:after="29" w:line="260" w:lineRule="exact"/>
        <w:jc w:val="both"/>
        <w:rPr>
          <w:rFonts w:ascii="Gandhari Unicode" w:hAnsi="Gandhari Unicode" w:cs="e-Tamil OTC"/>
          <w:lang w:val="en-GB"/>
        </w:rPr>
      </w:pPr>
      <w:ins w:id="898" w:author="Narmada Hansani Polgampalage" w:date="2023-11-27T19:33:00Z">
        <w:r>
          <w:rPr>
            <w:rFonts w:ascii="Gandhari Unicode" w:hAnsi="Gandhari Unicode" w:cs="e-Tamil OTC"/>
            <w:lang w:val="en-GB"/>
          </w:rPr>
          <w:t>~</w:t>
        </w:r>
      </w:ins>
      <w:proofErr w:type="spellStart"/>
      <w:r>
        <w:rPr>
          <w:rFonts w:ascii="Gandhari Unicode" w:hAnsi="Gandhari Unicode" w:cs="e-Tamil OTC"/>
          <w:lang w:val="en-GB"/>
        </w:rPr>
        <w:t>aviḻttaṟk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atu</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muṭint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amaintaṉṟ</w:t>
      </w:r>
      <w:proofErr w:type="spellEnd"/>
      <w:r>
        <w:rPr>
          <w:rFonts w:ascii="Gandhari Unicode" w:hAnsi="Gandhari Unicode" w:cs="e-Tamil OTC"/>
          <w:i/>
          <w:iCs/>
          <w:lang w:val="en-GB"/>
        </w:rPr>
        <w:t>*-ē</w:t>
      </w:r>
      <w:r>
        <w:rPr>
          <w:rFonts w:ascii="Gandhari Unicode" w:hAnsi="Gandhari Unicode" w:cs="e-Tamil OTC"/>
          <w:lang w:val="en-GB"/>
        </w:rPr>
        <w:t>.</w:t>
      </w:r>
    </w:p>
    <w:p w14:paraId="71B45F30" w14:textId="77777777" w:rsidR="00544225" w:rsidRDefault="00544225">
      <w:pPr>
        <w:pStyle w:val="Textbody"/>
        <w:spacing w:after="29" w:line="260" w:lineRule="exact"/>
        <w:jc w:val="both"/>
        <w:rPr>
          <w:rFonts w:ascii="Gandhari Unicode" w:hAnsi="Gandhari Unicode" w:cs="e-Tamil OTC"/>
          <w:u w:val="single"/>
          <w:lang w:val="en-GB"/>
        </w:rPr>
      </w:pPr>
    </w:p>
    <w:p w14:paraId="2FB4ADF9" w14:textId="77777777" w:rsidR="00544225" w:rsidRDefault="00544225">
      <w:pPr>
        <w:pStyle w:val="Textbody"/>
        <w:spacing w:after="29" w:line="260" w:lineRule="exact"/>
        <w:jc w:val="both"/>
        <w:rPr>
          <w:rFonts w:ascii="Gandhari Unicode" w:hAnsi="Gandhari Unicode" w:cs="e-Tamil OTC"/>
          <w:u w:val="single"/>
          <w:lang w:val="en-GB"/>
        </w:rPr>
      </w:pPr>
    </w:p>
    <w:p w14:paraId="4182F4E9"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57FA651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visible, while [he] is behind the hedge, [with the words] “isn't [his] friendship immortal friendship, born with him?”, to the confidante who belittled [his] qualities [with the words] “he is not active(?)”, having realised HIS coming at a time when night trysts took place.</w:t>
      </w:r>
    </w:p>
    <w:p w14:paraId="3C05D48A" w14:textId="77777777" w:rsidR="00544225" w:rsidRDefault="00544225">
      <w:pPr>
        <w:pStyle w:val="Textbody"/>
        <w:spacing w:after="29" w:line="260" w:lineRule="exact"/>
        <w:jc w:val="both"/>
        <w:rPr>
          <w:rFonts w:ascii="Gandhari Unicode" w:hAnsi="Gandhari Unicode" w:cs="e-Tamil OTC"/>
          <w:lang w:val="en-GB"/>
        </w:rPr>
      </w:pPr>
    </w:p>
    <w:p w14:paraId="46B785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shore</w:t>
      </w:r>
      <w:proofErr w:type="spellStart"/>
      <w:r>
        <w:rPr>
          <w:rFonts w:ascii="Gandhari Unicode" w:hAnsi="Gandhari Unicode" w:cs="e-Tamil OTC"/>
          <w:position w:val="6"/>
          <w:lang w:val="en-GB"/>
        </w:rPr>
        <w:t>atu</w:t>
      </w:r>
      <w:proofErr w:type="spellEnd"/>
      <w:r>
        <w:rPr>
          <w:rFonts w:ascii="Gandhari Unicode" w:hAnsi="Gandhari Unicode" w:cs="e-Tamil OTC"/>
          <w:lang w:val="en-GB"/>
        </w:rPr>
        <w:t xml:space="preserve"> little white crow</w:t>
      </w:r>
    </w:p>
    <w:p w14:paraId="097C0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swimming water dark/big backwaters prey searched </w:t>
      </w:r>
      <w:proofErr w:type="gramStart"/>
      <w:r>
        <w:rPr>
          <w:rFonts w:ascii="Gandhari Unicode" w:hAnsi="Gandhari Unicode" w:cs="e-Tamil OTC"/>
          <w:lang w:val="en-GB"/>
        </w:rPr>
        <w:t>eaten</w:t>
      </w:r>
      <w:proofErr w:type="gramEnd"/>
    </w:p>
    <w:p w14:paraId="7707A4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smell- grove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resting- ghat-he-with</w:t>
      </w:r>
    </w:p>
    <w:p w14:paraId="7B37FD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we-bound it-bound </w:t>
      </w:r>
      <w:proofErr w:type="gramStart"/>
      <w:r>
        <w:rPr>
          <w:rFonts w:ascii="Gandhari Unicode" w:hAnsi="Gandhari Unicode" w:cs="e-Tamil OTC"/>
          <w:lang w:val="en-GB"/>
        </w:rPr>
        <w:t>intimacy</w:t>
      </w:r>
      <w:r>
        <w:rPr>
          <w:rFonts w:ascii="Gandhari Unicode" w:hAnsi="Gandhari Unicode" w:cs="e-Tamil OTC"/>
          <w:position w:val="6"/>
          <w:lang w:val="en-GB"/>
        </w:rPr>
        <w:t>ē</w:t>
      </w:r>
      <w:proofErr w:type="gramEnd"/>
    </w:p>
    <w:p w14:paraId="2DF235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opening(dat.) difficult-it that completed it-became-still</w:t>
      </w:r>
      <w:r>
        <w:rPr>
          <w:rFonts w:ascii="Gandhari Unicode" w:hAnsi="Gandhari Unicode" w:cs="e-Tamil OTC"/>
          <w:position w:val="6"/>
          <w:lang w:val="en-GB"/>
        </w:rPr>
        <w:t>ē</w:t>
      </w:r>
      <w:r>
        <w:rPr>
          <w:rFonts w:ascii="Gandhari Unicode" w:hAnsi="Gandhari Unicode" w:cs="e-Tamil OTC"/>
          <w:lang w:val="en-GB"/>
        </w:rPr>
        <w:t>.</w:t>
      </w:r>
    </w:p>
    <w:p w14:paraId="3FFA7DFC" w14:textId="77777777" w:rsidR="00544225" w:rsidRDefault="00544225">
      <w:pPr>
        <w:pStyle w:val="Textbody"/>
        <w:spacing w:after="29"/>
        <w:jc w:val="both"/>
        <w:rPr>
          <w:rFonts w:ascii="Gandhari Unicode" w:hAnsi="Gandhari Unicode" w:cs="e-Tamil OTC"/>
          <w:lang w:val="en-GB"/>
        </w:rPr>
      </w:pPr>
    </w:p>
    <w:p w14:paraId="07BFFF45" w14:textId="77777777" w:rsidR="00544225" w:rsidRDefault="00544225">
      <w:pPr>
        <w:pStyle w:val="Textbody"/>
        <w:spacing w:after="29"/>
        <w:jc w:val="both"/>
        <w:rPr>
          <w:rFonts w:ascii="Gandhari Unicode" w:hAnsi="Gandhari Unicode" w:cs="e-Tamil OTC"/>
          <w:lang w:val="en-GB"/>
        </w:rPr>
      </w:pPr>
    </w:p>
    <w:p w14:paraId="6BB0C1E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To the man from the ghat, where in the flower-smelling grove</w:t>
      </w:r>
    </w:p>
    <w:p w14:paraId="770C5BF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little white crow of the great </w:t>
      </w:r>
      <w:proofErr w:type="gramStart"/>
      <w:r>
        <w:rPr>
          <w:rFonts w:ascii="Gandhari Unicode" w:hAnsi="Gandhari Unicode" w:cs="e-Tamil OTC"/>
          <w:lang w:val="en-GB"/>
        </w:rPr>
        <w:t>sea shore</w:t>
      </w:r>
      <w:proofErr w:type="gramEnd"/>
      <w:r>
        <w:rPr>
          <w:rFonts w:ascii="Gandhari Unicode" w:hAnsi="Gandhari Unicode" w:cs="e-Tamil OTC"/>
          <w:lang w:val="en-GB"/>
        </w:rPr>
        <w:t xml:space="preserve"> rests,</w:t>
      </w:r>
    </w:p>
    <w:p w14:paraId="3031F06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having searched for prey [and] eaten</w:t>
      </w:r>
    </w:p>
    <w:p w14:paraId="06E12E4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swimming dark backwaters,</w:t>
      </w:r>
    </w:p>
    <w:p w14:paraId="07B972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bound.</w:t>
      </w:r>
    </w:p>
    <w:p w14:paraId="705ED3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Bound is the friendship.</w:t>
      </w:r>
    </w:p>
    <w:p w14:paraId="00E61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difficult to undo, it has become perfect.</w:t>
      </w:r>
      <w:r>
        <w:rPr>
          <w:rStyle w:val="FootnoteReference1"/>
          <w:rFonts w:ascii="Gandhari Unicode" w:hAnsi="Gandhari Unicode" w:cs="e-Tamil OTC"/>
          <w:lang w:val="en-GB"/>
        </w:rPr>
        <w:footnoteReference w:id="471"/>
      </w:r>
    </w:p>
    <w:p w14:paraId="15916714" w14:textId="77777777" w:rsidR="00544225" w:rsidRDefault="00544225">
      <w:pPr>
        <w:pStyle w:val="Textbody"/>
        <w:spacing w:after="0"/>
        <w:jc w:val="both"/>
        <w:rPr>
          <w:rFonts w:ascii="Gandhari Unicode" w:hAnsi="Gandhari Unicode" w:cs="e-Tamil OTC"/>
          <w:lang w:val="en-GB"/>
        </w:rPr>
      </w:pPr>
    </w:p>
    <w:p w14:paraId="062C1D12" w14:textId="77777777" w:rsidR="00544225" w:rsidRDefault="00000000">
      <w:pPr>
        <w:rPr>
          <w:rFonts w:ascii="Gandhari Unicode" w:eastAsiaTheme="majorEastAsia" w:hAnsi="Gandhari Unicode" w:cstheme="majorBidi" w:hint="eastAsia"/>
          <w:b/>
        </w:rPr>
      </w:pPr>
      <w:r>
        <w:br w:type="page"/>
      </w:r>
    </w:p>
    <w:p w14:paraId="6564005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314</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பெருஞ்சாத்தன்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பேறிசாத்தன்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பேரிச்சாத்தன்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86EB03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969ECAA" w14:textId="77777777" w:rsidR="00544225" w:rsidRDefault="00544225">
      <w:pPr>
        <w:pStyle w:val="Textbody"/>
        <w:spacing w:after="29"/>
        <w:jc w:val="both"/>
        <w:rPr>
          <w:rFonts w:ascii="Gandhari Unicode" w:hAnsi="Gandhari Unicode" w:cs="e-Tamil OTC"/>
          <w:lang w:val="en-GB"/>
        </w:rPr>
      </w:pPr>
    </w:p>
    <w:p w14:paraId="4FA91D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கமஞ்சூற்</w:t>
      </w:r>
      <w:proofErr w:type="spellEnd"/>
    </w:p>
    <w:p w14:paraId="25E499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யொண்சுட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ரிமைப்பப்</w:t>
      </w:r>
      <w:proofErr w:type="spellEnd"/>
    </w:p>
    <w:p w14:paraId="4DF284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பெயறாழ்</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பிருளிய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மாலையும்</w:t>
      </w:r>
      <w:proofErr w:type="spellEnd"/>
    </w:p>
    <w:p w14:paraId="6BCFF7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p>
    <w:p w14:paraId="245EC2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ழிளமுலை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ஞெமுங்க</w:t>
      </w:r>
      <w:proofErr w:type="spellEnd"/>
    </w:p>
    <w:p w14:paraId="626AE4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w:t>
      </w:r>
    </w:p>
    <w:p w14:paraId="39BEDB19" w14:textId="77777777" w:rsidR="00544225" w:rsidRDefault="00544225">
      <w:pPr>
        <w:pStyle w:val="Textbody"/>
        <w:spacing w:after="29"/>
        <w:jc w:val="both"/>
        <w:rPr>
          <w:rFonts w:ascii="Gandhari Unicode" w:hAnsi="Gandhari Unicode" w:cs="e-Tamil OTC"/>
          <w:lang w:val="en-GB"/>
        </w:rPr>
      </w:pPr>
    </w:p>
    <w:p w14:paraId="69E813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னீருறு</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நீருறு</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ரிமைப்பப்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ரிழைப்பப்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பெயறாழ்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மிருளிய</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மிருளிய</w:t>
      </w:r>
      <w:proofErr w:type="spellEnd"/>
      <w:r>
        <w:rPr>
          <w:rFonts w:ascii="Gandhari Unicode" w:hAnsi="Gandhari Unicode" w:cs="e-Tamil OTC"/>
          <w:lang w:val="en-GB"/>
        </w:rPr>
        <w:t xml:space="preserve"> EA; </w:t>
      </w:r>
      <w:proofErr w:type="spellStart"/>
      <w:r>
        <w:rPr>
          <w:rFonts w:ascii="Gandhari Unicode" w:hAnsi="Gandhari Unicode" w:cs="e-Tamil OTC"/>
          <w:lang w:val="en-GB"/>
        </w:rPr>
        <w:t>பெயல்லாழ்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பிருளிய</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மின்னுற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ழிளமுலை</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மிளமுலை</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மிளமுலை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மின்னுற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லிளமுலை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வைப்பிற்</w:t>
      </w:r>
      <w:proofErr w:type="spellEnd"/>
      <w:r>
        <w:rPr>
          <w:rFonts w:ascii="Gandhari Unicode" w:hAnsi="Gandhari Unicode" w:cs="e-Tamil OTC"/>
          <w:lang w:val="en-GB"/>
        </w:rPr>
        <w:t xml:space="preserve"> L1,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வைப்பிறன்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வைடைப்பிறன்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சுரனிறந்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p>
    <w:p w14:paraId="073CBDD8" w14:textId="77777777" w:rsidR="00544225" w:rsidRDefault="00544225">
      <w:pPr>
        <w:pStyle w:val="Textbody"/>
        <w:spacing w:after="29"/>
        <w:jc w:val="both"/>
        <w:rPr>
          <w:rFonts w:ascii="Gandhari Unicode" w:hAnsi="Gandhari Unicode" w:cs="e-Tamil OTC"/>
          <w:lang w:val="en-GB"/>
        </w:rPr>
      </w:pPr>
    </w:p>
    <w:p w14:paraId="404BCB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vicumpiṉ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kamam</w:t>
      </w:r>
      <w:proofErr w:type="spellEnd"/>
      <w:r>
        <w:rPr>
          <w:rFonts w:ascii="Gandhari Unicode" w:hAnsi="Gandhari Unicode" w:cs="e-Tamil OTC"/>
          <w:lang w:val="en-GB"/>
        </w:rPr>
        <w:t xml:space="preserve"> </w:t>
      </w:r>
      <w:proofErr w:type="spellStart"/>
      <w:r>
        <w:rPr>
          <w:rFonts w:ascii="Gandhari Unicode" w:hAnsi="Gandhari Unicode" w:cs="e-Tamil OTC"/>
          <w:lang w:val="en-GB"/>
        </w:rPr>
        <w:t>cūl</w:t>
      </w:r>
      <w:proofErr w:type="spellEnd"/>
    </w:p>
    <w:p w14:paraId="36BC8BA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eḻili</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imaippa</w:t>
      </w:r>
      <w:proofErr w:type="spellEnd"/>
      <w:r>
        <w:rPr>
          <w:rFonts w:ascii="Gandhari Unicode" w:hAnsi="Gandhari Unicode" w:cs="e-Tamil OTC"/>
          <w:i/>
          <w:iCs/>
          <w:lang w:val="en-GB"/>
        </w:rPr>
        <w:t>+</w:t>
      </w:r>
    </w:p>
    <w:p w14:paraId="7A4657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peyal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tāḻp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iruḷiya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mālai</w:t>
      </w:r>
      <w:proofErr w:type="spellEnd"/>
      <w:r>
        <w:rPr>
          <w:rFonts w:ascii="Gandhari Unicode" w:hAnsi="Gandhari Unicode" w:cs="e-Tamil OTC"/>
          <w:i/>
          <w:iCs/>
          <w:lang w:val="en-GB"/>
        </w:rPr>
        <w:t>-~um</w:t>
      </w:r>
    </w:p>
    <w:p w14:paraId="778E9E1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p>
    <w:p w14:paraId="355503F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lang w:val="en-GB"/>
        </w:rPr>
        <w:t>ñemuṅka</w:t>
      </w:r>
      <w:proofErr w:type="spellEnd"/>
    </w:p>
    <w:p w14:paraId="198632E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vaippiṉ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curaṉ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iṟantōr</w:t>
      </w:r>
      <w:proofErr w:type="spellEnd"/>
      <w:r>
        <w:rPr>
          <w:rFonts w:ascii="Gandhari Unicode" w:hAnsi="Gandhari Unicode" w:cs="e-Tamil OTC"/>
          <w:lang w:val="en-GB"/>
        </w:rPr>
        <w:t>-ē.</w:t>
      </w:r>
    </w:p>
    <w:p w14:paraId="4C5BEB1D" w14:textId="77777777" w:rsidR="00544225" w:rsidRDefault="00544225">
      <w:pPr>
        <w:pStyle w:val="Textbody"/>
        <w:spacing w:after="29" w:line="260" w:lineRule="exact"/>
        <w:jc w:val="both"/>
        <w:rPr>
          <w:rFonts w:ascii="Gandhari Unicode" w:hAnsi="Gandhari Unicode" w:cs="e-Tamil OTC"/>
          <w:lang w:val="en-GB"/>
        </w:rPr>
      </w:pPr>
    </w:p>
    <w:p w14:paraId="7D578289" w14:textId="77777777" w:rsidR="00544225" w:rsidRDefault="00544225">
      <w:pPr>
        <w:pStyle w:val="Textbody"/>
        <w:spacing w:after="29" w:line="260" w:lineRule="exact"/>
        <w:jc w:val="both"/>
        <w:rPr>
          <w:rFonts w:ascii="Gandhari Unicode" w:hAnsi="Gandhari Unicode" w:cs="e-Tamil OTC"/>
          <w:lang w:val="en-GB"/>
        </w:rPr>
      </w:pPr>
    </w:p>
    <w:p w14:paraId="2137BB28" w14:textId="77777777" w:rsidR="00544225" w:rsidRDefault="00000000">
      <w:pPr>
        <w:pStyle w:val="Textbody"/>
        <w:spacing w:after="29" w:line="260" w:lineRule="exact"/>
        <w:jc w:val="both"/>
        <w:rPr>
          <w:rFonts w:ascii="Gandhari Unicode" w:hAnsi="Gandhari Unicode" w:cs="e-Tamil OTC"/>
          <w:lang w:val="en-GB"/>
        </w:rPr>
      </w:pPr>
      <w:r>
        <w:br w:type="page"/>
      </w:r>
    </w:p>
    <w:p w14:paraId="7213AAE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in desolation by HER, who had changed in the time of separation, when pointing out the season to the confidante who was encouraging [her].</w:t>
      </w:r>
    </w:p>
    <w:p w14:paraId="77900A53" w14:textId="77777777" w:rsidR="00544225" w:rsidRDefault="00544225">
      <w:pPr>
        <w:pStyle w:val="Textbody"/>
        <w:spacing w:after="28" w:line="260" w:lineRule="exact"/>
        <w:jc w:val="both"/>
        <w:rPr>
          <w:rFonts w:ascii="Gandhari Unicode" w:hAnsi="Gandhari Unicode" w:cs="e-Tamil OTC"/>
          <w:lang w:val="en-GB"/>
        </w:rPr>
      </w:pPr>
    </w:p>
    <w:p w14:paraId="6BE90B2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height sky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water have- fullness </w:t>
      </w:r>
      <w:proofErr w:type="gramStart"/>
      <w:r>
        <w:rPr>
          <w:rFonts w:ascii="Gandhari Unicode" w:hAnsi="Gandhari Unicode" w:cs="e-Tamil OTC"/>
          <w:lang w:val="en-GB"/>
        </w:rPr>
        <w:t>pregnancy</w:t>
      </w:r>
      <w:proofErr w:type="gramEnd"/>
    </w:p>
    <w:p w14:paraId="665E0B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voice cloud bright glow twinkle(inf.)</w:t>
      </w:r>
    </w:p>
    <w:p w14:paraId="40E14F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raining hung-down darkened- loneliness take-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1EBDE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live friend coming-</w:t>
      </w:r>
    </w:p>
    <w:p w14:paraId="7620DE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lightning be-close- young breast be-pressed(inf.)</w:t>
      </w:r>
    </w:p>
    <w:p w14:paraId="660AD7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region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desert traversed-he(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905CE94" w14:textId="77777777" w:rsidR="00544225" w:rsidRDefault="00544225">
      <w:pPr>
        <w:pStyle w:val="Textbody"/>
        <w:spacing w:after="0"/>
        <w:jc w:val="both"/>
        <w:rPr>
          <w:rFonts w:ascii="Gandhari Unicode" w:hAnsi="Gandhari Unicode" w:cs="e-Tamil OTC"/>
          <w:lang w:val="en-GB"/>
        </w:rPr>
      </w:pPr>
    </w:p>
    <w:p w14:paraId="7ED2EE4F" w14:textId="77777777" w:rsidR="00544225" w:rsidRDefault="00544225">
      <w:pPr>
        <w:pStyle w:val="Textbody"/>
        <w:spacing w:after="0"/>
        <w:jc w:val="both"/>
        <w:rPr>
          <w:rFonts w:ascii="Gandhari Unicode" w:hAnsi="Gandhari Unicode" w:cs="e-Tamil OTC"/>
          <w:lang w:val="en-GB"/>
        </w:rPr>
      </w:pPr>
    </w:p>
    <w:p w14:paraId="7D0D5823" w14:textId="77777777" w:rsidR="00544225" w:rsidRDefault="00000000">
      <w:pPr>
        <w:pStyle w:val="Textbody"/>
        <w:tabs>
          <w:tab w:val="left" w:pos="275"/>
        </w:tabs>
        <w:spacing w:after="29"/>
        <w:jc w:val="both"/>
        <w:rPr>
          <w:rFonts w:ascii="Gandhari Unicode" w:hAnsi="Gandhari Unicode" w:cs="e-Tamil OTC"/>
          <w:lang w:val="en-GB"/>
        </w:rPr>
      </w:pPr>
      <w:r>
        <w:rPr>
          <w:rFonts w:ascii="Gandhari Unicode" w:hAnsi="Gandhari Unicode" w:cs="e-Tamil OTC"/>
          <w:lang w:val="en-GB"/>
        </w:rPr>
        <w:tab/>
        <w:t>Even in the evening full of loneliness,</w:t>
      </w:r>
    </w:p>
    <w:p w14:paraId="03FB384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darkened by rain hanging down,</w:t>
      </w:r>
    </w:p>
    <w:p w14:paraId="57AA64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bright glow flickers from the cool-voiced cloud,</w:t>
      </w:r>
    </w:p>
    <w:p w14:paraId="3EE97C4A"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fully pregnant with water in the distant high sky,</w:t>
      </w:r>
    </w:p>
    <w:p w14:paraId="1E51F3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has not come, oh friend,</w:t>
      </w:r>
    </w:p>
    <w:p w14:paraId="49002666"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[there] comes</w:t>
      </w:r>
      <w:r>
        <w:rPr>
          <w:rStyle w:val="FootnoteReference1"/>
          <w:rFonts w:ascii="Gandhari Unicode" w:hAnsi="Gandhari Unicode" w:cs="e-Tamil OTC"/>
          <w:lang w:val="en-GB"/>
        </w:rPr>
        <w:footnoteReference w:id="472"/>
      </w:r>
    </w:p>
    <w:p w14:paraId="25CDEC40"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 xml:space="preserve">the lightning, for my close young breast to be oppressed </w:t>
      </w:r>
      <w:r>
        <w:rPr>
          <w:rFonts w:ascii="Gandhari Unicode" w:eastAsia="URW Palladio UNI" w:hAnsi="Gandhari Unicode" w:cs="e-Tamil OTC"/>
          <w:lang w:val="en-GB"/>
        </w:rPr>
        <w:t>–</w:t>
      </w:r>
    </w:p>
    <w:p w14:paraId="67ED1AE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traversed the desert of unpleasant regions.</w:t>
      </w:r>
    </w:p>
    <w:p w14:paraId="0E2D1C75" w14:textId="77777777" w:rsidR="00544225" w:rsidRDefault="00544225">
      <w:pPr>
        <w:pStyle w:val="Textbody"/>
        <w:spacing w:after="0"/>
        <w:jc w:val="both"/>
        <w:rPr>
          <w:rFonts w:ascii="Gandhari Unicode" w:hAnsi="Gandhari Unicode" w:cs="e-Tamil OTC"/>
          <w:lang w:val="en-GB"/>
        </w:rPr>
      </w:pPr>
    </w:p>
    <w:p w14:paraId="73A96B80" w14:textId="77777777" w:rsidR="00544225" w:rsidRDefault="00544225">
      <w:pPr>
        <w:pStyle w:val="Textbody"/>
        <w:spacing w:after="0"/>
        <w:jc w:val="both"/>
        <w:rPr>
          <w:rFonts w:ascii="Gandhari Unicode" w:hAnsi="Gandhari Unicode" w:cs="e-Tamil OTC"/>
          <w:lang w:val="en-GB"/>
        </w:rPr>
      </w:pPr>
    </w:p>
    <w:p w14:paraId="458DF3C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w:t>
      </w:r>
    </w:p>
    <w:p w14:paraId="71CDF0E2"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4-6b </w:t>
      </w:r>
      <w:r>
        <w:rPr>
          <w:rFonts w:ascii="Gandhari Unicode" w:hAnsi="Gandhari Unicode" w:cs="e-Tamil OTC"/>
          <w:lang w:val="en-GB"/>
        </w:rPr>
        <w:tab/>
        <w:t>he has not come, oh friend,</w:t>
      </w:r>
    </w:p>
    <w:p w14:paraId="049EF4E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he who has traversed the desert of unpleasant regions,</w:t>
      </w:r>
    </w:p>
    <w:p w14:paraId="612623D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my coming young breasts, close to lightning, will be </w:t>
      </w:r>
      <w:r>
        <w:rPr>
          <w:rFonts w:ascii="Gandhari Unicode" w:hAnsi="Gandhari Unicode" w:cs="e-Tamil OTC"/>
          <w:lang w:val="en-GB"/>
        </w:rPr>
        <w:tab/>
        <w:t>squeezed.</w:t>
      </w:r>
      <w:r>
        <w:rPr>
          <w:rStyle w:val="FootnoteReference1"/>
          <w:rFonts w:ascii="Gandhari Unicode" w:hAnsi="Gandhari Unicode" w:cs="e-Tamil OTC"/>
          <w:lang w:val="en-GB"/>
        </w:rPr>
        <w:footnoteReference w:id="473"/>
      </w:r>
    </w:p>
    <w:p w14:paraId="0F3A252F" w14:textId="77777777" w:rsidR="00544225" w:rsidRDefault="00000000">
      <w:pPr>
        <w:rPr>
          <w:rFonts w:ascii="Gandhari Unicode" w:hAnsi="Gandhari Unicode" w:cs="e-Tamil OTC"/>
          <w:b/>
        </w:rPr>
      </w:pPr>
      <w:r>
        <w:br w:type="page"/>
      </w:r>
    </w:p>
    <w:p w14:paraId="44B13E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வேளாதத்தன்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தும்பிசேர்கீரன்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B32C4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வேறுபடுகின்றாய்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AB6E1EF" w14:textId="77777777" w:rsidR="00544225" w:rsidRDefault="00544225">
      <w:pPr>
        <w:pStyle w:val="Textbody"/>
        <w:spacing w:after="29"/>
        <w:jc w:val="both"/>
        <w:rPr>
          <w:rFonts w:ascii="Gandhari Unicode" w:hAnsi="Gandhari Unicode" w:cs="e-Tamil OTC"/>
          <w:lang w:val="en-GB"/>
        </w:rPr>
      </w:pPr>
    </w:p>
    <w:p w14:paraId="750659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டாஅங்</w:t>
      </w:r>
      <w:proofErr w:type="spellEnd"/>
    </w:p>
    <w:p w14:paraId="0FA46E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323E46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ஞாயி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1A13BB7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w:t>
      </w:r>
      <w:proofErr w:type="spellEnd"/>
      <w:r>
        <w:rPr>
          <w:rFonts w:ascii="Gandhari Unicode" w:hAnsi="Gandhari Unicode" w:cs="e-Tamil OTC"/>
          <w:lang w:val="en-GB"/>
        </w:rPr>
        <w:t>.</w:t>
      </w:r>
    </w:p>
    <w:p w14:paraId="020BBFA4" w14:textId="77777777" w:rsidR="00544225" w:rsidRDefault="00544225">
      <w:pPr>
        <w:pStyle w:val="Textbody"/>
        <w:spacing w:after="29"/>
        <w:jc w:val="both"/>
        <w:rPr>
          <w:rFonts w:ascii="Gandhari Unicode" w:hAnsi="Gandhari Unicode" w:cs="e-Tamil OTC"/>
          <w:lang w:val="en-GB"/>
        </w:rPr>
      </w:pPr>
    </w:p>
    <w:p w14:paraId="17C3B04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ஞாயி</w:t>
      </w:r>
      <w:proofErr w:type="spellEnd"/>
      <w:r>
        <w:rPr>
          <w:rFonts w:ascii="Gandhari Unicode" w:eastAsia="URW Palladio UNI" w:hAnsi="Gandhari Unicode" w:cs="e-Tamil OTC"/>
          <w:lang w:val="en-GB"/>
        </w:rPr>
        <w:t xml:space="preserve"> C2+3v,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ஞாயிற்</w:t>
      </w:r>
      <w:proofErr w:type="spellEnd"/>
      <w:r>
        <w:rPr>
          <w:rFonts w:ascii="Gandhari Unicode" w:eastAsia="URW Palladio UNI" w:hAnsi="Gandhari Unicode" w:cs="e-Tamil OTC"/>
          <w:lang w:val="en-GB"/>
        </w:rPr>
        <w:t xml:space="preserve"> L1, C1+3, G1+2, EA, I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றனையனென்</w:t>
      </w:r>
      <w:proofErr w:type="spellEnd"/>
      <w:r>
        <w:rPr>
          <w:rFonts w:ascii="Gandhari Unicode" w:hAnsi="Gandhari Unicode" w:cs="e-Tamil OTC"/>
          <w:lang w:val="en-GB"/>
        </w:rPr>
        <w:t xml:space="preserve"> L1, C1+2+3, G1+2v, TV,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றனையன்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றனையவென்</w:t>
      </w:r>
      <w:proofErr w:type="spellEnd"/>
      <w:r>
        <w:rPr>
          <w:rFonts w:ascii="Gandhari Unicode" w:hAnsi="Gandhari Unicode" w:cs="e-Tamil OTC"/>
          <w:lang w:val="en-GB"/>
        </w:rPr>
        <w:t xml:space="preserve"> G2</w:t>
      </w:r>
      <w:r>
        <w:rPr>
          <w:rFonts w:ascii="Gandhari Unicode" w:eastAsia="URW Palladio UNI" w:hAnsi="Gandhari Unicode" w:cs="e-Tamil OTC"/>
          <w:lang w:val="en-GB"/>
        </w:rPr>
        <w:t xml:space="preserve"> •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யனையவென்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னையவென்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னையனென்</w:t>
      </w:r>
      <w:proofErr w:type="spellEnd"/>
      <w:r>
        <w:rPr>
          <w:rFonts w:ascii="Gandhari Unicode" w:hAnsi="Gandhari Unicode" w:cs="e-Tamil OTC"/>
          <w:lang w:val="en-GB"/>
        </w:rPr>
        <w:t xml:space="preserve"> C1</w:t>
      </w:r>
    </w:p>
    <w:p w14:paraId="494E4207" w14:textId="77777777" w:rsidR="00544225" w:rsidRDefault="00544225">
      <w:pPr>
        <w:pStyle w:val="Textbody"/>
        <w:spacing w:after="29"/>
        <w:jc w:val="both"/>
        <w:rPr>
          <w:rFonts w:ascii="Gandhari Unicode" w:hAnsi="Gandhari Unicode" w:cs="e-Tamil OTC"/>
          <w:lang w:val="en-GB"/>
        </w:rPr>
      </w:pPr>
    </w:p>
    <w:p w14:paraId="5A47D3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eḻu-taru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matiyam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kaṇṭāaṅk</w:t>
      </w:r>
      <w:proofErr w:type="spellEnd"/>
      <w:r>
        <w:rPr>
          <w:rFonts w:ascii="Gandhari Unicode" w:hAnsi="Gandhari Unicode" w:cs="e-Tamil OTC"/>
          <w:lang w:val="en-GB"/>
        </w:rPr>
        <w:t>*</w:t>
      </w:r>
    </w:p>
    <w:p w14:paraId="1094F7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oḻuku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p>
    <w:p w14:paraId="3DD4963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ñāyiṟ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aṉaiyaṉ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1F928B7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neruñci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-ē.</w:t>
      </w:r>
    </w:p>
    <w:p w14:paraId="53FC96B7" w14:textId="77777777" w:rsidR="00544225" w:rsidRDefault="00544225">
      <w:pPr>
        <w:pStyle w:val="Textbody"/>
        <w:spacing w:after="29" w:line="260" w:lineRule="exact"/>
        <w:jc w:val="both"/>
        <w:rPr>
          <w:rFonts w:ascii="Gandhari Unicode" w:hAnsi="Gandhari Unicode" w:cs="e-Tamil OTC"/>
          <w:lang w:val="en-GB"/>
        </w:rPr>
      </w:pPr>
    </w:p>
    <w:p w14:paraId="1C2EBF74" w14:textId="77777777" w:rsidR="00544225" w:rsidRDefault="00544225">
      <w:pPr>
        <w:pStyle w:val="Textbody"/>
        <w:spacing w:after="29" w:line="260" w:lineRule="exact"/>
        <w:jc w:val="both"/>
        <w:rPr>
          <w:rFonts w:ascii="Gandhari Unicode" w:hAnsi="Gandhari Unicode" w:cs="e-Tamil OTC"/>
          <w:lang w:val="en-GB"/>
        </w:rPr>
      </w:pPr>
    </w:p>
    <w:p w14:paraId="487377DE" w14:textId="77777777" w:rsidR="00544225" w:rsidRDefault="00000000">
      <w:pPr>
        <w:pStyle w:val="Textbody"/>
        <w:spacing w:after="29" w:line="260" w:lineRule="exact"/>
        <w:jc w:val="both"/>
        <w:rPr>
          <w:rFonts w:ascii="Gandhari Unicode" w:hAnsi="Gandhari Unicode" w:cs="e-Tamil OTC"/>
          <w:lang w:val="en-GB"/>
        </w:rPr>
      </w:pPr>
      <w:r>
        <w:br w:type="page"/>
      </w:r>
    </w:p>
    <w:p w14:paraId="10CA58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“don't you have the strength [to await] the time of marriage?”</w:t>
      </w:r>
    </w:p>
    <w:p w14:paraId="3DACC406" w14:textId="77777777" w:rsidR="00544225" w:rsidRDefault="00544225">
      <w:pPr>
        <w:pStyle w:val="Textbody"/>
        <w:spacing w:after="29" w:line="260" w:lineRule="exact"/>
        <w:jc w:val="both"/>
        <w:rPr>
          <w:rFonts w:ascii="Gandhari Unicode" w:hAnsi="Gandhari Unicode" w:cs="e-Tamil OTC"/>
          <w:lang w:val="en-GB"/>
        </w:rPr>
      </w:pPr>
    </w:p>
    <w:p w14:paraId="27E8E4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rise-</w:t>
      </w:r>
      <w:del w:id="899" w:author="Narmada Hansani Polgampalage" w:date="2023-11-27T20:07:00Z">
        <w:r>
          <w:rPr>
            <w:rFonts w:ascii="Gandhari Unicode" w:hAnsi="Gandhari Unicode" w:cs="e-Tamil OTC"/>
            <w:lang w:val="en-GB"/>
          </w:rPr>
          <w:delText xml:space="preserve"> </w:delText>
        </w:r>
      </w:del>
      <w:r>
        <w:rPr>
          <w:rFonts w:ascii="Gandhari Unicode" w:hAnsi="Gandhari Unicode" w:cs="e-Tamil OTC"/>
          <w:lang w:val="en-GB"/>
        </w:rPr>
        <w:t>give- moon sea seen-like</w:t>
      </w:r>
    </w:p>
    <w:p w14:paraId="2C98F0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 white waterfall high mountain land-he</w:t>
      </w:r>
    </w:p>
    <w:p w14:paraId="023C0A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sun such-he my- friend</w:t>
      </w:r>
    </w:p>
    <w:p w14:paraId="5460AE21"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Neruñci</w:t>
      </w:r>
      <w:proofErr w:type="spellEnd"/>
      <w:r>
        <w:rPr>
          <w:rFonts w:ascii="Gandhari Unicode" w:hAnsi="Gandhari Unicode" w:cs="e-Tamil OTC"/>
          <w:lang w:val="en-GB"/>
        </w:rPr>
        <w:t>(-plant) such-they(n.pl.) my(obl.) big bamboo shoulder</w:t>
      </w:r>
      <w:r>
        <w:rPr>
          <w:rFonts w:ascii="Gandhari Unicode" w:hAnsi="Gandhari Unicode" w:cs="e-Tamil OTC"/>
          <w:position w:val="6"/>
          <w:lang w:val="en-GB"/>
        </w:rPr>
        <w:t>ē</w:t>
      </w:r>
      <w:r>
        <w:rPr>
          <w:rFonts w:ascii="Gandhari Unicode" w:hAnsi="Gandhari Unicode" w:cs="e-Tamil OTC"/>
          <w:lang w:val="en-GB"/>
        </w:rPr>
        <w:t>.</w:t>
      </w:r>
    </w:p>
    <w:p w14:paraId="1C051324" w14:textId="77777777" w:rsidR="00544225" w:rsidRDefault="00544225">
      <w:pPr>
        <w:pStyle w:val="Textbody"/>
        <w:spacing w:after="29"/>
        <w:jc w:val="both"/>
        <w:rPr>
          <w:rFonts w:ascii="Gandhari Unicode" w:hAnsi="Gandhari Unicode" w:cs="e-Tamil OTC"/>
          <w:lang w:val="en-GB"/>
        </w:rPr>
      </w:pPr>
    </w:p>
    <w:p w14:paraId="09BC0CD2" w14:textId="77777777" w:rsidR="00544225" w:rsidRDefault="00544225">
      <w:pPr>
        <w:pStyle w:val="Textbody"/>
        <w:spacing w:after="29"/>
        <w:jc w:val="both"/>
        <w:rPr>
          <w:rFonts w:ascii="Gandhari Unicode" w:hAnsi="Gandhari Unicode" w:cs="e-Tamil OTC"/>
          <w:lang w:val="en-GB"/>
        </w:rPr>
      </w:pPr>
    </w:p>
    <w:p w14:paraId="0E4485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land of high mountains with flowing white waterfalls,</w:t>
      </w:r>
    </w:p>
    <w:p w14:paraId="75BD400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as if seeing the moon ascend from the sea,</w:t>
      </w:r>
    </w:p>
    <w:p w14:paraId="784D9D4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[is] like the sun, friend,</w:t>
      </w:r>
    </w:p>
    <w:p w14:paraId="5496FC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like </w:t>
      </w:r>
      <w:proofErr w:type="spellStart"/>
      <w:r>
        <w:rPr>
          <w:rFonts w:ascii="Gandhari Unicode" w:hAnsi="Gandhari Unicode" w:cs="e-Tamil OTC"/>
          <w:lang w:val="en-GB"/>
        </w:rPr>
        <w:t>Neruñci</w:t>
      </w:r>
      <w:proofErr w:type="spellEnd"/>
      <w:r>
        <w:rPr>
          <w:rFonts w:ascii="Gandhari Unicode" w:hAnsi="Gandhari Unicode" w:cs="e-Tamil OTC"/>
          <w:lang w:val="en-GB"/>
        </w:rPr>
        <w:t xml:space="preserve"> my big bamboo shoulders.</w:t>
      </w:r>
    </w:p>
    <w:p w14:paraId="3F4EF5DA" w14:textId="77777777" w:rsidR="00544225" w:rsidRDefault="00544225">
      <w:pPr>
        <w:pStyle w:val="Textbody"/>
        <w:spacing w:after="0"/>
        <w:jc w:val="both"/>
        <w:rPr>
          <w:rFonts w:ascii="Gandhari Unicode" w:hAnsi="Gandhari Unicode" w:cs="e-Tamil OTC"/>
          <w:lang w:val="en-GB"/>
        </w:rPr>
      </w:pPr>
    </w:p>
    <w:p w14:paraId="533A8236" w14:textId="77777777" w:rsidR="00544225" w:rsidRDefault="00000000">
      <w:pPr>
        <w:rPr>
          <w:rFonts w:ascii="Gandhari Unicode" w:eastAsiaTheme="majorEastAsia" w:hAnsi="Gandhari Unicode" w:cstheme="majorBidi" w:hint="eastAsia"/>
          <w:b/>
        </w:rPr>
      </w:pPr>
      <w:r>
        <w:br w:type="page"/>
      </w:r>
    </w:p>
    <w:p w14:paraId="06A23F8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316</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96C56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வேறுபடுகின்றாய்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C3FE76F" w14:textId="77777777" w:rsidR="00544225" w:rsidRDefault="00544225">
      <w:pPr>
        <w:pStyle w:val="Textbody"/>
        <w:spacing w:after="29"/>
        <w:jc w:val="both"/>
        <w:rPr>
          <w:rFonts w:ascii="Gandhari Unicode" w:hAnsi="Gandhari Unicode" w:cs="e-Tamil OTC"/>
          <w:lang w:val="en-GB"/>
        </w:rPr>
      </w:pPr>
    </w:p>
    <w:p w14:paraId="6A9E73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ஆய்வளை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மயர்வுமெய்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நிறுப்பவு</w:t>
      </w:r>
      <w:proofErr w:type="spellEnd"/>
    </w:p>
    <w:p w14:paraId="5BB7531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w:t>
      </w:r>
      <w:proofErr w:type="spellEnd"/>
    </w:p>
    <w:p w14:paraId="22FC27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விளியா</w:t>
      </w:r>
      <w:proofErr w:type="spellEnd"/>
    </w:p>
    <w:p w14:paraId="3E7A80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துரவுக்கடல்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லடைகரை</w:t>
      </w:r>
      <w:proofErr w:type="spellEnd"/>
    </w:p>
    <w:p w14:paraId="7C8FE0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36A062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p>
    <w:p w14:paraId="41FC144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யோங்குவரல்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களையுந்</w:t>
      </w:r>
      <w:proofErr w:type="spellEnd"/>
    </w:p>
    <w:p w14:paraId="7EA33A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w:t>
      </w:r>
      <w:proofErr w:type="spellEnd"/>
      <w:r>
        <w:rPr>
          <w:rFonts w:ascii="Gandhari Unicode" w:hAnsi="Gandhari Unicode" w:cs="e-Tamil OTC"/>
          <w:lang w:val="en-GB"/>
        </w:rPr>
        <w:t>.</w:t>
      </w:r>
    </w:p>
    <w:p w14:paraId="5702052E" w14:textId="77777777" w:rsidR="00544225" w:rsidRDefault="00544225">
      <w:pPr>
        <w:pStyle w:val="Textbody"/>
        <w:spacing w:after="29"/>
        <w:jc w:val="both"/>
        <w:rPr>
          <w:rFonts w:ascii="Gandhari Unicode" w:hAnsi="Gandhari Unicode" w:cs="e-Tamil OTC"/>
          <w:lang w:val="en-GB"/>
        </w:rPr>
      </w:pPr>
    </w:p>
    <w:p w14:paraId="038D8D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[missing in G1+2] •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ஞெகிழவு</w:t>
      </w:r>
      <w:proofErr w:type="spellEnd"/>
      <w:r>
        <w:rPr>
          <w:rFonts w:ascii="Gandhari Unicode" w:eastAsia="URW Palladio UNI" w:hAnsi="Gandhari Unicode" w:cs="e-Tamil OTC"/>
          <w:lang w:val="en-GB"/>
        </w:rPr>
        <w:t xml:space="preserve"> C2+3,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நெகிழவு</w:t>
      </w:r>
      <w:proofErr w:type="spellEnd"/>
      <w:r>
        <w:rPr>
          <w:rFonts w:ascii="Gandhari Unicode" w:eastAsia="URW Palladio UNI" w:hAnsi="Gandhari Unicode" w:cs="e-Tamil OTC"/>
          <w:lang w:val="en-GB"/>
        </w:rPr>
        <w:t xml:space="preserve"> L1, C1, EA, I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மயர்வுமெய்</w:t>
      </w:r>
      <w:proofErr w:type="spellEnd"/>
      <w:r>
        <w:rPr>
          <w:rFonts w:ascii="Gandhari Unicode" w:eastAsia="URW Palladio UNI" w:hAnsi="Gandhari Unicode" w:cs="e-Tamil OTC"/>
          <w:lang w:val="en-GB"/>
        </w:rPr>
        <w:t xml:space="preserve"> L1,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மயாஅமெய்</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நிறுப்பவு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நிற்பவு</w:t>
      </w:r>
      <w:proofErr w:type="spellEnd"/>
      <w:r>
        <w:rPr>
          <w:rFonts w:ascii="Gandhari Unicode" w:hAnsi="Gandhari Unicode" w:cs="e-Tamil OTC"/>
          <w:lang w:val="en-GB"/>
        </w:rPr>
        <w:t xml:space="preserve"> L1, C1+3,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C2v+3,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நுலெனோ</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னுளனே</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துரவுக்கடல்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கடல்பொரு</w:t>
      </w:r>
      <w:proofErr w:type="spellEnd"/>
      <w:r>
        <w:rPr>
          <w:rFonts w:ascii="Gandhari Unicode" w:hAnsi="Gandhari Unicode" w:cs="e-Tamil OTC"/>
          <w:lang w:val="en-GB"/>
        </w:rPr>
        <w:t xml:space="preserve"> L1, C1, EA, I, AT; </w:t>
      </w:r>
      <w:proofErr w:type="spellStart"/>
      <w:r>
        <w:rPr>
          <w:rFonts w:ascii="Gandhari Unicode" w:hAnsi="Gandhari Unicode" w:cs="e-Tamil OTC"/>
          <w:lang w:val="en-GB"/>
        </w:rPr>
        <w:t>துரவுக்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கடல்பொறா</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ரோராங்</w:t>
      </w:r>
      <w:proofErr w:type="spellEnd"/>
      <w:r>
        <w:rPr>
          <w:rFonts w:ascii="Gandhari Unicode" w:hAnsi="Gandhari Unicode" w:cs="e-Tamil OTC"/>
          <w:lang w:val="en-GB"/>
        </w:rPr>
        <w:t xml:space="preserve"> L1,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ரோராங்குக்</w:t>
      </w:r>
      <w:proofErr w:type="spellEnd"/>
      <w:r>
        <w:rPr>
          <w:rFonts w:ascii="Gandhari Unicode" w:hAnsi="Gandhari Unicode" w:cs="e-Tamil OTC"/>
          <w:lang w:val="en-GB"/>
        </w:rPr>
        <w:t xml:space="preserve"> C3, EA, AT; </w:t>
      </w:r>
      <w:proofErr w:type="spellStart"/>
      <w:r>
        <w:rPr>
          <w:rFonts w:ascii="Gandhari Unicode" w:hAnsi="Gandhari Unicode" w:cs="e-Tamil OTC"/>
          <w:lang w:val="en-GB"/>
        </w:rPr>
        <w:t>ரொராங்குக்</w:t>
      </w:r>
      <w:proofErr w:type="spellEnd"/>
      <w:r>
        <w:rPr>
          <w:rFonts w:ascii="Gandhari Unicode" w:hAnsi="Gandhari Unicode" w:cs="e-Tamil OTC"/>
          <w:lang w:val="en-GB"/>
        </w:rPr>
        <w:t xml:space="preserve"> I, VP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துனைப்பரி</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யோங்குவரல்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C1+3, EA, I, AT;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வோங்குவரல்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சொன்னனி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68672A4A" w14:textId="77777777" w:rsidR="00544225" w:rsidRDefault="00544225">
      <w:pPr>
        <w:pStyle w:val="Textbody"/>
        <w:spacing w:after="29"/>
        <w:jc w:val="both"/>
        <w:rPr>
          <w:rFonts w:ascii="Gandhari Unicode" w:hAnsi="Gandhari Unicode" w:cs="e-Tamil OTC"/>
          <w:lang w:val="en-GB"/>
        </w:rPr>
      </w:pPr>
    </w:p>
    <w:p w14:paraId="58CE4B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ñekiḻa</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ayarvu</w:t>
      </w:r>
      <w:proofErr w:type="spellEnd"/>
      <w:r>
        <w:rPr>
          <w:rFonts w:ascii="Gandhari Unicode" w:hAnsi="Gandhari Unicode" w:cs="e-Tamil OTC"/>
          <w:lang w:val="en-GB"/>
        </w:rPr>
        <w:t xml:space="preserve"> </w:t>
      </w: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niṟuppa</w:t>
      </w:r>
      <w:proofErr w:type="spellEnd"/>
      <w:r>
        <w:rPr>
          <w:rFonts w:ascii="Gandhari Unicode" w:hAnsi="Gandhari Unicode" w:cs="e-Tamil OTC"/>
          <w:i/>
          <w:iCs/>
          <w:lang w:val="en-GB"/>
        </w:rPr>
        <w:t>-~um</w:t>
      </w:r>
    </w:p>
    <w:p w14:paraId="7D2B8A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aṟiyiṉ</w:t>
      </w:r>
      <w:proofErr w:type="spellEnd"/>
    </w:p>
    <w:p w14:paraId="0A6BA1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uḷeṉ</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viḷiyā</w:t>
      </w:r>
      <w:proofErr w:type="spellEnd"/>
    </w:p>
    <w:p w14:paraId="5E1683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karai</w:t>
      </w:r>
      <w:proofErr w:type="spellEnd"/>
    </w:p>
    <w:p w14:paraId="20CAF7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āṭṭa</w:t>
      </w:r>
      <w:proofErr w:type="spellEnd"/>
    </w:p>
    <w:p w14:paraId="258AE97B" w14:textId="77777777" w:rsidR="00544225" w:rsidRDefault="00000000">
      <w:pPr>
        <w:pStyle w:val="Textbody"/>
        <w:spacing w:after="29"/>
        <w:jc w:val="both"/>
        <w:rPr>
          <w:rFonts w:ascii="Gandhari Unicode" w:hAnsi="Gandhari Unicode" w:cs="e-Tamil OTC"/>
          <w:lang w:val="en-GB"/>
        </w:rPr>
      </w:pPr>
      <w:ins w:id="900" w:author="Narmada Hansani Polgampalage" w:date="2023-11-27T20:12:00Z">
        <w:r>
          <w:rPr>
            <w:rFonts w:ascii="Gandhari Unicode" w:hAnsi="Gandhari Unicode" w:cs="e-Tamil OTC"/>
            <w:lang w:val="en-GB"/>
          </w:rPr>
          <w:t>~</w:t>
        </w:r>
      </w:ins>
      <w:proofErr w:type="spellStart"/>
      <w:r>
        <w:rPr>
          <w:rFonts w:ascii="Gandhari Unicode" w:hAnsi="Gandhari Unicode" w:cs="e-Tamil OTC"/>
          <w:lang w:val="en-GB"/>
        </w:rPr>
        <w:t>āynta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pari</w:t>
      </w:r>
      <w:proofErr w:type="spellEnd"/>
    </w:p>
    <w:p w14:paraId="5D2BCF2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ōṅku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viri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kaḷaiyum</w:t>
      </w:r>
      <w:proofErr w:type="spellEnd"/>
    </w:p>
    <w:p w14:paraId="74B7D3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col-+ō </w:t>
      </w:r>
      <w:proofErr w:type="spellStart"/>
      <w:r>
        <w:rPr>
          <w:rFonts w:ascii="Gandhari Unicode" w:hAnsi="Gandhari Unicode" w:cs="e-Tamil OTC"/>
          <w:lang w:val="en-GB"/>
        </w:rPr>
        <w:t>piṟa</w:t>
      </w:r>
      <w:proofErr w:type="spellEnd"/>
      <w:r>
        <w:rPr>
          <w:rFonts w:ascii="Gandhari Unicode" w:hAnsi="Gandhari Unicode" w:cs="e-Tamil OTC"/>
          <w:lang w:val="en-GB"/>
        </w:rPr>
        <w:t xml:space="preserve"> </w:t>
      </w:r>
      <w:ins w:id="901" w:author="Narmada Hansani Polgampalage" w:date="2023-11-27T20:13:00Z">
        <w:r>
          <w:rPr>
            <w:rFonts w:ascii="Gandhari Unicode" w:hAnsi="Gandhari Unicode" w:cs="e-Tamil OTC"/>
            <w:lang w:val="en-GB"/>
          </w:rPr>
          <w:t>~</w:t>
        </w:r>
      </w:ins>
      <w:proofErr w:type="spellStart"/>
      <w:r>
        <w:rPr>
          <w:rFonts w:ascii="Gandhari Unicode" w:hAnsi="Gandhari Unicode" w:cs="e-Tamil OTC"/>
          <w:lang w:val="en-GB"/>
        </w:rPr>
        <w:t>āyiṉa</w:t>
      </w:r>
      <w:proofErr w:type="spellEnd"/>
      <w:r>
        <w:rPr>
          <w:rFonts w:ascii="Gandhari Unicode" w:hAnsi="Gandhari Unicode" w:cs="e-Tamil OTC"/>
          <w:lang w:val="en-GB"/>
        </w:rPr>
        <w:t>-~ē.</w:t>
      </w:r>
    </w:p>
    <w:p w14:paraId="4B42735E" w14:textId="77777777" w:rsidR="00544225" w:rsidRDefault="00544225">
      <w:pPr>
        <w:pStyle w:val="Textbody"/>
        <w:spacing w:after="29" w:line="260" w:lineRule="exact"/>
        <w:jc w:val="both"/>
        <w:rPr>
          <w:rFonts w:ascii="Gandhari Unicode" w:hAnsi="Gandhari Unicode" w:cs="e-Tamil OTC"/>
          <w:u w:val="single"/>
          <w:lang w:val="en-GB"/>
        </w:rPr>
      </w:pPr>
    </w:p>
    <w:p w14:paraId="4F50AD19" w14:textId="77777777" w:rsidR="00544225" w:rsidRDefault="00544225">
      <w:pPr>
        <w:pStyle w:val="Textbody"/>
        <w:spacing w:after="29" w:line="260" w:lineRule="exact"/>
        <w:jc w:val="both"/>
        <w:rPr>
          <w:rFonts w:ascii="Gandhari Unicode" w:hAnsi="Gandhari Unicode" w:cs="e-Tamil OTC"/>
          <w:u w:val="single"/>
          <w:lang w:val="en-GB"/>
        </w:rPr>
      </w:pPr>
    </w:p>
    <w:p w14:paraId="650D6AA7"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168F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by HER to the confidante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“you are changing [while awaiting] the time of marriage.”</w:t>
      </w:r>
    </w:p>
    <w:p w14:paraId="6CE41BC6" w14:textId="77777777" w:rsidR="00544225" w:rsidRDefault="00544225">
      <w:pPr>
        <w:pStyle w:val="Textbody"/>
        <w:spacing w:after="29" w:line="260" w:lineRule="exact"/>
        <w:jc w:val="both"/>
        <w:rPr>
          <w:rFonts w:ascii="Gandhari Unicode" w:hAnsi="Gandhari Unicode" w:cs="e-Tamil OTC"/>
          <w:lang w:val="en-GB"/>
        </w:rPr>
      </w:pPr>
    </w:p>
    <w:p w14:paraId="060A7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select- bangle become-loose(</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forgetfulness body weigh</w:t>
      </w:r>
      <w:r>
        <w:rPr>
          <w:rFonts w:ascii="Gandhari Unicode" w:hAnsi="Gandhari Unicode" w:cs="e-Tamil OTC"/>
          <w:position w:val="6"/>
          <w:lang w:val="en-GB"/>
        </w:rPr>
        <w:t>um</w:t>
      </w:r>
    </w:p>
    <w:p w14:paraId="59B2A9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become-much- suffering mother know-</w:t>
      </w:r>
      <w:proofErr w:type="gramStart"/>
      <w:r>
        <w:rPr>
          <w:rFonts w:ascii="Gandhari Unicode" w:hAnsi="Gandhari Unicode" w:cs="e-Tamil OTC"/>
          <w:lang w:val="en-GB"/>
        </w:rPr>
        <w:t>if</w:t>
      </w:r>
      <w:proofErr w:type="gramEnd"/>
    </w:p>
    <w:p w14:paraId="362342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I-am</w:t>
      </w:r>
      <w:r>
        <w:rPr>
          <w:rFonts w:ascii="Gandhari Unicode" w:hAnsi="Gandhari Unicode" w:cs="e-Tamil OTC"/>
          <w:position w:val="6"/>
          <w:lang w:val="en-GB"/>
        </w:rPr>
        <w:t>ō</w:t>
      </w:r>
      <w:r>
        <w:rPr>
          <w:rFonts w:ascii="Gandhari Unicode" w:hAnsi="Gandhari Unicode" w:cs="e-Tamil OTC"/>
          <w:lang w:val="en-GB"/>
        </w:rPr>
        <w:t xml:space="preserve"> live friend perish-</w:t>
      </w:r>
      <w:proofErr w:type="gramStart"/>
      <w:r>
        <w:rPr>
          <w:rFonts w:ascii="Gandhari Unicode" w:hAnsi="Gandhari Unicode" w:cs="e-Tamil OTC"/>
          <w:lang w:val="en-GB"/>
        </w:rPr>
        <w:t>not</w:t>
      </w:r>
      <w:proofErr w:type="gramEnd"/>
    </w:p>
    <w:p w14:paraId="01B8833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power sea struck- mix- sand settle- </w:t>
      </w:r>
      <w:proofErr w:type="gramStart"/>
      <w:r>
        <w:rPr>
          <w:rFonts w:ascii="Gandhari Unicode" w:hAnsi="Gandhari Unicode" w:cs="e-Tamil OTC"/>
          <w:lang w:val="en-GB"/>
        </w:rPr>
        <w:t>shore</w:t>
      </w:r>
      <w:proofErr w:type="gramEnd"/>
    </w:p>
    <w:p w14:paraId="1E8E24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play women one like drive-away(inf.)</w:t>
      </w:r>
    </w:p>
    <w:p w14:paraId="4E184E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selected- crab distress have- haste- </w:t>
      </w:r>
      <w:proofErr w:type="gramStart"/>
      <w:r>
        <w:rPr>
          <w:rFonts w:ascii="Gandhari Unicode" w:hAnsi="Gandhari Unicode" w:cs="e-Tamil OTC"/>
          <w:lang w:val="en-GB"/>
        </w:rPr>
        <w:t>motion</w:t>
      </w:r>
      <w:proofErr w:type="gramEnd"/>
    </w:p>
    <w:p w14:paraId="1594F4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be-high- coming expand- wave removing-</w:t>
      </w:r>
    </w:p>
    <w:p w14:paraId="0E7C87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ghat-he word</w:t>
      </w:r>
      <w:r>
        <w:rPr>
          <w:rFonts w:ascii="Gandhari Unicode" w:hAnsi="Gandhari Unicode" w:cs="e-Tamil OTC"/>
          <w:position w:val="6"/>
          <w:lang w:val="en-GB"/>
        </w:rPr>
        <w:t>ō</w:t>
      </w:r>
      <w:r>
        <w:rPr>
          <w:rFonts w:ascii="Gandhari Unicode" w:hAnsi="Gandhari Unicode" w:cs="e-Tamil OTC"/>
          <w:lang w:val="en-GB"/>
        </w:rPr>
        <w:t xml:space="preserve"> other(n.pl.) they-became(n.pl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5A66A80A" w14:textId="77777777" w:rsidR="00544225" w:rsidRDefault="00544225">
      <w:pPr>
        <w:pStyle w:val="Textbody"/>
        <w:spacing w:after="29"/>
        <w:jc w:val="both"/>
        <w:rPr>
          <w:rFonts w:ascii="Gandhari Unicode" w:hAnsi="Gandhari Unicode" w:cs="e-Tamil OTC"/>
          <w:lang w:val="en-GB"/>
        </w:rPr>
      </w:pPr>
    </w:p>
    <w:p w14:paraId="2F497B79" w14:textId="77777777" w:rsidR="00544225" w:rsidRDefault="00544225">
      <w:pPr>
        <w:pStyle w:val="Textbody"/>
        <w:spacing w:after="29"/>
        <w:rPr>
          <w:rFonts w:ascii="Gandhari Unicode" w:hAnsi="Gandhari Unicode" w:cs="e-Tamil OTC"/>
          <w:lang w:val="en-GB"/>
        </w:rPr>
      </w:pPr>
    </w:p>
    <w:p w14:paraId="3112A3C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choice bangles become loose</w:t>
      </w:r>
    </w:p>
    <w:p w14:paraId="3320F1F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the body weighs forgetfulness,</w:t>
      </w:r>
    </w:p>
    <w:p w14:paraId="11EE61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if mother gets to know of [this] painful, great suffering,</w:t>
      </w:r>
    </w:p>
    <w:p w14:paraId="01187E87"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am I [still], oh friend?</w:t>
      </w:r>
    </w:p>
    <w:p w14:paraId="23BAB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words of the man from the ghat,</w:t>
      </w:r>
    </w:p>
    <w:p w14:paraId="4E2D52A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broad waves, that come in high, snatch </w:t>
      </w:r>
      <w:proofErr w:type="gramStart"/>
      <w:r>
        <w:rPr>
          <w:rFonts w:ascii="Gandhari Unicode" w:hAnsi="Gandhari Unicode" w:cs="e-Tamil OTC"/>
          <w:lang w:val="en-GB"/>
        </w:rPr>
        <w:t>away</w:t>
      </w:r>
      <w:proofErr w:type="gramEnd"/>
    </w:p>
    <w:p w14:paraId="3BC8F327"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distressed hasty motion of crabs </w:t>
      </w:r>
      <w:proofErr w:type="gramStart"/>
      <w:r>
        <w:rPr>
          <w:rFonts w:ascii="Gandhari Unicode" w:hAnsi="Gandhari Unicode" w:cs="e-Tamil OTC"/>
          <w:lang w:val="en-GB"/>
        </w:rPr>
        <w:t>selected</w:t>
      </w:r>
      <w:proofErr w:type="gramEnd"/>
    </w:p>
    <w:p w14:paraId="2724E18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to be chased like one by women in play,</w:t>
      </w:r>
    </w:p>
    <w:p w14:paraId="4CEDDBE0"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on the shore where mixed sands settle,</w:t>
      </w:r>
    </w:p>
    <w:p w14:paraId="5C1911AA"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incessantly beaten by the powerful </w:t>
      </w:r>
      <w:proofErr w:type="gramStart"/>
      <w:r>
        <w:rPr>
          <w:rFonts w:ascii="Gandhari Unicode" w:hAnsi="Gandhari Unicode" w:cs="e-Tamil OTC"/>
          <w:lang w:val="en-GB"/>
        </w:rPr>
        <w:t>sea?</w:t>
      </w:r>
      <w:proofErr w:type="gramEnd"/>
    </w:p>
    <w:p w14:paraId="48C7992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They have become different.</w:t>
      </w:r>
    </w:p>
    <w:p w14:paraId="2C4C14D6" w14:textId="77777777" w:rsidR="00544225" w:rsidRDefault="00544225">
      <w:pPr>
        <w:pStyle w:val="Textbody"/>
        <w:spacing w:after="0"/>
        <w:jc w:val="both"/>
        <w:rPr>
          <w:rFonts w:ascii="Gandhari Unicode" w:hAnsi="Gandhari Unicode" w:cs="e-Tamil OTC"/>
          <w:lang w:val="en-GB"/>
        </w:rPr>
      </w:pPr>
    </w:p>
    <w:p w14:paraId="7DC82623" w14:textId="77777777" w:rsidR="00544225" w:rsidRDefault="00000000">
      <w:pPr>
        <w:rPr>
          <w:rFonts w:ascii="Gandhari Unicode" w:eastAsiaTheme="majorEastAsia" w:hAnsi="Gandhari Unicode" w:cstheme="majorBidi" w:hint="eastAsia"/>
          <w:b/>
        </w:rPr>
      </w:pPr>
      <w:r>
        <w:br w:type="page"/>
      </w:r>
    </w:p>
    <w:p w14:paraId="026C091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317</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கண்டரதத்தன்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கண்டரகத்தன்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05A5CBA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448217F7" w14:textId="77777777" w:rsidR="00544225" w:rsidRDefault="00544225">
      <w:pPr>
        <w:pStyle w:val="Textbody"/>
        <w:spacing w:after="29"/>
        <w:jc w:val="both"/>
        <w:rPr>
          <w:rFonts w:ascii="Gandhari Unicode" w:hAnsi="Gandhari Unicode" w:cs="e-Tamil OTC"/>
          <w:lang w:val="en-GB"/>
        </w:rPr>
      </w:pPr>
    </w:p>
    <w:p w14:paraId="4DDE30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நல்லேறு</w:t>
      </w:r>
      <w:proofErr w:type="spellEnd"/>
    </w:p>
    <w:p w14:paraId="60049C0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தீம்புளி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யயலது</w:t>
      </w:r>
      <w:proofErr w:type="spellEnd"/>
    </w:p>
    <w:p w14:paraId="2BE245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வெய்துயிர்த்</w:t>
      </w:r>
      <w:proofErr w:type="spellEnd"/>
    </w:p>
    <w:p w14:paraId="22942F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தோங்குமலைப்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29FBDBE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னம்மைவிட்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கைம்மிக</w:t>
      </w:r>
      <w:proofErr w:type="spellEnd"/>
    </w:p>
    <w:p w14:paraId="3E2F87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கழிமழை</w:t>
      </w:r>
      <w:proofErr w:type="spellEnd"/>
    </w:p>
    <w:p w14:paraId="4074ED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60C78EA1" w14:textId="77777777" w:rsidR="00544225" w:rsidRDefault="00544225">
      <w:pPr>
        <w:pStyle w:val="Textbody"/>
        <w:spacing w:after="29"/>
        <w:jc w:val="both"/>
        <w:rPr>
          <w:rFonts w:ascii="Gandhari Unicode" w:hAnsi="Gandhari Unicode" w:cs="e-Tamil OTC"/>
          <w:lang w:val="en-GB"/>
        </w:rPr>
      </w:pPr>
    </w:p>
    <w:p w14:paraId="62B795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[G1+2 are mis-numbering from 317 (counted as 316) onwards] •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தீம்புளி</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தீம்புலி</w:t>
      </w:r>
      <w:proofErr w:type="spellEnd"/>
      <w:r>
        <w:rPr>
          <w:rFonts w:ascii="Gandhari Unicode" w:eastAsia="URW Palladio UNI" w:hAnsi="Gandhari Unicode" w:cs="e-Tamil OTC"/>
          <w:lang w:val="en-GB"/>
        </w:rPr>
        <w:t xml:space="preserve"> L1, C1+3, G1 •</w:t>
      </w:r>
      <w:r>
        <w:rPr>
          <w:rFonts w:ascii="Gandhari Unicode"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 </w:t>
      </w:r>
      <w:r>
        <w:rPr>
          <w:rFonts w:ascii="Gandhari Unicode" w:hAnsi="Gandhari Unicode" w:cs="e-Tamil OTC"/>
          <w:b/>
          <w:bCs/>
          <w:lang w:val="en-GB"/>
        </w:rPr>
        <w:t>3c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நடுங்க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நடுக</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5a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னம்மைவிட்</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நம்மைவிட்</w:t>
      </w:r>
      <w:proofErr w:type="spellEnd"/>
      <w:r>
        <w:rPr>
          <w:rFonts w:ascii="Gandhari Unicode" w:eastAsia="URW Palladio UNI" w:hAnsi="Gandhari Unicode" w:cs="e-Tamil OTC"/>
          <w:lang w:val="en-GB"/>
        </w:rPr>
        <w:t xml:space="preserve"> L1 •</w:t>
      </w:r>
      <w:r>
        <w:rPr>
          <w:rFonts w:ascii="Gandhari Unicode"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வாடைக்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C2v</w:t>
      </w:r>
    </w:p>
    <w:p w14:paraId="37EF0F44" w14:textId="77777777" w:rsidR="00544225" w:rsidRDefault="00544225">
      <w:pPr>
        <w:pStyle w:val="Textbody"/>
        <w:spacing w:after="29"/>
        <w:jc w:val="both"/>
        <w:rPr>
          <w:rFonts w:ascii="Gandhari Unicode" w:hAnsi="Gandhari Unicode" w:cs="e-Tamil OTC"/>
          <w:lang w:val="en-GB"/>
        </w:rPr>
      </w:pPr>
    </w:p>
    <w:p w14:paraId="69296D4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puri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p>
    <w:p w14:paraId="75524B3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nelli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mānti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ayalatu</w:t>
      </w:r>
      <w:proofErr w:type="spellEnd"/>
    </w:p>
    <w:p w14:paraId="711CFBB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tēm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pāy</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naṭuṅka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veyt</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uyirtt</w:t>
      </w:r>
      <w:proofErr w:type="spellEnd"/>
      <w:r>
        <w:rPr>
          <w:rFonts w:ascii="Gandhari Unicode" w:hAnsi="Gandhari Unicode" w:cs="e-Tamil OTC"/>
          <w:lang w:val="en-GB"/>
        </w:rPr>
        <w:t>*</w:t>
      </w:r>
    </w:p>
    <w:p w14:paraId="7FF24B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w:t>
      </w:r>
      <w:ins w:id="902" w:author="Narmada Hansani Polgampalage" w:date="2023-11-27T20: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parukum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0D402B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nammai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amaiyum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maṟṟ</w:t>
      </w:r>
      <w:proofErr w:type="spellEnd"/>
      <w:r>
        <w:rPr>
          <w:rFonts w:ascii="Gandhari Unicode" w:hAnsi="Gandhari Unicode" w:cs="e-Tamil OTC"/>
          <w:lang w:val="en-GB"/>
        </w:rPr>
        <w:t xml:space="preserve">*-ē kai+ </w:t>
      </w:r>
      <w:proofErr w:type="spellStart"/>
      <w:r>
        <w:rPr>
          <w:rFonts w:ascii="Gandhari Unicode" w:hAnsi="Gandhari Unicode" w:cs="e-Tamil OTC"/>
          <w:lang w:val="en-GB"/>
        </w:rPr>
        <w:t>mika</w:t>
      </w:r>
      <w:proofErr w:type="spellEnd"/>
    </w:p>
    <w:p w14:paraId="71C56B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p>
    <w:p w14:paraId="3DCAA31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21DE84BD" w14:textId="77777777" w:rsidR="00544225" w:rsidRDefault="00544225">
      <w:pPr>
        <w:pStyle w:val="Textbody"/>
        <w:spacing w:after="29" w:line="260" w:lineRule="exact"/>
        <w:jc w:val="both"/>
        <w:rPr>
          <w:rFonts w:ascii="Gandhari Unicode" w:hAnsi="Gandhari Unicode" w:cs="e-Tamil OTC"/>
          <w:lang w:val="en-GB"/>
        </w:rPr>
      </w:pPr>
    </w:p>
    <w:p w14:paraId="70971E06" w14:textId="77777777" w:rsidR="00544225" w:rsidRDefault="00544225">
      <w:pPr>
        <w:pStyle w:val="Textbody"/>
        <w:spacing w:after="29" w:line="260" w:lineRule="exact"/>
        <w:jc w:val="both"/>
        <w:rPr>
          <w:rFonts w:ascii="Gandhari Unicode" w:hAnsi="Gandhari Unicode" w:cs="e-Tamil OTC"/>
          <w:lang w:val="en-GB"/>
        </w:rPr>
      </w:pPr>
    </w:p>
    <w:p w14:paraId="7067C470" w14:textId="77777777" w:rsidR="00544225" w:rsidRDefault="00000000">
      <w:pPr>
        <w:pStyle w:val="Textbody"/>
        <w:spacing w:after="29" w:line="260" w:lineRule="exact"/>
        <w:jc w:val="both"/>
        <w:rPr>
          <w:rFonts w:ascii="Gandhari Unicode" w:hAnsi="Gandhari Unicode" w:cs="e-Tamil OTC"/>
          <w:lang w:val="en-GB"/>
        </w:rPr>
      </w:pPr>
      <w:r>
        <w:br w:type="page"/>
      </w:r>
    </w:p>
    <w:p w14:paraId="57E7EB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w:t>
      </w:r>
    </w:p>
    <w:p w14:paraId="7731675A" w14:textId="77777777" w:rsidR="00544225" w:rsidRDefault="00544225">
      <w:pPr>
        <w:pStyle w:val="Textbody"/>
        <w:spacing w:after="29" w:line="260" w:lineRule="exact"/>
        <w:jc w:val="both"/>
        <w:rPr>
          <w:rFonts w:ascii="Gandhari Unicode" w:hAnsi="Gandhari Unicode" w:cs="e-Tamil OTC"/>
          <w:lang w:val="en-GB"/>
        </w:rPr>
      </w:pPr>
    </w:p>
    <w:p w14:paraId="3D56DD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inexperience wild-cow black whiteness good bull</w:t>
      </w:r>
    </w:p>
    <w:p w14:paraId="488725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sweet sour Nelli(-fruit) fed neighbourhood-</w:t>
      </w:r>
      <w:proofErr w:type="gramStart"/>
      <w:r>
        <w:rPr>
          <w:rFonts w:ascii="Gandhari Unicode" w:hAnsi="Gandhari Unicode" w:cs="e-Tamil OTC"/>
          <w:lang w:val="en-GB"/>
        </w:rPr>
        <w:t>it</w:t>
      </w:r>
      <w:proofErr w:type="gramEnd"/>
    </w:p>
    <w:p w14:paraId="03BD97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honey spread- big/black blossom tremble(inf.) hot-it </w:t>
      </w:r>
      <w:proofErr w:type="gramStart"/>
      <w:r>
        <w:rPr>
          <w:rFonts w:ascii="Gandhari Unicode" w:hAnsi="Gandhari Unicode" w:cs="e-Tamil OTC"/>
          <w:lang w:val="en-GB"/>
        </w:rPr>
        <w:t>breathed</w:t>
      </w:r>
      <w:proofErr w:type="gramEnd"/>
    </w:p>
    <w:p w14:paraId="1B5F27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fresh mountain-pool drinking- land-he</w:t>
      </w:r>
    </w:p>
    <w:p w14:paraId="2C8398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us(acc.) let(abs.) becoming-still-</w:t>
      </w:r>
      <w:r>
        <w:rPr>
          <w:rFonts w:ascii="Gandhari Unicode" w:hAnsi="Gandhari Unicode" w:cs="e-Tamil OTC"/>
          <w:position w:val="6"/>
          <w:lang w:val="en-GB"/>
        </w:rPr>
        <w:t>ō-</w:t>
      </w:r>
      <w:proofErr w:type="spellStart"/>
      <w:r>
        <w:rPr>
          <w:rFonts w:ascii="Gandhari Unicode" w:hAnsi="Gandhari Unicode" w:cs="e-Tamil OTC"/>
          <w:position w:val="6"/>
          <w:lang w:val="en-GB"/>
        </w:rPr>
        <w:t>maṟṟ</w:t>
      </w:r>
      <w:proofErr w:type="spellEnd"/>
      <w:r>
        <w:rPr>
          <w:rFonts w:ascii="Gandhari Unicode" w:hAnsi="Gandhari Unicode" w:cs="e-Tamil OTC"/>
          <w:position w:val="6"/>
          <w:lang w:val="en-GB"/>
        </w:rPr>
        <w:t>*-ē</w:t>
      </w:r>
      <w:r>
        <w:rPr>
          <w:rFonts w:ascii="Gandhari Unicode" w:hAnsi="Gandhari Unicode" w:cs="e-Tamil OTC"/>
          <w:lang w:val="en-GB"/>
        </w:rPr>
        <w:t xml:space="preserve"> hand be-much(inf.)</w:t>
      </w:r>
    </w:p>
    <w:p w14:paraId="4F8444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northern field north</w:t>
      </w:r>
      <w:ins w:id="903" w:author="Narmada Hansani Polgampalage" w:date="2023-11-27T20:23:00Z">
        <w:r>
          <w:rPr>
            <w:rFonts w:ascii="Gandhari Unicode" w:hAnsi="Gandhari Unicode" w:cs="e-Tamil OTC"/>
            <w:lang w:val="en-GB"/>
          </w:rPr>
          <w:t>-</w:t>
        </w:r>
      </w:ins>
      <w:del w:id="904" w:author="Narmada Hansani Polgampalage" w:date="2023-11-27T20:23:00Z">
        <w:r>
          <w:rPr>
            <w:rFonts w:ascii="Gandhari Unicode" w:hAnsi="Gandhari Unicode" w:cs="e-Tamil OTC"/>
            <w:lang w:val="en-GB"/>
          </w:rPr>
          <w:delText xml:space="preserve"> </w:delText>
        </w:r>
      </w:del>
      <w:r>
        <w:rPr>
          <w:rFonts w:ascii="Gandhari Unicode" w:hAnsi="Gandhari Unicode" w:cs="e-Tamil OTC"/>
          <w:lang w:val="en-GB"/>
        </w:rPr>
        <w:t xml:space="preserve">wind(dat.) perish- </w:t>
      </w:r>
      <w:proofErr w:type="gramStart"/>
      <w:r>
        <w:rPr>
          <w:rFonts w:ascii="Gandhari Unicode" w:hAnsi="Gandhari Unicode" w:cs="e-Tamil OTC"/>
          <w:lang w:val="en-GB"/>
        </w:rPr>
        <w:t>rain</w:t>
      </w:r>
      <w:proofErr w:type="gramEnd"/>
    </w:p>
    <w:p w14:paraId="204738DB"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south field setting-out- cool dew day</w:t>
      </w:r>
      <w:r>
        <w:rPr>
          <w:rFonts w:ascii="Gandhari Unicode" w:hAnsi="Gandhari Unicode" w:cs="e-Tamil OTC"/>
          <w:position w:val="6"/>
          <w:lang w:val="en-GB"/>
        </w:rPr>
        <w:t>ē</w:t>
      </w:r>
      <w:r>
        <w:rPr>
          <w:rFonts w:ascii="Gandhari Unicode" w:hAnsi="Gandhari Unicode" w:cs="e-Tamil OTC"/>
          <w:lang w:val="en-GB"/>
        </w:rPr>
        <w:t>∞</w:t>
      </w:r>
    </w:p>
    <w:p w14:paraId="675CFCA7" w14:textId="77777777" w:rsidR="00544225" w:rsidRDefault="00544225">
      <w:pPr>
        <w:pStyle w:val="Textbody"/>
        <w:spacing w:after="29"/>
        <w:jc w:val="both"/>
        <w:rPr>
          <w:rFonts w:ascii="Gandhari Unicode" w:hAnsi="Gandhari Unicode" w:cs="e-Tamil OTC"/>
          <w:lang w:val="en-GB"/>
        </w:rPr>
      </w:pPr>
    </w:p>
    <w:p w14:paraId="75557D5D" w14:textId="77777777" w:rsidR="00544225" w:rsidRDefault="00544225">
      <w:pPr>
        <w:pStyle w:val="Textbody"/>
        <w:spacing w:after="29"/>
        <w:jc w:val="both"/>
        <w:rPr>
          <w:rFonts w:ascii="Gandhari Unicode" w:hAnsi="Gandhari Unicode" w:cs="e-Tamil OTC"/>
          <w:lang w:val="en-GB"/>
        </w:rPr>
      </w:pPr>
    </w:p>
    <w:p w14:paraId="6BB74BCC" w14:textId="77777777" w:rsidR="00544225" w:rsidRDefault="00000000">
      <w:pPr>
        <w:pStyle w:val="Textbody"/>
        <w:tabs>
          <w:tab w:val="left" w:pos="138"/>
        </w:tabs>
        <w:spacing w:after="29"/>
        <w:jc w:val="both"/>
        <w:rPr>
          <w:rFonts w:ascii="Gandhari Unicode" w:hAnsi="Gandhari Unicode" w:cs="e-Tamil OTC"/>
          <w:lang w:val="en-GB"/>
        </w:rPr>
      </w:pPr>
      <w:r>
        <w:rPr>
          <w:rFonts w:ascii="Gandhari Unicode" w:hAnsi="Gandhari Unicode" w:cs="e-Tamil OTC"/>
          <w:lang w:val="en-GB"/>
        </w:rPr>
        <w:tab/>
        <w:t xml:space="preserve">On a day with cool dew, when the decreasing rain sets </w:t>
      </w:r>
      <w:proofErr w:type="gramStart"/>
      <w:r>
        <w:rPr>
          <w:rFonts w:ascii="Gandhari Unicode" w:hAnsi="Gandhari Unicode" w:cs="e-Tamil OTC"/>
          <w:lang w:val="en-GB"/>
        </w:rPr>
        <w:t>out</w:t>
      </w:r>
      <w:proofErr w:type="gramEnd"/>
    </w:p>
    <w:p w14:paraId="71E3CA6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for the southern fields before the wind</w:t>
      </w:r>
    </w:p>
    <w:p w14:paraId="4AD947B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the northern fields</w:t>
      </w:r>
      <w:r>
        <w:rPr>
          <w:rStyle w:val="FootnoteReference1"/>
          <w:rFonts w:ascii="Gandhari Unicode" w:hAnsi="Gandhari Unicode" w:cs="e-Tamil OTC"/>
          <w:lang w:val="en-GB"/>
        </w:rPr>
        <w:footnoteReference w:id="474"/>
      </w:r>
      <w:r>
        <w:rPr>
          <w:rFonts w:ascii="Gandhari Unicode" w:hAnsi="Gandhari Unicode" w:cs="e-Tamil OTC"/>
          <w:lang w:val="en-GB"/>
        </w:rPr>
        <w:t>, overmuch,</w:t>
      </w:r>
    </w:p>
    <w:p w14:paraId="0CA0C6B2"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will he really</w:t>
      </w:r>
      <w:r>
        <w:rPr>
          <w:rStyle w:val="FootnoteReference1"/>
          <w:rFonts w:ascii="Gandhari Unicode" w:hAnsi="Gandhari Unicode" w:cs="e-Tamil OTC"/>
          <w:lang w:val="en-GB"/>
        </w:rPr>
        <w:footnoteReference w:id="475"/>
      </w:r>
      <w:r>
        <w:rPr>
          <w:rFonts w:ascii="Gandhari Unicode" w:hAnsi="Gandhari Unicode" w:cs="e-Tamil OTC"/>
          <w:lang w:val="en-GB"/>
        </w:rPr>
        <w:t xml:space="preserve"> let go of us once and for all</w:t>
      </w:r>
      <w:r>
        <w:rPr>
          <w:rStyle w:val="FootnoteReference1"/>
          <w:rFonts w:ascii="Gandhari Unicode" w:hAnsi="Gandhari Unicode" w:cs="e-Tamil OTC"/>
          <w:lang w:val="en-GB"/>
        </w:rPr>
        <w:footnoteReference w:id="476"/>
      </w:r>
      <w:r>
        <w:rPr>
          <w:rFonts w:ascii="Gandhari Unicode" w:hAnsi="Gandhari Unicode" w:cs="e-Tamil OTC"/>
          <w:lang w:val="en-GB"/>
        </w:rPr>
        <w:t>,</w:t>
      </w:r>
    </w:p>
    <w:p w14:paraId="0EF349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where the black-and-white bull</w:t>
      </w:r>
    </w:p>
    <w:p w14:paraId="264EB5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of the desirous-youthful wild cow is drinking from the fresh pool</w:t>
      </w:r>
    </w:p>
    <w:p w14:paraId="3488983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high mountain after feeding on sweet-sour Nelli fruit</w:t>
      </w:r>
    </w:p>
    <w:p w14:paraId="7745851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[and] breathing hot for big blossoms spread with </w:t>
      </w:r>
      <w:proofErr w:type="gramStart"/>
      <w:r>
        <w:rPr>
          <w:rFonts w:ascii="Gandhari Unicode" w:hAnsi="Gandhari Unicode" w:cs="e-Tamil OTC"/>
          <w:lang w:val="en-GB"/>
        </w:rPr>
        <w:t>honey</w:t>
      </w:r>
      <w:proofErr w:type="gramEnd"/>
    </w:p>
    <w:p w14:paraId="4110E7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nearby to tremble</w:t>
      </w:r>
      <w:r>
        <w:rPr>
          <w:rStyle w:val="FootnoteReference1"/>
          <w:rFonts w:ascii="Gandhari Unicode" w:hAnsi="Gandhari Unicode" w:cs="e-Tamil OTC"/>
          <w:lang w:val="en-GB"/>
        </w:rPr>
        <w:footnoteReference w:id="477"/>
      </w:r>
      <w:r>
        <w:rPr>
          <w:rFonts w:ascii="Gandhari Unicode" w:hAnsi="Gandhari Unicode" w:cs="e-Tamil OTC"/>
          <w:lang w:val="en-GB"/>
        </w:rPr>
        <w:t>?</w:t>
      </w:r>
    </w:p>
    <w:p w14:paraId="407EBF90" w14:textId="77777777" w:rsidR="00544225" w:rsidRDefault="00544225">
      <w:pPr>
        <w:pStyle w:val="Textbody"/>
        <w:spacing w:after="0"/>
        <w:jc w:val="both"/>
        <w:rPr>
          <w:rFonts w:ascii="Gandhari Unicode" w:hAnsi="Gandhari Unicode" w:cs="e-Tamil OTC"/>
          <w:lang w:val="en-GB"/>
        </w:rPr>
      </w:pPr>
    </w:p>
    <w:p w14:paraId="5987DF76" w14:textId="77777777" w:rsidR="00544225" w:rsidRDefault="00000000">
      <w:pPr>
        <w:rPr>
          <w:rFonts w:ascii="Gandhari Unicode" w:eastAsiaTheme="majorEastAsia" w:hAnsi="Gandhari Unicode" w:cstheme="majorBidi" w:hint="eastAsia"/>
          <w:b/>
        </w:rPr>
      </w:pPr>
      <w:r>
        <w:br w:type="page"/>
      </w:r>
    </w:p>
    <w:p w14:paraId="4C949E2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318</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83909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5E4FA017" w14:textId="77777777" w:rsidR="00544225" w:rsidRDefault="00544225">
      <w:pPr>
        <w:pStyle w:val="Textbody"/>
        <w:spacing w:after="29"/>
        <w:jc w:val="both"/>
        <w:rPr>
          <w:rFonts w:ascii="Gandhari Unicode" w:hAnsi="Gandhari Unicode" w:cs="e-Tamil OTC"/>
          <w:lang w:val="en-GB"/>
        </w:rPr>
      </w:pPr>
    </w:p>
    <w:p w14:paraId="2FBD70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எறிசுறாக்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விலங்குநீர்ப்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w:t>
      </w:r>
      <w:proofErr w:type="spellEnd"/>
    </w:p>
    <w:p w14:paraId="1182051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p>
    <w:p w14:paraId="440AEC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களத்தினிற்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721DB3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p>
    <w:p w14:paraId="786D80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றறியார்க்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யெய்த்தவிப்</w:t>
      </w:r>
      <w:proofErr w:type="spellEnd"/>
    </w:p>
    <w:p w14:paraId="1BEF6E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வந்நாட்</w:t>
      </w:r>
      <w:proofErr w:type="spellEnd"/>
    </w:p>
    <w:p w14:paraId="4B6F211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வஞ்சினஞ்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w:t>
      </w:r>
      <w:proofErr w:type="spellEnd"/>
    </w:p>
    <w:p w14:paraId="0155E54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கள்வனுங்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கடவனும்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புணைவனுந்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57496773" w14:textId="77777777" w:rsidR="00544225" w:rsidRDefault="00544225">
      <w:pPr>
        <w:pStyle w:val="Textbody"/>
        <w:spacing w:after="29"/>
        <w:jc w:val="both"/>
        <w:rPr>
          <w:rFonts w:ascii="Gandhari Unicode" w:hAnsi="Gandhari Unicode" w:cs="e-Tamil OTC"/>
          <w:lang w:val="en-GB"/>
        </w:rPr>
      </w:pPr>
    </w:p>
    <w:p w14:paraId="361289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எறிசுறாக்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எறிதருக்</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4df.</w:t>
      </w:r>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றறியார்க்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றறியாற்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பிறிதொன்று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மறியார்க்</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யெய்த்தவிப்</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வேய்கவிப்</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வேய்கவ்விப்</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வெய்யக்கவிப்</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வெய்த்தவிப்</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பணியெழின்</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ளணைஇய</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ளனைஇய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L1,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களவனுங்</w:t>
      </w:r>
      <w:proofErr w:type="spellEnd"/>
      <w:r>
        <w:rPr>
          <w:rFonts w:ascii="Gandhari Unicode" w:hAnsi="Gandhari Unicode" w:cs="e-Tamil OTC"/>
          <w:lang w:val="en-GB"/>
        </w:rPr>
        <w:t xml:space="preserve"> G1, EA, I,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புணைவனுந்</w:t>
      </w:r>
      <w:proofErr w:type="spellEnd"/>
      <w:r>
        <w:rPr>
          <w:rFonts w:ascii="Gandhari Unicode" w:hAnsi="Gandhari Unicode" w:cs="e-Tamil OTC"/>
          <w:lang w:val="en-GB"/>
        </w:rPr>
        <w:t xml:space="preserve"> C1+2v+3v,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புனைவனுந்</w:t>
      </w:r>
      <w:proofErr w:type="spellEnd"/>
      <w:r>
        <w:rPr>
          <w:rFonts w:ascii="Gandhari Unicode" w:hAnsi="Gandhari Unicode" w:cs="e-Tamil OTC"/>
          <w:lang w:val="en-GB"/>
        </w:rPr>
        <w:t xml:space="preserve"> L1, C2+3, G1, </w:t>
      </w:r>
      <w:proofErr w:type="spellStart"/>
      <w:r>
        <w:rPr>
          <w:rFonts w:ascii="Gandhari Unicode" w:hAnsi="Gandhari Unicode" w:cs="e-Tamil OTC"/>
          <w:lang w:val="en-GB"/>
        </w:rPr>
        <w:t>Cām.v</w:t>
      </w:r>
      <w:proofErr w:type="spellEnd"/>
    </w:p>
    <w:p w14:paraId="002D5B68" w14:textId="77777777" w:rsidR="00544225" w:rsidRDefault="00544225">
      <w:pPr>
        <w:pStyle w:val="Textbody"/>
        <w:spacing w:after="29"/>
        <w:jc w:val="both"/>
        <w:rPr>
          <w:rFonts w:ascii="Gandhari Unicode" w:hAnsi="Gandhari Unicode" w:cs="e-Tamil OTC"/>
          <w:lang w:val="en-GB"/>
        </w:rPr>
      </w:pPr>
    </w:p>
    <w:p w14:paraId="6718605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cuṟā</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kalitta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905" w:author="Narmada Hansani Polgampalage" w:date="2023-11-27T20:3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parappiṉ</w:t>
      </w:r>
      <w:proofErr w:type="spellEnd"/>
    </w:p>
    <w:p w14:paraId="2D351F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p>
    <w:p w14:paraId="6A0D4D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kaḷattiṉiṉ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tōṉṟun</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p>
    <w:p w14:paraId="1B5A41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kuṟippiṉum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70A131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aṟiyārkk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uraippal</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-ē </w:t>
      </w:r>
      <w:ins w:id="906" w:author="Narmada Hansani Polgampalage" w:date="2023-11-27T20:40:00Z">
        <w:r>
          <w:rPr>
            <w:rFonts w:ascii="Gandhari Unicode" w:hAnsi="Gandhari Unicode" w:cs="e-Tamil OTC"/>
            <w:lang w:val="en-GB"/>
          </w:rPr>
          <w:t>~</w:t>
        </w:r>
      </w:ins>
      <w:proofErr w:type="spellStart"/>
      <w:r>
        <w:rPr>
          <w:rFonts w:ascii="Gandhari Unicode" w:hAnsi="Gandhari Unicode" w:cs="e-Tamil OTC"/>
          <w:i/>
          <w:iCs/>
          <w:lang w:val="en-GB"/>
        </w:rPr>
        <w:t>eytta</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w:t>
      </w:r>
    </w:p>
    <w:p w14:paraId="72F282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aṇaiiya</w:t>
      </w:r>
      <w:proofErr w:type="spellEnd"/>
      <w:r>
        <w:rPr>
          <w:rFonts w:ascii="Gandhari Unicode" w:hAnsi="Gandhari Unicode" w:cs="e-Tamil OTC"/>
          <w:lang w:val="en-GB"/>
        </w:rPr>
        <w:t xml:space="preserve"> ~a+ </w:t>
      </w:r>
      <w:proofErr w:type="spellStart"/>
      <w:r>
        <w:rPr>
          <w:rFonts w:ascii="Gandhari Unicode" w:hAnsi="Gandhari Unicode" w:cs="e-Tamil OTC"/>
          <w:lang w:val="en-GB"/>
        </w:rPr>
        <w:t>nāḷ</w:t>
      </w:r>
      <w:proofErr w:type="spellEnd"/>
    </w:p>
    <w:p w14:paraId="5C95DE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piḻaiyā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vañciṉam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ceyta</w:t>
      </w:r>
      <w:proofErr w:type="spellEnd"/>
    </w:p>
    <w:p w14:paraId="7C80AA5D"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kaḷvaṉ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kaṭavaṉ</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puṇaivaṉ</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-ē.</w:t>
      </w:r>
    </w:p>
    <w:p w14:paraId="6F14B967" w14:textId="77777777" w:rsidR="00544225" w:rsidRDefault="00544225">
      <w:pPr>
        <w:pStyle w:val="Textbody"/>
        <w:spacing w:after="29" w:line="260" w:lineRule="exact"/>
        <w:jc w:val="both"/>
        <w:rPr>
          <w:rFonts w:ascii="Gandhari Unicode" w:hAnsi="Gandhari Unicode" w:cs="e-Tamil OTC"/>
          <w:lang w:val="en-GB"/>
        </w:rPr>
      </w:pPr>
    </w:p>
    <w:p w14:paraId="09199BEF" w14:textId="77777777" w:rsidR="00544225" w:rsidRDefault="00544225">
      <w:pPr>
        <w:pStyle w:val="Textbody"/>
        <w:spacing w:after="29" w:line="260" w:lineRule="exact"/>
        <w:jc w:val="both"/>
        <w:rPr>
          <w:rFonts w:ascii="Gandhari Unicode" w:hAnsi="Gandhari Unicode" w:cs="e-Tamil OTC"/>
          <w:lang w:val="en-GB"/>
        </w:rPr>
      </w:pPr>
    </w:p>
    <w:p w14:paraId="367FC883" w14:textId="77777777" w:rsidR="00544225" w:rsidRDefault="00000000">
      <w:pPr>
        <w:pStyle w:val="Textbody"/>
        <w:spacing w:after="29" w:line="260" w:lineRule="exact"/>
        <w:jc w:val="both"/>
        <w:rPr>
          <w:rFonts w:ascii="Gandhari Unicode" w:hAnsi="Gandhari Unicode" w:cs="e-Tamil OTC"/>
          <w:lang w:val="en-GB"/>
        </w:rPr>
      </w:pPr>
      <w:r>
        <w:br w:type="page"/>
      </w:r>
    </w:p>
    <w:p w14:paraId="5F3C154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w:t>
      </w:r>
    </w:p>
    <w:p w14:paraId="1F08BD14" w14:textId="77777777" w:rsidR="00544225" w:rsidRDefault="00544225">
      <w:pPr>
        <w:pStyle w:val="Textbody"/>
        <w:spacing w:after="29" w:line="260" w:lineRule="exact"/>
        <w:jc w:val="both"/>
        <w:rPr>
          <w:rFonts w:ascii="Gandhari Unicode" w:hAnsi="Gandhari Unicode" w:cs="e-Tamil OTC"/>
          <w:lang w:val="en-GB"/>
        </w:rPr>
      </w:pPr>
    </w:p>
    <w:p w14:paraId="2D4A66E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throw- shark swollen- shine- water </w:t>
      </w:r>
      <w:proofErr w:type="gramStart"/>
      <w:r>
        <w:rPr>
          <w:rFonts w:ascii="Gandhari Unicode" w:hAnsi="Gandhari Unicode" w:cs="e-Tamil OTC"/>
          <w:lang w:val="en-GB"/>
        </w:rPr>
        <w:t>extension</w:t>
      </w:r>
      <w:proofErr w:type="spellStart"/>
      <w:r>
        <w:rPr>
          <w:rFonts w:ascii="Gandhari Unicode" w:hAnsi="Gandhari Unicode" w:cs="e-Tamil OTC"/>
          <w:position w:val="6"/>
          <w:lang w:val="en-GB"/>
        </w:rPr>
        <w:t>iṉ</w:t>
      </w:r>
      <w:proofErr w:type="spellEnd"/>
      <w:proofErr w:type="gramEnd"/>
    </w:p>
    <w:p w14:paraId="1A5AA6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fragrant blossom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(-tree)-with </w:t>
      </w:r>
      <w:proofErr w:type="spellStart"/>
      <w:r>
        <w:rPr>
          <w:rFonts w:ascii="Gandhari Unicode" w:hAnsi="Gandhari Unicode" w:cs="e-Tamil OTC"/>
          <w:lang w:val="en-GB"/>
        </w:rPr>
        <w:t>Puṉṉai</w:t>
      </w:r>
      <w:proofErr w:type="spellEnd"/>
      <w:r>
        <w:rPr>
          <w:rFonts w:ascii="Gandhari Unicode" w:hAnsi="Gandhari Unicode" w:cs="e-Tamil OTC"/>
          <w:lang w:val="en-GB"/>
        </w:rPr>
        <w:t>(-tree) spread(abs.)</w:t>
      </w:r>
    </w:p>
    <w:p w14:paraId="22AF7CC4"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(-dance) engage- space</w:t>
      </w:r>
      <w:proofErr w:type="spellStart"/>
      <w:r>
        <w:rPr>
          <w:rFonts w:ascii="Gandhari Unicode" w:hAnsi="Gandhari Unicode" w:cs="e-Tamil OTC"/>
          <w:position w:val="6"/>
          <w:lang w:val="en-GB"/>
        </w:rPr>
        <w:t>iṉiṉ</w:t>
      </w:r>
      <w:proofErr w:type="spellEnd"/>
      <w:r>
        <w:rPr>
          <w:rStyle w:val="FootnoteReference1"/>
          <w:rFonts w:ascii="Gandhari Unicode" w:hAnsi="Gandhari Unicode" w:cs="e-Tamil OTC"/>
          <w:vertAlign w:val="baseline"/>
          <w:lang w:val="en-GB"/>
        </w:rPr>
        <w:footnoteReference w:id="478"/>
      </w:r>
      <w:r>
        <w:rPr>
          <w:rFonts w:ascii="Gandhari Unicode" w:hAnsi="Gandhari Unicode" w:cs="e-Tamil OTC"/>
          <w:lang w:val="en-GB"/>
        </w:rPr>
        <w:t xml:space="preserve"> appearing- ghat-he</w:t>
      </w:r>
    </w:p>
    <w:p w14:paraId="415224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intend-not-he if-even intend-if-even other-it one-it</w:t>
      </w:r>
    </w:p>
    <w:p w14:paraId="075000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know-not-he(h.dat.) I-tell</w:t>
      </w:r>
      <w:r>
        <w:rPr>
          <w:rFonts w:ascii="Gandhari Unicode" w:hAnsi="Gandhari Unicode" w:cs="e-Tamil OTC"/>
          <w:position w:val="6"/>
          <w:lang w:val="en-GB"/>
        </w:rPr>
        <w:t>ō</w:t>
      </w:r>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wearied- this-</w:t>
      </w:r>
    </w:p>
    <w:p w14:paraId="233B5CF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bamboo grace soft shoulder touch- that- day</w:t>
      </w:r>
    </w:p>
    <w:p w14:paraId="376A3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fail-not oath made-</w:t>
      </w:r>
    </w:p>
    <w:p w14:paraId="0078FB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robber</w:t>
      </w:r>
      <w:r>
        <w:rPr>
          <w:rFonts w:ascii="Gandhari Unicode" w:hAnsi="Gandhari Unicode" w:cs="e-Tamil OTC"/>
          <w:position w:val="6"/>
          <w:lang w:val="en-GB"/>
        </w:rPr>
        <w:t>um</w:t>
      </w:r>
      <w:r>
        <w:rPr>
          <w:rFonts w:ascii="Gandhari Unicode" w:hAnsi="Gandhari Unicode" w:cs="e-Tamil OTC"/>
          <w:lang w:val="en-GB"/>
        </w:rPr>
        <w:t xml:space="preserve"> duty-he</w:t>
      </w:r>
      <w:r>
        <w:rPr>
          <w:rFonts w:ascii="Gandhari Unicode" w:hAnsi="Gandhari Unicode" w:cs="e-Tamil OTC"/>
          <w:position w:val="6"/>
          <w:lang w:val="en-GB"/>
        </w:rPr>
        <w:t>um</w:t>
      </w:r>
      <w:r>
        <w:rPr>
          <w:rFonts w:ascii="Gandhari Unicode" w:hAnsi="Gandhari Unicode" w:cs="e-Tamil OTC"/>
          <w:lang w:val="en-GB"/>
        </w:rPr>
        <w:t xml:space="preserve"> support-he</w:t>
      </w:r>
      <w:r>
        <w:rPr>
          <w:rFonts w:ascii="Gandhari Unicode" w:hAnsi="Gandhari Unicode" w:cs="e-Tamil OTC"/>
          <w:position w:val="6"/>
          <w:lang w:val="en-GB"/>
        </w:rPr>
        <w:t>um</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w:t>
      </w:r>
    </w:p>
    <w:p w14:paraId="3C5686CB" w14:textId="77777777" w:rsidR="00544225" w:rsidRDefault="00544225">
      <w:pPr>
        <w:pStyle w:val="Textbody"/>
        <w:spacing w:after="29"/>
        <w:jc w:val="both"/>
        <w:rPr>
          <w:rFonts w:ascii="Gandhari Unicode" w:hAnsi="Gandhari Unicode" w:cs="e-Tamil OTC"/>
          <w:lang w:val="en-GB"/>
        </w:rPr>
      </w:pPr>
    </w:p>
    <w:p w14:paraId="5E7DF349" w14:textId="77777777" w:rsidR="00544225" w:rsidRDefault="00544225">
      <w:pPr>
        <w:pStyle w:val="Textbody"/>
        <w:spacing w:after="29"/>
        <w:jc w:val="both"/>
        <w:rPr>
          <w:rFonts w:ascii="Gandhari Unicode" w:hAnsi="Gandhari Unicode" w:cs="e-Tamil OTC"/>
          <w:lang w:val="en-GB"/>
        </w:rPr>
      </w:pPr>
    </w:p>
    <w:p w14:paraId="20EB1F2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As for me, will I tell him who does not </w:t>
      </w:r>
      <w:proofErr w:type="gramStart"/>
      <w:r>
        <w:rPr>
          <w:rFonts w:ascii="Gandhari Unicode" w:hAnsi="Gandhari Unicode" w:cs="e-Tamil OTC"/>
          <w:lang w:val="en-GB"/>
        </w:rPr>
        <w:t>know</w:t>
      </w:r>
      <w:proofErr w:type="gramEnd"/>
    </w:p>
    <w:p w14:paraId="7716B04B"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that one thing is different</w:t>
      </w:r>
      <w:r>
        <w:rPr>
          <w:rStyle w:val="FootnoteReference1"/>
          <w:rFonts w:ascii="Gandhari Unicode" w:hAnsi="Gandhari Unicode" w:cs="e-Tamil OTC"/>
          <w:lang w:val="en-GB"/>
        </w:rPr>
        <w:footnoteReference w:id="479"/>
      </w:r>
      <w:r>
        <w:rPr>
          <w:rFonts w:ascii="Gandhari Unicode" w:hAnsi="Gandhari Unicode" w:cs="e-Tamil OTC"/>
          <w:lang w:val="en-GB"/>
        </w:rPr>
        <w:t>, whether he intends it or not</w:t>
      </w:r>
      <w:r>
        <w:rPr>
          <w:rStyle w:val="FootnoteReference1"/>
          <w:rFonts w:ascii="Gandhari Unicode" w:hAnsi="Gandhari Unicode" w:cs="e-Tamil OTC"/>
          <w:lang w:val="en-GB"/>
        </w:rPr>
        <w:footnoteReference w:id="480"/>
      </w:r>
      <w:r>
        <w:rPr>
          <w:rFonts w:ascii="Gandhari Unicode" w:hAnsi="Gandhari Unicode" w:cs="e-Tamil OTC"/>
          <w:lang w:val="en-GB"/>
        </w:rPr>
        <w:t>,</w:t>
      </w:r>
    </w:p>
    <w:p w14:paraId="3C7635F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the ghat, where in the expanse</w:t>
      </w:r>
    </w:p>
    <w:p w14:paraId="1E0217C9"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the shining water,</w:t>
      </w:r>
      <w:r>
        <w:rPr>
          <w:rStyle w:val="FootnoteReference1"/>
          <w:rFonts w:ascii="Gandhari Unicode" w:hAnsi="Gandhari Unicode" w:cs="e-Tamil OTC"/>
          <w:lang w:val="en-GB"/>
        </w:rPr>
        <w:footnoteReference w:id="481"/>
      </w:r>
      <w:r>
        <w:rPr>
          <w:rFonts w:ascii="Gandhari Unicode" w:hAnsi="Gandhari Unicode" w:cs="e-Tamil OTC"/>
          <w:lang w:val="en-GB"/>
        </w:rPr>
        <w:t xml:space="preserve"> in which dashing sharks are thriving,</w:t>
      </w:r>
    </w:p>
    <w:p w14:paraId="51572A93"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after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has been spread together with </w:t>
      </w:r>
      <w:proofErr w:type="spellStart"/>
      <w:r>
        <w:rPr>
          <w:rFonts w:ascii="Gandhari Unicode" w:hAnsi="Gandhari Unicode" w:cs="e-Tamil OTC"/>
          <w:lang w:val="en-GB"/>
        </w:rPr>
        <w:t>Ñāḻal</w:t>
      </w:r>
      <w:proofErr w:type="spellEnd"/>
    </w:p>
    <w:p w14:paraId="180917D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fragrant blossoms,</w:t>
      </w:r>
    </w:p>
    <w:p w14:paraId="2FE4E6DB" w14:textId="77777777" w:rsidR="00544225" w:rsidRDefault="00000000">
      <w:pPr>
        <w:pStyle w:val="Textbody"/>
        <w:tabs>
          <w:tab w:val="left" w:pos="138"/>
        </w:tabs>
        <w:spacing w:after="72"/>
        <w:rPr>
          <w:rFonts w:ascii="Gandhari Unicode" w:hAnsi="Gandhari Unicode" w:cs="e-Tamil OTC"/>
          <w:lang w:val="en-GB"/>
        </w:rPr>
      </w:pPr>
      <w:r>
        <w:rPr>
          <w:rFonts w:ascii="Gandhari Unicode" w:hAnsi="Gandhari Unicode" w:cs="e-Tamil OTC"/>
          <w:lang w:val="en-GB"/>
        </w:rPr>
        <w:tab/>
        <w:t xml:space="preserve">appears like the floor, where they engage in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7B791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him, who [is] robber and dutiful one and support,</w:t>
      </w:r>
    </w:p>
    <w:p w14:paraId="70ADBC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has made an unfailing </w:t>
      </w:r>
      <w:proofErr w:type="gramStart"/>
      <w:r>
        <w:rPr>
          <w:rFonts w:ascii="Gandhari Unicode" w:hAnsi="Gandhari Unicode" w:cs="e-Tamil OTC"/>
          <w:lang w:val="en-GB"/>
        </w:rPr>
        <w:t>oath</w:t>
      </w:r>
      <w:proofErr w:type="gramEnd"/>
    </w:p>
    <w:p w14:paraId="5438263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day he touched these soft shoulders with the grace of bamboo,</w:t>
      </w:r>
    </w:p>
    <w:p w14:paraId="091F63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[now] have become weary?</w:t>
      </w:r>
    </w:p>
    <w:p w14:paraId="1440A1B2" w14:textId="77777777" w:rsidR="00544225" w:rsidRDefault="00544225">
      <w:pPr>
        <w:pStyle w:val="Textbody"/>
        <w:spacing w:after="0"/>
        <w:jc w:val="both"/>
        <w:rPr>
          <w:rFonts w:ascii="Gandhari Unicode" w:hAnsi="Gandhari Unicode" w:cs="e-Tamil OTC"/>
          <w:lang w:val="en-GB"/>
        </w:rPr>
      </w:pPr>
    </w:p>
    <w:p w14:paraId="0E87F113" w14:textId="77777777" w:rsidR="00544225" w:rsidRDefault="00544225">
      <w:pPr>
        <w:pStyle w:val="Textbody"/>
        <w:spacing w:after="0"/>
        <w:jc w:val="both"/>
        <w:rPr>
          <w:rFonts w:ascii="Gandhari Unicode" w:hAnsi="Gandhari Unicode" w:cs="e-Tamil OTC"/>
          <w:lang w:val="en-GB"/>
        </w:rPr>
      </w:pPr>
    </w:p>
    <w:p w14:paraId="10381D5A" w14:textId="77777777" w:rsidR="00544225" w:rsidRDefault="00000000">
      <w:pPr>
        <w:pStyle w:val="Textbody"/>
        <w:tabs>
          <w:tab w:val="left" w:pos="375"/>
        </w:tabs>
        <w:spacing w:after="0"/>
        <w:jc w:val="both"/>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 xml:space="preserve"> where the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 with the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 spreading fragrant blooms</w:t>
      </w:r>
    </w:p>
    <w:p w14:paraId="53CAC90E" w14:textId="77777777" w:rsidR="00544225" w:rsidRDefault="00000000">
      <w:pPr>
        <w:pStyle w:val="Textbody"/>
        <w:tabs>
          <w:tab w:val="left" w:pos="5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expanse of shining water, in which dashing sharks are thriving,</w:t>
      </w:r>
    </w:p>
    <w:p w14:paraId="2590033E"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 xml:space="preserve">appear like the floor, where they engage in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20D91D3E" w14:textId="77777777" w:rsidR="00544225" w:rsidRDefault="00544225">
      <w:pPr>
        <w:pStyle w:val="Textbody"/>
        <w:spacing w:after="0"/>
        <w:rPr>
          <w:rFonts w:ascii="Gandhari Unicode" w:hAnsi="Gandhari Unicode" w:cs="e-Tamil OTC"/>
          <w:lang w:val="en-GB"/>
        </w:rPr>
      </w:pPr>
    </w:p>
    <w:p w14:paraId="4443A472" w14:textId="77777777" w:rsidR="00544225" w:rsidRDefault="00000000">
      <w:pPr>
        <w:rPr>
          <w:rFonts w:ascii="Gandhari Unicode" w:eastAsiaTheme="majorEastAsia" w:hAnsi="Gandhari Unicode" w:cstheme="majorBidi" w:hint="eastAsia"/>
          <w:b/>
        </w:rPr>
      </w:pPr>
      <w:r>
        <w:br w:type="page"/>
      </w:r>
    </w:p>
    <w:p w14:paraId="720889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319</w:t>
      </w:r>
      <w:r>
        <w:rPr>
          <w:rFonts w:ascii="e-Tamil OTC" w:hAnsi="e-Tamil OTC" w:cs="e-Tamil OTC"/>
          <w:i w:val="0"/>
          <w:iCs w:val="0"/>
          <w:color w:val="auto"/>
        </w:rPr>
        <w:t xml:space="preserve"> </w:t>
      </w:r>
      <w:proofErr w:type="spellStart"/>
      <w:r>
        <w:rPr>
          <w:rFonts w:ascii="e-Tamil OTC" w:hAnsi="e-Tamil OTC" w:cs="e-Tamil OTC"/>
          <w:i w:val="0"/>
          <w:iCs w:val="0"/>
          <w:color w:val="auto"/>
        </w:rPr>
        <w:t>தாயங்கண்ணன்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C9D1AE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சொற்றது</w:t>
      </w:r>
      <w:proofErr w:type="spellEnd"/>
      <w:r>
        <w:rPr>
          <w:rFonts w:ascii="Gandhari Unicode" w:hAnsi="Gandhari Unicode" w:cs="e-Tamil OTC"/>
          <w:lang w:val="en-GB"/>
        </w:rPr>
        <w:t>.</w:t>
      </w:r>
    </w:p>
    <w:p w14:paraId="421DFE70" w14:textId="77777777" w:rsidR="00544225" w:rsidRDefault="00544225">
      <w:pPr>
        <w:pStyle w:val="Textbody"/>
        <w:spacing w:after="29"/>
        <w:jc w:val="both"/>
        <w:rPr>
          <w:rFonts w:ascii="Gandhari Unicode" w:hAnsi="Gandhari Unicode" w:cs="e-Tamil OTC"/>
          <w:lang w:val="en-GB"/>
        </w:rPr>
      </w:pPr>
    </w:p>
    <w:p w14:paraId="13B6E57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மடப்பிணை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மருள்கூர்ந்து</w:t>
      </w:r>
      <w:proofErr w:type="spellEnd"/>
    </w:p>
    <w:p w14:paraId="6A8D7A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தொடுங்கவுங்</w:t>
      </w:r>
      <w:proofErr w:type="spellEnd"/>
    </w:p>
    <w:p w14:paraId="508ED4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w:t>
      </w:r>
      <w:proofErr w:type="spellEnd"/>
    </w:p>
    <w:p w14:paraId="127565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சேரவு</w:t>
      </w:r>
      <w:proofErr w:type="spellEnd"/>
    </w:p>
    <w:p w14:paraId="3CD3F7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மாமழை</w:t>
      </w:r>
      <w:proofErr w:type="spellEnd"/>
    </w:p>
    <w:p w14:paraId="2AD5A6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bookmarkStart w:id="907" w:name="DDE_LINK41"/>
      <w:proofErr w:type="spellStart"/>
      <w:r>
        <w:rPr>
          <w:rFonts w:ascii="Gandhari Unicode" w:hAnsi="Gandhari Unicode" w:cs="e-Tamil OTC"/>
          <w:u w:val="wave"/>
          <w:lang w:val="en-GB"/>
        </w:rPr>
        <w:t>நன்னலஞ்</w:t>
      </w:r>
      <w:bookmarkEnd w:id="907"/>
      <w:proofErr w:type="spellEnd"/>
      <w:r>
        <w:rPr>
          <w:rFonts w:ascii="Gandhari Unicode" w:hAnsi="Gandhari Unicode" w:cs="e-Tamil OTC"/>
          <w:lang w:val="en-GB"/>
        </w:rPr>
        <w:t xml:space="preserve"> </w:t>
      </w:r>
      <w:proofErr w:type="spellStart"/>
      <w:r>
        <w:rPr>
          <w:rFonts w:ascii="Gandhari Unicode" w:hAnsi="Gandhari Unicode" w:cs="e-Tamil OTC"/>
          <w:lang w:val="en-GB"/>
        </w:rPr>
        <w:t>சிதைத்தோ</w:t>
      </w:r>
      <w:proofErr w:type="spellEnd"/>
    </w:p>
    <w:p w14:paraId="616DA7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w:t>
      </w:r>
      <w:proofErr w:type="spellEnd"/>
    </w:p>
    <w:p w14:paraId="46B037A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w:t>
      </w:r>
      <w:proofErr w:type="spellEnd"/>
      <w:r>
        <w:rPr>
          <w:rFonts w:ascii="Gandhari Unicode" w:hAnsi="Gandhari Unicode" w:cs="e-Tamil OTC"/>
          <w:lang w:val="en-GB"/>
        </w:rPr>
        <w:t>.</w:t>
      </w:r>
    </w:p>
    <w:p w14:paraId="71531B9D" w14:textId="77777777" w:rsidR="00544225" w:rsidRDefault="00544225">
      <w:pPr>
        <w:pStyle w:val="Textbody"/>
        <w:spacing w:after="29"/>
        <w:jc w:val="both"/>
        <w:rPr>
          <w:rFonts w:ascii="Gandhari Unicode" w:hAnsi="Gandhari Unicode" w:cs="e-Tamil OTC"/>
          <w:lang w:val="en-GB"/>
        </w:rPr>
      </w:pPr>
    </w:p>
    <w:p w14:paraId="1C57471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தழீஇ</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தழீ</w:t>
      </w:r>
      <w:proofErr w:type="spellEnd"/>
      <w:r>
        <w:rPr>
          <w:rFonts w:ascii="Gandhari Unicode" w:eastAsia="URW Palladio UNI" w:hAnsi="Gandhari Unicode" w:cs="e-Tamil OTC"/>
          <w:lang w:val="en-GB"/>
        </w:rPr>
        <w:t xml:space="preserve"> L1, C1+3, G1 •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மையணி</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யமையணி</w:t>
      </w:r>
      <w:proofErr w:type="spellEnd"/>
      <w:r>
        <w:rPr>
          <w:rFonts w:ascii="Gandhari Unicode" w:hAnsi="Gandhari Unicode" w:cs="e-Tamil OTC"/>
          <w:lang w:val="en-GB"/>
        </w:rPr>
        <w:t xml:space="preserve"> L1, C1, G1+2, EA, I, AT</w:t>
      </w:r>
      <w:r>
        <w:rPr>
          <w:rStyle w:val="FootnoteReference1"/>
          <w:rFonts w:ascii="Gandhari Unicode" w:hAnsi="Gandhari Unicode" w:cs="e-Tamil OTC"/>
          <w:lang w:val="en-GB"/>
        </w:rPr>
        <w:footnoteReference w:id="48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மாழை</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மா_ழைப்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நன்னலஞ்</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நன்னிறஞ்</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p>
    <w:p w14:paraId="5B4F8E08" w14:textId="77777777" w:rsidR="00544225" w:rsidRDefault="00544225">
      <w:pPr>
        <w:pStyle w:val="Textbody"/>
        <w:spacing w:after="29"/>
        <w:jc w:val="both"/>
        <w:rPr>
          <w:rFonts w:ascii="Gandhari Unicode" w:hAnsi="Gandhari Unicode" w:cs="e-Tamil OTC"/>
          <w:lang w:val="en-GB"/>
        </w:rPr>
      </w:pPr>
    </w:p>
    <w:p w14:paraId="16089D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kūrntu</w:t>
      </w:r>
      <w:proofErr w:type="spellEnd"/>
    </w:p>
    <w:p w14:paraId="6397B3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maṟaint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oṭuṅka</w:t>
      </w:r>
      <w:proofErr w:type="spellEnd"/>
      <w:r>
        <w:rPr>
          <w:rFonts w:ascii="Gandhari Unicode" w:hAnsi="Gandhari Unicode" w:cs="e-Tamil OTC"/>
          <w:lang w:val="en-GB"/>
        </w:rPr>
        <w:t>-~um</w:t>
      </w:r>
    </w:p>
    <w:p w14:paraId="4DD6A12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piṭiyoṭu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porunti</w:t>
      </w:r>
      <w:proofErr w:type="spellEnd"/>
    </w:p>
    <w:p w14:paraId="3DF1A3B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cēra</w:t>
      </w:r>
      <w:proofErr w:type="spellEnd"/>
      <w:r>
        <w:rPr>
          <w:rFonts w:ascii="Gandhari Unicode" w:hAnsi="Gandhari Unicode" w:cs="e-Tamil OTC"/>
          <w:lang w:val="en-GB"/>
        </w:rPr>
        <w:t>-~um</w:t>
      </w:r>
    </w:p>
    <w:p w14:paraId="7A23A7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maḻai</w:t>
      </w:r>
      <w:proofErr w:type="spellEnd"/>
    </w:p>
    <w:p w14:paraId="44ED61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mēṉi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citaittōr</w:t>
      </w:r>
      <w:proofErr w:type="spellEnd"/>
    </w:p>
    <w:p w14:paraId="61B2D2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24471619"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ins w:id="908" w:author="Narmada Hansani Polgampalage" w:date="2023-11-28T14:4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-~ē.</w:t>
      </w:r>
    </w:p>
    <w:p w14:paraId="56278BFB" w14:textId="77777777" w:rsidR="00544225" w:rsidRDefault="00544225">
      <w:pPr>
        <w:pStyle w:val="Textbody"/>
        <w:spacing w:after="29" w:line="260" w:lineRule="exact"/>
        <w:rPr>
          <w:rFonts w:ascii="Gandhari Unicode" w:hAnsi="Gandhari Unicode" w:cs="e-Tamil OTC"/>
          <w:u w:val="single"/>
          <w:lang w:val="en-GB"/>
        </w:rPr>
      </w:pPr>
    </w:p>
    <w:p w14:paraId="4632004A" w14:textId="77777777" w:rsidR="00544225" w:rsidRDefault="00544225">
      <w:pPr>
        <w:pStyle w:val="Textbody"/>
        <w:spacing w:after="29" w:line="260" w:lineRule="exact"/>
        <w:rPr>
          <w:rFonts w:ascii="Gandhari Unicode" w:hAnsi="Gandhari Unicode" w:cs="e-Tamil OTC"/>
          <w:u w:val="single"/>
          <w:lang w:val="en-GB"/>
        </w:rPr>
      </w:pPr>
    </w:p>
    <w:p w14:paraId="0741E423" w14:textId="77777777" w:rsidR="00544225" w:rsidRDefault="00000000">
      <w:pPr>
        <w:pStyle w:val="Textbody"/>
        <w:spacing w:after="29" w:line="260" w:lineRule="exact"/>
        <w:rPr>
          <w:rFonts w:ascii="Gandhari Unicode" w:hAnsi="Gandhari Unicode" w:cs="e-Tamil OTC"/>
          <w:lang w:val="en-GB"/>
        </w:rPr>
      </w:pPr>
      <w:r>
        <w:br w:type="page"/>
      </w:r>
    </w:p>
    <w:p w14:paraId="05D9D09C"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Spoken when desolate in the face of encouragement, by HER who was changed at the coming of the season.</w:t>
      </w:r>
    </w:p>
    <w:p w14:paraId="1024A580" w14:textId="77777777" w:rsidR="00544225" w:rsidRDefault="00544225">
      <w:pPr>
        <w:pStyle w:val="Textbody"/>
        <w:spacing w:after="29" w:line="260" w:lineRule="exact"/>
        <w:rPr>
          <w:rFonts w:ascii="Gandhari Unicode" w:hAnsi="Gandhari Unicode" w:cs="e-Tamil OTC"/>
          <w:lang w:val="en-GB"/>
        </w:rPr>
      </w:pPr>
    </w:p>
    <w:p w14:paraId="68EDD526"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stag bull inexperience doe embraced delusion been-in-</w:t>
      </w:r>
      <w:proofErr w:type="gramStart"/>
      <w:r>
        <w:rPr>
          <w:rFonts w:ascii="Gandhari Unicode" w:hAnsi="Gandhari Unicode" w:cs="e-Tamil OTC"/>
          <w:lang w:val="en-GB"/>
        </w:rPr>
        <w:t>abundance</w:t>
      </w:r>
      <w:proofErr w:type="gramEnd"/>
    </w:p>
    <w:p w14:paraId="0716E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 shrub hidden be-restrained(</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15D1C3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possess- good animal she-elephant-with come-together(abs.)</w:t>
      </w:r>
    </w:p>
    <w:p w14:paraId="2B58C0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adorn-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mountain inside join(</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p>
    <w:p w14:paraId="06D888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it-came shower big </w:t>
      </w:r>
      <w:proofErr w:type="gramStart"/>
      <w:r>
        <w:rPr>
          <w:rFonts w:ascii="Gandhari Unicode" w:hAnsi="Gandhari Unicode" w:cs="e-Tamil OTC"/>
          <w:lang w:val="en-GB"/>
        </w:rPr>
        <w:t>rain</w:t>
      </w:r>
      <w:proofErr w:type="gramEnd"/>
    </w:p>
    <w:p w14:paraId="3BF972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fineness body good goodness wasted-he(h.)</w:t>
      </w:r>
    </w:p>
    <w:p w14:paraId="6BB387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come-not-he(h.) </w:t>
      </w:r>
      <w:proofErr w:type="gramStart"/>
      <w:r>
        <w:rPr>
          <w:rFonts w:ascii="Gandhari Unicode" w:hAnsi="Gandhari Unicode" w:cs="e-Tamil OTC"/>
          <w:lang w:val="en-GB"/>
        </w:rPr>
        <w:t>if</w:t>
      </w:r>
      <w:proofErr w:type="gramEnd"/>
    </w:p>
    <w:p w14:paraId="615438A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what becoming- friend we- pleasant life state</w:t>
      </w:r>
      <w:r>
        <w:rPr>
          <w:rFonts w:ascii="Gandhari Unicode" w:hAnsi="Gandhari Unicode" w:cs="e-Tamil OTC"/>
          <w:position w:val="6"/>
          <w:lang w:val="en-GB"/>
        </w:rPr>
        <w:t>ē</w:t>
      </w:r>
      <w:r>
        <w:rPr>
          <w:rFonts w:ascii="Gandhari Unicode" w:hAnsi="Gandhari Unicode" w:cs="e-Tamil OTC"/>
          <w:lang w:val="en-GB"/>
        </w:rPr>
        <w:t>.</w:t>
      </w:r>
    </w:p>
    <w:p w14:paraId="770F6BDC" w14:textId="77777777" w:rsidR="00544225" w:rsidRDefault="00544225">
      <w:pPr>
        <w:pStyle w:val="Textbody"/>
        <w:spacing w:after="29"/>
        <w:jc w:val="both"/>
        <w:rPr>
          <w:rFonts w:ascii="Gandhari Unicode" w:hAnsi="Gandhari Unicode" w:cs="e-Tamil OTC"/>
          <w:lang w:val="en-GB"/>
        </w:rPr>
      </w:pPr>
    </w:p>
    <w:p w14:paraId="25A9D268" w14:textId="77777777" w:rsidR="00544225" w:rsidRDefault="00544225">
      <w:pPr>
        <w:pStyle w:val="Textbody"/>
        <w:spacing w:after="29"/>
        <w:jc w:val="both"/>
        <w:rPr>
          <w:rFonts w:ascii="Gandhari Unicode" w:hAnsi="Gandhari Unicode" w:cs="e-Tamil OTC"/>
          <w:lang w:val="en-GB"/>
        </w:rPr>
      </w:pPr>
    </w:p>
    <w:p w14:paraId="7EF9A07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Evening has come</w:t>
      </w:r>
      <w:r>
        <w:rPr>
          <w:rStyle w:val="FootnoteReference1"/>
          <w:rFonts w:ascii="Gandhari Unicode" w:hAnsi="Gandhari Unicode" w:cs="e-Tamil OTC"/>
          <w:lang w:val="en-GB"/>
        </w:rPr>
        <w:footnoteReference w:id="483"/>
      </w:r>
      <w:r>
        <w:rPr>
          <w:rFonts w:ascii="Gandhari Unicode" w:hAnsi="Gandhari Unicode" w:cs="e-Tamil OTC"/>
          <w:lang w:val="en-GB"/>
        </w:rPr>
        <w:t xml:space="preserve"> with great rain in showers,</w:t>
      </w:r>
    </w:p>
    <w:p w14:paraId="498D05E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while the good animal with the hand</w:t>
      </w:r>
      <w:r>
        <w:rPr>
          <w:rStyle w:val="FootnoteReference1"/>
          <w:rFonts w:ascii="Gandhari Unicode" w:hAnsi="Gandhari Unicode" w:cs="e-Tamil OTC"/>
          <w:lang w:val="en-GB"/>
        </w:rPr>
        <w:footnoteReference w:id="484"/>
      </w:r>
      <w:r>
        <w:rPr>
          <w:rFonts w:ascii="Gandhari Unicode" w:hAnsi="Gandhari Unicode" w:cs="e-Tamil OTC"/>
          <w:lang w:val="en-GB"/>
        </w:rPr>
        <w:t xml:space="preserve"> comes</w:t>
      </w:r>
    </w:p>
    <w:p w14:paraId="4227B29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together with [his] female</w:t>
      </w:r>
    </w:p>
    <w:p w14:paraId="07FB8F52" w14:textId="77777777" w:rsidR="00544225" w:rsidRDefault="00000000">
      <w:pPr>
        <w:pStyle w:val="Textbody"/>
        <w:tabs>
          <w:tab w:val="left" w:pos="150"/>
          <w:tab w:val="left" w:pos="425"/>
        </w:tabs>
        <w:spacing w:after="0"/>
        <w:jc w:val="both"/>
        <w:rPr>
          <w:rFonts w:ascii="Gandhari Unicode" w:hAnsi="Gandhari Unicode" w:cs="e-Tamil OTC"/>
          <w:lang w:val="en-GB"/>
        </w:rPr>
      </w:pPr>
      <w:r>
        <w:rPr>
          <w:rFonts w:ascii="Gandhari Unicode" w:hAnsi="Gandhari Unicode" w:cs="e-Tamil OTC"/>
          <w:lang w:val="en-GB"/>
        </w:rPr>
        <w:tab/>
        <w:t>[and] joins the inside of the mountains,</w:t>
      </w:r>
    </w:p>
    <w:p w14:paraId="58B5FA4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sides adorned with collyrium</w:t>
      </w:r>
      <w:r>
        <w:rPr>
          <w:rStyle w:val="FootnoteReference1"/>
          <w:rFonts w:ascii="Gandhari Unicode" w:hAnsi="Gandhari Unicode" w:cs="e-Tamil OTC"/>
          <w:lang w:val="en-GB"/>
        </w:rPr>
        <w:footnoteReference w:id="485"/>
      </w:r>
      <w:r>
        <w:rPr>
          <w:rFonts w:ascii="Gandhari Unicode" w:hAnsi="Gandhari Unicode" w:cs="e-Tamil OTC"/>
          <w:lang w:val="en-GB"/>
        </w:rPr>
        <w:t>,</w:t>
      </w:r>
    </w:p>
    <w:p w14:paraId="5850610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and while the stag embraces the youthful doe [and] hides</w:t>
      </w:r>
    </w:p>
    <w:p w14:paraId="1EA7D39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completely</w:t>
      </w:r>
      <w:r>
        <w:rPr>
          <w:rStyle w:val="FootnoteReference1"/>
          <w:rFonts w:ascii="Gandhari Unicode" w:hAnsi="Gandhari Unicode" w:cs="e-Tamil OTC"/>
          <w:lang w:val="en-GB"/>
        </w:rPr>
        <w:footnoteReference w:id="486"/>
      </w:r>
    </w:p>
    <w:p w14:paraId="276E081A" w14:textId="77777777" w:rsidR="00544225" w:rsidRDefault="00000000">
      <w:pPr>
        <w:pStyle w:val="Textbody"/>
        <w:tabs>
          <w:tab w:val="left" w:pos="438"/>
        </w:tabs>
        <w:spacing w:after="115"/>
        <w:jc w:val="both"/>
        <w:rPr>
          <w:rFonts w:ascii="Gandhari Unicode" w:hAnsi="Gandhari Unicode" w:cs="e-Tamil OTC"/>
          <w:lang w:val="en-GB"/>
        </w:rPr>
      </w:pPr>
      <w:r>
        <w:rPr>
          <w:rFonts w:ascii="Gandhari Unicode" w:hAnsi="Gandhari Unicode" w:cs="e-Tamil OTC"/>
          <w:lang w:val="en-GB"/>
        </w:rPr>
        <w:tab/>
        <w:t>in the shrubs situated in the forest, perfectly deluding</w:t>
      </w:r>
      <w:r>
        <w:rPr>
          <w:rStyle w:val="FootnoteReference1"/>
          <w:rFonts w:ascii="Gandhari Unicode" w:hAnsi="Gandhari Unicode" w:cs="e-Tamil OTC"/>
          <w:lang w:val="en-GB"/>
        </w:rPr>
        <w:footnoteReference w:id="487"/>
      </w:r>
      <w:r>
        <w:rPr>
          <w:rFonts w:ascii="Gandhari Unicode" w:hAnsi="Gandhari Unicode" w:cs="e-Tamil OTC"/>
          <w:lang w:val="en-GB"/>
        </w:rPr>
        <w:t>.</w:t>
      </w:r>
    </w:p>
    <w:p w14:paraId="43398DA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 one who wasted the good beauty of [our] gold-like body,</w:t>
      </w:r>
    </w:p>
    <w:p w14:paraId="11FC596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if he doesn't come even now,</w:t>
      </w:r>
    </w:p>
    <w:p w14:paraId="18FF53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 friend, the state of our sweet life?</w:t>
      </w:r>
    </w:p>
    <w:p w14:paraId="163662AF" w14:textId="77777777" w:rsidR="00544225" w:rsidRDefault="00544225">
      <w:pPr>
        <w:pStyle w:val="Textbody"/>
        <w:spacing w:after="0"/>
        <w:jc w:val="both"/>
        <w:rPr>
          <w:rFonts w:ascii="Gandhari Unicode" w:hAnsi="Gandhari Unicode" w:cs="e-Tamil OTC"/>
          <w:lang w:val="en-GB"/>
        </w:rPr>
      </w:pPr>
    </w:p>
    <w:p w14:paraId="3F748819" w14:textId="77777777" w:rsidR="00544225" w:rsidRDefault="00000000">
      <w:pPr>
        <w:rPr>
          <w:rFonts w:ascii="Gandhari Unicode" w:eastAsiaTheme="majorEastAsia" w:hAnsi="Gandhari Unicode" w:cstheme="majorBidi" w:hint="eastAsia"/>
          <w:b/>
        </w:rPr>
      </w:pPr>
      <w:r>
        <w:br w:type="page"/>
      </w:r>
    </w:p>
    <w:p w14:paraId="74960D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320</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தும்பி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B93F98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தலைவன்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6D969C5" w14:textId="77777777" w:rsidR="00544225" w:rsidRDefault="00544225">
      <w:pPr>
        <w:pStyle w:val="Textbody"/>
        <w:spacing w:after="29"/>
        <w:jc w:val="both"/>
        <w:rPr>
          <w:rFonts w:ascii="Gandhari Unicode" w:hAnsi="Gandhari Unicode" w:cs="e-Tamil OTC"/>
          <w:lang w:val="en-GB"/>
        </w:rPr>
      </w:pPr>
    </w:p>
    <w:p w14:paraId="4DBB725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பரதவர்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னுணங்கலி</w:t>
      </w:r>
      <w:proofErr w:type="spellEnd"/>
    </w:p>
    <w:p w14:paraId="2B1E9A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னருங்கழிக்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வாடலொடு</w:t>
      </w:r>
      <w:proofErr w:type="spellEnd"/>
    </w:p>
    <w:p w14:paraId="501E9A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நிலவுநிற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புலவப்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p>
    <w:p w14:paraId="412890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னெக்கர்தொறும்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w:t>
      </w:r>
      <w:proofErr w:type="spellEnd"/>
    </w:p>
    <w:p w14:paraId="4C467F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போதவிழ்</w:t>
      </w:r>
      <w:proofErr w:type="spellEnd"/>
    </w:p>
    <w:p w14:paraId="479CEC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புள்ளிமிழ்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பொங்கர்ப்</w:t>
      </w:r>
      <w:proofErr w:type="spellEnd"/>
    </w:p>
    <w:p w14:paraId="6A36912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யிவ்வூர்</w:t>
      </w:r>
      <w:proofErr w:type="spellEnd"/>
    </w:p>
    <w:p w14:paraId="4A6C57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கொன்னலர்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தூற்றுந்தன்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3964748E" w14:textId="77777777" w:rsidR="00544225" w:rsidRDefault="00544225">
      <w:pPr>
        <w:pStyle w:val="Textbody"/>
        <w:spacing w:after="29"/>
        <w:jc w:val="both"/>
        <w:rPr>
          <w:rFonts w:ascii="Gandhari Unicode" w:hAnsi="Gandhari Unicode" w:cs="e-Tamil OTC"/>
          <w:lang w:val="en-GB"/>
        </w:rPr>
      </w:pPr>
    </w:p>
    <w:p w14:paraId="5DD83CE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கொண்மீ</w:t>
      </w:r>
      <w:proofErr w:type="spellEnd"/>
      <w:r>
        <w:rPr>
          <w:rFonts w:ascii="Gandhari Unicode" w:eastAsia="URW Palladio UNI" w:hAnsi="Gandhari Unicode" w:cs="e-Tamil OTC"/>
          <w:lang w:val="en-GB"/>
        </w:rPr>
        <w:t xml:space="preserve"> L1, C2,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கோண்மீ</w:t>
      </w:r>
      <w:proofErr w:type="spellEnd"/>
      <w:r>
        <w:rPr>
          <w:rFonts w:ascii="Gandhari Unicode" w:eastAsia="URW Palladio UNI" w:hAnsi="Gandhari Unicode" w:cs="e-Tamil OTC"/>
          <w:lang w:val="en-GB"/>
        </w:rPr>
        <w:t xml:space="preserve"> C2v, IV, AT, VP, ER • </w:t>
      </w:r>
      <w:r>
        <w:rPr>
          <w:rFonts w:ascii="Gandhari Unicode" w:hAnsi="Gandhari Unicode" w:cs="e-Tamil OTC"/>
          <w:b/>
          <w:bCs/>
          <w:lang w:val="en-GB"/>
        </w:rPr>
        <w:t>1df.</w:t>
      </w:r>
      <w:r>
        <w:rPr>
          <w:rFonts w:ascii="Gandhari Unicode" w:hAnsi="Gandhari Unicode" w:cs="e-Tamil OTC"/>
          <w:lang w:val="en-GB"/>
        </w:rPr>
        <w:t xml:space="preserve"> </w:t>
      </w:r>
      <w:proofErr w:type="spellStart"/>
      <w:r>
        <w:rPr>
          <w:rFonts w:ascii="Gandhari Unicode" w:hAnsi="Gandhari Unicode" w:cs="e-Tamil OTC"/>
          <w:lang w:val="en-GB"/>
        </w:rPr>
        <w:t>னுணங்கலி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னருங்கழி</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னுணங்கலி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னிருங்கழிக்</w:t>
      </w:r>
      <w:proofErr w:type="spellEnd"/>
      <w:r>
        <w:rPr>
          <w:rFonts w:ascii="Gandhari Unicode" w:hAnsi="Gandhari Unicode" w:cs="e-Tamil OTC"/>
          <w:lang w:val="en-GB"/>
        </w:rPr>
        <w:t xml:space="preserve"> C3v, IV, </w:t>
      </w:r>
      <w:r>
        <w:rPr>
          <w:rFonts w:ascii="Gandhari Unicode" w:hAnsi="Gandhari Unicode" w:cs="e-Tamil OTC"/>
          <w:color w:val="000000"/>
          <w:lang w:val="en-GB"/>
        </w:rPr>
        <w:t>VP, ER</w:t>
      </w:r>
      <w:r>
        <w:rPr>
          <w:rFonts w:ascii="Gandhari Unicode" w:hAnsi="Gandhari Unicode" w:cs="e-Tamil OTC"/>
          <w:lang w:val="en-GB"/>
        </w:rPr>
        <w:t xml:space="preserve">; </w:t>
      </w:r>
      <w:proofErr w:type="spellStart"/>
      <w:r>
        <w:rPr>
          <w:rFonts w:ascii="Gandhari Unicode" w:hAnsi="Gandhari Unicode" w:cs="e-Tamil OTC"/>
          <w:lang w:val="en-GB"/>
        </w:rPr>
        <w:t>னுணங்க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லருங்கழிக்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புலவப்</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புல்லப்</w:t>
      </w:r>
      <w:proofErr w:type="spellEnd"/>
      <w:r>
        <w:rPr>
          <w:rFonts w:ascii="Gandhari Unicode" w:hAnsi="Gandhari Unicode" w:cs="e-Tamil OTC"/>
          <w:lang w:val="en-GB"/>
        </w:rPr>
        <w:t xml:space="preserve"> G1v+2, EA, AT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பலவுட</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பலவுடன்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னெக்கர்தொறும்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னெக்கர்தொறு</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னெக்கர்தோறு</w:t>
      </w:r>
      <w:proofErr w:type="spellEnd"/>
      <w:r>
        <w:rPr>
          <w:rFonts w:ascii="Gandhari Unicode" w:hAnsi="Gandhari Unicode" w:cs="e-Tamil OTC"/>
          <w:lang w:val="en-GB"/>
        </w:rPr>
        <w:t xml:space="preserve"> L1</w:t>
      </w:r>
      <w:bookmarkStart w:id="909" w:name="DDE_LINK76"/>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w:t>
      </w:r>
      <w:bookmarkEnd w:id="909"/>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L1, G2;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C2+3v, G2v,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புள்ளுமிழ்ப்</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யிவ்வூர்</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யிவ்வூர்க்</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தூற்றுந்தன்</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தூற்றுங்</w:t>
      </w:r>
      <w:proofErr w:type="spellEnd"/>
      <w:r>
        <w:rPr>
          <w:rFonts w:ascii="Gandhari Unicode" w:hAnsi="Gandhari Unicode" w:cs="e-Tamil OTC"/>
          <w:lang w:val="en-GB"/>
        </w:rPr>
        <w:t xml:space="preserve"> C2v, EA, I; </w:t>
      </w:r>
      <w:proofErr w:type="spellStart"/>
      <w:r>
        <w:rPr>
          <w:rFonts w:ascii="Gandhari Unicode" w:hAnsi="Gandhari Unicode" w:cs="e-Tamil OTC"/>
          <w:lang w:val="en-GB"/>
        </w:rPr>
        <w:t>தூற்றததன்</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தூர்த்தன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p>
    <w:p w14:paraId="4BA48703" w14:textId="77777777" w:rsidR="00544225" w:rsidRDefault="00544225">
      <w:pPr>
        <w:pStyle w:val="Textbody"/>
        <w:spacing w:after="29"/>
        <w:jc w:val="both"/>
        <w:rPr>
          <w:rFonts w:ascii="Gandhari Unicode" w:hAnsi="Gandhari Unicode" w:cs="e-Tamil OTC"/>
          <w:lang w:val="en-GB"/>
        </w:rPr>
      </w:pPr>
    </w:p>
    <w:p w14:paraId="01DC60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paratavar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uṇaṅkaliṉ</w:t>
      </w:r>
      <w:proofErr w:type="spellEnd"/>
    </w:p>
    <w:p w14:paraId="7E7F079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arum</w:t>
      </w:r>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ins w:id="910" w:author="Narmada Hansani Polgampalage" w:date="2023-11-28T14: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vāṭaloṭu</w:t>
      </w:r>
      <w:proofErr w:type="spellEnd"/>
    </w:p>
    <w:p w14:paraId="6A53EF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pulava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w:t>
      </w:r>
      <w:proofErr w:type="spellEnd"/>
    </w:p>
    <w:p w14:paraId="311C92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ekkar-</w:t>
      </w:r>
      <w:r>
        <w:rPr>
          <w:rFonts w:ascii="Gandhari Unicode" w:hAnsi="Gandhari Unicode" w:cs="e-Tamil OTC"/>
          <w:i/>
          <w:iCs/>
          <w:lang w:val="en-GB"/>
        </w:rPr>
        <w:t>toṟum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303046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nakkat</w:t>
      </w:r>
      <w:proofErr w:type="spellEnd"/>
      <w:r>
        <w:rPr>
          <w:rFonts w:ascii="Gandhari Unicode" w:hAnsi="Gandhari Unicode" w:cs="e-Tamil OTC"/>
          <w:lang w:val="en-GB"/>
        </w:rPr>
        <w:t xml:space="preserve">* </w:t>
      </w:r>
      <w:proofErr w:type="spellStart"/>
      <w:r>
        <w:rPr>
          <w:rFonts w:ascii="Gandhari Unicode" w:hAnsi="Gandhari Unicode" w:cs="e-Tamil OTC"/>
          <w:lang w:val="en-GB"/>
        </w:rPr>
        <w: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-~um </w:t>
      </w:r>
      <w:proofErr w:type="spellStart"/>
      <w:r>
        <w:rPr>
          <w:rFonts w:ascii="Gandhari Unicode" w:hAnsi="Gandhari Unicode" w:cs="e-Tamil OTC"/>
          <w:lang w:val="en-GB"/>
        </w:rPr>
        <w:t>ilam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pōt</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p>
    <w:p w14:paraId="47107D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poṅkar</w:t>
      </w:r>
      <w:proofErr w:type="spellEnd"/>
      <w:ins w:id="911" w:author="Narmada Hansani Polgampalage" w:date="2023-11-28T14:52:00Z">
        <w:r>
          <w:rPr>
            <w:rFonts w:ascii="Gandhari Unicode" w:hAnsi="Gandhari Unicode" w:cs="e-Tamil OTC"/>
            <w:lang w:val="en-GB"/>
          </w:rPr>
          <w:t>+</w:t>
        </w:r>
      </w:ins>
    </w:p>
    <w:p w14:paraId="5EAD3F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puṉṉaiyam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ūr</w:t>
      </w:r>
      <w:proofErr w:type="spellEnd"/>
    </w:p>
    <w:p w14:paraId="37612AFC"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koṉ</w:t>
      </w:r>
      <w:proofErr w:type="spellEnd"/>
      <w:ins w:id="912" w:author="Narmada Hansani Polgampalage" w:date="2023-12-05T15:15:00Z">
        <w:r>
          <w:rPr>
            <w:rFonts w:ascii="Gandhari Unicode" w:hAnsi="Gandhari Unicode" w:cs="e-Tamil OTC"/>
            <w:lang w:val="en-GB"/>
          </w:rPr>
          <w:t>-</w:t>
        </w:r>
      </w:ins>
      <w:del w:id="913"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 xml:space="preserve">+alar </w:t>
      </w:r>
      <w:proofErr w:type="spellStart"/>
      <w:r>
        <w:rPr>
          <w:rFonts w:ascii="Gandhari Unicode" w:hAnsi="Gandhari Unicode" w:cs="e-Tamil OTC"/>
          <w:i/>
          <w:iCs/>
          <w:lang w:val="en-GB"/>
        </w:rPr>
        <w:t>tūṟṟum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koṭumaiyāṉ</w:t>
      </w:r>
      <w:proofErr w:type="spellEnd"/>
      <w:r>
        <w:rPr>
          <w:rFonts w:ascii="Gandhari Unicode" w:hAnsi="Gandhari Unicode" w:cs="e-Tamil OTC"/>
          <w:lang w:val="en-GB"/>
        </w:rPr>
        <w:t>-ē.</w:t>
      </w:r>
    </w:p>
    <w:p w14:paraId="25BAD51F" w14:textId="77777777" w:rsidR="00544225" w:rsidRDefault="00544225">
      <w:pPr>
        <w:pStyle w:val="Textbody"/>
        <w:spacing w:after="29" w:line="260" w:lineRule="exact"/>
        <w:jc w:val="both"/>
        <w:rPr>
          <w:rFonts w:ascii="Gandhari Unicode" w:hAnsi="Gandhari Unicode" w:cs="e-Tamil OTC"/>
          <w:u w:val="single"/>
          <w:lang w:val="en-GB"/>
        </w:rPr>
      </w:pPr>
    </w:p>
    <w:p w14:paraId="0B8EDC5C" w14:textId="77777777" w:rsidR="00544225" w:rsidRDefault="00544225">
      <w:pPr>
        <w:pStyle w:val="Textbody"/>
        <w:spacing w:after="29" w:line="260" w:lineRule="exact"/>
        <w:jc w:val="both"/>
        <w:rPr>
          <w:rFonts w:ascii="Gandhari Unicode" w:hAnsi="Gandhari Unicode" w:cs="e-Tamil OTC"/>
          <w:u w:val="single"/>
          <w:lang w:val="en-GB"/>
        </w:rPr>
      </w:pPr>
    </w:p>
    <w:p w14:paraId="02A85D9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01B04C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the confidante, while HE listens, by HER, who doesn't have strength [anymore] because of the gossip.</w:t>
      </w:r>
    </w:p>
    <w:p w14:paraId="779241F8" w14:textId="77777777" w:rsidR="00544225" w:rsidRDefault="00544225">
      <w:pPr>
        <w:pStyle w:val="Textbody"/>
        <w:spacing w:after="29" w:line="260" w:lineRule="exact"/>
        <w:jc w:val="both"/>
        <w:rPr>
          <w:rFonts w:ascii="Gandhari Unicode" w:hAnsi="Gandhari Unicode" w:cs="e-Tamil OTC"/>
          <w:lang w:val="en-GB"/>
        </w:rPr>
      </w:pPr>
    </w:p>
    <w:p w14:paraId="40F9C0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sea fisherman(h.) take- fish drying-</w:t>
      </w:r>
    </w:p>
    <w:p w14:paraId="4859EC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backwaters taken- prawn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fading-with</w:t>
      </w:r>
    </w:p>
    <w:p w14:paraId="3CC17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moonlight colour white sand </w:t>
      </w:r>
      <w:proofErr w:type="spellStart"/>
      <w:r>
        <w:rPr>
          <w:rFonts w:ascii="Gandhari Unicode" w:hAnsi="Gandhari Unicode" w:cs="e-Tamil OTC"/>
          <w:lang w:val="en-GB"/>
        </w:rPr>
        <w:t>reek</w:t>
      </w:r>
      <w:proofErr w:type="spellEnd"/>
      <w:r>
        <w:rPr>
          <w:rFonts w:ascii="Gandhari Unicode" w:hAnsi="Gandhari Unicode" w:cs="e-Tamil OTC"/>
          <w:lang w:val="en-GB"/>
        </w:rPr>
        <w:t>-of-fish(inf.) many(n.pl.) together</w:t>
      </w:r>
    </w:p>
    <w:p w14:paraId="6644FD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dune-ever spreading-over- ghat-he-with one </w:t>
      </w:r>
      <w:proofErr w:type="gramStart"/>
      <w:r>
        <w:rPr>
          <w:rFonts w:ascii="Gandhari Unicode" w:hAnsi="Gandhari Unicode" w:cs="e-Tamil OTC"/>
          <w:lang w:val="en-GB"/>
        </w:rPr>
        <w:t>day</w:t>
      </w:r>
      <w:proofErr w:type="gramEnd"/>
    </w:p>
    <w:p w14:paraId="7FC309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laughed-it one blame</w:t>
      </w:r>
      <w:r>
        <w:rPr>
          <w:rFonts w:ascii="Gandhari Unicode" w:hAnsi="Gandhari Unicode" w:cs="e-Tamil OTC"/>
          <w:position w:val="6"/>
          <w:lang w:val="en-GB"/>
        </w:rPr>
        <w:t>um</w:t>
      </w:r>
      <w:r>
        <w:rPr>
          <w:rFonts w:ascii="Gandhari Unicode" w:hAnsi="Gandhari Unicode" w:cs="e-Tamil OTC"/>
          <w:lang w:val="en-GB"/>
        </w:rPr>
        <w:t xml:space="preserve"> not-we</w:t>
      </w:r>
      <w:r>
        <w:rPr>
          <w:rFonts w:ascii="Gandhari Unicode" w:hAnsi="Gandhari Unicode" w:cs="e-Tamil OTC"/>
          <w:position w:val="6"/>
          <w:lang w:val="en-GB"/>
        </w:rPr>
        <w:t>ē</w:t>
      </w:r>
      <w:r>
        <w:rPr>
          <w:rFonts w:ascii="Gandhari Unicode" w:hAnsi="Gandhari Unicode" w:cs="e-Tamil OTC"/>
          <w:lang w:val="en-GB"/>
        </w:rPr>
        <w:t xml:space="preserve"> bud </w:t>
      </w:r>
      <w:proofErr w:type="gramStart"/>
      <w:r>
        <w:rPr>
          <w:rFonts w:ascii="Gandhari Unicode" w:hAnsi="Gandhari Unicode" w:cs="e-Tamil OTC"/>
          <w:lang w:val="en-GB"/>
        </w:rPr>
        <w:t>open</w:t>
      </w:r>
      <w:proofErr w:type="gramEnd"/>
    </w:p>
    <w:p w14:paraId="78437D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gold cluster joined- bird buzz- </w:t>
      </w:r>
      <w:proofErr w:type="gramStart"/>
      <w:r>
        <w:rPr>
          <w:rFonts w:ascii="Gandhari Unicode" w:hAnsi="Gandhari Unicode" w:cs="e-Tamil OTC"/>
          <w:lang w:val="en-GB"/>
        </w:rPr>
        <w:t>branch</w:t>
      </w:r>
      <w:proofErr w:type="gramEnd"/>
    </w:p>
    <w:p w14:paraId="5040F0B0"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position w:val="6"/>
          <w:lang w:val="en-GB"/>
        </w:rPr>
        <w:t>am</w:t>
      </w:r>
      <w:r>
        <w:rPr>
          <w:rFonts w:ascii="Gandhari Unicode" w:hAnsi="Gandhari Unicode" w:cs="e-Tamil OTC"/>
          <w:lang w:val="en-GB"/>
        </w:rPr>
        <w:t xml:space="preserve"> street this- village</w:t>
      </w:r>
    </w:p>
    <w:p w14:paraId="665E6295"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position w:val="6"/>
          <w:lang w:val="en-GB"/>
        </w:rPr>
        <w:t>koṉ</w:t>
      </w:r>
      <w:proofErr w:type="spellEnd"/>
      <w:r>
        <w:rPr>
          <w:rStyle w:val="FootnoteReference1"/>
          <w:rFonts w:ascii="Gandhari Unicode" w:hAnsi="Gandhari Unicode" w:cs="e-Tamil OTC"/>
          <w:lang w:val="en-GB"/>
        </w:rPr>
        <w:footnoteReference w:id="488"/>
      </w:r>
      <w:ins w:id="914" w:author="Narmada Hansani Polgampalage" w:date="2023-12-05T15:15:00Z">
        <w:r>
          <w:rPr>
            <w:rFonts w:ascii="Gandhari Unicode" w:hAnsi="Gandhari Unicode" w:cs="e-Tamil OTC"/>
            <w:lang w:val="en-GB"/>
          </w:rPr>
          <w:t>-</w:t>
        </w:r>
      </w:ins>
      <w:del w:id="915" w:author="Narmada Hansani Polgampalage" w:date="2023-12-05T15:15:00Z">
        <w:r>
          <w:rPr>
            <w:rFonts w:ascii="Gandhari Unicode" w:hAnsi="Gandhari Unicode" w:cs="e-Tamil OTC"/>
            <w:lang w:val="en-GB"/>
          </w:rPr>
          <w:delText xml:space="preserve"> </w:delText>
        </w:r>
      </w:del>
      <w:r>
        <w:rPr>
          <w:rFonts w:ascii="Gandhari Unicode" w:hAnsi="Gandhari Unicode" w:cs="e-Tamil OTC"/>
          <w:lang w:val="en-GB"/>
        </w:rPr>
        <w:t>gossip spreading- self(obl.) cruelty(</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4DF8D561" w14:textId="77777777" w:rsidR="00544225" w:rsidRDefault="00544225">
      <w:pPr>
        <w:pStyle w:val="Textbody"/>
        <w:spacing w:after="29"/>
        <w:jc w:val="both"/>
        <w:rPr>
          <w:rFonts w:ascii="Gandhari Unicode" w:hAnsi="Gandhari Unicode" w:cs="e-Tamil OTC"/>
          <w:lang w:val="en-GB"/>
        </w:rPr>
      </w:pPr>
    </w:p>
    <w:p w14:paraId="5E1ECF9D" w14:textId="77777777" w:rsidR="00544225" w:rsidRDefault="00544225">
      <w:pPr>
        <w:pStyle w:val="Textbody"/>
        <w:spacing w:after="29"/>
        <w:rPr>
          <w:rFonts w:ascii="Gandhari Unicode" w:hAnsi="Gandhari Unicode" w:cs="e-Tamil OTC"/>
          <w:lang w:val="en-GB"/>
        </w:rPr>
      </w:pPr>
    </w:p>
    <w:p w14:paraId="5F0FB10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without any blame</w:t>
      </w:r>
      <w:r>
        <w:rPr>
          <w:rStyle w:val="FootnoteReference1"/>
          <w:rFonts w:ascii="Gandhari Unicode" w:hAnsi="Gandhari Unicode" w:cs="e-Tamil OTC"/>
          <w:lang w:val="en-GB"/>
        </w:rPr>
        <w:footnoteReference w:id="489"/>
      </w:r>
      <w:r>
        <w:rPr>
          <w:rFonts w:ascii="Gandhari Unicode" w:hAnsi="Gandhari Unicode" w:cs="e-Tamil OTC"/>
          <w:lang w:val="en-GB"/>
        </w:rPr>
        <w:t xml:space="preserve"> of having laughed a single </w:t>
      </w:r>
      <w:proofErr w:type="gramStart"/>
      <w:r>
        <w:rPr>
          <w:rFonts w:ascii="Gandhari Unicode" w:hAnsi="Gandhari Unicode" w:cs="e-Tamil OTC"/>
          <w:lang w:val="en-GB"/>
        </w:rPr>
        <w:t>day</w:t>
      </w:r>
      <w:proofErr w:type="gramEnd"/>
    </w:p>
    <w:p w14:paraId="7806F7B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with the man from the ghat, where they spread over every </w:t>
      </w:r>
      <w:proofErr w:type="gramStart"/>
      <w:r>
        <w:rPr>
          <w:rFonts w:ascii="Gandhari Unicode" w:hAnsi="Gandhari Unicode" w:cs="e-Tamil OTC"/>
          <w:lang w:val="en-GB"/>
        </w:rPr>
        <w:t>dune</w:t>
      </w:r>
      <w:proofErr w:type="gramEnd"/>
    </w:p>
    <w:p w14:paraId="3E5AEF3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drying [bits] of fish caught by the fishermen of the great sea,</w:t>
      </w:r>
    </w:p>
    <w:p w14:paraId="4197FE00" w14:textId="77777777" w:rsidR="00544225" w:rsidRDefault="00000000">
      <w:pPr>
        <w:pStyle w:val="Textbody"/>
        <w:tabs>
          <w:tab w:val="left" w:pos="413"/>
          <w:tab w:val="left" w:pos="1025"/>
        </w:tabs>
        <w:spacing w:after="0"/>
        <w:jc w:val="both"/>
        <w:rPr>
          <w:rFonts w:ascii="Gandhari Unicode" w:hAnsi="Gandhari Unicode" w:cs="e-Tamil OTC"/>
          <w:lang w:val="en-GB"/>
        </w:rPr>
      </w:pPr>
      <w:r>
        <w:rPr>
          <w:rFonts w:ascii="Gandhari Unicode" w:hAnsi="Gandhari Unicode" w:cs="e-Tamil OTC"/>
          <w:lang w:val="en-GB"/>
        </w:rPr>
        <w:tab/>
        <w:t>together with fading prawns from the difficult</w:t>
      </w:r>
      <w:r>
        <w:rPr>
          <w:rStyle w:val="FootnoteReference1"/>
          <w:rFonts w:ascii="Gandhari Unicode" w:hAnsi="Gandhari Unicode" w:cs="e-Tamil OTC"/>
          <w:lang w:val="en-GB"/>
        </w:rPr>
        <w:footnoteReference w:id="490"/>
      </w:r>
      <w:r>
        <w:rPr>
          <w:rFonts w:ascii="Gandhari Unicode" w:hAnsi="Gandhari Unicode" w:cs="e-Tamil OTC"/>
          <w:lang w:val="en-GB"/>
        </w:rPr>
        <w:t xml:space="preserve"> backwaters,</w:t>
      </w:r>
    </w:p>
    <w:p w14:paraId="7EF82ADA"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many together,</w:t>
      </w:r>
    </w:p>
    <w:p w14:paraId="1190D9C5" w14:textId="77777777" w:rsidR="00544225" w:rsidRDefault="00000000">
      <w:pPr>
        <w:pStyle w:val="Textbody"/>
        <w:tabs>
          <w:tab w:val="left" w:pos="538"/>
        </w:tabs>
        <w:spacing w:after="115"/>
        <w:jc w:val="both"/>
        <w:rPr>
          <w:rFonts w:ascii="Gandhari Unicode" w:hAnsi="Gandhari Unicode" w:cs="e-Tamil OTC"/>
          <w:lang w:val="en-GB"/>
        </w:rPr>
      </w:pPr>
      <w:r>
        <w:rPr>
          <w:rFonts w:ascii="Gandhari Unicode" w:hAnsi="Gandhari Unicode" w:cs="e-Tamil OTC"/>
          <w:lang w:val="en-GB"/>
        </w:rPr>
        <w:tab/>
        <w:t>so that the moonlight-coloured sand reeks [of them].</w:t>
      </w:r>
    </w:p>
    <w:p w14:paraId="7CFF15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This village of streets [planted] with </w:t>
      </w:r>
      <w:proofErr w:type="spellStart"/>
      <w:r>
        <w:rPr>
          <w:rFonts w:ascii="Gandhari Unicode" w:hAnsi="Gandhari Unicode" w:cs="e-Tamil OTC"/>
          <w:lang w:val="en-GB"/>
        </w:rPr>
        <w:t>Puṉṉai</w:t>
      </w:r>
      <w:proofErr w:type="spellEnd"/>
      <w:r>
        <w:rPr>
          <w:rFonts w:ascii="Gandhari Unicode" w:hAnsi="Gandhari Unicode" w:cs="e-Tamil OTC"/>
          <w:lang w:val="en-GB"/>
        </w:rPr>
        <w:t>,</w:t>
      </w:r>
    </w:p>
    <w:p w14:paraId="60EFC07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[their] branches buzzing with birds joined</w:t>
      </w:r>
      <w:r>
        <w:rPr>
          <w:rStyle w:val="FootnoteReference1"/>
          <w:rFonts w:ascii="Gandhari Unicode" w:hAnsi="Gandhari Unicode" w:cs="e-Tamil OTC"/>
          <w:lang w:val="en-GB"/>
        </w:rPr>
        <w:footnoteReference w:id="491"/>
      </w:r>
      <w:r>
        <w:rPr>
          <w:rFonts w:ascii="Gandhari Unicode" w:hAnsi="Gandhari Unicode" w:cs="e-Tamil OTC"/>
          <w:lang w:val="en-GB"/>
        </w:rPr>
        <w:t xml:space="preserve"> with golden </w:t>
      </w:r>
      <w:proofErr w:type="gramStart"/>
      <w:r>
        <w:rPr>
          <w:rFonts w:ascii="Gandhari Unicode" w:hAnsi="Gandhari Unicode" w:cs="e-Tamil OTC"/>
          <w:lang w:val="en-GB"/>
        </w:rPr>
        <w:t>clusters</w:t>
      </w:r>
      <w:proofErr w:type="gramEnd"/>
    </w:p>
    <w:p w14:paraId="68B7E35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opening buds,</w:t>
      </w:r>
    </w:p>
    <w:p w14:paraId="719A0E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vainly spreads gossip in its cruelty.</w:t>
      </w:r>
    </w:p>
    <w:p w14:paraId="3E2B0251" w14:textId="77777777" w:rsidR="00544225" w:rsidRDefault="00544225">
      <w:pPr>
        <w:pStyle w:val="Textbody"/>
        <w:spacing w:after="0"/>
        <w:jc w:val="both"/>
        <w:rPr>
          <w:rFonts w:ascii="Gandhari Unicode" w:hAnsi="Gandhari Unicode" w:cs="e-Tamil OTC"/>
          <w:lang w:val="en-GB"/>
        </w:rPr>
      </w:pPr>
    </w:p>
    <w:p w14:paraId="1304B1B9" w14:textId="77777777" w:rsidR="00544225" w:rsidRDefault="00544225">
      <w:pPr>
        <w:pStyle w:val="Textbody"/>
        <w:spacing w:after="0"/>
        <w:jc w:val="both"/>
        <w:rPr>
          <w:rFonts w:ascii="Gandhari Unicode" w:hAnsi="Gandhari Unicode" w:cs="e-Tamil OTC"/>
          <w:lang w:val="en-GB"/>
        </w:rPr>
      </w:pPr>
    </w:p>
    <w:p w14:paraId="3622C6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8b </w:t>
      </w:r>
      <w:r>
        <w:rPr>
          <w:rFonts w:ascii="Gandhari Unicode" w:hAnsi="Gandhari Unicode" w:cs="e-Tamil OTC"/>
          <w:lang w:val="en-GB"/>
        </w:rPr>
        <w:tab/>
        <w:t>vainly spreads gossip about his cruelty.</w:t>
      </w:r>
    </w:p>
    <w:p w14:paraId="6F37095A" w14:textId="77777777" w:rsidR="00544225" w:rsidRDefault="00544225">
      <w:pPr>
        <w:pStyle w:val="Textbody"/>
        <w:spacing w:after="0"/>
        <w:jc w:val="both"/>
        <w:rPr>
          <w:rFonts w:ascii="Gandhari Unicode" w:hAnsi="Gandhari Unicode" w:cs="e-Tamil OTC"/>
          <w:lang w:val="en-GB"/>
        </w:rPr>
      </w:pPr>
    </w:p>
    <w:p w14:paraId="2D6EC0ED" w14:textId="77777777" w:rsidR="00544225" w:rsidRDefault="00000000">
      <w:pPr>
        <w:rPr>
          <w:rFonts w:ascii="Gandhari Unicode" w:eastAsiaTheme="majorEastAsia" w:hAnsi="Gandhari Unicode" w:cs="e-Tamil OTC" w:hint="eastAsia"/>
          <w:b/>
        </w:rPr>
      </w:pPr>
      <w:r>
        <w:br w:type="page"/>
      </w:r>
    </w:p>
    <w:p w14:paraId="0CEC0810" w14:textId="77777777" w:rsidR="00544225" w:rsidRDefault="00000000">
      <w:pPr>
        <w:pStyle w:val="Heading4"/>
        <w:spacing w:before="0"/>
        <w:rPr>
          <w:rFonts w:ascii="Gandhari Unicode" w:hAnsi="Gandhari Unicode" w:cs="e-Tamil OTC" w:hint="eastAsia"/>
          <w:i w:val="0"/>
          <w:iCs w:val="0"/>
          <w:color w:val="auto"/>
        </w:rPr>
      </w:pPr>
      <w:r>
        <w:rPr>
          <w:rFonts w:ascii="Gandhari Unicode" w:hAnsi="Gandhari Unicode" w:cs="e-Tamil OTC"/>
          <w:b/>
          <w:i w:val="0"/>
          <w:iCs w:val="0"/>
          <w:color w:val="auto"/>
        </w:rPr>
        <w:lastRenderedPageBreak/>
        <w:t xml:space="preserve">KT 321 </w:t>
      </w:r>
      <w:r>
        <w:rPr>
          <w:rFonts w:ascii="Gandhari Unicode" w:hAnsi="Gandhari Unicode" w:cs="e-Tamil OTC"/>
          <w:i w:val="0"/>
          <w:iCs w:val="0"/>
          <w:color w:val="auto"/>
        </w:rPr>
        <w:t>Anonymous: the confidante</w:t>
      </w:r>
    </w:p>
    <w:p w14:paraId="55FDF7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0B11763E" w14:textId="77777777" w:rsidR="00544225" w:rsidRDefault="00544225">
      <w:pPr>
        <w:pStyle w:val="Textbody"/>
        <w:spacing w:after="29"/>
        <w:jc w:val="both"/>
        <w:rPr>
          <w:rFonts w:ascii="Gandhari Unicode" w:hAnsi="Gandhari Unicode" w:cs="e-Tamil OTC"/>
          <w:lang w:val="en-GB"/>
        </w:rPr>
      </w:pPr>
    </w:p>
    <w:p w14:paraId="37F1D61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மலைச்செஞ்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மார்பினன்</w:t>
      </w:r>
      <w:proofErr w:type="spellEnd"/>
    </w:p>
    <w:p w14:paraId="53AEA7E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p>
    <w:p w14:paraId="6E6B9B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னடுநாள்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p>
    <w:p w14:paraId="3139C7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மடவர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லரிவைநின்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ரின்றுணை</w:t>
      </w:r>
      <w:proofErr w:type="spellEnd"/>
    </w:p>
    <w:p w14:paraId="10AA74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வேறட்டுச்</w:t>
      </w:r>
      <w:proofErr w:type="spellEnd"/>
    </w:p>
    <w:p w14:paraId="7648DB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மதனான்</w:t>
      </w:r>
      <w:proofErr w:type="spellEnd"/>
    </w:p>
    <w:p w14:paraId="6410A1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மறைத்தற்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p>
    <w:p w14:paraId="6D212C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கதவே</w:t>
      </w:r>
      <w:proofErr w:type="spellEnd"/>
      <w:r>
        <w:rPr>
          <w:rFonts w:ascii="Gandhari Unicode" w:hAnsi="Gandhari Unicode" w:cs="e-Tamil OTC"/>
          <w:lang w:val="en-GB"/>
        </w:rPr>
        <w:t>.</w:t>
      </w:r>
    </w:p>
    <w:p w14:paraId="2CBEEDA3" w14:textId="77777777" w:rsidR="00544225" w:rsidRDefault="00544225">
      <w:pPr>
        <w:pStyle w:val="Textbody"/>
        <w:spacing w:after="29"/>
        <w:jc w:val="both"/>
        <w:rPr>
          <w:rFonts w:ascii="Gandhari Unicode" w:hAnsi="Gandhari Unicode" w:cs="e-Tamil OTC"/>
          <w:lang w:val="en-GB"/>
        </w:rPr>
      </w:pPr>
    </w:p>
    <w:p w14:paraId="33AF5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மலைச்செஞ்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ரஞ்சாந்தி</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ரஞ்சாந்த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மலைச்சேரஞ்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செஞ்சாந்தின்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னைப்பூங்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லரிவைநின்</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492"/>
      </w:r>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C1+2v+3, G1+2, ER;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ரரிவைநின்</w:t>
      </w:r>
      <w:proofErr w:type="spellEnd"/>
      <w:r>
        <w:rPr>
          <w:rFonts w:ascii="Gandhari Unicode" w:hAnsi="Gandhari Unicode" w:cs="e-Tamil OTC"/>
          <w:lang w:val="en-GB"/>
        </w:rPr>
        <w:t xml:space="preserve"> AT,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bookmarkStart w:id="916" w:name="DDE_LINK42"/>
      <w:proofErr w:type="spellStart"/>
      <w:r>
        <w:rPr>
          <w:rFonts w:ascii="Gandhari Unicode" w:hAnsi="Gandhari Unicode" w:cs="e-Tamil OTC"/>
          <w:lang w:val="en-GB"/>
        </w:rPr>
        <w:t>வேறட்டு</w:t>
      </w:r>
      <w:bookmarkEnd w:id="916"/>
      <w:r>
        <w:rPr>
          <w:rFonts w:ascii="Gandhari Unicode" w:hAnsi="Gandhari Unicode" w:cs="e-Tamil OTC"/>
          <w:lang w:val="en-GB"/>
        </w:rPr>
        <w:t>ச்</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வேறட்டு</w:t>
      </w:r>
      <w:proofErr w:type="spellEnd"/>
      <w:r>
        <w:rPr>
          <w:rFonts w:ascii="Gandhari Unicode" w:hAnsi="Gandhari Unicode" w:cs="e-Tamil OTC"/>
          <w:lang w:val="en-GB"/>
        </w:rPr>
        <w:t xml:space="preserve"> L1, C1+3; </w:t>
      </w:r>
      <w:bookmarkStart w:id="917" w:name="DDE_LINK421"/>
      <w:proofErr w:type="spellStart"/>
      <w:r>
        <w:rPr>
          <w:rFonts w:ascii="Gandhari Unicode" w:hAnsi="Gandhari Unicode" w:cs="e-Tamil OTC"/>
          <w:lang w:val="en-GB"/>
        </w:rPr>
        <w:t>வேரட்டு</w:t>
      </w:r>
      <w:bookmarkEnd w:id="917"/>
      <w:r>
        <w:rPr>
          <w:rFonts w:ascii="Gandhari Unicode" w:hAnsi="Gandhari Unicode" w:cs="e-Tamil OTC"/>
          <w:lang w:val="en-GB"/>
        </w:rPr>
        <w:t>ச்</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திறப்பல்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திறம்பல்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திரப்பல்</w:t>
      </w:r>
      <w:proofErr w:type="spellEnd"/>
      <w:r>
        <w:rPr>
          <w:rFonts w:ascii="Gandhari Unicode" w:hAnsi="Gandhari Unicode" w:cs="e-Tamil OTC"/>
          <w:lang w:val="en-GB"/>
        </w:rPr>
        <w:t xml:space="preserve"> L1, C1+3, G1v</w:t>
      </w:r>
    </w:p>
    <w:p w14:paraId="6838DF73" w14:textId="77777777" w:rsidR="00544225" w:rsidRDefault="00544225">
      <w:pPr>
        <w:pStyle w:val="Textbody"/>
        <w:spacing w:after="29"/>
        <w:jc w:val="both"/>
        <w:rPr>
          <w:rFonts w:ascii="Gandhari Unicode" w:hAnsi="Gandhari Unicode" w:cs="e-Tamil OTC"/>
          <w:lang w:val="en-GB"/>
        </w:rPr>
      </w:pPr>
    </w:p>
    <w:p w14:paraId="68E11F5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w:t>
      </w:r>
      <w:ins w:id="918" w:author="Narmada Hansani Polgampalage" w:date="2023-11-28T14:59:00Z">
        <w:r>
          <w:rPr>
            <w:rFonts w:ascii="Gandhari Unicode" w:hAnsi="Gandhari Unicode" w:cs="e-Tamil OTC"/>
            <w:lang w:val="en-GB"/>
          </w:rPr>
          <w:t>+</w:t>
        </w:r>
      </w:ins>
      <w:r>
        <w:rPr>
          <w:rFonts w:ascii="Gandhari Unicode" w:hAnsi="Gandhari Unicode" w:cs="e-Tamil OTC"/>
          <w:lang w:val="en-GB"/>
        </w:rPr>
        <w:t xml:space="preserve"> </w:t>
      </w:r>
      <w:r>
        <w:rPr>
          <w:rFonts w:ascii="Gandhari Unicode" w:hAnsi="Gandhari Unicode" w:cs="e-Tamil OTC"/>
          <w:i/>
          <w:iCs/>
          <w:lang w:val="en-GB"/>
        </w:rPr>
        <w:t>cem</w:t>
      </w:r>
      <w:r>
        <w:rPr>
          <w:rFonts w:ascii="Gandhari Unicode" w:hAnsi="Gandhari Unicode" w:cs="e-Tamil OTC"/>
          <w:lang w:val="en-GB"/>
        </w:rPr>
        <w:t xml:space="preserve"> </w:t>
      </w:r>
      <w:proofErr w:type="spellStart"/>
      <w:r>
        <w:rPr>
          <w:rFonts w:ascii="Gandhari Unicode" w:hAnsi="Gandhari Unicode" w:cs="e-Tamil OTC"/>
          <w:lang w:val="en-GB"/>
        </w:rPr>
        <w:t>cāntiṉ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āra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mārpiṉaṉ</w:t>
      </w:r>
      <w:proofErr w:type="spellEnd"/>
    </w:p>
    <w:p w14:paraId="1F7CEB6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curump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kaṇṇiyaṉ</w:t>
      </w:r>
      <w:proofErr w:type="spellEnd"/>
    </w:p>
    <w:p w14:paraId="1660C1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naṭu-nāḷ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p>
    <w:p w14:paraId="18DC58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w:t>
      </w:r>
      <w:proofErr w:type="spellEnd"/>
      <w:r>
        <w:rPr>
          <w:rFonts w:ascii="Gandhari Unicode" w:hAnsi="Gandhari Unicode" w:cs="e-Tamil OTC"/>
          <w:lang w:val="en-GB"/>
        </w:rPr>
        <w:t xml:space="preserve">* </w:t>
      </w:r>
      <w:proofErr w:type="spellStart"/>
      <w:r>
        <w:rPr>
          <w:rFonts w:ascii="Gandhari Unicode" w:hAnsi="Gandhari Unicode" w:cs="e-Tamil OTC"/>
          <w:lang w:val="en-GB"/>
        </w:rPr>
        <w:t>amar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p>
    <w:p w14:paraId="584CB0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iriya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aṭṭu</w:t>
      </w:r>
      <w:proofErr w:type="spellEnd"/>
      <w:r>
        <w:rPr>
          <w:rFonts w:ascii="Gandhari Unicode" w:hAnsi="Gandhari Unicode" w:cs="e-Tamil OTC"/>
          <w:lang w:val="en-GB"/>
        </w:rPr>
        <w:t>+</w:t>
      </w:r>
    </w:p>
    <w:p w14:paraId="112B4C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kuḻumum</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ataṉāl</w:t>
      </w:r>
      <w:proofErr w:type="spellEnd"/>
    </w:p>
    <w:p w14:paraId="45305D9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maṟaittal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-~ō </w:t>
      </w:r>
      <w:ins w:id="919" w:author="Narmada Hansani Polgampalage" w:date="2023-11-28T14:58:00Z">
        <w:r>
          <w:rPr>
            <w:rFonts w:ascii="Gandhari Unicode" w:hAnsi="Gandhari Unicode" w:cs="e-Tamil OTC"/>
            <w:lang w:val="en-GB"/>
          </w:rPr>
          <w:t>~</w:t>
        </w:r>
      </w:ins>
      <w:proofErr w:type="spellStart"/>
      <w:r>
        <w:rPr>
          <w:rFonts w:ascii="Gandhari Unicode" w:hAnsi="Gandhari Unicode" w:cs="e-Tamil OTC"/>
          <w:lang w:val="en-GB"/>
        </w:rPr>
        <w:t>aṉṟ</w:t>
      </w:r>
      <w:proofErr w:type="spellEnd"/>
      <w:r>
        <w:rPr>
          <w:rFonts w:ascii="Gandhari Unicode" w:hAnsi="Gandhari Unicode" w:cs="e-Tamil OTC"/>
          <w:lang w:val="en-GB"/>
        </w:rPr>
        <w:t>*-ē</w:t>
      </w:r>
    </w:p>
    <w:p w14:paraId="6B82BF7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tiṟappal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katav</w:t>
      </w:r>
      <w:proofErr w:type="spellEnd"/>
      <w:r>
        <w:rPr>
          <w:rFonts w:ascii="Gandhari Unicode" w:hAnsi="Gandhari Unicode" w:cs="e-Tamil OTC"/>
          <w:lang w:val="en-GB"/>
        </w:rPr>
        <w:t>*-ē.</w:t>
      </w:r>
    </w:p>
    <w:p w14:paraId="11F75999" w14:textId="77777777" w:rsidR="00544225" w:rsidRDefault="00544225">
      <w:pPr>
        <w:pStyle w:val="Textbody"/>
        <w:spacing w:after="29" w:line="260" w:lineRule="exact"/>
        <w:jc w:val="both"/>
        <w:rPr>
          <w:rFonts w:ascii="Gandhari Unicode" w:hAnsi="Gandhari Unicode" w:cs="e-Tamil OTC"/>
          <w:lang w:val="en-GB"/>
        </w:rPr>
      </w:pPr>
    </w:p>
    <w:p w14:paraId="59350CAF" w14:textId="77777777" w:rsidR="00544225" w:rsidRDefault="00544225">
      <w:pPr>
        <w:pStyle w:val="Textbody"/>
        <w:spacing w:after="29" w:line="260" w:lineRule="exact"/>
        <w:jc w:val="both"/>
        <w:rPr>
          <w:rFonts w:ascii="Gandhari Unicode" w:hAnsi="Gandhari Unicode" w:cs="e-Tamil OTC"/>
          <w:lang w:val="en-GB"/>
        </w:rPr>
      </w:pPr>
    </w:p>
    <w:p w14:paraId="63348810" w14:textId="77777777" w:rsidR="00544225" w:rsidRDefault="00000000">
      <w:pPr>
        <w:pStyle w:val="Textbody"/>
        <w:spacing w:after="29" w:line="260" w:lineRule="exact"/>
        <w:jc w:val="both"/>
        <w:rPr>
          <w:rFonts w:ascii="Gandhari Unicode" w:hAnsi="Gandhari Unicode" w:cs="e-Tamil OTC"/>
          <w:lang w:val="en-GB"/>
        </w:rPr>
      </w:pPr>
      <w:r>
        <w:br w:type="page"/>
      </w:r>
    </w:p>
    <w:p w14:paraId="7154BCA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to HER “I will stand firm in duty</w:t>
      </w:r>
      <w:proofErr w:type="gramStart"/>
      <w:r>
        <w:rPr>
          <w:rFonts w:ascii="Gandhari Unicode" w:hAnsi="Gandhari Unicode" w:cs="e-Tamil OTC"/>
          <w:lang w:val="en-GB"/>
        </w:rPr>
        <w:t>”, when</w:t>
      </w:r>
      <w:proofErr w:type="gramEnd"/>
      <w:r>
        <w:rPr>
          <w:rFonts w:ascii="Gandhari Unicode" w:hAnsi="Gandhari Unicode" w:cs="e-Tamil OTC"/>
          <w:lang w:val="en-GB"/>
        </w:rPr>
        <w:t xml:space="preserve"> strangers [want to] marry [her].</w:t>
      </w:r>
    </w:p>
    <w:p w14:paraId="5AD55F21" w14:textId="77777777" w:rsidR="00544225" w:rsidRDefault="00544225">
      <w:pPr>
        <w:pStyle w:val="Textbody"/>
        <w:spacing w:after="29" w:line="260" w:lineRule="exact"/>
        <w:jc w:val="both"/>
        <w:rPr>
          <w:rFonts w:ascii="Gandhari Unicode" w:hAnsi="Gandhari Unicode" w:cs="e-Tamil OTC"/>
          <w:lang w:val="en-GB"/>
        </w:rPr>
      </w:pPr>
    </w:p>
    <w:p w14:paraId="46AF4B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 red sandal-paste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become-full(inf.) chest-he</w:t>
      </w:r>
    </w:p>
    <w:p w14:paraId="4DF172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bee become-full- chaplet-he</w:t>
      </w:r>
    </w:p>
    <w:p w14:paraId="42BDC2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middle-day come(abs.) our- house moving-</w:t>
      </w:r>
    </w:p>
    <w:p w14:paraId="04CD9C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coming young-woman your- chest abide- pleasant companion </w:t>
      </w:r>
      <w:del w:id="920" w:author="Narmada Hansani Polgampalage" w:date="2023-11-28T14:58:00Z">
        <w:r>
          <w:rPr>
            <w:rFonts w:ascii="Gandhari Unicode" w:hAnsi="Gandhari Unicode" w:cs="e-Tamil OTC"/>
            <w:lang w:val="en-GB"/>
          </w:rPr>
          <w:delText>266.2, 363.6</w:delText>
        </w:r>
      </w:del>
    </w:p>
    <w:p w14:paraId="5F05F1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village-common wild-cow retreat(inf.) bull </w:t>
      </w:r>
      <w:proofErr w:type="gramStart"/>
      <w:r>
        <w:rPr>
          <w:rFonts w:ascii="Gandhari Unicode" w:hAnsi="Gandhari Unicode" w:cs="e-Tamil OTC"/>
          <w:lang w:val="en-GB"/>
        </w:rPr>
        <w:t>killed</w:t>
      </w:r>
      <w:proofErr w:type="gramEnd"/>
    </w:p>
    <w:p w14:paraId="02101F6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eye dark/big tiger roaring- </w:t>
      </w:r>
      <w:proofErr w:type="gramStart"/>
      <w:r>
        <w:rPr>
          <w:rFonts w:ascii="Gandhari Unicode" w:hAnsi="Gandhari Unicode" w:cs="e-Tamil OTC"/>
          <w:lang w:val="en-GB"/>
        </w:rPr>
        <w:t>that(</w:t>
      </w:r>
      <w:proofErr w:type="spellStart"/>
      <w:proofErr w:type="gramEnd"/>
      <w:r>
        <w:rPr>
          <w:rFonts w:ascii="Gandhari Unicode" w:hAnsi="Gandhari Unicode" w:cs="e-Tamil OTC"/>
          <w:lang w:val="en-GB"/>
        </w:rPr>
        <w:t>obl.inst</w:t>
      </w:r>
      <w:proofErr w:type="spellEnd"/>
      <w:r>
        <w:rPr>
          <w:rFonts w:ascii="Gandhari Unicode" w:hAnsi="Gandhari Unicode" w:cs="e-Tamil OTC"/>
          <w:lang w:val="en-GB"/>
        </w:rPr>
        <w:t>.)</w:t>
      </w:r>
    </w:p>
    <w:p w14:paraId="3F90F42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hiding time</w:t>
      </w:r>
      <w:r>
        <w:rPr>
          <w:rFonts w:ascii="Gandhari Unicode" w:hAnsi="Gandhari Unicode" w:cs="e-Tamil OTC"/>
          <w:position w:val="6"/>
          <w:lang w:val="en-GB"/>
        </w:rPr>
        <w:t>ō</w:t>
      </w:r>
      <w:r>
        <w:rPr>
          <w:rFonts w:ascii="Gandhari Unicode" w:hAnsi="Gandhari Unicode" w:cs="e-Tamil OTC"/>
          <w:lang w:val="en-GB"/>
        </w:rPr>
        <w:t xml:space="preserve"> not-so-it</w:t>
      </w:r>
      <w:r>
        <w:rPr>
          <w:rFonts w:ascii="Gandhari Unicode" w:hAnsi="Gandhari Unicode" w:cs="e-Tamil OTC"/>
          <w:position w:val="6"/>
          <w:lang w:val="en-GB"/>
        </w:rPr>
        <w:t>ē</w:t>
      </w:r>
    </w:p>
    <w:p w14:paraId="36F358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I-open live be-necessary(</w:t>
      </w:r>
      <w:proofErr w:type="spellStart"/>
      <w:r>
        <w:rPr>
          <w:rFonts w:ascii="Gandhari Unicode" w:hAnsi="Gandhari Unicode" w:cs="e-Tamil OTC"/>
          <w:lang w:val="en-GB"/>
        </w:rPr>
        <w:t>ipt</w:t>
      </w:r>
      <w:proofErr w:type="spellEnd"/>
      <w:r>
        <w:rPr>
          <w:rFonts w:ascii="Gandhari Unicode" w:hAnsi="Gandhari Unicode" w:cs="e-Tamil OTC"/>
          <w:lang w:val="en-GB"/>
        </w:rPr>
        <w:t>.) mother our- door</w:t>
      </w:r>
      <w:r>
        <w:rPr>
          <w:rFonts w:ascii="Gandhari Unicode" w:hAnsi="Gandhari Unicode" w:cs="e-Tamil OTC"/>
          <w:position w:val="6"/>
          <w:lang w:val="en-GB"/>
        </w:rPr>
        <w:t>ē</w:t>
      </w:r>
      <w:r>
        <w:rPr>
          <w:rFonts w:ascii="Gandhari Unicode" w:hAnsi="Gandhari Unicode" w:cs="e-Tamil OTC"/>
          <w:lang w:val="en-GB"/>
        </w:rPr>
        <w:t>.</w:t>
      </w:r>
    </w:p>
    <w:p w14:paraId="308ACFA7" w14:textId="77777777" w:rsidR="00544225" w:rsidRDefault="00544225">
      <w:pPr>
        <w:pStyle w:val="Textbody"/>
        <w:spacing w:after="29"/>
        <w:jc w:val="both"/>
        <w:rPr>
          <w:rFonts w:ascii="Gandhari Unicode" w:hAnsi="Gandhari Unicode" w:cs="e-Tamil OTC"/>
          <w:lang w:val="en-GB"/>
        </w:rPr>
      </w:pPr>
    </w:p>
    <w:p w14:paraId="584D0592" w14:textId="77777777" w:rsidR="00544225" w:rsidRDefault="00544225">
      <w:pPr>
        <w:pStyle w:val="Textbody"/>
        <w:spacing w:after="29"/>
        <w:jc w:val="both"/>
        <w:rPr>
          <w:rFonts w:ascii="Gandhari Unicode" w:hAnsi="Gandhari Unicode" w:cs="e-Tamil OTC"/>
          <w:lang w:val="en-GB"/>
        </w:rPr>
      </w:pPr>
    </w:p>
    <w:p w14:paraId="1DDB8BF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chest full of red sandal paste from the mountains,</w:t>
      </w:r>
    </w:p>
    <w:p w14:paraId="0A94E8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with a chaplet full of bees from waterlilies,</w:t>
      </w:r>
    </w:p>
    <w:p w14:paraId="0D9FE76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flowers from the mountain pool,</w:t>
      </w:r>
    </w:p>
    <w:p w14:paraId="4A7E0F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coming at midnight [and] returning from our house,</w:t>
      </w:r>
    </w:p>
    <w:p w14:paraId="6119DFC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 inexperienced young woman,</w:t>
      </w:r>
    </w:p>
    <w:p w14:paraId="38A9F336"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 xml:space="preserve">  the dear companion who resides in your chest.</w:t>
      </w:r>
      <w:r>
        <w:rPr>
          <w:rStyle w:val="FootnoteReference1"/>
          <w:rFonts w:ascii="Gandhari Unicode" w:hAnsi="Gandhari Unicode" w:cs="e-Tamil OTC"/>
          <w:lang w:val="en-GB"/>
        </w:rPr>
        <w:footnoteReference w:id="493"/>
      </w:r>
    </w:p>
    <w:p w14:paraId="6AE441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killed the bull</w:t>
      </w:r>
    </w:p>
    <w:p w14:paraId="51ACC2C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the wild cows retreat to the village common</w:t>
      </w:r>
    </w:p>
    <w:p w14:paraId="6BB97AC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red-eyed dark tiger is roaring.</w:t>
      </w:r>
      <w:r>
        <w:rPr>
          <w:rStyle w:val="FootnoteReference1"/>
          <w:rFonts w:ascii="Gandhari Unicode" w:hAnsi="Gandhari Unicode" w:cs="e-Tamil OTC"/>
          <w:lang w:val="en-GB"/>
        </w:rPr>
        <w:footnoteReference w:id="494"/>
      </w:r>
    </w:p>
    <w:p w14:paraId="45A8E5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Therefore,</w:t>
      </w:r>
    </w:p>
    <w:p w14:paraId="7B88000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this] a time for hiding? No!</w:t>
      </w:r>
    </w:p>
    <w:p w14:paraId="2B758F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open </w:t>
      </w:r>
      <w:r>
        <w:rPr>
          <w:rFonts w:ascii="Gandhari Unicode" w:eastAsia="URW Palladio UNI" w:hAnsi="Gandhari Unicode" w:cs="e-Tamil OTC"/>
          <w:lang w:val="en-GB"/>
        </w:rPr>
        <w:t>–</w:t>
      </w:r>
      <w:r>
        <w:rPr>
          <w:rFonts w:ascii="Gandhari Unicode" w:hAnsi="Gandhari Unicode" w:cs="e-Tamil OTC"/>
          <w:lang w:val="en-GB"/>
        </w:rPr>
        <w:t xml:space="preserve"> oh mother, please</w:t>
      </w:r>
      <w:r>
        <w:rPr>
          <w:rStyle w:val="FootnoteReference1"/>
          <w:rFonts w:ascii="Gandhari Unicode" w:hAnsi="Gandhari Unicode" w:cs="e-Tamil OTC"/>
          <w:lang w:val="en-GB"/>
        </w:rPr>
        <w:footnoteReference w:id="495"/>
      </w:r>
      <w:r>
        <w:rPr>
          <w:rFonts w:ascii="Gandhari Unicode" w:hAnsi="Gandhari Unicode" w:cs="e-Tamil OTC"/>
          <w:lang w:val="en-GB"/>
        </w:rPr>
        <w:t xml:space="preserve"> </w:t>
      </w:r>
      <w:r>
        <w:rPr>
          <w:rFonts w:ascii="Gandhari Unicode" w:eastAsia="URW Palladio UNI" w:hAnsi="Gandhari Unicode" w:cs="e-Tamil OTC"/>
          <w:lang w:val="en-GB"/>
        </w:rPr>
        <w:t>–</w:t>
      </w:r>
      <w:r>
        <w:rPr>
          <w:rFonts w:ascii="Gandhari Unicode" w:hAnsi="Gandhari Unicode" w:cs="e-Tamil OTC"/>
          <w:lang w:val="en-GB"/>
        </w:rPr>
        <w:t xml:space="preserve"> our door.</w:t>
      </w:r>
    </w:p>
    <w:p w14:paraId="580AC592" w14:textId="77777777" w:rsidR="00544225" w:rsidRDefault="00544225">
      <w:pPr>
        <w:pStyle w:val="Textbody"/>
        <w:spacing w:after="0"/>
        <w:jc w:val="both"/>
        <w:rPr>
          <w:rFonts w:ascii="Gandhari Unicode" w:hAnsi="Gandhari Unicode" w:cs="e-Tamil OTC"/>
          <w:lang w:val="en-GB"/>
        </w:rPr>
      </w:pPr>
    </w:p>
    <w:p w14:paraId="304A4E80" w14:textId="77777777" w:rsidR="00544225" w:rsidRDefault="00000000">
      <w:pPr>
        <w:rPr>
          <w:rFonts w:ascii="Gandhari Unicode" w:eastAsiaTheme="majorEastAsia" w:hAnsi="Gandhari Unicode" w:cstheme="majorBidi" w:hint="eastAsia"/>
          <w:b/>
        </w:rPr>
      </w:pPr>
      <w:r>
        <w:br w:type="page"/>
      </w:r>
    </w:p>
    <w:p w14:paraId="2DB263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322</w:t>
      </w:r>
      <w:r>
        <w:rPr>
          <w:rFonts w:ascii="e-Tamil OTC" w:hAnsi="e-Tamil OTC" w:cs="e-Tamil OTC"/>
          <w:b/>
          <w:i w:val="0"/>
          <w:iCs w:val="0"/>
          <w:color w:val="auto"/>
        </w:rPr>
        <w:t xml:space="preserve"> </w:t>
      </w:r>
      <w:proofErr w:type="spellStart"/>
      <w:r>
        <w:rPr>
          <w:rFonts w:ascii="e-Tamil OTC" w:hAnsi="e-Tamil OTC" w:cs="e-Tamil OTC"/>
          <w:i w:val="0"/>
          <w:iCs w:val="0"/>
          <w:color w:val="auto"/>
        </w:rPr>
        <w:t>ஐயூர்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முடவன்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FAEB7B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வரைவுணர்ந்து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மொழிந்தது</w:t>
      </w:r>
      <w:proofErr w:type="spellEnd"/>
      <w:r>
        <w:rPr>
          <w:rFonts w:ascii="Gandhari Unicode" w:hAnsi="Gandhari Unicode" w:cs="e-Tamil OTC"/>
          <w:lang w:val="en-GB"/>
        </w:rPr>
        <w:t>.</w:t>
      </w:r>
    </w:p>
    <w:p w14:paraId="5CCA7617" w14:textId="77777777" w:rsidR="00544225" w:rsidRDefault="00544225">
      <w:pPr>
        <w:pStyle w:val="Textbody"/>
        <w:spacing w:after="29"/>
        <w:jc w:val="both"/>
        <w:rPr>
          <w:rFonts w:ascii="Gandhari Unicode" w:hAnsi="Gandhari Unicode" w:cs="e-Tamil OTC"/>
          <w:lang w:val="en-GB"/>
        </w:rPr>
      </w:pPr>
    </w:p>
    <w:p w14:paraId="5E213A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p>
    <w:p w14:paraId="3BC696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யினந்தீர்ந்து</w:t>
      </w:r>
      <w:proofErr w:type="spellEnd"/>
    </w:p>
    <w:p w14:paraId="4C7686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பட்டென</w:t>
      </w:r>
      <w:proofErr w:type="spellEnd"/>
    </w:p>
    <w:p w14:paraId="7A177A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மரீஇயவ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ணயந்து</w:t>
      </w:r>
      <w:proofErr w:type="spellEnd"/>
    </w:p>
    <w:p w14:paraId="71B6BF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p>
    <w:p w14:paraId="0AEAEE5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w:t>
      </w:r>
      <w:proofErr w:type="spellEnd"/>
    </w:p>
    <w:p w14:paraId="71C5E82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யொல்வாங்கு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w:t>
      </w:r>
      <w:proofErr w:type="spellEnd"/>
      <w:r>
        <w:rPr>
          <w:rFonts w:ascii="Gandhari Unicode" w:hAnsi="Gandhari Unicode" w:cs="e-Tamil OTC"/>
          <w:lang w:val="en-GB"/>
        </w:rPr>
        <w:t>.</w:t>
      </w:r>
    </w:p>
    <w:p w14:paraId="5067FFA0" w14:textId="77777777" w:rsidR="00544225" w:rsidRDefault="00544225">
      <w:pPr>
        <w:pStyle w:val="Textbody"/>
        <w:spacing w:after="29"/>
        <w:jc w:val="both"/>
        <w:rPr>
          <w:rFonts w:ascii="Gandhari Unicode" w:hAnsi="Gandhari Unicode" w:cs="e-Tamil OTC"/>
          <w:lang w:val="en-GB"/>
        </w:rPr>
      </w:pPr>
    </w:p>
    <w:p w14:paraId="40C686D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யொல்வாங்கு</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யொல்லாங்கு</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496"/>
      </w:r>
    </w:p>
    <w:p w14:paraId="1B3017FD" w14:textId="77777777" w:rsidR="00544225" w:rsidRDefault="00544225">
      <w:pPr>
        <w:pStyle w:val="Textbody"/>
        <w:spacing w:after="29"/>
        <w:jc w:val="both"/>
        <w:rPr>
          <w:rFonts w:ascii="Gandhari Unicode" w:hAnsi="Gandhari Unicode" w:cs="e-Tamil OTC"/>
          <w:lang w:val="en-GB"/>
        </w:rPr>
      </w:pPr>
    </w:p>
    <w:p w14:paraId="1F1500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Amar</w:t>
      </w:r>
      <w:ins w:id="921" w:author="Narmada Hansani Polgampalage" w:date="2023-11-28T15:0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āmāṉ</w:t>
      </w:r>
      <w:proofErr w:type="spellEnd"/>
      <w:r>
        <w:rPr>
          <w:rFonts w:ascii="Gandhari Unicode" w:hAnsi="Gandhari Unicode" w:cs="e-Tamil OTC"/>
          <w:lang w:val="en-GB"/>
        </w:rPr>
        <w:t xml:space="preserve"> am </w:t>
      </w:r>
      <w:proofErr w:type="spellStart"/>
      <w:r>
        <w:rPr>
          <w:rFonts w:ascii="Gandhari Unicode" w:hAnsi="Gandhari Unicode" w:cs="e-Tamil OTC"/>
          <w:lang w:val="en-GB"/>
        </w:rPr>
        <w:t>cevi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del w:id="922" w:author="Narmada Hansani Polgampalage" w:date="2023-11-28T15:05:00Z">
        <w:r>
          <w:rPr>
            <w:rFonts w:ascii="Gandhari Unicode" w:hAnsi="Gandhari Unicode" w:cs="e-Tamil OTC"/>
            <w:lang w:val="en-GB"/>
          </w:rPr>
          <w:delText>+</w:delText>
        </w:r>
      </w:del>
    </w:p>
    <w:p w14:paraId="03C5F1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eṭuppa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verīi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tīrntu</w:t>
      </w:r>
      <w:proofErr w:type="spellEnd"/>
    </w:p>
    <w:p w14:paraId="5BCB29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paṭṭeṉa</w:t>
      </w:r>
      <w:proofErr w:type="spellEnd"/>
    </w:p>
    <w:p w14:paraId="1C06E3D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iḷaiyar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ōmpa</w:t>
      </w:r>
      <w:proofErr w:type="spellEnd"/>
      <w:r>
        <w:rPr>
          <w:rFonts w:ascii="Gandhari Unicode" w:hAnsi="Gandhari Unicode" w:cs="e-Tamil OTC"/>
          <w:lang w:val="en-GB"/>
        </w:rPr>
        <w:t xml:space="preserve"> </w:t>
      </w:r>
      <w:proofErr w:type="spellStart"/>
      <w:r>
        <w:rPr>
          <w:rFonts w:ascii="Gandhari Unicode" w:hAnsi="Gandhari Unicode" w:cs="e-Tamil OTC"/>
          <w:lang w:val="en-GB"/>
        </w:rPr>
        <w:t>marīi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nayantu</w:t>
      </w:r>
      <w:proofErr w:type="spellEnd"/>
    </w:p>
    <w:p w14:paraId="4F5F771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vāḻkkai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p>
    <w:p w14:paraId="1C695C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uḷa</w:t>
      </w:r>
      <w:proofErr w:type="spellEnd"/>
      <w:r>
        <w:rPr>
          <w:rFonts w:ascii="Gandhari Unicode" w:hAnsi="Gandhari Unicode" w:cs="e-Tamil OTC"/>
          <w:lang w:val="en-GB"/>
        </w:rPr>
        <w:t>-~ō</w:t>
      </w:r>
    </w:p>
    <w:p w14:paraId="11094AE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923" w:author="Narmada Hansani Polgampalage" w:date="2023-11-28T15:06:00Z">
        <w:r>
          <w:rPr>
            <w:rFonts w:ascii="Gandhari Unicode" w:hAnsi="Gandhari Unicode" w:cs="e-Tamil OTC"/>
            <w:lang w:val="en-GB"/>
          </w:rPr>
          <w:t>~</w:t>
        </w:r>
      </w:ins>
      <w:proofErr w:type="spellStart"/>
      <w:r>
        <w:rPr>
          <w:rFonts w:ascii="Gandhari Unicode" w:hAnsi="Gandhari Unicode" w:cs="e-Tamil OTC"/>
          <w:i/>
          <w:iCs/>
          <w:lang w:val="en-GB"/>
        </w:rPr>
        <w:t>olv</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naṭant</w:t>
      </w:r>
      <w:proofErr w:type="spellEnd"/>
      <w:r>
        <w:rPr>
          <w:rFonts w:ascii="Gandhari Unicode" w:hAnsi="Gandhari Unicode" w:cs="e-Tamil OTC"/>
          <w:lang w:val="en-GB"/>
        </w:rPr>
        <w:t>*-ē.</w:t>
      </w:r>
    </w:p>
    <w:p w14:paraId="2C8B6812" w14:textId="77777777" w:rsidR="00544225" w:rsidRDefault="00544225">
      <w:pPr>
        <w:pStyle w:val="Textbody"/>
        <w:spacing w:after="29" w:line="260" w:lineRule="exact"/>
        <w:jc w:val="both"/>
        <w:rPr>
          <w:rFonts w:ascii="Gandhari Unicode" w:hAnsi="Gandhari Unicode" w:cs="e-Tamil OTC"/>
          <w:u w:val="single"/>
          <w:lang w:val="en-GB"/>
        </w:rPr>
      </w:pPr>
    </w:p>
    <w:p w14:paraId="7B244072" w14:textId="77777777" w:rsidR="00544225" w:rsidRDefault="00544225">
      <w:pPr>
        <w:pStyle w:val="Textbody"/>
        <w:spacing w:after="29" w:line="260" w:lineRule="exact"/>
        <w:jc w:val="both"/>
        <w:rPr>
          <w:rFonts w:ascii="Gandhari Unicode" w:hAnsi="Gandhari Unicode" w:cs="e-Tamil OTC"/>
          <w:u w:val="single"/>
          <w:lang w:val="en-GB"/>
        </w:rPr>
      </w:pPr>
    </w:p>
    <w:p w14:paraId="38C94150"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DB631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so that [his] qualities become clear, when realising HIS coming.</w:t>
      </w:r>
    </w:p>
    <w:p w14:paraId="4A76538F" w14:textId="77777777" w:rsidR="00544225" w:rsidRDefault="00544225">
      <w:pPr>
        <w:pStyle w:val="Textbody"/>
        <w:spacing w:after="29" w:line="260" w:lineRule="exact"/>
        <w:jc w:val="both"/>
        <w:rPr>
          <w:rFonts w:ascii="Gandhari Unicode" w:hAnsi="Gandhari Unicode" w:cs="e-Tamil OTC"/>
          <w:lang w:val="en-GB"/>
        </w:rPr>
      </w:pPr>
    </w:p>
    <w:p w14:paraId="387070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wish eye wild-cow pretty ear </w:t>
      </w:r>
      <w:proofErr w:type="gramStart"/>
      <w:r>
        <w:rPr>
          <w:rFonts w:ascii="Gandhari Unicode" w:hAnsi="Gandhari Unicode" w:cs="e-Tamil OTC"/>
          <w:lang w:val="en-GB"/>
        </w:rPr>
        <w:t>calf</w:t>
      </w:r>
      <w:proofErr w:type="gramEnd"/>
    </w:p>
    <w:p w14:paraId="4CA1C9B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forest-they(h.) rouse(inf.) frightened group </w:t>
      </w:r>
      <w:proofErr w:type="gramStart"/>
      <w:r>
        <w:rPr>
          <w:rFonts w:ascii="Gandhari Unicode" w:hAnsi="Gandhari Unicode" w:cs="e-Tamil OTC"/>
          <w:lang w:val="en-GB"/>
        </w:rPr>
        <w:t>ended</w:t>
      </w:r>
      <w:proofErr w:type="gramEnd"/>
    </w:p>
    <w:p w14:paraId="75C36C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situated(p.) little home happened-</w:t>
      </w:r>
      <w:proofErr w:type="gramStart"/>
      <w:r>
        <w:rPr>
          <w:rFonts w:ascii="Gandhari Unicode" w:hAnsi="Gandhari Unicode" w:cs="e-Tamil OTC"/>
          <w:lang w:val="en-GB"/>
        </w:rPr>
        <w:t>because</w:t>
      </w:r>
      <w:proofErr w:type="gramEnd"/>
    </w:p>
    <w:p w14:paraId="652B5A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young-they(h.) take-care(inf.) joined there </w:t>
      </w:r>
      <w:proofErr w:type="gramStart"/>
      <w:r>
        <w:rPr>
          <w:rFonts w:ascii="Gandhari Unicode" w:hAnsi="Gandhari Unicode" w:cs="e-Tamil OTC"/>
          <w:lang w:val="en-GB"/>
        </w:rPr>
        <w:t>desired</w:t>
      </w:r>
      <w:proofErr w:type="gramEnd"/>
    </w:p>
    <w:p w14:paraId="4B47E75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stay- livelihood been-able like</w:t>
      </w:r>
    </w:p>
    <w:p w14:paraId="208369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joining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pleasant-they(n.pl</w:t>
      </w:r>
      <w:proofErr w:type="gramStart"/>
      <w:r>
        <w:rPr>
          <w:rFonts w:ascii="Gandhari Unicode" w:hAnsi="Gandhari Unicode" w:cs="e-Tamil OTC"/>
          <w:lang w:val="en-GB"/>
        </w:rPr>
        <w:t>.)</w:t>
      </w:r>
      <w:r>
        <w:rPr>
          <w:rFonts w:ascii="Gandhari Unicode" w:hAnsi="Gandhari Unicode" w:cs="e-Tamil OTC"/>
          <w:position w:val="6"/>
          <w:lang w:val="en-GB"/>
        </w:rPr>
        <w:t>um</w:t>
      </w:r>
      <w:proofErr w:type="gramEnd"/>
      <w:r>
        <w:rPr>
          <w:rFonts w:ascii="Gandhari Unicode" w:hAnsi="Gandhari Unicode" w:cs="e-Tamil OTC"/>
          <w:lang w:val="en-GB"/>
        </w:rPr>
        <w:t xml:space="preserve"> they-are(n.pl.)</w:t>
      </w:r>
      <w:r>
        <w:rPr>
          <w:rFonts w:ascii="Gandhari Unicode" w:hAnsi="Gandhari Unicode" w:cs="e-Tamil OTC"/>
          <w:position w:val="6"/>
          <w:lang w:val="en-GB"/>
        </w:rPr>
        <w:t>ō</w:t>
      </w:r>
    </w:p>
    <w:p w14:paraId="6C6C51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being-possible like walked</w:t>
      </w:r>
      <w:r>
        <w:rPr>
          <w:rFonts w:ascii="Gandhari Unicode" w:hAnsi="Gandhari Unicode" w:cs="e-Tamil OTC"/>
          <w:position w:val="6"/>
          <w:lang w:val="en-GB"/>
        </w:rPr>
        <w:t>ē</w:t>
      </w:r>
      <w:r>
        <w:rPr>
          <w:rFonts w:ascii="Gandhari Unicode" w:hAnsi="Gandhari Unicode" w:cs="e-Tamil OTC"/>
          <w:lang w:val="en-GB"/>
        </w:rPr>
        <w:t>.</w:t>
      </w:r>
    </w:p>
    <w:p w14:paraId="1289CA63" w14:textId="77777777" w:rsidR="00544225" w:rsidRDefault="00544225">
      <w:pPr>
        <w:pStyle w:val="Textbody"/>
        <w:spacing w:after="29"/>
        <w:jc w:val="both"/>
        <w:rPr>
          <w:rFonts w:ascii="Gandhari Unicode" w:hAnsi="Gandhari Unicode" w:cs="e-Tamil OTC"/>
          <w:lang w:val="en-GB"/>
        </w:rPr>
      </w:pPr>
    </w:p>
    <w:p w14:paraId="4B25E6F2" w14:textId="77777777" w:rsidR="00544225" w:rsidRDefault="00544225">
      <w:pPr>
        <w:pStyle w:val="Textbody"/>
        <w:spacing w:after="29"/>
        <w:rPr>
          <w:rFonts w:ascii="Gandhari Unicode" w:hAnsi="Gandhari Unicode" w:cs="e-Tamil OTC"/>
          <w:lang w:val="en-GB"/>
        </w:rPr>
      </w:pPr>
    </w:p>
    <w:p w14:paraId="0819A77C"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Are there things more pleasing than joining [someone]</w:t>
      </w:r>
      <w:r>
        <w:rPr>
          <w:rStyle w:val="FootnoteReference1"/>
          <w:rFonts w:ascii="Gandhari Unicode" w:hAnsi="Gandhari Unicode" w:cs="e-Tamil OTC"/>
          <w:lang w:val="en-GB"/>
        </w:rPr>
        <w:footnoteReference w:id="497"/>
      </w:r>
      <w:r>
        <w:rPr>
          <w:rFonts w:ascii="Gandhari Unicode" w:hAnsi="Gandhari Unicode" w:cs="e-Tamil OTC"/>
          <w:lang w:val="en-GB"/>
        </w:rPr>
        <w:t>,</w:t>
      </w:r>
    </w:p>
    <w:p w14:paraId="5B3B0428" w14:textId="77777777" w:rsidR="00544225" w:rsidRDefault="00000000">
      <w:pPr>
        <w:pStyle w:val="Textbody"/>
        <w:tabs>
          <w:tab w:val="left" w:pos="75"/>
          <w:tab w:val="left" w:pos="150"/>
        </w:tabs>
        <w:spacing w:after="0"/>
        <w:jc w:val="both"/>
        <w:rPr>
          <w:rFonts w:ascii="Gandhari Unicode" w:hAnsi="Gandhari Unicode" w:cs="e-Tamil OTC"/>
          <w:lang w:val="en-GB"/>
        </w:rPr>
      </w:pPr>
      <w:r>
        <w:rPr>
          <w:rFonts w:ascii="Gandhari Unicode" w:hAnsi="Gandhari Unicode" w:cs="e-Tamil OTC"/>
          <w:lang w:val="en-GB"/>
        </w:rPr>
        <w:tab/>
        <w:t>like the pretty-eared calf of the wild cow with longing eyes</w:t>
      </w:r>
      <w:r>
        <w:rPr>
          <w:rStyle w:val="FootnoteReference1"/>
          <w:rFonts w:ascii="Gandhari Unicode" w:hAnsi="Gandhari Unicode" w:cs="e-Tamil OTC"/>
          <w:lang w:val="en-GB"/>
        </w:rPr>
        <w:footnoteReference w:id="498"/>
      </w:r>
      <w:r>
        <w:rPr>
          <w:rFonts w:ascii="Gandhari Unicode" w:hAnsi="Gandhari Unicode" w:cs="e-Tamil OTC"/>
          <w:lang w:val="en-GB"/>
        </w:rPr>
        <w:t>,</w:t>
      </w:r>
    </w:p>
    <w:p w14:paraId="021B50A5" w14:textId="77777777" w:rsidR="00544225" w:rsidRDefault="00000000">
      <w:pPr>
        <w:pStyle w:val="Textbody"/>
        <w:tabs>
          <w:tab w:val="left" w:pos="75"/>
        </w:tabs>
        <w:spacing w:after="0"/>
        <w:jc w:val="both"/>
        <w:rPr>
          <w:rFonts w:ascii="Gandhari Unicode" w:hAnsi="Gandhari Unicode" w:cs="e-Tamil OTC"/>
          <w:lang w:val="en-GB"/>
        </w:rPr>
      </w:pPr>
      <w:r>
        <w:rPr>
          <w:rFonts w:ascii="Gandhari Unicode" w:hAnsi="Gandhari Unicode" w:cs="e-Tamil OTC"/>
          <w:lang w:val="en-GB"/>
        </w:rPr>
        <w:tab/>
        <w:t>frightened because the forest people rouse it, leaving the herd, and,</w:t>
      </w:r>
    </w:p>
    <w:p w14:paraId="6CF182CF"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because [it] has come across the little homes situated in the forest,</w:t>
      </w:r>
    </w:p>
    <w:p w14:paraId="08343A3D"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t xml:space="preserve">joining the children [for them] to take care [and then] </w:t>
      </w:r>
      <w:proofErr w:type="gramStart"/>
      <w:r>
        <w:rPr>
          <w:rFonts w:ascii="Gandhari Unicode" w:hAnsi="Gandhari Unicode" w:cs="e-Tamil OTC"/>
          <w:lang w:val="en-GB"/>
        </w:rPr>
        <w:t>loving</w:t>
      </w:r>
      <w:proofErr w:type="gramEnd"/>
    </w:p>
    <w:p w14:paraId="56AAE417" w14:textId="77777777" w:rsidR="00544225" w:rsidRDefault="00000000">
      <w:pPr>
        <w:pStyle w:val="Textbody"/>
        <w:tabs>
          <w:tab w:val="left" w:pos="75"/>
          <w:tab w:val="left" w:pos="1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place,</w:t>
      </w:r>
    </w:p>
    <w:p w14:paraId="74FD2D7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making a living [by] staying at the house?</w:t>
      </w:r>
    </w:p>
    <w:p w14:paraId="2FC5B8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as far as possible on foot.</w:t>
      </w:r>
      <w:r>
        <w:rPr>
          <w:rStyle w:val="FootnoteReference1"/>
          <w:rFonts w:ascii="Gandhari Unicode" w:hAnsi="Gandhari Unicode" w:cs="e-Tamil OTC"/>
          <w:lang w:val="en-GB"/>
        </w:rPr>
        <w:footnoteReference w:id="499"/>
      </w:r>
    </w:p>
    <w:p w14:paraId="4F54F4DA" w14:textId="77777777" w:rsidR="00544225" w:rsidRDefault="00544225">
      <w:pPr>
        <w:pStyle w:val="Textbody"/>
        <w:spacing w:after="0"/>
        <w:jc w:val="both"/>
        <w:rPr>
          <w:rFonts w:ascii="Gandhari Unicode" w:hAnsi="Gandhari Unicode" w:cs="e-Tamil OTC"/>
          <w:lang w:val="en-GB"/>
        </w:rPr>
      </w:pPr>
    </w:p>
    <w:p w14:paraId="09424057" w14:textId="77777777" w:rsidR="00544225" w:rsidRDefault="00000000">
      <w:pPr>
        <w:rPr>
          <w:rFonts w:ascii="Gandhari Unicode" w:eastAsiaTheme="majorEastAsia" w:hAnsi="Gandhari Unicode" w:cstheme="majorBidi" w:hint="eastAsia"/>
          <w:b/>
        </w:rPr>
      </w:pPr>
      <w:r>
        <w:br w:type="page"/>
      </w:r>
    </w:p>
    <w:p w14:paraId="4DAB07B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323</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வைகலார்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35540D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w:t>
      </w:r>
      <w:proofErr w:type="spellEnd"/>
      <w:r>
        <w:rPr>
          <w:rFonts w:ascii="Gandhari Unicode" w:hAnsi="Gandhari Unicode" w:cs="e-Tamil OTC"/>
          <w:lang w:val="en-GB"/>
        </w:rPr>
        <w:t>.</w:t>
      </w:r>
    </w:p>
    <w:p w14:paraId="74A77FD5" w14:textId="77777777" w:rsidR="00544225" w:rsidRDefault="00544225">
      <w:pPr>
        <w:pStyle w:val="Textbody"/>
        <w:spacing w:after="29"/>
        <w:jc w:val="both"/>
        <w:rPr>
          <w:rFonts w:ascii="Gandhari Unicode" w:hAnsi="Gandhari Unicode" w:cs="e-Tamil OTC"/>
          <w:lang w:val="en-GB"/>
        </w:rPr>
      </w:pPr>
    </w:p>
    <w:p w14:paraId="58E011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வைகல்</w:t>
      </w:r>
      <w:proofErr w:type="spellEnd"/>
    </w:p>
    <w:p w14:paraId="2717D6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வெழாலின்</w:t>
      </w:r>
      <w:proofErr w:type="spellEnd"/>
    </w:p>
    <w:p w14:paraId="588889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தெழுஞ்சுவர்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வீழப்</w:t>
      </w:r>
      <w:proofErr w:type="spellEnd"/>
    </w:p>
    <w:p w14:paraId="091F39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முல்லைப்</w:t>
      </w:r>
      <w:proofErr w:type="spellEnd"/>
    </w:p>
    <w:p w14:paraId="0DDAF69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p>
    <w:p w14:paraId="2433CCA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தோளிணைத்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துஞ்சிக்</w:t>
      </w:r>
      <w:proofErr w:type="spellEnd"/>
    </w:p>
    <w:p w14:paraId="723F51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நாளிவண்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021CE6A3" w14:textId="77777777" w:rsidR="00544225" w:rsidRDefault="00544225">
      <w:pPr>
        <w:pStyle w:val="Textbody"/>
        <w:spacing w:after="29"/>
        <w:jc w:val="both"/>
        <w:rPr>
          <w:rFonts w:ascii="Gandhari Unicode" w:hAnsi="Gandhari Unicode" w:cs="e-Tamil OTC"/>
          <w:lang w:val="en-GB"/>
        </w:rPr>
      </w:pPr>
    </w:p>
    <w:p w14:paraId="29C89B5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மெவனோ</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வெவனோ</w:t>
      </w:r>
      <w:proofErr w:type="spellEnd"/>
      <w:r>
        <w:rPr>
          <w:rFonts w:ascii="Gandhari Unicode" w:eastAsia="URW Palladio UNI" w:hAnsi="Gandhari Unicode" w:cs="e-Tamil OTC"/>
          <w:lang w:val="en-GB"/>
        </w:rPr>
        <w:t xml:space="preserve"> G2v </w:t>
      </w:r>
      <w:bookmarkStart w:id="924" w:name="DDE_LINK77"/>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w:t>
      </w:r>
      <w:bookmarkEnd w:id="924"/>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வெழாலின்</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வெழாவின்</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தெழுஞ்சுவர்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தெடுஞ்சுவர்</w:t>
      </w:r>
      <w:proofErr w:type="spellEnd"/>
      <w:r>
        <w:rPr>
          <w:rFonts w:ascii="Gandhari Unicode" w:hAnsi="Gandhari Unicode" w:cs="e-Tamil OTC"/>
          <w:lang w:val="en-GB"/>
        </w:rPr>
        <w:t xml:space="preserve"> L1, C1+3, G1,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தெருஞ்சுவர்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தஞ்சுவா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நறுநு</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தோளிணைத்</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தோளணைத்</w:t>
      </w:r>
      <w:proofErr w:type="spellEnd"/>
      <w:r>
        <w:rPr>
          <w:rFonts w:ascii="Gandhari Unicode" w:hAnsi="Gandhari Unicode" w:cs="e-Tamil OTC"/>
          <w:lang w:val="en-GB"/>
        </w:rPr>
        <w:t xml:space="preserve"> I,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தோழினைத்</w:t>
      </w:r>
      <w:proofErr w:type="spellEnd"/>
      <w:r>
        <w:rPr>
          <w:rFonts w:ascii="Gandhari Unicode" w:hAnsi="Gandhari Unicode" w:cs="e-Tamil OTC"/>
          <w:lang w:val="en-GB"/>
        </w:rPr>
        <w:t xml:space="preserve"> L1, C1+3, G1+2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களிந்த</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I</w:t>
      </w:r>
    </w:p>
    <w:p w14:paraId="0FFCEF58" w14:textId="77777777" w:rsidR="00544225" w:rsidRDefault="00544225">
      <w:pPr>
        <w:pStyle w:val="Textbody"/>
        <w:spacing w:after="29"/>
        <w:jc w:val="both"/>
        <w:rPr>
          <w:rFonts w:ascii="Gandhari Unicode" w:hAnsi="Gandhari Unicode" w:cs="e-Tamil OTC"/>
          <w:lang w:val="en-GB"/>
        </w:rPr>
      </w:pPr>
    </w:p>
    <w:p w14:paraId="7576C2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ellām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evaṉ</w:t>
      </w:r>
      <w:proofErr w:type="spellEnd"/>
      <w:r>
        <w:rPr>
          <w:rFonts w:ascii="Gandhari Unicode" w:hAnsi="Gandhari Unicode" w:cs="e-Tamil OTC"/>
          <w:i/>
          <w:iCs/>
          <w:lang w:val="en-GB"/>
        </w:rPr>
        <w:t>-ō</w:t>
      </w:r>
      <w:r>
        <w:rPr>
          <w:rFonts w:ascii="Gandhari Unicode" w:hAnsi="Gandhari Unicode" w:cs="e-Tamil OTC"/>
          <w:lang w:val="en-GB"/>
        </w:rPr>
        <w:t xml:space="preserve"> </w:t>
      </w:r>
      <w:proofErr w:type="spellStart"/>
      <w:r>
        <w:rPr>
          <w:rFonts w:ascii="Gandhari Unicode" w:hAnsi="Gandhari Unicode" w:cs="e-Tamil OTC"/>
          <w:lang w:val="en-GB"/>
        </w:rPr>
        <w:t>pataṭi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vaikal</w:t>
      </w:r>
      <w:proofErr w:type="spellEnd"/>
    </w:p>
    <w:p w14:paraId="67FF91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pāṇar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veḻāliṉ</w:t>
      </w:r>
      <w:proofErr w:type="spellEnd"/>
    </w:p>
    <w:p w14:paraId="526C13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vāṉatt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cuvar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vīḻa</w:t>
      </w:r>
      <w:proofErr w:type="spellEnd"/>
      <w:r>
        <w:rPr>
          <w:rFonts w:ascii="Gandhari Unicode" w:hAnsi="Gandhari Unicode" w:cs="e-Tamil OTC"/>
          <w:lang w:val="en-GB"/>
        </w:rPr>
        <w:t>+</w:t>
      </w:r>
    </w:p>
    <w:p w14:paraId="17354B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peyta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pūtta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w:t>
      </w:r>
    </w:p>
    <w:p w14:paraId="728FEFD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pacu </w:t>
      </w:r>
      <w:proofErr w:type="spellStart"/>
      <w:r>
        <w:rPr>
          <w:rFonts w:ascii="Gandhari Unicode" w:hAnsi="Gandhari Unicode" w:cs="e-Tamil OTC"/>
          <w:lang w:val="en-GB"/>
        </w:rPr>
        <w:t>mukai</w:t>
      </w:r>
      <w:proofErr w:type="spellEnd"/>
      <w:ins w:id="925" w:author="Narmada Hansani Polgampalage" w:date="2023-11-28T15:1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p>
    <w:p w14:paraId="16F1673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iṇai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tuñci</w:t>
      </w:r>
      <w:proofErr w:type="spellEnd"/>
      <w:r>
        <w:rPr>
          <w:rFonts w:ascii="Gandhari Unicode" w:hAnsi="Gandhari Unicode" w:cs="e-Tamil OTC"/>
          <w:lang w:val="en-GB"/>
        </w:rPr>
        <w:t>+</w:t>
      </w:r>
    </w:p>
    <w:p w14:paraId="4612A8D7"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54E4087C" w14:textId="77777777" w:rsidR="00544225" w:rsidRDefault="00544225">
      <w:pPr>
        <w:pStyle w:val="Textbody"/>
        <w:spacing w:after="29" w:line="260" w:lineRule="exact"/>
        <w:jc w:val="both"/>
        <w:rPr>
          <w:rFonts w:ascii="Gandhari Unicode" w:hAnsi="Gandhari Unicode" w:cs="e-Tamil OTC"/>
          <w:lang w:val="en-GB"/>
        </w:rPr>
      </w:pPr>
    </w:p>
    <w:p w14:paraId="4B2668B8" w14:textId="77777777" w:rsidR="00544225" w:rsidRDefault="00544225">
      <w:pPr>
        <w:pStyle w:val="Textbody"/>
        <w:spacing w:after="29" w:line="260" w:lineRule="exact"/>
        <w:jc w:val="both"/>
        <w:rPr>
          <w:rFonts w:ascii="Gandhari Unicode" w:hAnsi="Gandhari Unicode" w:cs="e-Tamil OTC"/>
          <w:lang w:val="en-GB"/>
        </w:rPr>
      </w:pPr>
    </w:p>
    <w:p w14:paraId="1B8C355C" w14:textId="77777777" w:rsidR="00544225" w:rsidRDefault="00000000">
      <w:pPr>
        <w:pStyle w:val="Textbody"/>
        <w:spacing w:after="29" w:line="260" w:lineRule="exact"/>
        <w:jc w:val="both"/>
        <w:rPr>
          <w:rFonts w:ascii="Gandhari Unicode" w:hAnsi="Gandhari Unicode" w:cs="e-Tamil OTC"/>
          <w:lang w:val="en-GB"/>
        </w:rPr>
      </w:pPr>
      <w:r>
        <w:br w:type="page"/>
      </w:r>
    </w:p>
    <w:p w14:paraId="6CE7CE1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to the charioteer by him who had completed [his] work.</w:t>
      </w:r>
    </w:p>
    <w:p w14:paraId="13D9D64C" w14:textId="77777777" w:rsidR="00544225" w:rsidRDefault="00544225">
      <w:pPr>
        <w:pStyle w:val="Textbody"/>
        <w:spacing w:after="29" w:line="260" w:lineRule="exact"/>
        <w:jc w:val="both"/>
        <w:rPr>
          <w:rFonts w:ascii="Gandhari Unicode" w:hAnsi="Gandhari Unicode" w:cs="e-Tamil OTC"/>
          <w:lang w:val="en-GB"/>
        </w:rPr>
      </w:pPr>
    </w:p>
    <w:p w14:paraId="26FECC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all what</w:t>
      </w:r>
      <w:r>
        <w:rPr>
          <w:rFonts w:ascii="Gandhari Unicode" w:hAnsi="Gandhari Unicode" w:cs="e-Tamil OTC"/>
          <w:position w:val="6"/>
          <w:lang w:val="en-GB"/>
        </w:rPr>
        <w:t>ō</w:t>
      </w:r>
      <w:r>
        <w:rPr>
          <w:rFonts w:ascii="Gandhari Unicode" w:hAnsi="Gandhari Unicode" w:cs="e-Tamil OTC"/>
          <w:lang w:val="en-GB"/>
        </w:rPr>
        <w:t xml:space="preserve"> chaff day</w:t>
      </w:r>
    </w:p>
    <w:p w14:paraId="180B0C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bard(h.) </w:t>
      </w:r>
      <w:proofErr w:type="spellStart"/>
      <w:r>
        <w:rPr>
          <w:rFonts w:ascii="Gandhari Unicode" w:hAnsi="Gandhari Unicode" w:cs="e-Tamil OTC"/>
          <w:lang w:val="en-GB"/>
        </w:rPr>
        <w:t>Paṭumalai</w:t>
      </w:r>
      <w:proofErr w:type="spellEnd"/>
      <w:r>
        <w:rPr>
          <w:rFonts w:ascii="Gandhari Unicode" w:hAnsi="Gandhari Unicode" w:cs="e-Tamil OTC"/>
          <w:lang w:val="en-GB"/>
        </w:rPr>
        <w:t xml:space="preserve"> produced- (</w:t>
      </w:r>
      <w:proofErr w:type="spellStart"/>
      <w:r>
        <w:rPr>
          <w:rFonts w:ascii="Gandhari Unicode" w:hAnsi="Gandhari Unicode" w:cs="e-Tamil OTC"/>
          <w:lang w:val="en-GB"/>
        </w:rPr>
        <w:t>Yāḻ</w:t>
      </w:r>
      <w:proofErr w:type="spellEnd"/>
      <w:r>
        <w:rPr>
          <w:rFonts w:ascii="Gandhari Unicode" w:hAnsi="Gandhari Unicode" w:cs="e-Tamil OTC"/>
          <w:lang w:val="en-GB"/>
        </w:rPr>
        <w:t>-)</w:t>
      </w:r>
      <w:proofErr w:type="gramStart"/>
      <w:r>
        <w:rPr>
          <w:rFonts w:ascii="Gandhari Unicode" w:hAnsi="Gandhari Unicode" w:cs="e-Tamil OTC"/>
          <w:lang w:val="en-GB"/>
        </w:rPr>
        <w:t>note</w:t>
      </w:r>
      <w:proofErr w:type="spellStart"/>
      <w:r>
        <w:rPr>
          <w:rFonts w:ascii="Gandhari Unicode" w:hAnsi="Gandhari Unicode" w:cs="e-Tamil OTC"/>
          <w:position w:val="6"/>
          <w:lang w:val="en-GB"/>
        </w:rPr>
        <w:t>iṉ</w:t>
      </w:r>
      <w:proofErr w:type="spellEnd"/>
      <w:proofErr w:type="gramEnd"/>
    </w:p>
    <w:p w14:paraId="7AF06C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sky(obl.) rising- wall good sound </w:t>
      </w:r>
      <w:proofErr w:type="gramStart"/>
      <w:r>
        <w:rPr>
          <w:rFonts w:ascii="Gandhari Unicode" w:hAnsi="Gandhari Unicode" w:cs="e-Tamil OTC"/>
          <w:lang w:val="en-GB"/>
        </w:rPr>
        <w:t>descend</w:t>
      </w:r>
      <w:proofErr w:type="gramEnd"/>
      <w:r>
        <w:rPr>
          <w:rFonts w:ascii="Gandhari Unicode" w:hAnsi="Gandhari Unicode" w:cs="e-Tamil OTC"/>
          <w:lang w:val="en-GB"/>
        </w:rPr>
        <w:t>(inf.)</w:t>
      </w:r>
    </w:p>
    <w:p w14:paraId="7490BF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rained- field(obl.) flowered- </w:t>
      </w:r>
      <w:proofErr w:type="gramStart"/>
      <w:r>
        <w:rPr>
          <w:rFonts w:ascii="Gandhari Unicode" w:hAnsi="Gandhari Unicode" w:cs="e-Tamil OTC"/>
          <w:lang w:val="en-GB"/>
        </w:rPr>
        <w:t>jasmine</w:t>
      </w:r>
      <w:proofErr w:type="gramEnd"/>
    </w:p>
    <w:p w14:paraId="700143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green bud pollen smelling- fragrant forehead</w:t>
      </w:r>
    </w:p>
    <w:p w14:paraId="7B9328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young-woman shoulder pair </w:t>
      </w:r>
      <w:proofErr w:type="gramStart"/>
      <w:r>
        <w:rPr>
          <w:rFonts w:ascii="Gandhari Unicode" w:hAnsi="Gandhari Unicode" w:cs="e-Tamil OTC"/>
          <w:lang w:val="en-GB"/>
        </w:rPr>
        <w:t>slept</w:t>
      </w:r>
      <w:proofErr w:type="gramEnd"/>
    </w:p>
    <w:p w14:paraId="578786A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passed-by- day here living- day</w:t>
      </w:r>
      <w:r>
        <w:rPr>
          <w:rFonts w:ascii="Gandhari Unicode" w:hAnsi="Gandhari Unicode" w:cs="e-Tamil OTC"/>
          <w:position w:val="6"/>
          <w:lang w:val="en-GB"/>
        </w:rPr>
        <w:t>ē</w:t>
      </w:r>
      <w:r>
        <w:rPr>
          <w:rFonts w:ascii="Gandhari Unicode" w:hAnsi="Gandhari Unicode" w:cs="e-Tamil OTC"/>
          <w:lang w:val="en-GB"/>
        </w:rPr>
        <w:t>.</w:t>
      </w:r>
    </w:p>
    <w:p w14:paraId="0545C85B" w14:textId="77777777" w:rsidR="00544225" w:rsidRDefault="00544225">
      <w:pPr>
        <w:pStyle w:val="Textbody"/>
        <w:spacing w:after="29"/>
        <w:jc w:val="both"/>
        <w:rPr>
          <w:rFonts w:ascii="Gandhari Unicode" w:hAnsi="Gandhari Unicode" w:cs="e-Tamil OTC"/>
          <w:lang w:val="en-GB"/>
        </w:rPr>
      </w:pPr>
    </w:p>
    <w:p w14:paraId="6123FF0F" w14:textId="77777777" w:rsidR="00544225" w:rsidRDefault="00544225">
      <w:pPr>
        <w:pStyle w:val="Textbody"/>
        <w:spacing w:after="29"/>
        <w:jc w:val="both"/>
        <w:rPr>
          <w:rFonts w:ascii="Gandhari Unicode" w:hAnsi="Gandhari Unicode" w:cs="e-Tamil OTC"/>
          <w:lang w:val="en-GB"/>
        </w:rPr>
      </w:pPr>
    </w:p>
    <w:p w14:paraId="3CFCBE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all [that]? Chaff [are] the days.</w:t>
      </w:r>
      <w:r>
        <w:rPr>
          <w:rStyle w:val="FootnoteReference1"/>
          <w:rFonts w:ascii="Gandhari Unicode" w:hAnsi="Gandhari Unicode" w:cs="e-Tamil OTC"/>
          <w:lang w:val="en-GB"/>
        </w:rPr>
        <w:footnoteReference w:id="500"/>
      </w:r>
    </w:p>
    <w:p w14:paraId="472670A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[I] slept by the shoulder pair</w:t>
      </w:r>
      <w:r>
        <w:rPr>
          <w:rStyle w:val="FootnoteReference1"/>
          <w:rFonts w:ascii="Gandhari Unicode" w:hAnsi="Gandhari Unicode" w:cs="e-Tamil OTC"/>
          <w:lang w:val="en-GB"/>
        </w:rPr>
        <w:footnoteReference w:id="501"/>
      </w:r>
      <w:r>
        <w:rPr>
          <w:rFonts w:ascii="Gandhari Unicode" w:hAnsi="Gandhari Unicode" w:cs="e-Tamil OTC"/>
          <w:lang w:val="en-GB"/>
        </w:rPr>
        <w:t xml:space="preserve"> of the young woman</w:t>
      </w:r>
    </w:p>
    <w:p w14:paraId="28BD6DB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fragrant forehead smelling of the pollen [and] green buds</w:t>
      </w:r>
    </w:p>
    <w:p w14:paraId="06261F2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of the jasmine, which flowered on the field on which it had rained,</w:t>
      </w:r>
    </w:p>
    <w:p w14:paraId="7F850A2E"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so that good sound descended from the [cloud] wall rising</w:t>
      </w:r>
    </w:p>
    <w:p w14:paraId="2DE474B5"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sky,</w:t>
      </w:r>
    </w:p>
    <w:p w14:paraId="305E101B" w14:textId="77777777" w:rsidR="00544225" w:rsidRDefault="00000000">
      <w:pPr>
        <w:pStyle w:val="Textbody"/>
        <w:tabs>
          <w:tab w:val="left" w:pos="413"/>
        </w:tabs>
        <w:spacing w:after="72"/>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t>like</w:t>
      </w:r>
      <w:r>
        <w:rPr>
          <w:rStyle w:val="FootnoteReference1"/>
          <w:rFonts w:ascii="Gandhari Unicode" w:hAnsi="Gandhari Unicode" w:cs="e-Tamil OTC"/>
          <w:lang w:val="en-GB"/>
        </w:rPr>
        <w:footnoteReference w:id="502"/>
      </w:r>
      <w:r>
        <w:rPr>
          <w:rFonts w:ascii="Gandhari Unicode" w:hAnsi="Gandhari Unicode" w:cs="e-Tamil OTC"/>
          <w:lang w:val="en-GB"/>
        </w:rPr>
        <w:t xml:space="preserve"> the notes produced in </w:t>
      </w:r>
      <w:proofErr w:type="spellStart"/>
      <w:r>
        <w:rPr>
          <w:rFonts w:ascii="Gandhari Unicode" w:hAnsi="Gandhari Unicode" w:cs="e-Tamil OTC"/>
          <w:lang w:val="en-GB"/>
        </w:rPr>
        <w:t>Paṭumalai</w:t>
      </w:r>
      <w:proofErr w:type="spellEnd"/>
      <w:r>
        <w:rPr>
          <w:rStyle w:val="FootnoteReference1"/>
          <w:rFonts w:ascii="Gandhari Unicode" w:hAnsi="Gandhari Unicode" w:cs="e-Tamil OTC"/>
          <w:lang w:val="en-GB"/>
        </w:rPr>
        <w:footnoteReference w:id="503"/>
      </w:r>
      <w:r>
        <w:rPr>
          <w:rFonts w:ascii="Gandhari Unicode" w:hAnsi="Gandhari Unicode" w:cs="e-Tamil OTC"/>
          <w:lang w:val="en-GB"/>
        </w:rPr>
        <w:t xml:space="preserve"> by the bards</w:t>
      </w:r>
    </w:p>
    <w:p w14:paraId="239CB92C"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of [all] the days that passed by [this is] the day which lives here.</w:t>
      </w:r>
    </w:p>
    <w:p w14:paraId="4E788CE6" w14:textId="77777777" w:rsidR="00544225" w:rsidRDefault="00544225">
      <w:pPr>
        <w:pStyle w:val="Textbody"/>
        <w:spacing w:after="0"/>
        <w:jc w:val="both"/>
        <w:rPr>
          <w:rFonts w:ascii="Gandhari Unicode" w:hAnsi="Gandhari Unicode" w:cs="e-Tamil OTC"/>
          <w:lang w:val="en-GB"/>
        </w:rPr>
      </w:pPr>
    </w:p>
    <w:p w14:paraId="01C22B13" w14:textId="77777777" w:rsidR="00544225" w:rsidRDefault="00000000">
      <w:pPr>
        <w:rPr>
          <w:rFonts w:ascii="Gandhari Unicode" w:eastAsiaTheme="majorEastAsia" w:hAnsi="Gandhari Unicode" w:cstheme="majorBidi" w:hint="eastAsia"/>
          <w:b/>
        </w:rPr>
      </w:pPr>
      <w:r>
        <w:br w:type="page"/>
      </w:r>
    </w:p>
    <w:p w14:paraId="10FB31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324</w:t>
      </w:r>
      <w:r>
        <w:rPr>
          <w:rFonts w:ascii="e-Tamil OTC" w:hAnsi="e-Tamil OTC" w:cs="e-Tamil OTC"/>
          <w:i w:val="0"/>
          <w:iCs w:val="0"/>
          <w:color w:val="auto"/>
        </w:rPr>
        <w:t xml:space="preserve"> </w:t>
      </w:r>
      <w:proofErr w:type="spellStart"/>
      <w:r>
        <w:rPr>
          <w:rFonts w:ascii="e-Tamil OTC" w:hAnsi="e-Tamil OTC" w:cs="e-Tamil OTC"/>
          <w:i w:val="0"/>
          <w:iCs w:val="0"/>
          <w:color w:val="auto"/>
        </w:rPr>
        <w:t>கவைமகன்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FA1EF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செறிப்பறிவுறுக்கப்பட்டு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என்றாற்குத்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என்றாட்குத்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எனறார்க்குத்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270674A" w14:textId="77777777" w:rsidR="00544225" w:rsidRDefault="00544225">
      <w:pPr>
        <w:pStyle w:val="Textbody"/>
        <w:spacing w:after="29"/>
        <w:jc w:val="both"/>
        <w:rPr>
          <w:rFonts w:ascii="Gandhari Unicode" w:hAnsi="Gandhari Unicode" w:cs="e-Tamil OTC"/>
          <w:lang w:val="en-GB"/>
        </w:rPr>
      </w:pPr>
    </w:p>
    <w:p w14:paraId="3D3765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p>
    <w:p w14:paraId="112B09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வழிவழக்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p>
    <w:p w14:paraId="3B2570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நீநின்</w:t>
      </w:r>
      <w:proofErr w:type="spellEnd"/>
    </w:p>
    <w:p w14:paraId="265C67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யிவடன்</w:t>
      </w:r>
      <w:proofErr w:type="spellEnd"/>
    </w:p>
    <w:p w14:paraId="41F5F17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னுயங்கும்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w:t>
      </w:r>
      <w:proofErr w:type="spellEnd"/>
    </w:p>
    <w:p w14:paraId="133E23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டாஅங்</w:t>
      </w:r>
      <w:proofErr w:type="spellEnd"/>
    </w:p>
    <w:p w14:paraId="51EB60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கஞ்சுவல்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4DE08D0C" w14:textId="77777777" w:rsidR="00544225" w:rsidRDefault="00544225">
      <w:pPr>
        <w:pStyle w:val="Textbody"/>
        <w:spacing w:after="29"/>
        <w:jc w:val="both"/>
        <w:rPr>
          <w:rFonts w:ascii="Gandhari Unicode" w:hAnsi="Gandhari Unicode" w:cs="e-Tamil OTC"/>
          <w:lang w:val="en-GB"/>
        </w:rPr>
      </w:pPr>
    </w:p>
    <w:p w14:paraId="3A8FDAB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கொடுங்கான்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னுயங்கும்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04"/>
      </w:r>
      <w:r>
        <w:rPr>
          <w:rFonts w:ascii="Gandhari Unicode" w:hAnsi="Gandhari Unicode" w:cs="e-Tamil OTC"/>
          <w:lang w:val="en-GB"/>
        </w:rPr>
        <w:t xml:space="preserve"> </w:t>
      </w:r>
      <w:proofErr w:type="spellStart"/>
      <w:r>
        <w:rPr>
          <w:rFonts w:ascii="Gandhari Unicode" w:hAnsi="Gandhari Unicode" w:cs="e-Tamil OTC"/>
          <w:lang w:val="en-GB"/>
        </w:rPr>
        <w:t>னுயக்கும்</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னயக்கும்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னுவககும்</w:t>
      </w:r>
      <w:proofErr w:type="spellEnd"/>
      <w:r>
        <w:rPr>
          <w:rFonts w:ascii="Gandhari Unicode" w:hAnsi="Gandhari Unicode" w:cs="e-Tamil OTC"/>
          <w:lang w:val="en-GB"/>
        </w:rPr>
        <w:t xml:space="preserve"> VP, ER</w:t>
      </w:r>
    </w:p>
    <w:p w14:paraId="3BC600F6" w14:textId="77777777" w:rsidR="00544225" w:rsidRDefault="00544225">
      <w:pPr>
        <w:pStyle w:val="Textbody"/>
        <w:spacing w:after="29"/>
        <w:jc w:val="both"/>
        <w:rPr>
          <w:rFonts w:ascii="Gandhari Unicode" w:hAnsi="Gandhari Unicode" w:cs="e-Tamil OTC"/>
          <w:lang w:val="en-GB"/>
        </w:rPr>
      </w:pPr>
    </w:p>
    <w:p w14:paraId="361FA17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val</w:t>
      </w:r>
      <w:proofErr w:type="spellEnd"/>
      <w:r>
        <w:rPr>
          <w:rFonts w:ascii="Gandhari Unicode" w:hAnsi="Gandhari Unicode" w:cs="e-Tamil OTC"/>
          <w:lang w:val="en-GB"/>
        </w:rPr>
        <w:t xml:space="preserve"> </w:t>
      </w:r>
      <w:del w:id="926" w:author="Narmada Hansani Polgampalage" w:date="2023-11-28T15:17:00Z">
        <w:r>
          <w:rPr>
            <w:rFonts w:ascii="Gandhari Unicode" w:hAnsi="Gandhari Unicode" w:cs="e-Tamil OTC"/>
            <w:lang w:val="en-GB"/>
          </w:rPr>
          <w:delText>+</w:delText>
        </w:r>
      </w:del>
      <w:proofErr w:type="spellStart"/>
      <w:r>
        <w:rPr>
          <w:rFonts w:ascii="Gandhari Unicode" w:hAnsi="Gandhari Unicode" w:cs="e-Tamil OTC"/>
          <w:lang w:val="en-GB"/>
        </w:rPr>
        <w:t>ēṟṟai</w:t>
      </w:r>
      <w:proofErr w:type="spellEnd"/>
    </w:p>
    <w:p w14:paraId="7682A36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aṟukkum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p>
    <w:p w14:paraId="0CC4923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6C295C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varuti</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p>
    <w:p w14:paraId="09DE1A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atu</w:t>
      </w:r>
      <w:proofErr w:type="spellEnd"/>
    </w:p>
    <w:p w14:paraId="28B81C3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nañc</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uṇṭāaṅk</w:t>
      </w:r>
      <w:proofErr w:type="spellEnd"/>
      <w:r>
        <w:rPr>
          <w:rFonts w:ascii="Gandhari Unicode" w:hAnsi="Gandhari Unicode" w:cs="e-Tamil OTC"/>
          <w:lang w:val="en-GB"/>
        </w:rPr>
        <w:t>*</w:t>
      </w:r>
    </w:p>
    <w:p w14:paraId="3A205F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añcuval</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peruma</w:t>
      </w:r>
      <w:proofErr w:type="spellEnd"/>
      <w:r>
        <w:rPr>
          <w:rFonts w:ascii="Gandhari Unicode" w:hAnsi="Gandhari Unicode" w:cs="e-Tamil OTC"/>
          <w:lang w:val="en-GB"/>
        </w:rPr>
        <w:t xml:space="preserve"> </w:t>
      </w:r>
      <w:ins w:id="927" w:author="Narmada Hansani Polgampalage" w:date="2023-11-28T15:18:00Z">
        <w:r>
          <w:rPr>
            <w:rFonts w:ascii="Gandhari Unicode" w:hAnsi="Gandhari Unicode" w:cs="e-Tamil OTC"/>
            <w:lang w:val="en-GB"/>
          </w:rPr>
          <w:t>~</w:t>
        </w:r>
      </w:ins>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neñcattāṉ</w:t>
      </w:r>
      <w:proofErr w:type="spellEnd"/>
      <w:r>
        <w:rPr>
          <w:rFonts w:ascii="Gandhari Unicode" w:hAnsi="Gandhari Unicode" w:cs="e-Tamil OTC"/>
          <w:lang w:val="en-GB"/>
        </w:rPr>
        <w:t>-ē.</w:t>
      </w:r>
    </w:p>
    <w:p w14:paraId="06FF5735" w14:textId="77777777" w:rsidR="00544225" w:rsidRDefault="00544225">
      <w:pPr>
        <w:pStyle w:val="Textbody"/>
        <w:spacing w:after="29" w:line="260" w:lineRule="exact"/>
        <w:jc w:val="both"/>
        <w:rPr>
          <w:rFonts w:ascii="Gandhari Unicode" w:hAnsi="Gandhari Unicode" w:cs="e-Tamil OTC"/>
          <w:lang w:val="en-GB"/>
        </w:rPr>
      </w:pPr>
    </w:p>
    <w:p w14:paraId="0CC146B4" w14:textId="77777777" w:rsidR="00544225" w:rsidRDefault="00544225">
      <w:pPr>
        <w:pStyle w:val="Textbody"/>
        <w:spacing w:after="29" w:line="260" w:lineRule="exact"/>
        <w:jc w:val="both"/>
        <w:rPr>
          <w:rFonts w:ascii="Gandhari Unicode" w:hAnsi="Gandhari Unicode" w:cs="e-Tamil OTC"/>
          <w:lang w:val="en-GB"/>
        </w:rPr>
      </w:pPr>
    </w:p>
    <w:p w14:paraId="6DC20E93" w14:textId="77777777" w:rsidR="00544225" w:rsidRDefault="00000000">
      <w:pPr>
        <w:pStyle w:val="Textbody"/>
        <w:spacing w:after="29" w:line="260" w:lineRule="exact"/>
        <w:jc w:val="both"/>
        <w:rPr>
          <w:rFonts w:ascii="Gandhari Unicode" w:hAnsi="Gandhari Unicode" w:cs="e-Tamil OTC"/>
          <w:lang w:val="en-GB"/>
        </w:rPr>
      </w:pPr>
      <w:r>
        <w:br w:type="page"/>
      </w:r>
    </w:p>
    <w:p w14:paraId="48B61D8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refusing that (</w:t>
      </w:r>
      <w:proofErr w:type="spellStart"/>
      <w:r>
        <w:rPr>
          <w:rFonts w:ascii="Gandhari Unicode" w:hAnsi="Gandhari Unicode" w:cs="e-Tamil OTC"/>
          <w:i/>
          <w:lang w:val="en-GB"/>
        </w:rPr>
        <w:t>atu</w:t>
      </w:r>
      <w:proofErr w:type="spellEnd"/>
      <w:r>
        <w:rPr>
          <w:rFonts w:ascii="Gandhari Unicode" w:hAnsi="Gandhari Unicode" w:cs="e-Tamil OTC"/>
          <w:lang w:val="en-GB"/>
        </w:rPr>
        <w:t xml:space="preserve">?) to him who </w:t>
      </w:r>
      <w:proofErr w:type="gramStart"/>
      <w:r>
        <w:rPr>
          <w:rFonts w:ascii="Gandhari Unicode" w:hAnsi="Gandhari Unicode" w:cs="e-Tamil OTC"/>
          <w:lang w:val="en-GB"/>
        </w:rPr>
        <w:t>said</w:t>
      </w:r>
      <w:proofErr w:type="gramEnd"/>
      <w:r>
        <w:rPr>
          <w:rFonts w:ascii="Gandhari Unicode" w:hAnsi="Gandhari Unicode" w:cs="e-Tamil OTC"/>
          <w:lang w:val="en-GB"/>
        </w:rPr>
        <w:t xml:space="preserve"> “I will marry without coming at night”, after he was informed of [her] confinement.</w:t>
      </w:r>
    </w:p>
    <w:p w14:paraId="0D97B543" w14:textId="77777777" w:rsidR="00544225" w:rsidRDefault="00544225">
      <w:pPr>
        <w:pStyle w:val="Textbody"/>
        <w:spacing w:after="29" w:line="260" w:lineRule="exact"/>
        <w:jc w:val="both"/>
        <w:rPr>
          <w:rFonts w:ascii="Gandhari Unicode" w:hAnsi="Gandhari Unicode" w:cs="e-Tamil OTC"/>
          <w:lang w:val="en-GB"/>
        </w:rPr>
      </w:pPr>
    </w:p>
    <w:p w14:paraId="101190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bent leg crocodile taking strong </w:t>
      </w:r>
      <w:proofErr w:type="gramStart"/>
      <w:r>
        <w:rPr>
          <w:rFonts w:ascii="Gandhari Unicode" w:hAnsi="Gandhari Unicode" w:cs="e-Tamil OTC"/>
          <w:lang w:val="en-GB"/>
        </w:rPr>
        <w:t>male</w:t>
      </w:r>
      <w:proofErr w:type="gramEnd"/>
    </w:p>
    <w:p w14:paraId="0CDE6B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wander- tearing- seashore-grove</w:t>
      </w:r>
      <w:r>
        <w:rPr>
          <w:rFonts w:ascii="Gandhari Unicode" w:hAnsi="Gandhari Unicode" w:cs="e-Tamil OTC"/>
          <w:position w:val="6"/>
          <w:lang w:val="en-GB"/>
        </w:rPr>
        <w:t>am</w:t>
      </w:r>
      <w:r>
        <w:rPr>
          <w:rFonts w:ascii="Gandhari Unicode" w:hAnsi="Gandhari Unicode" w:cs="e-Tamil OTC"/>
          <w:lang w:val="en-GB"/>
        </w:rPr>
        <w:t xml:space="preserve"> big ghat</w:t>
      </w:r>
    </w:p>
    <w:p w14:paraId="4BC3A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fish dark backwaters swum you your-</w:t>
      </w:r>
    </w:p>
    <w:p w14:paraId="2AE89D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possession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you-come(sub.) she </w:t>
      </w:r>
      <w:proofErr w:type="gramStart"/>
      <w:r>
        <w:rPr>
          <w:rFonts w:ascii="Gandhari Unicode" w:hAnsi="Gandhari Unicode" w:cs="e-Tamil OTC"/>
          <w:lang w:val="en-GB"/>
        </w:rPr>
        <w:t>self-</w:t>
      </w:r>
      <w:proofErr w:type="gramEnd"/>
    </w:p>
    <w:p w14:paraId="38E8A2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possession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being-weakened- I </w:t>
      </w:r>
      <w:proofErr w:type="gramStart"/>
      <w:r>
        <w:rPr>
          <w:rFonts w:ascii="Gandhari Unicode" w:hAnsi="Gandhari Unicode" w:cs="e-Tamil OTC"/>
          <w:lang w:val="en-GB"/>
        </w:rPr>
        <w:t>that</w:t>
      </w:r>
      <w:proofErr w:type="gramEnd"/>
    </w:p>
    <w:p w14:paraId="4F9D43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fork- young-one poison eaten-like</w:t>
      </w:r>
    </w:p>
    <w:p w14:paraId="5F339EF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I-fear great-one(voc.) my- heart(</w:t>
      </w:r>
      <w:proofErr w:type="gramStart"/>
      <w:r>
        <w:rPr>
          <w:rFonts w:ascii="Gandhari Unicode" w:hAnsi="Gandhari Unicode" w:cs="e-Tamil OTC"/>
          <w:lang w:val="en-GB"/>
        </w:rPr>
        <w:t>loc.)</w:t>
      </w:r>
      <w:r>
        <w:rPr>
          <w:rFonts w:ascii="Gandhari Unicode" w:hAnsi="Gandhari Unicode" w:cs="e-Tamil OTC"/>
          <w:position w:val="6"/>
          <w:lang w:val="en-GB"/>
        </w:rPr>
        <w:t>ē</w:t>
      </w:r>
      <w:r>
        <w:rPr>
          <w:rFonts w:ascii="Gandhari Unicode" w:hAnsi="Gandhari Unicode" w:cs="e-Tamil OTC"/>
          <w:lang w:val="en-GB"/>
        </w:rPr>
        <w:t>.</w:t>
      </w:r>
      <w:proofErr w:type="gramEnd"/>
    </w:p>
    <w:p w14:paraId="5A65D07A" w14:textId="77777777" w:rsidR="00544225" w:rsidRDefault="00544225">
      <w:pPr>
        <w:pStyle w:val="Textbody"/>
        <w:spacing w:after="29"/>
        <w:jc w:val="both"/>
        <w:rPr>
          <w:rFonts w:ascii="Gandhari Unicode" w:hAnsi="Gandhari Unicode" w:cs="e-Tamil OTC"/>
          <w:lang w:val="en-GB"/>
        </w:rPr>
      </w:pPr>
    </w:p>
    <w:p w14:paraId="0EFBD05C" w14:textId="77777777" w:rsidR="00544225" w:rsidRDefault="00544225">
      <w:pPr>
        <w:pStyle w:val="Textbody"/>
        <w:spacing w:after="29"/>
        <w:rPr>
          <w:rFonts w:ascii="Gandhari Unicode" w:hAnsi="Gandhari Unicode" w:cs="e-Tamil OTC"/>
          <w:lang w:val="en-GB"/>
        </w:rPr>
      </w:pPr>
    </w:p>
    <w:p w14:paraId="6D750C7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By the big ghat of the seashore grove,</w:t>
      </w:r>
    </w:p>
    <w:p w14:paraId="3E6B6601"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 xml:space="preserve">where the murderous, strong male </w:t>
      </w:r>
      <w:proofErr w:type="gramStart"/>
      <w:r>
        <w:rPr>
          <w:rFonts w:ascii="Gandhari Unicode" w:hAnsi="Gandhari Unicode" w:cs="e-Tamil OTC"/>
          <w:lang w:val="en-GB"/>
        </w:rPr>
        <w:t>of  the</w:t>
      </w:r>
      <w:proofErr w:type="gramEnd"/>
      <w:r>
        <w:rPr>
          <w:rFonts w:ascii="Gandhari Unicode" w:hAnsi="Gandhari Unicode" w:cs="e-Tamil OTC"/>
          <w:lang w:val="en-GB"/>
        </w:rPr>
        <w:t xml:space="preserve"> bent-legged crocodile</w:t>
      </w:r>
    </w:p>
    <w:p w14:paraId="3935001E"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tears apart what wanders on the way</w:t>
      </w:r>
      <w:r>
        <w:rPr>
          <w:rStyle w:val="FootnoteReference1"/>
          <w:rFonts w:ascii="Gandhari Unicode" w:hAnsi="Gandhari Unicode" w:cs="e-Tamil OTC"/>
          <w:lang w:val="en-GB"/>
        </w:rPr>
        <w:footnoteReference w:id="505"/>
      </w:r>
      <w:r>
        <w:rPr>
          <w:rFonts w:ascii="Gandhari Unicode" w:hAnsi="Gandhari Unicode" w:cs="e-Tamil OTC"/>
          <w:lang w:val="en-GB"/>
        </w:rPr>
        <w:t>,</w:t>
      </w:r>
    </w:p>
    <w:p w14:paraId="41524AE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you swim the dark backwaters with fishes in </w:t>
      </w:r>
      <w:proofErr w:type="gramStart"/>
      <w:r>
        <w:rPr>
          <w:rFonts w:ascii="Gandhari Unicode" w:hAnsi="Gandhari Unicode" w:cs="e-Tamil OTC"/>
          <w:lang w:val="en-GB"/>
        </w:rPr>
        <w:t>swarms</w:t>
      </w:r>
      <w:proofErr w:type="gramEnd"/>
    </w:p>
    <w:p w14:paraId="0D0F544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[and] come, possessed by longing.</w:t>
      </w:r>
    </w:p>
    <w:p w14:paraId="20203C7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While she, possessed by her inexperience, is weakened </w:t>
      </w:r>
      <w:r>
        <w:rPr>
          <w:rFonts w:ascii="Gandhari Unicode" w:eastAsia="URW Palladio UNI" w:hAnsi="Gandhari Unicode" w:cs="e-Tamil OTC"/>
          <w:lang w:val="en-GB"/>
        </w:rPr>
        <w:t>–</w:t>
      </w:r>
    </w:p>
    <w:p w14:paraId="0FBDA9C8"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as if my twin</w:t>
      </w:r>
      <w:r>
        <w:rPr>
          <w:rStyle w:val="FootnoteReference1"/>
          <w:rFonts w:ascii="Gandhari Unicode" w:hAnsi="Gandhari Unicode" w:cs="e-Tamil OTC"/>
          <w:lang w:val="en-GB"/>
        </w:rPr>
        <w:footnoteReference w:id="506"/>
      </w:r>
      <w:r>
        <w:rPr>
          <w:rFonts w:ascii="Gandhari Unicode" w:hAnsi="Gandhari Unicode" w:cs="e-Tamil OTC"/>
          <w:lang w:val="en-GB"/>
        </w:rPr>
        <w:t xml:space="preserve"> children had eaten poison,</w:t>
      </w:r>
    </w:p>
    <w:p w14:paraId="7A272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am afraid, o great one, in my heart.</w:t>
      </w:r>
    </w:p>
    <w:p w14:paraId="4B528E49" w14:textId="77777777" w:rsidR="00544225" w:rsidRDefault="00544225">
      <w:pPr>
        <w:pStyle w:val="Textbody"/>
        <w:spacing w:after="0"/>
        <w:jc w:val="both"/>
        <w:rPr>
          <w:rFonts w:ascii="Gandhari Unicode" w:hAnsi="Gandhari Unicode" w:cs="e-Tamil OTC"/>
          <w:lang w:val="en-GB"/>
        </w:rPr>
      </w:pPr>
    </w:p>
    <w:p w14:paraId="39296634" w14:textId="77777777" w:rsidR="00544225" w:rsidRDefault="00000000">
      <w:pPr>
        <w:rPr>
          <w:rFonts w:ascii="Gandhari Unicode" w:eastAsiaTheme="majorEastAsia" w:hAnsi="Gandhari Unicode" w:cstheme="majorBidi" w:hint="eastAsia"/>
          <w:b/>
        </w:rPr>
      </w:pPr>
      <w:r>
        <w:br w:type="page"/>
      </w:r>
    </w:p>
    <w:p w14:paraId="0442B10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325</w:t>
      </w:r>
      <w:r>
        <w:rPr>
          <w:rFonts w:ascii="e-Tamil OTC" w:hAnsi="e-Tamil OTC" w:cs="e-Tamil OTC"/>
          <w:b/>
          <w:i w:val="0"/>
          <w:iCs w:val="0"/>
          <w:color w:val="auto"/>
        </w:rPr>
        <w:t xml:space="preserve"> </w:t>
      </w:r>
      <w:proofErr w:type="spellStart"/>
      <w:r>
        <w:rPr>
          <w:rFonts w:ascii="e-Tamil OTC" w:hAnsi="e-Tamil OTC" w:cs="e-Tamil OTC"/>
          <w:i w:val="0"/>
          <w:iCs w:val="0"/>
          <w:color w:val="auto"/>
        </w:rPr>
        <w:t>நன்னாகையார்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D8D649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4586D37" w14:textId="77777777" w:rsidR="00544225" w:rsidRDefault="00544225">
      <w:pPr>
        <w:pStyle w:val="Textbody"/>
        <w:spacing w:after="29"/>
        <w:jc w:val="both"/>
        <w:rPr>
          <w:rFonts w:ascii="Gandhari Unicode" w:hAnsi="Gandhari Unicode" w:cs="e-Tamil OTC"/>
          <w:lang w:val="en-GB"/>
        </w:rPr>
      </w:pPr>
    </w:p>
    <w:p w14:paraId="4F629C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மென்றலிற்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பண்டைத்தன்</w:t>
      </w:r>
      <w:proofErr w:type="spellEnd"/>
    </w:p>
    <w:p w14:paraId="151E1C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மருங்கற்று</w:t>
      </w:r>
      <w:proofErr w:type="spellEnd"/>
    </w:p>
    <w:p w14:paraId="3F46BD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p>
    <w:p w14:paraId="17D828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AA8028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மேயும்</w:t>
      </w:r>
      <w:proofErr w:type="spellEnd"/>
    </w:p>
    <w:p w14:paraId="7A754E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நிறைந்தே</w:t>
      </w:r>
      <w:proofErr w:type="spellEnd"/>
      <w:r>
        <w:rPr>
          <w:rFonts w:ascii="Gandhari Unicode" w:hAnsi="Gandhari Unicode" w:cs="e-Tamil OTC"/>
          <w:lang w:val="en-GB"/>
        </w:rPr>
        <w:t>.</w:t>
      </w:r>
    </w:p>
    <w:p w14:paraId="0158430E" w14:textId="77777777" w:rsidR="00544225" w:rsidRDefault="00544225">
      <w:pPr>
        <w:pStyle w:val="Textbody"/>
        <w:spacing w:after="29"/>
        <w:jc w:val="both"/>
        <w:rPr>
          <w:rFonts w:ascii="Gandhari Unicode" w:hAnsi="Gandhari Unicode" w:cs="e-Tamil OTC"/>
          <w:lang w:val="en-GB"/>
        </w:rPr>
      </w:pPr>
    </w:p>
    <w:p w14:paraId="32111B7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பண்டைத்தன்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07"/>
      </w:r>
      <w:r>
        <w:rPr>
          <w:rFonts w:ascii="Gandhari Unicode" w:hAnsi="Gandhari Unicode" w:cs="e-Tamil OTC"/>
          <w:lang w:val="en-GB"/>
        </w:rPr>
        <w:t xml:space="preserve"> </w:t>
      </w:r>
      <w:proofErr w:type="spellStart"/>
      <w:r>
        <w:rPr>
          <w:rFonts w:ascii="Gandhari Unicode" w:hAnsi="Gandhari Unicode" w:cs="e-Tamil OTC"/>
          <w:lang w:val="en-GB"/>
        </w:rPr>
        <w:t>பண்டைத்தம்</w:t>
      </w:r>
      <w:proofErr w:type="spellEnd"/>
      <w:r>
        <w:rPr>
          <w:rFonts w:ascii="Gandhari Unicode" w:hAnsi="Gandhari Unicode" w:cs="e-Tamil OTC"/>
          <w:lang w:val="en-GB"/>
        </w:rPr>
        <w:t xml:space="preserve"> L1, C1+2+3,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செலவாச்</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L1, G2, EA, I;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செவ்வா</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செத்து</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TSCu_Times" w:hAnsi="Gandhari Unicode" w:cs="e-Tamil OTC"/>
          <w:lang w:val="en-GB"/>
        </w:rPr>
        <w:t>¦</w:t>
      </w:r>
      <w:r>
        <w:rPr>
          <w:rFonts w:ascii="Gandhari Unicode" w:hAnsi="Gandhari Unicode" w:cs="e-Tamil OTC"/>
          <w:lang w:val="en-GB"/>
        </w:rPr>
        <w:t>_</w:t>
      </w:r>
      <w:proofErr w:type="spellStart"/>
      <w:r>
        <w:rPr>
          <w:rFonts w:ascii="Gandhari Unicode" w:hAnsi="Gandhari Unicode" w:cs="e-Tamil OTC"/>
          <w:lang w:val="en-GB"/>
        </w:rPr>
        <w:t>த்து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தேறேனே</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வாசா</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யரசர்</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நிறைந்தே</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Cām.v</w:t>
      </w:r>
      <w:proofErr w:type="spellEnd"/>
    </w:p>
    <w:p w14:paraId="5557AAF4" w14:textId="77777777" w:rsidR="00544225" w:rsidRDefault="00544225">
      <w:pPr>
        <w:pStyle w:val="Textbody"/>
        <w:spacing w:after="29"/>
        <w:jc w:val="both"/>
        <w:rPr>
          <w:rFonts w:ascii="Gandhari Unicode" w:hAnsi="Gandhari Unicode" w:cs="e-Tamil OTC"/>
          <w:lang w:val="en-GB"/>
        </w:rPr>
      </w:pPr>
    </w:p>
    <w:p w14:paraId="1F4628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taṉ</w:t>
      </w:r>
      <w:proofErr w:type="spellEnd"/>
    </w:p>
    <w:p w14:paraId="6182D3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māya</w:t>
      </w:r>
      <w:proofErr w:type="spellEnd"/>
      <w:ins w:id="928"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celav</w:t>
      </w:r>
      <w:proofErr w:type="spellEnd"/>
      <w:r>
        <w:rPr>
          <w:rFonts w:ascii="Gandhari Unicode" w:hAnsi="Gandhari Unicode" w:cs="e-Tamil OTC"/>
          <w:i/>
          <w:iCs/>
          <w:lang w:val="en-GB"/>
        </w:rPr>
        <w:t>* ā+</w:t>
      </w:r>
      <w:r>
        <w:rPr>
          <w:rFonts w:ascii="Gandhari Unicode" w:hAnsi="Gandhari Unicode" w:cs="e-Tamil OTC"/>
          <w:lang w:val="en-GB"/>
        </w:rPr>
        <w:t xml:space="preserve"> </w:t>
      </w:r>
      <w:proofErr w:type="spellStart"/>
      <w:r>
        <w:rPr>
          <w:rFonts w:ascii="Gandhari Unicode" w:hAnsi="Gandhari Unicode" w:cs="e-Tamil OTC"/>
          <w:lang w:val="en-GB"/>
        </w:rPr>
        <w:t>cett</w:t>
      </w:r>
      <w:proofErr w:type="spellEnd"/>
      <w:r>
        <w:rPr>
          <w:rFonts w:ascii="Gandhari Unicode" w:hAnsi="Gandhari Unicode" w:cs="e-Tamil OTC"/>
          <w:lang w:val="en-GB"/>
        </w:rPr>
        <w:t xml:space="preserve">*-um </w:t>
      </w:r>
      <w:proofErr w:type="spellStart"/>
      <w:r>
        <w:rPr>
          <w:rFonts w:ascii="Gandhari Unicode" w:hAnsi="Gandhari Unicode" w:cs="e-Tamil OTC"/>
          <w:lang w:val="en-GB"/>
        </w:rPr>
        <w:t>maruṅk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aṟṟu</w:t>
      </w:r>
      <w:proofErr w:type="spellEnd"/>
    </w:p>
    <w:p w14:paraId="7300598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maṉṉi</w:t>
      </w:r>
      <w:proofErr w:type="spellEnd"/>
      <w:ins w:id="929" w:author="Narmada Hansani Polgampalage" w:date="2023-11-28T15:2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kaḻik</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eṉṟēṉ</w:t>
      </w:r>
      <w:proofErr w:type="spellEnd"/>
      <w:r>
        <w:rPr>
          <w:rFonts w:ascii="Gandhari Unicode" w:hAnsi="Gandhari Unicode" w:cs="e-Tamil OTC"/>
          <w:i/>
          <w:iCs/>
          <w:lang w:val="en-GB"/>
        </w:rPr>
        <w:t>-ē</w:t>
      </w:r>
      <w:r>
        <w:rPr>
          <w:rFonts w:ascii="Gandhari Unicode" w:hAnsi="Gandhari Unicode" w:cs="e-Tamil OTC"/>
          <w:lang w:val="en-GB"/>
        </w:rPr>
        <w:t xml:space="preserve"> </w:t>
      </w:r>
      <w:ins w:id="930" w:author="Narmada Hansani Polgampalage" w:date="2023-11-28T15:26:00Z">
        <w:r>
          <w:rPr>
            <w:rFonts w:ascii="Gandhari Unicode" w:hAnsi="Gandhari Unicode" w:cs="e-Tamil OTC"/>
            <w:lang w:val="en-GB"/>
          </w:rPr>
          <w:t>~</w:t>
        </w:r>
      </w:ins>
      <w:proofErr w:type="spellStart"/>
      <w:r>
        <w:rPr>
          <w:rFonts w:ascii="Gandhari Unicode" w:hAnsi="Gandhari Unicode" w:cs="e-Tamil OTC"/>
          <w:lang w:val="en-GB"/>
        </w:rPr>
        <w:t>aṉṉō</w:t>
      </w:r>
      <w:proofErr w:type="spellEnd"/>
    </w:p>
    <w:p w14:paraId="6F78B37D" w14:textId="77777777" w:rsidR="00544225" w:rsidRDefault="00000000">
      <w:pPr>
        <w:pStyle w:val="Textbody"/>
        <w:spacing w:after="29"/>
        <w:jc w:val="both"/>
        <w:rPr>
          <w:rFonts w:ascii="Gandhari Unicode" w:hAnsi="Gandhari Unicode" w:cs="e-Tamil OTC"/>
          <w:lang w:val="en-GB"/>
        </w:rPr>
      </w:pPr>
      <w:ins w:id="931" w:author="Narmada Hansani Polgampalage" w:date="2023-11-28T15:26:00Z">
        <w:r>
          <w:rPr>
            <w:rFonts w:ascii="Gandhari Unicode" w:hAnsi="Gandhari Unicode" w:cs="e-Tamil OTC"/>
            <w:lang w:val="en-GB"/>
          </w:rPr>
          <w:t>~</w:t>
        </w:r>
      </w:ins>
      <w:proofErr w:type="spellStart"/>
      <w:r>
        <w:rPr>
          <w:rFonts w:ascii="Gandhari Unicode" w:hAnsi="Gandhari Unicode" w:cs="e-Tamil OTC"/>
          <w:lang w:val="en-GB"/>
        </w:rPr>
        <w:t>āc</w:t>
      </w:r>
      <w:proofErr w:type="spellEnd"/>
      <w:r>
        <w:rPr>
          <w:rFonts w:ascii="Gandhari Unicode" w:hAnsi="Gandhari Unicode" w:cs="e-Tamil OTC"/>
          <w:lang w:val="en-GB"/>
        </w:rPr>
        <w:t xml:space="preserve">* </w:t>
      </w:r>
      <w:proofErr w:type="spellStart"/>
      <w:r>
        <w:rPr>
          <w:rFonts w:ascii="Gandhari Unicode" w:hAnsi="Gandhari Unicode" w:cs="e-Tamil OTC"/>
          <w:lang w:val="en-GB"/>
        </w:rPr>
        <w:t>āk</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yāṇṭ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uḷaṉ-kollō</w:t>
      </w:r>
      <w:proofErr w:type="spellEnd"/>
    </w:p>
    <w:p w14:paraId="048ABC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mēyum</w:t>
      </w:r>
      <w:proofErr w:type="spellEnd"/>
    </w:p>
    <w:p w14:paraId="595BDE2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niṟaint</w:t>
      </w:r>
      <w:proofErr w:type="spellEnd"/>
      <w:r>
        <w:rPr>
          <w:rFonts w:ascii="Gandhari Unicode" w:hAnsi="Gandhari Unicode" w:cs="e-Tamil OTC"/>
          <w:i/>
          <w:iCs/>
          <w:lang w:val="en-GB"/>
        </w:rPr>
        <w:t>*-ē</w:t>
      </w:r>
      <w:r>
        <w:rPr>
          <w:rFonts w:ascii="Gandhari Unicode" w:hAnsi="Gandhari Unicode" w:cs="e-Tamil OTC"/>
          <w:lang w:val="en-GB"/>
        </w:rPr>
        <w:t>.</w:t>
      </w:r>
    </w:p>
    <w:p w14:paraId="3466BCA3" w14:textId="77777777" w:rsidR="00544225" w:rsidRDefault="00544225">
      <w:pPr>
        <w:pStyle w:val="Textbody"/>
        <w:spacing w:after="29" w:line="260" w:lineRule="exact"/>
        <w:jc w:val="both"/>
        <w:rPr>
          <w:rFonts w:ascii="Gandhari Unicode" w:hAnsi="Gandhari Unicode" w:cs="e-Tamil OTC"/>
          <w:u w:val="single"/>
          <w:lang w:val="en-GB"/>
        </w:rPr>
      </w:pPr>
    </w:p>
    <w:p w14:paraId="645F88B6" w14:textId="77777777" w:rsidR="00544225" w:rsidRDefault="00544225">
      <w:pPr>
        <w:pStyle w:val="Textbody"/>
        <w:spacing w:after="29" w:line="260" w:lineRule="exact"/>
        <w:jc w:val="both"/>
        <w:rPr>
          <w:rFonts w:ascii="Gandhari Unicode" w:hAnsi="Gandhari Unicode" w:cs="e-Tamil OTC"/>
          <w:u w:val="single"/>
          <w:lang w:val="en-GB"/>
        </w:rPr>
      </w:pPr>
    </w:p>
    <w:p w14:paraId="400CA39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FED43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when becoming weak, to the confidante, who was anxious she would not have the strength in the time of separation.</w:t>
      </w:r>
    </w:p>
    <w:p w14:paraId="0C54CEE5" w14:textId="77777777" w:rsidR="00544225" w:rsidRDefault="00544225">
      <w:pPr>
        <w:pStyle w:val="Textbody"/>
        <w:spacing w:after="29" w:line="260" w:lineRule="exact"/>
        <w:jc w:val="both"/>
        <w:rPr>
          <w:rFonts w:ascii="Gandhari Unicode" w:hAnsi="Gandhari Unicode" w:cs="e-Tamil OTC"/>
          <w:lang w:val="en-GB"/>
        </w:rPr>
      </w:pPr>
    </w:p>
    <w:p w14:paraId="2C91E6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we-go(sub.) we-</w:t>
      </w:r>
      <w:proofErr w:type="gramStart"/>
      <w:r>
        <w:rPr>
          <w:rFonts w:ascii="Gandhari Unicode" w:hAnsi="Gandhari Unicode" w:cs="e-Tamil OTC"/>
          <w:lang w:val="en-GB"/>
        </w:rPr>
        <w:t>go(</w:t>
      </w:r>
      <w:proofErr w:type="gramEnd"/>
      <w:r>
        <w:rPr>
          <w:rFonts w:ascii="Gandhari Unicode" w:hAnsi="Gandhari Unicode" w:cs="e-Tamil OTC"/>
          <w:lang w:val="en-GB"/>
        </w:rPr>
        <w:t>sub. saying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before self-</w:t>
      </w:r>
    </w:p>
    <w:p w14:paraId="74394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fraud going become- thought</w:t>
      </w:r>
      <w:r>
        <w:rPr>
          <w:rFonts w:ascii="Gandhari Unicode" w:hAnsi="Gandhari Unicode" w:cs="e-Tamil OTC"/>
          <w:position w:val="6"/>
          <w:lang w:val="en-GB"/>
        </w:rPr>
        <w:t>um</w:t>
      </w:r>
      <w:r>
        <w:rPr>
          <w:rFonts w:ascii="Gandhari Unicode" w:hAnsi="Gandhari Unicode" w:cs="e-Tamil OTC"/>
          <w:lang w:val="en-GB"/>
        </w:rPr>
        <w:t xml:space="preserve"> side thus-it/</w:t>
      </w:r>
      <w:proofErr w:type="gramStart"/>
      <w:r>
        <w:rPr>
          <w:rFonts w:ascii="Gandhari Unicode" w:hAnsi="Gandhari Unicode" w:cs="e-Tamil OTC"/>
          <w:lang w:val="en-GB"/>
        </w:rPr>
        <w:t>torn</w:t>
      </w:r>
      <w:proofErr w:type="gramEnd"/>
    </w:p>
    <w:p w14:paraId="55BA2F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lasted I-pass-by(sub.)</w:t>
      </w:r>
      <w:r>
        <w:rPr>
          <w:rStyle w:val="FootnoteReference1"/>
          <w:rFonts w:ascii="Gandhari Unicode" w:hAnsi="Gandhari Unicode" w:cs="e-Tamil OTC"/>
          <w:lang w:val="en-GB"/>
        </w:rPr>
        <w:footnoteReference w:id="508"/>
      </w:r>
      <w:r>
        <w:rPr>
          <w:rFonts w:ascii="Gandhari Unicode" w:hAnsi="Gandhari Unicode" w:cs="e-Tamil OTC"/>
          <w:lang w:val="en-GB"/>
        </w:rPr>
        <w:t xml:space="preserve"> I-said</w:t>
      </w:r>
      <w:r>
        <w:rPr>
          <w:rFonts w:ascii="Gandhari Unicode" w:hAnsi="Gandhari Unicode" w:cs="e-Tamil OTC"/>
          <w:position w:val="6"/>
          <w:lang w:val="en-GB"/>
        </w:rPr>
        <w:t>ē</w:t>
      </w:r>
      <w:r>
        <w:rPr>
          <w:rFonts w:ascii="Gandhari Unicode" w:hAnsi="Gandhari Unicode" w:cs="e-Tamil OTC"/>
          <w:lang w:val="en-GB"/>
        </w:rPr>
        <w:t xml:space="preserve"> alas!</w:t>
      </w:r>
    </w:p>
    <w:p w14:paraId="62B558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support become- my-father where he-</w:t>
      </w:r>
      <w:proofErr w:type="gramStart"/>
      <w:r>
        <w:rPr>
          <w:rFonts w:ascii="Gandhari Unicode" w:hAnsi="Gandhari Unicode" w:cs="e-Tamil OTC"/>
          <w:lang w:val="en-GB"/>
        </w:rPr>
        <w:t>is</w:t>
      </w:r>
      <w:proofErr w:type="spellStart"/>
      <w:r>
        <w:rPr>
          <w:rFonts w:ascii="Gandhari Unicode" w:hAnsi="Gandhari Unicode" w:cs="e-Tamil OTC"/>
          <w:position w:val="6"/>
          <w:lang w:val="en-GB"/>
        </w:rPr>
        <w:t>kollō</w:t>
      </w:r>
      <w:proofErr w:type="spellEnd"/>
      <w:proofErr w:type="gramEnd"/>
    </w:p>
    <w:p w14:paraId="62070F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 leg white wader grazing-</w:t>
      </w:r>
    </w:p>
    <w:p w14:paraId="43FDA2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pond it-became my- middle breast filled</w:t>
      </w:r>
      <w:r>
        <w:rPr>
          <w:rFonts w:ascii="Gandhari Unicode" w:hAnsi="Gandhari Unicode" w:cs="e-Tamil OTC"/>
          <w:position w:val="6"/>
          <w:lang w:val="en-GB"/>
        </w:rPr>
        <w:t>ē</w:t>
      </w:r>
      <w:r>
        <w:rPr>
          <w:rFonts w:ascii="Gandhari Unicode" w:hAnsi="Gandhari Unicode" w:cs="e-Tamil OTC"/>
          <w:lang w:val="en-GB"/>
        </w:rPr>
        <w:t>.</w:t>
      </w:r>
    </w:p>
    <w:p w14:paraId="745B3AEE" w14:textId="77777777" w:rsidR="00544225" w:rsidRDefault="00544225">
      <w:pPr>
        <w:pStyle w:val="Textbody"/>
        <w:spacing w:after="29"/>
        <w:jc w:val="both"/>
        <w:rPr>
          <w:rFonts w:ascii="Gandhari Unicode" w:hAnsi="Gandhari Unicode" w:cs="e-Tamil OTC"/>
          <w:lang w:val="en-GB"/>
        </w:rPr>
      </w:pPr>
    </w:p>
    <w:p w14:paraId="6AF0BFF5" w14:textId="77777777" w:rsidR="00544225" w:rsidRDefault="00544225">
      <w:pPr>
        <w:pStyle w:val="Textbody"/>
        <w:spacing w:after="29"/>
        <w:rPr>
          <w:rFonts w:ascii="Gandhari Unicode" w:hAnsi="Gandhari Unicode" w:cs="e-Tamil OTC"/>
          <w:lang w:val="en-GB"/>
        </w:rPr>
      </w:pPr>
    </w:p>
    <w:p w14:paraId="310111D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Earlier when [he] said “we will be going!”</w:t>
      </w:r>
      <w:r>
        <w:rPr>
          <w:rStyle w:val="FootnoteReference1"/>
          <w:rFonts w:ascii="Gandhari Unicode" w:hAnsi="Gandhari Unicode" w:cs="e-Tamil OTC"/>
          <w:lang w:val="en-GB"/>
        </w:rPr>
        <w:footnoteReference w:id="509"/>
      </w:r>
      <w:r>
        <w:rPr>
          <w:rFonts w:ascii="Gandhari Unicode" w:hAnsi="Gandhari Unicode" w:cs="e-Tamil OTC"/>
          <w:lang w:val="en-GB"/>
        </w:rPr>
        <w:t>,</w:t>
      </w:r>
    </w:p>
    <w:p w14:paraId="1115437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thinking even that his going would be fake,</w:t>
      </w:r>
    </w:p>
    <w:p w14:paraId="77CACD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I </w:t>
      </w:r>
      <w:proofErr w:type="gramStart"/>
      <w:r>
        <w:rPr>
          <w:rFonts w:ascii="Gandhari Unicode" w:hAnsi="Gandhari Unicode" w:cs="e-Tamil OTC"/>
          <w:lang w:val="en-GB"/>
        </w:rPr>
        <w:t>said</w:t>
      </w:r>
      <w:proofErr w:type="gramEnd"/>
    </w:p>
    <w:p w14:paraId="3A3E79D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shall last [and] pass through [it],</w:t>
      </w:r>
    </w:p>
    <w:p w14:paraId="09D41D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torn away from [your] side.”</w:t>
      </w:r>
      <w:r>
        <w:rPr>
          <w:rStyle w:val="FootnoteReference1"/>
          <w:rFonts w:ascii="Gandhari Unicode" w:hAnsi="Gandhari Unicode" w:cs="e-Tamil OTC"/>
          <w:lang w:val="en-GB"/>
        </w:rPr>
        <w:footnoteReference w:id="510"/>
      </w:r>
    </w:p>
    <w:p w14:paraId="298C95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Alas!</w:t>
      </w:r>
    </w:p>
    <w:p w14:paraId="115B42E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my father who would be [my] support?</w:t>
      </w:r>
    </w:p>
    <w:p w14:paraId="752317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big pond, where black-legged white egrets are grazing,</w:t>
      </w:r>
    </w:p>
    <w:p w14:paraId="5E51F2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arose in between my breasts, filling [with tears].</w:t>
      </w:r>
    </w:p>
    <w:p w14:paraId="08D84C17" w14:textId="77777777" w:rsidR="00544225" w:rsidRDefault="00544225">
      <w:pPr>
        <w:pStyle w:val="Textbody"/>
        <w:spacing w:after="0"/>
        <w:jc w:val="both"/>
        <w:rPr>
          <w:rFonts w:ascii="Gandhari Unicode" w:hAnsi="Gandhari Unicode" w:cs="e-Tamil OTC"/>
          <w:lang w:val="en-GB"/>
        </w:rPr>
      </w:pPr>
    </w:p>
    <w:p w14:paraId="6CEBD563" w14:textId="77777777" w:rsidR="00544225" w:rsidRDefault="00000000">
      <w:pPr>
        <w:rPr>
          <w:rFonts w:ascii="Gandhari Unicode" w:eastAsiaTheme="majorEastAsia" w:hAnsi="Gandhari Unicode" w:cstheme="majorBidi" w:hint="eastAsia"/>
          <w:b/>
        </w:rPr>
      </w:pPr>
      <w:r>
        <w:br w:type="page"/>
      </w:r>
    </w:p>
    <w:p w14:paraId="2E66184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326 </w:t>
      </w:r>
      <w:r>
        <w:rPr>
          <w:rFonts w:ascii="Gandhari Unicode" w:hAnsi="Gandhari Unicode"/>
          <w:i w:val="0"/>
          <w:iCs w:val="0"/>
          <w:color w:val="auto"/>
        </w:rPr>
        <w:t>Anonymous: SHE</w:t>
      </w:r>
    </w:p>
    <w:p w14:paraId="1DBEF3A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சிறைப்புறம்</w:t>
      </w:r>
      <w:proofErr w:type="spellEnd"/>
      <w:r>
        <w:rPr>
          <w:rFonts w:ascii="Gandhari Unicode" w:hAnsi="Gandhari Unicode" w:cs="e-Tamil OTC"/>
          <w:lang w:val="en-GB"/>
        </w:rPr>
        <w:t>.</w:t>
      </w:r>
    </w:p>
    <w:p w14:paraId="4196118E" w14:textId="77777777" w:rsidR="00544225" w:rsidRDefault="00544225">
      <w:pPr>
        <w:pStyle w:val="Textbody"/>
        <w:spacing w:after="29"/>
        <w:jc w:val="both"/>
        <w:rPr>
          <w:rFonts w:ascii="Gandhari Unicode" w:hAnsi="Gandhari Unicode" w:cs="e-Tamil OTC"/>
          <w:lang w:val="en-GB"/>
        </w:rPr>
      </w:pPr>
    </w:p>
    <w:p w14:paraId="352C3D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பணைப்பெருந்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தோளினர்</w:t>
      </w:r>
      <w:proofErr w:type="spellEnd"/>
    </w:p>
    <w:p w14:paraId="7D4B59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லிழைத்த</w:t>
      </w:r>
      <w:proofErr w:type="spellEnd"/>
    </w:p>
    <w:p w14:paraId="4EC7C5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சிறுமனைப்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60F95EC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றுறப்பிற்</w:t>
      </w:r>
      <w:proofErr w:type="spellEnd"/>
    </w:p>
    <w:p w14:paraId="59B64CA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w:t>
      </w:r>
      <w:proofErr w:type="spellEnd"/>
      <w:r>
        <w:rPr>
          <w:rFonts w:ascii="Gandhari Unicode" w:hAnsi="Gandhari Unicode" w:cs="e-Tamil OTC"/>
          <w:lang w:val="en-GB"/>
        </w:rPr>
        <w:t>.</w:t>
      </w:r>
    </w:p>
    <w:p w14:paraId="41A70093" w14:textId="77777777" w:rsidR="00544225" w:rsidRDefault="00544225">
      <w:pPr>
        <w:pStyle w:val="Textbody"/>
        <w:spacing w:after="29"/>
        <w:jc w:val="both"/>
        <w:rPr>
          <w:rFonts w:ascii="Gandhari Unicode" w:hAnsi="Gandhari Unicode" w:cs="e-Tamil OTC"/>
          <w:lang w:val="en-GB"/>
        </w:rPr>
      </w:pPr>
    </w:p>
    <w:p w14:paraId="3ECDEEC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கோதைப்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பிணைப்பெருந்</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டுறைவன்</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டுரைவன்</w:t>
      </w:r>
      <w:proofErr w:type="spellEnd"/>
      <w:r>
        <w:rPr>
          <w:rFonts w:ascii="Gandhari Unicode" w:hAnsi="Gandhari Unicode" w:cs="e-Tamil OTC"/>
          <w:lang w:val="en-GB"/>
        </w:rPr>
        <w:t xml:space="preserve"> G1</w:t>
      </w:r>
    </w:p>
    <w:p w14:paraId="7D4F21C9" w14:textId="77777777" w:rsidR="00544225" w:rsidRDefault="00544225">
      <w:pPr>
        <w:pStyle w:val="Textbody"/>
        <w:spacing w:after="29"/>
        <w:jc w:val="both"/>
        <w:rPr>
          <w:rFonts w:ascii="Gandhari Unicode" w:hAnsi="Gandhari Unicode" w:cs="e-Tamil OTC"/>
          <w:lang w:val="en-GB"/>
        </w:rPr>
      </w:pPr>
    </w:p>
    <w:p w14:paraId="5FD00A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tuṇaitta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kōtai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paṇai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iṉar</w:t>
      </w:r>
      <w:proofErr w:type="spellEnd"/>
    </w:p>
    <w:p w14:paraId="4B39C6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iḻaitta</w:t>
      </w:r>
      <w:proofErr w:type="spellEnd"/>
    </w:p>
    <w:p w14:paraId="028729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p>
    <w:p w14:paraId="165D254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tuṟappiṉ</w:t>
      </w:r>
      <w:proofErr w:type="spellEnd"/>
    </w:p>
    <w:p w14:paraId="0E6AE3A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pal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varūum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iṉṉāmaitt</w:t>
      </w:r>
      <w:proofErr w:type="spellEnd"/>
      <w:r>
        <w:rPr>
          <w:rFonts w:ascii="Gandhari Unicode" w:hAnsi="Gandhari Unicode" w:cs="e-Tamil OTC"/>
          <w:lang w:val="en-GB"/>
        </w:rPr>
        <w:t>*-ē.</w:t>
      </w:r>
    </w:p>
    <w:p w14:paraId="35ACD251" w14:textId="77777777" w:rsidR="00544225" w:rsidRDefault="00544225">
      <w:pPr>
        <w:pStyle w:val="Textbody"/>
        <w:spacing w:after="29" w:line="260" w:lineRule="exact"/>
        <w:jc w:val="both"/>
        <w:rPr>
          <w:rFonts w:ascii="Gandhari Unicode" w:hAnsi="Gandhari Unicode" w:cs="e-Tamil OTC"/>
          <w:lang w:val="en-GB"/>
        </w:rPr>
      </w:pPr>
    </w:p>
    <w:p w14:paraId="420D33EF" w14:textId="77777777" w:rsidR="00544225" w:rsidRDefault="00544225">
      <w:pPr>
        <w:pStyle w:val="Textbody"/>
        <w:spacing w:after="29" w:line="260" w:lineRule="exact"/>
        <w:jc w:val="both"/>
        <w:rPr>
          <w:rFonts w:ascii="Gandhari Unicode" w:hAnsi="Gandhari Unicode" w:cs="e-Tamil OTC"/>
          <w:lang w:val="en-GB"/>
        </w:rPr>
      </w:pPr>
    </w:p>
    <w:p w14:paraId="0F8E2EBF" w14:textId="77777777" w:rsidR="00544225" w:rsidRDefault="00000000">
      <w:pPr>
        <w:pStyle w:val="Textbody"/>
        <w:spacing w:after="29" w:line="260" w:lineRule="exact"/>
        <w:jc w:val="both"/>
        <w:rPr>
          <w:rFonts w:ascii="Gandhari Unicode" w:hAnsi="Gandhari Unicode" w:cs="e-Tamil OTC"/>
          <w:lang w:val="en-GB"/>
        </w:rPr>
      </w:pPr>
      <w:r>
        <w:br w:type="page"/>
      </w:r>
    </w:p>
    <w:p w14:paraId="5CA3FD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Hedge.</w:t>
      </w:r>
    </w:p>
    <w:p w14:paraId="1A3FEB9E" w14:textId="77777777" w:rsidR="00544225" w:rsidRDefault="00544225">
      <w:pPr>
        <w:pStyle w:val="Textbody"/>
        <w:spacing w:after="29" w:line="260" w:lineRule="exact"/>
        <w:jc w:val="both"/>
        <w:rPr>
          <w:rFonts w:ascii="Gandhari Unicode" w:hAnsi="Gandhari Unicode" w:cs="e-Tamil OTC"/>
          <w:lang w:val="en-GB"/>
        </w:rPr>
      </w:pPr>
    </w:p>
    <w:p w14:paraId="213ECC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wound- garland </w:t>
      </w:r>
      <w:proofErr w:type="gramStart"/>
      <w:r>
        <w:rPr>
          <w:rFonts w:ascii="Gandhari Unicode" w:hAnsi="Gandhari Unicode" w:cs="e-Tamil OTC"/>
          <w:lang w:val="en-GB"/>
        </w:rPr>
        <w:t>bamboo big</w:t>
      </w:r>
      <w:proofErr w:type="gramEnd"/>
      <w:r>
        <w:rPr>
          <w:rFonts w:ascii="Gandhari Unicode" w:hAnsi="Gandhari Unicode" w:cs="e-Tamil OTC"/>
          <w:lang w:val="en-GB"/>
        </w:rPr>
        <w:t xml:space="preserve"> shoulder-</w:t>
      </w:r>
      <w:ins w:id="932" w:author="Narmada Hansani Polgampalage" w:date="2023-11-28T15:36:00Z">
        <w:r>
          <w:rPr>
            <w:rFonts w:ascii="Gandhari Unicode" w:hAnsi="Gandhari Unicode" w:cs="e-Tamil OTC"/>
            <w:lang w:val="en-GB"/>
          </w:rPr>
          <w:t xml:space="preserve"> </w:t>
        </w:r>
      </w:ins>
      <w:r>
        <w:rPr>
          <w:rFonts w:ascii="Gandhari Unicode" w:hAnsi="Gandhari Unicode" w:cs="e-Tamil OTC"/>
          <w:lang w:val="en-GB"/>
        </w:rPr>
        <w:t>they(h.)</w:t>
      </w:r>
    </w:p>
    <w:p w14:paraId="012571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 play- women seashore-grove made-</w:t>
      </w:r>
    </w:p>
    <w:p w14:paraId="147096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house united- intimacy</w:t>
      </w:r>
      <w:r>
        <w:rPr>
          <w:rFonts w:ascii="Gandhari Unicode" w:hAnsi="Gandhari Unicode" w:cs="e-Tamil OTC"/>
          <w:position w:val="6"/>
          <w:lang w:val="en-GB"/>
        </w:rPr>
        <w:t>ē</w:t>
      </w:r>
      <w:r>
        <w:rPr>
          <w:rFonts w:ascii="Gandhari Unicode" w:hAnsi="Gandhari Unicode" w:cs="e-Tamil OTC"/>
          <w:lang w:val="en-GB"/>
        </w:rPr>
        <w:t xml:space="preserve"> friend</w:t>
      </w:r>
    </w:p>
    <w:p w14:paraId="3E38BB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day ghat-he give-up-</w:t>
      </w:r>
      <w:proofErr w:type="gramStart"/>
      <w:r>
        <w:rPr>
          <w:rFonts w:ascii="Gandhari Unicode" w:hAnsi="Gandhari Unicode" w:cs="e-Tamil OTC"/>
          <w:lang w:val="en-GB"/>
        </w:rPr>
        <w:t>if</w:t>
      </w:r>
      <w:proofErr w:type="gramEnd"/>
    </w:p>
    <w:p w14:paraId="218A69D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day</w:t>
      </w:r>
      <w:proofErr w:type="gramEnd"/>
      <w:r>
        <w:rPr>
          <w:rFonts w:ascii="Gandhari Unicode" w:hAnsi="Gandhari Unicode" w:cs="e-Tamil OTC"/>
          <w:lang w:val="en-GB"/>
        </w:rPr>
        <w:t xml:space="preserve"> coming- unpleasantness-it</w:t>
      </w:r>
      <w:r>
        <w:rPr>
          <w:rFonts w:ascii="Gandhari Unicode" w:hAnsi="Gandhari Unicode" w:cs="e-Tamil OTC"/>
          <w:position w:val="6"/>
          <w:lang w:val="en-GB"/>
        </w:rPr>
        <w:t>ē</w:t>
      </w:r>
      <w:r>
        <w:rPr>
          <w:rFonts w:ascii="Gandhari Unicode" w:hAnsi="Gandhari Unicode" w:cs="e-Tamil OTC"/>
          <w:lang w:val="en-GB"/>
        </w:rPr>
        <w:t>.</w:t>
      </w:r>
    </w:p>
    <w:p w14:paraId="560BAA68" w14:textId="77777777" w:rsidR="00544225" w:rsidRDefault="00544225">
      <w:pPr>
        <w:pStyle w:val="Textbody"/>
        <w:spacing w:after="29"/>
        <w:jc w:val="both"/>
        <w:rPr>
          <w:rFonts w:ascii="Gandhari Unicode" w:hAnsi="Gandhari Unicode" w:cs="e-Tamil OTC"/>
          <w:lang w:val="en-GB"/>
        </w:rPr>
      </w:pPr>
    </w:p>
    <w:p w14:paraId="18954C4C" w14:textId="77777777" w:rsidR="00544225" w:rsidRDefault="00544225">
      <w:pPr>
        <w:pStyle w:val="Textbody"/>
        <w:spacing w:after="29"/>
        <w:jc w:val="both"/>
        <w:rPr>
          <w:rFonts w:ascii="Gandhari Unicode" w:hAnsi="Gandhari Unicode" w:cs="e-Tamil OTC"/>
          <w:lang w:val="en-GB"/>
        </w:rPr>
      </w:pPr>
    </w:p>
    <w:p w14:paraId="329CC4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friendship, friend, bound in the little </w:t>
      </w:r>
      <w:proofErr w:type="gramStart"/>
      <w:r>
        <w:rPr>
          <w:rFonts w:ascii="Gandhari Unicode" w:hAnsi="Gandhari Unicode" w:cs="e-Tamil OTC"/>
          <w:lang w:val="en-GB"/>
        </w:rPr>
        <w:t>house</w:t>
      </w:r>
      <w:proofErr w:type="gramEnd"/>
    </w:p>
    <w:p w14:paraId="432726C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made in the seashore grove by women playing in the sea,</w:t>
      </w:r>
    </w:p>
    <w:p w14:paraId="5007F3E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b/>
        <w:t>with big bamboo shoulders [and] wound garlands,</w:t>
      </w:r>
    </w:p>
    <w:p w14:paraId="5C2449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if the man from the ghat gives [it] up for one day</w:t>
      </w:r>
      <w:r>
        <w:rPr>
          <w:rStyle w:val="FootnoteReference1"/>
          <w:rFonts w:ascii="Gandhari Unicode" w:hAnsi="Gandhari Unicode" w:cs="e-Tamil OTC"/>
          <w:lang w:val="en-GB"/>
        </w:rPr>
        <w:footnoteReference w:id="511"/>
      </w:r>
    </w:p>
    <w:p w14:paraId="7732B3E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an </w:t>
      </w:r>
      <w:proofErr w:type="spellStart"/>
      <w:r>
        <w:rPr>
          <w:rFonts w:ascii="Gandhari Unicode" w:hAnsi="Gandhari Unicode" w:cs="e-Tamil OTC"/>
          <w:lang w:val="en-GB"/>
        </w:rPr>
        <w:t>unsweetness</w:t>
      </w:r>
      <w:proofErr w:type="spellEnd"/>
      <w:r>
        <w:rPr>
          <w:rStyle w:val="FootnoteReference1"/>
          <w:rFonts w:ascii="Gandhari Unicode" w:hAnsi="Gandhari Unicode" w:cs="e-Tamil OTC"/>
          <w:lang w:val="en-GB"/>
        </w:rPr>
        <w:footnoteReference w:id="512"/>
      </w:r>
      <w:r>
        <w:rPr>
          <w:rFonts w:ascii="Gandhari Unicode" w:hAnsi="Gandhari Unicode" w:cs="e-Tamil OTC"/>
          <w:lang w:val="en-GB"/>
        </w:rPr>
        <w:t xml:space="preserve"> coming for many days.</w:t>
      </w:r>
    </w:p>
    <w:p w14:paraId="6F2C47C2" w14:textId="77777777" w:rsidR="00544225" w:rsidRDefault="00544225">
      <w:pPr>
        <w:pStyle w:val="Textbody"/>
        <w:spacing w:after="0"/>
        <w:jc w:val="both"/>
        <w:rPr>
          <w:rFonts w:ascii="Gandhari Unicode" w:hAnsi="Gandhari Unicode" w:cs="e-Tamil OTC"/>
          <w:lang w:val="en-GB"/>
        </w:rPr>
      </w:pPr>
    </w:p>
    <w:p w14:paraId="10C9C927" w14:textId="77777777" w:rsidR="00544225" w:rsidRDefault="00000000">
      <w:pPr>
        <w:rPr>
          <w:rFonts w:ascii="Gandhari Unicode" w:eastAsiaTheme="majorEastAsia" w:hAnsi="Gandhari Unicode" w:cstheme="majorBidi" w:hint="eastAsia"/>
          <w:b/>
        </w:rPr>
      </w:pPr>
      <w:r>
        <w:br w:type="page"/>
      </w:r>
    </w:p>
    <w:p w14:paraId="2836916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327</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0749A5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உகுவரும்</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உரைப்பாளாய்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4511255" w14:textId="77777777" w:rsidR="00544225" w:rsidRDefault="00544225">
      <w:pPr>
        <w:pStyle w:val="Textbody"/>
        <w:spacing w:after="29"/>
        <w:jc w:val="both"/>
        <w:rPr>
          <w:rFonts w:ascii="Gandhari Unicode" w:hAnsi="Gandhari Unicode" w:cs="e-Tamil OTC"/>
          <w:lang w:val="en-GB"/>
        </w:rPr>
      </w:pPr>
    </w:p>
    <w:p w14:paraId="553918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தோர்வயி</w:t>
      </w:r>
      <w:proofErr w:type="spellEnd"/>
    </w:p>
    <w:p w14:paraId="0A7B32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னயனில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வுணர்ந்த</w:t>
      </w:r>
      <w:proofErr w:type="spellEnd"/>
    </w:p>
    <w:p w14:paraId="333DA6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p>
    <w:p w14:paraId="5F35B9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கலுழி</w:t>
      </w:r>
      <w:proofErr w:type="spellEnd"/>
    </w:p>
    <w:p w14:paraId="2B29B7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மென்மைச்</w:t>
      </w:r>
      <w:proofErr w:type="spellEnd"/>
    </w:p>
    <w:p w14:paraId="7A64EE2B" w14:textId="77777777" w:rsidR="00544225" w:rsidRDefault="00000000">
      <w:pPr>
        <w:pStyle w:val="Textbody"/>
        <w:spacing w:after="29"/>
        <w:jc w:val="both"/>
        <w:rPr>
          <w:rFonts w:ascii="Gandhari Unicode" w:hAnsi="Gandhari Unicode" w:cs="e-Tamil OTC"/>
          <w:u w:val="wave"/>
          <w:lang w:val="en-GB"/>
        </w:rPr>
      </w:pPr>
      <w:proofErr w:type="spellStart"/>
      <w:r>
        <w:rPr>
          <w:rFonts w:ascii="Gandhari Unicode" w:hAnsi="Gandhari Unicode" w:cs="e-Tamil OTC"/>
          <w:u w:val="wave"/>
          <w:lang w:val="en-GB"/>
        </w:rPr>
        <w:t>சாயல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ளளிய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ளென்னாய்</w:t>
      </w:r>
      <w:proofErr w:type="spellEnd"/>
    </w:p>
    <w:p w14:paraId="0D11EA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லெனவே</w:t>
      </w:r>
      <w:proofErr w:type="spellEnd"/>
      <w:r>
        <w:rPr>
          <w:rFonts w:ascii="Gandhari Unicode" w:hAnsi="Gandhari Unicode" w:cs="e-Tamil OTC"/>
          <w:lang w:val="en-GB"/>
        </w:rPr>
        <w:t>.</w:t>
      </w:r>
    </w:p>
    <w:p w14:paraId="034AB794" w14:textId="77777777" w:rsidR="00544225" w:rsidRDefault="00544225">
      <w:pPr>
        <w:pStyle w:val="Textbody"/>
        <w:spacing w:after="29"/>
        <w:jc w:val="both"/>
        <w:rPr>
          <w:rFonts w:ascii="Gandhari Unicode" w:hAnsi="Gandhari Unicode" w:cs="e-Tamil OTC"/>
          <w:lang w:val="en-GB"/>
        </w:rPr>
      </w:pPr>
    </w:p>
    <w:p w14:paraId="6471575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ழுந்தி</w:t>
      </w:r>
      <w:proofErr w:type="spellEnd"/>
      <w:r>
        <w:rPr>
          <w:rFonts w:ascii="Gandhari Unicode" w:hAnsi="Gandhari Unicode" w:cs="e-Tamil OTC"/>
          <w:lang w:val="en-GB"/>
        </w:rPr>
        <w:t xml:space="preserve"> G2, VP, ER;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லுழிநீ</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சாயல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ளென்னாய்</w:t>
      </w:r>
      <w:proofErr w:type="spellEnd"/>
      <w:r>
        <w:rPr>
          <w:rFonts w:ascii="Gandhari Unicode" w:hAnsi="Gandhari Unicode" w:cs="e-Tamil OTC"/>
          <w:lang w:val="en-GB"/>
        </w:rPr>
        <w:t xml:space="preserve"> G2,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வென்னாய்</w:t>
      </w:r>
      <w:proofErr w:type="spellEnd"/>
      <w:r>
        <w:rPr>
          <w:rFonts w:ascii="Gandhari Unicode" w:hAnsi="Gandhari Unicode" w:cs="e-Tamil OTC"/>
          <w:lang w:val="en-GB"/>
        </w:rPr>
        <w:t xml:space="preserve"> L1, C1+2+3, G1</w:t>
      </w:r>
    </w:p>
    <w:p w14:paraId="6B31B09A" w14:textId="77777777" w:rsidR="00544225" w:rsidRDefault="00544225">
      <w:pPr>
        <w:pStyle w:val="Textbody"/>
        <w:spacing w:after="29"/>
        <w:jc w:val="both"/>
        <w:rPr>
          <w:rFonts w:ascii="Gandhari Unicode" w:hAnsi="Gandhari Unicode" w:cs="e-Tamil OTC"/>
          <w:lang w:val="en-GB"/>
        </w:rPr>
      </w:pPr>
    </w:p>
    <w:p w14:paraId="6C50F3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nalkūrntōr-vayiṉ</w:t>
      </w:r>
      <w:proofErr w:type="spellEnd"/>
    </w:p>
    <w:p w14:paraId="78A094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ilar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uṇarnta</w:t>
      </w:r>
      <w:proofErr w:type="spellEnd"/>
    </w:p>
    <w:p w14:paraId="435ABCB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taṉṉiṉum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*-um</w:t>
      </w:r>
    </w:p>
    <w:p w14:paraId="0B065D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koṭit</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tīya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kaluḻi</w:t>
      </w:r>
      <w:proofErr w:type="spellEnd"/>
    </w:p>
    <w:p w14:paraId="0E4080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meṉmai</w:t>
      </w:r>
      <w:proofErr w:type="spellEnd"/>
      <w:r>
        <w:rPr>
          <w:rFonts w:ascii="Gandhari Unicode" w:hAnsi="Gandhari Unicode" w:cs="e-Tamil OTC"/>
          <w:lang w:val="en-GB"/>
        </w:rPr>
        <w:t>+</w:t>
      </w:r>
    </w:p>
    <w:p w14:paraId="5B8EC6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cāyalaḷ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eṉṉāy</w:t>
      </w:r>
      <w:proofErr w:type="spellEnd"/>
    </w:p>
    <w:p w14:paraId="0F57987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pulleṉa</w:t>
      </w:r>
      <w:proofErr w:type="spellEnd"/>
      <w:r>
        <w:rPr>
          <w:rFonts w:ascii="Gandhari Unicode" w:hAnsi="Gandhari Unicode" w:cs="e-Tamil OTC"/>
          <w:lang w:val="en-GB"/>
        </w:rPr>
        <w:t>-~ē.</w:t>
      </w:r>
    </w:p>
    <w:p w14:paraId="2E807DDF" w14:textId="77777777" w:rsidR="00544225" w:rsidRDefault="00544225">
      <w:pPr>
        <w:pStyle w:val="Textbody"/>
        <w:spacing w:after="29" w:line="260" w:lineRule="exact"/>
        <w:jc w:val="both"/>
        <w:rPr>
          <w:rFonts w:ascii="Gandhari Unicode" w:hAnsi="Gandhari Unicode" w:cs="e-Tamil OTC"/>
          <w:lang w:val="en-GB"/>
        </w:rPr>
      </w:pPr>
    </w:p>
    <w:p w14:paraId="1269A4CA" w14:textId="77777777" w:rsidR="00544225" w:rsidRDefault="00544225">
      <w:pPr>
        <w:pStyle w:val="Textbody"/>
        <w:spacing w:after="29" w:line="260" w:lineRule="exact"/>
        <w:jc w:val="both"/>
        <w:rPr>
          <w:rFonts w:ascii="Gandhari Unicode" w:hAnsi="Gandhari Unicode" w:cs="e-Tamil OTC"/>
          <w:lang w:val="en-GB"/>
        </w:rPr>
      </w:pPr>
    </w:p>
    <w:p w14:paraId="79E38583" w14:textId="77777777" w:rsidR="00544225" w:rsidRDefault="00000000">
      <w:pPr>
        <w:pStyle w:val="Textbody"/>
        <w:spacing w:after="29" w:line="260" w:lineRule="exact"/>
        <w:jc w:val="both"/>
        <w:rPr>
          <w:rFonts w:ascii="Gandhari Unicode" w:hAnsi="Gandhari Unicode" w:cs="e-Tamil OTC"/>
          <w:lang w:val="en-GB"/>
        </w:rPr>
      </w:pPr>
      <w:r>
        <w:br w:type="page"/>
      </w:r>
    </w:p>
    <w:p w14:paraId="2885F24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as if telling [something] to the river, which comes dropping from his mountain, while HE is near [enough] to hear.</w:t>
      </w:r>
    </w:p>
    <w:p w14:paraId="35AC0853" w14:textId="77777777" w:rsidR="00544225" w:rsidRDefault="00544225">
      <w:pPr>
        <w:pStyle w:val="Textbody"/>
        <w:spacing w:after="29" w:line="260" w:lineRule="exact"/>
        <w:jc w:val="both"/>
        <w:rPr>
          <w:rFonts w:ascii="Gandhari Unicode" w:hAnsi="Gandhari Unicode" w:cs="e-Tamil OTC"/>
          <w:lang w:val="en-GB"/>
        </w:rPr>
      </w:pPr>
    </w:p>
    <w:p w14:paraId="23C828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grant-if living- become-poor-they(h.)-for</w:t>
      </w:r>
    </w:p>
    <w:p w14:paraId="50B460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longing not-they(h.) becoming good-it say(inf.) realised-</w:t>
      </w:r>
    </w:p>
    <w:p w14:paraId="32D94F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 self-</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good-it</w:t>
      </w:r>
      <w:r>
        <w:rPr>
          <w:rFonts w:ascii="Gandhari Unicode" w:hAnsi="Gandhari Unicode" w:cs="e-Tamil OTC"/>
          <w:position w:val="6"/>
          <w:lang w:val="en-GB"/>
        </w:rPr>
        <w:t>um</w:t>
      </w:r>
    </w:p>
    <w:p w14:paraId="55D8FA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standing cruel-it</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bad muddy-</w:t>
      </w:r>
      <w:proofErr w:type="gramStart"/>
      <w:r>
        <w:rPr>
          <w:rFonts w:ascii="Gandhari Unicode" w:hAnsi="Gandhari Unicode" w:cs="e-Tamil OTC"/>
          <w:lang w:val="en-GB"/>
        </w:rPr>
        <w:t>water</w:t>
      </w:r>
      <w:proofErr w:type="gramEnd"/>
    </w:p>
    <w:p w14:paraId="00126C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inexperience daughter such softness</w:t>
      </w:r>
    </w:p>
    <w:p w14:paraId="5DEC029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grace-she pity/love-she say-not-</w:t>
      </w:r>
      <w:proofErr w:type="gramStart"/>
      <w:r>
        <w:rPr>
          <w:rFonts w:ascii="Gandhari Unicode" w:hAnsi="Gandhari Unicode" w:cs="e-Tamil OTC"/>
          <w:lang w:val="en-GB"/>
        </w:rPr>
        <w:t>you</w:t>
      </w:r>
      <w:proofErr w:type="gramEnd"/>
    </w:p>
    <w:p w14:paraId="422C7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banana-tree you-gave</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mountain-side grass</w:t>
      </w:r>
      <w:ins w:id="933" w:author="Narmada Hansani Polgampalage" w:date="2023-11-28T15:43:00Z">
        <w:r>
          <w:rPr>
            <w:rFonts w:ascii="Gandhari Unicode" w:hAnsi="Gandhari Unicode" w:cs="e-Tamil OTC"/>
            <w:lang w:val="en-GB"/>
          </w:rPr>
          <w:t>-</w:t>
        </w:r>
      </w:ins>
      <w:del w:id="934" w:author="Narmada Hansani Polgampalage" w:date="2023-11-28T15:43:00Z">
        <w:r>
          <w:rPr>
            <w:rFonts w:ascii="Gandhari Unicode" w:hAnsi="Gandhari Unicode" w:cs="e-Tamil OTC"/>
            <w:lang w:val="en-GB"/>
          </w:rPr>
          <w:delText xml:space="preserve"> </w:delText>
        </w:r>
      </w:del>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ē</w:t>
      </w:r>
      <w:r>
        <w:rPr>
          <w:rFonts w:ascii="Gandhari Unicode" w:hAnsi="Gandhari Unicode" w:cs="e-Tamil OTC"/>
          <w:lang w:val="en-GB"/>
        </w:rPr>
        <w:t>.</w:t>
      </w:r>
      <w:proofErr w:type="gramEnd"/>
    </w:p>
    <w:p w14:paraId="3EA4E01B" w14:textId="77777777" w:rsidR="00544225" w:rsidRDefault="00544225">
      <w:pPr>
        <w:pStyle w:val="Textbody"/>
        <w:spacing w:after="29"/>
        <w:jc w:val="both"/>
        <w:rPr>
          <w:rFonts w:ascii="Gandhari Unicode" w:hAnsi="Gandhari Unicode" w:cs="e-Tamil OTC"/>
          <w:lang w:val="en-GB"/>
        </w:rPr>
      </w:pPr>
    </w:p>
    <w:p w14:paraId="56364A84" w14:textId="77777777" w:rsidR="00544225" w:rsidRDefault="00544225">
      <w:pPr>
        <w:pStyle w:val="Textbody"/>
        <w:spacing w:after="29"/>
        <w:jc w:val="both"/>
        <w:rPr>
          <w:rFonts w:ascii="Gandhari Unicode" w:hAnsi="Gandhari Unicode" w:cs="e-Tamil OTC"/>
          <w:lang w:val="en-GB"/>
        </w:rPr>
      </w:pPr>
    </w:p>
    <w:p w14:paraId="7BD59A9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Your attitude [is] cruel indeed, bad muddy water</w:t>
      </w:r>
      <w:r>
        <w:rPr>
          <w:rStyle w:val="FootnoteReference1"/>
          <w:rFonts w:ascii="Gandhari Unicode" w:hAnsi="Gandhari Unicode" w:cs="e-Tamil OTC"/>
          <w:lang w:val="en-GB"/>
        </w:rPr>
        <w:footnoteReference w:id="513"/>
      </w:r>
      <w:r>
        <w:rPr>
          <w:rFonts w:ascii="Gandhari Unicode" w:hAnsi="Gandhari Unicode" w:cs="e-Tamil OTC"/>
          <w:lang w:val="en-GB"/>
        </w:rPr>
        <w:t>,</w:t>
      </w:r>
    </w:p>
    <w:p w14:paraId="4C97AD1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very, more even than [that of] the man from a land of hills himself,</w:t>
      </w:r>
    </w:p>
    <w:p w14:paraId="71D8A52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who realised</w:t>
      </w:r>
      <w:r>
        <w:rPr>
          <w:rStyle w:val="FootnoteReference1"/>
          <w:rFonts w:ascii="Gandhari Unicode" w:hAnsi="Gandhari Unicode" w:cs="e-Tamil OTC"/>
          <w:lang w:val="en-GB"/>
        </w:rPr>
        <w:footnoteReference w:id="514"/>
      </w:r>
      <w:r>
        <w:rPr>
          <w:rFonts w:ascii="Gandhari Unicode" w:hAnsi="Gandhari Unicode" w:cs="e-Tamil OTC"/>
          <w:lang w:val="en-GB"/>
        </w:rPr>
        <w:t xml:space="preserve"> “good [is it] that there are those free from longing,</w:t>
      </w:r>
    </w:p>
    <w:p w14:paraId="1F4563F3" w14:textId="77777777" w:rsidR="00544225" w:rsidRDefault="00000000">
      <w:pPr>
        <w:pStyle w:val="Textbody"/>
        <w:tabs>
          <w:tab w:val="left" w:pos="288"/>
          <w:tab w:val="left" w:pos="1013"/>
        </w:tabs>
        <w:spacing w:after="0"/>
        <w:jc w:val="both"/>
        <w:rPr>
          <w:rFonts w:ascii="Gandhari Unicode" w:hAnsi="Gandhari Unicode" w:cs="e-Tamil OTC"/>
          <w:lang w:val="en-GB"/>
        </w:rPr>
      </w:pPr>
      <w:r>
        <w:rPr>
          <w:rFonts w:ascii="Gandhari Unicode" w:hAnsi="Gandhari Unicode" w:cs="e-Tamil OTC"/>
          <w:lang w:val="en-GB"/>
        </w:rPr>
        <w:tab/>
        <w:t>for the sake of the poor who live when they are granted</w:t>
      </w:r>
    </w:p>
    <w:p w14:paraId="44182889" w14:textId="77777777" w:rsidR="00544225" w:rsidRDefault="00000000">
      <w:pPr>
        <w:pStyle w:val="Textbody"/>
        <w:tabs>
          <w:tab w:val="left" w:pos="288"/>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[something]”</w:t>
      </w:r>
      <w:r>
        <w:rPr>
          <w:rStyle w:val="FootnoteReference1"/>
          <w:rFonts w:ascii="Gandhari Unicode" w:hAnsi="Gandhari Unicode" w:cs="e-Tamil OTC"/>
          <w:lang w:val="en-GB"/>
        </w:rPr>
        <w:footnoteReference w:id="515"/>
      </w:r>
      <w:r>
        <w:rPr>
          <w:rFonts w:ascii="Gandhari Unicode" w:hAnsi="Gandhari Unicode" w:cs="e-Tamil OTC"/>
          <w:lang w:val="en-GB"/>
        </w:rPr>
        <w:t>.</w:t>
      </w:r>
    </w:p>
    <w:p w14:paraId="6DD7DF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w:t>
      </w:r>
      <w:r>
        <w:rPr>
          <w:rStyle w:val="FootnoteReference1"/>
          <w:rFonts w:ascii="Gandhari Unicode" w:hAnsi="Gandhari Unicode" w:cs="e-Tamil OTC"/>
          <w:lang w:val="en-GB"/>
        </w:rPr>
        <w:footnoteReference w:id="516"/>
      </w:r>
      <w:r>
        <w:rPr>
          <w:rFonts w:ascii="Gandhari Unicode" w:hAnsi="Gandhari Unicode" w:cs="e-Tamil OTC"/>
          <w:lang w:val="en-GB"/>
        </w:rPr>
        <w:t xml:space="preserve"> “the inexperienced daughter in our house</w:t>
      </w:r>
    </w:p>
    <w:p w14:paraId="0DAB888C" w14:textId="77777777" w:rsidR="00544225" w:rsidRDefault="00000000">
      <w:pPr>
        <w:pStyle w:val="Textbody"/>
        <w:tabs>
          <w:tab w:val="left" w:pos="438"/>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[is] of such soft grace, she [is] pitiable”,</w:t>
      </w:r>
    </w:p>
    <w:p w14:paraId="08A220F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have indeed brought banana trees</w:t>
      </w:r>
      <w:r>
        <w:rPr>
          <w:rStyle w:val="FootnoteReference1"/>
          <w:rFonts w:ascii="Gandhari Unicode" w:hAnsi="Gandhari Unicode" w:cs="e-Tamil OTC"/>
          <w:lang w:val="en-GB"/>
        </w:rPr>
        <w:footnoteReference w:id="517"/>
      </w:r>
      <w:r>
        <w:rPr>
          <w:rFonts w:ascii="Gandhari Unicode" w:hAnsi="Gandhari Unicode" w:cs="e-Tamil OTC"/>
          <w:lang w:val="en-GB"/>
        </w:rPr>
        <w:t xml:space="preserve"> from the mountain side,</w:t>
      </w:r>
    </w:p>
    <w:p w14:paraId="4ED7E08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empty</w:t>
      </w:r>
      <w:r>
        <w:rPr>
          <w:rStyle w:val="FootnoteReference1"/>
          <w:rFonts w:ascii="Gandhari Unicode" w:hAnsi="Gandhari Unicode" w:cs="e-Tamil OTC"/>
          <w:lang w:val="en-GB"/>
        </w:rPr>
        <w:footnoteReference w:id="518"/>
      </w:r>
      <w:r>
        <w:rPr>
          <w:rFonts w:ascii="Gandhari Unicode" w:hAnsi="Gandhari Unicode" w:cs="e-Tamil OTC"/>
          <w:lang w:val="en-GB"/>
        </w:rPr>
        <w:t>.</w:t>
      </w:r>
    </w:p>
    <w:p w14:paraId="4ACE50DF" w14:textId="77777777" w:rsidR="00544225" w:rsidRDefault="00544225">
      <w:pPr>
        <w:pStyle w:val="Textbody"/>
        <w:spacing w:after="0"/>
        <w:jc w:val="both"/>
        <w:rPr>
          <w:rFonts w:ascii="Gandhari Unicode" w:hAnsi="Gandhari Unicode" w:cs="e-Tamil OTC"/>
          <w:lang w:val="en-GB"/>
        </w:rPr>
      </w:pPr>
    </w:p>
    <w:p w14:paraId="68015812" w14:textId="77777777" w:rsidR="00544225" w:rsidRDefault="00000000">
      <w:pPr>
        <w:rPr>
          <w:rFonts w:ascii="Gandhari Unicode" w:eastAsiaTheme="majorEastAsia" w:hAnsi="Gandhari Unicode" w:cstheme="majorBidi" w:hint="eastAsia"/>
          <w:b/>
        </w:rPr>
      </w:pPr>
      <w:r>
        <w:br w:type="page"/>
      </w:r>
    </w:p>
    <w:p w14:paraId="169C9B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328</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0FEE7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DFDAC94" w14:textId="77777777" w:rsidR="00544225" w:rsidRDefault="00544225">
      <w:pPr>
        <w:pStyle w:val="Textbody"/>
        <w:spacing w:after="29"/>
        <w:jc w:val="both"/>
        <w:rPr>
          <w:rFonts w:ascii="Gandhari Unicode" w:hAnsi="Gandhari Unicode" w:cs="e-Tamil OTC"/>
          <w:lang w:val="en-GB"/>
        </w:rPr>
      </w:pPr>
    </w:p>
    <w:p w14:paraId="27D277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பள்ளி</w:t>
      </w:r>
      <w:proofErr w:type="spellEnd"/>
    </w:p>
    <w:p w14:paraId="5040D7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62A3B82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குணில்வாய்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3DDD74F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னல்கிய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p>
    <w:p w14:paraId="73DDAA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விச்சியர்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பெருமகன்</w:t>
      </w:r>
      <w:proofErr w:type="spellEnd"/>
    </w:p>
    <w:p w14:paraId="19EF8B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w:t>
      </w:r>
      <w:proofErr w:type="spellEnd"/>
    </w:p>
    <w:p w14:paraId="15C9F9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புலிநோக்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குறழ்நிலை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p>
    <w:p w14:paraId="0078ED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கலிகெழு</w:t>
      </w:r>
      <w:proofErr w:type="spellEnd"/>
      <w:r>
        <w:rPr>
          <w:rFonts w:ascii="Gandhari Unicode" w:hAnsi="Gandhari Unicode" w:cs="e-Tamil OTC"/>
          <w:lang w:val="en-GB"/>
        </w:rPr>
        <w:t xml:space="preserve"> </w:t>
      </w:r>
      <w:bookmarkStart w:id="935" w:name="DDE_LINK43"/>
      <w:proofErr w:type="spellStart"/>
      <w:r>
        <w:rPr>
          <w:rFonts w:ascii="Gandhari Unicode" w:hAnsi="Gandhari Unicode" w:cs="e-Tamil OTC"/>
          <w:u w:val="wave"/>
          <w:lang w:val="en-GB"/>
        </w:rPr>
        <w:t>குறும்பூ</w:t>
      </w:r>
      <w:bookmarkEnd w:id="935"/>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3A373558" w14:textId="77777777" w:rsidR="00544225" w:rsidRDefault="00544225">
      <w:pPr>
        <w:pStyle w:val="Textbody"/>
        <w:spacing w:after="29"/>
        <w:jc w:val="both"/>
        <w:rPr>
          <w:rFonts w:ascii="Gandhari Unicode" w:hAnsi="Gandhari Unicode" w:cs="e-Tamil OTC"/>
          <w:lang w:val="en-GB"/>
        </w:rPr>
      </w:pPr>
    </w:p>
    <w:p w14:paraId="7306570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முரசி</w:t>
      </w:r>
      <w:proofErr w:type="spellEnd"/>
      <w:r>
        <w:rPr>
          <w:rFonts w:ascii="Gandhari Unicode" w:eastAsia="URW Palladio UNI" w:hAnsi="Gandhari Unicode" w:cs="e-Tamil OTC"/>
          <w:lang w:val="en-GB"/>
        </w:rPr>
        <w:t xml:space="preserve"> L1v,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முதிரசி</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6d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பாணர்</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ATv</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பரணர்</w:t>
      </w:r>
      <w:proofErr w:type="spellEnd"/>
      <w:r>
        <w:rPr>
          <w:rFonts w:ascii="Gandhari Unicode" w:eastAsia="URW Palladio UNI" w:hAnsi="Gandhari Unicode" w:cs="e-Tamil OTC"/>
          <w:lang w:val="en-GB"/>
        </w:rPr>
        <w:t xml:space="preserve"> C2v, AT •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புலிநோக்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குறழ்நிலை</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குறழனிலை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குறழ்நிலை</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குறும்பூ</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p>
    <w:p w14:paraId="55454F41" w14:textId="77777777" w:rsidR="00544225" w:rsidRDefault="00544225">
      <w:pPr>
        <w:pStyle w:val="Textbody"/>
        <w:spacing w:after="29"/>
        <w:jc w:val="both"/>
        <w:rPr>
          <w:rFonts w:ascii="Gandhari Unicode" w:hAnsi="Gandhari Unicode" w:cs="e-Tamil OTC"/>
          <w:lang w:val="en-GB"/>
        </w:rPr>
      </w:pPr>
    </w:p>
    <w:p w14:paraId="5EFE54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vēr</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paḷḷi</w:t>
      </w:r>
      <w:proofErr w:type="spellEnd"/>
    </w:p>
    <w:p w14:paraId="5E0D83B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p>
    <w:p w14:paraId="47828E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kuṇil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p>
    <w:p w14:paraId="76A72C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w:t>
      </w:r>
      <w:proofErr w:type="spellEnd"/>
      <w:ins w:id="936" w:author="Narmada Hansani Polgampalage" w:date="2023-11-28T15:4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-~ē </w:t>
      </w:r>
      <w:ins w:id="937" w:author="Narmada Hansani Polgampalage" w:date="2023-11-28T15:49:00Z">
        <w:r>
          <w:rPr>
            <w:rFonts w:ascii="Gandhari Unicode" w:hAnsi="Gandhari Unicode" w:cs="e-Tamil OTC"/>
            <w:lang w:val="en-GB"/>
          </w:rPr>
          <w:t>~</w:t>
        </w:r>
      </w:ins>
      <w:r>
        <w:rPr>
          <w:rFonts w:ascii="Gandhari Unicode" w:hAnsi="Gandhari Unicode" w:cs="e-Tamil OTC"/>
          <w:lang w:val="en-GB"/>
        </w:rPr>
        <w:t>alar-ē</w:t>
      </w:r>
    </w:p>
    <w:p w14:paraId="06598B1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vicciyar</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makaṉ</w:t>
      </w:r>
      <w:proofErr w:type="spellEnd"/>
    </w:p>
    <w:p w14:paraId="3438A9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vēntaroṭu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poruta</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pāṇar</w:t>
      </w:r>
      <w:proofErr w:type="spellEnd"/>
    </w:p>
    <w:p w14:paraId="7CC683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nōkk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w:t>
      </w:r>
      <w:proofErr w:type="spellEnd"/>
    </w:p>
    <w:p w14:paraId="669F100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kali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kuṟumpūr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7F377359" w14:textId="77777777" w:rsidR="00544225" w:rsidRDefault="00544225">
      <w:pPr>
        <w:pStyle w:val="Textbody"/>
        <w:spacing w:after="29" w:line="260" w:lineRule="exact"/>
        <w:jc w:val="both"/>
        <w:rPr>
          <w:rFonts w:ascii="Gandhari Unicode" w:hAnsi="Gandhari Unicode" w:cs="e-Tamil OTC"/>
          <w:u w:val="single"/>
          <w:lang w:val="en-GB"/>
        </w:rPr>
      </w:pPr>
    </w:p>
    <w:p w14:paraId="0D51191E" w14:textId="77777777" w:rsidR="00544225" w:rsidRDefault="00544225">
      <w:pPr>
        <w:pStyle w:val="Textbody"/>
        <w:spacing w:after="29" w:line="260" w:lineRule="exact"/>
        <w:jc w:val="both"/>
        <w:rPr>
          <w:rFonts w:ascii="Gandhari Unicode" w:hAnsi="Gandhari Unicode" w:cs="e-Tamil OTC"/>
          <w:u w:val="single"/>
          <w:lang w:val="en-GB"/>
        </w:rPr>
      </w:pPr>
    </w:p>
    <w:p w14:paraId="7B3D4A11"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94F7A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in order to </w:t>
      </w:r>
      <w:proofErr w:type="gramStart"/>
      <w:r>
        <w:rPr>
          <w:rFonts w:ascii="Gandhari Unicode" w:hAnsi="Gandhari Unicode" w:cs="e-Tamil OTC"/>
          <w:lang w:val="en-GB"/>
        </w:rPr>
        <w:t>say</w:t>
      </w:r>
      <w:proofErr w:type="gramEnd"/>
      <w:r>
        <w:rPr>
          <w:rFonts w:ascii="Gandhari Unicode" w:hAnsi="Gandhari Unicode" w:cs="e-Tamil OTC"/>
          <w:lang w:val="en-GB"/>
        </w:rPr>
        <w:t xml:space="preserve"> “don't fear gossip” and “close is the day he will marry [you]”, to HER, who is changing [while awaiting] the time of marriage.</w:t>
      </w:r>
    </w:p>
    <w:p w14:paraId="792A5B76" w14:textId="77777777" w:rsidR="00544225" w:rsidRDefault="00544225">
      <w:pPr>
        <w:pStyle w:val="Textbody"/>
        <w:spacing w:after="29" w:line="260" w:lineRule="exact"/>
        <w:jc w:val="both"/>
        <w:rPr>
          <w:rFonts w:ascii="Gandhari Unicode" w:hAnsi="Gandhari Unicode" w:cs="e-Tamil OTC"/>
          <w:lang w:val="en-GB"/>
        </w:rPr>
      </w:pPr>
    </w:p>
    <w:p w14:paraId="6903A79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blossom </w:t>
      </w:r>
      <w:proofErr w:type="spellStart"/>
      <w:r>
        <w:rPr>
          <w:rFonts w:ascii="Gandhari Unicode" w:hAnsi="Gandhari Unicode" w:cs="e-Tamil OTC"/>
          <w:lang w:val="en-GB"/>
        </w:rPr>
        <w:t>Ñāḻal</w:t>
      </w:r>
      <w:proofErr w:type="spellEnd"/>
      <w:r>
        <w:rPr>
          <w:rFonts w:ascii="Gandhari Unicode" w:hAnsi="Gandhari Unicode" w:cs="e-Tamil OTC"/>
          <w:lang w:val="en-GB"/>
        </w:rPr>
        <w:t>-(tree) root hole sleeping-place</w:t>
      </w:r>
    </w:p>
    <w:p w14:paraId="4C4131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crab little house be-wasted(inf.) </w:t>
      </w:r>
      <w:proofErr w:type="gramStart"/>
      <w:r>
        <w:rPr>
          <w:rFonts w:ascii="Gandhari Unicode" w:hAnsi="Gandhari Unicode" w:cs="e-Tamil OTC"/>
          <w:lang w:val="en-GB"/>
        </w:rPr>
        <w:t>ocean</w:t>
      </w:r>
      <w:proofErr w:type="gramEnd"/>
    </w:p>
    <w:p w14:paraId="7C04DB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drum-stick mouth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sounding- ghat-he</w:t>
      </w:r>
    </w:p>
    <w:p w14:paraId="616C6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granted-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17EBA6FA"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bow</w:t>
      </w:r>
      <w:proofErr w:type="gramEnd"/>
      <w:r>
        <w:rPr>
          <w:rFonts w:ascii="Gandhari Unicode" w:hAnsi="Gandhari Unicode" w:cs="e-Tamil OTC"/>
          <w:lang w:val="en-GB"/>
        </w:rPr>
        <w:t xml:space="preserve"> have- army </w:t>
      </w:r>
      <w:proofErr w:type="spellStart"/>
      <w:r>
        <w:rPr>
          <w:rFonts w:ascii="Gandhari Unicode" w:hAnsi="Gandhari Unicode" w:cs="e-Tamil OTC"/>
          <w:lang w:val="en-GB"/>
        </w:rPr>
        <w:t>Vicciyar</w:t>
      </w:r>
      <w:proofErr w:type="spellEnd"/>
      <w:r>
        <w:rPr>
          <w:rFonts w:ascii="Gandhari Unicode" w:hAnsi="Gandhari Unicode" w:cs="e-Tamil OTC"/>
          <w:lang w:val="en-GB"/>
        </w:rPr>
        <w:t>(h.) big son</w:t>
      </w:r>
    </w:p>
    <w:p w14:paraId="467172FA"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king(h.)-with struck- when bard(h.)</w:t>
      </w:r>
    </w:p>
    <w:p w14:paraId="0954B67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tiger </w:t>
      </w:r>
      <w:proofErr w:type="gramStart"/>
      <w:r>
        <w:rPr>
          <w:rFonts w:ascii="Gandhari Unicode" w:hAnsi="Gandhari Unicode" w:cs="e-Tamil OTC"/>
          <w:lang w:val="en-GB"/>
        </w:rPr>
        <w:t>look</w:t>
      </w:r>
      <w:proofErr w:type="gramEnd"/>
      <w:r>
        <w:rPr>
          <w:rFonts w:ascii="Gandhari Unicode" w:hAnsi="Gandhari Unicode" w:cs="e-Tamil OTC"/>
          <w:lang w:val="en-GB"/>
        </w:rPr>
        <w:t xml:space="preserve"> resemble- standing seen-</w:t>
      </w:r>
    </w:p>
    <w:p w14:paraId="11E8BE50"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bustle</w:t>
      </w:r>
      <w:proofErr w:type="gramEnd"/>
      <w:r>
        <w:rPr>
          <w:rFonts w:ascii="Gandhari Unicode" w:hAnsi="Gandhari Unicode" w:cs="e-Tamil OTC"/>
          <w:lang w:val="en-GB"/>
        </w:rPr>
        <w:t xml:space="preserve"> have- </w:t>
      </w:r>
      <w:proofErr w:type="spellStart"/>
      <w:r>
        <w:rPr>
          <w:rFonts w:ascii="Gandhari Unicode" w:hAnsi="Gandhari Unicode" w:cs="e-Tamil OTC"/>
          <w:lang w:val="en-GB"/>
        </w:rPr>
        <w:t>Kuṟumpūr</w:t>
      </w:r>
      <w:proofErr w:type="spellEnd"/>
      <w:r>
        <w:rPr>
          <w:rFonts w:ascii="Gandhari Unicode" w:hAnsi="Gandhari Unicode" w:cs="e-Tamil OTC"/>
          <w:lang w:val="en-GB"/>
        </w:rPr>
        <w:t xml:space="preserve"> roaring</w:t>
      </w:r>
      <w:proofErr w:type="spellStart"/>
      <w:r>
        <w:rPr>
          <w:rFonts w:ascii="Gandhari Unicode" w:hAnsi="Gandhari Unicode" w:cs="e-Tamil OTC"/>
          <w:position w:val="6"/>
          <w:lang w:val="en-GB"/>
        </w:rPr>
        <w:t>iṉum</w:t>
      </w:r>
      <w:proofErr w:type="spellEnd"/>
      <w:r>
        <w:rPr>
          <w:rFonts w:ascii="Gandhari Unicode" w:hAnsi="Gandhari Unicode" w:cs="e-Tamil OTC"/>
          <w:position w:val="6"/>
          <w:lang w:val="en-GB"/>
        </w:rPr>
        <w:t xml:space="preserve"> </w:t>
      </w:r>
      <w:r>
        <w:rPr>
          <w:rFonts w:ascii="Gandhari Unicode" w:hAnsi="Gandhari Unicode" w:cs="e-Tamil OTC"/>
          <w:lang w:val="en-GB"/>
        </w:rPr>
        <w:t>big-it</w:t>
      </w:r>
      <w:r>
        <w:rPr>
          <w:rFonts w:ascii="Gandhari Unicode" w:hAnsi="Gandhari Unicode" w:cs="e-Tamil OTC"/>
          <w:position w:val="6"/>
          <w:lang w:val="en-GB"/>
        </w:rPr>
        <w:t>ē</w:t>
      </w:r>
      <w:r>
        <w:rPr>
          <w:rFonts w:ascii="Gandhari Unicode" w:hAnsi="Gandhari Unicode" w:cs="e-Tamil OTC"/>
          <w:lang w:val="en-GB"/>
        </w:rPr>
        <w:t>.</w:t>
      </w:r>
    </w:p>
    <w:p w14:paraId="28D9B6B1" w14:textId="77777777" w:rsidR="00544225" w:rsidRDefault="00544225">
      <w:pPr>
        <w:pStyle w:val="Textbody"/>
        <w:spacing w:after="29"/>
        <w:jc w:val="both"/>
        <w:rPr>
          <w:rFonts w:ascii="Gandhari Unicode" w:hAnsi="Gandhari Unicode" w:cs="e-Tamil OTC"/>
          <w:lang w:val="en-GB"/>
        </w:rPr>
      </w:pPr>
    </w:p>
    <w:p w14:paraId="43425D8C" w14:textId="77777777" w:rsidR="00544225" w:rsidRDefault="00544225">
      <w:pPr>
        <w:pStyle w:val="Textbody"/>
        <w:spacing w:after="29"/>
        <w:jc w:val="both"/>
        <w:rPr>
          <w:rFonts w:ascii="Gandhari Unicode" w:hAnsi="Gandhari Unicode" w:cs="e-Tamil OTC"/>
          <w:lang w:val="en-GB"/>
        </w:rPr>
      </w:pPr>
    </w:p>
    <w:p w14:paraId="640B9501"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The man from the ghat,</w:t>
      </w:r>
    </w:p>
    <w:p w14:paraId="2B603CB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the ocean sounds like a drum, the mouth to a drumstick,</w:t>
      </w:r>
    </w:p>
    <w:p w14:paraId="26058A1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the little houses of crabs are destroyed,</w:t>
      </w:r>
    </w:p>
    <w:p w14:paraId="3D8FD093"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 xml:space="preserve">sleeping places in the root holes of small-blossomed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trees,</w:t>
      </w:r>
    </w:p>
    <w:p w14:paraId="51417C0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[he] granted.</w:t>
      </w:r>
    </w:p>
    <w:p w14:paraId="584016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Gossip!</w:t>
      </w:r>
    </w:p>
    <w:p w14:paraId="2DAECCC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It is louder than the roaring of bustling </w:t>
      </w:r>
      <w:proofErr w:type="spellStart"/>
      <w:r>
        <w:rPr>
          <w:rFonts w:ascii="Gandhari Unicode" w:hAnsi="Gandhari Unicode" w:cs="e-Tamil OTC"/>
          <w:lang w:val="en-GB"/>
        </w:rPr>
        <w:t>Kuṟumpūr</w:t>
      </w:r>
      <w:proofErr w:type="spellEnd"/>
      <w:r>
        <w:rPr>
          <w:rStyle w:val="FootnoteReference1"/>
          <w:rFonts w:ascii="Gandhari Unicode" w:hAnsi="Gandhari Unicode" w:cs="e-Tamil OTC"/>
          <w:lang w:val="en-GB"/>
        </w:rPr>
        <w:footnoteReference w:id="519"/>
      </w:r>
      <w:r>
        <w:rPr>
          <w:rFonts w:ascii="Gandhari Unicode" w:hAnsi="Gandhari Unicode" w:cs="e-Tamil OTC"/>
          <w:lang w:val="en-GB"/>
        </w:rPr>
        <w:t>,</w:t>
      </w:r>
    </w:p>
    <w:p w14:paraId="25F3FF0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which has seen the posture of bards, resembling </w:t>
      </w:r>
      <w:proofErr w:type="gramStart"/>
      <w:r>
        <w:rPr>
          <w:rFonts w:ascii="Gandhari Unicode" w:hAnsi="Gandhari Unicode" w:cs="e-Tamil OTC"/>
          <w:lang w:val="en-GB"/>
        </w:rPr>
        <w:t>tigers</w:t>
      </w:r>
      <w:proofErr w:type="gramEnd"/>
    </w:p>
    <w:p w14:paraId="1C8AD974" w14:textId="77777777" w:rsidR="00544225" w:rsidRDefault="00000000">
      <w:pPr>
        <w:pStyle w:val="Textbody"/>
        <w:tabs>
          <w:tab w:val="left" w:pos="125"/>
          <w:tab w:val="left" w:pos="425"/>
        </w:tabs>
        <w:spacing w:after="0"/>
        <w:jc w:val="both"/>
        <w:rPr>
          <w:rFonts w:ascii="Gandhari Unicode" w:hAnsi="Gandhari Unicode" w:cs="e-Tamil OTC"/>
          <w:lang w:val="en-GB"/>
        </w:rPr>
      </w:pPr>
      <w:r>
        <w:rPr>
          <w:rFonts w:ascii="Gandhari Unicode" w:hAnsi="Gandhari Unicode" w:cs="e-Tamil OTC"/>
          <w:lang w:val="en-GB"/>
        </w:rPr>
        <w:tab/>
        <w:t>[exchanging] looks</w:t>
      </w:r>
      <w:r>
        <w:rPr>
          <w:rStyle w:val="FootnoteReference1"/>
          <w:rFonts w:ascii="Gandhari Unicode" w:hAnsi="Gandhari Unicode" w:cs="e-Tamil OTC"/>
          <w:lang w:val="en-GB"/>
        </w:rPr>
        <w:footnoteReference w:id="520"/>
      </w:r>
      <w:r>
        <w:rPr>
          <w:rFonts w:ascii="Gandhari Unicode" w:hAnsi="Gandhari Unicode" w:cs="e-Tamil OTC"/>
          <w:lang w:val="en-GB"/>
        </w:rPr>
        <w:t xml:space="preserve">, at a time when the great son of the </w:t>
      </w:r>
      <w:proofErr w:type="spellStart"/>
      <w:r>
        <w:rPr>
          <w:rFonts w:ascii="Gandhari Unicode" w:hAnsi="Gandhari Unicode" w:cs="e-Tamil OTC"/>
          <w:lang w:val="en-GB"/>
        </w:rPr>
        <w:t>Vicciyar</w:t>
      </w:r>
      <w:proofErr w:type="spellEnd"/>
      <w:r>
        <w:rPr>
          <w:rStyle w:val="FootnoteReference1"/>
          <w:rFonts w:ascii="Gandhari Unicode" w:hAnsi="Gandhari Unicode" w:cs="e-Tamil OTC"/>
          <w:lang w:val="en-GB"/>
        </w:rPr>
        <w:footnoteReference w:id="521"/>
      </w:r>
    </w:p>
    <w:p w14:paraId="15C4F5E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the bow-armed army fought with the kings.</w:t>
      </w:r>
    </w:p>
    <w:p w14:paraId="401B8D8B" w14:textId="77777777" w:rsidR="00544225" w:rsidRDefault="00544225">
      <w:pPr>
        <w:pStyle w:val="Textbody"/>
        <w:spacing w:after="0"/>
        <w:jc w:val="both"/>
        <w:rPr>
          <w:rFonts w:ascii="Gandhari Unicode" w:hAnsi="Gandhari Unicode" w:cs="e-Tamil OTC"/>
          <w:lang w:val="en-GB"/>
        </w:rPr>
      </w:pPr>
    </w:p>
    <w:p w14:paraId="7C11DE6A" w14:textId="77777777" w:rsidR="00544225" w:rsidRDefault="00000000">
      <w:pPr>
        <w:rPr>
          <w:rFonts w:ascii="Gandhari Unicode" w:eastAsiaTheme="majorEastAsia" w:hAnsi="Gandhari Unicode" w:cstheme="majorBidi" w:hint="eastAsia"/>
          <w:b/>
        </w:rPr>
      </w:pPr>
      <w:r>
        <w:br w:type="page"/>
      </w:r>
    </w:p>
    <w:p w14:paraId="548E8F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329</w:t>
      </w:r>
      <w:r>
        <w:rPr>
          <w:rFonts w:ascii="e-Tamil OTC" w:hAnsi="e-Tamil OTC" w:cs="e-Tamil OTC"/>
          <w:b/>
          <w:i w:val="0"/>
          <w:iCs w:val="0"/>
          <w:color w:val="auto"/>
        </w:rPr>
        <w:t xml:space="preserve"> </w:t>
      </w:r>
      <w:proofErr w:type="spellStart"/>
      <w:r>
        <w:rPr>
          <w:rFonts w:ascii="e-Tamil OTC" w:hAnsi="e-Tamil OTC" w:cs="e-Tamil OTC"/>
          <w:i w:val="0"/>
          <w:iCs w:val="0"/>
          <w:color w:val="auto"/>
        </w:rPr>
        <w:t>ஓதலாந்தையார்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C1C74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என்பதுபடச்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6AAD8805" w14:textId="77777777" w:rsidR="00544225" w:rsidRDefault="00544225">
      <w:pPr>
        <w:pStyle w:val="Textbody"/>
        <w:spacing w:after="29"/>
        <w:jc w:val="both"/>
        <w:rPr>
          <w:rFonts w:ascii="Gandhari Unicode" w:hAnsi="Gandhari Unicode" w:cs="e-Tamil OTC"/>
          <w:lang w:val="en-GB"/>
        </w:rPr>
      </w:pPr>
    </w:p>
    <w:p w14:paraId="1E48130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w:t>
      </w:r>
      <w:proofErr w:type="spellEnd"/>
    </w:p>
    <w:p w14:paraId="4E0F3D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நெடுஞ்சினை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யுகுத்தலி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னார்கழல்பு</w:t>
      </w:r>
      <w:proofErr w:type="spellEnd"/>
    </w:p>
    <w:p w14:paraId="39BED8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களிறுவழங்கு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தாஅம்</w:t>
      </w:r>
      <w:proofErr w:type="spellEnd"/>
    </w:p>
    <w:p w14:paraId="698132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பிறங்குமலை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யருஞ்சுர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படர்ந்து</w:t>
      </w:r>
      <w:proofErr w:type="spellEnd"/>
    </w:p>
    <w:p w14:paraId="1C8B6E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p>
    <w:p w14:paraId="2C197F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p>
    <w:p w14:paraId="6949D57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r>
        <w:rPr>
          <w:rFonts w:ascii="Gandhari Unicode" w:hAnsi="Gandhari Unicode" w:cs="e-Tamil OTC"/>
          <w:lang w:val="en-GB"/>
        </w:rPr>
        <w:t>.</w:t>
      </w:r>
    </w:p>
    <w:p w14:paraId="508FDE59" w14:textId="77777777" w:rsidR="00544225" w:rsidRDefault="00544225">
      <w:pPr>
        <w:pStyle w:val="Textbody"/>
        <w:spacing w:after="29"/>
        <w:jc w:val="both"/>
        <w:rPr>
          <w:rFonts w:ascii="Gandhari Unicode" w:hAnsi="Gandhari Unicode" w:cs="e-Tamil OTC"/>
          <w:lang w:val="en-GB"/>
        </w:rPr>
      </w:pPr>
    </w:p>
    <w:p w14:paraId="3A51D02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வேனில்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னார்கழல்பு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யுகுத்தலி</w:t>
      </w:r>
      <w:proofErr w:type="spellEnd"/>
      <w:r>
        <w:rPr>
          <w:rFonts w:ascii="Gandhari Unicode" w:hAnsi="Gandhari Unicode" w:cs="e-Tamil OTC"/>
          <w:lang w:val="en-GB"/>
        </w:rPr>
        <w:t xml:space="preserve"> _____ C2; </w:t>
      </w:r>
      <w:proofErr w:type="spellStart"/>
      <w:r>
        <w:rPr>
          <w:rFonts w:ascii="Gandhari Unicode" w:hAnsi="Gandhari Unicode" w:cs="e-Tamil OTC"/>
          <w:lang w:val="en-GB"/>
        </w:rPr>
        <w:t>யுஞற்றலி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னாகஞாழல்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யுஞற்றலி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னார்கழல்பு</w:t>
      </w:r>
      <w:proofErr w:type="spellEnd"/>
      <w:r>
        <w:rPr>
          <w:rFonts w:ascii="Gandhari Unicode" w:hAnsi="Gandhari Unicode" w:cs="e-Tamil OTC"/>
          <w:lang w:val="en-GB"/>
        </w:rPr>
        <w:t xml:space="preserve"> G2, EA, I, AT, VP, ER</w:t>
      </w:r>
      <w:r>
        <w:rPr>
          <w:rStyle w:val="FootnoteReference1"/>
          <w:rFonts w:ascii="Gandhari Unicode" w:hAnsi="Gandhari Unicode" w:cs="e-Tamil OTC"/>
          <w:lang w:val="en-GB"/>
        </w:rPr>
        <w:footnoteReference w:id="522"/>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களிறுவழங்கு</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களிறுவழங்குஞ்</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தாஅம்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யருஞ்சுர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யருசுர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ணடுநாட்</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ணடுநா</w:t>
      </w:r>
      <w:proofErr w:type="spellEnd"/>
      <w:r>
        <w:rPr>
          <w:rFonts w:ascii="Gandhari Unicode" w:hAnsi="Gandhari Unicode" w:cs="e-Tamil OTC"/>
          <w:lang w:val="en-GB"/>
        </w:rPr>
        <w:t xml:space="preserve"> L1, C3, G1v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டுயிலரு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நிகர்மலர்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நிகமலர்</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மழைக்கணிற்</w:t>
      </w:r>
      <w:proofErr w:type="spellEnd"/>
      <w:r>
        <w:rPr>
          <w:rFonts w:ascii="Gandhari Unicode" w:hAnsi="Gandhari Unicode" w:cs="e-Tamil OTC"/>
          <w:lang w:val="en-GB"/>
        </w:rPr>
        <w:t xml:space="preserve"> C2v+3v,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மழைக்கண்ணிற்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மழைக்கணிக்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ரழைக்கணிற்</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நன்மல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ரழைக்கண்ணிற்</w:t>
      </w:r>
      <w:proofErr w:type="spellEnd"/>
      <w:r>
        <w:rPr>
          <w:rFonts w:ascii="Gandhari Unicode" w:hAnsi="Gandhari Unicode" w:cs="e-Tamil OTC"/>
          <w:lang w:val="en-GB"/>
        </w:rPr>
        <w:t xml:space="preserve"> L1, G1</w:t>
      </w:r>
    </w:p>
    <w:p w14:paraId="6FAC3200" w14:textId="77777777" w:rsidR="00544225" w:rsidRDefault="00544225">
      <w:pPr>
        <w:pStyle w:val="Textbody"/>
        <w:spacing w:after="29"/>
        <w:jc w:val="both"/>
        <w:rPr>
          <w:rFonts w:ascii="Gandhari Unicode" w:hAnsi="Gandhari Unicode" w:cs="e-Tamil OTC"/>
          <w:lang w:val="en-GB"/>
        </w:rPr>
      </w:pPr>
    </w:p>
    <w:p w14:paraId="3C071A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iruppai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p>
    <w:p w14:paraId="7783BA4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ukuttaliṉ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kaḻalpu</w:t>
      </w:r>
      <w:proofErr w:type="spellEnd"/>
    </w:p>
    <w:p w14:paraId="138F6EF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putaiya</w:t>
      </w:r>
      <w:proofErr w:type="spellEnd"/>
      <w:ins w:id="938"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tāam</w:t>
      </w:r>
      <w:proofErr w:type="spellEnd"/>
    </w:p>
    <w:p w14:paraId="00A10D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piṟaṅku</w:t>
      </w:r>
      <w:proofErr w:type="spellEnd"/>
      <w:r>
        <w:rPr>
          <w:rFonts w:ascii="Gandhari Unicode" w:hAnsi="Gandhari Unicode" w:cs="e-Tamil OTC"/>
          <w:lang w:val="en-GB"/>
        </w:rPr>
        <w:t xml:space="preserve"> malai ~arum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iṟantavar</w:t>
      </w:r>
      <w:proofErr w:type="spellEnd"/>
      <w:ins w:id="939" w:author="Narmada Hansani Polgampalage" w:date="2023-11-28T16:0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paṭarntu</w:t>
      </w:r>
      <w:proofErr w:type="spellEnd"/>
    </w:p>
    <w:p w14:paraId="3D80F6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naṭu-ṉāḷ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arit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w:t>
      </w:r>
    </w:p>
    <w:p w14:paraId="177920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nikar</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puraiyum</w:t>
      </w:r>
      <w:proofErr w:type="spellEnd"/>
    </w:p>
    <w:p w14:paraId="1CE214A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maḻai</w:t>
      </w:r>
      <w:proofErr w:type="spellEnd"/>
      <w:ins w:id="940" w:author="Narmada Hansani Polgampalage" w:date="2023-11-28T16: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kaṇiṟk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eḷiya</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-~ē.</w:t>
      </w:r>
    </w:p>
    <w:p w14:paraId="283EAE7F" w14:textId="77777777" w:rsidR="00544225" w:rsidRDefault="00000000">
      <w:pPr>
        <w:pStyle w:val="Textbody"/>
        <w:spacing w:after="29" w:line="260" w:lineRule="exact"/>
        <w:jc w:val="both"/>
        <w:rPr>
          <w:rFonts w:ascii="Gandhari Unicode" w:hAnsi="Gandhari Unicode" w:cs="e-Tamil OTC"/>
          <w:lang w:val="en-GB"/>
        </w:rPr>
      </w:pPr>
      <w:r>
        <w:br w:type="page"/>
      </w:r>
    </w:p>
    <w:p w14:paraId="07B90C9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make clear “I have the strength” by HER, who became weak in the time of separation, to the confidante who is encouraging [her].</w:t>
      </w:r>
    </w:p>
    <w:p w14:paraId="6124B726" w14:textId="77777777" w:rsidR="00544225" w:rsidRDefault="00544225">
      <w:pPr>
        <w:pStyle w:val="Textbody"/>
        <w:spacing w:after="29" w:line="260" w:lineRule="exact"/>
        <w:jc w:val="both"/>
        <w:rPr>
          <w:rFonts w:ascii="Gandhari Unicode" w:hAnsi="Gandhari Unicode" w:cs="e-Tamil OTC"/>
          <w:lang w:val="en-GB"/>
        </w:rPr>
      </w:pPr>
    </w:p>
    <w:p w14:paraId="589312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forest </w:t>
      </w:r>
      <w:proofErr w:type="spellStart"/>
      <w:r>
        <w:rPr>
          <w:rFonts w:ascii="Gandhari Unicode" w:hAnsi="Gandhari Unicode" w:cs="e-Tamil OTC"/>
          <w:lang w:val="en-GB"/>
        </w:rPr>
        <w:t>Iruppai</w:t>
      </w:r>
      <w:proofErr w:type="spellEnd"/>
      <w:r>
        <w:rPr>
          <w:rFonts w:ascii="Gandhari Unicode" w:hAnsi="Gandhari Unicode" w:cs="e-Tamil OTC"/>
          <w:lang w:val="en-GB"/>
        </w:rPr>
        <w:t>(-tree) summer white flower</w:t>
      </w:r>
    </w:p>
    <w:p w14:paraId="1D4464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wind strike- long twig shedding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stem </w:t>
      </w:r>
      <w:proofErr w:type="gramStart"/>
      <w:r>
        <w:rPr>
          <w:rFonts w:ascii="Gandhari Unicode" w:hAnsi="Gandhari Unicode" w:cs="e-Tamil OTC"/>
          <w:lang w:val="en-GB"/>
        </w:rPr>
        <w:t>loosened</w:t>
      </w:r>
      <w:proofErr w:type="gramEnd"/>
      <w:r>
        <w:rPr>
          <w:rFonts w:ascii="Gandhari Unicode" w:hAnsi="Gandhari Unicode" w:cs="e-Tamil OTC"/>
          <w:lang w:val="en-GB"/>
        </w:rPr>
        <w:t xml:space="preserve"> </w:t>
      </w:r>
      <w:r>
        <w:rPr>
          <w:rFonts w:ascii="Gandhari Unicode" w:hAnsi="Gandhari Unicode" w:cs="e-Tamil OTC"/>
          <w:lang w:val="en-GB"/>
        </w:rPr>
        <w:tab/>
      </w:r>
    </w:p>
    <w:p w14:paraId="63D697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elephant-bull wander- little way be-buried(inf.) spreading-</w:t>
      </w:r>
    </w:p>
    <w:p w14:paraId="3A8705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glitter- mountain difficult desert traversed</w:t>
      </w:r>
      <w:ins w:id="941" w:author="Narmada Hansani Polgampalage" w:date="2023-11-28T15:59:00Z">
        <w:r>
          <w:rPr>
            <w:rFonts w:ascii="Gandhari Unicode" w:hAnsi="Gandhari Unicode" w:cs="e-Tamil OTC"/>
            <w:lang w:val="en-GB"/>
          </w:rPr>
          <w:t>-</w:t>
        </w:r>
      </w:ins>
      <w:del w:id="942" w:author="Narmada Hansani Polgampalage" w:date="2023-11-28T15:59:00Z">
        <w:r>
          <w:rPr>
            <w:rFonts w:ascii="Gandhari Unicode" w:hAnsi="Gandhari Unicode" w:cs="e-Tamil OTC"/>
            <w:lang w:val="en-GB"/>
          </w:rPr>
          <w:delText xml:space="preserve"> </w:delText>
        </w:r>
      </w:del>
      <w:r>
        <w:rPr>
          <w:rFonts w:ascii="Gandhari Unicode" w:hAnsi="Gandhari Unicode" w:cs="e-Tamil OTC"/>
          <w:lang w:val="en-GB"/>
        </w:rPr>
        <w:t>he(h.) set-out/thought-of</w:t>
      </w:r>
    </w:p>
    <w:p w14:paraId="68F1682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rustle- darkness middle-day sleep difficult-it become(abs.)</w:t>
      </w:r>
    </w:p>
    <w:p w14:paraId="10369E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clear water lustre blossom resembling- </w:t>
      </w:r>
      <w:r>
        <w:rPr>
          <w:rFonts w:ascii="Gandhari Unicode" w:hAnsi="Gandhari Unicode" w:cs="e-Tamil OTC"/>
          <w:lang w:val="en-GB"/>
        </w:rPr>
        <w:tab/>
      </w:r>
    </w:p>
    <w:p w14:paraId="1A6F576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blossom rain eye(dat.) easy-they(n.pl</w:t>
      </w:r>
      <w:proofErr w:type="gramStart"/>
      <w:r>
        <w:rPr>
          <w:rFonts w:ascii="Gandhari Unicode" w:hAnsi="Gandhari Unicode" w:cs="e-Tamil OTC"/>
          <w:lang w:val="en-GB"/>
        </w:rPr>
        <w:t>.)</w:t>
      </w:r>
      <w:proofErr w:type="spellStart"/>
      <w:r>
        <w:rPr>
          <w:rFonts w:ascii="Gandhari Unicode" w:hAnsi="Gandhari Unicode" w:cs="e-Tamil OTC"/>
          <w:position w:val="6"/>
          <w:lang w:val="en-GB"/>
        </w:rPr>
        <w:t>āl</w:t>
      </w:r>
      <w:proofErr w:type="spellEnd"/>
      <w:proofErr w:type="gramEnd"/>
      <w:r>
        <w:rPr>
          <w:rFonts w:ascii="Gandhari Unicode" w:hAnsi="Gandhari Unicode" w:cs="e-Tamil OTC"/>
          <w:lang w:val="en-GB"/>
        </w:rPr>
        <w:t xml:space="preserve"> dew</w:t>
      </w:r>
      <w:r>
        <w:rPr>
          <w:rFonts w:ascii="Gandhari Unicode" w:hAnsi="Gandhari Unicode" w:cs="e-Tamil OTC"/>
          <w:position w:val="6"/>
          <w:lang w:val="en-GB"/>
        </w:rPr>
        <w:t>ē</w:t>
      </w:r>
      <w:r>
        <w:rPr>
          <w:rFonts w:ascii="Gandhari Unicode" w:hAnsi="Gandhari Unicode" w:cs="e-Tamil OTC"/>
          <w:lang w:val="en-GB"/>
        </w:rPr>
        <w:t>.</w:t>
      </w:r>
    </w:p>
    <w:p w14:paraId="3C78117C" w14:textId="77777777" w:rsidR="00544225" w:rsidRDefault="00544225">
      <w:pPr>
        <w:pStyle w:val="Textbody"/>
        <w:spacing w:after="29"/>
        <w:jc w:val="both"/>
        <w:rPr>
          <w:rFonts w:ascii="Gandhari Unicode" w:hAnsi="Gandhari Unicode" w:cs="e-Tamil OTC"/>
          <w:lang w:val="en-GB"/>
        </w:rPr>
      </w:pPr>
    </w:p>
    <w:p w14:paraId="65439571" w14:textId="77777777" w:rsidR="00544225" w:rsidRDefault="00544225">
      <w:pPr>
        <w:pStyle w:val="Textbody"/>
        <w:tabs>
          <w:tab w:val="left" w:pos="288"/>
        </w:tabs>
        <w:spacing w:after="0"/>
        <w:jc w:val="both"/>
        <w:rPr>
          <w:rFonts w:ascii="Gandhari Unicode" w:hAnsi="Gandhari Unicode" w:cs="e-Tamil OTC"/>
          <w:lang w:val="en-GB"/>
        </w:rPr>
      </w:pPr>
    </w:p>
    <w:p w14:paraId="6CC8F042" w14:textId="77777777" w:rsidR="00544225" w:rsidRDefault="00000000">
      <w:pPr>
        <w:pStyle w:val="Textbody"/>
        <w:tabs>
          <w:tab w:val="left" w:pos="113"/>
        </w:tabs>
        <w:spacing w:after="0"/>
        <w:rPr>
          <w:rFonts w:ascii="Gandhari Unicode" w:hAnsi="Gandhari Unicode" w:cs="e-Tamil OTC"/>
          <w:lang w:val="en-GB"/>
        </w:rPr>
      </w:pPr>
      <w:r>
        <w:rPr>
          <w:rFonts w:ascii="Gandhari Unicode" w:hAnsi="Gandhari Unicode" w:cs="e-Tamil OTC"/>
          <w:lang w:val="en-GB"/>
        </w:rPr>
        <w:tab/>
        <w:t>Since he set out to traverse the difficult desert of glittering mountains,</w:t>
      </w:r>
    </w:p>
    <w:p w14:paraId="73B5F681"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where the summery white flowers of the </w:t>
      </w:r>
      <w:proofErr w:type="spellStart"/>
      <w:r>
        <w:rPr>
          <w:rFonts w:ascii="Gandhari Unicode" w:hAnsi="Gandhari Unicode" w:cs="e-Tamil OTC"/>
          <w:lang w:val="en-GB"/>
        </w:rPr>
        <w:t>Iruppai</w:t>
      </w:r>
      <w:proofErr w:type="spellEnd"/>
      <w:r>
        <w:rPr>
          <w:rFonts w:ascii="Gandhari Unicode" w:hAnsi="Gandhari Unicode" w:cs="e-Tamil OTC"/>
          <w:lang w:val="en-GB"/>
        </w:rPr>
        <w:t xml:space="preserve"> tree in the forest</w:t>
      </w:r>
    </w:p>
    <w:p w14:paraId="26BEADAC"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are spreading,</w:t>
      </w:r>
    </w:p>
    <w:p w14:paraId="7C196E3B"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 xml:space="preserve">loosened from [their] stems when shed by the long twigs </w:t>
      </w:r>
      <w:proofErr w:type="gramStart"/>
      <w:r>
        <w:rPr>
          <w:rFonts w:ascii="Gandhari Unicode" w:hAnsi="Gandhari Unicode" w:cs="e-Tamil OTC"/>
          <w:lang w:val="en-GB"/>
        </w:rPr>
        <w:t>struck</w:t>
      </w:r>
      <w:proofErr w:type="gramEnd"/>
    </w:p>
    <w:p w14:paraId="76A6C9F6"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wind,</w:t>
      </w:r>
    </w:p>
    <w:p w14:paraId="779EDE5F" w14:textId="77777777" w:rsidR="00544225" w:rsidRDefault="00000000">
      <w:pPr>
        <w:pStyle w:val="Textbody"/>
        <w:tabs>
          <w:tab w:val="left" w:pos="400"/>
          <w:tab w:val="left" w:pos="1013"/>
        </w:tabs>
        <w:spacing w:after="72"/>
        <w:rPr>
          <w:rFonts w:ascii="Gandhari Unicode" w:hAnsi="Gandhari Unicode" w:cs="e-Tamil OTC"/>
          <w:lang w:val="en-GB"/>
        </w:rPr>
      </w:pPr>
      <w:r>
        <w:rPr>
          <w:rFonts w:ascii="Gandhari Unicode" w:hAnsi="Gandhari Unicode" w:cs="e-Tamil OTC"/>
          <w:lang w:val="en-GB"/>
        </w:rPr>
        <w:tab/>
        <w:t>so that the small path wandered by elephant bulls is buried,</w:t>
      </w:r>
    </w:p>
    <w:p w14:paraId="24C5D408"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since sleep has become difficult at midnight,</w:t>
      </w:r>
    </w:p>
    <w:p w14:paraId="5463F19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the rustling darkness</w:t>
      </w:r>
    </w:p>
    <w:p w14:paraId="193776DC"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dew[drops] are easy indeed to the rain eyes, good </w:t>
      </w:r>
      <w:proofErr w:type="gramStart"/>
      <w:r>
        <w:rPr>
          <w:rFonts w:ascii="Gandhari Unicode" w:hAnsi="Gandhari Unicode" w:cs="e-Tamil OTC"/>
          <w:lang w:val="en-GB"/>
        </w:rPr>
        <w:t>blossoms</w:t>
      </w:r>
      <w:proofErr w:type="gramEnd"/>
    </w:p>
    <w:p w14:paraId="7FD7A352"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resembling lustrous blossoms in clear water.</w:t>
      </w:r>
    </w:p>
    <w:p w14:paraId="0EA172FC" w14:textId="77777777" w:rsidR="00544225" w:rsidRDefault="00544225">
      <w:pPr>
        <w:pStyle w:val="Textbody"/>
        <w:spacing w:after="0"/>
        <w:rPr>
          <w:rFonts w:ascii="Gandhari Unicode" w:hAnsi="Gandhari Unicode" w:cs="e-Tamil OTC"/>
          <w:lang w:val="en-GB"/>
        </w:rPr>
      </w:pPr>
    </w:p>
    <w:p w14:paraId="62C4DA21" w14:textId="77777777" w:rsidR="00544225" w:rsidRDefault="00544225">
      <w:pPr>
        <w:pStyle w:val="Textbody"/>
        <w:spacing w:after="0"/>
        <w:jc w:val="both"/>
        <w:rPr>
          <w:rFonts w:ascii="Gandhari Unicode" w:hAnsi="Gandhari Unicode" w:cs="e-Tamil OTC"/>
          <w:lang w:val="en-GB"/>
        </w:rPr>
      </w:pPr>
    </w:p>
    <w:p w14:paraId="34F100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Thinking of him, who traverses</w:t>
      </w:r>
      <w:r>
        <w:rPr>
          <w:rStyle w:val="FootnoteReference1"/>
          <w:rFonts w:ascii="Gandhari Unicode" w:hAnsi="Gandhari Unicode" w:cs="e-Tamil OTC"/>
          <w:lang w:val="en-GB"/>
        </w:rPr>
        <w:footnoteReference w:id="523"/>
      </w:r>
      <w:r>
        <w:rPr>
          <w:rFonts w:ascii="Gandhari Unicode" w:hAnsi="Gandhari Unicode" w:cs="e-Tamil OTC"/>
          <w:lang w:val="en-GB"/>
        </w:rPr>
        <w:t xml:space="preserve"> ...</w:t>
      </w:r>
    </w:p>
    <w:p w14:paraId="1CB69AA5" w14:textId="77777777" w:rsidR="00544225" w:rsidRDefault="00544225">
      <w:pPr>
        <w:pStyle w:val="Textbody"/>
        <w:spacing w:after="0"/>
        <w:jc w:val="both"/>
        <w:rPr>
          <w:rFonts w:ascii="Gandhari Unicode" w:hAnsi="Gandhari Unicode" w:cs="e-Tamil OTC"/>
          <w:lang w:val="en-GB"/>
        </w:rPr>
      </w:pPr>
    </w:p>
    <w:p w14:paraId="24577E1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5b </w:t>
      </w:r>
      <w:r>
        <w:rPr>
          <w:rFonts w:ascii="Gandhari Unicode" w:hAnsi="Gandhari Unicode" w:cs="e-Tamil OTC"/>
          <w:lang w:val="en-GB"/>
        </w:rPr>
        <w:tab/>
        <w:t>sleep has become difficult ...</w:t>
      </w:r>
    </w:p>
    <w:p w14:paraId="4B8C08A6" w14:textId="77777777" w:rsidR="00544225" w:rsidRDefault="00544225">
      <w:pPr>
        <w:pStyle w:val="Textbody"/>
        <w:spacing w:after="0"/>
        <w:jc w:val="both"/>
        <w:rPr>
          <w:rFonts w:ascii="Gandhari Unicode" w:hAnsi="Gandhari Unicode" w:cs="e-Tamil OTC"/>
          <w:lang w:val="en-GB"/>
        </w:rPr>
      </w:pPr>
    </w:p>
    <w:p w14:paraId="5634A4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7b </w:t>
      </w:r>
      <w:r>
        <w:rPr>
          <w:rFonts w:ascii="Gandhari Unicode" w:hAnsi="Gandhari Unicode" w:cs="e-Tamil OTC"/>
          <w:lang w:val="en-GB"/>
        </w:rPr>
        <w:tab/>
        <w:t>[and] dew[-drops] are easy...</w:t>
      </w:r>
    </w:p>
    <w:p w14:paraId="3C8AD39F" w14:textId="77777777" w:rsidR="00544225" w:rsidRDefault="00544225">
      <w:pPr>
        <w:pStyle w:val="Textbody"/>
        <w:spacing w:after="0"/>
        <w:jc w:val="both"/>
        <w:rPr>
          <w:rFonts w:ascii="Gandhari Unicode" w:hAnsi="Gandhari Unicode" w:cs="e-Tamil OTC"/>
          <w:lang w:val="en-GB"/>
        </w:rPr>
      </w:pPr>
    </w:p>
    <w:p w14:paraId="34E557F9" w14:textId="77777777" w:rsidR="00544225" w:rsidRDefault="00000000">
      <w:pPr>
        <w:rPr>
          <w:rFonts w:ascii="Gandhari Unicode" w:eastAsiaTheme="majorEastAsia" w:hAnsi="Gandhari Unicode" w:cstheme="majorBidi" w:hint="eastAsia"/>
          <w:b/>
        </w:rPr>
      </w:pPr>
      <w:r>
        <w:br w:type="page"/>
      </w:r>
    </w:p>
    <w:p w14:paraId="5D6CC3C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330</w:t>
      </w:r>
      <w:r>
        <w:rPr>
          <w:rFonts w:ascii="e-Tamil OTC" w:hAnsi="e-Tamil OTC" w:cs="e-Tamil OTC"/>
          <w:b/>
          <w:i w:val="0"/>
          <w:iCs w:val="0"/>
          <w:color w:val="auto"/>
        </w:rPr>
        <w:t xml:space="preserve"> </w:t>
      </w:r>
      <w:proofErr w:type="spellStart"/>
      <w:r>
        <w:rPr>
          <w:rFonts w:ascii="e-Tamil OTC" w:hAnsi="e-Tamil OTC" w:cs="e-Tamil OTC"/>
          <w:b/>
          <w:i w:val="0"/>
          <w:iCs w:val="0"/>
          <w:color w:val="auto"/>
        </w:rPr>
        <w:t>கிழாற்</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கிரார்க்</w:t>
      </w:r>
      <w:proofErr w:type="spellEnd"/>
      <w:r>
        <w:rPr>
          <w:rFonts w:ascii="e-Tamil OTC" w:hAnsi="e-Tamil OTC" w:cs="e-Tamil OTC"/>
          <w:i w:val="0"/>
          <w:iCs w:val="0"/>
          <w:color w:val="auto"/>
        </w:rPr>
        <w:t xml:space="preserve">; </w:t>
      </w:r>
      <w:proofErr w:type="spellStart"/>
      <w:r>
        <w:rPr>
          <w:rFonts w:ascii="Gandhari Unicode" w:hAnsi="Gandhari Unicode"/>
          <w:i w:val="0"/>
          <w:iCs w:val="0"/>
          <w:color w:val="auto"/>
        </w:rPr>
        <w:t>Cām</w:t>
      </w:r>
      <w:proofErr w:type="spellEnd"/>
      <w:r>
        <w:rPr>
          <w:rFonts w:ascii="e-Tamil OTC" w:hAnsi="e-Tamil OTC" w:cs="e-Tamil OTC"/>
          <w:i w:val="0"/>
          <w:iCs w:val="0"/>
          <w:color w:val="auto"/>
        </w:rPr>
        <w:t>.:</w:t>
      </w:r>
      <w:r>
        <w:rPr>
          <w:rFonts w:ascii="e-Tamil OTC" w:hAnsi="e-Tamil OTC" w:cs="e-Tamil OTC"/>
          <w:b/>
          <w:i w:val="0"/>
          <w:iCs w:val="0"/>
          <w:color w:val="auto"/>
        </w:rPr>
        <w:t xml:space="preserve"> </w:t>
      </w:r>
      <w:proofErr w:type="spellStart"/>
      <w:r>
        <w:rPr>
          <w:rFonts w:ascii="e-Tamil OTC" w:hAnsi="e-Tamil OTC" w:cs="e-Tamil OTC"/>
          <w:i w:val="0"/>
          <w:iCs w:val="0"/>
          <w:color w:val="auto"/>
        </w:rPr>
        <w:t>கழார்க்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எயிற்றியன்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0A048D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0184BBC" w14:textId="77777777" w:rsidR="00544225" w:rsidRDefault="00544225">
      <w:pPr>
        <w:pStyle w:val="Textbody"/>
        <w:spacing w:after="29"/>
        <w:jc w:val="both"/>
        <w:rPr>
          <w:rFonts w:ascii="Gandhari Unicode" w:hAnsi="Gandhari Unicode" w:cs="e-Tamil OTC"/>
          <w:lang w:val="en-GB"/>
        </w:rPr>
      </w:pPr>
    </w:p>
    <w:p w14:paraId="0F1E32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நலத்தகைப்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தெடுத்துத்</w:t>
      </w:r>
      <w:proofErr w:type="spellEnd"/>
    </w:p>
    <w:p w14:paraId="147222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தலைப்புடைப்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தண்கயத்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p>
    <w:p w14:paraId="799D323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பரூஉத்திரி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கடுக்கும்</w:t>
      </w:r>
      <w:proofErr w:type="spellEnd"/>
    </w:p>
    <w:p w14:paraId="1E9D09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பகன்றைப்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w:t>
      </w:r>
      <w:proofErr w:type="spellEnd"/>
    </w:p>
    <w:p w14:paraId="09854E4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கமழும்</w:t>
      </w:r>
      <w:proofErr w:type="spellEnd"/>
    </w:p>
    <w:p w14:paraId="5A17E5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w:t>
      </w:r>
      <w:proofErr w:type="spellEnd"/>
    </w:p>
    <w:p w14:paraId="61BE3B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bookmarkStart w:id="943" w:name="DDE_LINK46"/>
      <w:proofErr w:type="spellStart"/>
      <w:r>
        <w:rPr>
          <w:rFonts w:ascii="Gandhari Unicode" w:hAnsi="Gandhari Unicode" w:cs="e-Tamil OTC"/>
          <w:u w:val="wave"/>
          <w:lang w:val="en-GB"/>
        </w:rPr>
        <w:t>நாட்டே</w:t>
      </w:r>
      <w:bookmarkEnd w:id="943"/>
      <w:proofErr w:type="spellEnd"/>
      <w:r>
        <w:rPr>
          <w:rFonts w:ascii="Gandhari Unicode" w:hAnsi="Gandhari Unicode" w:cs="e-Tamil OTC"/>
          <w:lang w:val="en-GB"/>
        </w:rPr>
        <w:t>.</w:t>
      </w:r>
    </w:p>
    <w:p w14:paraId="59F0B716" w14:textId="77777777" w:rsidR="00544225" w:rsidRDefault="00544225">
      <w:pPr>
        <w:pStyle w:val="Textbody"/>
        <w:spacing w:after="29"/>
        <w:jc w:val="both"/>
        <w:rPr>
          <w:rFonts w:ascii="Gandhari Unicode" w:hAnsi="Gandhari Unicode" w:cs="e-Tamil OTC"/>
          <w:lang w:val="en-GB"/>
        </w:rPr>
      </w:pPr>
    </w:p>
    <w:p w14:paraId="02ACB85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புலைத்தி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புலத்தி</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தண்கயத்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தண்ணயத்</w:t>
      </w:r>
      <w:proofErr w:type="spellEnd"/>
      <w:r>
        <w:rPr>
          <w:rFonts w:ascii="Gandhari Unicode" w:hAnsi="Gandhari Unicode" w:cs="e-Tamil OTC"/>
          <w:lang w:val="en-GB"/>
        </w:rPr>
        <w:t xml:space="preserve"> L1, C1+2v+3, G1+2v,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பிரியாப்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பிரியாய்ப்</w:t>
      </w:r>
      <w:proofErr w:type="spellEnd"/>
      <w:r>
        <w:rPr>
          <w:rFonts w:ascii="Gandhari Unicode" w:hAnsi="Gandhari Unicode" w:cs="e-Tamil OTC"/>
          <w:lang w:val="en-GB"/>
        </w:rPr>
        <w:t xml:space="preserve"> G1 [3cd-4ab missing in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பரூஉத்திரி</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பரூஉக்கிரி</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கமழும்</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மின்றுகொ</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நாட்டே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p>
    <w:p w14:paraId="37297471" w14:textId="77777777" w:rsidR="00544225" w:rsidRDefault="00544225">
      <w:pPr>
        <w:pStyle w:val="Textbody"/>
        <w:spacing w:after="29"/>
        <w:jc w:val="both"/>
        <w:rPr>
          <w:rFonts w:ascii="Gandhari Unicode" w:hAnsi="Gandhari Unicode" w:cs="e-Tamil OTC"/>
          <w:lang w:val="en-GB"/>
        </w:rPr>
      </w:pPr>
    </w:p>
    <w:p w14:paraId="4C64F6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pulaitti</w:t>
      </w:r>
      <w:proofErr w:type="spellEnd"/>
      <w:r>
        <w:rPr>
          <w:rFonts w:ascii="Gandhari Unicode" w:hAnsi="Gandhari Unicode" w:cs="e-Tamil OTC"/>
          <w:lang w:val="en-GB"/>
        </w:rPr>
        <w:t xml:space="preserve"> </w:t>
      </w:r>
      <w:proofErr w:type="spellStart"/>
      <w:r>
        <w:rPr>
          <w:rFonts w:ascii="Gandhari Unicode" w:hAnsi="Gandhari Unicode" w:cs="e-Tamil OTC"/>
          <w:lang w:val="en-GB"/>
        </w:rPr>
        <w:t>pacai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tōytt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eṭuttu</w:t>
      </w:r>
      <w:proofErr w:type="spellEnd"/>
      <w:r>
        <w:rPr>
          <w:rFonts w:ascii="Gandhari Unicode" w:hAnsi="Gandhari Unicode" w:cs="e-Tamil OTC"/>
          <w:lang w:val="en-GB"/>
        </w:rPr>
        <w:t>+</w:t>
      </w:r>
    </w:p>
    <w:p w14:paraId="585C3E6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kayatt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iṭṭa</w:t>
      </w:r>
      <w:proofErr w:type="spellEnd"/>
    </w:p>
    <w:p w14:paraId="65D3F1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ins w:id="944" w:author="Narmada Hansani Polgampalage" w:date="2023-11-28T16:13:00Z">
        <w:r>
          <w:rPr>
            <w:rFonts w:ascii="Gandhari Unicode" w:hAnsi="Gandhari Unicode" w:cs="e-Tamil OTC"/>
            <w:lang w:val="en-GB"/>
          </w:rPr>
          <w:t>-</w:t>
        </w:r>
      </w:ins>
      <w:del w:id="945" w:author="Narmada Hansani Polgampalage" w:date="2023-11-28T16:13: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piriyā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parūu</w:t>
      </w:r>
      <w:proofErr w:type="spellEnd"/>
      <w:ins w:id="946"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kaṭukkum</w:t>
      </w:r>
      <w:proofErr w:type="spellEnd"/>
    </w:p>
    <w:p w14:paraId="0EEE53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ins w:id="947" w:author="Narmada Hansani Polgampalage" w:date="2023-11-28T16:1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pakaṉṟai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poti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pū</w:t>
      </w:r>
      <w:proofErr w:type="spellEnd"/>
    </w:p>
    <w:p w14:paraId="67FCAB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kaḷḷiṉ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ila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63577A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pulampum</w:t>
      </w:r>
      <w:proofErr w:type="spellEnd"/>
    </w:p>
    <w:p w14:paraId="2DF0BB2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iṉṟu-kol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nāṭṭ</w:t>
      </w:r>
      <w:proofErr w:type="spellEnd"/>
      <w:r>
        <w:rPr>
          <w:rFonts w:ascii="Gandhari Unicode" w:hAnsi="Gandhari Unicode" w:cs="e-Tamil OTC"/>
          <w:i/>
          <w:iCs/>
          <w:lang w:val="en-GB"/>
        </w:rPr>
        <w:t>*-ē</w:t>
      </w:r>
      <w:r>
        <w:rPr>
          <w:rFonts w:ascii="Gandhari Unicode" w:hAnsi="Gandhari Unicode" w:cs="e-Tamil OTC"/>
          <w:lang w:val="en-GB"/>
        </w:rPr>
        <w:t>.</w:t>
      </w:r>
    </w:p>
    <w:p w14:paraId="07499161" w14:textId="77777777" w:rsidR="00544225" w:rsidRDefault="00544225">
      <w:pPr>
        <w:pStyle w:val="Textbody"/>
        <w:spacing w:after="29" w:line="260" w:lineRule="exact"/>
        <w:jc w:val="both"/>
        <w:rPr>
          <w:rFonts w:ascii="Gandhari Unicode" w:hAnsi="Gandhari Unicode" w:cs="e-Tamil OTC"/>
          <w:lang w:val="en-GB"/>
        </w:rPr>
      </w:pPr>
    </w:p>
    <w:p w14:paraId="2C5AFC86" w14:textId="77777777" w:rsidR="00544225" w:rsidRDefault="00544225">
      <w:pPr>
        <w:pStyle w:val="Textbody"/>
        <w:spacing w:after="29" w:line="260" w:lineRule="exact"/>
        <w:jc w:val="both"/>
        <w:rPr>
          <w:rFonts w:ascii="Gandhari Unicode" w:hAnsi="Gandhari Unicode" w:cs="e-Tamil OTC"/>
          <w:lang w:val="en-GB"/>
        </w:rPr>
      </w:pPr>
    </w:p>
    <w:p w14:paraId="399662B1" w14:textId="77777777" w:rsidR="00544225" w:rsidRDefault="00000000">
      <w:pPr>
        <w:pStyle w:val="Textbody"/>
        <w:spacing w:after="29" w:line="260" w:lineRule="exact"/>
        <w:jc w:val="both"/>
        <w:rPr>
          <w:rFonts w:ascii="Gandhari Unicode" w:hAnsi="Gandhari Unicode" w:cs="e-Tamil OTC"/>
          <w:lang w:val="en-GB"/>
        </w:rPr>
      </w:pPr>
      <w:r>
        <w:br w:type="page"/>
      </w:r>
    </w:p>
    <w:p w14:paraId="5954FB1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who had changed in the time of separation.</w:t>
      </w:r>
    </w:p>
    <w:p w14:paraId="2C326712" w14:textId="77777777" w:rsidR="00544225" w:rsidRDefault="00544225">
      <w:pPr>
        <w:pStyle w:val="Textbody"/>
        <w:spacing w:after="29" w:line="260" w:lineRule="exact"/>
        <w:jc w:val="both"/>
        <w:rPr>
          <w:rFonts w:ascii="Gandhari Unicode" w:hAnsi="Gandhari Unicode" w:cs="e-Tamil OTC"/>
          <w:lang w:val="en-GB"/>
        </w:rPr>
      </w:pPr>
    </w:p>
    <w:p w14:paraId="24A8E7B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goodness fitting </w:t>
      </w:r>
      <w:proofErr w:type="gramStart"/>
      <w:r>
        <w:rPr>
          <w:rFonts w:ascii="Gandhari Unicode" w:hAnsi="Gandhari Unicode" w:cs="e-Tamil OTC"/>
          <w:lang w:val="en-GB"/>
        </w:rPr>
        <w:t>washer-woman</w:t>
      </w:r>
      <w:proofErr w:type="gramEnd"/>
      <w:r>
        <w:rPr>
          <w:rFonts w:ascii="Gandhari Unicode" w:hAnsi="Gandhari Unicode" w:cs="e-Tamil OTC"/>
          <w:lang w:val="en-GB"/>
        </w:rPr>
        <w:t xml:space="preserve"> paste dipped raised</w:t>
      </w:r>
    </w:p>
    <w:p w14:paraId="7ECE50F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head beating made-go cool tank(obl.) placed-</w:t>
      </w:r>
    </w:p>
    <w:p w14:paraId="4C03F1E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water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separate-not bigness twisting resembling-</w:t>
      </w:r>
    </w:p>
    <w:p w14:paraId="4E635E1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leaf </w:t>
      </w:r>
      <w:proofErr w:type="spellStart"/>
      <w:r>
        <w:rPr>
          <w:rFonts w:ascii="Gandhari Unicode" w:hAnsi="Gandhari Unicode" w:cs="e-Tamil OTC"/>
          <w:lang w:val="en-GB"/>
        </w:rPr>
        <w:t>Pakaṉṟai</w:t>
      </w:r>
      <w:proofErr w:type="spellEnd"/>
      <w:r>
        <w:rPr>
          <w:rFonts w:ascii="Gandhari Unicode" w:hAnsi="Gandhari Unicode" w:cs="e-Tamil OTC"/>
          <w:lang w:val="en-GB"/>
        </w:rPr>
        <w:t xml:space="preserve"> bud open- sky flower</w:t>
      </w:r>
    </w:p>
    <w:p w14:paraId="551E77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quick toddy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fragrance not-they(n.pl.) smelling-</w:t>
      </w:r>
    </w:p>
    <w:p w14:paraId="0CE5965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sorrow evening</w:t>
      </w:r>
      <w:r>
        <w:rPr>
          <w:rFonts w:ascii="Gandhari Unicode" w:hAnsi="Gandhari Unicode" w:cs="e-Tamil OTC"/>
          <w:position w:val="6"/>
          <w:lang w:val="en-GB"/>
        </w:rPr>
        <w:t>um</w:t>
      </w:r>
      <w:r>
        <w:rPr>
          <w:rFonts w:ascii="Gandhari Unicode" w:hAnsi="Gandhari Unicode" w:cs="e-Tamil OTC"/>
          <w:lang w:val="en-GB"/>
        </w:rPr>
        <w:t xml:space="preserve"> loneliness</w:t>
      </w:r>
      <w:r>
        <w:rPr>
          <w:rFonts w:ascii="Gandhari Unicode" w:hAnsi="Gandhari Unicode" w:cs="e-Tamil OTC"/>
          <w:position w:val="6"/>
          <w:lang w:val="en-GB"/>
        </w:rPr>
        <w:t>um</w:t>
      </w:r>
    </w:p>
    <w:p w14:paraId="5EC620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is-not</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he(h.) gone- land-</w:t>
      </w:r>
      <w:r>
        <w:rPr>
          <w:rFonts w:ascii="Gandhari Unicode" w:hAnsi="Gandhari Unicode" w:cs="e-Tamil OTC"/>
          <w:position w:val="6"/>
          <w:lang w:val="en-GB"/>
        </w:rPr>
        <w:t>ē</w:t>
      </w:r>
      <w:r>
        <w:rPr>
          <w:rFonts w:ascii="Gandhari Unicode" w:hAnsi="Gandhari Unicode" w:cs="e-Tamil OTC"/>
          <w:lang w:val="en-GB"/>
        </w:rPr>
        <w:t>.</w:t>
      </w:r>
    </w:p>
    <w:p w14:paraId="71D73A6E" w14:textId="77777777" w:rsidR="00544225" w:rsidRDefault="00544225">
      <w:pPr>
        <w:pStyle w:val="Textbody"/>
        <w:spacing w:after="29"/>
        <w:jc w:val="both"/>
        <w:rPr>
          <w:rFonts w:ascii="Gandhari Unicode" w:hAnsi="Gandhari Unicode" w:cs="e-Tamil OTC"/>
          <w:lang w:val="en-GB"/>
        </w:rPr>
      </w:pPr>
    </w:p>
    <w:p w14:paraId="68E994AE" w14:textId="77777777" w:rsidR="00544225" w:rsidRDefault="00544225">
      <w:pPr>
        <w:pStyle w:val="Textbody"/>
        <w:spacing w:after="29"/>
        <w:jc w:val="both"/>
        <w:rPr>
          <w:rFonts w:ascii="Gandhari Unicode" w:hAnsi="Gandhari Unicode" w:cs="e-Tamil OTC"/>
          <w:lang w:val="en-GB"/>
        </w:rPr>
      </w:pPr>
    </w:p>
    <w:p w14:paraId="63F9C7D4"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In the land where he has gone,</w:t>
      </w:r>
    </w:p>
    <w:p w14:paraId="0073EA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where the bud-opening sky flowers of the big-leaved </w:t>
      </w:r>
      <w:proofErr w:type="spellStart"/>
      <w:r>
        <w:rPr>
          <w:rFonts w:ascii="Gandhari Unicode" w:hAnsi="Gandhari Unicode" w:cs="e-Tamil OTC"/>
          <w:lang w:val="en-GB"/>
        </w:rPr>
        <w:t>Pakaṉṟai</w:t>
      </w:r>
      <w:proofErr w:type="spellEnd"/>
    </w:p>
    <w:p w14:paraId="79E7E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emit [their] smell</w:t>
      </w:r>
      <w:r>
        <w:rPr>
          <w:rStyle w:val="FootnoteReference1"/>
          <w:rFonts w:ascii="Gandhari Unicode" w:hAnsi="Gandhari Unicode" w:cs="e-Tamil OTC"/>
          <w:lang w:val="en-GB"/>
        </w:rPr>
        <w:footnoteReference w:id="524"/>
      </w:r>
      <w:r>
        <w:rPr>
          <w:rFonts w:ascii="Gandhari Unicode" w:hAnsi="Gandhari Unicode" w:cs="e-Tamil OTC"/>
          <w:lang w:val="en-GB"/>
        </w:rPr>
        <w:t xml:space="preserve"> like sweet, strong toddy,</w:t>
      </w:r>
    </w:p>
    <w:p w14:paraId="50B6167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resembling the big twists [of cloth]</w:t>
      </w:r>
      <w:r>
        <w:rPr>
          <w:rStyle w:val="FootnoteReference1"/>
          <w:rFonts w:ascii="Gandhari Unicode" w:hAnsi="Gandhari Unicode" w:cs="e-Tamil OTC"/>
          <w:lang w:val="en-GB"/>
        </w:rPr>
        <w:footnoteReference w:id="525"/>
      </w:r>
      <w:r>
        <w:rPr>
          <w:rFonts w:ascii="Gandhari Unicode" w:hAnsi="Gandhari Unicode" w:cs="e-Tamil OTC"/>
          <w:lang w:val="en-GB"/>
        </w:rPr>
        <w:t>:</w:t>
      </w:r>
    </w:p>
    <w:p w14:paraId="7489E106" w14:textId="77777777" w:rsidR="00544225" w:rsidRDefault="00000000">
      <w:pPr>
        <w:pStyle w:val="Textbody"/>
        <w:tabs>
          <w:tab w:val="left" w:pos="400"/>
        </w:tabs>
        <w:spacing w:after="0"/>
        <w:jc w:val="both"/>
        <w:rPr>
          <w:rFonts w:ascii="Gandhari Unicode" w:hAnsi="Gandhari Unicode" w:cs="e-Tamil OTC"/>
          <w:lang w:val="en-GB"/>
        </w:rPr>
      </w:pPr>
      <w:r>
        <w:rPr>
          <w:rFonts w:ascii="Gandhari Unicode" w:hAnsi="Gandhari Unicode" w:cs="e-Tamil OTC"/>
          <w:lang w:val="en-GB"/>
        </w:rPr>
        <w:tab/>
        <w:t>dipped in the paste [and] raised, beaten</w:t>
      </w:r>
      <w:r>
        <w:rPr>
          <w:rStyle w:val="FootnoteReference1"/>
          <w:rFonts w:ascii="Gandhari Unicode" w:hAnsi="Gandhari Unicode" w:cs="e-Tamil OTC"/>
          <w:lang w:val="en-GB"/>
        </w:rPr>
        <w:footnoteReference w:id="526"/>
      </w:r>
      <w:r>
        <w:rPr>
          <w:rFonts w:ascii="Gandhari Unicode" w:hAnsi="Gandhari Unicode" w:cs="e-Tamil OTC"/>
          <w:lang w:val="en-GB"/>
        </w:rPr>
        <w:t xml:space="preserve"> [on stones] with</w:t>
      </w:r>
    </w:p>
    <w:p w14:paraId="688A89AE"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the end [and] put in the cool tank unseparated from the water,</w:t>
      </w:r>
    </w:p>
    <w:p w14:paraId="25D0C4A2"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washerwoman fit for goodness</w:t>
      </w:r>
      <w:r>
        <w:rPr>
          <w:rStyle w:val="FootnoteReference1"/>
          <w:rFonts w:ascii="Gandhari Unicode" w:hAnsi="Gandhari Unicode" w:cs="e-Tamil OTC"/>
          <w:lang w:val="en-GB"/>
        </w:rPr>
        <w:footnoteReference w:id="527"/>
      </w:r>
      <w:r>
        <w:rPr>
          <w:rFonts w:ascii="Gandhari Unicode" w:hAnsi="Gandhari Unicode" w:cs="e-Tamil OTC"/>
          <w:lang w:val="en-GB"/>
        </w:rPr>
        <w:t>,</w:t>
      </w:r>
    </w:p>
    <w:p w14:paraId="55144E5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aren't there, friend, sorrowful </w:t>
      </w:r>
      <w:proofErr w:type="gramStart"/>
      <w:r>
        <w:rPr>
          <w:rFonts w:ascii="Gandhari Unicode" w:hAnsi="Gandhari Unicode" w:cs="e-Tamil OTC"/>
          <w:lang w:val="en-GB"/>
        </w:rPr>
        <w:t>evenings</w:t>
      </w:r>
      <w:proofErr w:type="gramEnd"/>
      <w:r>
        <w:rPr>
          <w:rFonts w:ascii="Gandhari Unicode" w:hAnsi="Gandhari Unicode" w:cs="e-Tamil OTC"/>
          <w:lang w:val="en-GB"/>
        </w:rPr>
        <w:t xml:space="preserve"> and loneliness?</w:t>
      </w:r>
    </w:p>
    <w:p w14:paraId="070D86F8" w14:textId="77777777" w:rsidR="00544225" w:rsidRDefault="00544225">
      <w:pPr>
        <w:pStyle w:val="Textbody"/>
        <w:spacing w:after="0"/>
        <w:jc w:val="both"/>
        <w:rPr>
          <w:rFonts w:ascii="Gandhari Unicode" w:hAnsi="Gandhari Unicode" w:cs="e-Tamil OTC"/>
          <w:lang w:val="en-GB"/>
        </w:rPr>
      </w:pPr>
    </w:p>
    <w:p w14:paraId="2CFF9024" w14:textId="77777777" w:rsidR="00544225" w:rsidRDefault="00000000">
      <w:pPr>
        <w:rPr>
          <w:rFonts w:ascii="Gandhari Unicode" w:eastAsiaTheme="majorEastAsia" w:hAnsi="Gandhari Unicode" w:cstheme="majorBidi" w:hint="eastAsia"/>
          <w:b/>
        </w:rPr>
      </w:pPr>
      <w:r>
        <w:br w:type="page"/>
      </w:r>
    </w:p>
    <w:p w14:paraId="634989D2" w14:textId="77777777" w:rsidR="00544225" w:rsidRDefault="00000000">
      <w:pPr>
        <w:pStyle w:val="Heading4"/>
        <w:spacing w:before="0"/>
        <w:rPr>
          <w:rFonts w:ascii="Gandhari Unicode" w:hAnsi="Gandhari Unicode" w:cs="e-Tamil OTC" w:hint="eastAsia"/>
        </w:rPr>
      </w:pPr>
      <w:r>
        <w:rPr>
          <w:rFonts w:ascii="Gandhari Unicode" w:hAnsi="Gandhari Unicode"/>
          <w:b/>
          <w:i w:val="0"/>
          <w:iCs w:val="0"/>
          <w:color w:val="auto"/>
        </w:rPr>
        <w:lastRenderedPageBreak/>
        <w:t>KT 331</w:t>
      </w:r>
      <w:r>
        <w:rPr>
          <w:rFonts w:ascii="e-Tamil OTC" w:hAnsi="e-Tamil OTC" w:cs="e-Tamil OTC"/>
          <w:b/>
          <w:i w:val="0"/>
          <w:iCs w:val="0"/>
          <w:color w:val="auto"/>
        </w:rPr>
        <w:t xml:space="preserve"> </w:t>
      </w:r>
      <w:proofErr w:type="spellStart"/>
      <w:r>
        <w:rPr>
          <w:rFonts w:ascii="e-Tamil OTC" w:hAnsi="e-Tamil OTC" w:cs="e-Tamil OTC"/>
          <w:i w:val="0"/>
          <w:iCs w:val="0"/>
          <w:color w:val="auto"/>
        </w:rPr>
        <w:t>வாடாப்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பிரமந்தன்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பிரபந்தன்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பிரமாந்தன்</w:t>
      </w:r>
      <w:proofErr w:type="spellEnd"/>
      <w:r>
        <w:rPr>
          <w:rFonts w:ascii="e-Tamil OTC" w:hAnsi="e-Tamil OTC" w:cs="e-Tamil OTC"/>
          <w:i w:val="0"/>
          <w:iCs w:val="0"/>
          <w:color w:val="auto"/>
        </w:rPr>
        <w:t xml:space="preserve">): </w:t>
      </w:r>
      <w:r>
        <w:rPr>
          <w:rFonts w:ascii="Gandhari Unicode" w:hAnsi="Gandhari Unicode" w:cs="e-Tamil OTC"/>
          <w:i w:val="0"/>
          <w:iCs w:val="0"/>
          <w:color w:val="auto"/>
        </w:rPr>
        <w:t>the confidante / SHE</w:t>
      </w:r>
    </w:p>
    <w:p w14:paraId="173927D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6BA21D3" w14:textId="77777777" w:rsidR="00544225" w:rsidRDefault="00544225">
      <w:pPr>
        <w:pStyle w:val="Textbody"/>
        <w:spacing w:after="29"/>
        <w:jc w:val="both"/>
        <w:rPr>
          <w:rFonts w:ascii="Gandhari Unicode" w:hAnsi="Gandhari Unicode" w:cs="e-Tamil OTC"/>
          <w:lang w:val="en-GB"/>
        </w:rPr>
      </w:pPr>
    </w:p>
    <w:p w14:paraId="2DB050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லாரிடை</w:t>
      </w:r>
      <w:proofErr w:type="spellEnd"/>
    </w:p>
    <w:p w14:paraId="6009547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மாறுநின்று</w:t>
      </w:r>
      <w:proofErr w:type="spellEnd"/>
    </w:p>
    <w:p w14:paraId="60FA12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டுண்ணுங்</w:t>
      </w:r>
      <w:proofErr w:type="spellEnd"/>
    </w:p>
    <w:p w14:paraId="74B4E2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p>
    <w:p w14:paraId="5A697C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யிறப்பர்கொல்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நறுவடிப்</w:t>
      </w:r>
      <w:proofErr w:type="spellEnd"/>
    </w:p>
    <w:p w14:paraId="1BE9E3F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ரன்ன</w:t>
      </w:r>
      <w:proofErr w:type="spellEnd"/>
    </w:p>
    <w:p w14:paraId="76DB55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பசப்ப</w:t>
      </w:r>
      <w:proofErr w:type="spellEnd"/>
    </w:p>
    <w:p w14:paraId="575C55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நம்மினுஞ்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டரற்கே</w:t>
      </w:r>
      <w:proofErr w:type="spellEnd"/>
      <w:r>
        <w:rPr>
          <w:rFonts w:ascii="Gandhari Unicode" w:hAnsi="Gandhari Unicode" w:cs="e-Tamil OTC"/>
          <w:lang w:val="en-GB"/>
        </w:rPr>
        <w:t>.</w:t>
      </w:r>
    </w:p>
    <w:p w14:paraId="0C54A2D2" w14:textId="77777777" w:rsidR="00544225" w:rsidRDefault="00544225">
      <w:pPr>
        <w:pStyle w:val="Textbody"/>
        <w:spacing w:after="29"/>
        <w:jc w:val="both"/>
        <w:rPr>
          <w:rFonts w:ascii="Gandhari Unicode" w:hAnsi="Gandhari Unicode" w:cs="e-Tamil OTC"/>
          <w:lang w:val="en-GB"/>
        </w:rPr>
      </w:pPr>
    </w:p>
    <w:p w14:paraId="25F703B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தொலைய</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கொலைய</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3c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கடறுகூட்</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கடறுகட்</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பைங்கான்</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மாஅத்</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மேனி</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பசப்ப</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ப்ப</w:t>
      </w:r>
      <w:proofErr w:type="spellEnd"/>
      <w:r>
        <w:rPr>
          <w:rFonts w:ascii="Gandhari Unicode" w:hAnsi="Gandhari Unicode" w:cs="e-Tamil OTC"/>
          <w:lang w:val="en-GB"/>
        </w:rPr>
        <w:t xml:space="preserve"> L1; ப</w:t>
      </w:r>
      <w:r>
        <w:rPr>
          <w:rFonts w:ascii="Gandhari Unicode" w:eastAsia="URW Palladio UNI" w:hAnsi="Gandhari Unicode" w:cs="e-Tamil OTC"/>
          <w:lang w:val="en-GB"/>
        </w:rPr>
        <w:t>‡</w:t>
      </w:r>
      <w:r>
        <w:rPr>
          <w:rFonts w:ascii="Gandhari Unicode" w:hAnsi="Gandhari Unicode" w:cs="e-Tamil OTC"/>
          <w:lang w:val="en-GB"/>
        </w:rPr>
        <w:t xml:space="preserve"> C1</w:t>
      </w:r>
    </w:p>
    <w:p w14:paraId="1057655F" w14:textId="77777777" w:rsidR="00544225" w:rsidRDefault="00544225">
      <w:pPr>
        <w:pStyle w:val="Textbody"/>
        <w:spacing w:after="29"/>
        <w:jc w:val="both"/>
        <w:rPr>
          <w:rFonts w:ascii="Gandhari Unicode" w:hAnsi="Gandhari Unicode" w:cs="e-Tamil OTC"/>
          <w:lang w:val="en-GB"/>
        </w:rPr>
      </w:pPr>
    </w:p>
    <w:p w14:paraId="03D89CB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948" w:author="Narmada Hansani Polgampalage" w:date="2023-11-28T16:28:00Z">
        <w:r>
          <w:rPr>
            <w:rFonts w:ascii="Gandhari Unicode" w:hAnsi="Gandhari Unicode" w:cs="e-Tamil OTC"/>
            <w:lang w:val="en-GB"/>
          </w:rPr>
          <w:t>-</w:t>
        </w:r>
      </w:ins>
      <w:del w:id="949" w:author="Narmada Hansani Polgampalage" w:date="2023-11-28T16:28: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p>
    <w:p w14:paraId="280102F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49DB28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uṇṇum</w:t>
      </w:r>
      <w:proofErr w:type="spellEnd"/>
    </w:p>
    <w:p w14:paraId="77B72C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ins w:id="950" w:author="Narmada Hansani Polgampalage" w:date="2023-11-28T16: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p>
    <w:p w14:paraId="4945943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iṟappar-kol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vaṭi</w:t>
      </w:r>
      <w:proofErr w:type="spellEnd"/>
      <w:r>
        <w:rPr>
          <w:rFonts w:ascii="Gandhari Unicode" w:hAnsi="Gandhari Unicode" w:cs="e-Tamil OTC"/>
          <w:lang w:val="en-GB"/>
        </w:rPr>
        <w:t>+</w:t>
      </w:r>
    </w:p>
    <w:p w14:paraId="0D53E5B7"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51" w:author="Narmada Hansani Polgampalage" w:date="2023-12-07T14:18:00Z">
            <w:rPr/>
          </w:rPrChange>
        </w:rPr>
        <w:t>paim</w:t>
      </w:r>
      <w:proofErr w:type="spellEnd"/>
      <w:r w:rsidRPr="00751307">
        <w:rPr>
          <w:rFonts w:ascii="Gandhari Unicode" w:hAnsi="Gandhari Unicode" w:cs="e-Tamil OTC"/>
          <w:lang w:val="de-DE"/>
          <w:rPrChange w:id="952" w:author="Narmada Hansani Polgampalage" w:date="2023-12-07T14:18:00Z">
            <w:rPr/>
          </w:rPrChange>
        </w:rPr>
        <w:t xml:space="preserve"> </w:t>
      </w:r>
      <w:proofErr w:type="spellStart"/>
      <w:r w:rsidRPr="00751307">
        <w:rPr>
          <w:rFonts w:ascii="Gandhari Unicode" w:hAnsi="Gandhari Unicode" w:cs="e-Tamil OTC"/>
          <w:i/>
          <w:iCs/>
          <w:lang w:val="de-DE"/>
          <w:rPrChange w:id="953" w:author="Narmada Hansani Polgampalage" w:date="2023-12-07T14:18:00Z">
            <w:rPr>
              <w:i/>
              <w:iCs/>
            </w:rPr>
          </w:rPrChange>
        </w:rPr>
        <w:t>kāl</w:t>
      </w:r>
      <w:proofErr w:type="spellEnd"/>
      <w:r w:rsidRPr="00751307">
        <w:rPr>
          <w:rFonts w:ascii="Gandhari Unicode" w:hAnsi="Gandhari Unicode" w:cs="e-Tamil OTC"/>
          <w:lang w:val="de-DE"/>
          <w:rPrChange w:id="954" w:author="Narmada Hansani Polgampalage" w:date="2023-12-07T14:18:00Z">
            <w:rPr/>
          </w:rPrChange>
        </w:rPr>
        <w:t xml:space="preserve"> </w:t>
      </w:r>
      <w:proofErr w:type="spellStart"/>
      <w:r w:rsidRPr="00751307">
        <w:rPr>
          <w:rFonts w:ascii="Gandhari Unicode" w:hAnsi="Gandhari Unicode" w:cs="e-Tamil OTC"/>
          <w:lang w:val="de-DE"/>
          <w:rPrChange w:id="955" w:author="Narmada Hansani Polgampalage" w:date="2023-12-07T14:18:00Z">
            <w:rPr/>
          </w:rPrChange>
        </w:rPr>
        <w:t>māatt</w:t>
      </w:r>
      <w:proofErr w:type="spellEnd"/>
      <w:r w:rsidRPr="00751307">
        <w:rPr>
          <w:rFonts w:ascii="Gandhari Unicode" w:hAnsi="Gandhari Unicode" w:cs="e-Tamil OTC"/>
          <w:lang w:val="de-DE"/>
          <w:rPrChange w:id="956" w:author="Narmada Hansani Polgampalage" w:date="2023-12-07T14:18:00Z">
            <w:rPr/>
          </w:rPrChange>
        </w:rPr>
        <w:t xml:space="preserve">* am </w:t>
      </w:r>
      <w:proofErr w:type="spellStart"/>
      <w:r w:rsidRPr="00751307">
        <w:rPr>
          <w:rFonts w:ascii="Gandhari Unicode" w:hAnsi="Gandhari Unicode" w:cs="e-Tamil OTC"/>
          <w:lang w:val="de-DE"/>
          <w:rPrChange w:id="957" w:author="Narmada Hansani Polgampalage" w:date="2023-12-07T14:18:00Z">
            <w:rPr/>
          </w:rPrChange>
        </w:rPr>
        <w:t>taḷir</w:t>
      </w:r>
      <w:proofErr w:type="spellEnd"/>
      <w:r w:rsidRPr="00751307">
        <w:rPr>
          <w:rFonts w:ascii="Gandhari Unicode" w:hAnsi="Gandhari Unicode" w:cs="e-Tamil OTC"/>
          <w:lang w:val="de-DE"/>
          <w:rPrChange w:id="958" w:author="Narmada Hansani Polgampalage" w:date="2023-12-07T14:18:00Z">
            <w:rPr/>
          </w:rPrChange>
        </w:rPr>
        <w:t xml:space="preserve"> </w:t>
      </w:r>
      <w:proofErr w:type="spellStart"/>
      <w:r w:rsidRPr="00751307">
        <w:rPr>
          <w:rFonts w:ascii="Gandhari Unicode" w:hAnsi="Gandhari Unicode" w:cs="e-Tamil OTC"/>
          <w:lang w:val="de-DE"/>
          <w:rPrChange w:id="959" w:author="Narmada Hansani Polgampalage" w:date="2023-12-07T14:18:00Z">
            <w:rPr/>
          </w:rPrChange>
        </w:rPr>
        <w:t>aṉṉa</w:t>
      </w:r>
      <w:proofErr w:type="spellEnd"/>
    </w:p>
    <w:p w14:paraId="66A047E3"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60" w:author="Narmada Hansani Polgampalage" w:date="2023-12-07T14:18:00Z">
            <w:rPr/>
          </w:rPrChange>
        </w:rPr>
        <w:t>nal</w:t>
      </w:r>
      <w:proofErr w:type="spellEnd"/>
      <w:r w:rsidRPr="00751307">
        <w:rPr>
          <w:rFonts w:ascii="Gandhari Unicode" w:hAnsi="Gandhari Unicode" w:cs="e-Tamil OTC"/>
          <w:lang w:val="de-DE"/>
          <w:rPrChange w:id="961" w:author="Narmada Hansani Polgampalage" w:date="2023-12-07T14:18:00Z">
            <w:rPr/>
          </w:rPrChange>
        </w:rPr>
        <w:t xml:space="preserve"> </w:t>
      </w:r>
      <w:proofErr w:type="spellStart"/>
      <w:r w:rsidRPr="00751307">
        <w:rPr>
          <w:rFonts w:ascii="Gandhari Unicode" w:hAnsi="Gandhari Unicode" w:cs="e-Tamil OTC"/>
          <w:lang w:val="de-DE"/>
          <w:rPrChange w:id="962" w:author="Narmada Hansani Polgampalage" w:date="2023-12-07T14:18:00Z">
            <w:rPr/>
          </w:rPrChange>
        </w:rPr>
        <w:t>mā</w:t>
      </w:r>
      <w:proofErr w:type="spellEnd"/>
      <w:r w:rsidRPr="00751307">
        <w:rPr>
          <w:rFonts w:ascii="Gandhari Unicode" w:hAnsi="Gandhari Unicode" w:cs="e-Tamil OTC"/>
          <w:lang w:val="de-DE"/>
          <w:rPrChange w:id="963" w:author="Narmada Hansani Polgampalage" w:date="2023-12-07T14:18:00Z">
            <w:rPr/>
          </w:rPrChange>
        </w:rPr>
        <w:t xml:space="preserve"> </w:t>
      </w:r>
      <w:proofErr w:type="spellStart"/>
      <w:r w:rsidRPr="00751307">
        <w:rPr>
          <w:rFonts w:ascii="Gandhari Unicode" w:hAnsi="Gandhari Unicode" w:cs="e-Tamil OTC"/>
          <w:lang w:val="de-DE"/>
          <w:rPrChange w:id="964" w:author="Narmada Hansani Polgampalage" w:date="2023-12-07T14:18:00Z">
            <w:rPr/>
          </w:rPrChange>
        </w:rPr>
        <w:t>mēṉi</w:t>
      </w:r>
      <w:proofErr w:type="spellEnd"/>
      <w:r w:rsidRPr="00751307">
        <w:rPr>
          <w:rFonts w:ascii="Gandhari Unicode" w:hAnsi="Gandhari Unicode" w:cs="e-Tamil OTC"/>
          <w:lang w:val="de-DE"/>
          <w:rPrChange w:id="965" w:author="Narmada Hansani Polgampalage" w:date="2023-12-07T14:18:00Z">
            <w:rPr/>
          </w:rPrChange>
        </w:rPr>
        <w:t xml:space="preserve"> </w:t>
      </w:r>
      <w:proofErr w:type="spellStart"/>
      <w:r w:rsidRPr="00751307">
        <w:rPr>
          <w:rFonts w:ascii="Gandhari Unicode" w:hAnsi="Gandhari Unicode" w:cs="e-Tamil OTC"/>
          <w:i/>
          <w:iCs/>
          <w:lang w:val="de-DE"/>
          <w:rPrChange w:id="966" w:author="Narmada Hansani Polgampalage" w:date="2023-12-07T14:18:00Z">
            <w:rPr>
              <w:i/>
              <w:iCs/>
            </w:rPr>
          </w:rPrChange>
        </w:rPr>
        <w:t>pacappa</w:t>
      </w:r>
      <w:proofErr w:type="spellEnd"/>
    </w:p>
    <w:p w14:paraId="2DF2C853"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967" w:author="Narmada Hansani Polgampalage" w:date="2023-12-07T14:18:00Z">
            <w:rPr/>
          </w:rPrChange>
        </w:rPr>
        <w:t>nammiṉum</w:t>
      </w:r>
      <w:proofErr w:type="spellEnd"/>
      <w:r w:rsidRPr="00751307">
        <w:rPr>
          <w:rFonts w:ascii="Gandhari Unicode" w:hAnsi="Gandhari Unicode" w:cs="e-Tamil OTC"/>
          <w:lang w:val="de-DE"/>
          <w:rPrChange w:id="968" w:author="Narmada Hansani Polgampalage" w:date="2023-12-07T14:18:00Z">
            <w:rPr/>
          </w:rPrChange>
        </w:rPr>
        <w:t xml:space="preserve"> </w:t>
      </w:r>
      <w:proofErr w:type="spellStart"/>
      <w:r w:rsidRPr="00751307">
        <w:rPr>
          <w:rFonts w:ascii="Gandhari Unicode" w:hAnsi="Gandhari Unicode" w:cs="e-Tamil OTC"/>
          <w:lang w:val="de-DE"/>
          <w:rPrChange w:id="969" w:author="Narmada Hansani Polgampalage" w:date="2023-12-07T14:18:00Z">
            <w:rPr/>
          </w:rPrChange>
        </w:rPr>
        <w:t>ciṟanta</w:t>
      </w:r>
      <w:proofErr w:type="spellEnd"/>
      <w:r w:rsidRPr="00751307">
        <w:rPr>
          <w:rFonts w:ascii="Gandhari Unicode" w:hAnsi="Gandhari Unicode" w:cs="e-Tamil OTC"/>
          <w:lang w:val="de-DE"/>
          <w:rPrChange w:id="970" w:author="Narmada Hansani Polgampalage" w:date="2023-12-07T14:18:00Z">
            <w:rPr/>
          </w:rPrChange>
        </w:rPr>
        <w:t xml:space="preserve"> ~</w:t>
      </w:r>
      <w:proofErr w:type="spellStart"/>
      <w:r w:rsidRPr="00751307">
        <w:rPr>
          <w:rFonts w:ascii="Gandhari Unicode" w:hAnsi="Gandhari Unicode" w:cs="e-Tamil OTC"/>
          <w:lang w:val="de-DE"/>
          <w:rPrChange w:id="971" w:author="Narmada Hansani Polgampalage" w:date="2023-12-07T14:18:00Z">
            <w:rPr/>
          </w:rPrChange>
        </w:rPr>
        <w:t>arum</w:t>
      </w:r>
      <w:proofErr w:type="spellEnd"/>
      <w:r w:rsidRPr="00751307">
        <w:rPr>
          <w:rFonts w:ascii="Gandhari Unicode" w:hAnsi="Gandhari Unicode" w:cs="e-Tamil OTC"/>
          <w:lang w:val="de-DE"/>
          <w:rPrChange w:id="972" w:author="Narmada Hansani Polgampalage" w:date="2023-12-07T14:18:00Z">
            <w:rPr/>
          </w:rPrChange>
        </w:rPr>
        <w:t xml:space="preserve"> </w:t>
      </w:r>
      <w:proofErr w:type="spellStart"/>
      <w:r w:rsidRPr="00751307">
        <w:rPr>
          <w:rFonts w:ascii="Gandhari Unicode" w:hAnsi="Gandhari Unicode" w:cs="e-Tamil OTC"/>
          <w:lang w:val="de-DE"/>
          <w:rPrChange w:id="973" w:author="Narmada Hansani Polgampalage" w:date="2023-12-07T14:18:00Z">
            <w:rPr/>
          </w:rPrChange>
        </w:rPr>
        <w:t>poruḷ</w:t>
      </w:r>
      <w:proofErr w:type="spellEnd"/>
      <w:r w:rsidRPr="00751307">
        <w:rPr>
          <w:rFonts w:ascii="Gandhari Unicode" w:hAnsi="Gandhari Unicode" w:cs="e-Tamil OTC"/>
          <w:lang w:val="de-DE"/>
          <w:rPrChange w:id="974" w:author="Narmada Hansani Polgampalage" w:date="2023-12-07T14:18:00Z">
            <w:rPr/>
          </w:rPrChange>
        </w:rPr>
        <w:t xml:space="preserve"> </w:t>
      </w:r>
      <w:proofErr w:type="spellStart"/>
      <w:r w:rsidRPr="00751307">
        <w:rPr>
          <w:rFonts w:ascii="Gandhari Unicode" w:hAnsi="Gandhari Unicode" w:cs="e-Tamil OTC"/>
          <w:lang w:val="de-DE"/>
          <w:rPrChange w:id="975" w:author="Narmada Hansani Polgampalage" w:date="2023-12-07T14:18:00Z">
            <w:rPr/>
          </w:rPrChange>
        </w:rPr>
        <w:t>taraṟk</w:t>
      </w:r>
      <w:proofErr w:type="spellEnd"/>
      <w:r w:rsidRPr="00751307">
        <w:rPr>
          <w:rFonts w:ascii="Gandhari Unicode" w:hAnsi="Gandhari Unicode" w:cs="e-Tamil OTC"/>
          <w:lang w:val="de-DE"/>
          <w:rPrChange w:id="976" w:author="Narmada Hansani Polgampalage" w:date="2023-12-07T14:18:00Z">
            <w:rPr/>
          </w:rPrChange>
        </w:rPr>
        <w:t>*-ē.</w:t>
      </w:r>
    </w:p>
    <w:p w14:paraId="55FBF177" w14:textId="77777777" w:rsidR="00544225" w:rsidRDefault="00544225">
      <w:pPr>
        <w:pStyle w:val="Textbody"/>
        <w:spacing w:after="29" w:line="260" w:lineRule="exact"/>
        <w:jc w:val="both"/>
        <w:rPr>
          <w:rFonts w:ascii="Gandhari Unicode" w:hAnsi="Gandhari Unicode" w:cs="e-Tamil OTC"/>
          <w:lang w:val="de-DE"/>
        </w:rPr>
      </w:pPr>
    </w:p>
    <w:p w14:paraId="3D6B4FDA" w14:textId="77777777" w:rsidR="00544225" w:rsidRDefault="00544225">
      <w:pPr>
        <w:pStyle w:val="Textbody"/>
        <w:spacing w:after="29" w:line="260" w:lineRule="exact"/>
        <w:jc w:val="both"/>
        <w:rPr>
          <w:rFonts w:ascii="Gandhari Unicode" w:hAnsi="Gandhari Unicode" w:cs="e-Tamil OTC"/>
          <w:lang w:val="de-DE"/>
        </w:rPr>
      </w:pPr>
    </w:p>
    <w:p w14:paraId="58E32E11"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977" w:author="Narmada Hansani Polgampalage" w:date="2023-12-07T14:18:00Z">
            <w:rPr/>
          </w:rPrChange>
        </w:rPr>
        <w:br w:type="page"/>
      </w:r>
    </w:p>
    <w:p w14:paraId="1E6B342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who changed when she understood [his] intention of going.</w:t>
      </w:r>
    </w:p>
    <w:p w14:paraId="11BC2D7C" w14:textId="77777777" w:rsidR="00544225" w:rsidRDefault="00544225">
      <w:pPr>
        <w:pStyle w:val="Textbody"/>
        <w:spacing w:after="29" w:line="260" w:lineRule="exact"/>
        <w:jc w:val="both"/>
        <w:rPr>
          <w:rFonts w:ascii="Gandhari Unicode" w:hAnsi="Gandhari Unicode" w:cs="e-Tamil OTC"/>
          <w:lang w:val="en-GB"/>
        </w:rPr>
      </w:pPr>
    </w:p>
    <w:p w14:paraId="7B29B0C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bamboo dried-up- water-not difficult place</w:t>
      </w:r>
    </w:p>
    <w:p w14:paraId="0970C8F9"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way go- traveller(h.) get-lost(inf.) opposition </w:t>
      </w:r>
      <w:proofErr w:type="gramStart"/>
      <w:r>
        <w:rPr>
          <w:rFonts w:ascii="Gandhari Unicode" w:hAnsi="Gandhari Unicode" w:cs="e-Tamil OTC"/>
          <w:lang w:val="en-GB"/>
        </w:rPr>
        <w:t>stood</w:t>
      </w:r>
      <w:proofErr w:type="gramEnd"/>
    </w:p>
    <w:p w14:paraId="46DAAE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bent/cruel bow bold-they(h.) wilderness combine- eating-</w:t>
      </w:r>
    </w:p>
    <w:p w14:paraId="4E75BC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eye elephant forest </w:t>
      </w:r>
      <w:proofErr w:type="gramStart"/>
      <w:r>
        <w:rPr>
          <w:rFonts w:ascii="Gandhari Unicode" w:hAnsi="Gandhari Unicode" w:cs="e-Tamil OTC"/>
          <w:lang w:val="en-GB"/>
        </w:rPr>
        <w:t>swum</w:t>
      </w:r>
      <w:proofErr w:type="gramEnd"/>
    </w:p>
    <w:p w14:paraId="15C68A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traversing-he(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w:t>
      </w:r>
      <w:proofErr w:type="spellEnd"/>
      <w:proofErr w:type="gramEnd"/>
      <w:r>
        <w:rPr>
          <w:rFonts w:ascii="Gandhari Unicode" w:hAnsi="Gandhari Unicode" w:cs="e-Tamil OTC"/>
          <w:lang w:val="en-GB"/>
        </w:rPr>
        <w:t xml:space="preserve"> live friend fragrant green-mango</w:t>
      </w:r>
    </w:p>
    <w:p w14:paraId="7CAED7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fresh leg mango-tree(obl.) pretty sprout like</w:t>
      </w:r>
    </w:p>
    <w:p w14:paraId="5A897C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black body </w:t>
      </w:r>
      <w:proofErr w:type="gramStart"/>
      <w:r>
        <w:rPr>
          <w:rFonts w:ascii="Gandhari Unicode" w:hAnsi="Gandhari Unicode" w:cs="e-Tamil OTC"/>
          <w:lang w:val="en-GB"/>
        </w:rPr>
        <w:t>become-pale</w:t>
      </w:r>
      <w:proofErr w:type="gramEnd"/>
      <w:r>
        <w:rPr>
          <w:rFonts w:ascii="Gandhari Unicode" w:hAnsi="Gandhari Unicode" w:cs="e-Tamil OTC"/>
          <w:lang w:val="en-GB"/>
        </w:rPr>
        <w:t>(inf.)</w:t>
      </w:r>
    </w:p>
    <w:p w14:paraId="677D19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us-</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been-superior- difficult wealth giving(</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454BE8A2" w14:textId="77777777" w:rsidR="00544225" w:rsidRDefault="00544225">
      <w:pPr>
        <w:pStyle w:val="Textbody"/>
        <w:spacing w:after="29"/>
        <w:jc w:val="both"/>
        <w:rPr>
          <w:rFonts w:ascii="Gandhari Unicode" w:hAnsi="Gandhari Unicode" w:cs="e-Tamil OTC"/>
          <w:lang w:val="en-GB"/>
        </w:rPr>
      </w:pPr>
    </w:p>
    <w:p w14:paraId="0C2877D4" w14:textId="77777777" w:rsidR="00544225" w:rsidRDefault="00544225">
      <w:pPr>
        <w:pStyle w:val="Textbody"/>
        <w:spacing w:after="29"/>
        <w:rPr>
          <w:rFonts w:ascii="Gandhari Unicode" w:hAnsi="Gandhari Unicode" w:cs="e-Tamil OTC"/>
          <w:lang w:val="en-GB"/>
        </w:rPr>
      </w:pPr>
    </w:p>
    <w:p w14:paraId="0789C5D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he traverse, oh friend,</w:t>
      </w:r>
    </w:p>
    <w:p w14:paraId="4B77FAC3"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[and] overcome the forest of fierce-eyed elephants,</w:t>
      </w:r>
    </w:p>
    <w:p w14:paraId="54DBD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bold ones with bent bows eat together</w:t>
      </w:r>
      <w:r>
        <w:rPr>
          <w:rStyle w:val="FootnoteReference1"/>
          <w:rFonts w:ascii="Gandhari Unicode" w:hAnsi="Gandhari Unicode" w:cs="e-Tamil OTC"/>
          <w:lang w:val="en-GB"/>
        </w:rPr>
        <w:footnoteReference w:id="528"/>
      </w:r>
      <w:r>
        <w:rPr>
          <w:rFonts w:ascii="Gandhari Unicode" w:hAnsi="Gandhari Unicode" w:cs="e-Tamil OTC"/>
          <w:lang w:val="en-GB"/>
        </w:rPr>
        <w:t xml:space="preserve"> in the wilderness,</w:t>
      </w:r>
    </w:p>
    <w:p w14:paraId="10FAEEB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after travellers going the way have stood [them] opposition</w:t>
      </w:r>
    </w:p>
    <w:p w14:paraId="05A5A7F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[only] to get lost,</w:t>
      </w:r>
      <w:r>
        <w:rPr>
          <w:rFonts w:ascii="Gandhari Unicode" w:hAnsi="Gandhari Unicode" w:cs="e-Tamil OTC"/>
          <w:lang w:val="en-GB"/>
        </w:rPr>
        <w:tab/>
      </w:r>
    </w:p>
    <w:p w14:paraId="3F29B0BB" w14:textId="77777777" w:rsidR="00544225" w:rsidRDefault="00000000">
      <w:pPr>
        <w:pStyle w:val="Textbody"/>
        <w:tabs>
          <w:tab w:val="left" w:pos="425"/>
          <w:tab w:val="left" w:pos="988"/>
        </w:tabs>
        <w:spacing w:after="72"/>
        <w:jc w:val="both"/>
        <w:rPr>
          <w:rFonts w:ascii="Gandhari Unicode" w:hAnsi="Gandhari Unicode" w:cs="e-Tamil OTC"/>
          <w:lang w:val="en-GB"/>
        </w:rPr>
      </w:pPr>
      <w:r>
        <w:rPr>
          <w:rFonts w:ascii="Gandhari Unicode" w:hAnsi="Gandhari Unicode" w:cs="e-Tamil OTC"/>
          <w:lang w:val="en-GB"/>
        </w:rPr>
        <w:tab/>
        <w:t>at a waterless difficult place where the long bamboo is dried up,</w:t>
      </w:r>
    </w:p>
    <w:p w14:paraId="3D6DD56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to bring wealth difficult [to obtain],</w:t>
      </w:r>
    </w:p>
    <w:p w14:paraId="39A046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was more important than we,</w:t>
      </w:r>
    </w:p>
    <w:p w14:paraId="54CCE32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the good dark body becomes pale</w:t>
      </w:r>
    </w:p>
    <w:p w14:paraId="533279AD" w14:textId="77777777" w:rsidR="00544225" w:rsidRDefault="00000000">
      <w:pPr>
        <w:pStyle w:val="Textbody"/>
        <w:tabs>
          <w:tab w:val="left" w:pos="388"/>
        </w:tabs>
        <w:spacing w:after="0"/>
        <w:jc w:val="both"/>
        <w:rPr>
          <w:rFonts w:ascii="Gandhari Unicode" w:hAnsi="Gandhari Unicode" w:cs="e-Tamil OTC"/>
          <w:lang w:val="en-GB"/>
        </w:rPr>
      </w:pPr>
      <w:r>
        <w:rPr>
          <w:rFonts w:ascii="Gandhari Unicode" w:hAnsi="Gandhari Unicode" w:cs="e-Tamil OTC"/>
          <w:lang w:val="en-GB"/>
        </w:rPr>
        <w:tab/>
        <w:t>like a fresh-stemmed pretty mango sprout of the fragrant green mango</w:t>
      </w:r>
      <w:r>
        <w:rPr>
          <w:rStyle w:val="FootnoteReference1"/>
          <w:rFonts w:ascii="Gandhari Unicode" w:hAnsi="Gandhari Unicode" w:cs="e-Tamil OTC"/>
          <w:lang w:val="en-GB"/>
        </w:rPr>
        <w:footnoteReference w:id="529"/>
      </w:r>
      <w:r>
        <w:rPr>
          <w:rFonts w:ascii="Gandhari Unicode" w:hAnsi="Gandhari Unicode" w:cs="e-Tamil OTC"/>
          <w:lang w:val="en-GB"/>
        </w:rPr>
        <w:t>?</w:t>
      </w:r>
    </w:p>
    <w:p w14:paraId="5272B205" w14:textId="77777777" w:rsidR="00544225" w:rsidRDefault="00544225">
      <w:pPr>
        <w:pStyle w:val="Textbody"/>
        <w:spacing w:after="0"/>
        <w:jc w:val="both"/>
        <w:rPr>
          <w:rFonts w:ascii="Gandhari Unicode" w:hAnsi="Gandhari Unicode" w:cs="e-Tamil OTC"/>
          <w:lang w:val="en-GB"/>
        </w:rPr>
      </w:pPr>
    </w:p>
    <w:p w14:paraId="1524514C" w14:textId="77777777" w:rsidR="00544225" w:rsidRDefault="00544225">
      <w:pPr>
        <w:pStyle w:val="Textbody"/>
        <w:spacing w:after="0"/>
        <w:jc w:val="both"/>
        <w:rPr>
          <w:rFonts w:ascii="Gandhari Unicode" w:hAnsi="Gandhari Unicode" w:cs="e-Tamil OTC"/>
          <w:lang w:val="en-GB"/>
        </w:rPr>
      </w:pPr>
    </w:p>
    <w:p w14:paraId="2D4F7E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5DA7FBE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2+3b</w:t>
      </w:r>
      <w:r>
        <w:rPr>
          <w:rFonts w:ascii="Gandhari Unicode" w:hAnsi="Gandhari Unicode" w:cs="e-Tamil OTC"/>
          <w:lang w:val="en-GB"/>
        </w:rPr>
        <w:tab/>
        <w:t xml:space="preserve">where the </w:t>
      </w:r>
      <w:proofErr w:type="spellStart"/>
      <w:r>
        <w:rPr>
          <w:rFonts w:ascii="Gandhari Unicode" w:hAnsi="Gandhari Unicode" w:cs="e-Tamil OTC"/>
          <w:lang w:val="en-GB"/>
        </w:rPr>
        <w:t>Maṟavar</w:t>
      </w:r>
      <w:proofErr w:type="spellEnd"/>
      <w:r>
        <w:rPr>
          <w:rFonts w:ascii="Gandhari Unicode" w:hAnsi="Gandhari Unicode" w:cs="e-Tamil OTC"/>
          <w:lang w:val="en-GB"/>
        </w:rPr>
        <w:t xml:space="preserve"> with cruel bows attack the travellers going the way,</w:t>
      </w:r>
    </w:p>
    <w:p w14:paraId="1076D2CA"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so that they get lost, [and] plunder [them] in the </w:t>
      </w:r>
      <w:proofErr w:type="gramStart"/>
      <w:r>
        <w:rPr>
          <w:rFonts w:ascii="Gandhari Unicode" w:hAnsi="Gandhari Unicode" w:cs="e-Tamil OTC"/>
          <w:lang w:val="en-GB"/>
        </w:rPr>
        <w:t>wilderness</w:t>
      </w:r>
      <w:proofErr w:type="gramEnd"/>
    </w:p>
    <w:p w14:paraId="39814003" w14:textId="77777777" w:rsidR="00544225" w:rsidRDefault="00544225">
      <w:pPr>
        <w:pStyle w:val="Textbody"/>
        <w:spacing w:after="0"/>
        <w:jc w:val="both"/>
        <w:rPr>
          <w:rFonts w:ascii="Gandhari Unicode" w:hAnsi="Gandhari Unicode" w:cs="e-Tamil OTC"/>
          <w:lang w:val="en-GB"/>
        </w:rPr>
      </w:pPr>
    </w:p>
    <w:p w14:paraId="2E818882" w14:textId="77777777" w:rsidR="00544225" w:rsidRDefault="00000000">
      <w:pPr>
        <w:rPr>
          <w:rFonts w:ascii="Gandhari Unicode" w:eastAsiaTheme="majorEastAsia" w:hAnsi="Gandhari Unicode" w:cstheme="majorBidi" w:hint="eastAsia"/>
          <w:b/>
        </w:rPr>
      </w:pPr>
      <w:r>
        <w:br w:type="page"/>
      </w:r>
    </w:p>
    <w:p w14:paraId="3A5EBFC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332</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மருதங்கிழார்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இளம்போத்தன்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5FEF823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262704A" w14:textId="77777777" w:rsidR="00544225" w:rsidRDefault="00544225">
      <w:pPr>
        <w:pStyle w:val="Textbody"/>
        <w:spacing w:after="29"/>
        <w:jc w:val="both"/>
        <w:rPr>
          <w:rFonts w:ascii="Gandhari Unicode" w:hAnsi="Gandhari Unicode" w:cs="e-Tamil OTC"/>
          <w:lang w:val="en-GB"/>
        </w:rPr>
      </w:pPr>
    </w:p>
    <w:p w14:paraId="157A7C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w:t>
      </w:r>
      <w:proofErr w:type="spellEnd"/>
    </w:p>
    <w:p w14:paraId="16FCC9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ணோய்நீந்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தரும்படர்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நீநயந்து</w:t>
      </w:r>
      <w:proofErr w:type="spellEnd"/>
    </w:p>
    <w:p w14:paraId="7AD8F9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நாறுயிர்</w:t>
      </w:r>
      <w:proofErr w:type="spellEnd"/>
    </w:p>
    <w:p w14:paraId="70E3CC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6E333C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குன்றச்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யிழிதரு</w:t>
      </w:r>
      <w:proofErr w:type="spellEnd"/>
    </w:p>
    <w:p w14:paraId="3EA383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வோற்கே</w:t>
      </w:r>
      <w:proofErr w:type="spellEnd"/>
      <w:r>
        <w:rPr>
          <w:rFonts w:ascii="Gandhari Unicode" w:hAnsi="Gandhari Unicode" w:cs="e-Tamil OTC"/>
          <w:lang w:val="en-GB"/>
        </w:rPr>
        <w:t>.</w:t>
      </w:r>
    </w:p>
    <w:p w14:paraId="21EBA552" w14:textId="77777777" w:rsidR="00544225" w:rsidRDefault="00544225">
      <w:pPr>
        <w:pStyle w:val="Textbody"/>
        <w:spacing w:after="29"/>
        <w:jc w:val="both"/>
        <w:rPr>
          <w:rFonts w:ascii="Gandhari Unicode" w:hAnsi="Gandhari Unicode" w:cs="e-Tamil OTC"/>
          <w:lang w:val="en-GB"/>
        </w:rPr>
      </w:pPr>
    </w:p>
    <w:p w14:paraId="6832041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1df.</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கடைநா</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ணோய்நீந்</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கடைநாள்</w:t>
      </w:r>
      <w:proofErr w:type="spellEnd"/>
      <w:r>
        <w:rPr>
          <w:rFonts w:ascii="Gandhari Unicode" w:eastAsia="URW Palladio UNI" w:hAnsi="Gandhari Unicode" w:cs="e-Tamil OTC"/>
          <w:lang w:val="en-GB"/>
        </w:rPr>
        <w:t xml:space="preserve"> | </w:t>
      </w:r>
      <w:proofErr w:type="spellStart"/>
      <w:r>
        <w:rPr>
          <w:rFonts w:ascii="Gandhari Unicode" w:eastAsia="URW Palladio UNI" w:hAnsi="Gandhari Unicode" w:cs="e-Tamil OTC"/>
          <w:lang w:val="en-GB"/>
        </w:rPr>
        <w:t>நோய்நீந்</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நீநயந்து</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நீநயது</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நாறுயிர்</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தழீஇத்</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தமீஇத்</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குன்றச்</w:t>
      </w:r>
      <w:proofErr w:type="spellEnd"/>
      <w:r>
        <w:rPr>
          <w:rFonts w:ascii="Gandhari Unicode" w:hAnsi="Gandhari Unicode" w:cs="e-Tamil OTC"/>
          <w:lang w:val="en-GB"/>
        </w:rPr>
        <w:t xml:space="preserve">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குன்றகச்</w:t>
      </w:r>
      <w:proofErr w:type="spellEnd"/>
      <w:r>
        <w:rPr>
          <w:rFonts w:ascii="Gandhari Unicode" w:hAnsi="Gandhari Unicode" w:cs="e-Tamil OTC"/>
          <w:lang w:val="en-GB"/>
        </w:rPr>
        <w:t xml:space="preserve"> L1, C1+2+3,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நண்ணிய</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னண்ணிய</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 xml:space="preserve"> L1,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w:t>
      </w:r>
      <w:proofErr w:type="spellEnd"/>
      <w:r>
        <w:rPr>
          <w:rFonts w:ascii="Gandhari Unicode" w:hAnsi="Gandhari Unicode" w:cs="e-Tamil OTC"/>
          <w:lang w:val="en-GB"/>
        </w:rPr>
        <w:t xml:space="preserve"> I</w:t>
      </w:r>
    </w:p>
    <w:p w14:paraId="61D2F2BD" w14:textId="77777777" w:rsidR="00544225" w:rsidRDefault="00544225">
      <w:pPr>
        <w:pStyle w:val="Textbody"/>
        <w:spacing w:after="29"/>
        <w:jc w:val="both"/>
        <w:rPr>
          <w:rFonts w:ascii="Gandhari Unicode" w:hAnsi="Gandhari Unicode" w:cs="e-Tamil OTC"/>
          <w:lang w:val="en-GB"/>
        </w:rPr>
      </w:pPr>
    </w:p>
    <w:p w14:paraId="74B732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33172D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nayantu</w:t>
      </w:r>
      <w:proofErr w:type="spellEnd"/>
    </w:p>
    <w:p w14:paraId="1B4A00A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kūṟiṉ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uyir</w:t>
      </w:r>
      <w:proofErr w:type="spellEnd"/>
    </w:p>
    <w:p w14:paraId="0108679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taṭa</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yāṉai</w:t>
      </w:r>
      <w:proofErr w:type="spellEnd"/>
    </w:p>
    <w:p w14:paraId="3A7B63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kuṉṟa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iḻi-tarum</w:t>
      </w:r>
      <w:proofErr w:type="spellEnd"/>
    </w:p>
    <w:p w14:paraId="2AAD95D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naṇṇiya</w:t>
      </w:r>
      <w:proofErr w:type="spellEnd"/>
      <w:r>
        <w:rPr>
          <w:rFonts w:ascii="Gandhari Unicode" w:hAnsi="Gandhari Unicode" w:cs="e-Tamil OTC"/>
          <w:lang w:val="en-GB"/>
        </w:rPr>
        <w:t xml:space="preserve"> malai </w:t>
      </w:r>
      <w:proofErr w:type="spellStart"/>
      <w:r>
        <w:rPr>
          <w:rFonts w:ascii="Gandhari Unicode" w:hAnsi="Gandhari Unicode" w:cs="e-Tamil OTC"/>
          <w:i/>
          <w:iCs/>
          <w:lang w:val="en-GB"/>
        </w:rPr>
        <w:t>kiḻavōṟk</w:t>
      </w:r>
      <w:proofErr w:type="spellEnd"/>
      <w:r>
        <w:rPr>
          <w:rFonts w:ascii="Gandhari Unicode" w:hAnsi="Gandhari Unicode" w:cs="e-Tamil OTC"/>
          <w:i/>
          <w:iCs/>
          <w:lang w:val="en-GB"/>
        </w:rPr>
        <w:t>*-ē</w:t>
      </w:r>
      <w:r>
        <w:rPr>
          <w:rFonts w:ascii="Gandhari Unicode" w:hAnsi="Gandhari Unicode" w:cs="e-Tamil OTC"/>
          <w:lang w:val="en-GB"/>
        </w:rPr>
        <w:t>.</w:t>
      </w:r>
    </w:p>
    <w:p w14:paraId="60591730" w14:textId="77777777" w:rsidR="00544225" w:rsidRDefault="00544225">
      <w:pPr>
        <w:pStyle w:val="Textbody"/>
        <w:spacing w:after="29" w:line="260" w:lineRule="exact"/>
        <w:jc w:val="both"/>
        <w:rPr>
          <w:rFonts w:ascii="Gandhari Unicode" w:hAnsi="Gandhari Unicode" w:cs="e-Tamil OTC"/>
          <w:lang w:val="en-GB"/>
        </w:rPr>
      </w:pPr>
    </w:p>
    <w:p w14:paraId="54DB8958" w14:textId="77777777" w:rsidR="00544225" w:rsidRDefault="00544225">
      <w:pPr>
        <w:pStyle w:val="Textbody"/>
        <w:spacing w:after="29" w:line="260" w:lineRule="exact"/>
        <w:jc w:val="both"/>
        <w:rPr>
          <w:rFonts w:ascii="Gandhari Unicode" w:hAnsi="Gandhari Unicode" w:cs="e-Tamil OTC"/>
          <w:lang w:val="en-GB"/>
        </w:rPr>
      </w:pPr>
    </w:p>
    <w:p w14:paraId="0530C6F2" w14:textId="77777777" w:rsidR="00544225" w:rsidRDefault="00000000">
      <w:pPr>
        <w:pStyle w:val="Textbody"/>
        <w:spacing w:after="29" w:line="260" w:lineRule="exact"/>
        <w:jc w:val="both"/>
        <w:rPr>
          <w:rFonts w:ascii="Gandhari Unicode" w:hAnsi="Gandhari Unicode" w:cs="e-Tamil OTC"/>
          <w:lang w:val="en-GB"/>
        </w:rPr>
      </w:pPr>
      <w:r>
        <w:br w:type="page"/>
      </w:r>
    </w:p>
    <w:p w14:paraId="3B4CDA7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the confidante to HER for HIM to hear in a time that was </w:t>
      </w:r>
      <w:proofErr w:type="spellStart"/>
      <w:r>
        <w:rPr>
          <w:rFonts w:ascii="Gandhari Unicode" w:hAnsi="Gandhari Unicode" w:cs="e-Tamil OTC"/>
          <w:lang w:val="en-GB"/>
        </w:rPr>
        <w:t>ccoming</w:t>
      </w:r>
      <w:proofErr w:type="spellEnd"/>
      <w:r>
        <w:rPr>
          <w:rFonts w:ascii="Gandhari Unicode" w:hAnsi="Gandhari Unicode" w:cs="e-Tamil OTC"/>
          <w:lang w:val="en-GB"/>
        </w:rPr>
        <w:t xml:space="preserve"> [and] passing by without marrying.</w:t>
      </w:r>
    </w:p>
    <w:p w14:paraId="0E6551E3" w14:textId="77777777" w:rsidR="00544225" w:rsidRDefault="00544225">
      <w:pPr>
        <w:pStyle w:val="Textbody"/>
        <w:spacing w:after="29" w:line="260" w:lineRule="exact"/>
        <w:jc w:val="both"/>
        <w:rPr>
          <w:rFonts w:ascii="Gandhari Unicode" w:hAnsi="Gandhari Unicode" w:cs="e-Tamil OTC"/>
          <w:lang w:val="en-GB"/>
        </w:rPr>
      </w:pPr>
    </w:p>
    <w:p w14:paraId="600318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come(p.)- north</w:t>
      </w:r>
      <w:ins w:id="978" w:author="Narmada Hansani Polgampalage" w:date="2023-11-28T16:40:00Z">
        <w:r>
          <w:rPr>
            <w:rFonts w:ascii="Gandhari Unicode" w:hAnsi="Gandhari Unicode" w:cs="e-Tamil OTC"/>
            <w:lang w:val="en-GB"/>
          </w:rPr>
          <w:t>-</w:t>
        </w:r>
      </w:ins>
      <w:del w:id="979" w:author="Narmada Hansani Polgampalage" w:date="2023-11-28T16:40:00Z">
        <w:r>
          <w:rPr>
            <w:rFonts w:ascii="Gandhari Unicode" w:hAnsi="Gandhari Unicode" w:cs="e-Tamil OTC"/>
            <w:lang w:val="en-GB"/>
          </w:rPr>
          <w:delText xml:space="preserve"> </w:delText>
        </w:r>
      </w:del>
      <w:r>
        <w:rPr>
          <w:rFonts w:ascii="Gandhari Unicode" w:hAnsi="Gandhari Unicode" w:cs="e-Tamil OTC"/>
          <w:lang w:val="en-GB"/>
        </w:rPr>
        <w:t xml:space="preserve">wind few raining limit </w:t>
      </w:r>
      <w:proofErr w:type="gramStart"/>
      <w:r>
        <w:rPr>
          <w:rFonts w:ascii="Gandhari Unicode" w:hAnsi="Gandhari Unicode" w:cs="e-Tamil OTC"/>
          <w:lang w:val="en-GB"/>
        </w:rPr>
        <w:t>day</w:t>
      </w:r>
      <w:proofErr w:type="gramEnd"/>
    </w:p>
    <w:p w14:paraId="71CA18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pain swum difficult affliction end(inf.) you </w:t>
      </w:r>
      <w:proofErr w:type="gramStart"/>
      <w:r>
        <w:rPr>
          <w:rFonts w:ascii="Gandhari Unicode" w:hAnsi="Gandhari Unicode" w:cs="e-Tamil OTC"/>
          <w:lang w:val="en-GB"/>
        </w:rPr>
        <w:t>longed</w:t>
      </w:r>
      <w:proofErr w:type="gramEnd"/>
    </w:p>
    <w:p w14:paraId="712BFD7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speak-if what</w:t>
      </w:r>
      <w:r>
        <w:rPr>
          <w:rFonts w:ascii="Gandhari Unicode" w:hAnsi="Gandhari Unicode" w:cs="e-Tamil OTC"/>
          <w:position w:val="6"/>
          <w:lang w:val="en-GB"/>
        </w:rPr>
        <w:t>ō</w:t>
      </w:r>
      <w:r>
        <w:rPr>
          <w:rFonts w:ascii="Gandhari Unicode" w:hAnsi="Gandhari Unicode" w:cs="e-Tamil OTC"/>
          <w:lang w:val="en-GB"/>
        </w:rPr>
        <w:t xml:space="preserve"> friend smell- life</w:t>
      </w:r>
    </w:p>
    <w:p w14:paraId="3FA79A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she-elephant embraced broad hand </w:t>
      </w:r>
      <w:proofErr w:type="gramStart"/>
      <w:r>
        <w:rPr>
          <w:rFonts w:ascii="Gandhari Unicode" w:hAnsi="Gandhari Unicode" w:cs="e-Tamil OTC"/>
          <w:lang w:val="en-GB"/>
        </w:rPr>
        <w:t>elephant</w:t>
      </w:r>
      <w:proofErr w:type="gramEnd"/>
    </w:p>
    <w:p w14:paraId="1BD7F8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little home fall-</w:t>
      </w:r>
      <w:del w:id="980" w:author="Narmada Hansani Polgampalage" w:date="2023-11-28T16:39:00Z">
        <w:r>
          <w:rPr>
            <w:rFonts w:ascii="Gandhari Unicode" w:hAnsi="Gandhari Unicode" w:cs="e-Tamil OTC"/>
            <w:lang w:val="en-GB"/>
          </w:rPr>
          <w:delText xml:space="preserve"> </w:delText>
        </w:r>
      </w:del>
      <w:r>
        <w:rPr>
          <w:rFonts w:ascii="Gandhari Unicode" w:hAnsi="Gandhari Unicode" w:cs="e-Tamil OTC"/>
          <w:lang w:val="en-GB"/>
        </w:rPr>
        <w:t>giving-</w:t>
      </w:r>
    </w:p>
    <w:p w14:paraId="476185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situated- mountain master(</w:t>
      </w:r>
      <w:proofErr w:type="gramStart"/>
      <w:r>
        <w:rPr>
          <w:rFonts w:ascii="Gandhari Unicode" w:hAnsi="Gandhari Unicode" w:cs="e-Tamil OTC"/>
          <w:lang w:val="en-GB"/>
        </w:rPr>
        <w:t>dat.)</w:t>
      </w:r>
      <w:r>
        <w:rPr>
          <w:rFonts w:ascii="Gandhari Unicode" w:hAnsi="Gandhari Unicode" w:cs="e-Tamil OTC"/>
          <w:position w:val="6"/>
          <w:lang w:val="en-GB"/>
        </w:rPr>
        <w:t>ē</w:t>
      </w:r>
      <w:proofErr w:type="gramEnd"/>
      <w:r>
        <w:rPr>
          <w:rFonts w:ascii="Gandhari Unicode" w:hAnsi="Gandhari Unicode" w:cs="e-Tamil OTC"/>
          <w:lang w:val="en-GB"/>
        </w:rPr>
        <w:t>∞</w:t>
      </w:r>
    </w:p>
    <w:p w14:paraId="034F13EE" w14:textId="77777777" w:rsidR="00544225" w:rsidRDefault="00544225">
      <w:pPr>
        <w:pStyle w:val="Textbody"/>
        <w:spacing w:after="29"/>
        <w:jc w:val="both"/>
        <w:rPr>
          <w:rFonts w:ascii="Gandhari Unicode" w:hAnsi="Gandhari Unicode" w:cs="e-Tamil OTC"/>
          <w:lang w:val="en-GB"/>
        </w:rPr>
      </w:pPr>
    </w:p>
    <w:p w14:paraId="0BBC40AB" w14:textId="77777777" w:rsidR="00544225" w:rsidRDefault="00544225">
      <w:pPr>
        <w:pStyle w:val="Textbody"/>
        <w:spacing w:after="29"/>
        <w:rPr>
          <w:rFonts w:ascii="Gandhari Unicode" w:hAnsi="Gandhari Unicode" w:cs="e-Tamil OTC"/>
          <w:lang w:val="en-GB"/>
        </w:rPr>
      </w:pPr>
    </w:p>
    <w:p w14:paraId="5009A4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if you spoke, friend,</w:t>
      </w:r>
    </w:p>
    <w:p w14:paraId="1CEE608A"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longing to end the affliction, difficult to overcome, [and] the pain,</w:t>
      </w:r>
    </w:p>
    <w:p w14:paraId="7FFA5503" w14:textId="77777777" w:rsidR="00544225" w:rsidRDefault="00000000">
      <w:pPr>
        <w:pStyle w:val="Textbody"/>
        <w:tabs>
          <w:tab w:val="left" w:pos="250"/>
        </w:tabs>
        <w:spacing w:after="72"/>
        <w:jc w:val="both"/>
        <w:rPr>
          <w:rFonts w:ascii="Gandhari Unicode" w:hAnsi="Gandhari Unicode" w:cs="e-Tamil OTC"/>
          <w:lang w:val="en-GB"/>
        </w:rPr>
      </w:pPr>
      <w:r>
        <w:rPr>
          <w:rFonts w:ascii="Gandhari Unicode" w:hAnsi="Gandhari Unicode" w:cs="e-Tamil OTC"/>
          <w:lang w:val="en-GB"/>
        </w:rPr>
        <w:tab/>
        <w:t xml:space="preserve">on the last day of few </w:t>
      </w:r>
      <w:proofErr w:type="gramStart"/>
      <w:r>
        <w:rPr>
          <w:rFonts w:ascii="Gandhari Unicode" w:hAnsi="Gandhari Unicode" w:cs="e-Tamil OTC"/>
          <w:lang w:val="en-GB"/>
        </w:rPr>
        <w:t>rain</w:t>
      </w:r>
      <w:proofErr w:type="gramEnd"/>
      <w:r>
        <w:rPr>
          <w:rFonts w:ascii="Gandhari Unicode" w:hAnsi="Gandhari Unicode" w:cs="e-Tamil OTC"/>
          <w:lang w:val="en-GB"/>
        </w:rPr>
        <w:t>, with the north wind that came,</w:t>
      </w:r>
    </w:p>
    <w:p w14:paraId="419C4DD9" w14:textId="77777777" w:rsidR="00544225" w:rsidRDefault="00000000">
      <w:pPr>
        <w:pStyle w:val="Textbody"/>
        <w:tabs>
          <w:tab w:val="left" w:pos="63"/>
        </w:tabs>
        <w:spacing w:after="0"/>
        <w:jc w:val="both"/>
        <w:rPr>
          <w:rFonts w:ascii="Gandhari Unicode" w:hAnsi="Gandhari Unicode" w:cs="e-Tamil OTC"/>
          <w:lang w:val="en-GB"/>
        </w:rPr>
      </w:pPr>
      <w:r>
        <w:rPr>
          <w:rFonts w:ascii="Gandhari Unicode" w:eastAsia="URW Palladio UNI" w:hAnsi="Gandhari Unicode" w:cs="e-Tamil OTC"/>
          <w:lang w:val="en-GB"/>
        </w:rPr>
        <w:tab/>
        <w:t>–</w:t>
      </w:r>
      <w:r>
        <w:rPr>
          <w:rFonts w:ascii="Gandhari Unicode" w:hAnsi="Gandhari Unicode" w:cs="e-Tamil OTC"/>
          <w:lang w:val="en-GB"/>
        </w:rPr>
        <w:t xml:space="preserve"> to the master of the mountain, situated by the village common</w:t>
      </w:r>
      <w:r>
        <w:rPr>
          <w:rStyle w:val="FootnoteReference1"/>
          <w:rFonts w:ascii="Gandhari Unicode" w:hAnsi="Gandhari Unicode" w:cs="e-Tamil OTC"/>
          <w:lang w:val="en-GB"/>
        </w:rPr>
        <w:footnoteReference w:id="530"/>
      </w:r>
      <w:r>
        <w:rPr>
          <w:rFonts w:ascii="Gandhari Unicode" w:hAnsi="Gandhari Unicode" w:cs="e-Tamil OTC"/>
          <w:lang w:val="en-GB"/>
        </w:rPr>
        <w:t>,</w:t>
      </w:r>
    </w:p>
    <w:p w14:paraId="24635E1E"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where the broad-trunked elephant,</w:t>
      </w:r>
    </w:p>
    <w:p w14:paraId="131E68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having embraced the youthful female with fragrant breath</w:t>
      </w:r>
      <w:r>
        <w:rPr>
          <w:rStyle w:val="FootnoteReference1"/>
          <w:rFonts w:ascii="Gandhari Unicode" w:hAnsi="Gandhari Unicode" w:cs="e-Tamil OTC"/>
          <w:lang w:val="en-GB"/>
        </w:rPr>
        <w:footnoteReference w:id="531"/>
      </w:r>
      <w:r>
        <w:rPr>
          <w:rFonts w:ascii="Gandhari Unicode" w:hAnsi="Gandhari Unicode" w:cs="e-Tamil OTC"/>
          <w:lang w:val="en-GB"/>
        </w:rPr>
        <w:t>,</w:t>
      </w:r>
    </w:p>
    <w:p w14:paraId="1089F185" w14:textId="77777777" w:rsidR="00544225" w:rsidRDefault="00000000">
      <w:pPr>
        <w:pStyle w:val="Textbody"/>
        <w:tabs>
          <w:tab w:val="left" w:pos="175"/>
        </w:tabs>
        <w:spacing w:after="0"/>
        <w:jc w:val="both"/>
        <w:rPr>
          <w:rFonts w:ascii="Gandhari Unicode" w:hAnsi="Gandhari Unicode" w:cs="e-Tamil OTC"/>
          <w:lang w:val="en-GB"/>
        </w:rPr>
      </w:pPr>
      <w:r>
        <w:rPr>
          <w:rFonts w:ascii="Gandhari Unicode" w:hAnsi="Gandhari Unicode" w:cs="e-Tamil OTC"/>
          <w:lang w:val="en-GB"/>
        </w:rPr>
        <w:tab/>
        <w:t xml:space="preserve">descends upon the little homes on the </w:t>
      </w:r>
      <w:proofErr w:type="gramStart"/>
      <w:r>
        <w:rPr>
          <w:rFonts w:ascii="Gandhari Unicode" w:hAnsi="Gandhari Unicode" w:cs="e-Tamil OTC"/>
          <w:lang w:val="en-GB"/>
        </w:rPr>
        <w:t>hills?</w:t>
      </w:r>
      <w:proofErr w:type="gramEnd"/>
    </w:p>
    <w:p w14:paraId="17034366" w14:textId="77777777" w:rsidR="00544225" w:rsidRDefault="00544225">
      <w:pPr>
        <w:pStyle w:val="Textbody"/>
        <w:spacing w:after="0"/>
        <w:jc w:val="both"/>
        <w:rPr>
          <w:rFonts w:ascii="Gandhari Unicode" w:hAnsi="Gandhari Unicode" w:cs="e-Tamil OTC"/>
          <w:lang w:val="en-GB"/>
        </w:rPr>
      </w:pPr>
    </w:p>
    <w:p w14:paraId="733D6FDA" w14:textId="77777777" w:rsidR="00544225" w:rsidRDefault="00000000">
      <w:pPr>
        <w:rPr>
          <w:rFonts w:ascii="Gandhari Unicode" w:eastAsiaTheme="majorEastAsia" w:hAnsi="Gandhari Unicode" w:cstheme="majorBidi" w:hint="eastAsia"/>
          <w:b/>
        </w:rPr>
      </w:pPr>
      <w:r>
        <w:br w:type="page"/>
      </w:r>
    </w:p>
    <w:p w14:paraId="16F8E93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333</w:t>
      </w:r>
      <w:r>
        <w:rPr>
          <w:rFonts w:ascii="e-Tamil OTC" w:hAnsi="e-Tamil OTC" w:cs="e-Tamil OTC"/>
          <w:b/>
          <w:i w:val="0"/>
          <w:iCs w:val="0"/>
          <w:color w:val="auto"/>
        </w:rPr>
        <w:t xml:space="preserve"> </w:t>
      </w:r>
      <w:proofErr w:type="spellStart"/>
      <w:r>
        <w:rPr>
          <w:rFonts w:ascii="e-Tamil OTC" w:hAnsi="e-Tamil OTC" w:cs="e-Tamil OTC"/>
          <w:b/>
          <w:i w:val="0"/>
          <w:iCs w:val="0"/>
          <w:color w:val="auto"/>
        </w:rPr>
        <w:t>உழந்தினம்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புலவன்</w:t>
      </w:r>
      <w:proofErr w:type="spellEnd"/>
      <w:r>
        <w:rPr>
          <w:rFonts w:ascii="e-Tamil OTC" w:hAnsi="e-Tamil OTC" w:cs="e-Tamil OTC"/>
          <w:i w:val="0"/>
          <w:iCs w:val="0"/>
          <w:color w:val="auto"/>
        </w:rPr>
        <w:t xml:space="preserve"> (</w:t>
      </w:r>
      <w:r>
        <w:rPr>
          <w:rFonts w:ascii="Gandhari Unicode" w:hAnsi="Gandhari Unicode"/>
          <w:i w:val="0"/>
          <w:iCs w:val="0"/>
          <w:color w:val="auto"/>
        </w:rPr>
        <w:t>C1, G2</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616E553" w14:textId="77777777" w:rsidR="00544225" w:rsidRDefault="00000000">
      <w:pPr>
        <w:pStyle w:val="Textbody"/>
        <w:spacing w:after="29"/>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76889E8" w14:textId="77777777" w:rsidR="00544225" w:rsidRDefault="00544225">
      <w:pPr>
        <w:pStyle w:val="Textbody"/>
        <w:spacing w:after="29"/>
        <w:jc w:val="both"/>
        <w:rPr>
          <w:rFonts w:ascii="Gandhari Unicode" w:hAnsi="Gandhari Unicode" w:cs="e-Tamil OTC"/>
          <w:lang w:val="en-GB"/>
        </w:rPr>
      </w:pPr>
    </w:p>
    <w:p w14:paraId="207F3A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குறும்படைப்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கானவன்</w:t>
      </w:r>
      <w:proofErr w:type="spellEnd"/>
    </w:p>
    <w:p w14:paraId="4BE8F4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புனமுண்டு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p>
    <w:p w14:paraId="42FA6A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நறுந்தழை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கிள்ளையொடு</w:t>
      </w:r>
      <w:proofErr w:type="spellEnd"/>
    </w:p>
    <w:p w14:paraId="1BE4547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குறும்பொறைக்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218A5C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வீடத்</w:t>
      </w:r>
      <w:proofErr w:type="spellEnd"/>
    </w:p>
    <w:p w14:paraId="540CC9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மறையே</w:t>
      </w:r>
      <w:proofErr w:type="spellEnd"/>
      <w:r>
        <w:rPr>
          <w:rFonts w:ascii="Gandhari Unicode" w:hAnsi="Gandhari Unicode" w:cs="e-Tamil OTC"/>
          <w:lang w:val="en-GB"/>
        </w:rPr>
        <w:t>.</w:t>
      </w:r>
    </w:p>
    <w:p w14:paraId="09A611F1" w14:textId="77777777" w:rsidR="00544225" w:rsidRDefault="00544225">
      <w:pPr>
        <w:pStyle w:val="Textbody"/>
        <w:spacing w:after="29"/>
        <w:jc w:val="both"/>
        <w:rPr>
          <w:rFonts w:ascii="Gandhari Unicode" w:hAnsi="Gandhari Unicode" w:cs="e-Tamil OTC"/>
          <w:lang w:val="en-GB"/>
        </w:rPr>
      </w:pPr>
    </w:p>
    <w:p w14:paraId="430B0FE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கானவன்</w:t>
      </w:r>
      <w:proofErr w:type="spellEnd"/>
      <w:r>
        <w:rPr>
          <w:rFonts w:ascii="Gandhari Unicode" w:eastAsia="URW Palladio UNI" w:hAnsi="Gandhari Unicode" w:cs="e-Tamil OTC"/>
          <w:lang w:val="en-GB"/>
        </w:rPr>
        <w:t xml:space="preserve"> L1, C1+2+3v,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காணவன்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கடிந்த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கழிந்த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படிந்த</w:t>
      </w:r>
      <w:proofErr w:type="spellEnd"/>
      <w:r>
        <w:rPr>
          <w:rFonts w:ascii="Gandhari Unicode" w:hAnsi="Gandhari Unicode" w:cs="e-Tamil OTC"/>
          <w:lang w:val="en-GB"/>
        </w:rPr>
        <w:t xml:space="preserve"> L1, C1+2+3,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532"/>
      </w:r>
    </w:p>
    <w:p w14:paraId="1A6F254F" w14:textId="77777777" w:rsidR="00544225" w:rsidRDefault="00544225">
      <w:pPr>
        <w:pStyle w:val="Textbody"/>
        <w:spacing w:after="29"/>
        <w:jc w:val="both"/>
        <w:rPr>
          <w:rFonts w:ascii="Gandhari Unicode" w:hAnsi="Gandhari Unicode" w:cs="e-Tamil OTC"/>
          <w:lang w:val="en-GB"/>
        </w:rPr>
      </w:pPr>
    </w:p>
    <w:p w14:paraId="34F707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kāṉavaṉ</w:t>
      </w:r>
      <w:proofErr w:type="spellEnd"/>
    </w:p>
    <w:p w14:paraId="03DD8A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650B949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ōppum</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kiḷḷaiyoṭu</w:t>
      </w:r>
      <w:proofErr w:type="spellEnd"/>
    </w:p>
    <w:p w14:paraId="0850BC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poṟaikk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aṇavum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1C4DEBD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paṇi</w:t>
      </w:r>
      <w:proofErr w:type="spellEnd"/>
      <w:ins w:id="981" w:author="Narmada Hansani Polgampalage" w:date="2023-11-28T16: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varuttam</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vīṭa</w:t>
      </w:r>
      <w:proofErr w:type="spellEnd"/>
      <w:r>
        <w:rPr>
          <w:rFonts w:ascii="Gandhari Unicode" w:hAnsi="Gandhari Unicode" w:cs="e-Tamil OTC"/>
          <w:lang w:val="en-GB"/>
        </w:rPr>
        <w:t>+</w:t>
      </w:r>
    </w:p>
    <w:p w14:paraId="745D9D9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tuṇiyil</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w:t>
      </w:r>
      <w:proofErr w:type="spellEnd"/>
      <w:r>
        <w:rPr>
          <w:rFonts w:ascii="Gandhari Unicode" w:hAnsi="Gandhari Unicode" w:cs="e-Tamil OTC"/>
          <w:lang w:val="en-GB"/>
        </w:rPr>
        <w:t>-~ē.</w:t>
      </w:r>
    </w:p>
    <w:p w14:paraId="4673F882" w14:textId="77777777" w:rsidR="00544225" w:rsidRDefault="00544225">
      <w:pPr>
        <w:pStyle w:val="Textbody"/>
        <w:spacing w:after="29" w:line="260" w:lineRule="exact"/>
        <w:jc w:val="both"/>
        <w:rPr>
          <w:rFonts w:ascii="Gandhari Unicode" w:hAnsi="Gandhari Unicode" w:cs="e-Tamil OTC"/>
          <w:lang w:val="en-GB"/>
        </w:rPr>
      </w:pPr>
    </w:p>
    <w:p w14:paraId="6A116BDD" w14:textId="77777777" w:rsidR="00544225" w:rsidRDefault="00544225">
      <w:pPr>
        <w:pStyle w:val="Textbody"/>
        <w:spacing w:after="29" w:line="260" w:lineRule="exact"/>
        <w:jc w:val="both"/>
        <w:rPr>
          <w:rFonts w:ascii="Gandhari Unicode" w:hAnsi="Gandhari Unicode" w:cs="e-Tamil OTC"/>
          <w:lang w:val="en-GB"/>
        </w:rPr>
      </w:pPr>
    </w:p>
    <w:p w14:paraId="3963F8EB" w14:textId="77777777" w:rsidR="00544225" w:rsidRDefault="00000000">
      <w:pPr>
        <w:pStyle w:val="Textbody"/>
        <w:spacing w:after="29" w:line="260" w:lineRule="exact"/>
        <w:jc w:val="both"/>
        <w:rPr>
          <w:rFonts w:ascii="Gandhari Unicode" w:hAnsi="Gandhari Unicode" w:cs="e-Tamil OTC"/>
          <w:lang w:val="en-GB"/>
        </w:rPr>
      </w:pPr>
      <w:r>
        <w:br w:type="page"/>
      </w:r>
    </w:p>
    <w:p w14:paraId="4B511DF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telling HER: “I will stand firm in duty”.</w:t>
      </w:r>
    </w:p>
    <w:p w14:paraId="01F7A1B1" w14:textId="77777777" w:rsidR="00544225" w:rsidRDefault="00544225">
      <w:pPr>
        <w:pStyle w:val="Textbody"/>
        <w:spacing w:after="29" w:line="260" w:lineRule="exact"/>
        <w:jc w:val="both"/>
        <w:rPr>
          <w:rFonts w:ascii="Gandhari Unicode" w:hAnsi="Gandhari Unicode" w:cs="e-Tamil OTC"/>
          <w:lang w:val="en-GB"/>
        </w:rPr>
      </w:pPr>
    </w:p>
    <w:p w14:paraId="1402BA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arms arrow bent/cruel bow forest-he</w:t>
      </w:r>
    </w:p>
    <w:p w14:paraId="47C03B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field eaten chased-away- fresh eye </w:t>
      </w:r>
      <w:proofErr w:type="gramStart"/>
      <w:r>
        <w:rPr>
          <w:rFonts w:ascii="Gandhari Unicode" w:hAnsi="Gandhari Unicode" w:cs="e-Tamil OTC"/>
          <w:lang w:val="en-GB"/>
        </w:rPr>
        <w:t>elephant</w:t>
      </w:r>
      <w:proofErr w:type="gramEnd"/>
    </w:p>
    <w:p w14:paraId="34AD93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fragrant foliage women scaring-away- parakeet-with</w:t>
      </w:r>
    </w:p>
    <w:p w14:paraId="01FE085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height(dat.) head-lifting- hill land-he</w:t>
      </w:r>
    </w:p>
    <w:p w14:paraId="099253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action deficiency suffering be-destroyed(inf.)</w:t>
      </w:r>
    </w:p>
    <w:p w14:paraId="4DA514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resolve-if what</w:t>
      </w:r>
      <w:r>
        <w:rPr>
          <w:rFonts w:ascii="Gandhari Unicode" w:hAnsi="Gandhari Unicode" w:cs="e-Tamil OTC"/>
          <w:position w:val="6"/>
          <w:lang w:val="en-GB"/>
        </w:rPr>
        <w:t>ō</w:t>
      </w:r>
      <w:r>
        <w:rPr>
          <w:rFonts w:ascii="Gandhari Unicode" w:hAnsi="Gandhari Unicode" w:cs="e-Tamil OTC"/>
          <w:lang w:val="en-GB"/>
        </w:rPr>
        <w:t xml:space="preserve"> friend our- secret</w:t>
      </w:r>
      <w:r>
        <w:rPr>
          <w:rFonts w:ascii="Gandhari Unicode" w:hAnsi="Gandhari Unicode" w:cs="e-Tamil OTC"/>
          <w:position w:val="6"/>
          <w:lang w:val="en-GB"/>
        </w:rPr>
        <w:t>ē</w:t>
      </w:r>
      <w:r>
        <w:rPr>
          <w:rFonts w:ascii="Gandhari Unicode" w:hAnsi="Gandhari Unicode" w:cs="e-Tamil OTC"/>
          <w:lang w:val="en-GB"/>
        </w:rPr>
        <w:t>.</w:t>
      </w:r>
    </w:p>
    <w:p w14:paraId="5114F6FC" w14:textId="77777777" w:rsidR="00544225" w:rsidRDefault="00544225">
      <w:pPr>
        <w:pStyle w:val="Textbody"/>
        <w:spacing w:after="29"/>
        <w:jc w:val="both"/>
        <w:rPr>
          <w:rFonts w:ascii="Gandhari Unicode" w:hAnsi="Gandhari Unicode" w:cs="e-Tamil OTC"/>
          <w:lang w:val="en-GB"/>
        </w:rPr>
      </w:pPr>
    </w:p>
    <w:p w14:paraId="2C540D4C" w14:textId="77777777" w:rsidR="00544225" w:rsidRDefault="00544225">
      <w:pPr>
        <w:pStyle w:val="Textbody"/>
        <w:spacing w:after="29"/>
        <w:rPr>
          <w:rFonts w:ascii="Gandhari Unicode" w:hAnsi="Gandhari Unicode" w:cs="e-Tamil OTC"/>
          <w:lang w:val="en-GB"/>
        </w:rPr>
      </w:pPr>
    </w:p>
    <w:p w14:paraId="2F8ED7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 resolve,</w:t>
      </w:r>
    </w:p>
    <w:p w14:paraId="15F6E07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the suffering should be destroyed,</w:t>
      </w:r>
    </w:p>
    <w:p w14:paraId="3B0E5CFF" w14:textId="77777777" w:rsidR="00544225" w:rsidRDefault="00000000">
      <w:pPr>
        <w:pStyle w:val="Textbody"/>
        <w:tabs>
          <w:tab w:val="left" w:pos="288"/>
        </w:tabs>
        <w:spacing w:after="28"/>
        <w:jc w:val="both"/>
        <w:rPr>
          <w:rFonts w:ascii="Gandhari Unicode" w:hAnsi="Gandhari Unicode" w:cs="e-Tamil OTC"/>
          <w:lang w:val="en-GB"/>
        </w:rPr>
      </w:pPr>
      <w:r>
        <w:rPr>
          <w:rFonts w:ascii="Gandhari Unicode" w:hAnsi="Gandhari Unicode" w:cs="e-Tamil OTC"/>
          <w:lang w:val="en-GB"/>
        </w:rPr>
        <w:tab/>
        <w:t>[which results] from the lack of action of the man from the hills,</w:t>
      </w:r>
    </w:p>
    <w:p w14:paraId="311270B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fresh-eyed elephant, chased away,</w:t>
      </w:r>
    </w:p>
    <w:p w14:paraId="2B7ADA4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since he ate from the fields, by the man of the </w:t>
      </w:r>
      <w:proofErr w:type="gramStart"/>
      <w:r>
        <w:rPr>
          <w:rFonts w:ascii="Gandhari Unicode" w:hAnsi="Gandhari Unicode" w:cs="e-Tamil OTC"/>
          <w:lang w:val="en-GB"/>
        </w:rPr>
        <w:t>forest</w:t>
      </w:r>
      <w:proofErr w:type="gramEnd"/>
    </w:p>
    <w:p w14:paraId="231569D5" w14:textId="77777777" w:rsidR="00544225" w:rsidRDefault="00000000">
      <w:pPr>
        <w:pStyle w:val="Textbody"/>
        <w:tabs>
          <w:tab w:val="left" w:pos="450"/>
        </w:tabs>
        <w:spacing w:after="0"/>
        <w:jc w:val="both"/>
        <w:rPr>
          <w:rFonts w:ascii="Gandhari Unicode" w:hAnsi="Gandhari Unicode" w:cs="e-Tamil OTC"/>
          <w:lang w:val="en-GB"/>
        </w:rPr>
      </w:pPr>
      <w:r>
        <w:rPr>
          <w:rFonts w:ascii="Gandhari Unicode" w:hAnsi="Gandhari Unicode" w:cs="e-Tamil OTC"/>
          <w:lang w:val="en-GB"/>
        </w:rPr>
        <w:tab/>
        <w:t>with bent bow [and] arrows, short weapons</w:t>
      </w:r>
      <w:r>
        <w:rPr>
          <w:rStyle w:val="FootnoteReference1"/>
          <w:rFonts w:ascii="Gandhari Unicode" w:hAnsi="Gandhari Unicode" w:cs="e-Tamil OTC"/>
          <w:lang w:val="en-GB"/>
        </w:rPr>
        <w:footnoteReference w:id="533"/>
      </w:r>
      <w:r>
        <w:rPr>
          <w:rFonts w:ascii="Gandhari Unicode" w:hAnsi="Gandhari Unicode" w:cs="e-Tamil OTC"/>
          <w:lang w:val="en-GB"/>
        </w:rPr>
        <w:t>,</w:t>
      </w:r>
    </w:p>
    <w:p w14:paraId="0789CA2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lifting [his] head to the short height, </w:t>
      </w:r>
      <w:proofErr w:type="gramStart"/>
      <w:r>
        <w:rPr>
          <w:rFonts w:ascii="Gandhari Unicode" w:hAnsi="Gandhari Unicode" w:cs="e-Tamil OTC"/>
          <w:lang w:val="en-GB"/>
        </w:rPr>
        <w:t>together</w:t>
      </w:r>
      <w:proofErr w:type="gramEnd"/>
    </w:p>
    <w:p w14:paraId="4C1CEF5E" w14:textId="77777777" w:rsidR="00544225" w:rsidRDefault="00000000">
      <w:pPr>
        <w:pStyle w:val="Textbody"/>
        <w:tabs>
          <w:tab w:val="left" w:pos="263"/>
          <w:tab w:val="left" w:pos="1013"/>
        </w:tabs>
        <w:spacing w:after="72"/>
        <w:jc w:val="both"/>
        <w:rPr>
          <w:rFonts w:ascii="Gandhari Unicode" w:hAnsi="Gandhari Unicode" w:cs="e-Tamil OTC"/>
          <w:lang w:val="en-GB"/>
        </w:rPr>
      </w:pPr>
      <w:r>
        <w:rPr>
          <w:rFonts w:ascii="Gandhari Unicode" w:hAnsi="Gandhari Unicode" w:cs="e-Tamil OTC"/>
          <w:lang w:val="en-GB"/>
        </w:rPr>
        <w:tab/>
        <w:t>with parakeets that women with fragrant foliage scare away,</w:t>
      </w:r>
    </w:p>
    <w:p w14:paraId="0D17C1A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what, friend, [will become] of our secret?</w:t>
      </w:r>
    </w:p>
    <w:p w14:paraId="636C77E8" w14:textId="77777777" w:rsidR="00544225" w:rsidRDefault="00544225">
      <w:pPr>
        <w:pStyle w:val="Textbody"/>
        <w:spacing w:after="0"/>
        <w:jc w:val="both"/>
        <w:rPr>
          <w:rFonts w:ascii="Gandhari Unicode" w:hAnsi="Gandhari Unicode" w:cs="e-Tamil OTC"/>
          <w:lang w:val="en-GB"/>
        </w:rPr>
      </w:pPr>
    </w:p>
    <w:p w14:paraId="5340FC7C" w14:textId="77777777" w:rsidR="00544225" w:rsidRDefault="00544225">
      <w:pPr>
        <w:pStyle w:val="Textbody"/>
        <w:spacing w:after="0"/>
        <w:jc w:val="both"/>
        <w:rPr>
          <w:rFonts w:ascii="Gandhari Unicode" w:hAnsi="Gandhari Unicode" w:cs="e-Tamil OTC"/>
          <w:lang w:val="en-GB"/>
        </w:rPr>
      </w:pPr>
    </w:p>
    <w:p w14:paraId="7F230EE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5+6b </w:t>
      </w:r>
      <w:r>
        <w:rPr>
          <w:rFonts w:ascii="Gandhari Unicode" w:hAnsi="Gandhari Unicode" w:cs="e-Tamil OTC"/>
          <w:lang w:val="en-GB"/>
        </w:rPr>
        <w:tab/>
        <w:t>What [would happen], friend, if I resolved [to give away] the secret,</w:t>
      </w:r>
    </w:p>
    <w:p w14:paraId="7EFF259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so that the suffering is destroyed ...</w:t>
      </w:r>
    </w:p>
    <w:p w14:paraId="1D5290FD" w14:textId="77777777" w:rsidR="00544225" w:rsidRDefault="00544225">
      <w:pPr>
        <w:pStyle w:val="Textbody"/>
        <w:spacing w:after="0"/>
        <w:jc w:val="both"/>
        <w:rPr>
          <w:rFonts w:ascii="Gandhari Unicode" w:hAnsi="Gandhari Unicode" w:cs="e-Tamil OTC"/>
          <w:b/>
          <w:lang w:val="en-GB"/>
        </w:rPr>
      </w:pPr>
    </w:p>
    <w:p w14:paraId="0391001F" w14:textId="77777777" w:rsidR="00544225" w:rsidRDefault="00000000">
      <w:pPr>
        <w:rPr>
          <w:rFonts w:ascii="Gandhari Unicode" w:eastAsiaTheme="majorEastAsia" w:hAnsi="Gandhari Unicode" w:cstheme="majorBidi" w:hint="eastAsia"/>
          <w:b/>
        </w:rPr>
      </w:pPr>
      <w:r>
        <w:br w:type="page"/>
      </w:r>
    </w:p>
    <w:p w14:paraId="6CBE604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334</w:t>
      </w:r>
      <w:r>
        <w:rPr>
          <w:rFonts w:ascii="e-Tamil OTC" w:hAnsi="e-Tamil OTC" w:cs="e-Tamil OTC"/>
          <w:b/>
          <w:i w:val="0"/>
          <w:iCs w:val="0"/>
          <w:color w:val="auto"/>
        </w:rPr>
        <w:t xml:space="preserve"> </w:t>
      </w:r>
      <w:proofErr w:type="spellStart"/>
      <w:r>
        <w:rPr>
          <w:rFonts w:ascii="e-Tamil OTC" w:hAnsi="e-Tamil OTC" w:cs="e-Tamil OTC"/>
          <w:i w:val="0"/>
          <w:iCs w:val="0"/>
          <w:color w:val="auto"/>
        </w:rPr>
        <w:t>இளம்பூதனார்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E816F4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ஆற்றகிற்றியோ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696894D" w14:textId="77777777" w:rsidR="00544225" w:rsidRDefault="00544225">
      <w:pPr>
        <w:pStyle w:val="Textbody"/>
        <w:spacing w:after="29"/>
        <w:jc w:val="both"/>
        <w:rPr>
          <w:rFonts w:ascii="Gandhari Unicode" w:hAnsi="Gandhari Unicode" w:cs="e-Tamil OTC"/>
          <w:lang w:val="en-GB"/>
        </w:rPr>
      </w:pPr>
    </w:p>
    <w:p w14:paraId="781E23A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செவ்வாய்ப்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w:t>
      </w:r>
      <w:proofErr w:type="spellEnd"/>
    </w:p>
    <w:p w14:paraId="374A2E2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டெறிதிரைத்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நனைப்பப்</w:t>
      </w:r>
      <w:proofErr w:type="spellEnd"/>
    </w:p>
    <w:p w14:paraId="33D99D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p>
    <w:p w14:paraId="3E87C9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னொருநம்</w:t>
      </w:r>
      <w:proofErr w:type="spellEnd"/>
    </w:p>
    <w:p w14:paraId="7A4BAD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பிறிதொன்</w:t>
      </w:r>
      <w:proofErr w:type="spellEnd"/>
    </w:p>
    <w:p w14:paraId="445CC5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பதுவே</w:t>
      </w:r>
      <w:proofErr w:type="spellEnd"/>
      <w:r>
        <w:rPr>
          <w:rFonts w:ascii="Gandhari Unicode" w:hAnsi="Gandhari Unicode" w:cs="e-Tamil OTC"/>
          <w:lang w:val="en-GB"/>
        </w:rPr>
        <w:t>.</w:t>
      </w:r>
    </w:p>
    <w:p w14:paraId="3607116C" w14:textId="77777777" w:rsidR="00544225" w:rsidRDefault="00544225">
      <w:pPr>
        <w:pStyle w:val="Textbody"/>
        <w:spacing w:after="29"/>
        <w:jc w:val="both"/>
        <w:rPr>
          <w:rFonts w:ascii="Gandhari Unicode" w:hAnsi="Gandhari Unicode" w:cs="e-Tamil OTC"/>
          <w:lang w:val="en-GB"/>
        </w:rPr>
      </w:pPr>
    </w:p>
    <w:p w14:paraId="48341D6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L1, C1+2+3,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w:t>
      </w:r>
      <w:proofErr w:type="spellEnd"/>
      <w:r>
        <w:rPr>
          <w:rFonts w:ascii="Gandhari Unicode" w:hAnsi="Gandhari Unicode" w:cs="e-Tamil OTC"/>
          <w:lang w:val="en-GB"/>
        </w:rPr>
        <w:t xml:space="preserve"> G2,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டெறிதிரைத்</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டெறிதிலைத்</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யீர்ம்புற</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யீரன்புற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பனிபுலந்</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பணிபுலந்</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3df.</w:t>
      </w:r>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C2+3v, G1v,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விருநீர்ச்</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 </w:t>
      </w:r>
      <w:proofErr w:type="spellStart"/>
      <w:r>
        <w:rPr>
          <w:rFonts w:ascii="Gandhari Unicode" w:hAnsi="Gandhari Unicode" w:cs="e-Tamil OTC"/>
          <w:lang w:val="en-GB"/>
        </w:rPr>
        <w:t>பெருநீர்ச்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பெருநீர்ச்</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 </w:t>
      </w:r>
      <w:proofErr w:type="spellStart"/>
      <w:r>
        <w:rPr>
          <w:rFonts w:ascii="Gandhari Unicode" w:hAnsi="Gandhari Unicode" w:cs="e-Tamil OTC"/>
          <w:lang w:val="en-GB"/>
        </w:rPr>
        <w:t>லிருநீர்ச்</w:t>
      </w:r>
      <w:proofErr w:type="spellEnd"/>
      <w:r>
        <w:rPr>
          <w:rFonts w:ascii="Gandhari Unicode" w:hAnsi="Gandhari Unicode" w:cs="e-Tamil OTC"/>
          <w:lang w:val="en-GB"/>
        </w:rPr>
        <w:t xml:space="preserve"> AT, VP, ER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னீப்பி</w:t>
      </w:r>
      <w:proofErr w:type="spellEnd"/>
      <w:r>
        <w:rPr>
          <w:rFonts w:ascii="Gandhari Unicode" w:hAnsi="Gandhari Unicode" w:cs="e-Tamil OTC"/>
          <w:lang w:val="en-GB"/>
        </w:rPr>
        <w:t xml:space="preserve"> L1,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 C1+3, G1+2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பின்னுயி</w:t>
      </w:r>
      <w:proofErr w:type="spellEnd"/>
      <w:r>
        <w:rPr>
          <w:rFonts w:ascii="Gandhari Unicode" w:hAnsi="Gandhari Unicode" w:cs="e-Tamil OTC"/>
          <w:lang w:val="en-GB"/>
        </w:rPr>
        <w:t xml:space="preserve"> L1</w:t>
      </w:r>
    </w:p>
    <w:p w14:paraId="12599320" w14:textId="77777777" w:rsidR="00544225" w:rsidRDefault="00544225">
      <w:pPr>
        <w:pStyle w:val="Textbody"/>
        <w:spacing w:after="29"/>
        <w:jc w:val="both"/>
        <w:rPr>
          <w:rFonts w:ascii="Gandhari Unicode" w:hAnsi="Gandhari Unicode" w:cs="e-Tamil OTC"/>
          <w:lang w:val="en-GB"/>
        </w:rPr>
      </w:pPr>
    </w:p>
    <w:p w14:paraId="116DF2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kākkai</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vāy</w:t>
      </w:r>
      <w:proofErr w:type="spellEnd"/>
      <w:ins w:id="982" w:author="Narmada Hansani Polgampalage" w:date="2023-11-28T16: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42070F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ins w:id="983" w:author="Narmada Hansani Polgampalage" w:date="2023-11-28T16:54:00Z">
        <w:r>
          <w:rPr>
            <w:rFonts w:ascii="Gandhari Unicode" w:hAnsi="Gandhari Unicode" w:cs="e-Tamil OTC"/>
            <w:lang w:val="en-GB"/>
          </w:rPr>
          <w:t>m</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naṉaippa</w:t>
      </w:r>
      <w:proofErr w:type="spellEnd"/>
      <w:r>
        <w:rPr>
          <w:rFonts w:ascii="Gandhari Unicode" w:hAnsi="Gandhari Unicode" w:cs="e-Tamil OTC"/>
          <w:lang w:val="en-GB"/>
        </w:rPr>
        <w:t>+</w:t>
      </w:r>
    </w:p>
    <w:p w14:paraId="23E150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uṟaiyum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15E5FC6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viri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p>
    <w:p w14:paraId="330FCD4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piṟit</w:t>
      </w:r>
      <w:proofErr w:type="spellEnd"/>
      <w:r>
        <w:rPr>
          <w:rFonts w:ascii="Gandhari Unicode" w:hAnsi="Gandhari Unicode" w:cs="e-Tamil OTC"/>
          <w:lang w:val="en-GB"/>
        </w:rPr>
        <w:t xml:space="preserve">* </w:t>
      </w:r>
      <w:proofErr w:type="spellStart"/>
      <w:r>
        <w:rPr>
          <w:rFonts w:ascii="Gandhari Unicode" w:hAnsi="Gandhari Unicode" w:cs="e-Tamil OTC"/>
          <w:lang w:val="en-GB"/>
        </w:rPr>
        <w:t>oṉṟ</w:t>
      </w:r>
      <w:proofErr w:type="spellEnd"/>
      <w:r>
        <w:rPr>
          <w:rFonts w:ascii="Gandhari Unicode" w:hAnsi="Gandhari Unicode" w:cs="e-Tamil OTC"/>
          <w:lang w:val="en-GB"/>
        </w:rPr>
        <w:t>*</w:t>
      </w:r>
    </w:p>
    <w:p w14:paraId="00433E4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evaṉ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iḻappatu</w:t>
      </w:r>
      <w:proofErr w:type="spellEnd"/>
      <w:r>
        <w:rPr>
          <w:rFonts w:ascii="Gandhari Unicode" w:hAnsi="Gandhari Unicode" w:cs="e-Tamil OTC"/>
          <w:lang w:val="en-GB"/>
        </w:rPr>
        <w:t>-~ē.</w:t>
      </w:r>
    </w:p>
    <w:p w14:paraId="2EB87AE4" w14:textId="77777777" w:rsidR="00544225" w:rsidRDefault="00544225">
      <w:pPr>
        <w:pStyle w:val="Textbody"/>
        <w:spacing w:after="29" w:line="260" w:lineRule="exact"/>
        <w:jc w:val="both"/>
        <w:rPr>
          <w:rFonts w:ascii="Gandhari Unicode" w:hAnsi="Gandhari Unicode" w:cs="e-Tamil OTC"/>
          <w:u w:val="single"/>
          <w:lang w:val="en-GB"/>
        </w:rPr>
      </w:pPr>
    </w:p>
    <w:p w14:paraId="764F3B8B" w14:textId="77777777" w:rsidR="00544225" w:rsidRDefault="00544225">
      <w:pPr>
        <w:pStyle w:val="Textbody"/>
        <w:spacing w:after="29" w:line="260" w:lineRule="exact"/>
        <w:jc w:val="both"/>
        <w:rPr>
          <w:rFonts w:ascii="Gandhari Unicode" w:hAnsi="Gandhari Unicode" w:cs="e-Tamil OTC"/>
          <w:u w:val="single"/>
          <w:lang w:val="en-GB"/>
        </w:rPr>
      </w:pPr>
    </w:p>
    <w:p w14:paraId="58AC2CFE"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604702E2"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had said “don't you have the strength [to await] the time of marriage?”</w:t>
      </w:r>
    </w:p>
    <w:p w14:paraId="1F46868C" w14:textId="77777777" w:rsidR="00544225" w:rsidRDefault="00544225">
      <w:pPr>
        <w:pStyle w:val="Textbody"/>
        <w:spacing w:after="29" w:line="259" w:lineRule="exact"/>
        <w:jc w:val="both"/>
        <w:rPr>
          <w:rFonts w:ascii="Gandhari Unicode" w:hAnsi="Gandhari Unicode" w:cs="e-Tamil OTC"/>
          <w:lang w:val="en-GB"/>
        </w:rPr>
      </w:pPr>
    </w:p>
    <w:p w14:paraId="6FA478A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little white crow red mouth big mass</w:t>
      </w:r>
    </w:p>
    <w:p w14:paraId="13B5B008"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throw- wave drop moist back wet(inf.) </w:t>
      </w:r>
      <w:r>
        <w:rPr>
          <w:rFonts w:ascii="Gandhari Unicode" w:hAnsi="Gandhari Unicode" w:cs="e-Tamil OTC"/>
          <w:lang w:val="en-GB"/>
        </w:rPr>
        <w:tab/>
      </w:r>
    </w:p>
    <w:p w14:paraId="3C2EE512"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dew been-vexed remaining- many flower seashore-</w:t>
      </w:r>
      <w:proofErr w:type="gramStart"/>
      <w:r>
        <w:rPr>
          <w:rFonts w:ascii="Gandhari Unicode" w:hAnsi="Gandhari Unicode" w:cs="e-Tamil OTC"/>
          <w:lang w:val="en-GB"/>
        </w:rPr>
        <w:t>grove</w:t>
      </w:r>
      <w:proofErr w:type="gramEnd"/>
    </w:p>
    <w:p w14:paraId="6E16A5EC"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expand- water coast-he leave-if one our-</w:t>
      </w:r>
    </w:p>
    <w:p w14:paraId="75E84C63"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pleasant life besides other-it one-it</w:t>
      </w:r>
    </w:p>
    <w:p w14:paraId="6BC76354"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what</w:t>
      </w:r>
      <w:r>
        <w:rPr>
          <w:rFonts w:ascii="Gandhari Unicode" w:hAnsi="Gandhari Unicode" w:cs="e-Tamil OTC"/>
          <w:position w:val="6"/>
          <w:lang w:val="en-GB"/>
        </w:rPr>
        <w:t>ō</w:t>
      </w:r>
      <w:r>
        <w:rPr>
          <w:rFonts w:ascii="Gandhari Unicode" w:hAnsi="Gandhari Unicode" w:cs="e-Tamil OTC"/>
          <w:lang w:val="en-GB"/>
        </w:rPr>
        <w:t xml:space="preserve"> friend we losing-it</w:t>
      </w:r>
      <w:r>
        <w:rPr>
          <w:rFonts w:ascii="Gandhari Unicode" w:hAnsi="Gandhari Unicode" w:cs="e-Tamil OTC"/>
          <w:position w:val="6"/>
          <w:lang w:val="en-GB"/>
        </w:rPr>
        <w:t>ē</w:t>
      </w:r>
      <w:r>
        <w:rPr>
          <w:rFonts w:ascii="Gandhari Unicode" w:hAnsi="Gandhari Unicode" w:cs="e-Tamil OTC"/>
          <w:lang w:val="en-GB"/>
        </w:rPr>
        <w:t>.</w:t>
      </w:r>
    </w:p>
    <w:p w14:paraId="5B3A86F9" w14:textId="77777777" w:rsidR="00544225" w:rsidRDefault="00544225">
      <w:pPr>
        <w:pStyle w:val="Textbody"/>
        <w:spacing w:after="29"/>
        <w:jc w:val="both"/>
        <w:rPr>
          <w:rFonts w:ascii="Gandhari Unicode" w:hAnsi="Gandhari Unicode" w:cs="e-Tamil OTC"/>
          <w:lang w:val="en-GB"/>
        </w:rPr>
      </w:pPr>
    </w:p>
    <w:p w14:paraId="6F58E93A" w14:textId="77777777" w:rsidR="00544225" w:rsidRDefault="00544225">
      <w:pPr>
        <w:pStyle w:val="Textbody"/>
        <w:spacing w:after="29"/>
        <w:jc w:val="both"/>
        <w:rPr>
          <w:rFonts w:ascii="Gandhari Unicode" w:hAnsi="Gandhari Unicode" w:cs="e-Tamil OTC"/>
          <w:lang w:val="en-GB"/>
        </w:rPr>
      </w:pPr>
    </w:p>
    <w:p w14:paraId="40F850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If he leaves [us], the man from the coast of the broad </w:t>
      </w:r>
      <w:proofErr w:type="gramStart"/>
      <w:r>
        <w:rPr>
          <w:rFonts w:ascii="Gandhari Unicode" w:hAnsi="Gandhari Unicode" w:cs="e-Tamil OTC"/>
          <w:lang w:val="en-GB"/>
        </w:rPr>
        <w:t>water</w:t>
      </w:r>
      <w:proofErr w:type="gramEnd"/>
    </w:p>
    <w:p w14:paraId="1123F7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many-flowered seashore groves,</w:t>
      </w:r>
    </w:p>
    <w:p w14:paraId="2BE7A2E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red-mouthed big flock of little white crows</w:t>
      </w:r>
      <w:r>
        <w:rPr>
          <w:rStyle w:val="FootnoteReference1"/>
          <w:rFonts w:ascii="Gandhari Unicode" w:hAnsi="Gandhari Unicode" w:cs="e-Tamil OTC"/>
          <w:lang w:val="en-GB"/>
        </w:rPr>
        <w:footnoteReference w:id="534"/>
      </w:r>
    </w:p>
    <w:p w14:paraId="70619A2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are continuously</w:t>
      </w:r>
      <w:r>
        <w:rPr>
          <w:rStyle w:val="FootnoteReference1"/>
          <w:rFonts w:ascii="Gandhari Unicode" w:hAnsi="Gandhari Unicode" w:cs="e-Tamil OTC"/>
          <w:lang w:val="en-GB"/>
        </w:rPr>
        <w:footnoteReference w:id="535"/>
      </w:r>
      <w:r>
        <w:rPr>
          <w:rFonts w:ascii="Gandhari Unicode" w:hAnsi="Gandhari Unicode" w:cs="e-Tamil OTC"/>
          <w:lang w:val="en-GB"/>
        </w:rPr>
        <w:t xml:space="preserve"> vexed by the dew</w:t>
      </w:r>
      <w:r>
        <w:rPr>
          <w:rStyle w:val="FootnoteReference1"/>
          <w:rFonts w:ascii="Gandhari Unicode" w:hAnsi="Gandhari Unicode" w:cs="e-Tamil OTC"/>
          <w:lang w:val="en-GB"/>
        </w:rPr>
        <w:footnoteReference w:id="536"/>
      </w:r>
      <w:r>
        <w:rPr>
          <w:rFonts w:ascii="Gandhari Unicode" w:hAnsi="Gandhari Unicode" w:cs="e-Tamil OTC"/>
          <w:lang w:val="en-GB"/>
        </w:rPr>
        <w:t>,</w:t>
      </w:r>
    </w:p>
    <w:p w14:paraId="6B631438" w14:textId="77777777" w:rsidR="00544225" w:rsidRDefault="00000000">
      <w:pPr>
        <w:pStyle w:val="Textbody"/>
        <w:tabs>
          <w:tab w:val="left" w:pos="400"/>
          <w:tab w:val="left" w:pos="1013"/>
        </w:tabs>
        <w:spacing w:after="0"/>
        <w:jc w:val="both"/>
        <w:rPr>
          <w:rFonts w:ascii="Gandhari Unicode" w:hAnsi="Gandhari Unicode" w:cs="e-Tamil OTC"/>
          <w:lang w:val="en-GB"/>
        </w:rPr>
      </w:pPr>
      <w:r>
        <w:rPr>
          <w:rFonts w:ascii="Gandhari Unicode" w:hAnsi="Gandhari Unicode" w:cs="e-Tamil OTC"/>
          <w:lang w:val="en-GB"/>
        </w:rPr>
        <w:tab/>
        <w:t>since it wets [their] backs [already] moist from the drops thrown</w:t>
      </w:r>
    </w:p>
    <w:p w14:paraId="530B8A93" w14:textId="77777777" w:rsidR="00544225" w:rsidRDefault="00000000">
      <w:pPr>
        <w:pStyle w:val="Textbody"/>
        <w:tabs>
          <w:tab w:val="left" w:pos="400"/>
          <w:tab w:val="left" w:pos="1013"/>
        </w:tabs>
        <w:spacing w:after="72"/>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waves</w:t>
      </w:r>
    </w:p>
    <w:p w14:paraId="7CD00855"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else, friend, is it that we can lose</w:t>
      </w:r>
    </w:p>
    <w:p w14:paraId="53DCAA6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than our one sweet life?</w:t>
      </w:r>
    </w:p>
    <w:p w14:paraId="5381FF45" w14:textId="77777777" w:rsidR="00544225" w:rsidRDefault="00544225">
      <w:pPr>
        <w:pStyle w:val="Textbody"/>
        <w:spacing w:after="29"/>
        <w:jc w:val="both"/>
        <w:rPr>
          <w:rFonts w:ascii="Gandhari Unicode" w:hAnsi="Gandhari Unicode" w:cs="e-Tamil OTC"/>
          <w:b/>
          <w:lang w:val="en-GB"/>
        </w:rPr>
      </w:pPr>
    </w:p>
    <w:p w14:paraId="3D2AC957" w14:textId="77777777" w:rsidR="00544225" w:rsidRDefault="00000000">
      <w:pPr>
        <w:rPr>
          <w:rFonts w:ascii="Gandhari Unicode" w:eastAsiaTheme="majorEastAsia" w:hAnsi="Gandhari Unicode" w:cstheme="majorBidi" w:hint="eastAsia"/>
          <w:b/>
        </w:rPr>
      </w:pPr>
      <w:r>
        <w:br w:type="page"/>
      </w:r>
    </w:p>
    <w:p w14:paraId="2D7AEF31"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335</w:t>
      </w:r>
      <w:r>
        <w:rPr>
          <w:rFonts w:ascii="e-Tamil OTC" w:hAnsi="e-Tamil OTC" w:cs="e-Tamil OTC"/>
          <w:b/>
          <w:i w:val="0"/>
          <w:iCs w:val="0"/>
          <w:color w:val="auto"/>
        </w:rPr>
        <w:t xml:space="preserve"> </w:t>
      </w:r>
      <w:proofErr w:type="spellStart"/>
      <w:r>
        <w:rPr>
          <w:rFonts w:ascii="e-Tamil OTC" w:hAnsi="e-Tamil OTC" w:cs="e-Tamil OTC"/>
          <w:i w:val="0"/>
          <w:iCs w:val="0"/>
          <w:color w:val="auto"/>
        </w:rPr>
        <w:t>இருந்தையூர்க்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HE</w:t>
      </w:r>
    </w:p>
    <w:p w14:paraId="6036E37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நயவாமைத்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செறிப்பறிவுறீஇயது</w:t>
      </w:r>
      <w:proofErr w:type="spellEnd"/>
      <w:r>
        <w:rPr>
          <w:rFonts w:ascii="Gandhari Unicode" w:hAnsi="Gandhari Unicode" w:cs="e-Tamil OTC"/>
          <w:lang w:val="en-GB"/>
        </w:rPr>
        <w:t>.</w:t>
      </w:r>
    </w:p>
    <w:p w14:paraId="34C0728B" w14:textId="77777777" w:rsidR="00544225" w:rsidRDefault="00544225">
      <w:pPr>
        <w:pStyle w:val="Textbody"/>
        <w:spacing w:after="29"/>
        <w:jc w:val="both"/>
        <w:rPr>
          <w:rFonts w:ascii="Gandhari Unicode" w:hAnsi="Gandhari Unicode" w:cs="e-Tamil OTC"/>
          <w:lang w:val="en-GB"/>
        </w:rPr>
      </w:pPr>
    </w:p>
    <w:p w14:paraId="55F708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p>
    <w:p w14:paraId="00FDA8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வியலறைச்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பரப்பிச்</w:t>
      </w:r>
      <w:proofErr w:type="spellEnd"/>
    </w:p>
    <w:p w14:paraId="1E48642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சினையிழிந்து</w:t>
      </w:r>
      <w:proofErr w:type="spellEnd"/>
    </w:p>
    <w:p w14:paraId="5A35E9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பைங்கண்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கவரும்</w:t>
      </w:r>
      <w:proofErr w:type="spellEnd"/>
    </w:p>
    <w:p w14:paraId="614343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வார்கோல்</w:t>
      </w:r>
      <w:proofErr w:type="spellEnd"/>
    </w:p>
    <w:p w14:paraId="6C7B2A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p>
    <w:p w14:paraId="4C0875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7B8D0466" w14:textId="77777777" w:rsidR="00544225" w:rsidRDefault="00544225">
      <w:pPr>
        <w:pStyle w:val="Textbody"/>
        <w:spacing w:after="29"/>
        <w:jc w:val="both"/>
        <w:rPr>
          <w:rFonts w:ascii="Gandhari Unicode" w:hAnsi="Gandhari Unicode" w:cs="e-Tamil OTC"/>
          <w:lang w:val="en-GB"/>
        </w:rPr>
      </w:pPr>
    </w:p>
    <w:p w14:paraId="6BEEB3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செந்தினை</w:t>
      </w:r>
      <w:proofErr w:type="spellEnd"/>
      <w:r>
        <w:rPr>
          <w:rFonts w:ascii="Gandhari Unicode" w:eastAsia="URW Palladio UNI" w:hAnsi="Gandhari Unicode" w:cs="e-Tamil OTC"/>
          <w:lang w:val="en-GB"/>
        </w:rPr>
        <w:t xml:space="preserve"> L1, C2+3v,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செந்தினைப்</w:t>
      </w:r>
      <w:proofErr w:type="spellEnd"/>
      <w:r>
        <w:rPr>
          <w:rFonts w:ascii="Gandhari Unicode" w:eastAsia="URW Palladio UNI" w:hAnsi="Gandhari Unicode" w:cs="e-Tamil OTC"/>
          <w:lang w:val="en-GB"/>
        </w:rPr>
        <w:t xml:space="preserve"> C1+3 • </w:t>
      </w:r>
      <w:r>
        <w:rPr>
          <w:rFonts w:ascii="Gandhari Unicode" w:eastAsia="URW Palladio UNI" w:hAnsi="Gandhari Unicode" w:cs="e-Tamil OTC"/>
          <w:b/>
          <w:bCs/>
          <w:lang w:val="en-GB"/>
        </w:rPr>
        <w:t>4cd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பார்ப்பொடு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கவரும்</w:t>
      </w:r>
      <w:proofErr w:type="spellEnd"/>
      <w:r>
        <w:rPr>
          <w:rFonts w:ascii="Gandhari Unicode" w:eastAsia="URW Palladio UNI" w:hAnsi="Gandhari Unicode" w:cs="e-Tamil OTC"/>
          <w:lang w:val="en-GB"/>
        </w:rPr>
        <w:t xml:space="preserve"> L1,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பார்ப்பொடு</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கவருந</w:t>
      </w:r>
      <w:proofErr w:type="spellEnd"/>
      <w:r>
        <w:rPr>
          <w:rFonts w:ascii="Gandhari Unicode" w:eastAsia="URW Palladio UNI" w:hAnsi="Gandhari Unicode" w:cs="e-Tamil OTC"/>
          <w:lang w:val="en-GB"/>
        </w:rPr>
        <w:t xml:space="preserve"> G1v; </w:t>
      </w:r>
      <w:proofErr w:type="spellStart"/>
      <w:r>
        <w:rPr>
          <w:rFonts w:ascii="Gandhari Unicode" w:eastAsia="URW Palladio UNI" w:hAnsi="Gandhari Unicode" w:cs="e-Tamil OTC"/>
          <w:lang w:val="en-GB"/>
        </w:rPr>
        <w:t>பர்ப்பொடும்</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வரு</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வெற்ப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னண்ணி</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w:t>
      </w:r>
      <w:proofErr w:type="spellEnd"/>
      <w:r>
        <w:rPr>
          <w:rFonts w:ascii="Gandhari Unicode" w:hAnsi="Gandhari Unicode" w:cs="e-Tamil OTC"/>
          <w:lang w:val="en-GB"/>
        </w:rPr>
        <w:t xml:space="preserve"> L1</w:t>
      </w:r>
      <w:r>
        <w:rPr>
          <w:rFonts w:ascii="Gandhari Unicode" w:eastAsia="URW Palladio UNI" w:hAnsi="Gandhari Unicode" w:cs="e-Tamil OTC"/>
          <w:lang w:val="en-GB"/>
        </w:rPr>
        <w:t xml:space="preserve"> •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L1</w:t>
      </w:r>
    </w:p>
    <w:p w14:paraId="3F611000" w14:textId="77777777" w:rsidR="00544225" w:rsidRDefault="00544225">
      <w:pPr>
        <w:pStyle w:val="Textbody"/>
        <w:spacing w:after="29"/>
        <w:jc w:val="both"/>
        <w:rPr>
          <w:rFonts w:ascii="Gandhari Unicode" w:hAnsi="Gandhari Unicode" w:cs="e-Tamil OTC"/>
          <w:lang w:val="en-GB"/>
        </w:rPr>
      </w:pPr>
    </w:p>
    <w:p w14:paraId="09AF9C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nēr</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1028693"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84" w:author="Narmada Hansani Polgampalage" w:date="2023-12-07T14:18:00Z">
            <w:rPr/>
          </w:rPrChange>
        </w:rPr>
        <w:t>irum</w:t>
      </w:r>
      <w:proofErr w:type="spellEnd"/>
      <w:r w:rsidRPr="00751307">
        <w:rPr>
          <w:rFonts w:ascii="Gandhari Unicode" w:hAnsi="Gandhari Unicode" w:cs="e-Tamil OTC"/>
          <w:lang w:val="de-DE"/>
          <w:rPrChange w:id="985" w:author="Narmada Hansani Polgampalage" w:date="2023-12-07T14:18:00Z">
            <w:rPr/>
          </w:rPrChange>
        </w:rPr>
        <w:t xml:space="preserve"> kal </w:t>
      </w:r>
      <w:proofErr w:type="spellStart"/>
      <w:r w:rsidRPr="00751307">
        <w:rPr>
          <w:rFonts w:ascii="Gandhari Unicode" w:hAnsi="Gandhari Unicode" w:cs="e-Tamil OTC"/>
          <w:lang w:val="de-DE"/>
          <w:rPrChange w:id="986" w:author="Narmada Hansani Polgampalage" w:date="2023-12-07T14:18:00Z">
            <w:rPr/>
          </w:rPrChange>
        </w:rPr>
        <w:t>viyal</w:t>
      </w:r>
      <w:proofErr w:type="spellEnd"/>
      <w:r w:rsidRPr="00751307">
        <w:rPr>
          <w:rFonts w:ascii="Gandhari Unicode" w:hAnsi="Gandhari Unicode" w:cs="e-Tamil OTC"/>
          <w:lang w:val="de-DE"/>
          <w:rPrChange w:id="987" w:author="Narmada Hansani Polgampalage" w:date="2023-12-07T14:18:00Z">
            <w:rPr/>
          </w:rPrChange>
        </w:rPr>
        <w:t xml:space="preserve"> </w:t>
      </w:r>
      <w:proofErr w:type="spellStart"/>
      <w:r w:rsidRPr="00751307">
        <w:rPr>
          <w:rFonts w:ascii="Gandhari Unicode" w:hAnsi="Gandhari Unicode" w:cs="e-Tamil OTC"/>
          <w:lang w:val="de-DE"/>
          <w:rPrChange w:id="988" w:author="Narmada Hansani Polgampalage" w:date="2023-12-07T14:18:00Z">
            <w:rPr/>
          </w:rPrChange>
        </w:rPr>
        <w:t>aṟai</w:t>
      </w:r>
      <w:proofErr w:type="spellEnd"/>
      <w:r w:rsidRPr="00751307">
        <w:rPr>
          <w:rFonts w:ascii="Gandhari Unicode" w:hAnsi="Gandhari Unicode" w:cs="e-Tamil OTC"/>
          <w:lang w:val="de-DE"/>
          <w:rPrChange w:id="989" w:author="Narmada Hansani Polgampalage" w:date="2023-12-07T14:18:00Z">
            <w:rPr/>
          </w:rPrChange>
        </w:rPr>
        <w:t xml:space="preserve">+ </w:t>
      </w:r>
      <w:proofErr w:type="spellStart"/>
      <w:r w:rsidRPr="00751307">
        <w:rPr>
          <w:rFonts w:ascii="Gandhari Unicode" w:hAnsi="Gandhari Unicode" w:cs="e-Tamil OTC"/>
          <w:lang w:val="de-DE"/>
          <w:rPrChange w:id="990" w:author="Narmada Hansani Polgampalage" w:date="2023-12-07T14:18:00Z">
            <w:rPr/>
          </w:rPrChange>
        </w:rPr>
        <w:t>cem</w:t>
      </w:r>
      <w:proofErr w:type="spellEnd"/>
      <w:r w:rsidRPr="00751307">
        <w:rPr>
          <w:rFonts w:ascii="Gandhari Unicode" w:hAnsi="Gandhari Unicode" w:cs="e-Tamil OTC"/>
          <w:lang w:val="de-DE"/>
          <w:rPrChange w:id="991" w:author="Narmada Hansani Polgampalage" w:date="2023-12-07T14:18:00Z">
            <w:rPr/>
          </w:rPrChange>
        </w:rPr>
        <w:t xml:space="preserve"> </w:t>
      </w:r>
      <w:proofErr w:type="spellStart"/>
      <w:r w:rsidRPr="00751307">
        <w:rPr>
          <w:rFonts w:ascii="Gandhari Unicode" w:hAnsi="Gandhari Unicode" w:cs="e-Tamil OTC"/>
          <w:lang w:val="de-DE"/>
          <w:rPrChange w:id="992" w:author="Narmada Hansani Polgampalage" w:date="2023-12-07T14:18:00Z">
            <w:rPr/>
          </w:rPrChange>
        </w:rPr>
        <w:t>tiṉai</w:t>
      </w:r>
      <w:proofErr w:type="spellEnd"/>
      <w:r w:rsidRPr="00751307">
        <w:rPr>
          <w:rFonts w:ascii="Gandhari Unicode" w:hAnsi="Gandhari Unicode" w:cs="e-Tamil OTC"/>
          <w:lang w:val="de-DE"/>
          <w:rPrChange w:id="993" w:author="Narmada Hansani Polgampalage" w:date="2023-12-07T14:18:00Z">
            <w:rPr/>
          </w:rPrChange>
        </w:rPr>
        <w:t xml:space="preserve"> </w:t>
      </w:r>
      <w:proofErr w:type="spellStart"/>
      <w:r w:rsidRPr="00751307">
        <w:rPr>
          <w:rFonts w:ascii="Gandhari Unicode" w:hAnsi="Gandhari Unicode" w:cs="e-Tamil OTC"/>
          <w:lang w:val="de-DE"/>
          <w:rPrChange w:id="994" w:author="Narmada Hansani Polgampalage" w:date="2023-12-07T14:18:00Z">
            <w:rPr/>
          </w:rPrChange>
        </w:rPr>
        <w:t>parappi</w:t>
      </w:r>
      <w:proofErr w:type="spellEnd"/>
      <w:r w:rsidRPr="00751307">
        <w:rPr>
          <w:rFonts w:ascii="Gandhari Unicode" w:hAnsi="Gandhari Unicode" w:cs="e-Tamil OTC"/>
          <w:lang w:val="de-DE"/>
          <w:rPrChange w:id="995" w:author="Narmada Hansani Polgampalage" w:date="2023-12-07T14:18:00Z">
            <w:rPr/>
          </w:rPrChange>
        </w:rPr>
        <w:t>+</w:t>
      </w:r>
    </w:p>
    <w:p w14:paraId="48F185CD"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996" w:author="Narmada Hansani Polgampalage" w:date="2023-12-07T14:18:00Z">
            <w:rPr/>
          </w:rPrChange>
        </w:rPr>
        <w:t>cuṉai</w:t>
      </w:r>
      <w:proofErr w:type="spellEnd"/>
      <w:r w:rsidRPr="00751307">
        <w:rPr>
          <w:rFonts w:ascii="Gandhari Unicode" w:hAnsi="Gandhari Unicode" w:cs="e-Tamil OTC"/>
          <w:lang w:val="de-DE"/>
          <w:rPrChange w:id="997" w:author="Narmada Hansani Polgampalage" w:date="2023-12-07T14:18:00Z">
            <w:rPr/>
          </w:rPrChange>
        </w:rPr>
        <w:t xml:space="preserve"> </w:t>
      </w:r>
      <w:proofErr w:type="spellStart"/>
      <w:r w:rsidRPr="00751307">
        <w:rPr>
          <w:rFonts w:ascii="Gandhari Unicode" w:hAnsi="Gandhari Unicode" w:cs="e-Tamil OTC"/>
          <w:lang w:val="de-DE"/>
          <w:rPrChange w:id="998" w:author="Narmada Hansani Polgampalage" w:date="2023-12-07T14:18:00Z">
            <w:rPr/>
          </w:rPrChange>
        </w:rPr>
        <w:t>pāy</w:t>
      </w:r>
      <w:proofErr w:type="spellEnd"/>
      <w:r w:rsidRPr="00751307">
        <w:rPr>
          <w:rFonts w:ascii="Gandhari Unicode" w:hAnsi="Gandhari Unicode" w:cs="e-Tamil OTC"/>
          <w:lang w:val="de-DE"/>
          <w:rPrChange w:id="999" w:author="Narmada Hansani Polgampalage" w:date="2023-12-07T14:18:00Z">
            <w:rPr/>
          </w:rPrChange>
        </w:rPr>
        <w:t xml:space="preserve"> </w:t>
      </w:r>
      <w:proofErr w:type="spellStart"/>
      <w:r w:rsidRPr="00751307">
        <w:rPr>
          <w:rFonts w:ascii="Gandhari Unicode" w:hAnsi="Gandhari Unicode" w:cs="e-Tamil OTC"/>
          <w:lang w:val="de-DE"/>
          <w:rPrChange w:id="1000" w:author="Narmada Hansani Polgampalage" w:date="2023-12-07T14:18:00Z">
            <w:rPr/>
          </w:rPrChange>
        </w:rPr>
        <w:t>cōrv</w:t>
      </w:r>
      <w:proofErr w:type="spellEnd"/>
      <w:r w:rsidRPr="00751307">
        <w:rPr>
          <w:rFonts w:ascii="Gandhari Unicode" w:hAnsi="Gandhari Unicode" w:cs="e-Tamil OTC"/>
          <w:lang w:val="de-DE"/>
          <w:rPrChange w:id="1001" w:author="Narmada Hansani Polgampalage" w:date="2023-12-07T14:18:00Z">
            <w:rPr/>
          </w:rPrChange>
        </w:rPr>
        <w:t xml:space="preserve">* </w:t>
      </w:r>
      <w:proofErr w:type="spellStart"/>
      <w:r w:rsidRPr="00751307">
        <w:rPr>
          <w:rFonts w:ascii="Gandhari Unicode" w:hAnsi="Gandhari Unicode" w:cs="e-Tamil OTC"/>
          <w:lang w:val="de-DE"/>
          <w:rPrChange w:id="1002" w:author="Narmada Hansani Polgampalage" w:date="2023-12-07T14:18:00Z">
            <w:rPr/>
          </w:rPrChange>
        </w:rPr>
        <w:t>iṭai</w:t>
      </w:r>
      <w:proofErr w:type="spellEnd"/>
      <w:r w:rsidRPr="00751307">
        <w:rPr>
          <w:rFonts w:ascii="Gandhari Unicode" w:hAnsi="Gandhari Unicode" w:cs="e-Tamil OTC"/>
          <w:lang w:val="de-DE"/>
          <w:rPrChange w:id="1003" w:author="Narmada Hansani Polgampalage" w:date="2023-12-07T14:18:00Z">
            <w:rPr/>
          </w:rPrChange>
        </w:rPr>
        <w:t xml:space="preserve"> </w:t>
      </w:r>
      <w:proofErr w:type="spellStart"/>
      <w:r w:rsidRPr="00751307">
        <w:rPr>
          <w:rFonts w:ascii="Gandhari Unicode" w:hAnsi="Gandhari Unicode" w:cs="e-Tamil OTC"/>
          <w:lang w:val="de-DE"/>
          <w:rPrChange w:id="1004" w:author="Narmada Hansani Polgampalage" w:date="2023-12-07T14:18:00Z">
            <w:rPr/>
          </w:rPrChange>
        </w:rPr>
        <w:t>nōkki</w:t>
      </w:r>
      <w:proofErr w:type="spellEnd"/>
      <w:r w:rsidRPr="00751307">
        <w:rPr>
          <w:rFonts w:ascii="Gandhari Unicode" w:hAnsi="Gandhari Unicode" w:cs="e-Tamil OTC"/>
          <w:lang w:val="de-DE"/>
          <w:rPrChange w:id="1005" w:author="Narmada Hansani Polgampalage" w:date="2023-12-07T14:18:00Z">
            <w:rPr/>
          </w:rPrChange>
        </w:rPr>
        <w:t xml:space="preserve">+ </w:t>
      </w:r>
      <w:proofErr w:type="spellStart"/>
      <w:r w:rsidRPr="00751307">
        <w:rPr>
          <w:rFonts w:ascii="Gandhari Unicode" w:hAnsi="Gandhari Unicode" w:cs="e-Tamil OTC"/>
          <w:lang w:val="de-DE"/>
          <w:rPrChange w:id="1006" w:author="Narmada Hansani Polgampalage" w:date="2023-12-07T14:18:00Z">
            <w:rPr/>
          </w:rPrChange>
        </w:rPr>
        <w:t>ciṉai</w:t>
      </w:r>
      <w:proofErr w:type="spellEnd"/>
      <w:r w:rsidRPr="00751307">
        <w:rPr>
          <w:rFonts w:ascii="Gandhari Unicode" w:hAnsi="Gandhari Unicode" w:cs="e-Tamil OTC"/>
          <w:lang w:val="de-DE"/>
          <w:rPrChange w:id="1007" w:author="Narmada Hansani Polgampalage" w:date="2023-12-07T14:18:00Z">
            <w:rPr/>
          </w:rPrChange>
        </w:rPr>
        <w:t xml:space="preserve"> ~</w:t>
      </w:r>
      <w:proofErr w:type="spellStart"/>
      <w:r w:rsidRPr="00751307">
        <w:rPr>
          <w:rFonts w:ascii="Gandhari Unicode" w:hAnsi="Gandhari Unicode" w:cs="e-Tamil OTC"/>
          <w:lang w:val="de-DE"/>
          <w:rPrChange w:id="1008" w:author="Narmada Hansani Polgampalage" w:date="2023-12-07T14:18:00Z">
            <w:rPr/>
          </w:rPrChange>
        </w:rPr>
        <w:t>iḻintu</w:t>
      </w:r>
      <w:proofErr w:type="spellEnd"/>
    </w:p>
    <w:p w14:paraId="74A6DF7D"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09" w:author="Narmada Hansani Polgampalage" w:date="2023-12-07T14:18:00Z">
            <w:rPr/>
          </w:rPrChange>
        </w:rPr>
        <w:t>paim</w:t>
      </w:r>
      <w:proofErr w:type="spellEnd"/>
      <w:r w:rsidRPr="00751307">
        <w:rPr>
          <w:rFonts w:ascii="Gandhari Unicode" w:hAnsi="Gandhari Unicode" w:cs="e-Tamil OTC"/>
          <w:lang w:val="de-DE"/>
          <w:rPrChange w:id="1010" w:author="Narmada Hansani Polgampalage" w:date="2023-12-07T14:18:00Z">
            <w:rPr/>
          </w:rPrChange>
        </w:rPr>
        <w:t xml:space="preserve"> </w:t>
      </w:r>
      <w:proofErr w:type="spellStart"/>
      <w:r w:rsidRPr="00751307">
        <w:rPr>
          <w:rFonts w:ascii="Gandhari Unicode" w:hAnsi="Gandhari Unicode" w:cs="e-Tamil OTC"/>
          <w:lang w:val="de-DE"/>
          <w:rPrChange w:id="1011" w:author="Narmada Hansani Polgampalage" w:date="2023-12-07T14:18:00Z">
            <w:rPr/>
          </w:rPrChange>
        </w:rPr>
        <w:t>kaṇ</w:t>
      </w:r>
      <w:proofErr w:type="spellEnd"/>
      <w:r w:rsidRPr="00751307">
        <w:rPr>
          <w:rFonts w:ascii="Gandhari Unicode" w:hAnsi="Gandhari Unicode" w:cs="e-Tamil OTC"/>
          <w:lang w:val="de-DE"/>
          <w:rPrChange w:id="1012" w:author="Narmada Hansani Polgampalage" w:date="2023-12-07T14:18:00Z">
            <w:rPr/>
          </w:rPrChange>
        </w:rPr>
        <w:t xml:space="preserve"> </w:t>
      </w:r>
      <w:proofErr w:type="spellStart"/>
      <w:r w:rsidRPr="00751307">
        <w:rPr>
          <w:rFonts w:ascii="Gandhari Unicode" w:hAnsi="Gandhari Unicode" w:cs="e-Tamil OTC"/>
          <w:lang w:val="de-DE"/>
          <w:rPrChange w:id="1013" w:author="Narmada Hansani Polgampalage" w:date="2023-12-07T14:18:00Z">
            <w:rPr/>
          </w:rPrChange>
        </w:rPr>
        <w:t>manti</w:t>
      </w:r>
      <w:proofErr w:type="spellEnd"/>
      <w:r w:rsidRPr="00751307">
        <w:rPr>
          <w:rFonts w:ascii="Gandhari Unicode" w:hAnsi="Gandhari Unicode" w:cs="e-Tamil OTC"/>
          <w:lang w:val="de-DE"/>
          <w:rPrChange w:id="1014" w:author="Narmada Hansani Polgampalage" w:date="2023-12-07T14:18:00Z">
            <w:rPr/>
          </w:rPrChange>
        </w:rPr>
        <w:t xml:space="preserve"> </w:t>
      </w:r>
      <w:proofErr w:type="spellStart"/>
      <w:r w:rsidRPr="00751307">
        <w:rPr>
          <w:rFonts w:ascii="Gandhari Unicode" w:hAnsi="Gandhari Unicode" w:cs="e-Tamil OTC"/>
          <w:lang w:val="de-DE"/>
          <w:rPrChange w:id="1015" w:author="Narmada Hansani Polgampalage" w:date="2023-12-07T14:18:00Z">
            <w:rPr/>
          </w:rPrChange>
        </w:rPr>
        <w:t>pārppoṭu</w:t>
      </w:r>
      <w:proofErr w:type="spellEnd"/>
      <w:r w:rsidRPr="00751307">
        <w:rPr>
          <w:rFonts w:ascii="Gandhari Unicode" w:hAnsi="Gandhari Unicode" w:cs="e-Tamil OTC"/>
          <w:lang w:val="de-DE"/>
          <w:rPrChange w:id="1016" w:author="Narmada Hansani Polgampalage" w:date="2023-12-07T14:18:00Z">
            <w:rPr/>
          </w:rPrChange>
        </w:rPr>
        <w:t xml:space="preserve"> </w:t>
      </w:r>
      <w:proofErr w:type="spellStart"/>
      <w:r w:rsidRPr="00751307">
        <w:rPr>
          <w:rFonts w:ascii="Gandhari Unicode" w:hAnsi="Gandhari Unicode" w:cs="e-Tamil OTC"/>
          <w:lang w:val="de-DE"/>
          <w:rPrChange w:id="1017" w:author="Narmada Hansani Polgampalage" w:date="2023-12-07T14:18:00Z">
            <w:rPr/>
          </w:rPrChange>
        </w:rPr>
        <w:t>kavarum</w:t>
      </w:r>
      <w:proofErr w:type="spellEnd"/>
    </w:p>
    <w:p w14:paraId="40D8AC55"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i/>
          <w:iCs/>
          <w:lang w:val="de-DE"/>
          <w:rPrChange w:id="1018" w:author="Narmada Hansani Polgampalage" w:date="2023-12-07T14:18:00Z">
            <w:rPr>
              <w:i/>
              <w:iCs/>
            </w:rPr>
          </w:rPrChange>
        </w:rPr>
        <w:t>veṟp</w:t>
      </w:r>
      <w:proofErr w:type="spellEnd"/>
      <w:r w:rsidRPr="00751307">
        <w:rPr>
          <w:rFonts w:ascii="Gandhari Unicode" w:hAnsi="Gandhari Unicode" w:cs="e-Tamil OTC"/>
          <w:i/>
          <w:iCs/>
          <w:lang w:val="de-DE"/>
          <w:rPrChange w:id="1019" w:author="Narmada Hansani Polgampalage" w:date="2023-12-07T14:18:00Z">
            <w:rPr>
              <w:i/>
              <w:iCs/>
            </w:rPr>
          </w:rPrChange>
        </w:rPr>
        <w:t>*</w:t>
      </w:r>
      <w:r w:rsidRPr="00751307">
        <w:rPr>
          <w:rFonts w:ascii="Gandhari Unicode" w:hAnsi="Gandhari Unicode" w:cs="e-Tamil OTC"/>
          <w:lang w:val="de-DE"/>
          <w:rPrChange w:id="1020" w:author="Narmada Hansani Polgampalage" w:date="2023-12-07T14:18:00Z">
            <w:rPr/>
          </w:rPrChange>
        </w:rPr>
        <w:t xml:space="preserve"> </w:t>
      </w:r>
      <w:proofErr w:type="spellStart"/>
      <w:r w:rsidRPr="00751307">
        <w:rPr>
          <w:rFonts w:ascii="Gandhari Unicode" w:hAnsi="Gandhari Unicode" w:cs="e-Tamil OTC"/>
          <w:i/>
          <w:iCs/>
          <w:lang w:val="de-DE"/>
          <w:rPrChange w:id="1021" w:author="Narmada Hansani Polgampalage" w:date="2023-12-07T14:18:00Z">
            <w:rPr>
              <w:i/>
              <w:iCs/>
            </w:rPr>
          </w:rPrChange>
        </w:rPr>
        <w:t>iṭai</w:t>
      </w:r>
      <w:proofErr w:type="spellEnd"/>
      <w:r w:rsidRPr="00751307">
        <w:rPr>
          <w:rFonts w:ascii="Gandhari Unicode" w:hAnsi="Gandhari Unicode" w:cs="e-Tamil OTC"/>
          <w:lang w:val="de-DE"/>
          <w:rPrChange w:id="1022" w:author="Narmada Hansani Polgampalage" w:date="2023-12-07T14:18:00Z">
            <w:rPr/>
          </w:rPrChange>
        </w:rPr>
        <w:t xml:space="preserve"> </w:t>
      </w:r>
      <w:proofErr w:type="spellStart"/>
      <w:r w:rsidRPr="00751307">
        <w:rPr>
          <w:rFonts w:ascii="Gandhari Unicode" w:hAnsi="Gandhari Unicode" w:cs="e-Tamil OTC"/>
          <w:lang w:val="de-DE"/>
          <w:rPrChange w:id="1023" w:author="Narmada Hansani Polgampalage" w:date="2023-12-07T14:18:00Z">
            <w:rPr/>
          </w:rPrChange>
        </w:rPr>
        <w:t>naṇṇiyatu</w:t>
      </w:r>
      <w:proofErr w:type="spellEnd"/>
      <w:r w:rsidRPr="00751307">
        <w:rPr>
          <w:rFonts w:ascii="Gandhari Unicode" w:hAnsi="Gandhari Unicode" w:cs="e-Tamil OTC"/>
          <w:lang w:val="de-DE"/>
          <w:rPrChange w:id="1024" w:author="Narmada Hansani Polgampalage" w:date="2023-12-07T14:18:00Z">
            <w:rPr/>
          </w:rPrChange>
        </w:rPr>
        <w:t xml:space="preserve">-~ē </w:t>
      </w:r>
      <w:proofErr w:type="spellStart"/>
      <w:r w:rsidRPr="00751307">
        <w:rPr>
          <w:rFonts w:ascii="Gandhari Unicode" w:hAnsi="Gandhari Unicode" w:cs="e-Tamil OTC"/>
          <w:lang w:val="de-DE"/>
          <w:rPrChange w:id="1025" w:author="Narmada Hansani Polgampalage" w:date="2023-12-07T14:18:00Z">
            <w:rPr/>
          </w:rPrChange>
        </w:rPr>
        <w:t>vār</w:t>
      </w:r>
      <w:proofErr w:type="spellEnd"/>
      <w:r w:rsidRPr="00751307">
        <w:rPr>
          <w:rFonts w:ascii="Gandhari Unicode" w:hAnsi="Gandhari Unicode" w:cs="e-Tamil OTC"/>
          <w:lang w:val="de-DE"/>
          <w:rPrChange w:id="1026" w:author="Narmada Hansani Polgampalage" w:date="2023-12-07T14:18:00Z">
            <w:rPr/>
          </w:rPrChange>
        </w:rPr>
        <w:t xml:space="preserve"> </w:t>
      </w:r>
      <w:proofErr w:type="spellStart"/>
      <w:r w:rsidRPr="00751307">
        <w:rPr>
          <w:rFonts w:ascii="Gandhari Unicode" w:hAnsi="Gandhari Unicode" w:cs="e-Tamil OTC"/>
          <w:lang w:val="de-DE"/>
          <w:rPrChange w:id="1027" w:author="Narmada Hansani Polgampalage" w:date="2023-12-07T14:18:00Z">
            <w:rPr/>
          </w:rPrChange>
        </w:rPr>
        <w:t>kōl</w:t>
      </w:r>
      <w:proofErr w:type="spellEnd"/>
    </w:p>
    <w:p w14:paraId="5357FE56"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28" w:author="Narmada Hansani Polgampalage" w:date="2023-12-07T14:18:00Z">
            <w:rPr/>
          </w:rPrChange>
        </w:rPr>
        <w:t>val</w:t>
      </w:r>
      <w:proofErr w:type="spellEnd"/>
      <w:r w:rsidRPr="00751307">
        <w:rPr>
          <w:rFonts w:ascii="Gandhari Unicode" w:hAnsi="Gandhari Unicode" w:cs="e-Tamil OTC"/>
          <w:lang w:val="de-DE"/>
          <w:rPrChange w:id="1029" w:author="Narmada Hansani Polgampalage" w:date="2023-12-07T14:18:00Z">
            <w:rPr/>
          </w:rPrChange>
        </w:rPr>
        <w:t xml:space="preserve"> </w:t>
      </w:r>
      <w:proofErr w:type="spellStart"/>
      <w:r w:rsidRPr="00751307">
        <w:rPr>
          <w:rFonts w:ascii="Gandhari Unicode" w:hAnsi="Gandhari Unicode" w:cs="e-Tamil OTC"/>
          <w:lang w:val="de-DE"/>
          <w:rPrChange w:id="1030" w:author="Narmada Hansani Polgampalage" w:date="2023-12-07T14:18:00Z">
            <w:rPr/>
          </w:rPrChange>
        </w:rPr>
        <w:t>vil</w:t>
      </w:r>
      <w:proofErr w:type="spellEnd"/>
      <w:r w:rsidRPr="00751307">
        <w:rPr>
          <w:rFonts w:ascii="Gandhari Unicode" w:hAnsi="Gandhari Unicode" w:cs="e-Tamil OTC"/>
          <w:lang w:val="de-DE"/>
          <w:rPrChange w:id="1031" w:author="Narmada Hansani Polgampalage" w:date="2023-12-07T14:18:00Z">
            <w:rPr/>
          </w:rPrChange>
        </w:rPr>
        <w:t xml:space="preserve"> </w:t>
      </w:r>
      <w:proofErr w:type="spellStart"/>
      <w:r w:rsidRPr="00751307">
        <w:rPr>
          <w:rFonts w:ascii="Gandhari Unicode" w:hAnsi="Gandhari Unicode" w:cs="e-Tamil OTC"/>
          <w:lang w:val="de-DE"/>
          <w:rPrChange w:id="1032" w:author="Narmada Hansani Polgampalage" w:date="2023-12-07T14:18:00Z">
            <w:rPr/>
          </w:rPrChange>
        </w:rPr>
        <w:t>kāṉavar</w:t>
      </w:r>
      <w:proofErr w:type="spellEnd"/>
      <w:r w:rsidRPr="00751307">
        <w:rPr>
          <w:rFonts w:ascii="Gandhari Unicode" w:hAnsi="Gandhari Unicode" w:cs="e-Tamil OTC"/>
          <w:lang w:val="de-DE"/>
          <w:rPrChange w:id="1033" w:author="Narmada Hansani Polgampalage" w:date="2023-12-07T14:18:00Z">
            <w:rPr/>
          </w:rPrChange>
        </w:rPr>
        <w:t xml:space="preserve"> </w:t>
      </w:r>
      <w:proofErr w:type="spellStart"/>
      <w:r w:rsidRPr="00751307">
        <w:rPr>
          <w:rFonts w:ascii="Gandhari Unicode" w:hAnsi="Gandhari Unicode" w:cs="e-Tamil OTC"/>
          <w:lang w:val="de-DE"/>
          <w:rPrChange w:id="1034" w:author="Narmada Hansani Polgampalage" w:date="2023-12-07T14:18:00Z">
            <w:rPr/>
          </w:rPrChange>
        </w:rPr>
        <w:t>taṅkai</w:t>
      </w:r>
      <w:proofErr w:type="spellEnd"/>
      <w:r w:rsidRPr="00751307">
        <w:rPr>
          <w:rFonts w:ascii="Gandhari Unicode" w:hAnsi="Gandhari Unicode" w:cs="e-Tamil OTC"/>
          <w:lang w:val="de-DE"/>
          <w:rPrChange w:id="1035" w:author="Narmada Hansani Polgampalage" w:date="2023-12-07T14:18:00Z">
            <w:rPr/>
          </w:rPrChange>
        </w:rPr>
        <w:t>+</w:t>
      </w:r>
    </w:p>
    <w:p w14:paraId="71C511B1"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1036" w:author="Narmada Hansani Polgampalage" w:date="2023-12-07T14:18:00Z">
            <w:rPr/>
          </w:rPrChange>
        </w:rPr>
        <w:t>perum</w:t>
      </w:r>
      <w:proofErr w:type="spellEnd"/>
      <w:r w:rsidRPr="00751307">
        <w:rPr>
          <w:rFonts w:ascii="Gandhari Unicode" w:hAnsi="Gandhari Unicode" w:cs="e-Tamil OTC"/>
          <w:lang w:val="de-DE"/>
          <w:rPrChange w:id="1037" w:author="Narmada Hansani Polgampalage" w:date="2023-12-07T14:18:00Z">
            <w:rPr/>
          </w:rPrChange>
        </w:rPr>
        <w:t xml:space="preserve"> </w:t>
      </w:r>
      <w:proofErr w:type="spellStart"/>
      <w:r w:rsidRPr="00751307">
        <w:rPr>
          <w:rFonts w:ascii="Gandhari Unicode" w:hAnsi="Gandhari Unicode" w:cs="e-Tamil OTC"/>
          <w:lang w:val="de-DE"/>
          <w:rPrChange w:id="1038" w:author="Narmada Hansani Polgampalage" w:date="2023-12-07T14:18:00Z">
            <w:rPr/>
          </w:rPrChange>
        </w:rPr>
        <w:t>tōḷ</w:t>
      </w:r>
      <w:proofErr w:type="spellEnd"/>
      <w:r w:rsidRPr="00751307">
        <w:rPr>
          <w:rFonts w:ascii="Gandhari Unicode" w:hAnsi="Gandhari Unicode" w:cs="e-Tamil OTC"/>
          <w:lang w:val="de-DE"/>
          <w:rPrChange w:id="1039" w:author="Narmada Hansani Polgampalage" w:date="2023-12-07T14:18:00Z">
            <w:rPr/>
          </w:rPrChange>
        </w:rPr>
        <w:t xml:space="preserve"> </w:t>
      </w:r>
      <w:proofErr w:type="spellStart"/>
      <w:r w:rsidRPr="00751307">
        <w:rPr>
          <w:rFonts w:ascii="Gandhari Unicode" w:hAnsi="Gandhari Unicode" w:cs="e-Tamil OTC"/>
          <w:lang w:val="de-DE"/>
          <w:rPrChange w:id="1040" w:author="Narmada Hansani Polgampalage" w:date="2023-12-07T14:18:00Z">
            <w:rPr/>
          </w:rPrChange>
        </w:rPr>
        <w:t>koṭicci</w:t>
      </w:r>
      <w:proofErr w:type="spellEnd"/>
      <w:r w:rsidRPr="00751307">
        <w:rPr>
          <w:rFonts w:ascii="Gandhari Unicode" w:hAnsi="Gandhari Unicode" w:cs="e-Tamil OTC"/>
          <w:lang w:val="de-DE"/>
          <w:rPrChange w:id="1041" w:author="Narmada Hansani Polgampalage" w:date="2023-12-07T14:18:00Z">
            <w:rPr/>
          </w:rPrChange>
        </w:rPr>
        <w:t xml:space="preserve"> ~</w:t>
      </w:r>
      <w:proofErr w:type="spellStart"/>
      <w:r w:rsidRPr="00751307">
        <w:rPr>
          <w:rFonts w:ascii="Gandhari Unicode" w:hAnsi="Gandhari Unicode" w:cs="e-Tamil OTC"/>
          <w:lang w:val="de-DE"/>
          <w:rPrChange w:id="1042" w:author="Narmada Hansani Polgampalage" w:date="2023-12-07T14:18:00Z">
            <w:rPr/>
          </w:rPrChange>
        </w:rPr>
        <w:t>irunta</w:t>
      </w:r>
      <w:proofErr w:type="spellEnd"/>
      <w:r w:rsidRPr="00751307">
        <w:rPr>
          <w:rFonts w:ascii="Gandhari Unicode" w:hAnsi="Gandhari Unicode" w:cs="e-Tamil OTC"/>
          <w:lang w:val="de-DE"/>
          <w:rPrChange w:id="1043" w:author="Narmada Hansani Polgampalage" w:date="2023-12-07T14:18:00Z">
            <w:rPr/>
          </w:rPrChange>
        </w:rPr>
        <w:t xml:space="preserve"> ~</w:t>
      </w:r>
      <w:proofErr w:type="spellStart"/>
      <w:r w:rsidRPr="00751307">
        <w:rPr>
          <w:rFonts w:ascii="Gandhari Unicode" w:hAnsi="Gandhari Unicode" w:cs="e-Tamil OTC"/>
          <w:lang w:val="de-DE"/>
          <w:rPrChange w:id="1044" w:author="Narmada Hansani Polgampalage" w:date="2023-12-07T14:18:00Z">
            <w:rPr/>
          </w:rPrChange>
        </w:rPr>
        <w:t>ūr</w:t>
      </w:r>
      <w:proofErr w:type="spellEnd"/>
      <w:r w:rsidRPr="00751307">
        <w:rPr>
          <w:rFonts w:ascii="Gandhari Unicode" w:hAnsi="Gandhari Unicode" w:cs="e-Tamil OTC"/>
          <w:lang w:val="de-DE"/>
          <w:rPrChange w:id="1045" w:author="Narmada Hansani Polgampalage" w:date="2023-12-07T14:18:00Z">
            <w:rPr/>
          </w:rPrChange>
        </w:rPr>
        <w:t>-ē.</w:t>
      </w:r>
    </w:p>
    <w:p w14:paraId="30449515" w14:textId="77777777" w:rsidR="00544225" w:rsidRDefault="00544225">
      <w:pPr>
        <w:pStyle w:val="Textbody"/>
        <w:spacing w:after="29" w:line="260" w:lineRule="exact"/>
        <w:jc w:val="both"/>
        <w:rPr>
          <w:rFonts w:ascii="Gandhari Unicode" w:hAnsi="Gandhari Unicode" w:cs="e-Tamil OTC"/>
          <w:u w:val="single"/>
          <w:lang w:val="de-DE"/>
        </w:rPr>
      </w:pPr>
    </w:p>
    <w:p w14:paraId="5218221E" w14:textId="77777777" w:rsidR="00544225" w:rsidRDefault="00544225">
      <w:pPr>
        <w:pStyle w:val="Textbody"/>
        <w:spacing w:after="29" w:line="260" w:lineRule="exact"/>
        <w:jc w:val="both"/>
        <w:rPr>
          <w:rFonts w:ascii="Gandhari Unicode" w:hAnsi="Gandhari Unicode" w:cs="e-Tamil OTC"/>
          <w:u w:val="single"/>
          <w:lang w:val="de-DE"/>
        </w:rPr>
      </w:pPr>
    </w:p>
    <w:p w14:paraId="02E1AA6D"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1046" w:author="Narmada Hansani Polgampalage" w:date="2023-12-07T14:18:00Z">
            <w:rPr/>
          </w:rPrChange>
        </w:rPr>
        <w:br w:type="page"/>
      </w:r>
    </w:p>
    <w:p w14:paraId="2653BC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informing [HIM] of [HER] confinement, not granting night trysts.</w:t>
      </w:r>
    </w:p>
    <w:p w14:paraId="757A8267" w14:textId="77777777" w:rsidR="00544225" w:rsidRDefault="00544225">
      <w:pPr>
        <w:pStyle w:val="Textbody"/>
        <w:spacing w:after="29" w:line="260" w:lineRule="exact"/>
        <w:jc w:val="both"/>
        <w:rPr>
          <w:rFonts w:ascii="Gandhari Unicode" w:hAnsi="Gandhari Unicode" w:cs="e-Tamil OTC"/>
          <w:lang w:val="en-GB"/>
        </w:rPr>
      </w:pPr>
    </w:p>
    <w:p w14:paraId="77E9B1C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row bangle forearm fineness jewel women</w:t>
      </w:r>
    </w:p>
    <w:p w14:paraId="5B565C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big/dark stone width rock red millet </w:t>
      </w:r>
      <w:proofErr w:type="gramStart"/>
      <w:r>
        <w:rPr>
          <w:rFonts w:ascii="Gandhari Unicode" w:hAnsi="Gandhari Unicode" w:cs="e-Tamil OTC"/>
          <w:lang w:val="en-GB"/>
        </w:rPr>
        <w:t>spread</w:t>
      </w:r>
      <w:proofErr w:type="gramEnd"/>
    </w:p>
    <w:p w14:paraId="1B2133E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mountain-pool jump- negligence time looked twig </w:t>
      </w:r>
      <w:proofErr w:type="gramStart"/>
      <w:r>
        <w:rPr>
          <w:rFonts w:ascii="Gandhari Unicode" w:hAnsi="Gandhari Unicode" w:cs="e-Tamil OTC"/>
          <w:lang w:val="en-GB"/>
        </w:rPr>
        <w:t>fallen</w:t>
      </w:r>
      <w:proofErr w:type="gramEnd"/>
    </w:p>
    <w:p w14:paraId="63CFC9A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fresh eye she-monkey young-one-with seizing-</w:t>
      </w:r>
    </w:p>
    <w:p w14:paraId="3578DF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mountain middle situated-it</w:t>
      </w:r>
      <w:r>
        <w:rPr>
          <w:rFonts w:ascii="Gandhari Unicode" w:hAnsi="Gandhari Unicode" w:cs="e-Tamil OTC"/>
          <w:position w:val="6"/>
          <w:lang w:val="en-GB"/>
        </w:rPr>
        <w:t>ē</w:t>
      </w:r>
      <w:r>
        <w:rPr>
          <w:rFonts w:ascii="Gandhari Unicode" w:hAnsi="Gandhari Unicode" w:cs="e-Tamil OTC"/>
          <w:lang w:val="en-GB"/>
        </w:rPr>
        <w:t xml:space="preserve"> length </w:t>
      </w:r>
      <w:proofErr w:type="gramStart"/>
      <w:r>
        <w:rPr>
          <w:rFonts w:ascii="Gandhari Unicode" w:hAnsi="Gandhari Unicode" w:cs="e-Tamil OTC"/>
          <w:lang w:val="en-GB"/>
        </w:rPr>
        <w:t>stem</w:t>
      </w:r>
      <w:proofErr w:type="gramEnd"/>
    </w:p>
    <w:p w14:paraId="79278E3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strong bow forest-they(h.) younger-sister</w:t>
      </w:r>
    </w:p>
    <w:p w14:paraId="7D8770F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 shoulder creeper-she been- village</w:t>
      </w:r>
      <w:r>
        <w:rPr>
          <w:rFonts w:ascii="Gandhari Unicode" w:hAnsi="Gandhari Unicode" w:cs="e-Tamil OTC"/>
          <w:position w:val="6"/>
          <w:lang w:val="en-GB"/>
        </w:rPr>
        <w:t>ē</w:t>
      </w:r>
      <w:r>
        <w:rPr>
          <w:rFonts w:ascii="Gandhari Unicode" w:hAnsi="Gandhari Unicode" w:cs="e-Tamil OTC"/>
          <w:lang w:val="en-GB"/>
        </w:rPr>
        <w:t>∞</w:t>
      </w:r>
    </w:p>
    <w:p w14:paraId="50060C0C" w14:textId="77777777" w:rsidR="00544225" w:rsidRDefault="00544225">
      <w:pPr>
        <w:pStyle w:val="Textbody"/>
        <w:spacing w:after="29"/>
        <w:jc w:val="both"/>
        <w:rPr>
          <w:rFonts w:ascii="Gandhari Unicode" w:hAnsi="Gandhari Unicode" w:cs="e-Tamil OTC"/>
          <w:lang w:val="en-GB"/>
        </w:rPr>
      </w:pPr>
    </w:p>
    <w:p w14:paraId="1309117D" w14:textId="77777777" w:rsidR="00544225" w:rsidRDefault="00544225">
      <w:pPr>
        <w:pStyle w:val="Textbody"/>
        <w:spacing w:after="29"/>
        <w:rPr>
          <w:rFonts w:ascii="Gandhari Unicode" w:hAnsi="Gandhari Unicode" w:cs="e-Tamil OTC"/>
          <w:lang w:val="en-GB"/>
        </w:rPr>
      </w:pPr>
    </w:p>
    <w:p w14:paraId="5DF095D1"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It is situated in the middle of the mountains,</w:t>
      </w:r>
    </w:p>
    <w:p w14:paraId="71B04F9C" w14:textId="77777777" w:rsidR="00544225" w:rsidRDefault="00000000">
      <w:pPr>
        <w:pStyle w:val="Textbody"/>
        <w:tabs>
          <w:tab w:val="left" w:pos="250"/>
        </w:tabs>
        <w:spacing w:after="0"/>
        <w:jc w:val="both"/>
        <w:rPr>
          <w:rFonts w:ascii="Gandhari Unicode" w:hAnsi="Gandhari Unicode" w:cs="e-Tamil OTC"/>
          <w:lang w:val="en-GB"/>
        </w:rPr>
      </w:pPr>
      <w:r>
        <w:rPr>
          <w:rFonts w:ascii="Gandhari Unicode" w:hAnsi="Gandhari Unicode" w:cs="e-Tamil OTC"/>
          <w:lang w:val="en-GB"/>
        </w:rPr>
        <w:tab/>
        <w:t>where the green-eyed she-monkey with [her] young,</w:t>
      </w:r>
    </w:p>
    <w:p w14:paraId="13EB07F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observing the occasion of negligence, when fine-jewelled women,</w:t>
      </w:r>
    </w:p>
    <w:p w14:paraId="3A9D3E9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[their] forearms with bangles in row, after having spread red </w:t>
      </w:r>
      <w:proofErr w:type="gramStart"/>
      <w:r>
        <w:rPr>
          <w:rFonts w:ascii="Gandhari Unicode" w:hAnsi="Gandhari Unicode" w:cs="e-Tamil OTC"/>
          <w:lang w:val="en-GB"/>
        </w:rPr>
        <w:t>millet</w:t>
      </w:r>
      <w:proofErr w:type="gramEnd"/>
    </w:p>
    <w:p w14:paraId="3D77C322" w14:textId="77777777" w:rsidR="00544225" w:rsidRDefault="00000000">
      <w:pPr>
        <w:pStyle w:val="Textbody"/>
        <w:tabs>
          <w:tab w:val="left" w:pos="0"/>
          <w:tab w:val="left" w:pos="125"/>
        </w:tabs>
        <w:spacing w:after="0"/>
        <w:jc w:val="both"/>
        <w:rPr>
          <w:rFonts w:ascii="Gandhari Unicode" w:hAnsi="Gandhari Unicode" w:cs="e-Tamil OTC"/>
          <w:lang w:val="en-GB"/>
        </w:rPr>
      </w:pPr>
      <w:r>
        <w:rPr>
          <w:rFonts w:ascii="Gandhari Unicode" w:hAnsi="Gandhari Unicode" w:cs="e-Tamil OTC"/>
          <w:lang w:val="en-GB"/>
        </w:rPr>
        <w:tab/>
        <w:t>near the wide rocks of dark stone, jumped</w:t>
      </w:r>
      <w:r>
        <w:rPr>
          <w:rStyle w:val="FootnoteReference1"/>
          <w:rFonts w:ascii="Gandhari Unicode" w:hAnsi="Gandhari Unicode" w:cs="e-Tamil OTC"/>
          <w:lang w:val="en-GB"/>
        </w:rPr>
        <w:footnoteReference w:id="537"/>
      </w:r>
      <w:r>
        <w:rPr>
          <w:rFonts w:ascii="Gandhari Unicode" w:hAnsi="Gandhari Unicode" w:cs="e-Tamil OTC"/>
          <w:lang w:val="en-GB"/>
        </w:rPr>
        <w:t xml:space="preserve"> into mountain pools,</w:t>
      </w:r>
    </w:p>
    <w:p w14:paraId="3685CEBC"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descends from the branch [and] seizes [the opportunity],</w:t>
      </w:r>
    </w:p>
    <w:p w14:paraId="4658E4E7"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where the big-shouldered creeper woman was,</w:t>
      </w:r>
    </w:p>
    <w:p w14:paraId="5B524D4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younger sister of the men from the forest with strong bows</w:t>
      </w:r>
    </w:p>
    <w:p w14:paraId="7F6AA08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long arrows.</w:t>
      </w:r>
    </w:p>
    <w:p w14:paraId="389E8802" w14:textId="77777777" w:rsidR="00544225" w:rsidRDefault="00544225">
      <w:pPr>
        <w:pStyle w:val="Textbody"/>
        <w:spacing w:after="0"/>
        <w:jc w:val="both"/>
        <w:rPr>
          <w:rFonts w:ascii="Gandhari Unicode" w:hAnsi="Gandhari Unicode" w:cs="e-Tamil OTC"/>
          <w:lang w:val="en-GB"/>
        </w:rPr>
      </w:pPr>
    </w:p>
    <w:p w14:paraId="34D48A85" w14:textId="77777777" w:rsidR="00544225" w:rsidRDefault="00000000">
      <w:pPr>
        <w:rPr>
          <w:rFonts w:ascii="Gandhari Unicode" w:eastAsiaTheme="majorEastAsia" w:hAnsi="Gandhari Unicode" w:cstheme="majorBidi" w:hint="eastAsia"/>
          <w:b/>
        </w:rPr>
      </w:pPr>
      <w:r>
        <w:br w:type="page"/>
      </w:r>
    </w:p>
    <w:p w14:paraId="58D2E9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336</w:t>
      </w:r>
      <w:r>
        <w:rPr>
          <w:rFonts w:ascii="e-Tamil OTC" w:hAnsi="e-Tamil OTC" w:cs="e-Tamil OTC"/>
          <w:b/>
          <w:i w:val="0"/>
          <w:iCs w:val="0"/>
          <w:color w:val="auto"/>
        </w:rPr>
        <w:t xml:space="preserve"> </w:t>
      </w:r>
      <w:proofErr w:type="spellStart"/>
      <w:r>
        <w:rPr>
          <w:rFonts w:ascii="e-Tamil OTC" w:hAnsi="e-Tamil OTC" w:cs="e-Tamil OTC"/>
          <w:i w:val="0"/>
          <w:iCs w:val="0"/>
          <w:color w:val="auto"/>
        </w:rPr>
        <w:t>குன்றியன்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E4E33A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091F617D" w14:textId="77777777" w:rsidR="00544225" w:rsidRDefault="00544225">
      <w:pPr>
        <w:pStyle w:val="Textbody"/>
        <w:spacing w:after="29"/>
        <w:jc w:val="both"/>
        <w:rPr>
          <w:rFonts w:ascii="Gandhari Unicode" w:hAnsi="Gandhari Unicode" w:cs="e-Tamil OTC"/>
          <w:lang w:val="en-GB"/>
        </w:rPr>
      </w:pPr>
    </w:p>
    <w:p w14:paraId="13EB9C2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செறுவார்க்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தெறுவர</w:t>
      </w:r>
      <w:proofErr w:type="spellEnd"/>
    </w:p>
    <w:p w14:paraId="50D250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வீங்கினம்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w:t>
      </w:r>
      <w:proofErr w:type="spellEnd"/>
    </w:p>
    <w:p w14:paraId="2F5F3C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யார்ப்பக்</w:t>
      </w:r>
      <w:proofErr w:type="spellEnd"/>
    </w:p>
    <w:p w14:paraId="739024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p>
    <w:p w14:paraId="7BD34C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742BE7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ளளியணீ</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னோளே</w:t>
      </w:r>
      <w:proofErr w:type="spellEnd"/>
      <w:r>
        <w:rPr>
          <w:rFonts w:ascii="Gandhari Unicode" w:hAnsi="Gandhari Unicode" w:cs="e-Tamil OTC"/>
          <w:lang w:val="en-GB"/>
        </w:rPr>
        <w:t>.</w:t>
      </w:r>
    </w:p>
    <w:p w14:paraId="536B80EC" w14:textId="77777777" w:rsidR="00544225" w:rsidRDefault="00544225">
      <w:pPr>
        <w:pStyle w:val="Textbody"/>
        <w:spacing w:after="29"/>
        <w:jc w:val="both"/>
        <w:rPr>
          <w:rFonts w:ascii="Gandhari Unicode" w:hAnsi="Gandhari Unicode" w:cs="e-Tamil OTC"/>
          <w:lang w:val="en-GB"/>
        </w:rPr>
      </w:pPr>
    </w:p>
    <w:p w14:paraId="5E3DC40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செறுவார்க்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குவகை</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குறுநகை</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குறுவகை</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2</w:t>
      </w:r>
      <w:proofErr w:type="gramStart"/>
      <w:r>
        <w:rPr>
          <w:rFonts w:ascii="Gandhari Unicode" w:hAnsi="Gandhari Unicode" w:cs="e-Tamil OTC"/>
          <w:b/>
          <w:bCs/>
          <w:lang w:val="en-GB"/>
        </w:rPr>
        <w:t>a</w:t>
      </w:r>
      <w:r>
        <w:rPr>
          <w:rFonts w:ascii="Gandhari Unicode" w:hAnsi="Gandhari Unicode" w:cs="e-Tamil OTC"/>
          <w:lang w:val="en-GB"/>
        </w:rPr>
        <w:t xml:space="preserve">  </w:t>
      </w:r>
      <w:proofErr w:type="spellStart"/>
      <w:r>
        <w:rPr>
          <w:rFonts w:ascii="Gandhari Unicode" w:hAnsi="Gandhari Unicode" w:cs="e-Tamil OTC"/>
          <w:lang w:val="en-GB"/>
        </w:rPr>
        <w:t>வீங்கினம்</w:t>
      </w:r>
      <w:proofErr w:type="spellEnd"/>
      <w:proofErr w:type="gram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வீங்ஙனம்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வீங்கனம்</w:t>
      </w:r>
      <w:proofErr w:type="spellEnd"/>
      <w:r>
        <w:rPr>
          <w:rFonts w:ascii="Gandhari Unicode" w:hAnsi="Gandhari Unicode" w:cs="e-Tamil OTC"/>
          <w:lang w:val="en-GB"/>
        </w:rPr>
        <w:t xml:space="preserve"> C2+3v, VP, ER; </w:t>
      </w:r>
      <w:proofErr w:type="spellStart"/>
      <w:r>
        <w:rPr>
          <w:rFonts w:ascii="Gandhari Unicode" w:hAnsi="Gandhari Unicode" w:cs="e-Tamil OTC"/>
          <w:lang w:val="en-GB"/>
        </w:rPr>
        <w:t>வீங்கும்</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பிரிந்திசி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யறிந்திசி</w:t>
      </w:r>
      <w:proofErr w:type="spellEnd"/>
      <w:r>
        <w:rPr>
          <w:rFonts w:ascii="Gandhari Unicode" w:hAnsi="Gandhari Unicode" w:cs="e-Tamil OTC"/>
          <w:lang w:val="en-GB"/>
        </w:rPr>
        <w:t xml:space="preserve"> PP</w:t>
      </w:r>
    </w:p>
    <w:p w14:paraId="02957E9C" w14:textId="77777777" w:rsidR="00544225" w:rsidRDefault="00544225">
      <w:pPr>
        <w:pStyle w:val="Textbody"/>
        <w:spacing w:after="29"/>
        <w:jc w:val="both"/>
        <w:rPr>
          <w:rFonts w:ascii="Gandhari Unicode" w:hAnsi="Gandhari Unicode" w:cs="e-Tamil OTC"/>
          <w:lang w:val="en-GB"/>
        </w:rPr>
      </w:pPr>
    </w:p>
    <w:p w14:paraId="3C26E02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ceṟuvārkk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i/>
          <w:iCs/>
          <w:lang w:val="en-GB"/>
        </w:rPr>
        <w:t>uvakai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teṟu-vara</w:t>
      </w:r>
      <w:proofErr w:type="spellEnd"/>
    </w:p>
    <w:p w14:paraId="3A71AB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īṅk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varupa</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w:t>
      </w:r>
      <w:proofErr w:type="spellEnd"/>
    </w:p>
    <w:p w14:paraId="35BF10F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r>
        <w:rPr>
          <w:rFonts w:ascii="Gandhari Unicode" w:hAnsi="Gandhari Unicode" w:cs="e-Tamil OTC"/>
          <w:lang w:val="en-GB"/>
        </w:rPr>
        <w:t>+</w:t>
      </w:r>
    </w:p>
    <w:p w14:paraId="7DFAB6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nēmi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p>
    <w:p w14:paraId="1645FBA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15D4E91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varuntiṉaḷ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pirinticiṉōḷ</w:t>
      </w:r>
      <w:proofErr w:type="spellEnd"/>
      <w:r>
        <w:rPr>
          <w:rFonts w:ascii="Gandhari Unicode" w:hAnsi="Gandhari Unicode" w:cs="e-Tamil OTC"/>
          <w:i/>
          <w:iCs/>
          <w:lang w:val="en-GB"/>
        </w:rPr>
        <w:t>-ē</w:t>
      </w:r>
      <w:r>
        <w:rPr>
          <w:rFonts w:ascii="Gandhari Unicode" w:hAnsi="Gandhari Unicode" w:cs="e-Tamil OTC"/>
          <w:lang w:val="en-GB"/>
        </w:rPr>
        <w:t>.</w:t>
      </w:r>
    </w:p>
    <w:p w14:paraId="23FF4857" w14:textId="77777777" w:rsidR="00544225" w:rsidRDefault="00544225">
      <w:pPr>
        <w:pStyle w:val="Textbody"/>
        <w:spacing w:after="29" w:line="260" w:lineRule="exact"/>
        <w:jc w:val="both"/>
        <w:rPr>
          <w:rFonts w:ascii="Gandhari Unicode" w:hAnsi="Gandhari Unicode" w:cs="e-Tamil OTC"/>
          <w:lang w:val="en-GB"/>
        </w:rPr>
      </w:pPr>
    </w:p>
    <w:p w14:paraId="1386E66F" w14:textId="77777777" w:rsidR="00544225" w:rsidRDefault="00544225">
      <w:pPr>
        <w:pStyle w:val="Textbody"/>
        <w:spacing w:after="29" w:line="260" w:lineRule="exact"/>
        <w:jc w:val="both"/>
        <w:rPr>
          <w:rFonts w:ascii="Gandhari Unicode" w:hAnsi="Gandhari Unicode" w:cs="e-Tamil OTC"/>
          <w:lang w:val="en-GB"/>
        </w:rPr>
      </w:pPr>
    </w:p>
    <w:p w14:paraId="3942E5F9" w14:textId="77777777" w:rsidR="00544225" w:rsidRDefault="00000000">
      <w:pPr>
        <w:pStyle w:val="Textbody"/>
        <w:spacing w:after="29" w:line="260" w:lineRule="exact"/>
        <w:jc w:val="both"/>
        <w:rPr>
          <w:rFonts w:ascii="Gandhari Unicode" w:hAnsi="Gandhari Unicode" w:cs="e-Tamil OTC"/>
          <w:lang w:val="en-GB"/>
        </w:rPr>
      </w:pPr>
      <w:r>
        <w:br w:type="page"/>
      </w:r>
    </w:p>
    <w:p w14:paraId="567D5D6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refusing, speaking to HIM who had been granted night trysts.</w:t>
      </w:r>
    </w:p>
    <w:p w14:paraId="2274C0AA" w14:textId="77777777" w:rsidR="00544225" w:rsidRDefault="00544225">
      <w:pPr>
        <w:pStyle w:val="Textbody"/>
        <w:spacing w:after="29" w:line="260" w:lineRule="exact"/>
        <w:jc w:val="both"/>
        <w:rPr>
          <w:rFonts w:ascii="Gandhari Unicode" w:hAnsi="Gandhari Unicode" w:cs="e-Tamil OTC"/>
          <w:lang w:val="en-GB"/>
        </w:rPr>
      </w:pPr>
    </w:p>
    <w:p w14:paraId="740FEC7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quarrel-they(h.dat.) pleasure become(inf.) scorch-</w:t>
      </w:r>
      <w:del w:id="1047" w:author="Narmada Hansani Polgampalage" w:date="2023-11-28T17:07:00Z">
        <w:r>
          <w:rPr>
            <w:rFonts w:ascii="Gandhari Unicode" w:hAnsi="Gandhari Unicode" w:cs="e-Tamil OTC"/>
            <w:lang w:val="en-GB"/>
          </w:rPr>
          <w:delText xml:space="preserve"> </w:delText>
        </w:r>
      </w:del>
      <w:r>
        <w:rPr>
          <w:rFonts w:ascii="Gandhari Unicode" w:hAnsi="Gandhari Unicode" w:cs="e-Tamil OTC"/>
          <w:lang w:val="en-GB"/>
        </w:rPr>
        <w:t>come(inf.)</w:t>
      </w:r>
    </w:p>
    <w:p w14:paraId="21F029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here group they-come</w:t>
      </w:r>
      <w:r>
        <w:rPr>
          <w:rFonts w:ascii="Gandhari Unicode" w:hAnsi="Gandhari Unicode" w:cs="e-Tamil OTC"/>
          <w:position w:val="6"/>
          <w:lang w:val="en-GB"/>
        </w:rPr>
        <w:t>ō</w:t>
      </w:r>
      <w:r>
        <w:rPr>
          <w:rFonts w:ascii="Gandhari Unicode" w:hAnsi="Gandhari Unicode" w:cs="e-Tamil OTC"/>
          <w:lang w:val="en-GB"/>
        </w:rPr>
        <w:t xml:space="preserve"> honey spread- ghat-he(voc.)</w:t>
      </w:r>
    </w:p>
    <w:p w14:paraId="157EFA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tongue bright bell </w:t>
      </w:r>
      <w:proofErr w:type="spellStart"/>
      <w:r>
        <w:rPr>
          <w:rFonts w:ascii="Gandhari Unicode" w:hAnsi="Gandhari Unicode" w:cs="e-Tamil OTC"/>
          <w:lang w:val="en-GB"/>
        </w:rPr>
        <w:t>Viḷari</w:t>
      </w:r>
      <w:proofErr w:type="spellEnd"/>
      <w:r>
        <w:rPr>
          <w:rFonts w:ascii="Gandhari Unicode" w:hAnsi="Gandhari Unicode" w:cs="e-Tamil OTC"/>
          <w:lang w:val="en-GB"/>
        </w:rPr>
        <w:t>(-melody) roar(inf.)</w:t>
      </w:r>
    </w:p>
    <w:p w14:paraId="434C9B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horse long chariot wheel gone-</w:t>
      </w:r>
    </w:p>
    <w:p w14:paraId="6CFFB6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dark backwaters blue-waterlily be-</w:t>
      </w:r>
      <w:proofErr w:type="gramStart"/>
      <w:r>
        <w:rPr>
          <w:rFonts w:ascii="Gandhari Unicode" w:hAnsi="Gandhari Unicode" w:cs="e-Tamil OTC"/>
          <w:lang w:val="en-GB"/>
        </w:rPr>
        <w:t>similar</w:t>
      </w:r>
      <w:proofErr w:type="gramEnd"/>
    </w:p>
    <w:p w14:paraId="291C08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she-was-troubled pity/love-she you separated-she</w:t>
      </w:r>
      <w:r>
        <w:rPr>
          <w:rFonts w:ascii="Gandhari Unicode" w:hAnsi="Gandhari Unicode" w:cs="e-Tamil OTC"/>
          <w:position w:val="6"/>
          <w:lang w:val="en-GB"/>
        </w:rPr>
        <w:t>ē</w:t>
      </w:r>
      <w:r>
        <w:rPr>
          <w:rFonts w:ascii="Gandhari Unicode" w:hAnsi="Gandhari Unicode" w:cs="e-Tamil OTC"/>
          <w:lang w:val="en-GB"/>
        </w:rPr>
        <w:t>.</w:t>
      </w:r>
    </w:p>
    <w:p w14:paraId="337E7190" w14:textId="77777777" w:rsidR="00544225" w:rsidRDefault="00544225">
      <w:pPr>
        <w:pStyle w:val="Textbody"/>
        <w:spacing w:after="29"/>
        <w:jc w:val="both"/>
        <w:rPr>
          <w:rFonts w:ascii="Gandhari Unicode" w:hAnsi="Gandhari Unicode" w:cs="e-Tamil OTC"/>
          <w:lang w:val="en-GB"/>
        </w:rPr>
      </w:pPr>
    </w:p>
    <w:p w14:paraId="14D7661A" w14:textId="77777777" w:rsidR="00544225" w:rsidRDefault="00544225">
      <w:pPr>
        <w:pStyle w:val="Textbody"/>
        <w:spacing w:after="29"/>
        <w:jc w:val="both"/>
        <w:rPr>
          <w:rFonts w:ascii="Gandhari Unicode" w:hAnsi="Gandhari Unicode" w:cs="e-Tamil OTC"/>
          <w:lang w:val="en-GB"/>
        </w:rPr>
      </w:pPr>
    </w:p>
    <w:p w14:paraId="26749D2F"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t>Being a pleasure to those who slander [her]</w:t>
      </w:r>
      <w:r>
        <w:rPr>
          <w:rStyle w:val="FootnoteReference1"/>
          <w:rFonts w:ascii="Gandhari Unicode" w:hAnsi="Gandhari Unicode" w:cs="e-Tamil OTC"/>
          <w:lang w:val="en-GB"/>
        </w:rPr>
        <w:footnoteReference w:id="538"/>
      </w:r>
      <w:r>
        <w:rPr>
          <w:rFonts w:ascii="Gandhari Unicode" w:hAnsi="Gandhari Unicode" w:cs="e-Tamil OTC"/>
          <w:lang w:val="en-GB"/>
        </w:rPr>
        <w:t>,</w:t>
      </w:r>
    </w:p>
    <w:p w14:paraId="62BECE37" w14:textId="77777777" w:rsidR="00544225" w:rsidRDefault="00000000">
      <w:pPr>
        <w:pStyle w:val="Textbody"/>
        <w:tabs>
          <w:tab w:val="left" w:pos="1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will scorch</w:t>
      </w:r>
      <w:r>
        <w:rPr>
          <w:rStyle w:val="FootnoteReference1"/>
          <w:rFonts w:ascii="Gandhari Unicode" w:hAnsi="Gandhari Unicode" w:cs="e-Tamil OTC"/>
          <w:lang w:val="en-GB"/>
        </w:rPr>
        <w:footnoteReference w:id="539"/>
      </w:r>
      <w:r>
        <w:rPr>
          <w:rFonts w:ascii="Gandhari Unicode" w:hAnsi="Gandhari Unicode" w:cs="e-Tamil OTC"/>
          <w:lang w:val="en-GB"/>
        </w:rPr>
        <w:t xml:space="preserve"> [her]</w:t>
      </w:r>
    </w:p>
    <w:p w14:paraId="4CFA12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will they come here in a group,</w:t>
      </w:r>
    </w:p>
    <w:p w14:paraId="30A023DA"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 man from the ghat spread with</w:t>
      </w:r>
      <w:r>
        <w:rPr>
          <w:rStyle w:val="FootnoteReference1"/>
          <w:rFonts w:ascii="Gandhari Unicode" w:hAnsi="Gandhari Unicode" w:cs="e-Tamil OTC"/>
          <w:lang w:val="en-GB"/>
        </w:rPr>
        <w:footnoteReference w:id="540"/>
      </w:r>
      <w:r>
        <w:rPr>
          <w:rFonts w:ascii="Gandhari Unicode" w:hAnsi="Gandhari Unicode" w:cs="e-Tamil OTC"/>
          <w:lang w:val="en-GB"/>
        </w:rPr>
        <w:t xml:space="preserve"> honey?</w:t>
      </w:r>
    </w:p>
    <w:p w14:paraId="0A8C2B6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blue waterlilies in the dark backwaters,</w:t>
      </w:r>
    </w:p>
    <w:p w14:paraId="3E69D3A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run over by the wheel of the long chariot with swift horses,</w:t>
      </w:r>
    </w:p>
    <w:p w14:paraId="7CE9813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while the small-tongued bright bells boom the </w:t>
      </w:r>
      <w:proofErr w:type="spellStart"/>
      <w:r>
        <w:rPr>
          <w:rFonts w:ascii="Gandhari Unicode" w:hAnsi="Gandhari Unicode" w:cs="e-Tamil OTC"/>
          <w:lang w:val="en-GB"/>
        </w:rPr>
        <w:t>Viḷari</w:t>
      </w:r>
      <w:proofErr w:type="spellEnd"/>
      <w:r>
        <w:rPr>
          <w:rFonts w:ascii="Gandhari Unicode" w:hAnsi="Gandhari Unicode" w:cs="e-Tamil OTC"/>
          <w:lang w:val="en-GB"/>
        </w:rPr>
        <w:t xml:space="preserve"> tune,</w:t>
      </w:r>
    </w:p>
    <w:p w14:paraId="250EE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was troubled, the pitiable one you had separated from.</w:t>
      </w:r>
    </w:p>
    <w:p w14:paraId="471E2D47" w14:textId="77777777" w:rsidR="00544225" w:rsidRDefault="00544225">
      <w:pPr>
        <w:pStyle w:val="Textbody"/>
        <w:spacing w:after="0"/>
        <w:jc w:val="both"/>
        <w:rPr>
          <w:rFonts w:ascii="Gandhari Unicode" w:hAnsi="Gandhari Unicode" w:cs="e-Tamil OTC"/>
          <w:lang w:val="en-GB"/>
        </w:rPr>
      </w:pPr>
    </w:p>
    <w:p w14:paraId="6BBBDFD9" w14:textId="77777777" w:rsidR="00544225" w:rsidRDefault="00000000">
      <w:pPr>
        <w:rPr>
          <w:rFonts w:ascii="Gandhari Unicode" w:eastAsiaTheme="majorEastAsia" w:hAnsi="Gandhari Unicode" w:cstheme="majorBidi" w:hint="eastAsia"/>
          <w:b/>
        </w:rPr>
      </w:pPr>
      <w:r>
        <w:br w:type="page"/>
      </w:r>
    </w:p>
    <w:p w14:paraId="2187669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337</w:t>
      </w:r>
      <w:r>
        <w:rPr>
          <w:rFonts w:ascii="e-Tamil OTC" w:hAnsi="e-Tamil OTC" w:cs="e-Tamil OTC"/>
          <w:b/>
          <w:i w:val="0"/>
          <w:iCs w:val="0"/>
          <w:color w:val="auto"/>
        </w:rPr>
        <w:t xml:space="preserve"> </w:t>
      </w:r>
      <w:proofErr w:type="spellStart"/>
      <w:r>
        <w:rPr>
          <w:rFonts w:ascii="e-Tamil OTC" w:hAnsi="e-Tamil OTC" w:cs="e-Tamil OTC"/>
          <w:i w:val="0"/>
          <w:iCs w:val="0"/>
          <w:color w:val="auto"/>
        </w:rPr>
        <w:t>பொதுக்கயத்துக்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கீரந்தை</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62788CB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w:t>
      </w:r>
      <w:proofErr w:type="spellEnd"/>
      <w:r>
        <w:rPr>
          <w:rFonts w:ascii="Gandhari Unicode" w:hAnsi="Gandhari Unicode" w:cs="e-Tamil OTC"/>
          <w:lang w:val="en-GB"/>
        </w:rPr>
        <w:t>.</w:t>
      </w:r>
    </w:p>
    <w:p w14:paraId="45BA6593" w14:textId="77777777" w:rsidR="00544225" w:rsidRDefault="00544225">
      <w:pPr>
        <w:pStyle w:val="Textbody"/>
        <w:spacing w:after="29"/>
        <w:jc w:val="both"/>
        <w:rPr>
          <w:rFonts w:ascii="Gandhari Unicode" w:hAnsi="Gandhari Unicode" w:cs="e-Tamil OTC"/>
          <w:lang w:val="en-GB"/>
        </w:rPr>
      </w:pPr>
    </w:p>
    <w:p w14:paraId="1AD79B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முகிழ்முகிழ்த்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தலையே</w:t>
      </w:r>
      <w:proofErr w:type="spellEnd"/>
    </w:p>
    <w:p w14:paraId="5C6B16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கிளைஇய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மென்குரல்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கிழக்குவீழ்ந்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p>
    <w:p w14:paraId="1351C8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செறிநிரை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நிரம்பின</w:t>
      </w:r>
      <w:proofErr w:type="spellEnd"/>
    </w:p>
    <w:p w14:paraId="43831F2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சுணங்குஞ்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யணங்குதற்</w:t>
      </w:r>
      <w:proofErr w:type="spellEnd"/>
    </w:p>
    <w:p w14:paraId="184E999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னறிவலே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p>
    <w:p w14:paraId="1A673D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w:t>
      </w:r>
      <w:proofErr w:type="spellEnd"/>
    </w:p>
    <w:p w14:paraId="05A2C2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ரொருமட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w:t>
      </w:r>
    </w:p>
    <w:p w14:paraId="50195D43" w14:textId="77777777" w:rsidR="00544225" w:rsidRDefault="00544225">
      <w:pPr>
        <w:pStyle w:val="Textbody"/>
        <w:spacing w:after="29"/>
        <w:jc w:val="both"/>
        <w:rPr>
          <w:rFonts w:ascii="Gandhari Unicode" w:hAnsi="Gandhari Unicode" w:cs="e-Tamil OTC"/>
          <w:lang w:val="en-GB"/>
        </w:rPr>
      </w:pPr>
    </w:p>
    <w:p w14:paraId="781BC52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1bc</w:t>
      </w:r>
      <w:r>
        <w:rPr>
          <w:rFonts w:ascii="Gandhari Unicode" w:hAnsi="Gandhari Unicode" w:cs="e-Tamil OTC"/>
          <w:lang w:val="en-GB"/>
        </w:rPr>
        <w:t xml:space="preserve"> </w:t>
      </w:r>
      <w:proofErr w:type="spellStart"/>
      <w:r>
        <w:rPr>
          <w:rFonts w:ascii="Gandhari Unicode" w:hAnsi="Gandhari Unicode" w:cs="e-Tamil OTC"/>
          <w:lang w:val="en-GB"/>
        </w:rPr>
        <w:t>முகிழ்முகிழ்த்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தனவே</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L1, C2+3,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தலைஇய</w:t>
      </w:r>
      <w:proofErr w:type="spellEnd"/>
      <w:r>
        <w:rPr>
          <w:rFonts w:ascii="Gandhari Unicode" w:hAnsi="Gandhari Unicode" w:cs="e-Tamil OTC"/>
          <w:lang w:val="en-GB"/>
        </w:rPr>
        <w:t xml:space="preserve"> C1,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C2+3v, G2,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கிளையேய்</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மென்குரல்</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குரலே</w:t>
      </w:r>
      <w:proofErr w:type="spellEnd"/>
      <w:r>
        <w:rPr>
          <w:rFonts w:ascii="Gandhari Unicode" w:hAnsi="Gandhari Unicode" w:cs="e-Tamil OTC"/>
          <w:lang w:val="en-GB"/>
        </w:rPr>
        <w:t xml:space="preserve"> C2v, G2,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w:t>
      </w:r>
      <w:proofErr w:type="spellStart"/>
      <w:r>
        <w:rPr>
          <w:rFonts w:ascii="Gandhari Unicode" w:hAnsi="Gandhari Unicode" w:cs="e-Tamil OTC"/>
          <w:lang w:val="en-GB"/>
        </w:rPr>
        <w:t>Cēn</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குரல</w:t>
      </w:r>
      <w:proofErr w:type="spellEnd"/>
      <w:r>
        <w:rPr>
          <w:rFonts w:ascii="Gandhari Unicode" w:hAnsi="Gandhari Unicode" w:cs="e-Tamil OTC"/>
          <w:lang w:val="en-GB"/>
        </w:rPr>
        <w:t xml:space="preserve"> L1, C1+2+3,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செறிநிரை</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வெண்பலும்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வேணலும்</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வேனலும்</w:t>
      </w:r>
      <w:proofErr w:type="spellEnd"/>
      <w:r>
        <w:rPr>
          <w:rFonts w:ascii="Gandhari Unicode" w:hAnsi="Gandhari Unicode" w:cs="e-Tamil OTC"/>
          <w:lang w:val="en-GB"/>
        </w:rPr>
        <w:t xml:space="preserve"> IV; </w:t>
      </w:r>
      <w:proofErr w:type="spellStart"/>
      <w:r>
        <w:rPr>
          <w:rFonts w:ascii="Gandhari Unicode" w:hAnsi="Gandhari Unicode" w:cs="e-Tamil OTC"/>
          <w:lang w:val="en-GB"/>
        </w:rPr>
        <w:t>வெணலு</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யணங்குதற்</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யணங்கெனதா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யணங்கென</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w:t>
      </w:r>
      <w:r>
        <w:rPr>
          <w:rFonts w:ascii="Gandhari Unicode" w:hAnsi="Gandhari Unicode" w:cs="e-Tamil OTC"/>
          <w:lang w:val="en-GB"/>
        </w:rPr>
        <w:t xml:space="preserve"> </w:t>
      </w:r>
      <w:proofErr w:type="spellStart"/>
      <w:r>
        <w:rPr>
          <w:rFonts w:ascii="Gandhari Unicode" w:hAnsi="Gandhari Unicode" w:cs="e-Tamil OTC"/>
          <w:lang w:val="en-GB"/>
        </w:rPr>
        <w:t>கியான்ற</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Pēr.v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IV, VP, ER;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கியான்றன்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னறிவலது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யலளே</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ரொருமட</w:t>
      </w:r>
      <w:proofErr w:type="spellEnd"/>
      <w:r>
        <w:rPr>
          <w:rFonts w:ascii="Gandhari Unicode" w:hAnsi="Gandhari Unicode" w:cs="e-Tamil OTC"/>
          <w:lang w:val="en-GB"/>
        </w:rPr>
        <w:t xml:space="preserve"> L1, C1+2+3, G1+2,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னொருமட</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 Nam.,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C6765FF" w14:textId="77777777" w:rsidR="00544225" w:rsidRDefault="00544225">
      <w:pPr>
        <w:pStyle w:val="Textbody"/>
        <w:spacing w:after="29"/>
        <w:jc w:val="both"/>
        <w:rPr>
          <w:rFonts w:ascii="Gandhari Unicode" w:hAnsi="Gandhari Unicode" w:cs="e-Tamil OTC"/>
          <w:lang w:val="en-GB"/>
        </w:rPr>
      </w:pPr>
    </w:p>
    <w:p w14:paraId="05C0D9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mulai</w:t>
      </w:r>
      <w:proofErr w:type="spellEnd"/>
      <w:r>
        <w:rPr>
          <w:rFonts w:ascii="Gandhari Unicode" w:hAnsi="Gandhari Unicode" w:cs="e-Tamil OTC"/>
          <w:lang w:val="en-GB"/>
        </w:rPr>
        <w:t xml:space="preserve">-~ē </w:t>
      </w:r>
      <w:proofErr w:type="spellStart"/>
      <w:r>
        <w:rPr>
          <w:rFonts w:ascii="Gandhari Unicode" w:hAnsi="Gandhari Unicode" w:cs="e-Tamil OTC"/>
          <w:lang w:val="en-GB"/>
        </w:rPr>
        <w:t>mukiḻ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mukiḻttaṉa</w:t>
      </w:r>
      <w:proofErr w:type="spellEnd"/>
      <w:r>
        <w:rPr>
          <w:rFonts w:ascii="Gandhari Unicode" w:hAnsi="Gandhari Unicode" w:cs="e-Tamil OTC"/>
          <w:lang w:val="en-GB"/>
        </w:rPr>
        <w:t xml:space="preserve">-~ē </w:t>
      </w:r>
      <w:proofErr w:type="spellStart"/>
      <w:r>
        <w:rPr>
          <w:rFonts w:ascii="Gandhari Unicode" w:hAnsi="Gandhari Unicode" w:cs="e-Tamil OTC"/>
          <w:i/>
          <w:iCs/>
          <w:lang w:val="en-GB"/>
        </w:rPr>
        <w:t>talai</w:t>
      </w:r>
      <w:proofErr w:type="spellEnd"/>
      <w:r>
        <w:rPr>
          <w:rFonts w:ascii="Gandhari Unicode" w:hAnsi="Gandhari Unicode" w:cs="e-Tamil OTC"/>
          <w:i/>
          <w:iCs/>
          <w:lang w:val="en-GB"/>
        </w:rPr>
        <w:t>-~ē</w:t>
      </w:r>
    </w:p>
    <w:p w14:paraId="52578E2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kiḷaiiya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kiḻakku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vīḻntaṉa</w:t>
      </w:r>
      <w:proofErr w:type="spellEnd"/>
      <w:r>
        <w:rPr>
          <w:rFonts w:ascii="Gandhari Unicode" w:hAnsi="Gandhari Unicode" w:cs="e-Tamil OTC"/>
          <w:lang w:val="en-GB"/>
        </w:rPr>
        <w:t>-~ē</w:t>
      </w:r>
    </w:p>
    <w:p w14:paraId="03F43D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pal-um </w:t>
      </w:r>
      <w:proofErr w:type="spellStart"/>
      <w:r>
        <w:rPr>
          <w:rFonts w:ascii="Gandhari Unicode" w:hAnsi="Gandhari Unicode" w:cs="e-Tamil OTC"/>
          <w:lang w:val="en-GB"/>
        </w:rPr>
        <w:t>paṟi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nirampiṉa</w:t>
      </w:r>
      <w:proofErr w:type="spellEnd"/>
    </w:p>
    <w:p w14:paraId="4BD953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cuṇaṅk</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tōṉṟiṉa</w:t>
      </w:r>
      <w:proofErr w:type="spellEnd"/>
      <w:r>
        <w:rPr>
          <w:rFonts w:ascii="Gandhari Unicode" w:hAnsi="Gandhari Unicode" w:cs="e-Tamil OTC"/>
          <w:lang w:val="en-GB"/>
        </w:rPr>
        <w:t>-~ē ~</w:t>
      </w:r>
      <w:proofErr w:type="spellStart"/>
      <w:r>
        <w:rPr>
          <w:rFonts w:ascii="Gandhari Unicode" w:hAnsi="Gandhari Unicode" w:cs="e-Tamil OTC"/>
          <w:i/>
          <w:iCs/>
          <w:lang w:val="en-GB"/>
        </w:rPr>
        <w:t>aṇaṅkutaṟk</w:t>
      </w:r>
      <w:proofErr w:type="spellEnd"/>
      <w:r>
        <w:rPr>
          <w:rFonts w:ascii="Gandhari Unicode" w:hAnsi="Gandhari Unicode" w:cs="e-Tamil OTC"/>
          <w:i/>
          <w:iCs/>
          <w:lang w:val="en-GB"/>
        </w:rPr>
        <w:t>(</w:t>
      </w:r>
      <w:proofErr w:type="spellStart"/>
      <w:del w:id="1048" w:author="Narmada Hansani Polgampalage" w:date="2023-11-28T17:29:00Z">
        <w:r>
          <w:rPr>
            <w:rFonts w:ascii="Gandhari Unicode" w:hAnsi="Gandhari Unicode" w:cs="e-Tamil OTC"/>
            <w:i/>
            <w:iCs/>
            <w:lang w:val="en-GB"/>
          </w:rPr>
          <w:delText>u</w:delText>
        </w:r>
      </w:del>
      <w:ins w:id="1049" w:author="Narmada Hansani Polgampalage" w:date="2023-11-28T17:29:00Z">
        <w:r>
          <w:rPr>
            <w:rFonts w:ascii="Gandhari Unicode" w:hAnsi="Gandhari Unicode" w:cs="e-Tamil OTC"/>
            <w:i/>
            <w:iCs/>
            <w:lang w:val="en-GB"/>
          </w:rPr>
          <w:t>i</w:t>
        </w:r>
      </w:ins>
      <w:proofErr w:type="spellEnd"/>
      <w:r>
        <w:rPr>
          <w:rFonts w:ascii="Gandhari Unicode" w:hAnsi="Gandhari Unicode" w:cs="e-Tamil OTC"/>
          <w:i/>
          <w:iCs/>
          <w:lang w:val="en-GB"/>
        </w:rPr>
        <w:t>)</w:t>
      </w:r>
    </w:p>
    <w:p w14:paraId="6B5431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aṟival</w:t>
      </w:r>
      <w:proofErr w:type="spellEnd"/>
      <w:r>
        <w:rPr>
          <w:rFonts w:ascii="Gandhari Unicode" w:hAnsi="Gandhari Unicode" w:cs="e-Tamil OTC"/>
          <w:i/>
          <w:iCs/>
          <w:lang w:val="en-GB"/>
        </w:rPr>
        <w:t xml:space="preserve">-ē </w:t>
      </w:r>
      <w:proofErr w:type="spellStart"/>
      <w:r>
        <w:rPr>
          <w:rFonts w:ascii="Gandhari Unicode" w:hAnsi="Gandhari Unicode" w:cs="e-Tamil OTC"/>
          <w:i/>
          <w:iCs/>
          <w:lang w:val="en-GB"/>
        </w:rPr>
        <w:t>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aṟiyalaḷ</w:t>
      </w:r>
      <w:proofErr w:type="spellEnd"/>
      <w:r>
        <w:rPr>
          <w:rFonts w:ascii="Gandhari Unicode" w:hAnsi="Gandhari Unicode" w:cs="e-Tamil OTC"/>
          <w:lang w:val="en-GB"/>
        </w:rPr>
        <w:t>-ē</w:t>
      </w:r>
    </w:p>
    <w:p w14:paraId="180B416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ākuvaḷ-kol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-ē</w:t>
      </w:r>
    </w:p>
    <w:p w14:paraId="02D83E1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celvar</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-ē.</w:t>
      </w:r>
    </w:p>
    <w:p w14:paraId="3CD3E5DB" w14:textId="77777777" w:rsidR="00544225" w:rsidRDefault="00544225">
      <w:pPr>
        <w:pStyle w:val="Textbody"/>
        <w:spacing w:after="29" w:line="260" w:lineRule="exact"/>
        <w:jc w:val="both"/>
        <w:rPr>
          <w:rFonts w:ascii="Gandhari Unicode" w:hAnsi="Gandhari Unicode" w:cs="e-Tamil OTC"/>
          <w:lang w:val="en-GB"/>
        </w:rPr>
      </w:pPr>
    </w:p>
    <w:p w14:paraId="2825DE0D" w14:textId="77777777" w:rsidR="00544225" w:rsidRDefault="00544225">
      <w:pPr>
        <w:pStyle w:val="Textbody"/>
        <w:spacing w:after="29" w:line="260" w:lineRule="exact"/>
        <w:jc w:val="both"/>
        <w:rPr>
          <w:rFonts w:ascii="Gandhari Unicode" w:hAnsi="Gandhari Unicode" w:cs="e-Tamil OTC"/>
          <w:lang w:val="en-GB"/>
        </w:rPr>
      </w:pPr>
    </w:p>
    <w:p w14:paraId="4FC45AE2" w14:textId="77777777" w:rsidR="00544225" w:rsidRDefault="00000000">
      <w:pPr>
        <w:pStyle w:val="Textbody"/>
        <w:spacing w:after="29" w:line="260" w:lineRule="exact"/>
        <w:jc w:val="both"/>
        <w:rPr>
          <w:rFonts w:ascii="Gandhari Unicode" w:hAnsi="Gandhari Unicode" w:cs="e-Tamil OTC"/>
          <w:lang w:val="en-GB"/>
        </w:rPr>
      </w:pPr>
      <w:r>
        <w:br w:type="page"/>
      </w:r>
    </w:p>
    <w:p w14:paraId="3ADF78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so that she knows his request by HIM, who implored the confidante.</w:t>
      </w:r>
    </w:p>
    <w:p w14:paraId="2A2C1A7D" w14:textId="77777777" w:rsidR="00544225" w:rsidRDefault="00544225">
      <w:pPr>
        <w:pStyle w:val="Textbody"/>
        <w:spacing w:after="29" w:line="260" w:lineRule="exact"/>
        <w:jc w:val="both"/>
        <w:rPr>
          <w:rFonts w:ascii="Gandhari Unicode" w:hAnsi="Gandhari Unicode" w:cs="e-Tamil OTC"/>
          <w:lang w:val="en-GB"/>
        </w:rPr>
      </w:pPr>
    </w:p>
    <w:p w14:paraId="7900F8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breast</w:t>
      </w:r>
      <w:r>
        <w:rPr>
          <w:rFonts w:ascii="Gandhari Unicode" w:hAnsi="Gandhari Unicode" w:cs="e-Tamil OTC"/>
          <w:position w:val="6"/>
          <w:lang w:val="en-GB"/>
        </w:rPr>
        <w:t>ē</w:t>
      </w:r>
      <w:r>
        <w:rPr>
          <w:rFonts w:ascii="Gandhari Unicode" w:hAnsi="Gandhari Unicode" w:cs="e-Tamil OTC"/>
          <w:lang w:val="en-GB"/>
        </w:rPr>
        <w:t xml:space="preserve"> bud they-budded(n.pl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head</w:t>
      </w:r>
      <w:r>
        <w:rPr>
          <w:rFonts w:ascii="Gandhari Unicode" w:hAnsi="Gandhari Unicode" w:cs="e-Tamil OTC"/>
          <w:position w:val="6"/>
          <w:lang w:val="en-GB"/>
        </w:rPr>
        <w:t>ē</w:t>
      </w:r>
    </w:p>
    <w:p w14:paraId="3543EDA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multiplied- soft lock bottom they-descended(n.pl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0A012D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be-dense- row white tooth</w:t>
      </w:r>
      <w:r>
        <w:rPr>
          <w:rFonts w:ascii="Gandhari Unicode" w:hAnsi="Gandhari Unicode" w:cs="e-Tamil OTC"/>
          <w:position w:val="6"/>
          <w:lang w:val="en-GB"/>
        </w:rPr>
        <w:t>um</w:t>
      </w:r>
      <w:r>
        <w:rPr>
          <w:rFonts w:ascii="Gandhari Unicode" w:hAnsi="Gandhari Unicode" w:cs="e-Tamil OTC"/>
          <w:lang w:val="en-GB"/>
        </w:rPr>
        <w:t xml:space="preserve"> sprout- kind they-became-full(n.pl.)</w:t>
      </w:r>
    </w:p>
    <w:p w14:paraId="6A4CE7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beauty-spot</w:t>
      </w:r>
      <w:r>
        <w:rPr>
          <w:rFonts w:ascii="Gandhari Unicode" w:hAnsi="Gandhari Unicode" w:cs="e-Tamil OTC"/>
          <w:position w:val="6"/>
          <w:lang w:val="en-GB"/>
        </w:rPr>
        <w:t>um</w:t>
      </w:r>
      <w:r>
        <w:rPr>
          <w:rFonts w:ascii="Gandhari Unicode" w:hAnsi="Gandhari Unicode" w:cs="e-Tamil OTC"/>
          <w:lang w:val="en-GB"/>
        </w:rPr>
        <w:t xml:space="preserve"> few(n.pl.) they-appeared(n.pl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torment(dat.)</w:t>
      </w:r>
    </w:p>
    <w:p w14:paraId="2354F96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 self- I-know</w:t>
      </w:r>
      <w:r>
        <w:rPr>
          <w:rFonts w:ascii="Gandhari Unicode" w:hAnsi="Gandhari Unicode" w:cs="e-Tamil OTC"/>
          <w:position w:val="6"/>
          <w:lang w:val="en-GB"/>
        </w:rPr>
        <w:t>ē</w:t>
      </w:r>
      <w:r>
        <w:rPr>
          <w:rFonts w:ascii="Gandhari Unicode" w:hAnsi="Gandhari Unicode" w:cs="e-Tamil OTC"/>
          <w:lang w:val="en-GB"/>
        </w:rPr>
        <w:t xml:space="preserve"> self she-doesn't-know</w:t>
      </w:r>
      <w:r>
        <w:rPr>
          <w:rFonts w:ascii="Gandhari Unicode" w:hAnsi="Gandhari Unicode" w:cs="e-Tamil OTC"/>
          <w:position w:val="6"/>
          <w:lang w:val="en-GB"/>
        </w:rPr>
        <w:t>ē</w:t>
      </w:r>
    </w:p>
    <w:p w14:paraId="0DF0F9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she-becomes</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self</w:t>
      </w:r>
      <w:r>
        <w:rPr>
          <w:rFonts w:ascii="Gandhari Unicode" w:hAnsi="Gandhari Unicode" w:cs="e-Tamil OTC"/>
          <w:position w:val="6"/>
          <w:lang w:val="en-GB"/>
        </w:rPr>
        <w:t>ē</w:t>
      </w:r>
    </w:p>
    <w:p w14:paraId="70903620"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big old prosperity-they(h.) one inexperience daughter</w:t>
      </w:r>
      <w:r>
        <w:rPr>
          <w:rFonts w:ascii="Gandhari Unicode" w:hAnsi="Gandhari Unicode" w:cs="e-Tamil OTC"/>
          <w:position w:val="6"/>
          <w:lang w:val="en-GB"/>
        </w:rPr>
        <w:t>ē</w:t>
      </w:r>
      <w:r>
        <w:rPr>
          <w:rFonts w:ascii="Gandhari Unicode" w:hAnsi="Gandhari Unicode" w:cs="e-Tamil OTC"/>
          <w:lang w:val="en-GB"/>
        </w:rPr>
        <w:t>.</w:t>
      </w:r>
    </w:p>
    <w:p w14:paraId="67795CDD" w14:textId="77777777" w:rsidR="00544225" w:rsidRDefault="00544225">
      <w:pPr>
        <w:pStyle w:val="Textbody"/>
        <w:spacing w:after="29"/>
        <w:jc w:val="both"/>
        <w:rPr>
          <w:rFonts w:ascii="Gandhari Unicode" w:hAnsi="Gandhari Unicode" w:cs="e-Tamil OTC"/>
          <w:lang w:val="en-GB"/>
        </w:rPr>
      </w:pPr>
    </w:p>
    <w:p w14:paraId="35EC7236" w14:textId="77777777" w:rsidR="00544225" w:rsidRDefault="00544225">
      <w:pPr>
        <w:pStyle w:val="Textbody"/>
        <w:spacing w:after="29"/>
        <w:jc w:val="both"/>
        <w:rPr>
          <w:rFonts w:ascii="Gandhari Unicode" w:hAnsi="Gandhari Unicode" w:cs="e-Tamil OTC"/>
          <w:lang w:val="en-GB"/>
        </w:rPr>
      </w:pPr>
    </w:p>
    <w:p w14:paraId="4AE658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breasts! The have brought forth buds.</w:t>
      </w:r>
    </w:p>
    <w:p w14:paraId="01F08D7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head!</w:t>
      </w:r>
    </w:p>
    <w:p w14:paraId="046F1659"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Multiplied soft locks have come to descend to the bottom.</w:t>
      </w:r>
      <w:r>
        <w:rPr>
          <w:rStyle w:val="FootnoteReference1"/>
          <w:rFonts w:ascii="Gandhari Unicode" w:hAnsi="Gandhari Unicode" w:cs="e-Tamil OTC"/>
          <w:lang w:val="en-GB"/>
        </w:rPr>
        <w:footnoteReference w:id="541"/>
      </w:r>
    </w:p>
    <w:p w14:paraId="34B9163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dense rows the white teeth have become mature</w:t>
      </w:r>
      <w:r>
        <w:rPr>
          <w:rStyle w:val="FootnoteReference1"/>
          <w:rFonts w:ascii="Gandhari Unicode" w:hAnsi="Gandhari Unicode" w:cs="e-Tamil OTC"/>
          <w:lang w:val="en-GB"/>
        </w:rPr>
        <w:footnoteReference w:id="542"/>
      </w:r>
    </w:p>
    <w:p w14:paraId="3B95600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sprouting</w:t>
      </w:r>
      <w:r>
        <w:rPr>
          <w:rStyle w:val="FootnoteReference1"/>
          <w:rFonts w:ascii="Gandhari Unicode" w:hAnsi="Gandhari Unicode" w:cs="e-Tamil OTC"/>
          <w:lang w:val="en-GB"/>
        </w:rPr>
        <w:footnoteReference w:id="543"/>
      </w:r>
    </w:p>
    <w:p w14:paraId="6C920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beauty spots, a few, have appeared.</w:t>
      </w:r>
    </w:p>
    <w:p w14:paraId="3965CC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 torment [to me]</w:t>
      </w:r>
    </w:p>
    <w:p w14:paraId="116E6017"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I know [this] of her.</w:t>
      </w:r>
      <w:r>
        <w:rPr>
          <w:rStyle w:val="FootnoteReference1"/>
          <w:rFonts w:ascii="Gandhari Unicode" w:hAnsi="Gandhari Unicode" w:cs="e-Tamil OTC"/>
          <w:lang w:val="en-GB"/>
        </w:rPr>
        <w:footnoteReference w:id="544"/>
      </w:r>
      <w:r>
        <w:rPr>
          <w:rFonts w:ascii="Gandhari Unicode" w:hAnsi="Gandhari Unicode" w:cs="e-Tamil OTC"/>
          <w:lang w:val="en-GB"/>
        </w:rPr>
        <w:t xml:space="preserve"> She herself doesn't know.</w:t>
      </w:r>
    </w:p>
    <w:p w14:paraId="52690BC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become of her, she,</w:t>
      </w:r>
    </w:p>
    <w:p w14:paraId="22F4A3D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single, inexperienced daughter of great, old, prosperous people?</w:t>
      </w:r>
    </w:p>
    <w:p w14:paraId="1E3E0F7A" w14:textId="77777777" w:rsidR="00544225" w:rsidRDefault="00544225">
      <w:pPr>
        <w:pStyle w:val="Textbody"/>
        <w:spacing w:after="0"/>
        <w:jc w:val="both"/>
        <w:rPr>
          <w:rFonts w:ascii="Gandhari Unicode" w:hAnsi="Gandhari Unicode" w:cs="e-Tamil OTC"/>
          <w:lang w:val="en-GB"/>
        </w:rPr>
      </w:pPr>
    </w:p>
    <w:p w14:paraId="4DE480C7" w14:textId="77777777" w:rsidR="00544225" w:rsidRDefault="00544225">
      <w:pPr>
        <w:pStyle w:val="Textbody"/>
        <w:spacing w:after="0"/>
        <w:jc w:val="both"/>
        <w:rPr>
          <w:rFonts w:ascii="Gandhari Unicode" w:hAnsi="Gandhari Unicode" w:cs="e-Tamil OTC"/>
          <w:lang w:val="en-GB"/>
        </w:rPr>
      </w:pPr>
    </w:p>
    <w:p w14:paraId="522D3A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2C336CC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Of</w:t>
      </w:r>
      <w:proofErr w:type="gramEnd"/>
      <w:r>
        <w:rPr>
          <w:rFonts w:ascii="Gandhari Unicode" w:hAnsi="Gandhari Unicode" w:cs="e-Tamil OTC"/>
          <w:lang w:val="en-GB"/>
        </w:rPr>
        <w:t xml:space="preserve"> what kind is she?</w:t>
      </w:r>
    </w:p>
    <w:p w14:paraId="4BE1F640" w14:textId="77777777" w:rsidR="00544225" w:rsidRDefault="00544225">
      <w:pPr>
        <w:pStyle w:val="Textbody"/>
        <w:spacing w:after="0"/>
        <w:jc w:val="both"/>
        <w:rPr>
          <w:rFonts w:ascii="Gandhari Unicode" w:hAnsi="Gandhari Unicode" w:cs="e-Tamil OTC"/>
          <w:lang w:val="en-GB"/>
        </w:rPr>
      </w:pPr>
    </w:p>
    <w:p w14:paraId="36B0BFCE" w14:textId="77777777" w:rsidR="00544225" w:rsidRDefault="00000000">
      <w:pPr>
        <w:rPr>
          <w:rFonts w:ascii="Gandhari Unicode" w:eastAsiaTheme="majorEastAsia" w:hAnsi="Gandhari Unicode" w:cstheme="majorBidi" w:hint="eastAsia"/>
          <w:b/>
        </w:rPr>
      </w:pPr>
      <w:r>
        <w:br w:type="page"/>
      </w:r>
    </w:p>
    <w:p w14:paraId="35BB116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338</w:t>
      </w:r>
      <w:r>
        <w:rPr>
          <w:rFonts w:ascii="e-Tamil OTC" w:hAnsi="e-Tamil OTC" w:cs="e-Tamil OTC"/>
          <w:i w:val="0"/>
          <w:iCs w:val="0"/>
          <w:color w:val="auto"/>
        </w:rPr>
        <w:t xml:space="preserve"> </w:t>
      </w:r>
      <w:proofErr w:type="spellStart"/>
      <w:r>
        <w:rPr>
          <w:rFonts w:ascii="e-Tamil OTC" w:hAnsi="e-Tamil OTC" w:cs="e-Tamil OTC"/>
          <w:i w:val="0"/>
          <w:iCs w:val="0"/>
          <w:color w:val="auto"/>
        </w:rPr>
        <w:t>பெருங்குன்றூர்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497BF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w:t>
      </w:r>
      <w:proofErr w:type="spellEnd"/>
      <w:r>
        <w:rPr>
          <w:rFonts w:ascii="Gandhari Unicode" w:hAnsi="Gandhari Unicode" w:cs="e-Tamil OTC"/>
          <w:lang w:val="en-GB"/>
        </w:rPr>
        <w:t>.</w:t>
      </w:r>
    </w:p>
    <w:p w14:paraId="2C9055B0" w14:textId="77777777" w:rsidR="00544225" w:rsidRDefault="00544225">
      <w:pPr>
        <w:pStyle w:val="Textbody"/>
        <w:spacing w:after="29"/>
        <w:jc w:val="both"/>
        <w:rPr>
          <w:rFonts w:ascii="Gandhari Unicode" w:hAnsi="Gandhari Unicode" w:cs="e-Tamil OTC"/>
          <w:lang w:val="en-GB"/>
        </w:rPr>
      </w:pPr>
    </w:p>
    <w:p w14:paraId="383402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p>
    <w:p w14:paraId="3E4540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றரிமடப்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டல்குநிழ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லசைஇ</w:t>
      </w:r>
      <w:proofErr w:type="spellEnd"/>
    </w:p>
    <w:p w14:paraId="01C3D1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றுஞ்சிப்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பொழுதுசெலச்</w:t>
      </w:r>
      <w:proofErr w:type="spellEnd"/>
    </w:p>
    <w:p w14:paraId="505B76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செழும்பயறு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p>
    <w:p w14:paraId="5FF04B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யச்சிரம்</w:t>
      </w:r>
      <w:proofErr w:type="spellEnd"/>
    </w:p>
    <w:p w14:paraId="207F40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வந்தன்று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பணைத்தோள்</w:t>
      </w:r>
      <w:proofErr w:type="spellEnd"/>
    </w:p>
    <w:p w14:paraId="4CEA9B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விளங்குநக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w:t>
      </w:r>
      <w:proofErr w:type="spellEnd"/>
    </w:p>
    <w:p w14:paraId="5F5536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னலங்கே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w:t>
      </w:r>
      <w:proofErr w:type="spellEnd"/>
      <w:r>
        <w:rPr>
          <w:rFonts w:ascii="Gandhari Unicode" w:hAnsi="Gandhari Unicode" w:cs="e-Tamil OTC"/>
          <w:lang w:val="en-GB"/>
        </w:rPr>
        <w:t>.</w:t>
      </w:r>
    </w:p>
    <w:p w14:paraId="63144423" w14:textId="77777777" w:rsidR="00544225" w:rsidRDefault="00544225">
      <w:pPr>
        <w:pStyle w:val="Textbody"/>
        <w:spacing w:after="29"/>
        <w:jc w:val="both"/>
        <w:rPr>
          <w:rFonts w:ascii="Gandhari Unicode" w:hAnsi="Gandhari Unicode" w:cs="e-Tamil OTC"/>
          <w:lang w:val="en-GB"/>
        </w:rPr>
      </w:pPr>
    </w:p>
    <w:p w14:paraId="1B86DA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றரிமடப்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ரரிமடப்</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யச்சிரம்</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யற்சிரம்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னலங்கே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ழரிவை</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ளரிவை</w:t>
      </w:r>
      <w:proofErr w:type="spellEnd"/>
      <w:r>
        <w:rPr>
          <w:rFonts w:ascii="Gandhari Unicode" w:hAnsi="Gandhari Unicode" w:cs="e-Tamil OTC"/>
          <w:lang w:val="en-GB"/>
        </w:rPr>
        <w:t xml:space="preserve"> L1, C1+3, G1</w:t>
      </w:r>
    </w:p>
    <w:p w14:paraId="1F6D5DB9" w14:textId="77777777" w:rsidR="00544225" w:rsidRDefault="00544225">
      <w:pPr>
        <w:pStyle w:val="Textbody"/>
        <w:spacing w:after="29"/>
        <w:jc w:val="both"/>
        <w:rPr>
          <w:rFonts w:ascii="Gandhari Unicode" w:hAnsi="Gandhari Unicode" w:cs="e-Tamil OTC"/>
          <w:lang w:val="en-GB"/>
        </w:rPr>
      </w:pPr>
    </w:p>
    <w:p w14:paraId="41B146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tiri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w:t>
      </w:r>
      <w:proofErr w:type="spellEnd"/>
      <w:r>
        <w:rPr>
          <w:rFonts w:ascii="Gandhari Unicode" w:hAnsi="Gandhari Unicode" w:cs="e-Tamil OTC"/>
          <w:lang w:val="en-GB"/>
        </w:rPr>
        <w:t xml:space="preserv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w:t>
      </w:r>
      <w:proofErr w:type="spellEnd"/>
      <w:r>
        <w:rPr>
          <w:rFonts w:ascii="Gandhari Unicode" w:hAnsi="Gandhari Unicode" w:cs="e-Tamil OTC"/>
          <w:lang w:val="en-GB"/>
        </w:rPr>
        <w:t>*</w:t>
      </w:r>
    </w:p>
    <w:p w14:paraId="48E92F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piṇaiyōṭ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p>
    <w:p w14:paraId="34C78D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aril </w:t>
      </w:r>
      <w:proofErr w:type="spellStart"/>
      <w:r>
        <w:rPr>
          <w:rFonts w:ascii="Gandhari Unicode" w:hAnsi="Gandhari Unicode" w:cs="e-Tamil OTC"/>
          <w:lang w:val="en-GB"/>
        </w:rPr>
        <w:t>tuñci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poḻutu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cela</w:t>
      </w:r>
      <w:proofErr w:type="spellEnd"/>
      <w:r>
        <w:rPr>
          <w:rFonts w:ascii="Gandhari Unicode" w:hAnsi="Gandhari Unicode" w:cs="e-Tamil OTC"/>
          <w:lang w:val="en-GB"/>
        </w:rPr>
        <w:t>+</w:t>
      </w:r>
    </w:p>
    <w:p w14:paraId="66972D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w:t>
      </w:r>
    </w:p>
    <w:p w14:paraId="50B6FE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acciram</w:t>
      </w:r>
      <w:proofErr w:type="spellEnd"/>
    </w:p>
    <w:p w14:paraId="1743B71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vantaṉṟu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1BD298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kaṟpiṉ</w:t>
      </w:r>
      <w:proofErr w:type="spellEnd"/>
    </w:p>
    <w:p w14:paraId="7941E48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kēḻ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acā</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w:t>
      </w:r>
      <w:proofErr w:type="spellEnd"/>
      <w:r>
        <w:rPr>
          <w:rFonts w:ascii="Gandhari Unicode" w:hAnsi="Gandhari Unicode" w:cs="e-Tamil OTC"/>
          <w:lang w:val="en-GB"/>
        </w:rPr>
        <w:t>-~ē.</w:t>
      </w:r>
    </w:p>
    <w:p w14:paraId="6FE94232" w14:textId="77777777" w:rsidR="00544225" w:rsidRDefault="00544225">
      <w:pPr>
        <w:pStyle w:val="Textbody"/>
        <w:spacing w:after="29" w:line="260" w:lineRule="exact"/>
        <w:jc w:val="both"/>
        <w:rPr>
          <w:rFonts w:ascii="Gandhari Unicode" w:hAnsi="Gandhari Unicode" w:cs="e-Tamil OTC"/>
          <w:u w:val="single"/>
          <w:lang w:val="en-GB"/>
        </w:rPr>
      </w:pPr>
    </w:p>
    <w:p w14:paraId="629D5DB1" w14:textId="77777777" w:rsidR="00544225" w:rsidRDefault="00544225">
      <w:pPr>
        <w:pStyle w:val="Textbody"/>
        <w:spacing w:after="29" w:line="260" w:lineRule="exact"/>
        <w:jc w:val="both"/>
        <w:rPr>
          <w:rFonts w:ascii="Gandhari Unicode" w:hAnsi="Gandhari Unicode" w:cs="e-Tamil OTC"/>
          <w:u w:val="single"/>
          <w:lang w:val="en-GB"/>
        </w:rPr>
      </w:pPr>
    </w:p>
    <w:p w14:paraId="4A202DE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F8F13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Encouraged by the confidante in the time of separation.</w:t>
      </w:r>
    </w:p>
    <w:p w14:paraId="3EEAE724" w14:textId="77777777" w:rsidR="00544225" w:rsidRDefault="00544225">
      <w:pPr>
        <w:pStyle w:val="Textbody"/>
        <w:spacing w:after="29" w:line="260" w:lineRule="exact"/>
        <w:jc w:val="both"/>
        <w:rPr>
          <w:rFonts w:ascii="Gandhari Unicode" w:hAnsi="Gandhari Unicode" w:cs="e-Tamil OTC"/>
          <w:lang w:val="en-GB"/>
        </w:rPr>
      </w:pPr>
    </w:p>
    <w:p w14:paraId="54B2364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twisted- horn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superiority good </w:t>
      </w:r>
      <w:proofErr w:type="gramStart"/>
      <w:r>
        <w:rPr>
          <w:rFonts w:ascii="Gandhari Unicode" w:hAnsi="Gandhari Unicode" w:cs="e-Tamil OTC"/>
          <w:lang w:val="en-GB"/>
        </w:rPr>
        <w:t>bull</w:t>
      </w:r>
      <w:proofErr w:type="gramEnd"/>
    </w:p>
    <w:p w14:paraId="53D938B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softness inexperience doe-with last- shade </w:t>
      </w:r>
      <w:proofErr w:type="gramStart"/>
      <w:r>
        <w:rPr>
          <w:rFonts w:ascii="Gandhari Unicode" w:hAnsi="Gandhari Unicode" w:cs="e-Tamil OTC"/>
          <w:lang w:val="en-GB"/>
        </w:rPr>
        <w:t>rested</w:t>
      </w:r>
      <w:proofErr w:type="gramEnd"/>
    </w:p>
    <w:p w14:paraId="4F6135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blossom be-full- width thicket slept time go(inf.)</w:t>
      </w:r>
    </w:p>
    <w:p w14:paraId="5F4856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ample corn chewing- sorrow evening</w:t>
      </w:r>
    </w:p>
    <w:p w14:paraId="7530E46F"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 xml:space="preserve">after dew limit day cool dew </w:t>
      </w:r>
      <w:proofErr w:type="gramStart"/>
      <w:r>
        <w:rPr>
          <w:rFonts w:ascii="Gandhari Unicode" w:hAnsi="Gandhari Unicode" w:cs="e-Tamil OTC"/>
          <w:lang w:val="en-GB"/>
        </w:rPr>
        <w:t>cold-season</w:t>
      </w:r>
      <w:proofErr w:type="gramEnd"/>
    </w:p>
    <w:p w14:paraId="6FB877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it-came big victory chariot</w:t>
      </w:r>
      <w:r>
        <w:rPr>
          <w:rFonts w:ascii="Gandhari Unicode" w:hAnsi="Gandhari Unicode" w:cs="e-Tamil OTC"/>
          <w:position w:val="6"/>
          <w:lang w:val="en-GB"/>
        </w:rPr>
        <w:t>ē</w:t>
      </w:r>
      <w:r>
        <w:rPr>
          <w:rFonts w:ascii="Gandhari Unicode" w:hAnsi="Gandhari Unicode" w:cs="e-Tamil OTC"/>
          <w:lang w:val="en-GB"/>
        </w:rPr>
        <w:t xml:space="preserve"> bamboo </w:t>
      </w:r>
      <w:proofErr w:type="gramStart"/>
      <w:r>
        <w:rPr>
          <w:rFonts w:ascii="Gandhari Unicode" w:hAnsi="Gandhari Unicode" w:cs="e-Tamil OTC"/>
          <w:lang w:val="en-GB"/>
        </w:rPr>
        <w:t>shoulder</w:t>
      </w:r>
      <w:proofErr w:type="gramEnd"/>
    </w:p>
    <w:p w14:paraId="12BEE9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shine- mansion been-still- </w:t>
      </w:r>
      <w:proofErr w:type="gramStart"/>
      <w:r>
        <w:rPr>
          <w:rFonts w:ascii="Gandhari Unicode" w:hAnsi="Gandhari Unicode" w:cs="e-Tamil OTC"/>
          <w:lang w:val="en-GB"/>
        </w:rPr>
        <w:t>fidelity</w:t>
      </w:r>
      <w:proofErr w:type="spellStart"/>
      <w:r>
        <w:rPr>
          <w:rFonts w:ascii="Gandhari Unicode" w:hAnsi="Gandhari Unicode" w:cs="e-Tamil OTC"/>
          <w:position w:val="6"/>
          <w:lang w:val="en-GB"/>
        </w:rPr>
        <w:t>iṉ</w:t>
      </w:r>
      <w:proofErr w:type="spellEnd"/>
      <w:proofErr w:type="gramEnd"/>
    </w:p>
    <w:p w14:paraId="411A7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goodness lustre young-woman loneliness languor let(</w:t>
      </w:r>
      <w:proofErr w:type="gramStart"/>
      <w:r>
        <w:rPr>
          <w:rFonts w:ascii="Gandhari Unicode" w:hAnsi="Gandhari Unicode" w:cs="e-Tamil OTC"/>
          <w:lang w:val="en-GB"/>
        </w:rPr>
        <w:t>inf.)</w:t>
      </w:r>
      <w:r>
        <w:rPr>
          <w:rFonts w:ascii="Gandhari Unicode" w:hAnsi="Gandhari Unicode" w:cs="e-Tamil OTC"/>
          <w:position w:val="6"/>
          <w:lang w:val="en-GB"/>
        </w:rPr>
        <w:t>ē</w:t>
      </w:r>
      <w:proofErr w:type="gramEnd"/>
      <w:r>
        <w:rPr>
          <w:rFonts w:ascii="Gandhari Unicode" w:hAnsi="Gandhari Unicode" w:cs="e-Tamil OTC"/>
          <w:lang w:val="en-GB"/>
        </w:rPr>
        <w:t>∞</w:t>
      </w:r>
    </w:p>
    <w:p w14:paraId="2F51CF9F" w14:textId="77777777" w:rsidR="00544225" w:rsidRDefault="00544225">
      <w:pPr>
        <w:pStyle w:val="Textbody"/>
        <w:spacing w:after="29"/>
        <w:jc w:val="both"/>
        <w:rPr>
          <w:rFonts w:ascii="Gandhari Unicode" w:hAnsi="Gandhari Unicode" w:cs="e-Tamil OTC"/>
          <w:lang w:val="en-GB"/>
        </w:rPr>
      </w:pPr>
    </w:p>
    <w:p w14:paraId="7096D8F5" w14:textId="77777777" w:rsidR="00544225" w:rsidRDefault="00544225">
      <w:pPr>
        <w:pStyle w:val="Textbody"/>
        <w:spacing w:after="29"/>
        <w:jc w:val="both"/>
        <w:rPr>
          <w:rFonts w:ascii="Gandhari Unicode" w:hAnsi="Gandhari Unicode" w:cs="e-Tamil OTC"/>
          <w:lang w:val="en-GB"/>
        </w:rPr>
      </w:pPr>
    </w:p>
    <w:p w14:paraId="660E12CE" w14:textId="77777777" w:rsidR="00544225" w:rsidRDefault="00000000">
      <w:pPr>
        <w:pStyle w:val="Textbody"/>
        <w:tabs>
          <w:tab w:val="left" w:pos="413"/>
        </w:tabs>
        <w:spacing w:after="29"/>
        <w:jc w:val="both"/>
        <w:rPr>
          <w:rFonts w:ascii="Gandhari Unicode" w:hAnsi="Gandhari Unicode" w:cs="e-Tamil OTC"/>
          <w:lang w:val="en-GB"/>
        </w:rPr>
      </w:pPr>
      <w:r>
        <w:rPr>
          <w:rFonts w:ascii="Gandhari Unicode" w:hAnsi="Gandhari Unicode" w:cs="e-Tamil OTC"/>
          <w:lang w:val="en-GB"/>
        </w:rPr>
        <w:tab/>
        <w:t>In the cool, dewy season, on the last day of the late dews</w:t>
      </w:r>
    </w:p>
    <w:p w14:paraId="44F466F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at sorrowful evening, when the </w:t>
      </w:r>
      <w:proofErr w:type="gramStart"/>
      <w:r>
        <w:rPr>
          <w:rFonts w:ascii="Gandhari Unicode" w:hAnsi="Gandhari Unicode" w:cs="e-Tamil OTC"/>
          <w:lang w:val="en-GB"/>
        </w:rPr>
        <w:t>majestic good</w:t>
      </w:r>
      <w:proofErr w:type="gramEnd"/>
      <w:r>
        <w:rPr>
          <w:rFonts w:ascii="Gandhari Unicode" w:hAnsi="Gandhari Unicode" w:cs="e-Tamil OTC"/>
          <w:lang w:val="en-GB"/>
        </w:rPr>
        <w:t xml:space="preserve"> bull</w:t>
      </w:r>
    </w:p>
    <w:p w14:paraId="6F1DF9E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Iralai</w:t>
      </w:r>
      <w:proofErr w:type="spellEnd"/>
      <w:r>
        <w:rPr>
          <w:rFonts w:ascii="Gandhari Unicode" w:hAnsi="Gandhari Unicode" w:cs="e-Tamil OTC"/>
          <w:lang w:val="en-GB"/>
        </w:rPr>
        <w:t xml:space="preserve"> with twisted horns is chewing ample corn,</w:t>
      </w:r>
    </w:p>
    <w:p w14:paraId="6C09D2C9" w14:textId="77777777" w:rsidR="00544225" w:rsidRDefault="00000000">
      <w:pPr>
        <w:pStyle w:val="Textbody"/>
        <w:tabs>
          <w:tab w:val="left" w:pos="138"/>
          <w:tab w:val="left" w:pos="1000"/>
        </w:tabs>
        <w:spacing w:after="0"/>
        <w:jc w:val="both"/>
        <w:rPr>
          <w:rFonts w:ascii="Gandhari Unicode" w:hAnsi="Gandhari Unicode" w:cs="e-Tamil OTC"/>
          <w:lang w:val="en-GB"/>
        </w:rPr>
      </w:pPr>
      <w:r>
        <w:rPr>
          <w:rFonts w:ascii="Gandhari Unicode" w:hAnsi="Gandhari Unicode" w:cs="e-Tamil OTC"/>
          <w:lang w:val="en-GB"/>
        </w:rPr>
        <w:tab/>
        <w:t xml:space="preserve">while time passes, having slept in the wide thicket full of </w:t>
      </w:r>
      <w:proofErr w:type="gramStart"/>
      <w:r>
        <w:rPr>
          <w:rFonts w:ascii="Gandhari Unicode" w:hAnsi="Gandhari Unicode" w:cs="e-Tamil OTC"/>
          <w:lang w:val="en-GB"/>
        </w:rPr>
        <w:t>blossoms</w:t>
      </w:r>
      <w:proofErr w:type="gramEnd"/>
    </w:p>
    <w:p w14:paraId="4FE85331"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rested in the lasting shade with [his] soft, youthful doe,</w:t>
      </w:r>
    </w:p>
    <w:p w14:paraId="1ECC67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has come, the big, victorious chariot,</w:t>
      </w:r>
    </w:p>
    <w:p w14:paraId="22AA83A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[her] with the bamboo shoulder</w:t>
      </w:r>
    </w:p>
    <w:p w14:paraId="02891FFF"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t>to let go of the languor of loneliness,</w:t>
      </w:r>
    </w:p>
    <w:p w14:paraId="619D1EF3" w14:textId="77777777" w:rsidR="00544225" w:rsidRDefault="00000000">
      <w:pPr>
        <w:pStyle w:val="Textbody"/>
        <w:tabs>
          <w:tab w:val="left" w:pos="138"/>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young woman lustrous with beauty,</w:t>
      </w:r>
    </w:p>
    <w:p w14:paraId="63B93BA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in fidelity quiet in the shining mansion.</w:t>
      </w:r>
      <w:r>
        <w:rPr>
          <w:rStyle w:val="FootnoteReference1"/>
          <w:rFonts w:ascii="Gandhari Unicode" w:hAnsi="Gandhari Unicode" w:cs="e-Tamil OTC"/>
          <w:lang w:val="en-GB"/>
        </w:rPr>
        <w:footnoteReference w:id="545"/>
      </w:r>
    </w:p>
    <w:p w14:paraId="54324B4F" w14:textId="77777777" w:rsidR="00544225" w:rsidRDefault="00000000">
      <w:pPr>
        <w:rPr>
          <w:rFonts w:ascii="Gandhari Unicode" w:eastAsiaTheme="majorEastAsia" w:hAnsi="Gandhari Unicode" w:cstheme="majorBidi" w:hint="eastAsia"/>
          <w:b/>
        </w:rPr>
      </w:pPr>
      <w:r>
        <w:br w:type="page"/>
      </w:r>
    </w:p>
    <w:p w14:paraId="288007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339</w:t>
      </w:r>
      <w:r>
        <w:rPr>
          <w:rFonts w:ascii="e-Tamil OTC" w:hAnsi="e-Tamil OTC" w:cs="e-Tamil OTC"/>
          <w:b/>
          <w:i w:val="0"/>
          <w:iCs w:val="0"/>
          <w:color w:val="auto"/>
        </w:rPr>
        <w:t xml:space="preserve"> </w:t>
      </w:r>
      <w:proofErr w:type="spellStart"/>
      <w:r>
        <w:rPr>
          <w:rFonts w:ascii="e-Tamil OTC" w:hAnsi="e-Tamil OTC" w:cs="e-Tamil OTC"/>
          <w:i w:val="0"/>
          <w:iCs w:val="0"/>
          <w:color w:val="auto"/>
        </w:rPr>
        <w:t>பேயார்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29ECA1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0BACDC9" w14:textId="77777777" w:rsidR="00544225" w:rsidRDefault="00544225">
      <w:pPr>
        <w:pStyle w:val="Textbody"/>
        <w:spacing w:after="29"/>
        <w:jc w:val="both"/>
        <w:rPr>
          <w:rFonts w:ascii="Gandhari Unicode" w:hAnsi="Gandhari Unicode" w:cs="e-Tamil OTC"/>
          <w:lang w:val="en-GB"/>
        </w:rPr>
      </w:pPr>
    </w:p>
    <w:p w14:paraId="097569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நறையகில்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நறும்புகை</w:t>
      </w:r>
      <w:proofErr w:type="spellEnd"/>
    </w:p>
    <w:p w14:paraId="785065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3F5663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p>
    <w:p w14:paraId="702BFD7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மயங்குமலர்க்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p>
    <w:p w14:paraId="62A710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லினிதுமன்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மாயிதழ்க்</w:t>
      </w:r>
      <w:proofErr w:type="spellEnd"/>
    </w:p>
    <w:p w14:paraId="3E2C066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கலுழப்</w:t>
      </w:r>
      <w:proofErr w:type="spellEnd"/>
    </w:p>
    <w:p w14:paraId="39FF25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w:t>
      </w:r>
    </w:p>
    <w:p w14:paraId="0C3BE4BF" w14:textId="77777777" w:rsidR="00544225" w:rsidRDefault="00544225">
      <w:pPr>
        <w:pStyle w:val="Textbody"/>
        <w:spacing w:after="29"/>
        <w:jc w:val="both"/>
        <w:rPr>
          <w:rFonts w:ascii="Gandhari Unicode" w:hAnsi="Gandhari Unicode" w:cs="e-Tamil OTC"/>
          <w:lang w:val="en-GB"/>
        </w:rPr>
      </w:pPr>
    </w:p>
    <w:p w14:paraId="70C3222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நறும்புகை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னறும்புகை</w:t>
      </w:r>
      <w:proofErr w:type="spellEnd"/>
      <w:r>
        <w:rPr>
          <w:rFonts w:ascii="Gandhari Unicode" w:hAnsi="Gandhari Unicode" w:cs="e-Tamil OTC"/>
          <w:lang w:val="en-GB"/>
        </w:rPr>
        <w:t xml:space="preserve"> L1, C1+3, G1,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னுறும்புகை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யுறையறுண்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யுறையுறு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லினிதுமன்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னினிதுமன்</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மாயிதழ்க்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நறுவிதழ்க்</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நறுமாயதழ்க்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நறுமாவிவிதழ்க்</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நறுமாயிலிதழ்க்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நறுமாயிவிதழக்</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யவிழிதழ்க்</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w:t>
      </w:r>
      <w:proofErr w:type="spellEnd"/>
      <w:r>
        <w:rPr>
          <w:rFonts w:ascii="Gandhari Unicode" w:hAnsi="Gandhari Unicode" w:cs="e-Tamil OTC"/>
          <w:lang w:val="en-GB"/>
        </w:rPr>
        <w:t xml:space="preserve"> G1</w:t>
      </w:r>
    </w:p>
    <w:p w14:paraId="0901A61C" w14:textId="77777777" w:rsidR="00544225" w:rsidRDefault="00544225">
      <w:pPr>
        <w:pStyle w:val="Textbody"/>
        <w:spacing w:after="29"/>
        <w:jc w:val="both"/>
        <w:rPr>
          <w:rFonts w:ascii="Gandhari Unicode" w:hAnsi="Gandhari Unicode" w:cs="e-Tamil OTC"/>
          <w:lang w:val="en-GB"/>
        </w:rPr>
      </w:pPr>
    </w:p>
    <w:p w14:paraId="1F4E2A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akil</w:t>
      </w:r>
      <w:proofErr w:type="spellEnd"/>
      <w:r>
        <w:rPr>
          <w:rFonts w:ascii="Gandhari Unicode" w:hAnsi="Gandhari Unicode" w:cs="e-Tamil OTC"/>
          <w:lang w:val="en-GB"/>
        </w:rPr>
        <w:t xml:space="preserve"> </w:t>
      </w:r>
      <w:proofErr w:type="spellStart"/>
      <w:r>
        <w:rPr>
          <w:rFonts w:ascii="Gandhari Unicode" w:hAnsi="Gandhari Unicode" w:cs="e-Tamil OTC"/>
          <w:lang w:val="en-GB"/>
        </w:rPr>
        <w:t>vayaṅkiya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naḷi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pukai</w:t>
      </w:r>
      <w:proofErr w:type="spellEnd"/>
    </w:p>
    <w:p w14:paraId="14BBC90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031B5DC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pākkatt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4BE914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malar</w:t>
      </w:r>
      <w:ins w:id="1050" w:author="Narmada Hansani Polgampalage" w:date="2023-11-28T17:4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kōtai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mārpu</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muyaṅkal</w:t>
      </w:r>
      <w:proofErr w:type="spellEnd"/>
    </w:p>
    <w:p w14:paraId="47CBF1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iṉitu-maṉ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ins w:id="1051" w:author="Narmada Hansani Polgampalage" w:date="2023-11-28T17:43:00Z">
        <w:r>
          <w:rPr>
            <w:rFonts w:ascii="Gandhari Unicode" w:hAnsi="Gandhari Unicode" w:cs="e-Tamil OTC"/>
            <w:lang w:val="en-GB"/>
          </w:rPr>
          <w:t>+</w:t>
        </w:r>
      </w:ins>
    </w:p>
    <w:p w14:paraId="75FB5C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kaluḻa</w:t>
      </w:r>
      <w:proofErr w:type="spellEnd"/>
      <w:r>
        <w:rPr>
          <w:rFonts w:ascii="Gandhari Unicode" w:hAnsi="Gandhari Unicode" w:cs="e-Tamil OTC"/>
          <w:lang w:val="en-GB"/>
        </w:rPr>
        <w:t>+</w:t>
      </w:r>
    </w:p>
    <w:p w14:paraId="4710589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w:t>
      </w:r>
      <w:proofErr w:type="spellEnd"/>
      <w:r>
        <w:rPr>
          <w:rFonts w:ascii="Gandhari Unicode" w:hAnsi="Gandhari Unicode" w:cs="e-Tamil OTC"/>
          <w:lang w:val="en-GB"/>
        </w:rPr>
        <w:t>-~ē.</w:t>
      </w:r>
    </w:p>
    <w:p w14:paraId="5923DDFE" w14:textId="77777777" w:rsidR="00544225" w:rsidRDefault="00544225">
      <w:pPr>
        <w:pStyle w:val="Textbody"/>
        <w:spacing w:after="29" w:line="260" w:lineRule="exact"/>
        <w:jc w:val="both"/>
        <w:rPr>
          <w:rFonts w:ascii="Gandhari Unicode" w:hAnsi="Gandhari Unicode" w:cs="e-Tamil OTC"/>
          <w:u w:val="single"/>
          <w:lang w:val="en-GB"/>
        </w:rPr>
      </w:pPr>
    </w:p>
    <w:p w14:paraId="50082F24" w14:textId="77777777" w:rsidR="00544225" w:rsidRDefault="00544225">
      <w:pPr>
        <w:pStyle w:val="Textbody"/>
        <w:spacing w:after="29" w:line="260" w:lineRule="exact"/>
        <w:jc w:val="both"/>
        <w:rPr>
          <w:rFonts w:ascii="Gandhari Unicode" w:hAnsi="Gandhari Unicode" w:cs="e-Tamil OTC"/>
          <w:u w:val="single"/>
          <w:lang w:val="en-GB"/>
        </w:rPr>
      </w:pPr>
    </w:p>
    <w:p w14:paraId="6505580F"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9102B7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speaking harsh words to HER, who had changed [awaiting] the time of marriage.</w:t>
      </w:r>
    </w:p>
    <w:p w14:paraId="1C5F486C" w14:textId="77777777" w:rsidR="00544225" w:rsidRDefault="00544225">
      <w:pPr>
        <w:pStyle w:val="Textbody"/>
        <w:spacing w:after="29" w:line="260" w:lineRule="exact"/>
        <w:jc w:val="both"/>
        <w:rPr>
          <w:rFonts w:ascii="Gandhari Unicode" w:hAnsi="Gandhari Unicode" w:cs="e-Tamil OTC"/>
          <w:lang w:val="en-GB"/>
        </w:rPr>
      </w:pPr>
    </w:p>
    <w:p w14:paraId="0E6A1DD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fragrance </w:t>
      </w:r>
      <w:proofErr w:type="gramStart"/>
      <w:r>
        <w:rPr>
          <w:rFonts w:ascii="Gandhari Unicode" w:hAnsi="Gandhari Unicode" w:cs="e-Tamil OTC"/>
          <w:lang w:val="en-GB"/>
        </w:rPr>
        <w:t>eagle-wood</w:t>
      </w:r>
      <w:proofErr w:type="gramEnd"/>
      <w:r>
        <w:rPr>
          <w:rFonts w:ascii="Gandhari Unicode" w:hAnsi="Gandhari Unicode" w:cs="e-Tamil OTC"/>
          <w:lang w:val="en-GB"/>
        </w:rPr>
        <w:t xml:space="preserve"> glowed- vastness field smell- smoke</w:t>
      </w:r>
    </w:p>
    <w:p w14:paraId="1806B8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drop subside- collyrium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gone </w:t>
      </w:r>
      <w:proofErr w:type="gramStart"/>
      <w:r>
        <w:rPr>
          <w:rFonts w:ascii="Gandhari Unicode" w:hAnsi="Gandhari Unicode" w:cs="e-Tamil OTC"/>
          <w:lang w:val="en-GB"/>
        </w:rPr>
        <w:t>slope</w:t>
      </w:r>
      <w:proofErr w:type="gramEnd"/>
    </w:p>
    <w:p w14:paraId="54ECCDE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hill-people(h.) village(obl.) fall-</w:t>
      </w:r>
      <w:del w:id="1052" w:author="Narmada Hansani Polgampalage" w:date="2023-11-28T17:40:00Z">
        <w:r>
          <w:rPr>
            <w:rFonts w:ascii="Gandhari Unicode" w:hAnsi="Gandhari Unicode" w:cs="e-Tamil OTC"/>
            <w:lang w:val="en-GB"/>
          </w:rPr>
          <w:delText xml:space="preserve"> </w:delText>
        </w:r>
      </w:del>
      <w:r>
        <w:rPr>
          <w:rFonts w:ascii="Gandhari Unicode" w:hAnsi="Gandhari Unicode" w:cs="e-Tamil OTC"/>
          <w:lang w:val="en-GB"/>
        </w:rPr>
        <w:t>giving- land-he</w:t>
      </w:r>
    </w:p>
    <w:p w14:paraId="1BA384D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confuse- blossom garland good chest </w:t>
      </w:r>
      <w:proofErr w:type="gramStart"/>
      <w:r>
        <w:rPr>
          <w:rFonts w:ascii="Gandhari Unicode" w:hAnsi="Gandhari Unicode" w:cs="e-Tamil OTC"/>
          <w:lang w:val="en-GB"/>
        </w:rPr>
        <w:t>embracing</w:t>
      </w:r>
      <w:proofErr w:type="gramEnd"/>
    </w:p>
    <w:p w14:paraId="6B2CCE6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proofErr w:type="spellStart"/>
      <w:r>
        <w:rPr>
          <w:rFonts w:ascii="Gandhari Unicode" w:hAnsi="Gandhari Unicode" w:cs="e-Tamil OTC"/>
          <w:position w:val="6"/>
          <w:lang w:val="en-GB"/>
        </w:rPr>
        <w:t>maṉ</w:t>
      </w:r>
      <w:proofErr w:type="spellEnd"/>
      <w:r>
        <w:rPr>
          <w:rFonts w:ascii="Gandhari Unicode" w:hAnsi="Gandhari Unicode" w:cs="e-Tamil OTC"/>
          <w:lang w:val="en-GB"/>
        </w:rPr>
        <w:t xml:space="preserve"> live friend black petal</w:t>
      </w:r>
    </w:p>
    <w:p w14:paraId="30F62C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collyrium eye dim(inf.)</w:t>
      </w:r>
    </w:p>
    <w:p w14:paraId="6F1B5B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become-not</w:t>
      </w:r>
      <w:ins w:id="1053" w:author="Narmada Hansani Polgampalage" w:date="2023-11-28T17:42:00Z">
        <w:r>
          <w:rPr>
            <w:rFonts w:ascii="Gandhari Unicode" w:hAnsi="Gandhari Unicode" w:cs="e-Tamil OTC"/>
            <w:lang w:val="en-GB"/>
          </w:rPr>
          <w:t>-</w:t>
        </w:r>
      </w:ins>
      <w:del w:id="1054" w:author="Narmada Hansani Polgampalage" w:date="2023-11-28T17:42:00Z">
        <w:r>
          <w:rPr>
            <w:rFonts w:ascii="Gandhari Unicode" w:hAnsi="Gandhari Unicode" w:cs="e-Tamil OTC"/>
            <w:lang w:val="en-GB"/>
          </w:rPr>
          <w:delText xml:space="preserve"> </w:delText>
        </w:r>
      </w:del>
      <w:r>
        <w:rPr>
          <w:rFonts w:ascii="Gandhari Unicode" w:hAnsi="Gandhari Unicode" w:cs="e-Tamil OTC"/>
          <w:lang w:val="en-GB"/>
        </w:rPr>
        <w:t>before night</w:t>
      </w:r>
      <w:r>
        <w:rPr>
          <w:rFonts w:ascii="Gandhari Unicode" w:hAnsi="Gandhari Unicode" w:cs="e-Tamil OTC"/>
          <w:position w:val="6"/>
          <w:lang w:val="en-GB"/>
        </w:rPr>
        <w:t>am</w:t>
      </w:r>
      <w:r>
        <w:rPr>
          <w:rFonts w:ascii="Gandhari Unicode" w:hAnsi="Gandhari Unicode" w:cs="e-Tamil OTC"/>
          <w:lang w:val="en-GB"/>
        </w:rPr>
        <w:t xml:space="preserve"> limit</w:t>
      </w:r>
      <w:r>
        <w:rPr>
          <w:rFonts w:ascii="Gandhari Unicode" w:hAnsi="Gandhari Unicode" w:cs="e-Tamil OTC"/>
          <w:position w:val="6"/>
          <w:lang w:val="en-GB"/>
        </w:rPr>
        <w:t>ē</w:t>
      </w:r>
      <w:r>
        <w:rPr>
          <w:rFonts w:ascii="Gandhari Unicode" w:hAnsi="Gandhari Unicode" w:cs="e-Tamil OTC"/>
          <w:lang w:val="en-GB"/>
        </w:rPr>
        <w:t>∞</w:t>
      </w:r>
    </w:p>
    <w:p w14:paraId="0791579A" w14:textId="77777777" w:rsidR="00544225" w:rsidRDefault="00544225">
      <w:pPr>
        <w:pStyle w:val="Textbody"/>
        <w:spacing w:after="29"/>
        <w:jc w:val="both"/>
        <w:rPr>
          <w:rFonts w:ascii="Gandhari Unicode" w:hAnsi="Gandhari Unicode" w:cs="e-Tamil OTC"/>
          <w:lang w:val="en-GB"/>
        </w:rPr>
      </w:pPr>
    </w:p>
    <w:p w14:paraId="6DDA6138" w14:textId="77777777" w:rsidR="00544225" w:rsidRDefault="00544225">
      <w:pPr>
        <w:pStyle w:val="Textbody"/>
        <w:spacing w:after="29"/>
        <w:jc w:val="both"/>
        <w:rPr>
          <w:rFonts w:ascii="Gandhari Unicode" w:hAnsi="Gandhari Unicode" w:cs="e-Tamil OTC"/>
          <w:lang w:val="en-GB"/>
        </w:rPr>
      </w:pPr>
    </w:p>
    <w:p w14:paraId="6DD09CF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To embrace the good chest with a garland of different blossoms</w:t>
      </w:r>
    </w:p>
    <w:p w14:paraId="7722F19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 the man from a land, where fragrant smoke from the vast fields,</w:t>
      </w:r>
    </w:p>
    <w:p w14:paraId="129A4449"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fragrant eagle wood has glowed up,</w:t>
      </w:r>
    </w:p>
    <w:p w14:paraId="433A5AB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goes like </w:t>
      </w:r>
      <w:proofErr w:type="spellStart"/>
      <w:r>
        <w:rPr>
          <w:rFonts w:ascii="Gandhari Unicode" w:hAnsi="Gandhari Unicode" w:cs="e-Tamil OTC"/>
          <w:lang w:val="en-GB"/>
        </w:rPr>
        <w:t>dropless</w:t>
      </w:r>
      <w:proofErr w:type="spellEnd"/>
      <w:r>
        <w:rPr>
          <w:rFonts w:ascii="Gandhari Unicode" w:hAnsi="Gandhari Unicode" w:cs="e-Tamil OTC"/>
          <w:lang w:val="en-GB"/>
        </w:rPr>
        <w:t xml:space="preserve"> clouds</w:t>
      </w:r>
      <w:r>
        <w:rPr>
          <w:rStyle w:val="FootnoteReference1"/>
          <w:rFonts w:ascii="Gandhari Unicode" w:hAnsi="Gandhari Unicode" w:cs="e-Tamil OTC"/>
          <w:lang w:val="en-GB"/>
        </w:rPr>
        <w:footnoteReference w:id="546"/>
      </w:r>
    </w:p>
    <w:p w14:paraId="30B61EA7" w14:textId="77777777" w:rsidR="00544225" w:rsidRDefault="00000000">
      <w:pPr>
        <w:pStyle w:val="Textbody"/>
        <w:tabs>
          <w:tab w:val="left" w:pos="138"/>
        </w:tabs>
        <w:spacing w:after="72"/>
        <w:jc w:val="both"/>
        <w:rPr>
          <w:rFonts w:ascii="Gandhari Unicode" w:hAnsi="Gandhari Unicode" w:cs="e-Tamil OTC"/>
          <w:lang w:val="en-GB"/>
        </w:rPr>
      </w:pPr>
      <w:r>
        <w:rPr>
          <w:rFonts w:ascii="Gandhari Unicode" w:hAnsi="Gandhari Unicode" w:cs="e-Tamil OTC"/>
          <w:lang w:val="en-GB"/>
        </w:rPr>
        <w:tab/>
        <w:t>[and] comes down into the village of the hill people on the slope</w:t>
      </w:r>
      <w:r>
        <w:rPr>
          <w:rStyle w:val="FootnoteReference1"/>
          <w:rFonts w:ascii="Gandhari Unicode" w:hAnsi="Gandhari Unicode" w:cs="e-Tamil OTC"/>
          <w:lang w:val="en-GB"/>
        </w:rPr>
        <w:footnoteReference w:id="547"/>
      </w:r>
      <w:r>
        <w:rPr>
          <w:rFonts w:ascii="Gandhari Unicode" w:hAnsi="Gandhari Unicode" w:cs="e-Tamil OTC"/>
          <w:lang w:val="en-GB"/>
        </w:rPr>
        <w:t>,</w:t>
      </w:r>
    </w:p>
    <w:p w14:paraId="55C2CB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[that is] sweet indeed, oh friend,</w:t>
      </w:r>
    </w:p>
    <w:p w14:paraId="2CF872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before pallor </w:t>
      </w:r>
      <w:proofErr w:type="gramStart"/>
      <w:r>
        <w:rPr>
          <w:rFonts w:ascii="Gandhari Unicode" w:hAnsi="Gandhari Unicode" w:cs="e-Tamil OTC"/>
          <w:lang w:val="en-GB"/>
        </w:rPr>
        <w:t>comes,</w:t>
      </w:r>
      <w:proofErr w:type="gramEnd"/>
      <w:r>
        <w:rPr>
          <w:rFonts w:ascii="Gandhari Unicode" w:hAnsi="Gandhari Unicode" w:cs="e-Tamil OTC"/>
          <w:lang w:val="en-GB"/>
        </w:rPr>
        <w:t xml:space="preserve"> at the end of night</w:t>
      </w:r>
      <w:r>
        <w:rPr>
          <w:rStyle w:val="FootnoteReference1"/>
          <w:rFonts w:ascii="Gandhari Unicode" w:hAnsi="Gandhari Unicode" w:cs="e-Tamil OTC"/>
          <w:lang w:val="en-GB"/>
        </w:rPr>
        <w:footnoteReference w:id="548"/>
      </w:r>
      <w:r>
        <w:rPr>
          <w:rFonts w:ascii="Gandhari Unicode" w:hAnsi="Gandhari Unicode" w:cs="e-Tamil OTC"/>
          <w:lang w:val="en-GB"/>
        </w:rPr>
        <w:t>,</w:t>
      </w:r>
    </w:p>
    <w:p w14:paraId="525C082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for collyrium eyes to dim, black-petalled</w:t>
      </w:r>
      <w:r>
        <w:rPr>
          <w:rStyle w:val="FootnoteReference1"/>
          <w:rFonts w:ascii="Gandhari Unicode" w:hAnsi="Gandhari Unicode" w:cs="e-Tamil OTC"/>
          <w:lang w:val="en-GB"/>
        </w:rPr>
        <w:footnoteReference w:id="549"/>
      </w:r>
      <w:r>
        <w:rPr>
          <w:rFonts w:ascii="Gandhari Unicode" w:hAnsi="Gandhari Unicode" w:cs="e-Tamil OTC"/>
          <w:lang w:val="en-GB"/>
        </w:rPr>
        <w:t xml:space="preserve"> waterlilies.</w:t>
      </w:r>
    </w:p>
    <w:p w14:paraId="2FB218B6" w14:textId="77777777" w:rsidR="00544225" w:rsidRDefault="00544225">
      <w:pPr>
        <w:pStyle w:val="Textbody"/>
        <w:spacing w:after="0"/>
        <w:jc w:val="both"/>
        <w:rPr>
          <w:rFonts w:ascii="Gandhari Unicode" w:hAnsi="Gandhari Unicode" w:cs="e-Tamil OTC"/>
          <w:lang w:val="en-GB"/>
        </w:rPr>
      </w:pPr>
    </w:p>
    <w:p w14:paraId="5E6AD5B5" w14:textId="77777777" w:rsidR="00544225" w:rsidRDefault="00000000">
      <w:pPr>
        <w:rPr>
          <w:rFonts w:ascii="Gandhari Unicode" w:eastAsiaTheme="majorEastAsia" w:hAnsi="Gandhari Unicode" w:cstheme="majorBidi" w:hint="eastAsia"/>
          <w:b/>
        </w:rPr>
      </w:pPr>
      <w:r>
        <w:br w:type="page"/>
      </w:r>
    </w:p>
    <w:p w14:paraId="4395678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340</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55B294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3EF8754D" w14:textId="77777777" w:rsidR="00544225" w:rsidRDefault="00544225">
      <w:pPr>
        <w:pStyle w:val="Textbody"/>
        <w:spacing w:after="29"/>
        <w:jc w:val="both"/>
        <w:rPr>
          <w:rFonts w:ascii="Gandhari Unicode" w:hAnsi="Gandhari Unicode" w:cs="e-Tamil OTC"/>
          <w:lang w:val="en-GB"/>
        </w:rPr>
      </w:pPr>
    </w:p>
    <w:p w14:paraId="5CB8F3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காதலர்ப்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படர்ந்து</w:t>
      </w:r>
      <w:proofErr w:type="spellEnd"/>
    </w:p>
    <w:p w14:paraId="3E67F7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நாமவர்ப்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டாகி</w:t>
      </w:r>
      <w:proofErr w:type="spellEnd"/>
    </w:p>
    <w:p w14:paraId="3593AA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தாயிடை</w:t>
      </w:r>
      <w:proofErr w:type="spellEnd"/>
    </w:p>
    <w:p w14:paraId="7D023B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கண்டல்</w:t>
      </w:r>
      <w:proofErr w:type="spellEnd"/>
    </w:p>
    <w:p w14:paraId="59BD5F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யோதம்</w:t>
      </w:r>
      <w:proofErr w:type="spellEnd"/>
    </w:p>
    <w:p w14:paraId="510849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பெயர்தரப்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45E9DF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தோழியவ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w:t>
      </w:r>
      <w:proofErr w:type="spellEnd"/>
      <w:r>
        <w:rPr>
          <w:rFonts w:ascii="Gandhari Unicode" w:hAnsi="Gandhari Unicode" w:cs="e-Tamil OTC"/>
          <w:lang w:val="en-GB"/>
        </w:rPr>
        <w:t>.</w:t>
      </w:r>
    </w:p>
    <w:p w14:paraId="381D4B22" w14:textId="77777777" w:rsidR="00544225" w:rsidRDefault="00544225">
      <w:pPr>
        <w:pStyle w:val="Textbody"/>
        <w:spacing w:after="29"/>
        <w:jc w:val="both"/>
        <w:rPr>
          <w:rFonts w:ascii="Gandhari Unicode" w:hAnsi="Gandhari Unicode" w:cs="e-Tamil OTC"/>
          <w:lang w:val="en-GB"/>
        </w:rPr>
      </w:pPr>
    </w:p>
    <w:p w14:paraId="56D8376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காதலர்ப்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காதலற்</w:t>
      </w:r>
      <w:proofErr w:type="spellEnd"/>
      <w:r>
        <w:rPr>
          <w:rFonts w:ascii="Gandhari Unicode" w:eastAsia="URW Palladio UNI" w:hAnsi="Gandhari Unicode" w:cs="e-Tamil OTC"/>
          <w:lang w:val="en-GB"/>
        </w:rPr>
        <w:t xml:space="preserve"> C2v; </w:t>
      </w:r>
      <w:proofErr w:type="spellStart"/>
      <w:r>
        <w:rPr>
          <w:rFonts w:ascii="Gandhari Unicode" w:eastAsia="URW Palladio UNI" w:hAnsi="Gandhari Unicode" w:cs="e-Tamil OTC"/>
          <w:lang w:val="en-GB"/>
        </w:rPr>
        <w:t>காதலார்ப்ப</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படர்ந்து</w:t>
      </w:r>
      <w:proofErr w:type="spellEnd"/>
      <w:r>
        <w:rPr>
          <w:rFonts w:ascii="Gandhari Unicode" w:eastAsia="URW Palladio UNI" w:hAnsi="Gandhari Unicode" w:cs="e-Tamil OTC"/>
          <w:lang w:val="en-GB"/>
        </w:rPr>
        <w:t xml:space="preserve"> L1, C1+2+3v,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பரந்து</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படந்து</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நாமவர்ப்</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நாமவற்</w:t>
      </w:r>
      <w:proofErr w:type="spellEnd"/>
      <w:r>
        <w:rPr>
          <w:rFonts w:ascii="Gandhari Unicode" w:hAnsi="Gandhari Unicode" w:cs="e-Tamil OTC"/>
          <w:lang w:val="en-GB"/>
        </w:rPr>
        <w:t xml:space="preserve"> L1, C1+2+3, G2,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புலம்பி</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புலப்பி</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யொருபாற்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யொருபால்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வலர்வேய்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வலர்வேக்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வலரவெக்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வலர்வேர்க்</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கழிபெயர்</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களிபெயர்</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வந்துந்</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50"/>
      </w:r>
      <w:r>
        <w:rPr>
          <w:rFonts w:ascii="Gandhari Unicode" w:hAnsi="Gandhari Unicode" w:cs="e-Tamil OTC"/>
          <w:lang w:val="en-GB"/>
        </w:rPr>
        <w:t xml:space="preserve">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C3v, EA; </w:t>
      </w:r>
      <w:proofErr w:type="spellStart"/>
      <w:r>
        <w:rPr>
          <w:rFonts w:ascii="Gandhari Unicode" w:hAnsi="Gandhari Unicode" w:cs="e-Tamil OTC"/>
          <w:lang w:val="en-GB"/>
        </w:rPr>
        <w:t>தோழியவ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ரருந்தவென்</w:t>
      </w:r>
      <w:proofErr w:type="spellEnd"/>
      <w:r>
        <w:rPr>
          <w:rFonts w:ascii="Gandhari Unicode" w:hAnsi="Gandhari Unicode" w:cs="e-Tamil OTC"/>
          <w:lang w:val="en-GB"/>
        </w:rPr>
        <w:t xml:space="preserve"> L1, C1+2v, G1; </w:t>
      </w:r>
      <w:proofErr w:type="spellStart"/>
      <w:r>
        <w:rPr>
          <w:rFonts w:ascii="Gandhari Unicode" w:hAnsi="Gandhari Unicode" w:cs="e-Tamil OTC"/>
          <w:lang w:val="en-GB"/>
        </w:rPr>
        <w:t>தோழியவர்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வருந்தவென்</w:t>
      </w:r>
      <w:proofErr w:type="spellEnd"/>
      <w:r>
        <w:rPr>
          <w:rFonts w:ascii="Gandhari Unicode" w:hAnsi="Gandhari Unicode" w:cs="e-Tamil OTC"/>
          <w:lang w:val="en-GB"/>
        </w:rPr>
        <w:t xml:space="preserve"> C3,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யலருந்தவென்</w:t>
      </w:r>
      <w:proofErr w:type="spellEnd"/>
      <w:r>
        <w:rPr>
          <w:rFonts w:ascii="Gandhari Unicode" w:hAnsi="Gandhari Unicode" w:cs="e-Tamil OTC"/>
          <w:lang w:val="en-GB"/>
        </w:rPr>
        <w:t xml:space="preserve"> I</w:t>
      </w:r>
    </w:p>
    <w:p w14:paraId="3FD28BBD" w14:textId="77777777" w:rsidR="00544225" w:rsidRDefault="00544225">
      <w:pPr>
        <w:pStyle w:val="Textbody"/>
        <w:spacing w:after="29"/>
        <w:jc w:val="both"/>
        <w:rPr>
          <w:rFonts w:ascii="Gandhari Unicode" w:hAnsi="Gandhari Unicode" w:cs="e-Tamil OTC"/>
          <w:lang w:val="en-GB"/>
        </w:rPr>
      </w:pPr>
    </w:p>
    <w:p w14:paraId="0B47AE4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kātalar</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paṭarntu</w:t>
      </w:r>
      <w:proofErr w:type="spellEnd"/>
    </w:p>
    <w:p w14:paraId="57F57A6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ins w:id="1055" w:author="Narmada Hansani Polgampalage" w:date="2023-11-28T17:50: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pulampiṉ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nammōṭ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7F65025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āyiṭai</w:t>
      </w:r>
      <w:proofErr w:type="spellEnd"/>
    </w:p>
    <w:p w14:paraId="61172C9A" w14:textId="77777777" w:rsidR="00544225" w:rsidRDefault="00000000">
      <w:pPr>
        <w:pStyle w:val="Textbody"/>
        <w:spacing w:after="29"/>
        <w:jc w:val="both"/>
        <w:rPr>
          <w:rFonts w:ascii="Gandhari Unicode" w:hAnsi="Gandhari Unicode" w:cs="e-Tamil OTC"/>
          <w:lang w:val="en-GB"/>
        </w:rPr>
      </w:pPr>
      <w:ins w:id="1056" w:author="Narmada Hansani Polgampalage" w:date="2023-11-28T17:51:00Z">
        <w:r>
          <w:rPr>
            <w:rFonts w:ascii="Gandhari Unicode" w:hAnsi="Gandhari Unicode" w:cs="e-Tamil OTC"/>
            <w:lang w:val="en-GB"/>
          </w:rPr>
          <w:t>~</w:t>
        </w:r>
      </w:ins>
      <w:proofErr w:type="spellStart"/>
      <w:r>
        <w:rPr>
          <w:rFonts w:ascii="Gandhari Unicode" w:hAnsi="Gandhari Unicode" w:cs="e-Tamil OTC"/>
          <w:i/>
          <w:iCs/>
          <w:lang w:val="en-GB"/>
        </w:rPr>
        <w:t>aḻuvam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niṉṟa</w:t>
      </w:r>
      <w:proofErr w:type="spellEnd"/>
      <w:r>
        <w:rPr>
          <w:rFonts w:ascii="Gandhari Unicode" w:hAnsi="Gandhari Unicode" w:cs="e-Tamil OTC"/>
          <w:lang w:val="en-GB"/>
        </w:rPr>
        <w:t xml:space="preserve"> ~alar </w:t>
      </w:r>
      <w:proofErr w:type="spellStart"/>
      <w:r>
        <w:rPr>
          <w:rFonts w:ascii="Gandhari Unicode" w:hAnsi="Gandhari Unicode" w:cs="e-Tamil OTC"/>
          <w:i/>
          <w:iCs/>
          <w:lang w:val="en-GB"/>
        </w:rPr>
        <w:t>vēy</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kaṇṭal</w:t>
      </w:r>
      <w:proofErr w:type="spellEnd"/>
    </w:p>
    <w:p w14:paraId="5116F2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olki</w:t>
      </w:r>
      <w:proofErr w:type="spellEnd"/>
      <w:r>
        <w:rPr>
          <w:rFonts w:ascii="Gandhari Unicode" w:hAnsi="Gandhari Unicode" w:cs="e-Tamil OTC"/>
          <w:lang w:val="en-GB"/>
        </w:rPr>
        <w:t xml:space="preserve"> ~</w:t>
      </w:r>
      <w:proofErr w:type="spellStart"/>
      <w:r>
        <w:rPr>
          <w:rFonts w:ascii="Gandhari Unicode" w:hAnsi="Gandhari Unicode" w:cs="e-Tamil OTC"/>
          <w:lang w:val="en-GB"/>
        </w:rPr>
        <w:t>ōtam</w:t>
      </w:r>
      <w:proofErr w:type="spellEnd"/>
    </w:p>
    <w:p w14:paraId="787245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peyar</w:t>
      </w:r>
      <w:proofErr w:type="spellEnd"/>
      <w:r>
        <w:rPr>
          <w:rFonts w:ascii="Gandhari Unicode" w:hAnsi="Gandhari Unicode" w:cs="e-Tamil OTC"/>
          <w:lang w:val="en-GB"/>
        </w:rPr>
        <w:t xml:space="preserve">-tara+ </w:t>
      </w:r>
      <w:proofErr w:type="spellStart"/>
      <w:r>
        <w:rPr>
          <w:rFonts w:ascii="Gandhari Unicode" w:hAnsi="Gandhari Unicode" w:cs="e-Tamil OTC"/>
          <w:lang w:val="en-GB"/>
        </w:rPr>
        <w:t>peyar-tantāṅku</w:t>
      </w:r>
      <w:proofErr w:type="spellEnd"/>
    </w:p>
    <w:p w14:paraId="52F0F75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varuntum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w:t>
      </w:r>
      <w:proofErr w:type="spellEnd"/>
      <w:r>
        <w:rPr>
          <w:rFonts w:ascii="Gandhari Unicode" w:hAnsi="Gandhari Unicode" w:cs="e-Tamil OTC"/>
          <w:lang w:val="en-GB"/>
        </w:rPr>
        <w:t>*-ē.</w:t>
      </w:r>
    </w:p>
    <w:p w14:paraId="014E0D58" w14:textId="77777777" w:rsidR="00544225" w:rsidRDefault="00544225">
      <w:pPr>
        <w:pStyle w:val="Textbody"/>
        <w:spacing w:after="29" w:line="260" w:lineRule="exact"/>
        <w:jc w:val="both"/>
        <w:rPr>
          <w:rFonts w:ascii="Gandhari Unicode" w:hAnsi="Gandhari Unicode" w:cs="e-Tamil OTC"/>
          <w:lang w:val="en-GB"/>
        </w:rPr>
      </w:pPr>
    </w:p>
    <w:p w14:paraId="2A628DAF" w14:textId="77777777" w:rsidR="00544225" w:rsidRDefault="00544225">
      <w:pPr>
        <w:pStyle w:val="Textbody"/>
        <w:spacing w:after="29" w:line="260" w:lineRule="exact"/>
        <w:jc w:val="both"/>
        <w:rPr>
          <w:rFonts w:ascii="Gandhari Unicode" w:hAnsi="Gandhari Unicode" w:cs="e-Tamil OTC"/>
          <w:lang w:val="en-GB"/>
        </w:rPr>
      </w:pPr>
    </w:p>
    <w:p w14:paraId="21E24C91" w14:textId="77777777" w:rsidR="00544225" w:rsidRDefault="00000000">
      <w:pPr>
        <w:pStyle w:val="Textbody"/>
        <w:spacing w:after="29" w:line="260" w:lineRule="exact"/>
        <w:jc w:val="both"/>
        <w:rPr>
          <w:rFonts w:ascii="Gandhari Unicode" w:hAnsi="Gandhari Unicode" w:cs="e-Tamil OTC"/>
          <w:lang w:val="en-GB"/>
        </w:rPr>
      </w:pPr>
      <w:r>
        <w:br w:type="page"/>
      </w:r>
    </w:p>
    <w:p w14:paraId="01A01B6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SHE refused the confidante, who announced night trysts.</w:t>
      </w:r>
    </w:p>
    <w:p w14:paraId="7648DE07" w14:textId="77777777" w:rsidR="00544225" w:rsidRDefault="00544225">
      <w:pPr>
        <w:pStyle w:val="Textbody"/>
        <w:spacing w:after="29" w:line="260" w:lineRule="exact"/>
        <w:jc w:val="both"/>
        <w:rPr>
          <w:rFonts w:ascii="Gandhari Unicode" w:hAnsi="Gandhari Unicode" w:cs="e-Tamil OTC"/>
          <w:lang w:val="en-GB"/>
        </w:rPr>
      </w:pPr>
    </w:p>
    <w:p w14:paraId="647AA8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desire increase-if lover set-out/thought-of</w:t>
      </w:r>
    </w:p>
    <w:p w14:paraId="509728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 he(h.) lament-if us(obl.)-with become(abs.)</w:t>
      </w:r>
    </w:p>
    <w:p w14:paraId="5200501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one fate happening go-not(abs.) at-that-time</w:t>
      </w:r>
    </w:p>
    <w:p w14:paraId="710E25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depth stood- blossom cover- </w:t>
      </w:r>
      <w:proofErr w:type="gramStart"/>
      <w:r>
        <w:rPr>
          <w:rFonts w:ascii="Gandhari Unicode" w:hAnsi="Gandhari Unicode" w:cs="e-Tamil OTC"/>
          <w:lang w:val="en-GB"/>
        </w:rPr>
        <w:t>mangrove</w:t>
      </w:r>
      <w:proofErr w:type="gramEnd"/>
    </w:p>
    <w:p w14:paraId="46B420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backwaters move-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become-weak(abs.) </w:t>
      </w:r>
      <w:proofErr w:type="gramStart"/>
      <w:r>
        <w:rPr>
          <w:rFonts w:ascii="Gandhari Unicode" w:hAnsi="Gandhari Unicode" w:cs="e-Tamil OTC"/>
          <w:lang w:val="en-GB"/>
        </w:rPr>
        <w:t>flood</w:t>
      </w:r>
      <w:proofErr w:type="gramEnd"/>
    </w:p>
    <w:p w14:paraId="076238E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move-</w:t>
      </w:r>
      <w:del w:id="1057"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give(inf.) move-</w:t>
      </w:r>
      <w:del w:id="1058" w:author="Narmada Hansani Polgampalage" w:date="2023-11-28T17:50:00Z">
        <w:r>
          <w:rPr>
            <w:rFonts w:ascii="Gandhari Unicode" w:hAnsi="Gandhari Unicode" w:cs="e-Tamil OTC"/>
            <w:lang w:val="en-GB"/>
          </w:rPr>
          <w:delText xml:space="preserve"> </w:delText>
        </w:r>
      </w:del>
      <w:r>
        <w:rPr>
          <w:rFonts w:ascii="Gandhari Unicode" w:hAnsi="Gandhari Unicode" w:cs="e-Tamil OTC"/>
          <w:lang w:val="en-GB"/>
        </w:rPr>
        <w:t>given-</w:t>
      </w:r>
      <w:proofErr w:type="gramStart"/>
      <w:r>
        <w:rPr>
          <w:rFonts w:ascii="Gandhari Unicode" w:hAnsi="Gandhari Unicode" w:cs="e-Tamil OTC"/>
          <w:lang w:val="en-GB"/>
        </w:rPr>
        <w:t>like</w:t>
      </w:r>
      <w:proofErr w:type="gramEnd"/>
    </w:p>
    <w:p w14:paraId="5E2D586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being-troubled- friend he(h.) been- my- heart</w:t>
      </w:r>
      <w:r>
        <w:rPr>
          <w:rFonts w:ascii="Gandhari Unicode" w:hAnsi="Gandhari Unicode" w:cs="e-Tamil OTC"/>
          <w:position w:val="6"/>
          <w:lang w:val="en-GB"/>
        </w:rPr>
        <w:t>ē</w:t>
      </w:r>
      <w:r>
        <w:rPr>
          <w:rFonts w:ascii="Gandhari Unicode" w:hAnsi="Gandhari Unicode" w:cs="e-Tamil OTC"/>
          <w:lang w:val="en-GB"/>
        </w:rPr>
        <w:t>.</w:t>
      </w:r>
    </w:p>
    <w:p w14:paraId="0CA5052B" w14:textId="77777777" w:rsidR="00544225" w:rsidRDefault="00544225">
      <w:pPr>
        <w:pStyle w:val="Textbody"/>
        <w:spacing w:after="29"/>
        <w:jc w:val="both"/>
        <w:rPr>
          <w:rFonts w:ascii="Gandhari Unicode" w:hAnsi="Gandhari Unicode" w:cs="e-Tamil OTC"/>
          <w:lang w:val="en-GB"/>
        </w:rPr>
      </w:pPr>
    </w:p>
    <w:p w14:paraId="31C3FA5E" w14:textId="77777777" w:rsidR="00544225" w:rsidRDefault="00544225">
      <w:pPr>
        <w:pStyle w:val="Textbody"/>
        <w:spacing w:after="29"/>
        <w:jc w:val="both"/>
        <w:rPr>
          <w:rFonts w:ascii="Gandhari Unicode" w:hAnsi="Gandhari Unicode" w:cs="e-Tamil OTC"/>
          <w:lang w:val="en-GB"/>
        </w:rPr>
      </w:pPr>
    </w:p>
    <w:p w14:paraId="4668C7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At a </w:t>
      </w:r>
      <w:proofErr w:type="gramStart"/>
      <w:r>
        <w:rPr>
          <w:rFonts w:ascii="Gandhari Unicode" w:hAnsi="Gandhari Unicode" w:cs="e-Tamil OTC"/>
          <w:lang w:val="en-GB"/>
        </w:rPr>
        <w:t>time</w:t>
      </w:r>
      <w:proofErr w:type="gramEnd"/>
      <w:r>
        <w:rPr>
          <w:rFonts w:ascii="Gandhari Unicode" w:hAnsi="Gandhari Unicode" w:cs="e-Tamil OTC"/>
          <w:lang w:val="en-GB"/>
        </w:rPr>
        <w:t xml:space="preserve"> it set out for the lover, when desire increased,</w:t>
      </w:r>
    </w:p>
    <w:p w14:paraId="3CB5CF4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[and] was with us, when we lamented him,</w:t>
      </w:r>
    </w:p>
    <w:p w14:paraId="25DD6DA6" w14:textId="77777777" w:rsidR="00544225" w:rsidRDefault="00000000">
      <w:pPr>
        <w:pStyle w:val="Textbody"/>
        <w:tabs>
          <w:tab w:val="left" w:pos="275"/>
        </w:tabs>
        <w:spacing w:after="72"/>
        <w:jc w:val="both"/>
        <w:rPr>
          <w:rFonts w:ascii="Gandhari Unicode" w:hAnsi="Gandhari Unicode" w:cs="e-Tamil OTC"/>
          <w:lang w:val="en-GB"/>
        </w:rPr>
      </w:pPr>
      <w:r>
        <w:rPr>
          <w:rFonts w:ascii="Gandhari Unicode" w:hAnsi="Gandhari Unicode" w:cs="e-Tamil OTC"/>
          <w:lang w:val="en-GB"/>
        </w:rPr>
        <w:tab/>
        <w:t>without [however] going to share one [single] fate</w:t>
      </w:r>
      <w:r>
        <w:rPr>
          <w:rStyle w:val="FootnoteReference1"/>
          <w:rFonts w:ascii="Gandhari Unicode" w:hAnsi="Gandhari Unicode" w:cs="e-Tamil OTC"/>
          <w:lang w:val="en-GB"/>
        </w:rPr>
        <w:footnoteReference w:id="551"/>
      </w:r>
      <w:r>
        <w:rPr>
          <w:rFonts w:ascii="Gandhari Unicode" w:hAnsi="Gandhari Unicode" w:cs="e-Tamil OTC"/>
          <w:lang w:val="en-GB"/>
        </w:rPr>
        <w:t>,</w:t>
      </w:r>
    </w:p>
    <w:p w14:paraId="3AC43C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my heart that was with him</w:t>
      </w:r>
      <w:r>
        <w:rPr>
          <w:rStyle w:val="FootnoteReference1"/>
          <w:rFonts w:ascii="Gandhari Unicode" w:hAnsi="Gandhari Unicode" w:cs="e-Tamil OTC"/>
          <w:lang w:val="en-GB"/>
        </w:rPr>
        <w:footnoteReference w:id="552"/>
      </w:r>
      <w:r>
        <w:rPr>
          <w:rFonts w:ascii="Gandhari Unicode" w:hAnsi="Gandhari Unicode" w:cs="e-Tamil OTC"/>
          <w:lang w:val="en-GB"/>
        </w:rPr>
        <w:t>, is troubled, friend,</w:t>
      </w:r>
    </w:p>
    <w:p w14:paraId="15440BD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like the flood moving [just] to move [again]</w:t>
      </w:r>
      <w:r>
        <w:rPr>
          <w:rStyle w:val="FootnoteReference1"/>
          <w:rFonts w:ascii="Gandhari Unicode" w:hAnsi="Gandhari Unicode" w:cs="e-Tamil OTC"/>
          <w:lang w:val="en-GB"/>
        </w:rPr>
        <w:footnoteReference w:id="553"/>
      </w:r>
    </w:p>
    <w:p w14:paraId="6E86297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becoming weak on the side where the backwaters </w:t>
      </w:r>
      <w:proofErr w:type="gramStart"/>
      <w:r>
        <w:rPr>
          <w:rFonts w:ascii="Gandhari Unicode" w:hAnsi="Gandhari Unicode" w:cs="e-Tamil OTC"/>
          <w:lang w:val="en-GB"/>
        </w:rPr>
        <w:t>stir</w:t>
      </w:r>
      <w:proofErr w:type="gramEnd"/>
    </w:p>
    <w:p w14:paraId="2BF29513"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blossom-covered mangroves standing</w:t>
      </w:r>
      <w:r>
        <w:rPr>
          <w:rStyle w:val="FootnoteReference1"/>
          <w:rFonts w:ascii="Gandhari Unicode" w:hAnsi="Gandhari Unicode" w:cs="e-Tamil OTC"/>
          <w:lang w:val="en-GB"/>
        </w:rPr>
        <w:footnoteReference w:id="554"/>
      </w:r>
      <w:r>
        <w:rPr>
          <w:rFonts w:ascii="Gandhari Unicode" w:hAnsi="Gandhari Unicode" w:cs="e-Tamil OTC"/>
          <w:lang w:val="en-GB"/>
        </w:rPr>
        <w:t xml:space="preserve"> in the depth.</w:t>
      </w:r>
    </w:p>
    <w:p w14:paraId="144DCCB3" w14:textId="77777777" w:rsidR="00544225" w:rsidRDefault="00544225">
      <w:pPr>
        <w:pStyle w:val="Textbody"/>
        <w:spacing w:after="0"/>
        <w:jc w:val="both"/>
        <w:rPr>
          <w:rFonts w:ascii="Gandhari Unicode" w:hAnsi="Gandhari Unicode" w:cs="e-Tamil OTC"/>
          <w:lang w:val="en-GB"/>
        </w:rPr>
      </w:pPr>
    </w:p>
    <w:p w14:paraId="07B2BDDB" w14:textId="77777777" w:rsidR="00544225" w:rsidRDefault="00000000">
      <w:pPr>
        <w:rPr>
          <w:rFonts w:ascii="Gandhari Unicode" w:eastAsiaTheme="majorEastAsia" w:hAnsi="Gandhari Unicode" w:cstheme="majorBidi" w:hint="eastAsia"/>
          <w:b/>
        </w:rPr>
      </w:pPr>
      <w:r>
        <w:br w:type="page"/>
      </w:r>
    </w:p>
    <w:p w14:paraId="6F2A315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341</w:t>
      </w:r>
      <w:r>
        <w:rPr>
          <w:rFonts w:ascii="e-Tamil OTC" w:hAnsi="e-Tamil OTC" w:cs="e-Tamil OTC"/>
          <w:b/>
          <w:i w:val="0"/>
          <w:iCs w:val="0"/>
          <w:color w:val="auto"/>
        </w:rPr>
        <w:t xml:space="preserve"> </w:t>
      </w:r>
      <w:proofErr w:type="spellStart"/>
      <w:r>
        <w:rPr>
          <w:rFonts w:ascii="e-Tamil OTC" w:hAnsi="e-Tamil OTC" w:cs="e-Tamil OTC"/>
          <w:i w:val="0"/>
          <w:iCs w:val="0"/>
          <w:color w:val="auto"/>
        </w:rPr>
        <w:t>மிளைகிழான்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நல்வேட்டன்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0B35B4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3BC08A48" w14:textId="77777777" w:rsidR="00544225" w:rsidRDefault="00544225">
      <w:pPr>
        <w:pStyle w:val="Textbody"/>
        <w:spacing w:after="29"/>
        <w:jc w:val="both"/>
        <w:rPr>
          <w:rFonts w:ascii="Gandhari Unicode" w:hAnsi="Gandhari Unicode" w:cs="e-Tamil OTC"/>
          <w:lang w:val="en-GB"/>
        </w:rPr>
      </w:pPr>
    </w:p>
    <w:p w14:paraId="6485B2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பல்வீ</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பசுநனைக்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குரவம்</w:t>
      </w:r>
      <w:proofErr w:type="spellEnd"/>
    </w:p>
    <w:p w14:paraId="781B5B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பொரிப்பூம்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பொழிலணிக்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p>
    <w:p w14:paraId="4C814F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17D88C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நெஞ்சத்துக்</w:t>
      </w:r>
      <w:proofErr w:type="spellEnd"/>
    </w:p>
    <w:p w14:paraId="6998F9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தன்றென</w:t>
      </w:r>
      <w:proofErr w:type="spellEnd"/>
    </w:p>
    <w:p w14:paraId="2CAB4F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வலிப்ப</w:t>
      </w:r>
      <w:proofErr w:type="spellEnd"/>
    </w:p>
    <w:p w14:paraId="4315A5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ணானே</w:t>
      </w:r>
      <w:proofErr w:type="spellEnd"/>
      <w:r>
        <w:rPr>
          <w:rFonts w:ascii="Gandhari Unicode" w:hAnsi="Gandhari Unicode" w:cs="e-Tamil OTC"/>
          <w:lang w:val="en-GB"/>
        </w:rPr>
        <w:t>.</w:t>
      </w:r>
    </w:p>
    <w:p w14:paraId="3087CF65" w14:textId="77777777" w:rsidR="00544225" w:rsidRDefault="00544225">
      <w:pPr>
        <w:pStyle w:val="Textbody"/>
        <w:spacing w:after="29"/>
        <w:jc w:val="both"/>
        <w:rPr>
          <w:rFonts w:ascii="Gandhari Unicode" w:hAnsi="Gandhari Unicode" w:cs="e-Tamil OTC"/>
          <w:lang w:val="en-GB"/>
        </w:rPr>
      </w:pPr>
    </w:p>
    <w:p w14:paraId="652C28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பல்லிப்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படரிய</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பொழிலணிக்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கொளாஅச்</w:t>
      </w:r>
      <w:proofErr w:type="spellEnd"/>
      <w:r>
        <w:rPr>
          <w:rFonts w:ascii="Gandhari Unicode" w:hAnsi="Gandhari Unicode" w:cs="e-Tamil OTC"/>
          <w:lang w:val="en-GB"/>
        </w:rPr>
        <w:t>(</w:t>
      </w:r>
      <w:proofErr w:type="spellStart"/>
      <w:r>
        <w:rPr>
          <w:rFonts w:ascii="Gandhari Unicode" w:hAnsi="Gandhari Unicode" w:cs="e-Tamil OTC"/>
          <w:lang w:val="en-GB"/>
        </w:rPr>
        <w:t>சினை</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பொழிலணி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கொளவுச்</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வாண்மை</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லாண்மை</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வாழ்வேன்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வாழலே</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வன்க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வண்க</w:t>
      </w:r>
      <w:proofErr w:type="spellEnd"/>
      <w:r>
        <w:rPr>
          <w:rFonts w:ascii="Gandhari Unicode" w:hAnsi="Gandhari Unicode" w:cs="e-Tamil OTC"/>
          <w:lang w:val="en-GB"/>
        </w:rPr>
        <w:t xml:space="preserve"> C1</w:t>
      </w:r>
    </w:p>
    <w:p w14:paraId="6A1CF21A" w14:textId="77777777" w:rsidR="00544225" w:rsidRDefault="00544225">
      <w:pPr>
        <w:pStyle w:val="Textbody"/>
        <w:spacing w:after="29"/>
        <w:jc w:val="both"/>
        <w:rPr>
          <w:rFonts w:ascii="Gandhari Unicode" w:hAnsi="Gandhari Unicode" w:cs="e-Tamil OTC"/>
          <w:lang w:val="en-GB"/>
        </w:rPr>
      </w:pPr>
    </w:p>
    <w:p w14:paraId="7380CED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pal </w:t>
      </w:r>
      <w:proofErr w:type="spellStart"/>
      <w:r>
        <w:rPr>
          <w:rFonts w:ascii="Gandhari Unicode" w:hAnsi="Gandhari Unicode" w:cs="e-Tamil OTC"/>
          <w:i/>
          <w:iCs/>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paṭṭa</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kuravam</w:t>
      </w:r>
      <w:proofErr w:type="spellEnd"/>
    </w:p>
    <w:p w14:paraId="2F8B46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pori</w:t>
      </w:r>
      <w:proofErr w:type="spellEnd"/>
      <w:ins w:id="1059" w:author="Narmada Hansani Polgampalage" w:date="2023-11-28T17:5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ins w:id="1060" w:author="Narmada Hansani Polgampalage" w:date="2023-11-28T17:5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koḷāa</w:t>
      </w:r>
      <w:proofErr w:type="spellEnd"/>
      <w:r>
        <w:rPr>
          <w:rFonts w:ascii="Gandhari Unicode" w:hAnsi="Gandhari Unicode" w:cs="e-Tamil OTC"/>
          <w:lang w:val="en-GB"/>
        </w:rPr>
        <w:t>+</w:t>
      </w:r>
    </w:p>
    <w:p w14:paraId="0D1897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kātalar</w:t>
      </w:r>
      <w:proofErr w:type="spellEnd"/>
    </w:p>
    <w:p w14:paraId="0378677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pēṇār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neñcattu</w:t>
      </w:r>
      <w:proofErr w:type="spellEnd"/>
      <w:r>
        <w:rPr>
          <w:rFonts w:ascii="Gandhari Unicode" w:hAnsi="Gandhari Unicode" w:cs="e-Tamil OTC"/>
          <w:lang w:val="en-GB"/>
        </w:rPr>
        <w:t>+</w:t>
      </w:r>
    </w:p>
    <w:p w14:paraId="3D26C8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āṇmai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kaṭavat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p>
    <w:p w14:paraId="13D589E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valiyā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valippa</w:t>
      </w:r>
      <w:proofErr w:type="spellEnd"/>
    </w:p>
    <w:p w14:paraId="0218C5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vāḻvēṉ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vaṉkaṇāṉ</w:t>
      </w:r>
      <w:proofErr w:type="spellEnd"/>
      <w:r>
        <w:rPr>
          <w:rFonts w:ascii="Gandhari Unicode" w:hAnsi="Gandhari Unicode" w:cs="e-Tamil OTC"/>
          <w:lang w:val="en-GB"/>
        </w:rPr>
        <w:t>-ē.</w:t>
      </w:r>
    </w:p>
    <w:p w14:paraId="0B4F44C7" w14:textId="77777777" w:rsidR="00544225" w:rsidRDefault="00544225">
      <w:pPr>
        <w:pStyle w:val="Textbody"/>
        <w:spacing w:after="29" w:line="260" w:lineRule="exact"/>
        <w:jc w:val="both"/>
        <w:rPr>
          <w:rFonts w:ascii="Gandhari Unicode" w:hAnsi="Gandhari Unicode" w:cs="e-Tamil OTC"/>
          <w:lang w:val="en-GB"/>
        </w:rPr>
      </w:pPr>
    </w:p>
    <w:p w14:paraId="7B0E4C33" w14:textId="77777777" w:rsidR="00544225" w:rsidRDefault="00544225">
      <w:pPr>
        <w:pStyle w:val="Textbody"/>
        <w:spacing w:after="29" w:line="260" w:lineRule="exact"/>
        <w:jc w:val="both"/>
        <w:rPr>
          <w:rFonts w:ascii="Gandhari Unicode" w:hAnsi="Gandhari Unicode" w:cs="e-Tamil OTC"/>
          <w:lang w:val="en-GB"/>
        </w:rPr>
      </w:pPr>
    </w:p>
    <w:p w14:paraId="6E8E436A" w14:textId="77777777" w:rsidR="00544225" w:rsidRDefault="00000000">
      <w:pPr>
        <w:pStyle w:val="Textbody"/>
        <w:spacing w:after="29" w:line="260" w:lineRule="exact"/>
        <w:jc w:val="both"/>
        <w:rPr>
          <w:rFonts w:ascii="Gandhari Unicode" w:hAnsi="Gandhari Unicode" w:cs="e-Tamil OTC"/>
          <w:lang w:val="en-GB"/>
        </w:rPr>
      </w:pPr>
      <w:r>
        <w:br w:type="page"/>
      </w:r>
    </w:p>
    <w:p w14:paraId="62BD37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HER to the confidante who was anxious she would change at the coming of the season.</w:t>
      </w:r>
    </w:p>
    <w:p w14:paraId="0FF45186" w14:textId="77777777" w:rsidR="00544225" w:rsidRDefault="00544225">
      <w:pPr>
        <w:pStyle w:val="Textbody"/>
        <w:spacing w:after="29" w:line="260" w:lineRule="exact"/>
        <w:jc w:val="both"/>
        <w:rPr>
          <w:rFonts w:ascii="Gandhari Unicode" w:hAnsi="Gandhari Unicode" w:cs="e-Tamil OTC"/>
          <w:lang w:val="en-GB"/>
        </w:rPr>
      </w:pPr>
    </w:p>
    <w:p w14:paraId="2AE836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blossom</w:t>
      </w:r>
      <w:proofErr w:type="gramEnd"/>
      <w:r>
        <w:rPr>
          <w:rFonts w:ascii="Gandhari Unicode" w:hAnsi="Gandhari Unicode" w:cs="e-Tamil OTC"/>
          <w:lang w:val="en-GB"/>
        </w:rPr>
        <w:t xml:space="preserve"> happened- green bud </w:t>
      </w:r>
      <w:proofErr w:type="spellStart"/>
      <w:r>
        <w:rPr>
          <w:rFonts w:ascii="Gandhari Unicode" w:hAnsi="Gandhari Unicode" w:cs="e-Tamil OTC"/>
          <w:lang w:val="en-GB"/>
        </w:rPr>
        <w:t>Kuravam</w:t>
      </w:r>
      <w:proofErr w:type="spellEnd"/>
      <w:r>
        <w:rPr>
          <w:rFonts w:ascii="Gandhari Unicode" w:hAnsi="Gandhari Unicode" w:cs="e-Tamil OTC"/>
          <w:lang w:val="en-GB"/>
        </w:rPr>
        <w:t>(-tree)</w:t>
      </w:r>
    </w:p>
    <w:p w14:paraId="2982AE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be-parched flower </w:t>
      </w:r>
      <w:proofErr w:type="spellStart"/>
      <w:r>
        <w:rPr>
          <w:rFonts w:ascii="Gandhari Unicode" w:hAnsi="Gandhari Unicode" w:cs="e-Tamil OTC"/>
          <w:lang w:val="en-GB"/>
        </w:rPr>
        <w:t>Puṉku</w:t>
      </w:r>
      <w:proofErr w:type="spellEnd"/>
      <w:r>
        <w:rPr>
          <w:rFonts w:ascii="Gandhari Unicode" w:hAnsi="Gandhari Unicode" w:cs="e-Tamil OTC"/>
          <w:lang w:val="en-GB"/>
        </w:rPr>
        <w:t>(-tree)-with grove adornment take(-not)</w:t>
      </w:r>
    </w:p>
    <w:p w14:paraId="1576AD3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twig pleasant-it become(p.)- time</w:t>
      </w:r>
      <w:r>
        <w:rPr>
          <w:rFonts w:ascii="Gandhari Unicode" w:hAnsi="Gandhari Unicode" w:cs="e-Tamil OTC"/>
          <w:position w:val="6"/>
          <w:lang w:val="en-GB"/>
        </w:rPr>
        <w:t>um</w:t>
      </w:r>
      <w:r>
        <w:rPr>
          <w:rFonts w:ascii="Gandhari Unicode" w:hAnsi="Gandhari Unicode" w:cs="e-Tamil OTC"/>
          <w:lang w:val="en-GB"/>
        </w:rPr>
        <w:t xml:space="preserve"> </w:t>
      </w:r>
      <w:proofErr w:type="gramStart"/>
      <w:r>
        <w:rPr>
          <w:rFonts w:ascii="Gandhari Unicode" w:hAnsi="Gandhari Unicode" w:cs="e-Tamil OTC"/>
          <w:lang w:val="en-GB"/>
        </w:rPr>
        <w:t>lover</w:t>
      </w:r>
      <w:proofErr w:type="gramEnd"/>
    </w:p>
    <w:p w14:paraId="04DF793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esteem-not-he(h.) if-even big-he(h.) heart(obl.)</w:t>
      </w:r>
    </w:p>
    <w:p w14:paraId="0C3AC8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purposed- courage duty-it not-so-it say(inf.)</w:t>
      </w:r>
    </w:p>
    <w:p w14:paraId="462582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compel-not heart </w:t>
      </w:r>
      <w:proofErr w:type="gramStart"/>
      <w:r>
        <w:rPr>
          <w:rFonts w:ascii="Gandhari Unicode" w:hAnsi="Gandhari Unicode" w:cs="e-Tamil OTC"/>
          <w:lang w:val="en-GB"/>
        </w:rPr>
        <w:t>compel</w:t>
      </w:r>
      <w:proofErr w:type="gramEnd"/>
      <w:r>
        <w:rPr>
          <w:rFonts w:ascii="Gandhari Unicode" w:hAnsi="Gandhari Unicode" w:cs="e-Tamil OTC"/>
          <w:lang w:val="en-GB"/>
        </w:rPr>
        <w:t>(inf.)</w:t>
      </w:r>
    </w:p>
    <w:p w14:paraId="2802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I-live friend my- strength(loc./</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158DB73B" w14:textId="77777777" w:rsidR="00544225" w:rsidRDefault="00544225">
      <w:pPr>
        <w:pStyle w:val="Textbody"/>
        <w:spacing w:after="29"/>
        <w:jc w:val="both"/>
        <w:rPr>
          <w:rFonts w:ascii="Gandhari Unicode" w:hAnsi="Gandhari Unicode" w:cs="e-Tamil OTC"/>
          <w:lang w:val="en-GB"/>
        </w:rPr>
      </w:pPr>
    </w:p>
    <w:p w14:paraId="78BB00BC" w14:textId="77777777" w:rsidR="00544225" w:rsidRDefault="00544225">
      <w:pPr>
        <w:pStyle w:val="Textbody"/>
        <w:spacing w:after="29"/>
        <w:jc w:val="both"/>
        <w:rPr>
          <w:rFonts w:ascii="Gandhari Unicode" w:hAnsi="Gandhari Unicode" w:cs="e-Tamil OTC"/>
          <w:lang w:val="en-GB"/>
        </w:rPr>
      </w:pPr>
    </w:p>
    <w:p w14:paraId="3918363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Even if [my] lover won't esteem [me],</w:t>
      </w:r>
    </w:p>
    <w:p w14:paraId="70E5AB6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proofErr w:type="gramStart"/>
      <w:r>
        <w:rPr>
          <w:rFonts w:ascii="Gandhari Unicode" w:hAnsi="Gandhari Unicode" w:cs="e-Tamil OTC"/>
          <w:lang w:val="en-GB"/>
        </w:rPr>
        <w:t>also</w:t>
      </w:r>
      <w:proofErr w:type="gramEnd"/>
      <w:r>
        <w:rPr>
          <w:rFonts w:ascii="Gandhari Unicode" w:hAnsi="Gandhari Unicode" w:cs="e-Tamil OTC"/>
          <w:lang w:val="en-GB"/>
        </w:rPr>
        <w:t xml:space="preserve"> at a time become pleasant with twigs,</w:t>
      </w:r>
    </w:p>
    <w:p w14:paraId="35EEA3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taken</w:t>
      </w:r>
      <w:r>
        <w:rPr>
          <w:rStyle w:val="FootnoteReference1"/>
          <w:rFonts w:ascii="Gandhari Unicode" w:hAnsi="Gandhari Unicode" w:cs="e-Tamil OTC"/>
          <w:lang w:val="en-GB"/>
        </w:rPr>
        <w:footnoteReference w:id="555"/>
      </w:r>
      <w:r>
        <w:rPr>
          <w:rFonts w:ascii="Gandhari Unicode" w:hAnsi="Gandhari Unicode" w:cs="e-Tamil OTC"/>
          <w:lang w:val="en-GB"/>
        </w:rPr>
        <w:t xml:space="preserve"> for decoration by the grove, of the </w:t>
      </w:r>
      <w:proofErr w:type="spellStart"/>
      <w:r>
        <w:rPr>
          <w:rFonts w:ascii="Gandhari Unicode" w:hAnsi="Gandhari Unicode" w:cs="e-Tamil OTC"/>
          <w:lang w:val="en-GB"/>
        </w:rPr>
        <w:t>Kuravam</w:t>
      </w:r>
      <w:proofErr w:type="spellEnd"/>
      <w:r>
        <w:rPr>
          <w:rFonts w:ascii="Gandhari Unicode" w:hAnsi="Gandhari Unicode" w:cs="e-Tamil OTC"/>
          <w:lang w:val="en-GB"/>
        </w:rPr>
        <w:t xml:space="preserve"> </w:t>
      </w:r>
      <w:proofErr w:type="gramStart"/>
      <w:r>
        <w:rPr>
          <w:rFonts w:ascii="Gandhari Unicode" w:hAnsi="Gandhari Unicode" w:cs="e-Tamil OTC"/>
          <w:lang w:val="en-GB"/>
        </w:rPr>
        <w:t>tree</w:t>
      </w:r>
      <w:proofErr w:type="gramEnd"/>
    </w:p>
    <w:p w14:paraId="1EF13E5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green buds from which many blossoms have come forth,</w:t>
      </w:r>
    </w:p>
    <w:p w14:paraId="27F1D15F"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 xml:space="preserve">together with the </w:t>
      </w:r>
      <w:proofErr w:type="spellStart"/>
      <w:r>
        <w:rPr>
          <w:rFonts w:ascii="Gandhari Unicode" w:hAnsi="Gandhari Unicode" w:cs="e-Tamil OTC"/>
          <w:lang w:val="en-GB"/>
        </w:rPr>
        <w:t>Puṉku</w:t>
      </w:r>
      <w:proofErr w:type="spellEnd"/>
      <w:r>
        <w:rPr>
          <w:rFonts w:ascii="Gandhari Unicode" w:hAnsi="Gandhari Unicode" w:cs="e-Tamil OTC"/>
          <w:lang w:val="en-GB"/>
        </w:rPr>
        <w:t xml:space="preserve"> tree with parched flowers</w:t>
      </w:r>
      <w:r>
        <w:rPr>
          <w:rStyle w:val="FootnoteReference1"/>
          <w:rFonts w:ascii="Gandhari Unicode" w:hAnsi="Gandhari Unicode" w:cs="e-Tamil OTC"/>
          <w:lang w:val="en-GB"/>
        </w:rPr>
        <w:footnoteReference w:id="556"/>
      </w:r>
      <w:r>
        <w:rPr>
          <w:rFonts w:ascii="Gandhari Unicode" w:hAnsi="Gandhari Unicode" w:cs="e-Tamil OTC"/>
          <w:lang w:val="en-GB"/>
        </w:rPr>
        <w:t>,</w:t>
      </w:r>
    </w:p>
    <w:p w14:paraId="02F9F8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will live, friend, by my </w:t>
      </w:r>
      <w:proofErr w:type="gramStart"/>
      <w:r>
        <w:rPr>
          <w:rFonts w:ascii="Gandhari Unicode" w:hAnsi="Gandhari Unicode" w:cs="e-Tamil OTC"/>
          <w:lang w:val="en-GB"/>
        </w:rPr>
        <w:t>strength</w:t>
      </w:r>
      <w:proofErr w:type="gramEnd"/>
    </w:p>
    <w:p w14:paraId="4AC737BB"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to compel the heart which is not compelled:</w:t>
      </w:r>
    </w:p>
    <w:p w14:paraId="57B1E41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the</w:t>
      </w:r>
      <w:proofErr w:type="gramEnd"/>
      <w:r>
        <w:rPr>
          <w:rFonts w:ascii="Gandhari Unicode" w:hAnsi="Gandhari Unicode" w:cs="e-Tamil OTC"/>
          <w:lang w:val="en-GB"/>
        </w:rPr>
        <w:t xml:space="preserve"> courage purposed by the heart of the great one is not duty”</w:t>
      </w:r>
      <w:r>
        <w:rPr>
          <w:rStyle w:val="FootnoteReference1"/>
          <w:rFonts w:ascii="Gandhari Unicode" w:hAnsi="Gandhari Unicode" w:cs="e-Tamil OTC"/>
          <w:lang w:val="en-GB"/>
        </w:rPr>
        <w:footnoteReference w:id="557"/>
      </w:r>
      <w:r>
        <w:rPr>
          <w:rFonts w:ascii="Gandhari Unicode" w:hAnsi="Gandhari Unicode" w:cs="e-Tamil OTC"/>
          <w:lang w:val="en-GB"/>
        </w:rPr>
        <w:t>.</w:t>
      </w:r>
    </w:p>
    <w:p w14:paraId="5E873691" w14:textId="77777777" w:rsidR="00544225" w:rsidRDefault="00544225">
      <w:pPr>
        <w:pStyle w:val="Textbody"/>
        <w:spacing w:after="0"/>
        <w:jc w:val="both"/>
        <w:rPr>
          <w:rFonts w:ascii="Gandhari Unicode" w:hAnsi="Gandhari Unicode" w:cs="e-Tamil OTC"/>
          <w:lang w:val="en-GB"/>
        </w:rPr>
      </w:pPr>
    </w:p>
    <w:p w14:paraId="04454314" w14:textId="77777777" w:rsidR="00544225" w:rsidRDefault="00000000">
      <w:pPr>
        <w:rPr>
          <w:rFonts w:ascii="Gandhari Unicode" w:eastAsiaTheme="majorEastAsia" w:hAnsi="Gandhari Unicode" w:cstheme="majorBidi" w:hint="eastAsia"/>
          <w:b/>
        </w:rPr>
      </w:pPr>
      <w:r>
        <w:br w:type="page"/>
      </w:r>
    </w:p>
    <w:p w14:paraId="702B070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342</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காவிரிப்பூம்பட்டினத்துக்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கந்தரத்தனார்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DBA14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செறிப்பறிவுறுக்கப்பட்டாள்</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நெருங்கிச்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26AB9524" w14:textId="77777777" w:rsidR="00544225" w:rsidRDefault="00544225">
      <w:pPr>
        <w:pStyle w:val="Textbody"/>
        <w:spacing w:after="29"/>
        <w:jc w:val="both"/>
        <w:rPr>
          <w:rFonts w:ascii="Gandhari Unicode" w:hAnsi="Gandhari Unicode" w:cs="e-Tamil OTC"/>
          <w:lang w:val="en-GB"/>
        </w:rPr>
      </w:pPr>
    </w:p>
    <w:p w14:paraId="1F8554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கமழ்சுளைப்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பெரும்பழங்</w:t>
      </w:r>
      <w:proofErr w:type="spellEnd"/>
    </w:p>
    <w:p w14:paraId="59113F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ஞாங்கர்க்</w:t>
      </w:r>
      <w:proofErr w:type="spellEnd"/>
    </w:p>
    <w:p w14:paraId="05B6B9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மரந்தொறும்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மாட்டுங்</w:t>
      </w:r>
      <w:proofErr w:type="spellEnd"/>
    </w:p>
    <w:p w14:paraId="4DFE04F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பைஞ்சுனைக்</w:t>
      </w:r>
      <w:proofErr w:type="spellEnd"/>
    </w:p>
    <w:p w14:paraId="2511D0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தண்டழை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யிவளீண்டு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p>
    <w:p w14:paraId="377B64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டீர்க்கும்</w:t>
      </w:r>
      <w:proofErr w:type="spellEnd"/>
    </w:p>
    <w:p w14:paraId="13CB7F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பயந்தலைப்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படாஅப்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w:t>
      </w:r>
    </w:p>
    <w:p w14:paraId="00DAEB25" w14:textId="77777777" w:rsidR="00544225" w:rsidRDefault="00544225">
      <w:pPr>
        <w:pStyle w:val="Textbody"/>
        <w:spacing w:after="29"/>
        <w:jc w:val="both"/>
        <w:rPr>
          <w:rFonts w:ascii="Gandhari Unicode" w:hAnsi="Gandhari Unicode" w:cs="e-Tamil OTC"/>
          <w:lang w:val="en-GB"/>
        </w:rPr>
      </w:pPr>
    </w:p>
    <w:p w14:paraId="697B9F5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கலகை</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கமழ்சுளைப்</w:t>
      </w:r>
      <w:proofErr w:type="spellEnd"/>
      <w:r>
        <w:rPr>
          <w:rFonts w:ascii="Gandhari Unicode" w:eastAsia="URW Palladio UNI" w:hAnsi="Gandhari Unicode" w:cs="e-Tamil OTC"/>
          <w:lang w:val="en-GB"/>
        </w:rPr>
        <w:t xml:space="preserve"> C2+3v, G2v,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கமழ்சுனைப்</w:t>
      </w:r>
      <w:proofErr w:type="spellEnd"/>
      <w:r>
        <w:rPr>
          <w:rFonts w:ascii="Gandhari Unicode" w:eastAsia="URW Palladio UNI" w:hAnsi="Gandhari Unicode" w:cs="e-Tamil OTC"/>
          <w:lang w:val="en-GB"/>
        </w:rPr>
        <w:t xml:space="preserve"> C1+3, G1+2; </w:t>
      </w:r>
      <w:proofErr w:type="spellStart"/>
      <w:r>
        <w:rPr>
          <w:rFonts w:ascii="Gandhari Unicode" w:eastAsia="URW Palladio UNI" w:hAnsi="Gandhari Unicode" w:cs="e-Tamil OTC"/>
          <w:lang w:val="en-GB"/>
        </w:rPr>
        <w:t>கமழ்சனப்</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ஞாங்கர்க்</w:t>
      </w:r>
      <w:proofErr w:type="spellEnd"/>
      <w:r>
        <w:rPr>
          <w:rFonts w:ascii="Gandhari Unicode" w:eastAsia="URW Palladio UNI" w:hAnsi="Gandhari Unicode" w:cs="e-Tamil OTC"/>
          <w:lang w:val="en-GB"/>
        </w:rPr>
        <w:t xml:space="preserve"> L1, C1,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ஞாங்கர்</w:t>
      </w:r>
      <w:proofErr w:type="spellEnd"/>
      <w:r>
        <w:rPr>
          <w:rFonts w:ascii="Gandhari Unicode" w:eastAsia="URW Palladio UNI" w:hAnsi="Gandhari Unicode" w:cs="e-Tamil OTC"/>
          <w:lang w:val="en-GB"/>
        </w:rPr>
        <w:t xml:space="preserve"> C2+3, G1+2 • </w:t>
      </w:r>
      <w:r>
        <w:rPr>
          <w:rFonts w:ascii="Gandhari Unicode" w:eastAsia="URW Palladio UNI" w:hAnsi="Gandhari Unicode" w:cs="e-Tamil OTC"/>
          <w:b/>
          <w:bCs/>
          <w:lang w:val="en-GB"/>
        </w:rPr>
        <w:t>5b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தண்டழை</w:t>
      </w:r>
      <w:proofErr w:type="spellEnd"/>
      <w:r>
        <w:rPr>
          <w:rFonts w:ascii="Gandhari Unicode" w:eastAsia="URW Palladio UNI" w:hAnsi="Gandhari Unicode" w:cs="e-Tamil OTC"/>
          <w:lang w:val="en-GB"/>
        </w:rPr>
        <w:t xml:space="preserve"> L1,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தண்டளை</w:t>
      </w:r>
      <w:proofErr w:type="spellEnd"/>
      <w:r>
        <w:rPr>
          <w:rFonts w:ascii="Gandhari Unicode" w:eastAsia="URW Palladio UNI" w:hAnsi="Gandhari Unicode" w:cs="e-Tamil OTC"/>
          <w:lang w:val="en-GB"/>
        </w:rPr>
        <w:t xml:space="preserve"> C1 • </w:t>
      </w:r>
      <w:r>
        <w:rPr>
          <w:rFonts w:ascii="Gandhari Unicode" w:eastAsia="URW Palladio UNI" w:hAnsi="Gandhari Unicode" w:cs="e-Tamil OTC"/>
          <w:b/>
          <w:bCs/>
          <w:lang w:val="en-GB"/>
        </w:rPr>
        <w:t>6a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நயந்தோர்</w:t>
      </w:r>
      <w:proofErr w:type="spellEnd"/>
      <w:r>
        <w:rPr>
          <w:rFonts w:ascii="Gandhari Unicode" w:eastAsia="URW Palladio UNI" w:hAnsi="Gandhari Unicode" w:cs="e-Tamil OTC"/>
          <w:lang w:val="en-GB"/>
        </w:rPr>
        <w:t xml:space="preserve"> L1, C1+2+3v, G1,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யந்தோர்</w:t>
      </w:r>
      <w:proofErr w:type="spellEnd"/>
      <w:r>
        <w:rPr>
          <w:rFonts w:ascii="Gandhari Unicode" w:eastAsia="URW Palladio UNI" w:hAnsi="Gandhari Unicode" w:cs="e-Tamil OTC"/>
          <w:lang w:val="en-GB"/>
        </w:rPr>
        <w:t xml:space="preserve"> C3 • </w:t>
      </w:r>
      <w:r>
        <w:rPr>
          <w:rFonts w:ascii="Gandhari Unicode" w:eastAsia="URW Palladio UNI" w:hAnsi="Gandhari Unicode" w:cs="e-Tamil OTC"/>
          <w:b/>
          <w:bCs/>
          <w:lang w:val="en-GB"/>
        </w:rPr>
        <w:t>7b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படாஅப்</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பாடாஅப்</w:t>
      </w:r>
      <w:proofErr w:type="spellEnd"/>
      <w:r>
        <w:rPr>
          <w:rFonts w:ascii="Gandhari Unicode" w:eastAsia="URW Palladio UNI" w:hAnsi="Gandhari Unicode" w:cs="e-Tamil OTC"/>
          <w:lang w:val="en-GB"/>
        </w:rPr>
        <w:t xml:space="preserve"> G1 •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பண்பினை</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பனைபினை</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பணிவினை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469CAF96" w14:textId="77777777" w:rsidR="00544225" w:rsidRDefault="00544225">
      <w:pPr>
        <w:pStyle w:val="Textbody"/>
        <w:spacing w:after="29"/>
        <w:jc w:val="both"/>
        <w:rPr>
          <w:rFonts w:ascii="Gandhari Unicode" w:hAnsi="Gandhari Unicode" w:cs="e-Tamil OTC"/>
          <w:lang w:val="en-GB"/>
        </w:rPr>
      </w:pPr>
    </w:p>
    <w:p w14:paraId="0408F0C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kalai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toṭṭa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cuḷai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paḻam</w:t>
      </w:r>
      <w:proofErr w:type="spellEnd"/>
    </w:p>
    <w:p w14:paraId="6609A9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ñāṅkar</w:t>
      </w:r>
      <w:proofErr w:type="spellEnd"/>
      <w:r>
        <w:rPr>
          <w:rFonts w:ascii="Gandhari Unicode" w:hAnsi="Gandhari Unicode" w:cs="e-Tamil OTC"/>
          <w:lang w:val="en-GB"/>
        </w:rPr>
        <w:t>+</w:t>
      </w:r>
    </w:p>
    <w:p w14:paraId="1BAF0D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maram-toṟum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māṭṭum</w:t>
      </w:r>
      <w:proofErr w:type="spellEnd"/>
    </w:p>
    <w:p w14:paraId="25B2A1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takum</w:t>
      </w:r>
      <w:proofErr w:type="spellEnd"/>
      <w:r>
        <w:rPr>
          <w:rFonts w:ascii="Gandhari Unicode" w:hAnsi="Gandhari Unicode" w:cs="e-Tamil OTC"/>
          <w:lang w:val="en-GB"/>
        </w:rPr>
        <w:t xml:space="preserve">-ō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w:t>
      </w:r>
    </w:p>
    <w:p w14:paraId="50F65E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varunta</w:t>
      </w:r>
      <w:proofErr w:type="spellEnd"/>
    </w:p>
    <w:p w14:paraId="169778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nayantōr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tīrkkum</w:t>
      </w:r>
      <w:proofErr w:type="spellEnd"/>
    </w:p>
    <w:p w14:paraId="4C06430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talaippaṭāa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paṇpiṉai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r>
        <w:rPr>
          <w:rFonts w:ascii="Gandhari Unicode" w:hAnsi="Gandhari Unicode" w:cs="e-Tamil OTC"/>
          <w:lang w:val="en-GB"/>
        </w:rPr>
        <w:t>-ē.</w:t>
      </w:r>
    </w:p>
    <w:p w14:paraId="27457EB1" w14:textId="77777777" w:rsidR="00544225" w:rsidRDefault="00544225">
      <w:pPr>
        <w:pStyle w:val="Textbody"/>
        <w:spacing w:after="29" w:line="260" w:lineRule="exact"/>
        <w:jc w:val="both"/>
        <w:rPr>
          <w:rFonts w:ascii="Gandhari Unicode" w:hAnsi="Gandhari Unicode" w:cs="e-Tamil OTC"/>
          <w:lang w:val="en-GB"/>
        </w:rPr>
      </w:pPr>
    </w:p>
    <w:p w14:paraId="301A1369" w14:textId="77777777" w:rsidR="00544225" w:rsidRDefault="00544225">
      <w:pPr>
        <w:pStyle w:val="Textbody"/>
        <w:spacing w:after="29" w:line="260" w:lineRule="exact"/>
        <w:jc w:val="both"/>
        <w:rPr>
          <w:rFonts w:ascii="Gandhari Unicode" w:hAnsi="Gandhari Unicode" w:cs="e-Tamil OTC"/>
          <w:lang w:val="en-GB"/>
        </w:rPr>
      </w:pPr>
    </w:p>
    <w:p w14:paraId="73676514" w14:textId="77777777" w:rsidR="00544225" w:rsidRDefault="00000000">
      <w:pPr>
        <w:pStyle w:val="Textbody"/>
        <w:spacing w:after="29" w:line="260" w:lineRule="exact"/>
        <w:jc w:val="both"/>
        <w:rPr>
          <w:rFonts w:ascii="Gandhari Unicode" w:hAnsi="Gandhari Unicode" w:cs="e-Tamil OTC"/>
          <w:lang w:val="en-GB"/>
        </w:rPr>
      </w:pPr>
      <w:r>
        <w:br w:type="page"/>
      </w:r>
    </w:p>
    <w:p w14:paraId="609DAA7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Inquired about marriage, the confidante speaking, approaching HIM, who wanted to come again without </w:t>
      </w:r>
      <w:proofErr w:type="gramStart"/>
      <w:r>
        <w:rPr>
          <w:rFonts w:ascii="Gandhari Unicode" w:hAnsi="Gandhari Unicode" w:cs="e-Tamil OTC"/>
          <w:lang w:val="en-GB"/>
        </w:rPr>
        <w:t>entering into</w:t>
      </w:r>
      <w:proofErr w:type="gramEnd"/>
      <w:r>
        <w:rPr>
          <w:rFonts w:ascii="Gandhari Unicode" w:hAnsi="Gandhari Unicode" w:cs="e-Tamil OTC"/>
          <w:lang w:val="en-GB"/>
        </w:rPr>
        <w:t xml:space="preserve"> marriage with her who suffered confinement.</w:t>
      </w:r>
    </w:p>
    <w:p w14:paraId="1BA1C7B0" w14:textId="77777777" w:rsidR="00544225" w:rsidRDefault="00544225">
      <w:pPr>
        <w:pStyle w:val="Textbody"/>
        <w:spacing w:after="29" w:line="260" w:lineRule="exact"/>
        <w:jc w:val="both"/>
        <w:rPr>
          <w:rFonts w:ascii="Gandhari Unicode" w:hAnsi="Gandhari Unicode" w:cs="e-Tamil OTC"/>
          <w:lang w:val="en-GB"/>
        </w:rPr>
      </w:pPr>
    </w:p>
    <w:p w14:paraId="28767BB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male-monkey hand touched-/dug- smell- pulp big </w:t>
      </w:r>
      <w:proofErr w:type="gramStart"/>
      <w:r>
        <w:rPr>
          <w:rFonts w:ascii="Gandhari Unicode" w:hAnsi="Gandhari Unicode" w:cs="e-Tamil OTC"/>
          <w:lang w:val="en-GB"/>
        </w:rPr>
        <w:t>fruit</w:t>
      </w:r>
      <w:proofErr w:type="gramEnd"/>
    </w:p>
    <w:p w14:paraId="6474C7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watch forgotten- forest-he </w:t>
      </w:r>
      <w:proofErr w:type="gramStart"/>
      <w:r>
        <w:rPr>
          <w:rFonts w:ascii="Gandhari Unicode" w:hAnsi="Gandhari Unicode" w:cs="e-Tamil OTC"/>
          <w:lang w:val="en-GB"/>
        </w:rPr>
        <w:t>henceforth</w:t>
      </w:r>
      <w:proofErr w:type="gramEnd"/>
    </w:p>
    <w:p w14:paraId="6F1AAB5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protection possess- tree-ever happen- net attaching-</w:t>
      </w:r>
    </w:p>
    <w:p w14:paraId="6D2C62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hill land-he(voc.) fitting-</w:t>
      </w:r>
      <w:r>
        <w:rPr>
          <w:rFonts w:ascii="Gandhari Unicode" w:hAnsi="Gandhari Unicode" w:cs="e-Tamil OTC"/>
          <w:position w:val="6"/>
          <w:lang w:val="en-GB"/>
        </w:rPr>
        <w:t>ō</w:t>
      </w:r>
      <w:r>
        <w:rPr>
          <w:rFonts w:ascii="Gandhari Unicode" w:hAnsi="Gandhari Unicode" w:cs="e-Tamil OTC"/>
          <w:lang w:val="en-GB"/>
        </w:rPr>
        <w:t xml:space="preserve"> fresh mountain-pool</w:t>
      </w:r>
    </w:p>
    <w:p w14:paraId="5ADCFA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waterlily cool foliage she here be-troubled(inf.)</w:t>
      </w:r>
    </w:p>
    <w:p w14:paraId="6A86458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yearned-they(h.) sorrow ending-</w:t>
      </w:r>
    </w:p>
    <w:p w14:paraId="3C2526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yield undertake-not nature-you say-if</w:t>
      </w:r>
      <w:r>
        <w:rPr>
          <w:rFonts w:ascii="Gandhari Unicode" w:hAnsi="Gandhari Unicode" w:cs="e-Tamil OTC"/>
          <w:position w:val="6"/>
          <w:lang w:val="en-GB"/>
        </w:rPr>
        <w:t>ē</w:t>
      </w:r>
      <w:r>
        <w:rPr>
          <w:rFonts w:ascii="Gandhari Unicode" w:hAnsi="Gandhari Unicode" w:cs="e-Tamil OTC"/>
          <w:lang w:val="en-GB"/>
        </w:rPr>
        <w:t>∞</w:t>
      </w:r>
    </w:p>
    <w:p w14:paraId="784C7920" w14:textId="77777777" w:rsidR="00544225" w:rsidRDefault="00544225">
      <w:pPr>
        <w:pStyle w:val="Textbody"/>
        <w:spacing w:after="29"/>
        <w:jc w:val="both"/>
        <w:rPr>
          <w:rFonts w:ascii="Gandhari Unicode" w:hAnsi="Gandhari Unicode" w:cs="e-Tamil OTC"/>
          <w:lang w:val="en-GB"/>
        </w:rPr>
      </w:pPr>
    </w:p>
    <w:p w14:paraId="28CFB79D" w14:textId="77777777" w:rsidR="00544225" w:rsidRDefault="00544225">
      <w:pPr>
        <w:pStyle w:val="Textbody"/>
        <w:spacing w:after="29"/>
        <w:rPr>
          <w:rFonts w:ascii="Gandhari Unicode" w:hAnsi="Gandhari Unicode" w:cs="e-Tamil OTC"/>
          <w:lang w:val="en-GB"/>
        </w:rPr>
      </w:pPr>
    </w:p>
    <w:p w14:paraId="43C3C69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it befitting, o man from a land of hills </w:t>
      </w:r>
      <w:r>
        <w:rPr>
          <w:rFonts w:ascii="Gandhari Unicode" w:eastAsia="URW Palladio UNI" w:hAnsi="Gandhari Unicode" w:cs="e-Tamil OTC"/>
          <w:lang w:val="en-GB"/>
        </w:rPr>
        <w:t>–</w:t>
      </w:r>
    </w:p>
    <w:p w14:paraId="48A696C6"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where the forest man, who forgot to </w:t>
      </w:r>
      <w:proofErr w:type="gramStart"/>
      <w:r>
        <w:rPr>
          <w:rFonts w:ascii="Gandhari Unicode" w:hAnsi="Gandhari Unicode" w:cs="e-Tamil OTC"/>
          <w:lang w:val="en-GB"/>
        </w:rPr>
        <w:t>watch</w:t>
      </w:r>
      <w:proofErr w:type="gramEnd"/>
    </w:p>
    <w:p w14:paraId="39F316C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the big jackfruit with fragrant pulp the male monkey touched</w:t>
      </w:r>
      <w:r>
        <w:rPr>
          <w:rStyle w:val="FootnoteReference1"/>
          <w:rFonts w:ascii="Gandhari Unicode" w:hAnsi="Gandhari Unicode" w:cs="e-Tamil OTC"/>
          <w:lang w:val="en-GB"/>
        </w:rPr>
        <w:footnoteReference w:id="558"/>
      </w:r>
    </w:p>
    <w:p w14:paraId="3DBE8D6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[its] hand,</w:t>
      </w:r>
    </w:p>
    <w:p w14:paraId="524303C7" w14:textId="77777777" w:rsidR="00544225" w:rsidRDefault="00000000">
      <w:pPr>
        <w:pStyle w:val="Textbody"/>
        <w:tabs>
          <w:tab w:val="left" w:pos="0"/>
          <w:tab w:val="left" w:pos="138"/>
        </w:tabs>
        <w:spacing w:after="72"/>
        <w:jc w:val="both"/>
        <w:rPr>
          <w:rFonts w:ascii="Gandhari Unicode" w:hAnsi="Gandhari Unicode" w:cs="e-Tamil OTC"/>
          <w:lang w:val="en-GB"/>
        </w:rPr>
      </w:pPr>
      <w:r>
        <w:rPr>
          <w:rFonts w:ascii="Gandhari Unicode" w:hAnsi="Gandhari Unicode" w:cs="e-Tamil OTC"/>
          <w:lang w:val="en-GB"/>
        </w:rPr>
        <w:tab/>
        <w:t xml:space="preserve">thereafter attaches catching nets to every tree under [his] </w:t>
      </w:r>
      <w:proofErr w:type="gramStart"/>
      <w:r>
        <w:rPr>
          <w:rFonts w:ascii="Gandhari Unicode" w:hAnsi="Gandhari Unicode" w:cs="e-Tamil OTC"/>
          <w:lang w:val="en-GB"/>
        </w:rPr>
        <w:t>protection</w:t>
      </w:r>
      <w:proofErr w:type="gramEnd"/>
    </w:p>
    <w:p w14:paraId="6FF4C9F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if you are of the kind not to take the consequences</w:t>
      </w:r>
      <w:r>
        <w:rPr>
          <w:rStyle w:val="FootnoteReference1"/>
          <w:rFonts w:ascii="Gandhari Unicode" w:hAnsi="Gandhari Unicode" w:cs="e-Tamil OTC"/>
          <w:lang w:val="en-GB"/>
        </w:rPr>
        <w:footnoteReference w:id="559"/>
      </w:r>
    </w:p>
    <w:p w14:paraId="1CF455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that will end the sorrow of those who are yearning,</w:t>
      </w:r>
    </w:p>
    <w:p w14:paraId="647780B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since she with cool foliage [and] waterlilies</w:t>
      </w:r>
    </w:p>
    <w:p w14:paraId="5790FD96"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from the fresh mountain pool, is troubled here?</w:t>
      </w:r>
    </w:p>
    <w:p w14:paraId="705D43EC" w14:textId="77777777" w:rsidR="00544225" w:rsidRDefault="00544225">
      <w:pPr>
        <w:pStyle w:val="Textbody"/>
        <w:spacing w:after="0"/>
        <w:jc w:val="both"/>
        <w:rPr>
          <w:rFonts w:ascii="Gandhari Unicode" w:hAnsi="Gandhari Unicode" w:cs="e-Tamil OTC"/>
          <w:b/>
          <w:lang w:val="en-GB"/>
        </w:rPr>
      </w:pPr>
    </w:p>
    <w:p w14:paraId="4503AC2C" w14:textId="77777777" w:rsidR="00544225" w:rsidRDefault="00000000">
      <w:pPr>
        <w:rPr>
          <w:rFonts w:ascii="Gandhari Unicode" w:eastAsiaTheme="majorEastAsia" w:hAnsi="Gandhari Unicode" w:cstheme="majorBidi" w:hint="eastAsia"/>
          <w:b/>
        </w:rPr>
      </w:pPr>
      <w:r>
        <w:br w:type="page"/>
      </w:r>
    </w:p>
    <w:p w14:paraId="38F0DC2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343</w:t>
      </w:r>
      <w:r>
        <w:rPr>
          <w:rFonts w:ascii="e-Tamil OTC" w:hAnsi="e-Tamil OTC" w:cs="e-Tamil OTC"/>
          <w:b/>
          <w:i w:val="0"/>
          <w:iCs w:val="0"/>
          <w:color w:val="auto"/>
        </w:rPr>
        <w:t xml:space="preserve"> </w:t>
      </w:r>
      <w:proofErr w:type="spellStart"/>
      <w:r>
        <w:rPr>
          <w:rFonts w:ascii="e-Tamil OTC" w:hAnsi="e-Tamil OTC" w:cs="e-Tamil OTC"/>
          <w:i w:val="0"/>
          <w:iCs w:val="0"/>
          <w:color w:val="auto"/>
        </w:rPr>
        <w:t>ஈழத்துப்</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ஈலத்துப்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பூதன்றேவன்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B3A27D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1177058" w14:textId="77777777" w:rsidR="00544225" w:rsidRDefault="00544225">
      <w:pPr>
        <w:pStyle w:val="Textbody"/>
        <w:spacing w:after="29"/>
        <w:jc w:val="both"/>
        <w:rPr>
          <w:rFonts w:ascii="Gandhari Unicode" w:hAnsi="Gandhari Unicode" w:cs="e-Tamil OTC"/>
          <w:lang w:val="en-GB"/>
        </w:rPr>
      </w:pPr>
    </w:p>
    <w:p w14:paraId="0B3DC8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நனைகவு</w:t>
      </w:r>
      <w:proofErr w:type="spellEnd"/>
    </w:p>
    <w:p w14:paraId="5C4FD1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ளண்ணல்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யணிமுகம்</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பாய்ந்தென</w:t>
      </w:r>
      <w:proofErr w:type="spellEnd"/>
    </w:p>
    <w:p w14:paraId="7D33676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மிகுவலி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யிரும்புலிப்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p>
    <w:p w14:paraId="38138D6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செம்மறுக்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விடர்முகைக்</w:t>
      </w:r>
      <w:proofErr w:type="spellEnd"/>
    </w:p>
    <w:p w14:paraId="612462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4BF465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வாடுபூஞ்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கிடக்கு</w:t>
      </w:r>
      <w:proofErr w:type="spellEnd"/>
    </w:p>
    <w:p w14:paraId="79EEA66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w:t>
      </w:r>
    </w:p>
    <w:p w14:paraId="53726222" w14:textId="77777777" w:rsidR="00544225" w:rsidRDefault="00544225">
      <w:pPr>
        <w:pStyle w:val="Textbody"/>
        <w:spacing w:after="29"/>
        <w:jc w:val="both"/>
        <w:rPr>
          <w:rFonts w:ascii="Gandhari Unicode" w:hAnsi="Gandhari Unicode" w:cs="e-Tamil OTC"/>
          <w:lang w:val="en-GB"/>
        </w:rPr>
      </w:pPr>
    </w:p>
    <w:p w14:paraId="662B8C7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ளண்ணல்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L1, C1+3v,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லியானை</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பாய்ந்தென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_ C1+3; </w:t>
      </w:r>
      <w:proofErr w:type="spellStart"/>
      <w:r>
        <w:rPr>
          <w:rFonts w:ascii="Gandhari Unicode" w:hAnsi="Gandhari Unicode" w:cs="e-Tamil OTC"/>
          <w:lang w:val="en-GB"/>
        </w:rPr>
        <w:t>பாய்ந்தே</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மிகுவலி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யிரும்புலிப்</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லிரும்புலி</w:t>
      </w:r>
      <w:proofErr w:type="spellEnd"/>
      <w:r>
        <w:rPr>
          <w:rFonts w:ascii="Gandhari Unicode" w:hAnsi="Gandhari Unicode" w:cs="e-Tamil OTC"/>
          <w:lang w:val="en-GB"/>
        </w:rPr>
        <w:t xml:space="preserve"> C2v,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பகுவா</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செம்மறுக்</w:t>
      </w:r>
      <w:proofErr w:type="spellEnd"/>
      <w:r>
        <w:rPr>
          <w:rFonts w:ascii="Gandhari Unicode" w:hAnsi="Gandhari Unicode" w:cs="e-Tamil OTC"/>
          <w:lang w:val="en-GB"/>
        </w:rPr>
        <w:t xml:space="preserve"> L1, C1+2+3v,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_____ C3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கொளீஇ</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கொளீஇய</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யொற்றிய</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போற்றிய</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பெயரு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w:t>
      </w:r>
      <w:proofErr w:type="spellEnd"/>
      <w:r>
        <w:rPr>
          <w:rFonts w:ascii="Gandhari Unicode" w:hAnsi="Gandhari Unicode" w:cs="e-Tamil OTC"/>
          <w:lang w:val="en-GB"/>
        </w:rPr>
        <w:t xml:space="preserve">__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Cām.v</w:t>
      </w:r>
      <w:proofErr w:type="spellEnd"/>
    </w:p>
    <w:p w14:paraId="2FB984F5" w14:textId="77777777" w:rsidR="00544225" w:rsidRDefault="00544225">
      <w:pPr>
        <w:pStyle w:val="Textbody"/>
        <w:spacing w:after="29"/>
        <w:jc w:val="both"/>
        <w:rPr>
          <w:rFonts w:ascii="Gandhari Unicode" w:hAnsi="Gandhari Unicode" w:cs="e-Tamil OTC"/>
          <w:lang w:val="en-GB"/>
        </w:rPr>
      </w:pPr>
    </w:p>
    <w:p w14:paraId="7B2E73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niṉaiyāy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kavuḷ</w:t>
      </w:r>
      <w:proofErr w:type="spellEnd"/>
    </w:p>
    <w:p w14:paraId="402181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pāynteṉa</w:t>
      </w:r>
      <w:proofErr w:type="spellEnd"/>
    </w:p>
    <w:p w14:paraId="606CD72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miku</w:t>
      </w:r>
      <w:proofErr w:type="spellEnd"/>
      <w:r>
        <w:rPr>
          <w:rFonts w:ascii="Gandhari Unicode" w:hAnsi="Gandhari Unicode" w:cs="e-Tamil OTC"/>
          <w:lang w:val="en-GB"/>
        </w:rPr>
        <w:t xml:space="preserve"> </w:t>
      </w:r>
      <w:r>
        <w:rPr>
          <w:rFonts w:ascii="Gandhari Unicode" w:hAnsi="Gandhari Unicode" w:cs="e-Tamil OTC"/>
          <w:i/>
          <w:iCs/>
          <w:lang w:val="en-GB"/>
        </w:rPr>
        <w:t>vali</w:t>
      </w:r>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paku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ēṟṟai</w:t>
      </w:r>
      <w:proofErr w:type="spellEnd"/>
    </w:p>
    <w:p w14:paraId="4A87C5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kōṭu</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maṟu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koḷīi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ins w:id="1061" w:author="Narmada Hansani Polgampalage" w:date="2023-11-28T18:14:00Z">
        <w:r>
          <w:rPr>
            <w:rFonts w:ascii="Gandhari Unicode" w:hAnsi="Gandhari Unicode" w:cs="e-Tamil OTC"/>
            <w:lang w:val="en-GB"/>
          </w:rPr>
          <w:t>+</w:t>
        </w:r>
      </w:ins>
    </w:p>
    <w:p w14:paraId="55C389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oṟṟiya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vēṅkai</w:t>
      </w:r>
      <w:proofErr w:type="spellEnd"/>
    </w:p>
    <w:p w14:paraId="498480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kiṭakkum</w:t>
      </w:r>
      <w:proofErr w:type="spellEnd"/>
    </w:p>
    <w:p w14:paraId="7B33DE6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w:t>
      </w:r>
      <w:proofErr w:type="spellEnd"/>
      <w:r>
        <w:rPr>
          <w:rFonts w:ascii="Gandhari Unicode" w:hAnsi="Gandhari Unicode" w:cs="e-Tamil OTC"/>
          <w:lang w:val="en-GB"/>
        </w:rPr>
        <w:t>*-ē.</w:t>
      </w:r>
    </w:p>
    <w:p w14:paraId="0FE91282" w14:textId="77777777" w:rsidR="00544225" w:rsidRDefault="00544225">
      <w:pPr>
        <w:pStyle w:val="Textbody"/>
        <w:spacing w:after="29" w:line="260" w:lineRule="exact"/>
        <w:jc w:val="both"/>
        <w:rPr>
          <w:rFonts w:ascii="Gandhari Unicode" w:hAnsi="Gandhari Unicode" w:cs="e-Tamil OTC"/>
          <w:u w:val="single"/>
          <w:lang w:val="en-GB"/>
        </w:rPr>
      </w:pPr>
    </w:p>
    <w:p w14:paraId="7B77B21B" w14:textId="77777777" w:rsidR="00544225" w:rsidRDefault="00544225">
      <w:pPr>
        <w:pStyle w:val="Textbody"/>
        <w:spacing w:after="29" w:line="260" w:lineRule="exact"/>
        <w:jc w:val="both"/>
        <w:rPr>
          <w:rFonts w:ascii="Gandhari Unicode" w:hAnsi="Gandhari Unicode" w:cs="e-Tamil OTC"/>
          <w:u w:val="single"/>
          <w:lang w:val="en-GB"/>
        </w:rPr>
      </w:pPr>
    </w:p>
    <w:p w14:paraId="39F8A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490F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Spoken by the confidante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persuade HER of going away together [with him].</w:t>
      </w:r>
    </w:p>
    <w:p w14:paraId="51F6A503" w14:textId="77777777" w:rsidR="00544225" w:rsidRDefault="00544225">
      <w:pPr>
        <w:pStyle w:val="Textbody"/>
        <w:spacing w:after="29" w:line="260" w:lineRule="exact"/>
        <w:jc w:val="both"/>
        <w:rPr>
          <w:rFonts w:ascii="Gandhari Unicode" w:hAnsi="Gandhari Unicode" w:cs="e-Tamil OTC"/>
          <w:lang w:val="en-GB"/>
        </w:rPr>
      </w:pPr>
    </w:p>
    <w:p w14:paraId="7E2550F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think(</w:t>
      </w:r>
      <w:proofErr w:type="spellStart"/>
      <w:r>
        <w:rPr>
          <w:rFonts w:ascii="Gandhari Unicode" w:hAnsi="Gandhari Unicode" w:cs="e-Tamil OTC"/>
          <w:lang w:val="en-GB"/>
        </w:rPr>
        <w:t>ipt</w:t>
      </w:r>
      <w:proofErr w:type="spellEnd"/>
      <w:r>
        <w:rPr>
          <w:rFonts w:ascii="Gandhari Unicode" w:hAnsi="Gandhari Unicode" w:cs="e-Tamil OTC"/>
          <w:lang w:val="en-GB"/>
        </w:rPr>
        <w:t xml:space="preserve">.) live friend become-wet(r.)- </w:t>
      </w:r>
      <w:proofErr w:type="gramStart"/>
      <w:r>
        <w:rPr>
          <w:rFonts w:ascii="Gandhari Unicode" w:hAnsi="Gandhari Unicode" w:cs="e-Tamil OTC"/>
          <w:lang w:val="en-GB"/>
        </w:rPr>
        <w:t>temple</w:t>
      </w:r>
      <w:proofErr w:type="gramEnd"/>
    </w:p>
    <w:p w14:paraId="789FC4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superiority </w:t>
      </w:r>
      <w:proofErr w:type="gramStart"/>
      <w:r>
        <w:rPr>
          <w:rFonts w:ascii="Gandhari Unicode" w:hAnsi="Gandhari Unicode" w:cs="e-Tamil OTC"/>
          <w:lang w:val="en-GB"/>
        </w:rPr>
        <w:t>elephant</w:t>
      </w:r>
      <w:proofErr w:type="gramEnd"/>
      <w:r>
        <w:rPr>
          <w:rFonts w:ascii="Gandhari Unicode" w:hAnsi="Gandhari Unicode" w:cs="e-Tamil OTC"/>
          <w:lang w:val="en-GB"/>
        </w:rPr>
        <w:t xml:space="preserve"> adorn- face sprung-say</w:t>
      </w:r>
    </w:p>
    <w:p w14:paraId="2439F2F9"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become-much(r.)- strength big/dark tiger split- mouth </w:t>
      </w:r>
      <w:proofErr w:type="gramStart"/>
      <w:r>
        <w:rPr>
          <w:rFonts w:ascii="Gandhari Unicode" w:hAnsi="Gandhari Unicode" w:cs="e-Tamil OTC"/>
          <w:lang w:val="en-GB"/>
        </w:rPr>
        <w:t>male</w:t>
      </w:r>
      <w:proofErr w:type="gramEnd"/>
    </w:p>
    <w:p w14:paraId="5E2AF4D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white tusk red fault made-take cleft </w:t>
      </w:r>
      <w:proofErr w:type="gramStart"/>
      <w:r>
        <w:rPr>
          <w:rFonts w:ascii="Gandhari Unicode" w:hAnsi="Gandhari Unicode" w:cs="e-Tamil OTC"/>
          <w:lang w:val="en-GB"/>
        </w:rPr>
        <w:t>cave</w:t>
      </w:r>
      <w:proofErr w:type="gramEnd"/>
    </w:p>
    <w:p w14:paraId="30FF2F9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west</w:t>
      </w:r>
      <w:ins w:id="1062" w:author="Narmada Hansani Polgampalage" w:date="2023-11-28T18:13:00Z">
        <w:r>
          <w:rPr>
            <w:rFonts w:ascii="Gandhari Unicode" w:hAnsi="Gandhari Unicode" w:cs="e-Tamil OTC"/>
            <w:lang w:val="en-GB"/>
          </w:rPr>
          <w:t>-</w:t>
        </w:r>
      </w:ins>
      <w:del w:id="1063" w:author="Narmada Hansani Polgampalage" w:date="2023-11-28T18:13:00Z">
        <w:r>
          <w:rPr>
            <w:rFonts w:ascii="Gandhari Unicode" w:hAnsi="Gandhari Unicode" w:cs="e-Tamil OTC"/>
            <w:lang w:val="en-GB"/>
          </w:rPr>
          <w:delText xml:space="preserve"> </w:delText>
        </w:r>
      </w:del>
      <w:r>
        <w:rPr>
          <w:rFonts w:ascii="Gandhari Unicode" w:hAnsi="Gandhari Unicode" w:cs="e-Tamil OTC"/>
          <w:lang w:val="en-GB"/>
        </w:rPr>
        <w:t xml:space="preserve">wind pressed- black leg </w:t>
      </w:r>
      <w:proofErr w:type="spellStart"/>
      <w:r>
        <w:rPr>
          <w:rFonts w:ascii="Gandhari Unicode" w:hAnsi="Gandhari Unicode" w:cs="e-Tamil OTC"/>
          <w:lang w:val="en-GB"/>
        </w:rPr>
        <w:t>Vēṅkai</w:t>
      </w:r>
      <w:proofErr w:type="spellEnd"/>
      <w:r>
        <w:rPr>
          <w:rFonts w:ascii="Gandhari Unicode" w:hAnsi="Gandhari Unicode" w:cs="e-Tamil OTC"/>
          <w:lang w:val="en-GB"/>
        </w:rPr>
        <w:t>(-tree)</w:t>
      </w:r>
    </w:p>
    <w:p w14:paraId="48D1DE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fade- flower twig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resting-</w:t>
      </w:r>
    </w:p>
    <w:p w14:paraId="36506BE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height mountain land-he-with moving- way</w:t>
      </w:r>
      <w:r>
        <w:rPr>
          <w:rFonts w:ascii="Gandhari Unicode" w:hAnsi="Gandhari Unicode" w:cs="e-Tamil OTC"/>
          <w:position w:val="6"/>
          <w:lang w:val="en-GB"/>
        </w:rPr>
        <w:t>ē</w:t>
      </w:r>
      <w:r>
        <w:rPr>
          <w:rFonts w:ascii="Gandhari Unicode" w:hAnsi="Gandhari Unicode" w:cs="e-Tamil OTC"/>
          <w:lang w:val="en-GB"/>
        </w:rPr>
        <w:t>∞</w:t>
      </w:r>
    </w:p>
    <w:p w14:paraId="46491DC4" w14:textId="77777777" w:rsidR="00544225" w:rsidRDefault="00544225">
      <w:pPr>
        <w:pStyle w:val="Textbody"/>
        <w:spacing w:after="29"/>
        <w:jc w:val="both"/>
        <w:rPr>
          <w:rFonts w:ascii="Gandhari Unicode" w:hAnsi="Gandhari Unicode" w:cs="e-Tamil OTC"/>
          <w:lang w:val="en-GB"/>
        </w:rPr>
      </w:pPr>
    </w:p>
    <w:p w14:paraId="7E07CAA8" w14:textId="77777777" w:rsidR="00544225" w:rsidRDefault="00544225">
      <w:pPr>
        <w:pStyle w:val="Textbody"/>
        <w:spacing w:after="29"/>
        <w:rPr>
          <w:rFonts w:ascii="Gandhari Unicode" w:hAnsi="Gandhari Unicode" w:cs="e-Tamil OTC"/>
          <w:lang w:val="en-GB"/>
        </w:rPr>
      </w:pPr>
    </w:p>
    <w:p w14:paraId="0BF682C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Think, oh friend, of the </w:t>
      </w:r>
      <w:proofErr w:type="gramStart"/>
      <w:r>
        <w:rPr>
          <w:rFonts w:ascii="Gandhari Unicode" w:hAnsi="Gandhari Unicode" w:cs="e-Tamil OTC"/>
          <w:lang w:val="en-GB"/>
        </w:rPr>
        <w:t>way</w:t>
      </w:r>
      <w:proofErr w:type="gramEnd"/>
    </w:p>
    <w:p w14:paraId="0B04980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[you]</w:t>
      </w:r>
      <w:r>
        <w:rPr>
          <w:rStyle w:val="FootnoteReference1"/>
          <w:rFonts w:ascii="Gandhari Unicode" w:hAnsi="Gandhari Unicode" w:cs="e-Tamil OTC"/>
          <w:lang w:val="en-GB"/>
        </w:rPr>
        <w:footnoteReference w:id="560"/>
      </w:r>
      <w:r>
        <w:rPr>
          <w:rFonts w:ascii="Gandhari Unicode" w:hAnsi="Gandhari Unicode" w:cs="e-Tamil OTC"/>
          <w:lang w:val="en-GB"/>
        </w:rPr>
        <w:t xml:space="preserve"> will move with the man from the land of high mountains,</w:t>
      </w:r>
    </w:p>
    <w:p w14:paraId="4A488501"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split-mouthed</w:t>
      </w:r>
      <w:r>
        <w:rPr>
          <w:rStyle w:val="FootnoteReference1"/>
          <w:rFonts w:ascii="Gandhari Unicode" w:hAnsi="Gandhari Unicode" w:cs="e-Tamil OTC"/>
          <w:lang w:val="en-GB"/>
        </w:rPr>
        <w:footnoteReference w:id="561"/>
      </w:r>
      <w:r>
        <w:rPr>
          <w:rFonts w:ascii="Gandhari Unicode" w:hAnsi="Gandhari Unicode" w:cs="e-Tamil OTC"/>
          <w:lang w:val="en-GB"/>
        </w:rPr>
        <w:t xml:space="preserve"> male of the very strong big tiger</w:t>
      </w:r>
    </w:p>
    <w:p w14:paraId="5B23500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is resting, like a twig with fading </w:t>
      </w:r>
      <w:proofErr w:type="gramStart"/>
      <w:r>
        <w:rPr>
          <w:rFonts w:ascii="Gandhari Unicode" w:hAnsi="Gandhari Unicode" w:cs="e-Tamil OTC"/>
          <w:lang w:val="en-GB"/>
        </w:rPr>
        <w:t>flowers</w:t>
      </w:r>
      <w:proofErr w:type="gramEnd"/>
    </w:p>
    <w:p w14:paraId="74C10BA1"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of the black-trunked </w:t>
      </w:r>
      <w:proofErr w:type="spellStart"/>
      <w:r>
        <w:rPr>
          <w:rFonts w:ascii="Gandhari Unicode" w:hAnsi="Gandhari Unicode" w:cs="e-Tamil OTC"/>
          <w:lang w:val="en-GB"/>
        </w:rPr>
        <w:t>Vēṅkai</w:t>
      </w:r>
      <w:proofErr w:type="spellEnd"/>
      <w:r>
        <w:rPr>
          <w:rStyle w:val="FootnoteReference1"/>
          <w:rFonts w:ascii="Gandhari Unicode" w:hAnsi="Gandhari Unicode" w:cs="e-Tamil OTC"/>
          <w:lang w:val="en-GB"/>
        </w:rPr>
        <w:footnoteReference w:id="562"/>
      </w:r>
      <w:r>
        <w:rPr>
          <w:rFonts w:ascii="Gandhari Unicode" w:hAnsi="Gandhari Unicode" w:cs="e-Tamil OTC"/>
          <w:lang w:val="en-GB"/>
        </w:rPr>
        <w:t xml:space="preserve"> broken by the west wind,</w:t>
      </w:r>
    </w:p>
    <w:p w14:paraId="2CE81474"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in a rock cave, after it had put red spots on the white tusks,</w:t>
      </w:r>
    </w:p>
    <w:p w14:paraId="5E656E72"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ab/>
        <w:t>because it sprung into the adorned</w:t>
      </w:r>
      <w:r>
        <w:rPr>
          <w:rStyle w:val="FootnoteReference1"/>
          <w:rFonts w:ascii="Gandhari Unicode" w:hAnsi="Gandhari Unicode" w:cs="e-Tamil OTC"/>
          <w:lang w:val="en-GB"/>
        </w:rPr>
        <w:footnoteReference w:id="563"/>
      </w:r>
      <w:r>
        <w:rPr>
          <w:rFonts w:ascii="Gandhari Unicode" w:hAnsi="Gandhari Unicode" w:cs="e-Tamil OTC"/>
          <w:lang w:val="en-GB"/>
        </w:rPr>
        <w:t xml:space="preserve"> face of a majestic</w:t>
      </w:r>
    </w:p>
    <w:p w14:paraId="744AF01D" w14:textId="77777777" w:rsidR="00544225" w:rsidRDefault="00000000">
      <w:pPr>
        <w:pStyle w:val="Textbody"/>
        <w:tabs>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with wet temples</w:t>
      </w:r>
      <w:r>
        <w:rPr>
          <w:rStyle w:val="FootnoteReference1"/>
          <w:rFonts w:ascii="Gandhari Unicode" w:hAnsi="Gandhari Unicode" w:cs="e-Tamil OTC"/>
          <w:lang w:val="en-GB"/>
        </w:rPr>
        <w:footnoteReference w:id="564"/>
      </w:r>
      <w:r>
        <w:rPr>
          <w:rFonts w:ascii="Gandhari Unicode" w:hAnsi="Gandhari Unicode" w:cs="e-Tamil OTC"/>
          <w:lang w:val="en-GB"/>
        </w:rPr>
        <w:t>.</w:t>
      </w:r>
    </w:p>
    <w:p w14:paraId="79EA8D88" w14:textId="77777777" w:rsidR="00544225" w:rsidRDefault="00544225">
      <w:pPr>
        <w:pStyle w:val="Textbody"/>
        <w:spacing w:after="0"/>
        <w:jc w:val="both"/>
        <w:rPr>
          <w:rFonts w:ascii="Gandhari Unicode" w:hAnsi="Gandhari Unicode" w:cs="e-Tamil OTC"/>
          <w:lang w:val="en-GB"/>
        </w:rPr>
      </w:pPr>
    </w:p>
    <w:p w14:paraId="36448422" w14:textId="77777777" w:rsidR="00544225" w:rsidRDefault="00000000">
      <w:pPr>
        <w:rPr>
          <w:rFonts w:ascii="Gandhari Unicode" w:eastAsiaTheme="majorEastAsia" w:hAnsi="Gandhari Unicode" w:cstheme="majorBidi" w:hint="eastAsia"/>
          <w:b/>
        </w:rPr>
      </w:pPr>
      <w:r>
        <w:br w:type="page"/>
      </w:r>
    </w:p>
    <w:p w14:paraId="7D8DCB37"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344</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குறுங்குடி</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3B9E60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கூரியது</w:t>
      </w:r>
      <w:proofErr w:type="spellEnd"/>
      <w:r>
        <w:rPr>
          <w:rFonts w:ascii="Gandhari Unicode" w:hAnsi="Gandhari Unicode" w:cs="e-Tamil OTC"/>
          <w:lang w:val="en-GB"/>
        </w:rPr>
        <w:t>.</w:t>
      </w:r>
    </w:p>
    <w:p w14:paraId="4DBA8DDB" w14:textId="77777777" w:rsidR="00544225" w:rsidRDefault="00544225">
      <w:pPr>
        <w:pStyle w:val="Textbody"/>
        <w:spacing w:after="29"/>
        <w:jc w:val="both"/>
        <w:rPr>
          <w:rFonts w:ascii="Gandhari Unicode" w:hAnsi="Gandhari Unicode" w:cs="e-Tamil OTC"/>
          <w:lang w:val="en-GB"/>
        </w:rPr>
      </w:pPr>
    </w:p>
    <w:p w14:paraId="08E0F9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நோற்றோர்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தண்ணெனத்</w:t>
      </w:r>
      <w:proofErr w:type="spellEnd"/>
    </w:p>
    <w:p w14:paraId="39C8EA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திங்கட்</w:t>
      </w:r>
      <w:proofErr w:type="spellEnd"/>
    </w:p>
    <w:p w14:paraId="6BDE96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புலம்பயி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p>
    <w:p w14:paraId="553ECA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நிலந்தூங்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வீங்குமுலைச்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செருத்தல்</w:t>
      </w:r>
      <w:proofErr w:type="spellEnd"/>
    </w:p>
    <w:p w14:paraId="64DE87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யுள்ளி</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நிரையிறந்</w:t>
      </w:r>
      <w:proofErr w:type="spellEnd"/>
    </w:p>
    <w:p w14:paraId="48141A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463E0B3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யரும்பெறற்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போகிப்</w:t>
      </w:r>
      <w:proofErr w:type="spellEnd"/>
    </w:p>
    <w:p w14:paraId="554029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w:t>
      </w:r>
    </w:p>
    <w:p w14:paraId="1985C18A" w14:textId="77777777" w:rsidR="00544225" w:rsidRDefault="00544225">
      <w:pPr>
        <w:pStyle w:val="Textbody"/>
        <w:spacing w:after="29"/>
        <w:jc w:val="both"/>
        <w:rPr>
          <w:rFonts w:ascii="Gandhari Unicode" w:hAnsi="Gandhari Unicode" w:cs="e-Tamil OTC"/>
          <w:lang w:val="en-GB"/>
        </w:rPr>
      </w:pPr>
    </w:p>
    <w:p w14:paraId="3B5E86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நோற்றோர்</w:t>
      </w:r>
      <w:proofErr w:type="spellEnd"/>
      <w:r>
        <w:rPr>
          <w:rFonts w:ascii="Gandhari Unicode" w:eastAsia="URW Palladio UNI" w:hAnsi="Gandhari Unicode" w:cs="e-Tamil OTC"/>
          <w:lang w:val="en-GB"/>
        </w:rPr>
        <w:t xml:space="preserve"> C2+3,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நோற்றார்</w:t>
      </w:r>
      <w:proofErr w:type="spellEnd"/>
      <w:r>
        <w:rPr>
          <w:rFonts w:ascii="Gandhari Unicode" w:eastAsia="URW Palladio UNI" w:hAnsi="Gandhari Unicode" w:cs="e-Tamil OTC"/>
          <w:lang w:val="en-GB"/>
        </w:rPr>
        <w:t xml:space="preserve"> L1, C1 • </w:t>
      </w:r>
      <w:r>
        <w:rPr>
          <w:rFonts w:ascii="Gandhari Unicode" w:eastAsia="URW Palladio UNI" w:hAnsi="Gandhari Unicode" w:cs="e-Tamil OTC"/>
          <w:b/>
          <w:bCs/>
          <w:lang w:val="en-GB"/>
        </w:rPr>
        <w:t>1d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தண்ணெனத்</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தண்ணென</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துவலைப்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திவலைப்</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bookmarkStart w:id="1064" w:name="DDE_LINK95"/>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bookmarkEnd w:id="1064"/>
      <w:r>
        <w:rPr>
          <w:rFonts w:ascii="Gandhari Unicode" w:hAnsi="Gandhari Unicode" w:cs="e-Tamil OTC"/>
          <w:lang w:val="en-GB"/>
        </w:rPr>
        <w:t>ய</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புலம்பயி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ரருந்தி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புலம்பா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IV, VP; </w:t>
      </w:r>
      <w:proofErr w:type="spellStart"/>
      <w:r>
        <w:rPr>
          <w:rFonts w:ascii="Gandhari Unicode" w:hAnsi="Gandhari Unicode" w:cs="e-Tamil OTC"/>
          <w:lang w:val="en-GB"/>
        </w:rPr>
        <w:t>புலம்பயிர்க்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குவந்த</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லேறொடு</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Pēr.v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னல்லேறு</w:t>
      </w:r>
      <w:proofErr w:type="spellEnd"/>
      <w:r>
        <w:rPr>
          <w:rFonts w:ascii="Gandhari Unicode" w:hAnsi="Gandhari Unicode" w:cs="e-Tamil OTC"/>
          <w:lang w:val="en-GB"/>
        </w:rPr>
        <w:t xml:space="preserve"> </w:t>
      </w:r>
      <w:proofErr w:type="spellStart"/>
      <w:r>
        <w:rPr>
          <w:rFonts w:ascii="Gandhari Unicode" w:hAnsi="Gandhari Unicode" w:cs="e-Tamil OTC"/>
          <w:lang w:val="en-GB"/>
        </w:rPr>
        <w:t>Pēr</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பால்வார்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பால்வார்பு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VP, ER</w:t>
      </w:r>
      <w:r>
        <w:rPr>
          <w:rStyle w:val="FootnoteReference1"/>
          <w:rFonts w:ascii="Gandhari Unicode" w:hAnsi="Gandhari Unicode" w:cs="e-Tamil OTC"/>
          <w:lang w:val="en-GB"/>
        </w:rPr>
        <w:footnoteReference w:id="56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யுள்ளி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66"/>
      </w:r>
      <w:r>
        <w:rPr>
          <w:rFonts w:ascii="Gandhari Unicode" w:hAnsi="Gandhari Unicode" w:cs="e-Tamil OTC"/>
          <w:lang w:val="en-GB"/>
        </w:rPr>
        <w:t xml:space="preserve"> </w:t>
      </w:r>
      <w:proofErr w:type="spellStart"/>
      <w:r>
        <w:rPr>
          <w:rFonts w:ascii="Gandhari Unicode" w:hAnsi="Gandhari Unicode" w:cs="e-Tamil OTC"/>
          <w:lang w:val="en-GB"/>
        </w:rPr>
        <w:t>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நிரையிறந்</w:t>
      </w:r>
      <w:proofErr w:type="spellEnd"/>
      <w:r>
        <w:rPr>
          <w:rFonts w:ascii="Gandhari Unicode" w:hAnsi="Gandhari Unicode" w:cs="e-Tamil OTC"/>
          <w:lang w:val="en-GB"/>
        </w:rPr>
        <w:t xml:space="preserve"> L1, C1+3, G1+2, AT; </w:t>
      </w:r>
      <w:proofErr w:type="spellStart"/>
      <w:r>
        <w:rPr>
          <w:rFonts w:ascii="Gandhari Unicode" w:hAnsi="Gandhari Unicode" w:cs="e-Tamil OTC"/>
          <w:lang w:val="en-GB"/>
        </w:rPr>
        <w:t>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C3v,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யானிரையிறந்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னிரையிறந்</w:t>
      </w:r>
      <w:proofErr w:type="spellEnd"/>
      <w:r>
        <w:rPr>
          <w:rFonts w:ascii="Gandhari Unicode" w:hAnsi="Gandhari Unicode" w:cs="e-Tamil OTC"/>
          <w:lang w:val="en-GB"/>
        </w:rPr>
        <w:t xml:space="preserve">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ளிறையிறந்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பிரிந்துறை</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பிறிந்துறை</w:t>
      </w:r>
      <w:proofErr w:type="spellEnd"/>
      <w:r>
        <w:rPr>
          <w:rFonts w:ascii="Gandhari Unicode" w:hAnsi="Gandhari Unicode" w:cs="e-Tamil OTC"/>
          <w:lang w:val="en-GB"/>
        </w:rPr>
        <w:t xml:space="preserve"> C3</w:t>
      </w:r>
      <w:r>
        <w:rPr>
          <w:rFonts w:ascii="Gandhari Unicode" w:eastAsia="URW Palladio UNI" w:hAnsi="Gandhari Unicode" w:cs="e-Tamil OTC"/>
          <w:lang w:val="en-GB"/>
        </w:rPr>
        <w:t xml:space="preserve"> •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w:t>
      </w:r>
      <w:proofErr w:type="spellEnd"/>
      <w:r>
        <w:rPr>
          <w:rFonts w:ascii="Gandhari Unicode" w:hAnsi="Gandhari Unicode" w:cs="e-Tamil OTC"/>
          <w:lang w:val="en-GB"/>
        </w:rPr>
        <w:t xml:space="preserve"> L1</w:t>
      </w:r>
    </w:p>
    <w:p w14:paraId="34488B8B" w14:textId="77777777" w:rsidR="00544225" w:rsidRDefault="00544225">
      <w:pPr>
        <w:pStyle w:val="Textbody"/>
        <w:spacing w:after="29"/>
        <w:jc w:val="both"/>
        <w:rPr>
          <w:rFonts w:ascii="Gandhari Unicode" w:hAnsi="Gandhari Unicode" w:cs="e-Tamil OTC"/>
          <w:lang w:val="en-GB"/>
        </w:rPr>
      </w:pPr>
    </w:p>
    <w:p w14:paraId="5E1E14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nōṟṟōr</w:t>
      </w:r>
      <w:r>
        <w:rPr>
          <w:rFonts w:ascii="Gandhari Unicode" w:hAnsi="Gandhari Unicode" w:cs="e-Tamil OTC"/>
          <w:lang w:val="en-GB"/>
        </w:rPr>
        <w:t>-maṉṟa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r>
        <w:rPr>
          <w:rFonts w:ascii="Gandhari Unicode" w:hAnsi="Gandhari Unicode" w:cs="e-Tamil OTC"/>
          <w:lang w:val="en-GB"/>
        </w:rPr>
        <w:t>+</w:t>
      </w:r>
    </w:p>
    <w:p w14:paraId="430698B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tiṅkaḷ</w:t>
      </w:r>
      <w:proofErr w:type="spellEnd"/>
    </w:p>
    <w:p w14:paraId="6F1DB9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payir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ēṟoṭu</w:t>
      </w:r>
      <w:proofErr w:type="spellEnd"/>
    </w:p>
    <w:p w14:paraId="62659B2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aṇala</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mulai</w:t>
      </w:r>
      <w:proofErr w:type="spellEnd"/>
      <w:ins w:id="1065" w:author="Narmada Hansani Polgampalage" w:date="2023-11-28T18:20: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ceruttal</w:t>
      </w:r>
      <w:proofErr w:type="spellEnd"/>
    </w:p>
    <w:p w14:paraId="6EFE74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pāl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iṟant</w:t>
      </w:r>
      <w:proofErr w:type="spellEnd"/>
      <w:r>
        <w:rPr>
          <w:rFonts w:ascii="Gandhari Unicode" w:hAnsi="Gandhari Unicode" w:cs="e-Tamil OTC"/>
          <w:lang w:val="en-GB"/>
        </w:rPr>
        <w:t>*</w:t>
      </w:r>
    </w:p>
    <w:p w14:paraId="32D5737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ūr-vayiṉ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p>
    <w:p w14:paraId="41BB4C6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peṟal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r>
        <w:rPr>
          <w:rFonts w:ascii="Gandhari Unicode" w:hAnsi="Gandhari Unicode" w:cs="e-Tamil OTC"/>
          <w:lang w:val="en-GB"/>
        </w:rPr>
        <w:t>+</w:t>
      </w:r>
    </w:p>
    <w:p w14:paraId="496F2A1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pirint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w:t>
      </w:r>
      <w:proofErr w:type="spellEnd"/>
      <w:ins w:id="1066" w:author="Narmada Hansani Polgampalage" w:date="2023-11-28T18:2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kāṇpōr</w:t>
      </w:r>
      <w:proofErr w:type="spellEnd"/>
      <w:r>
        <w:rPr>
          <w:rFonts w:ascii="Gandhari Unicode" w:hAnsi="Gandhari Unicode" w:cs="e-Tamil OTC"/>
          <w:lang w:val="en-GB"/>
        </w:rPr>
        <w:t>-ē.</w:t>
      </w:r>
    </w:p>
    <w:p w14:paraId="48AF8FCC" w14:textId="77777777" w:rsidR="00544225" w:rsidRDefault="00000000">
      <w:pPr>
        <w:rPr>
          <w:rFonts w:ascii="Gandhari Unicode" w:hAnsi="Gandhari Unicode" w:cs="e-Tamil OTC"/>
        </w:rPr>
      </w:pPr>
      <w:r>
        <w:br w:type="page"/>
      </w:r>
    </w:p>
    <w:p w14:paraId="122C693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encourages [her] in the time of separation.</w:t>
      </w:r>
    </w:p>
    <w:p w14:paraId="4CCD303B" w14:textId="77777777" w:rsidR="00544225" w:rsidRDefault="00544225">
      <w:pPr>
        <w:pStyle w:val="Textbody"/>
        <w:spacing w:after="29" w:line="260" w:lineRule="exact"/>
        <w:jc w:val="both"/>
        <w:rPr>
          <w:rFonts w:ascii="Gandhari Unicode" w:hAnsi="Gandhari Unicode" w:cs="e-Tamil OTC"/>
          <w:lang w:val="en-GB"/>
        </w:rPr>
      </w:pPr>
    </w:p>
    <w:p w14:paraId="76C02BA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done-penance/endured-they(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maṉṟa</w:t>
      </w:r>
      <w:proofErr w:type="spellEnd"/>
      <w:proofErr w:type="gramEnd"/>
      <w:r>
        <w:rPr>
          <w:rFonts w:ascii="Gandhari Unicode" w:hAnsi="Gandhari Unicode" w:cs="e-Tamil OTC"/>
          <w:lang w:val="en-GB"/>
        </w:rPr>
        <w:t xml:space="preserve"> friend cool-say</w:t>
      </w:r>
    </w:p>
    <w:p w14:paraId="4558DA2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dew quick moon</w:t>
      </w:r>
    </w:p>
    <w:p w14:paraId="7CB4D9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corn eat(inf.) superiority bull-with</w:t>
      </w:r>
    </w:p>
    <w:p w14:paraId="4110F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hang- dewlap-they(n.pl.) swell- breast udder</w:t>
      </w:r>
    </w:p>
    <w:p w14:paraId="43EDFD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milk flow-over- calf remembered row </w:t>
      </w:r>
      <w:proofErr w:type="gramStart"/>
      <w:r>
        <w:rPr>
          <w:rFonts w:ascii="Gandhari Unicode" w:hAnsi="Gandhari Unicode" w:cs="e-Tamil OTC"/>
          <w:lang w:val="en-GB"/>
        </w:rPr>
        <w:t>traversed</w:t>
      </w:r>
      <w:proofErr w:type="gramEnd"/>
    </w:p>
    <w:p w14:paraId="1C10CF0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village-at moving- sorrow </w:t>
      </w:r>
      <w:proofErr w:type="gramStart"/>
      <w:r>
        <w:rPr>
          <w:rFonts w:ascii="Gandhari Unicode" w:hAnsi="Gandhari Unicode" w:cs="e-Tamil OTC"/>
          <w:lang w:val="en-GB"/>
        </w:rPr>
        <w:t>evening</w:t>
      </w:r>
      <w:proofErr w:type="gramEnd"/>
    </w:p>
    <w:p w14:paraId="4BE254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wealth fetter </w:t>
      </w:r>
      <w:proofErr w:type="gramStart"/>
      <w:r>
        <w:rPr>
          <w:rFonts w:ascii="Gandhari Unicode" w:hAnsi="Gandhari Unicode" w:cs="e-Tamil OTC"/>
          <w:lang w:val="en-GB"/>
        </w:rPr>
        <w:t>gone</w:t>
      </w:r>
      <w:proofErr w:type="gramEnd"/>
    </w:p>
    <w:p w14:paraId="44E0A95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separated remain- lover come(inf.) seeing-they(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79CE477F" w14:textId="77777777" w:rsidR="00544225" w:rsidRDefault="00544225">
      <w:pPr>
        <w:pStyle w:val="Textbody"/>
        <w:spacing w:after="29"/>
        <w:jc w:val="both"/>
        <w:rPr>
          <w:rFonts w:ascii="Gandhari Unicode" w:hAnsi="Gandhari Unicode" w:cs="e-Tamil OTC"/>
          <w:lang w:val="en-GB"/>
        </w:rPr>
      </w:pPr>
    </w:p>
    <w:p w14:paraId="7999D6DC" w14:textId="77777777" w:rsidR="00544225" w:rsidRDefault="00544225">
      <w:pPr>
        <w:pStyle w:val="Textbody"/>
        <w:spacing w:after="29"/>
        <w:rPr>
          <w:rFonts w:ascii="Gandhari Unicode" w:hAnsi="Gandhari Unicode" w:cs="e-Tamil OTC"/>
          <w:lang w:val="en-GB"/>
        </w:rPr>
      </w:pPr>
    </w:p>
    <w:p w14:paraId="1DD49C5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Penance have they done indeed, friend,</w:t>
      </w:r>
    </w:p>
    <w:p w14:paraId="007EE7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see the long</w:t>
      </w:r>
      <w:r>
        <w:rPr>
          <w:rStyle w:val="FootnoteReference1"/>
          <w:rFonts w:ascii="Gandhari Unicode" w:hAnsi="Gandhari Unicode" w:cs="e-Tamil OTC"/>
          <w:lang w:val="en-GB"/>
        </w:rPr>
        <w:footnoteReference w:id="567"/>
      </w:r>
      <w:r>
        <w:rPr>
          <w:rFonts w:ascii="Gandhari Unicode" w:hAnsi="Gandhari Unicode" w:cs="e-Tamil OTC"/>
          <w:lang w:val="en-GB"/>
        </w:rPr>
        <w:t>-separated lover coming,</w:t>
      </w:r>
    </w:p>
    <w:p w14:paraId="1F91C17C" w14:textId="77777777" w:rsidR="00544225" w:rsidRDefault="00000000">
      <w:pPr>
        <w:pStyle w:val="Textbody"/>
        <w:tabs>
          <w:tab w:val="left" w:pos="425"/>
        </w:tabs>
        <w:spacing w:after="72"/>
        <w:jc w:val="both"/>
        <w:rPr>
          <w:rFonts w:ascii="Gandhari Unicode" w:hAnsi="Gandhari Unicode" w:cs="e-Tamil OTC"/>
          <w:lang w:val="en-GB"/>
        </w:rPr>
      </w:pPr>
      <w:r>
        <w:rPr>
          <w:rFonts w:ascii="Gandhari Unicode" w:hAnsi="Gandhari Unicode" w:cs="e-Tamil OTC"/>
          <w:lang w:val="en-GB"/>
        </w:rPr>
        <w:tab/>
        <w:t>having gone enticed by wealth difficult to obtain,</w:t>
      </w:r>
    </w:p>
    <w:p w14:paraId="35B86E5E"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at sorrowful evening, when those with dewlaps</w:t>
      </w:r>
      <w:r>
        <w:rPr>
          <w:rStyle w:val="FootnoteReference1"/>
          <w:rFonts w:ascii="Gandhari Unicode" w:hAnsi="Gandhari Unicode" w:cs="e-Tamil OTC"/>
          <w:lang w:val="en-GB"/>
        </w:rPr>
        <w:footnoteReference w:id="568"/>
      </w:r>
    </w:p>
    <w:p w14:paraId="7F6ED39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hanging to the ground,</w:t>
      </w:r>
    </w:p>
    <w:p w14:paraId="59B83C4B"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traversing the row</w:t>
      </w:r>
      <w:r>
        <w:rPr>
          <w:rStyle w:val="FootnoteReference1"/>
          <w:rFonts w:ascii="Gandhari Unicode" w:hAnsi="Gandhari Unicode" w:cs="e-Tamil OTC"/>
          <w:lang w:val="en-GB"/>
        </w:rPr>
        <w:footnoteReference w:id="569"/>
      </w:r>
      <w:r>
        <w:rPr>
          <w:rFonts w:ascii="Gandhari Unicode" w:hAnsi="Gandhari Unicode" w:cs="e-Tamil OTC"/>
          <w:lang w:val="en-GB"/>
        </w:rPr>
        <w:t xml:space="preserve"> in remembrance of [their] calves,</w:t>
      </w:r>
    </w:p>
    <w:p w14:paraId="0BEDED9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milk flowing over from udders with swelling teats,</w:t>
      </w:r>
    </w:p>
    <w:p w14:paraId="41C0028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are returning to the </w:t>
      </w:r>
      <w:proofErr w:type="gramStart"/>
      <w:r>
        <w:rPr>
          <w:rFonts w:ascii="Gandhari Unicode" w:hAnsi="Gandhari Unicode" w:cs="e-Tamil OTC"/>
          <w:lang w:val="en-GB"/>
        </w:rPr>
        <w:t>village</w:t>
      </w:r>
      <w:proofErr w:type="gramEnd"/>
    </w:p>
    <w:p w14:paraId="7E2EFFD6" w14:textId="77777777" w:rsidR="00544225" w:rsidRDefault="00000000">
      <w:pPr>
        <w:pStyle w:val="Textbody"/>
        <w:tabs>
          <w:tab w:val="left" w:pos="275"/>
          <w:tab w:val="left" w:pos="1000"/>
        </w:tabs>
        <w:spacing w:after="0"/>
        <w:jc w:val="both"/>
        <w:rPr>
          <w:rFonts w:ascii="Gandhari Unicode" w:hAnsi="Gandhari Unicode" w:cs="e-Tamil OTC"/>
          <w:lang w:val="en-GB"/>
        </w:rPr>
      </w:pPr>
      <w:r>
        <w:rPr>
          <w:rFonts w:ascii="Gandhari Unicode" w:hAnsi="Gandhari Unicode" w:cs="e-Tamil OTC"/>
          <w:lang w:val="en-GB"/>
        </w:rPr>
        <w:tab/>
        <w:t>with [their] majestic bull, as they eat</w:t>
      </w:r>
      <w:r>
        <w:rPr>
          <w:rStyle w:val="FootnoteReference1"/>
          <w:rFonts w:ascii="Gandhari Unicode" w:hAnsi="Gandhari Unicode" w:cs="e-Tamil OTC"/>
          <w:lang w:val="en-GB"/>
        </w:rPr>
        <w:footnoteReference w:id="570"/>
      </w:r>
      <w:r>
        <w:rPr>
          <w:rFonts w:ascii="Gandhari Unicode" w:hAnsi="Gandhari Unicode" w:cs="e-Tamil OTC"/>
          <w:lang w:val="en-GB"/>
        </w:rPr>
        <w:t xml:space="preserve"> of the corn from the fields,</w:t>
      </w:r>
    </w:p>
    <w:p w14:paraId="6C19B76A"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the month of heavy dew with drops spreading coolly.</w:t>
      </w:r>
    </w:p>
    <w:p w14:paraId="319E5552" w14:textId="77777777" w:rsidR="00544225" w:rsidRDefault="00544225">
      <w:pPr>
        <w:pStyle w:val="Textbody"/>
        <w:spacing w:after="0"/>
        <w:jc w:val="both"/>
        <w:rPr>
          <w:rFonts w:ascii="Gandhari Unicode" w:hAnsi="Gandhari Unicode" w:cs="e-Tamil OTC"/>
          <w:lang w:val="en-GB"/>
        </w:rPr>
      </w:pPr>
    </w:p>
    <w:p w14:paraId="223BEF5A" w14:textId="77777777" w:rsidR="00544225" w:rsidRDefault="00000000">
      <w:pPr>
        <w:rPr>
          <w:rFonts w:ascii="Gandhari Unicode" w:eastAsiaTheme="majorEastAsia" w:hAnsi="Gandhari Unicode" w:cstheme="majorBidi" w:hint="eastAsia"/>
          <w:b/>
        </w:rPr>
      </w:pPr>
      <w:r>
        <w:br w:type="page"/>
      </w:r>
    </w:p>
    <w:p w14:paraId="705A0AE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345</w:t>
      </w:r>
      <w:r>
        <w:rPr>
          <w:rFonts w:ascii="e-Tamil OTC" w:hAnsi="e-Tamil OTC" w:cs="e-Tamil OTC"/>
          <w:b/>
          <w:i w:val="0"/>
          <w:iCs w:val="0"/>
          <w:color w:val="auto"/>
        </w:rPr>
        <w:t xml:space="preserve"> </w:t>
      </w:r>
      <w:proofErr w:type="spellStart"/>
      <w:r>
        <w:rPr>
          <w:rFonts w:ascii="e-Tamil OTC" w:hAnsi="e-Tamil OTC" w:cs="e-Tamil OTC"/>
          <w:i w:val="0"/>
          <w:iCs w:val="0"/>
          <w:color w:val="auto"/>
        </w:rPr>
        <w:t>அண்டர்மகன்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குறுவழுதி</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96093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என்றது</w:t>
      </w:r>
      <w:proofErr w:type="spellEnd"/>
      <w:r>
        <w:rPr>
          <w:rFonts w:ascii="Gandhari Unicode" w:hAnsi="Gandhari Unicode" w:cs="e-Tamil OTC"/>
          <w:lang w:val="en-GB"/>
        </w:rPr>
        <w:t>.</w:t>
      </w:r>
    </w:p>
    <w:p w14:paraId="1901213D" w14:textId="77777777" w:rsidR="00544225" w:rsidRDefault="00544225">
      <w:pPr>
        <w:pStyle w:val="Textbody"/>
        <w:spacing w:after="29"/>
        <w:jc w:val="both"/>
        <w:rPr>
          <w:rFonts w:ascii="Gandhari Unicode" w:hAnsi="Gandhari Unicode" w:cs="e-Tamil OTC"/>
          <w:lang w:val="en-GB"/>
        </w:rPr>
      </w:pPr>
    </w:p>
    <w:p w14:paraId="5B64D03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இழையணிந்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தியல்வருங்</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நெடுந்தேர்</w:t>
      </w:r>
      <w:proofErr w:type="spellEnd"/>
    </w:p>
    <w:p w14:paraId="4594AA8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ணெடுமணற்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றவிர்த்துநின்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றசைஇத்</w:t>
      </w:r>
      <w:proofErr w:type="spellEnd"/>
    </w:p>
    <w:p w14:paraId="735E70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தெய்ய</w:t>
      </w:r>
      <w:proofErr w:type="spellEnd"/>
    </w:p>
    <w:p w14:paraId="09073E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லிவள்புலம்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பகலத்</w:t>
      </w:r>
      <w:proofErr w:type="spellEnd"/>
    </w:p>
    <w:p w14:paraId="7601DA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தயங்குதிரைக்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கொடுங்கழி</w:t>
      </w:r>
      <w:proofErr w:type="spellEnd"/>
    </w:p>
    <w:p w14:paraId="4017F8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யிழுமென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மாங்கட்</w:t>
      </w:r>
      <w:proofErr w:type="spellEnd"/>
    </w:p>
    <w:p w14:paraId="729D5C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1A036185" w14:textId="77777777" w:rsidR="00544225" w:rsidRDefault="00544225">
      <w:pPr>
        <w:pStyle w:val="Textbody"/>
        <w:spacing w:after="29"/>
        <w:jc w:val="both"/>
        <w:rPr>
          <w:rFonts w:ascii="Gandhari Unicode" w:hAnsi="Gandhari Unicode" w:cs="e-Tamil OTC"/>
          <w:lang w:val="en-GB"/>
        </w:rPr>
      </w:pPr>
    </w:p>
    <w:p w14:paraId="0EC0E8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ணெடுமணற்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ணெடுமனற்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றவிர்த்துநின்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றசைஇத்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நிரையசைஇத்</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னிரசைஇத்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தகைய</w:t>
      </w:r>
      <w:proofErr w:type="spellEnd"/>
      <w:r>
        <w:rPr>
          <w:rFonts w:ascii="Gandhari Unicode" w:hAnsi="Gandhari Unicode" w:cs="e-Tamil OTC"/>
          <w:lang w:val="en-GB"/>
        </w:rPr>
        <w:t xml:space="preserve"> G1v+2,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ததைஇய</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றதையன்</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தழைதா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ழல்கு</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வொலிக்கு</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வொலிதகு</w:t>
      </w:r>
      <w:proofErr w:type="spellEnd"/>
      <w:r>
        <w:rPr>
          <w:rFonts w:ascii="Gandhari Unicode" w:hAnsi="Gandhari Unicode" w:cs="e-Tamil OTC"/>
          <w:lang w:val="en-GB"/>
        </w:rPr>
        <w:t xml:space="preserve"> C2</w:t>
      </w:r>
    </w:p>
    <w:p w14:paraId="199FD2DE" w14:textId="77777777" w:rsidR="00544225" w:rsidRDefault="00544225">
      <w:pPr>
        <w:pStyle w:val="Textbody"/>
        <w:spacing w:after="29"/>
        <w:jc w:val="both"/>
        <w:rPr>
          <w:rFonts w:ascii="Gandhari Unicode" w:hAnsi="Gandhari Unicode" w:cs="e-Tamil OTC"/>
          <w:lang w:val="en-GB"/>
        </w:rPr>
      </w:pPr>
    </w:p>
    <w:p w14:paraId="23694B4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aṇint</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w:t>
      </w:r>
      <w:proofErr w:type="spellEnd"/>
      <w:r>
        <w:rPr>
          <w:rFonts w:ascii="Gandhari Unicode" w:hAnsi="Gandhari Unicode" w:cs="e-Tamil OTC"/>
          <w:lang w:val="en-GB"/>
        </w:rPr>
        <w:t xml:space="preserve">-varum </w:t>
      </w:r>
      <w:proofErr w:type="spellStart"/>
      <w:r>
        <w:rPr>
          <w:rFonts w:ascii="Gandhari Unicode" w:hAnsi="Gandhari Unicode" w:cs="e-Tamil OTC"/>
          <w:i/>
          <w:iCs/>
          <w:lang w:val="en-GB"/>
        </w:rPr>
        <w:t>koṭiñci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tēr</w:t>
      </w:r>
      <w:proofErr w:type="spellEnd"/>
    </w:p>
    <w:p w14:paraId="1979478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tavirttu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niṉṟ</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acaii</w:t>
      </w:r>
      <w:proofErr w:type="spellEnd"/>
      <w:r>
        <w:rPr>
          <w:rFonts w:ascii="Gandhari Unicode" w:hAnsi="Gandhari Unicode" w:cs="e-Tamil OTC"/>
          <w:lang w:val="en-GB"/>
        </w:rPr>
        <w:t>+</w:t>
      </w:r>
    </w:p>
    <w:p w14:paraId="5CB98E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taṅkiṉir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tavaṟ</w:t>
      </w:r>
      <w:proofErr w:type="spellEnd"/>
      <w:r>
        <w:rPr>
          <w:rFonts w:ascii="Gandhari Unicode" w:hAnsi="Gandhari Unicode" w:cs="e-Tamil OTC"/>
          <w:lang w:val="en-GB"/>
        </w:rPr>
        <w:t>*-ō-</w:t>
      </w:r>
      <w:proofErr w:type="spellStart"/>
      <w:r>
        <w:rPr>
          <w:rFonts w:ascii="Gandhari Unicode" w:hAnsi="Gandhari Unicode" w:cs="e-Tamil OTC"/>
          <w:i/>
          <w:iCs/>
          <w:lang w:val="en-GB"/>
        </w:rPr>
        <w:t>teyya</w:t>
      </w:r>
      <w:proofErr w:type="spellEnd"/>
    </w:p>
    <w:p w14:paraId="55A2BE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alkul</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w:t>
      </w:r>
      <w:proofErr w:type="spellEnd"/>
      <w:r>
        <w:rPr>
          <w:rFonts w:ascii="Gandhari Unicode" w:hAnsi="Gandhari Unicode" w:cs="e-Tamil OTC"/>
          <w:lang w:val="en-GB"/>
        </w:rPr>
        <w:t>* akala+</w:t>
      </w:r>
    </w:p>
    <w:p w14:paraId="5F84CD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taiiya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w:t>
      </w:r>
      <w:proofErr w:type="spellEnd"/>
    </w:p>
    <w:p w14:paraId="04D98F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iḻumeṉa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olikkum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āṅkaṇ</w:t>
      </w:r>
      <w:proofErr w:type="spellEnd"/>
    </w:p>
    <w:p w14:paraId="29581037" w14:textId="77777777" w:rsidR="00544225" w:rsidRDefault="00000000">
      <w:pPr>
        <w:pStyle w:val="Textbody"/>
        <w:spacing w:after="29" w:line="260" w:lineRule="exact"/>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vēli</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3272E2A7" w14:textId="77777777" w:rsidR="00544225" w:rsidRDefault="00544225">
      <w:pPr>
        <w:pStyle w:val="Textbody"/>
        <w:spacing w:after="29" w:line="260" w:lineRule="exact"/>
        <w:rPr>
          <w:rFonts w:ascii="Gandhari Unicode" w:hAnsi="Gandhari Unicode" w:cs="e-Tamil OTC"/>
          <w:lang w:val="en-GB"/>
        </w:rPr>
      </w:pPr>
    </w:p>
    <w:p w14:paraId="7C6DDDE2" w14:textId="77777777" w:rsidR="00544225" w:rsidRDefault="00544225">
      <w:pPr>
        <w:pStyle w:val="Textbody"/>
        <w:spacing w:after="29" w:line="260" w:lineRule="exact"/>
        <w:rPr>
          <w:rFonts w:ascii="Gandhari Unicode" w:hAnsi="Gandhari Unicode" w:cs="e-Tamil OTC"/>
          <w:lang w:val="en-GB"/>
        </w:rPr>
      </w:pPr>
    </w:p>
    <w:p w14:paraId="1DE6104E" w14:textId="77777777" w:rsidR="00544225" w:rsidRDefault="00000000">
      <w:pPr>
        <w:pStyle w:val="Textbody"/>
        <w:spacing w:after="29" w:line="260" w:lineRule="exact"/>
        <w:rPr>
          <w:rFonts w:ascii="Gandhari Unicode" w:hAnsi="Gandhari Unicode" w:cs="e-Tamil OTC"/>
          <w:lang w:val="en-GB"/>
        </w:rPr>
      </w:pPr>
      <w:r>
        <w:br w:type="page"/>
      </w:r>
    </w:p>
    <w:p w14:paraId="1E0C34B7"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 xml:space="preserve">The confidante saying “come at night” to the one who unexpectedly came </w:t>
      </w:r>
      <w:proofErr w:type="spellStart"/>
      <w:r>
        <w:rPr>
          <w:rFonts w:ascii="Gandhari Unicode" w:hAnsi="Gandhari Unicode" w:cs="e-Tamil OTC"/>
          <w:lang w:val="en-GB"/>
        </w:rPr>
        <w:t>at</w:t>
      </w:r>
      <w:proofErr w:type="spellEnd"/>
      <w:r>
        <w:rPr>
          <w:rFonts w:ascii="Gandhari Unicode" w:hAnsi="Gandhari Unicode" w:cs="e-Tamil OTC"/>
          <w:lang w:val="en-GB"/>
        </w:rPr>
        <w:t xml:space="preserve"> day.</w:t>
      </w:r>
    </w:p>
    <w:p w14:paraId="554F02AE" w14:textId="77777777" w:rsidR="00544225" w:rsidRDefault="00544225">
      <w:pPr>
        <w:pStyle w:val="Textbody"/>
        <w:spacing w:after="29" w:line="260" w:lineRule="exact"/>
        <w:rPr>
          <w:rFonts w:ascii="Gandhari Unicode" w:hAnsi="Gandhari Unicode" w:cs="e-Tamil OTC"/>
          <w:lang w:val="en-GB"/>
        </w:rPr>
      </w:pPr>
    </w:p>
    <w:p w14:paraId="5326C1E0"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jewel adorned move-forward-</w:t>
      </w:r>
      <w:del w:id="1067" w:author="Narmada Hansani Polgampalage" w:date="2023-11-28T18:27:00Z">
        <w:r>
          <w:rPr>
            <w:rFonts w:ascii="Gandhari Unicode" w:hAnsi="Gandhari Unicode" w:cs="e-Tamil OTC"/>
            <w:lang w:val="en-GB"/>
          </w:rPr>
          <w:delText xml:space="preserve"> </w:delText>
        </w:r>
      </w:del>
      <w:r>
        <w:rPr>
          <w:rFonts w:ascii="Gandhari Unicode" w:hAnsi="Gandhari Unicode" w:cs="e-Tamil OTC"/>
          <w:lang w:val="en-GB"/>
        </w:rPr>
        <w:t xml:space="preserve">coming- handle long </w:t>
      </w:r>
      <w:proofErr w:type="gramStart"/>
      <w:r>
        <w:rPr>
          <w:rFonts w:ascii="Gandhari Unicode" w:hAnsi="Gandhari Unicode" w:cs="e-Tamil OTC"/>
          <w:lang w:val="en-GB"/>
        </w:rPr>
        <w:t>chariot</w:t>
      </w:r>
      <w:proofErr w:type="gramEnd"/>
    </w:p>
    <w:p w14:paraId="10E88119"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resemble- long sand restrained stood rested</w:t>
      </w:r>
    </w:p>
    <w:p w14:paraId="42AD63F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you-stayed(pl.) if mistake</w:t>
      </w:r>
      <w:r>
        <w:rPr>
          <w:rFonts w:ascii="Gandhari Unicode" w:hAnsi="Gandhari Unicode" w:cs="e-Tamil OTC"/>
          <w:position w:val="6"/>
          <w:lang w:val="en-GB"/>
        </w:rPr>
        <w:t>ō-</w:t>
      </w:r>
      <w:proofErr w:type="spellStart"/>
      <w:proofErr w:type="gramStart"/>
      <w:r>
        <w:rPr>
          <w:rFonts w:ascii="Gandhari Unicode" w:hAnsi="Gandhari Unicode" w:cs="e-Tamil OTC"/>
          <w:position w:val="6"/>
          <w:lang w:val="en-GB"/>
        </w:rPr>
        <w:t>teyya</w:t>
      </w:r>
      <w:proofErr w:type="spellEnd"/>
      <w:proofErr w:type="gramEnd"/>
    </w:p>
    <w:p w14:paraId="10DFCF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foliage hang-down- hip she loneliness leave(inf.)</w:t>
      </w:r>
    </w:p>
    <w:p w14:paraId="7526196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Tāḻai</w:t>
      </w:r>
      <w:proofErr w:type="spellEnd"/>
      <w:r>
        <w:rPr>
          <w:rFonts w:ascii="Gandhari Unicode" w:hAnsi="Gandhari Unicode" w:cs="e-Tamil OTC"/>
          <w:lang w:val="en-GB"/>
        </w:rPr>
        <w:t xml:space="preserve">(-tree) knitted- glitter- wave bent </w:t>
      </w:r>
      <w:proofErr w:type="gramStart"/>
      <w:r>
        <w:rPr>
          <w:rFonts w:ascii="Gandhari Unicode" w:hAnsi="Gandhari Unicode" w:cs="e-Tamil OTC"/>
          <w:lang w:val="en-GB"/>
        </w:rPr>
        <w:t>backwaters</w:t>
      </w:r>
      <w:proofErr w:type="gramEnd"/>
    </w:p>
    <w:p w14:paraId="51A9B88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iḻum</w:t>
      </w:r>
      <w:proofErr w:type="spellEnd"/>
      <w:r>
        <w:rPr>
          <w:rFonts w:ascii="Gandhari Unicode" w:hAnsi="Gandhari Unicode" w:cs="e-Tamil OTC"/>
          <w:lang w:val="en-GB"/>
        </w:rPr>
        <w:t xml:space="preserve">'-say(inf.) sounding- </w:t>
      </w:r>
      <w:proofErr w:type="gramStart"/>
      <w:r>
        <w:rPr>
          <w:rFonts w:ascii="Gandhari Unicode" w:hAnsi="Gandhari Unicode" w:cs="e-Tamil OTC"/>
          <w:lang w:val="en-GB"/>
        </w:rPr>
        <w:t>there</w:t>
      </w:r>
      <w:proofErr w:type="gramEnd"/>
    </w:p>
    <w:p w14:paraId="77199FCF"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big water </w:t>
      </w:r>
      <w:proofErr w:type="gramStart"/>
      <w:r>
        <w:rPr>
          <w:rFonts w:ascii="Gandhari Unicode" w:hAnsi="Gandhari Unicode" w:cs="e-Tamil OTC"/>
          <w:lang w:val="en-GB"/>
        </w:rPr>
        <w:t>hedge</w:t>
      </w:r>
      <w:proofErr w:type="gramEnd"/>
      <w:r>
        <w:rPr>
          <w:rFonts w:ascii="Gandhari Unicode" w:hAnsi="Gandhari Unicode" w:cs="e-Tamil OTC"/>
          <w:lang w:val="en-GB"/>
        </w:rPr>
        <w:t xml:space="preserve"> our- little good village</w:t>
      </w:r>
      <w:r>
        <w:rPr>
          <w:rFonts w:ascii="Gandhari Unicode" w:hAnsi="Gandhari Unicode" w:cs="e-Tamil OTC"/>
          <w:position w:val="6"/>
          <w:lang w:val="en-GB"/>
        </w:rPr>
        <w:t>ē</w:t>
      </w:r>
      <w:r>
        <w:rPr>
          <w:rFonts w:ascii="Gandhari Unicode" w:hAnsi="Gandhari Unicode" w:cs="e-Tamil OTC"/>
          <w:lang w:val="en-GB"/>
        </w:rPr>
        <w:t>∞</w:t>
      </w:r>
    </w:p>
    <w:p w14:paraId="2D14B6F2" w14:textId="77777777" w:rsidR="00544225" w:rsidRDefault="00544225">
      <w:pPr>
        <w:pStyle w:val="Textbody"/>
        <w:spacing w:after="29"/>
        <w:jc w:val="both"/>
        <w:rPr>
          <w:rFonts w:ascii="Gandhari Unicode" w:hAnsi="Gandhari Unicode" w:cs="e-Tamil OTC"/>
          <w:lang w:val="en-GB"/>
        </w:rPr>
      </w:pPr>
    </w:p>
    <w:p w14:paraId="0EBB2760" w14:textId="77777777" w:rsidR="00544225" w:rsidRDefault="00544225">
      <w:pPr>
        <w:pStyle w:val="Textbody"/>
        <w:spacing w:after="29"/>
        <w:jc w:val="both"/>
        <w:rPr>
          <w:rFonts w:ascii="Gandhari Unicode" w:hAnsi="Gandhari Unicode" w:cs="e-Tamil OTC"/>
          <w:lang w:val="en-GB"/>
        </w:rPr>
      </w:pPr>
    </w:p>
    <w:p w14:paraId="3CE24FF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[Would it be] a mistake, then</w:t>
      </w:r>
      <w:r>
        <w:rPr>
          <w:rStyle w:val="FootnoteReference1"/>
          <w:rFonts w:ascii="Gandhari Unicode" w:hAnsi="Gandhari Unicode" w:cs="e-Tamil OTC"/>
          <w:lang w:val="en-GB"/>
        </w:rPr>
        <w:footnoteReference w:id="571"/>
      </w:r>
      <w:r>
        <w:rPr>
          <w:rFonts w:ascii="Gandhari Unicode" w:hAnsi="Gandhari Unicode" w:cs="e-Tamil OTC"/>
          <w:lang w:val="en-GB"/>
        </w:rPr>
        <w:t>, if you stayed</w:t>
      </w:r>
      <w:r>
        <w:rPr>
          <w:rStyle w:val="FootnoteReference1"/>
          <w:rFonts w:ascii="Gandhari Unicode" w:hAnsi="Gandhari Unicode" w:cs="e-Tamil OTC"/>
          <w:lang w:val="en-GB"/>
        </w:rPr>
        <w:footnoteReference w:id="572"/>
      </w:r>
      <w:r>
        <w:rPr>
          <w:rFonts w:ascii="Gandhari Unicode" w:hAnsi="Gandhari Unicode" w:cs="e-Tamil OTC"/>
          <w:lang w:val="en-GB"/>
        </w:rPr>
        <w:t>,</w:t>
      </w:r>
    </w:p>
    <w:p w14:paraId="51227226"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restraining [and] bringing to a stop</w:t>
      </w:r>
      <w:r>
        <w:rPr>
          <w:rStyle w:val="FootnoteReference1"/>
          <w:rFonts w:ascii="Gandhari Unicode" w:hAnsi="Gandhari Unicode" w:cs="e-Tamil OTC"/>
          <w:lang w:val="en-GB"/>
        </w:rPr>
        <w:footnoteReference w:id="573"/>
      </w:r>
      <w:r>
        <w:rPr>
          <w:rFonts w:ascii="Gandhari Unicode" w:hAnsi="Gandhari Unicode" w:cs="e-Tamil OTC"/>
          <w:lang w:val="en-GB"/>
        </w:rPr>
        <w:t xml:space="preserve"> by the sand [dune]</w:t>
      </w:r>
    </w:p>
    <w:p w14:paraId="3181F738"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long as a mountain</w:t>
      </w:r>
    </w:p>
    <w:p w14:paraId="61F5E9E5" w14:textId="77777777" w:rsidR="00544225" w:rsidRDefault="00000000">
      <w:pPr>
        <w:pStyle w:val="Textbody"/>
        <w:tabs>
          <w:tab w:val="left" w:pos="125"/>
        </w:tabs>
        <w:spacing w:after="0"/>
        <w:rPr>
          <w:rFonts w:ascii="Gandhari Unicode" w:hAnsi="Gandhari Unicode" w:cs="e-Tamil OTC"/>
          <w:lang w:val="en-GB"/>
        </w:rPr>
      </w:pPr>
      <w:r>
        <w:rPr>
          <w:rFonts w:ascii="Gandhari Unicode" w:hAnsi="Gandhari Unicode" w:cs="e-Tamil OTC"/>
          <w:lang w:val="en-GB"/>
        </w:rPr>
        <w:tab/>
        <w:t xml:space="preserve">the long chariot with the handle, coming forward </w:t>
      </w:r>
      <w:proofErr w:type="gramStart"/>
      <w:r>
        <w:rPr>
          <w:rFonts w:ascii="Gandhari Unicode" w:hAnsi="Gandhari Unicode" w:cs="e-Tamil OTC"/>
          <w:lang w:val="en-GB"/>
        </w:rPr>
        <w:t>adorned</w:t>
      </w:r>
      <w:proofErr w:type="gramEnd"/>
    </w:p>
    <w:p w14:paraId="321AEC21" w14:textId="77777777" w:rsidR="00544225" w:rsidRDefault="00000000">
      <w:pPr>
        <w:pStyle w:val="Textbody"/>
        <w:tabs>
          <w:tab w:val="left" w:pos="125"/>
        </w:tabs>
        <w:spacing w:after="72"/>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jewels</w:t>
      </w:r>
      <w:r>
        <w:rPr>
          <w:rStyle w:val="FootnoteReference1"/>
          <w:rFonts w:ascii="Gandhari Unicode" w:hAnsi="Gandhari Unicode" w:cs="e-Tamil OTC"/>
          <w:lang w:val="en-GB"/>
        </w:rPr>
        <w:footnoteReference w:id="574"/>
      </w:r>
      <w:r>
        <w:rPr>
          <w:rFonts w:ascii="Gandhari Unicode" w:hAnsi="Gandhari Unicode" w:cs="e-Tamil OTC"/>
          <w:lang w:val="en-GB"/>
        </w:rPr>
        <w:t>,</w:t>
      </w:r>
    </w:p>
    <w:p w14:paraId="4DE18415"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in our little good village with the great water for a fence,</w:t>
      </w:r>
    </w:p>
    <w:p w14:paraId="5F94E827"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there, where in the winding backwaters</w:t>
      </w:r>
    </w:p>
    <w:p w14:paraId="6E9B07CB"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the glittering wave sounds sweetly</w:t>
      </w:r>
      <w:r>
        <w:rPr>
          <w:rStyle w:val="FootnoteReference1"/>
          <w:rFonts w:ascii="Gandhari Unicode" w:hAnsi="Gandhari Unicode" w:cs="e-Tamil OTC"/>
          <w:lang w:val="en-GB"/>
        </w:rPr>
        <w:footnoteReference w:id="575"/>
      </w:r>
      <w:r>
        <w:rPr>
          <w:rFonts w:ascii="Gandhari Unicode" w:hAnsi="Gandhari Unicode" w:cs="e-Tamil OTC"/>
          <w:lang w:val="en-GB"/>
        </w:rPr>
        <w:t>, close to</w:t>
      </w:r>
      <w:r>
        <w:rPr>
          <w:rStyle w:val="FootnoteReference1"/>
          <w:rFonts w:ascii="Gandhari Unicode" w:hAnsi="Gandhari Unicode" w:cs="e-Tamil OTC"/>
          <w:lang w:val="en-GB"/>
        </w:rPr>
        <w:footnoteReference w:id="576"/>
      </w:r>
      <w:r>
        <w:rPr>
          <w:rFonts w:ascii="Gandhari Unicode" w:hAnsi="Gandhari Unicode" w:cs="e-Tamil OTC"/>
          <w:lang w:val="en-GB"/>
        </w:rPr>
        <w:t xml:space="preserve"> the </w:t>
      </w:r>
      <w:proofErr w:type="spellStart"/>
      <w:r>
        <w:rPr>
          <w:rFonts w:ascii="Gandhari Unicode" w:hAnsi="Gandhari Unicode" w:cs="e-Tamil OTC"/>
          <w:lang w:val="en-GB"/>
        </w:rPr>
        <w:t>Tāḻai</w:t>
      </w:r>
      <w:proofErr w:type="spellEnd"/>
      <w:r>
        <w:rPr>
          <w:rFonts w:ascii="Gandhari Unicode" w:hAnsi="Gandhari Unicode" w:cs="e-Tamil OTC"/>
          <w:lang w:val="en-GB"/>
        </w:rPr>
        <w:t xml:space="preserve"> tree,</w:t>
      </w:r>
    </w:p>
    <w:p w14:paraId="4C86D89A"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so that loneliness may leave her with a hip hung with foliage?</w:t>
      </w:r>
    </w:p>
    <w:p w14:paraId="6C306E79" w14:textId="77777777" w:rsidR="00544225" w:rsidRDefault="00544225">
      <w:pPr>
        <w:pStyle w:val="Textbody"/>
        <w:spacing w:after="0"/>
        <w:rPr>
          <w:rFonts w:ascii="Gandhari Unicode" w:hAnsi="Gandhari Unicode" w:cs="e-Tamil OTC"/>
          <w:lang w:val="en-GB"/>
        </w:rPr>
      </w:pPr>
    </w:p>
    <w:p w14:paraId="190B12B1" w14:textId="77777777" w:rsidR="00544225" w:rsidRDefault="00000000">
      <w:pPr>
        <w:rPr>
          <w:rFonts w:ascii="Gandhari Unicode" w:eastAsiaTheme="majorEastAsia" w:hAnsi="Gandhari Unicode" w:cstheme="majorBidi" w:hint="eastAsia"/>
          <w:b/>
        </w:rPr>
      </w:pPr>
      <w:r>
        <w:br w:type="page"/>
      </w:r>
    </w:p>
    <w:p w14:paraId="58D8D8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346</w:t>
      </w:r>
      <w:r>
        <w:rPr>
          <w:rFonts w:ascii="e-Tamil OTC" w:hAnsi="e-Tamil OTC" w:cs="e-Tamil OTC"/>
          <w:i w:val="0"/>
          <w:iCs w:val="0"/>
          <w:color w:val="auto"/>
        </w:rPr>
        <w:t xml:space="preserve"> </w:t>
      </w:r>
      <w:proofErr w:type="spellStart"/>
      <w:r>
        <w:rPr>
          <w:rFonts w:ascii="e-Tamil OTC" w:hAnsi="e-Tamil OTC" w:cs="e-Tamil OTC"/>
          <w:i w:val="0"/>
          <w:iCs w:val="0"/>
          <w:color w:val="auto"/>
        </w:rPr>
        <w:t>வாயிலிளங்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1E957CB"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FD9B161" w14:textId="77777777" w:rsidR="00544225" w:rsidRDefault="00544225">
      <w:pPr>
        <w:pStyle w:val="Textbody"/>
        <w:spacing w:after="29"/>
        <w:jc w:val="both"/>
        <w:rPr>
          <w:rFonts w:ascii="Gandhari Unicode" w:hAnsi="Gandhari Unicode" w:cs="e-Tamil OTC"/>
          <w:lang w:val="en-GB"/>
        </w:rPr>
      </w:pPr>
    </w:p>
    <w:p w14:paraId="1D76BD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நாகுபிடி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டிளங்களிறு</w:t>
      </w:r>
      <w:proofErr w:type="spellEnd"/>
    </w:p>
    <w:p w14:paraId="6F5609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w:t>
      </w:r>
      <w:proofErr w:type="spellEnd"/>
    </w:p>
    <w:p w14:paraId="52B86E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087F00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சுனைப்பூங்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தந்துந்</w:t>
      </w:r>
      <w:proofErr w:type="spellEnd"/>
    </w:p>
    <w:p w14:paraId="0B50208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தினைப்புன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மருங்கிற்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யோப்பியுங்</w:t>
      </w:r>
      <w:proofErr w:type="spellEnd"/>
    </w:p>
    <w:p w14:paraId="1BFDC9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பொழுதி</w:t>
      </w:r>
      <w:proofErr w:type="spellEnd"/>
    </w:p>
    <w:p w14:paraId="7222F68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னல்லக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னுயங்கிச்</w:t>
      </w:r>
      <w:proofErr w:type="spellEnd"/>
    </w:p>
    <w:p w14:paraId="4259BC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07AF604D" w14:textId="77777777" w:rsidR="00544225" w:rsidRDefault="00544225">
      <w:pPr>
        <w:pStyle w:val="Textbody"/>
        <w:spacing w:after="29"/>
        <w:jc w:val="both"/>
        <w:rPr>
          <w:rFonts w:ascii="Gandhari Unicode" w:hAnsi="Gandhari Unicode" w:cs="e-Tamil OTC"/>
          <w:lang w:val="en-GB"/>
        </w:rPr>
      </w:pPr>
    </w:p>
    <w:p w14:paraId="6E0E20AB"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முளைக்கோட்</w:t>
      </w:r>
      <w:proofErr w:type="spellEnd"/>
      <w:r>
        <w:rPr>
          <w:rFonts w:ascii="Gandhari Unicode" w:hAnsi="Gandhari Unicode" w:cs="e-Tamil OTC"/>
          <w:lang w:val="en-GB"/>
        </w:rPr>
        <w:t xml:space="preserve"> C2+3v, G1v, Nacc.,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முனைக்கோட்</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டிளங்களிறு</w:t>
      </w:r>
      <w:proofErr w:type="spellEnd"/>
      <w:r>
        <w:rPr>
          <w:rFonts w:ascii="Gandhari Unicode" w:hAnsi="Gandhari Unicode" w:cs="e-Tamil OTC"/>
          <w:lang w:val="en-GB"/>
        </w:rPr>
        <w:t xml:space="preserve"> C2+3,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டிள்ளங்களிறு</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டினங்களிறு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யோப்பியுங்</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யோப்பியும்</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னல்லக</w:t>
      </w:r>
      <w:proofErr w:type="spellEnd"/>
      <w:r>
        <w:rPr>
          <w:rFonts w:ascii="Gandhari Unicode" w:hAnsi="Gandhari Unicode" w:cs="e-Tamil OTC"/>
          <w:lang w:val="en-GB"/>
        </w:rPr>
        <w:t xml:space="preserve"> C2v+3v,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னல்ல</w:t>
      </w:r>
      <w:proofErr w:type="spellEnd"/>
      <w:r>
        <w:rPr>
          <w:rFonts w:ascii="Gandhari Unicode" w:hAnsi="Gandhari Unicode" w:cs="e-Tamil OTC"/>
          <w:lang w:val="en-GB"/>
        </w:rPr>
        <w:t xml:space="preserve"> L1, C1+2+3, G2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நயந்துதா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னுயங்கிச்</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மயங்கிச்</w:t>
      </w:r>
      <w:proofErr w:type="spellEnd"/>
      <w:r>
        <w:rPr>
          <w:rFonts w:ascii="Gandhari Unicode" w:hAnsi="Gandhari Unicode" w:cs="e-Tamil OTC"/>
          <w:lang w:val="en-GB"/>
        </w:rPr>
        <w:t xml:space="preserve"> G1v, Nacc.,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சொல்லவு</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தெஃகி</w:t>
      </w:r>
      <w:proofErr w:type="spellEnd"/>
      <w:r>
        <w:rPr>
          <w:rFonts w:ascii="Gandhari Unicode" w:hAnsi="Gandhari Unicode" w:cs="e-Tamil OTC"/>
          <w:lang w:val="en-GB"/>
        </w:rPr>
        <w:t xml:space="preserve"> IV</w:t>
      </w:r>
    </w:p>
    <w:p w14:paraId="2F0830E4" w14:textId="77777777" w:rsidR="00544225" w:rsidRDefault="00544225">
      <w:pPr>
        <w:pStyle w:val="Textbody"/>
        <w:spacing w:after="29"/>
        <w:jc w:val="both"/>
        <w:rPr>
          <w:rFonts w:ascii="Gandhari Unicode" w:hAnsi="Gandhari Unicode" w:cs="e-Tamil OTC"/>
          <w:lang w:val="en-GB"/>
        </w:rPr>
      </w:pPr>
    </w:p>
    <w:p w14:paraId="68485C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nāku</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kaḷiṟu</w:t>
      </w:r>
      <w:proofErr w:type="spellEnd"/>
    </w:p>
    <w:p w14:paraId="3B12FF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p>
    <w:p w14:paraId="62DE35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01B139A7"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68" w:author="Narmada Hansani Polgampalage" w:date="2023-12-07T14:19:00Z">
            <w:rPr/>
          </w:rPrChange>
        </w:rPr>
        <w:t>cuṉai</w:t>
      </w:r>
      <w:proofErr w:type="spellEnd"/>
      <w:r w:rsidRPr="00751307">
        <w:rPr>
          <w:rFonts w:ascii="Gandhari Unicode" w:hAnsi="Gandhari Unicode" w:cs="e-Tamil OTC"/>
          <w:lang w:val="de-DE"/>
          <w:rPrChange w:id="1069" w:author="Narmada Hansani Polgampalage" w:date="2023-12-07T14:19:00Z">
            <w:rPr/>
          </w:rPrChange>
        </w:rPr>
        <w:t xml:space="preserve">+ </w:t>
      </w:r>
      <w:proofErr w:type="spellStart"/>
      <w:r w:rsidRPr="00751307">
        <w:rPr>
          <w:rFonts w:ascii="Gandhari Unicode" w:hAnsi="Gandhari Unicode" w:cs="e-Tamil OTC"/>
          <w:lang w:val="de-DE"/>
          <w:rPrChange w:id="1070" w:author="Narmada Hansani Polgampalage" w:date="2023-12-07T14:19:00Z">
            <w:rPr/>
          </w:rPrChange>
        </w:rPr>
        <w:t>pūm</w:t>
      </w:r>
      <w:proofErr w:type="spellEnd"/>
      <w:r w:rsidRPr="00751307">
        <w:rPr>
          <w:rFonts w:ascii="Gandhari Unicode" w:hAnsi="Gandhari Unicode" w:cs="e-Tamil OTC"/>
          <w:lang w:val="de-DE"/>
          <w:rPrChange w:id="1071" w:author="Narmada Hansani Polgampalage" w:date="2023-12-07T14:19:00Z">
            <w:rPr/>
          </w:rPrChange>
        </w:rPr>
        <w:t xml:space="preserve"> </w:t>
      </w:r>
      <w:proofErr w:type="spellStart"/>
      <w:r w:rsidRPr="00751307">
        <w:rPr>
          <w:rFonts w:ascii="Gandhari Unicode" w:hAnsi="Gandhari Unicode" w:cs="e-Tamil OTC"/>
          <w:lang w:val="de-DE"/>
          <w:rPrChange w:id="1072" w:author="Narmada Hansani Polgampalage" w:date="2023-12-07T14:19:00Z">
            <w:rPr/>
          </w:rPrChange>
        </w:rPr>
        <w:t>kuvaḷai</w:t>
      </w:r>
      <w:proofErr w:type="spellEnd"/>
      <w:ins w:id="1073" w:author="Narmada Hansani Polgampalage" w:date="2023-11-28T18:34:00Z">
        <w:r>
          <w:rPr>
            <w:rFonts w:ascii="Gandhari Unicode" w:hAnsi="Gandhari Unicode" w:cs="e-Tamil OTC"/>
            <w:lang w:val="de-DE"/>
          </w:rPr>
          <w:t>+</w:t>
        </w:r>
      </w:ins>
      <w:r w:rsidRPr="00751307">
        <w:rPr>
          <w:rFonts w:ascii="Gandhari Unicode" w:hAnsi="Gandhari Unicode" w:cs="e-Tamil OTC"/>
          <w:lang w:val="de-DE"/>
          <w:rPrChange w:id="1074" w:author="Narmada Hansani Polgampalage" w:date="2023-12-07T14:19:00Z">
            <w:rPr/>
          </w:rPrChange>
        </w:rPr>
        <w:t xml:space="preserve"> </w:t>
      </w:r>
      <w:proofErr w:type="spellStart"/>
      <w:r w:rsidRPr="00751307">
        <w:rPr>
          <w:rFonts w:ascii="Gandhari Unicode" w:hAnsi="Gandhari Unicode" w:cs="e-Tamil OTC"/>
          <w:lang w:val="de-DE"/>
          <w:rPrChange w:id="1075" w:author="Narmada Hansani Polgampalage" w:date="2023-12-07T14:19:00Z">
            <w:rPr/>
          </w:rPrChange>
        </w:rPr>
        <w:t>toṭalai</w:t>
      </w:r>
      <w:proofErr w:type="spellEnd"/>
      <w:r w:rsidRPr="00751307">
        <w:rPr>
          <w:rFonts w:ascii="Gandhari Unicode" w:hAnsi="Gandhari Unicode" w:cs="e-Tamil OTC"/>
          <w:lang w:val="de-DE"/>
          <w:rPrChange w:id="1076" w:author="Narmada Hansani Polgampalage" w:date="2023-12-07T14:19:00Z">
            <w:rPr/>
          </w:rPrChange>
        </w:rPr>
        <w:t xml:space="preserve"> </w:t>
      </w:r>
      <w:proofErr w:type="spellStart"/>
      <w:r w:rsidRPr="00751307">
        <w:rPr>
          <w:rFonts w:ascii="Gandhari Unicode" w:hAnsi="Gandhari Unicode" w:cs="e-Tamil OTC"/>
          <w:lang w:val="de-DE"/>
          <w:rPrChange w:id="1077" w:author="Narmada Hansani Polgampalage" w:date="2023-12-07T14:19:00Z">
            <w:rPr/>
          </w:rPrChange>
        </w:rPr>
        <w:t>tant</w:t>
      </w:r>
      <w:proofErr w:type="spellEnd"/>
      <w:r w:rsidRPr="00751307">
        <w:rPr>
          <w:rFonts w:ascii="Gandhari Unicode" w:hAnsi="Gandhari Unicode" w:cs="e-Tamil OTC"/>
          <w:lang w:val="de-DE"/>
          <w:rPrChange w:id="1078" w:author="Narmada Hansani Polgampalage" w:date="2023-12-07T14:19:00Z">
            <w:rPr/>
          </w:rPrChange>
        </w:rPr>
        <w:t>*-um</w:t>
      </w:r>
    </w:p>
    <w:p w14:paraId="06FD767E"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79" w:author="Narmada Hansani Polgampalage" w:date="2023-12-07T14:19:00Z">
            <w:rPr/>
          </w:rPrChange>
        </w:rPr>
        <w:t>tiṉai</w:t>
      </w:r>
      <w:proofErr w:type="spellEnd"/>
      <w:r w:rsidRPr="00751307">
        <w:rPr>
          <w:rFonts w:ascii="Gandhari Unicode" w:hAnsi="Gandhari Unicode" w:cs="e-Tamil OTC"/>
          <w:lang w:val="de-DE"/>
          <w:rPrChange w:id="1080" w:author="Narmada Hansani Polgampalage" w:date="2023-12-07T14:19:00Z">
            <w:rPr/>
          </w:rPrChange>
        </w:rPr>
        <w:t xml:space="preserve">+ </w:t>
      </w:r>
      <w:proofErr w:type="spellStart"/>
      <w:r w:rsidRPr="00751307">
        <w:rPr>
          <w:rFonts w:ascii="Gandhari Unicode" w:hAnsi="Gandhari Unicode" w:cs="e-Tamil OTC"/>
          <w:lang w:val="de-DE"/>
          <w:rPrChange w:id="1081" w:author="Narmada Hansani Polgampalage" w:date="2023-12-07T14:19:00Z">
            <w:rPr/>
          </w:rPrChange>
        </w:rPr>
        <w:t>puṉam</w:t>
      </w:r>
      <w:proofErr w:type="spellEnd"/>
      <w:r w:rsidRPr="00751307">
        <w:rPr>
          <w:rFonts w:ascii="Gandhari Unicode" w:hAnsi="Gandhari Unicode" w:cs="e-Tamil OTC"/>
          <w:lang w:val="de-DE"/>
          <w:rPrChange w:id="1082" w:author="Narmada Hansani Polgampalage" w:date="2023-12-07T14:19:00Z">
            <w:rPr/>
          </w:rPrChange>
        </w:rPr>
        <w:t xml:space="preserve"> </w:t>
      </w:r>
      <w:proofErr w:type="spellStart"/>
      <w:r w:rsidRPr="00751307">
        <w:rPr>
          <w:rFonts w:ascii="Gandhari Unicode" w:hAnsi="Gandhari Unicode" w:cs="e-Tamil OTC"/>
          <w:lang w:val="de-DE"/>
          <w:rPrChange w:id="1083" w:author="Narmada Hansani Polgampalage" w:date="2023-12-07T14:19:00Z">
            <w:rPr/>
          </w:rPrChange>
        </w:rPr>
        <w:t>maruṅkiṉ</w:t>
      </w:r>
      <w:proofErr w:type="spellEnd"/>
      <w:r w:rsidRPr="00751307">
        <w:rPr>
          <w:rFonts w:ascii="Gandhari Unicode" w:hAnsi="Gandhari Unicode" w:cs="e-Tamil OTC"/>
          <w:lang w:val="de-DE"/>
          <w:rPrChange w:id="1084" w:author="Narmada Hansani Polgampalage" w:date="2023-12-07T14:19:00Z">
            <w:rPr/>
          </w:rPrChange>
        </w:rPr>
        <w:t xml:space="preserve"> </w:t>
      </w:r>
      <w:proofErr w:type="spellStart"/>
      <w:r w:rsidRPr="00751307">
        <w:rPr>
          <w:rFonts w:ascii="Gandhari Unicode" w:hAnsi="Gandhari Unicode" w:cs="e-Tamil OTC"/>
          <w:lang w:val="de-DE"/>
          <w:rPrChange w:id="1085" w:author="Narmada Hansani Polgampalage" w:date="2023-12-07T14:19:00Z">
            <w:rPr/>
          </w:rPrChange>
        </w:rPr>
        <w:t>paṭu</w:t>
      </w:r>
      <w:proofErr w:type="spellEnd"/>
      <w:r w:rsidRPr="00751307">
        <w:rPr>
          <w:rFonts w:ascii="Gandhari Unicode" w:hAnsi="Gandhari Unicode" w:cs="e-Tamil OTC"/>
          <w:lang w:val="de-DE"/>
          <w:rPrChange w:id="1086" w:author="Narmada Hansani Polgampalage" w:date="2023-12-07T14:19:00Z">
            <w:rPr/>
          </w:rPrChange>
        </w:rPr>
        <w:t xml:space="preserve"> </w:t>
      </w:r>
      <w:proofErr w:type="spellStart"/>
      <w:r w:rsidRPr="00751307">
        <w:rPr>
          <w:rFonts w:ascii="Gandhari Unicode" w:hAnsi="Gandhari Unicode" w:cs="e-Tamil OTC"/>
          <w:lang w:val="de-DE"/>
          <w:rPrChange w:id="1087" w:author="Narmada Hansani Polgampalage" w:date="2023-12-07T14:19:00Z">
            <w:rPr/>
          </w:rPrChange>
        </w:rPr>
        <w:t>kiḷi</w:t>
      </w:r>
      <w:proofErr w:type="spellEnd"/>
      <w:r w:rsidRPr="00751307">
        <w:rPr>
          <w:rFonts w:ascii="Gandhari Unicode" w:hAnsi="Gandhari Unicode" w:cs="e-Tamil OTC"/>
          <w:lang w:val="de-DE"/>
          <w:rPrChange w:id="1088" w:author="Narmada Hansani Polgampalage" w:date="2023-12-07T14:19:00Z">
            <w:rPr/>
          </w:rPrChange>
        </w:rPr>
        <w:t xml:space="preserve"> </w:t>
      </w:r>
      <w:ins w:id="1089" w:author="Narmada Hansani Polgampalage" w:date="2023-11-28T18:35:00Z">
        <w:r>
          <w:rPr>
            <w:rFonts w:ascii="Gandhari Unicode" w:hAnsi="Gandhari Unicode" w:cs="e-Tamil OTC"/>
            <w:lang w:val="de-DE"/>
          </w:rPr>
          <w:t>~</w:t>
        </w:r>
      </w:ins>
      <w:proofErr w:type="spellStart"/>
      <w:r w:rsidRPr="00751307">
        <w:rPr>
          <w:rFonts w:ascii="Gandhari Unicode" w:hAnsi="Gandhari Unicode" w:cs="e-Tamil OTC"/>
          <w:lang w:val="de-DE"/>
          <w:rPrChange w:id="1090" w:author="Narmada Hansani Polgampalage" w:date="2023-12-07T14:19:00Z">
            <w:rPr/>
          </w:rPrChange>
        </w:rPr>
        <w:t>ōppi</w:t>
      </w:r>
      <w:proofErr w:type="spellEnd"/>
      <w:r w:rsidRPr="00751307">
        <w:rPr>
          <w:rFonts w:ascii="Gandhari Unicode" w:hAnsi="Gandhari Unicode" w:cs="e-Tamil OTC"/>
          <w:lang w:val="de-DE"/>
          <w:rPrChange w:id="1091" w:author="Narmada Hansani Polgampalage" w:date="2023-12-07T14:19:00Z">
            <w:rPr/>
          </w:rPrChange>
        </w:rPr>
        <w:t>-~um</w:t>
      </w:r>
    </w:p>
    <w:p w14:paraId="44B76371"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092" w:author="Narmada Hansani Polgampalage" w:date="2023-12-07T14:19:00Z">
            <w:rPr/>
          </w:rPrChange>
        </w:rPr>
        <w:t>kālai</w:t>
      </w:r>
      <w:proofErr w:type="spellEnd"/>
      <w:r w:rsidRPr="00751307">
        <w:rPr>
          <w:rFonts w:ascii="Gandhari Unicode" w:hAnsi="Gandhari Unicode" w:cs="e-Tamil OTC"/>
          <w:lang w:val="de-DE"/>
          <w:rPrChange w:id="1093" w:author="Narmada Hansani Polgampalage" w:date="2023-12-07T14:19:00Z">
            <w:rPr/>
          </w:rPrChange>
        </w:rPr>
        <w:t xml:space="preserve"> </w:t>
      </w:r>
      <w:proofErr w:type="spellStart"/>
      <w:r w:rsidRPr="00751307">
        <w:rPr>
          <w:rFonts w:ascii="Gandhari Unicode" w:hAnsi="Gandhari Unicode" w:cs="e-Tamil OTC"/>
          <w:lang w:val="de-DE"/>
          <w:rPrChange w:id="1094" w:author="Narmada Hansani Polgampalage" w:date="2023-12-07T14:19:00Z">
            <w:rPr/>
          </w:rPrChange>
        </w:rPr>
        <w:t>vantu</w:t>
      </w:r>
      <w:proofErr w:type="spellEnd"/>
      <w:r w:rsidRPr="00751307">
        <w:rPr>
          <w:rFonts w:ascii="Gandhari Unicode" w:hAnsi="Gandhari Unicode" w:cs="e-Tamil OTC"/>
          <w:lang w:val="de-DE"/>
          <w:rPrChange w:id="1095" w:author="Narmada Hansani Polgampalage" w:date="2023-12-07T14:19:00Z">
            <w:rPr/>
          </w:rPrChange>
        </w:rPr>
        <w:t xml:space="preserve"> </w:t>
      </w:r>
      <w:proofErr w:type="spellStart"/>
      <w:r w:rsidRPr="00751307">
        <w:rPr>
          <w:rFonts w:ascii="Gandhari Unicode" w:hAnsi="Gandhari Unicode" w:cs="e-Tamil OTC"/>
          <w:lang w:val="de-DE"/>
          <w:rPrChange w:id="1096" w:author="Narmada Hansani Polgampalage" w:date="2023-12-07T14:19:00Z">
            <w:rPr/>
          </w:rPrChange>
        </w:rPr>
        <w:t>mālai</w:t>
      </w:r>
      <w:proofErr w:type="spellEnd"/>
      <w:ins w:id="1097" w:author="Narmada Hansani Polgampalage" w:date="2023-11-28T18:36:00Z">
        <w:r>
          <w:rPr>
            <w:rFonts w:ascii="Gandhari Unicode" w:hAnsi="Gandhari Unicode" w:cs="e-Tamil OTC"/>
            <w:lang w:val="de-DE"/>
          </w:rPr>
          <w:t>+</w:t>
        </w:r>
      </w:ins>
      <w:r w:rsidRPr="00751307">
        <w:rPr>
          <w:rFonts w:ascii="Gandhari Unicode" w:hAnsi="Gandhari Unicode" w:cs="e-Tamil OTC"/>
          <w:lang w:val="de-DE"/>
          <w:rPrChange w:id="1098" w:author="Narmada Hansani Polgampalage" w:date="2023-12-07T14:19:00Z">
            <w:rPr/>
          </w:rPrChange>
        </w:rPr>
        <w:t xml:space="preserve"> </w:t>
      </w:r>
      <w:proofErr w:type="spellStart"/>
      <w:r w:rsidRPr="00751307">
        <w:rPr>
          <w:rFonts w:ascii="Gandhari Unicode" w:hAnsi="Gandhari Unicode" w:cs="e-Tamil OTC"/>
          <w:lang w:val="de-DE"/>
          <w:rPrChange w:id="1099" w:author="Narmada Hansani Polgampalage" w:date="2023-12-07T14:19:00Z">
            <w:rPr/>
          </w:rPrChange>
        </w:rPr>
        <w:t>poḻutiṉ</w:t>
      </w:r>
      <w:proofErr w:type="spellEnd"/>
    </w:p>
    <w:p w14:paraId="4A6EC234"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i/>
          <w:iCs/>
          <w:lang w:val="de-DE"/>
          <w:rPrChange w:id="1100" w:author="Narmada Hansani Polgampalage" w:date="2023-12-07T14:19:00Z">
            <w:rPr>
              <w:i/>
              <w:iCs/>
            </w:rPr>
          </w:rPrChange>
        </w:rPr>
        <w:t>nal</w:t>
      </w:r>
      <w:proofErr w:type="spellEnd"/>
      <w:r w:rsidRPr="00751307">
        <w:rPr>
          <w:rFonts w:ascii="Gandhari Unicode" w:hAnsi="Gandhari Unicode" w:cs="e-Tamil OTC"/>
          <w:i/>
          <w:iCs/>
          <w:lang w:val="de-DE"/>
          <w:rPrChange w:id="1101" w:author="Narmada Hansani Polgampalage" w:date="2023-12-07T14:19:00Z">
            <w:rPr>
              <w:i/>
              <w:iCs/>
            </w:rPr>
          </w:rPrChange>
        </w:rPr>
        <w:t xml:space="preserve"> +</w:t>
      </w:r>
      <w:proofErr w:type="spellStart"/>
      <w:r w:rsidRPr="00751307">
        <w:rPr>
          <w:rFonts w:ascii="Gandhari Unicode" w:hAnsi="Gandhari Unicode" w:cs="e-Tamil OTC"/>
          <w:i/>
          <w:iCs/>
          <w:lang w:val="de-DE"/>
          <w:rPrChange w:id="1102" w:author="Narmada Hansani Polgampalage" w:date="2023-12-07T14:19:00Z">
            <w:rPr>
              <w:i/>
              <w:iCs/>
            </w:rPr>
          </w:rPrChange>
        </w:rPr>
        <w:t>akam</w:t>
      </w:r>
      <w:proofErr w:type="spellEnd"/>
      <w:r w:rsidRPr="00751307">
        <w:rPr>
          <w:rFonts w:ascii="Gandhari Unicode" w:hAnsi="Gandhari Unicode" w:cs="e-Tamil OTC"/>
          <w:lang w:val="de-DE"/>
          <w:rPrChange w:id="1103" w:author="Narmada Hansani Polgampalage" w:date="2023-12-07T14:19:00Z">
            <w:rPr/>
          </w:rPrChange>
        </w:rPr>
        <w:t xml:space="preserve"> </w:t>
      </w:r>
      <w:proofErr w:type="spellStart"/>
      <w:r w:rsidRPr="00751307">
        <w:rPr>
          <w:rFonts w:ascii="Gandhari Unicode" w:hAnsi="Gandhari Unicode" w:cs="e-Tamil OTC"/>
          <w:lang w:val="de-DE"/>
          <w:rPrChange w:id="1104" w:author="Narmada Hansani Polgampalage" w:date="2023-12-07T14:19:00Z">
            <w:rPr/>
          </w:rPrChange>
        </w:rPr>
        <w:t>nayantu</w:t>
      </w:r>
      <w:proofErr w:type="spellEnd"/>
      <w:r w:rsidRPr="00751307">
        <w:rPr>
          <w:rFonts w:ascii="Gandhari Unicode" w:hAnsi="Gandhari Unicode" w:cs="e-Tamil OTC"/>
          <w:lang w:val="de-DE"/>
          <w:rPrChange w:id="1105" w:author="Narmada Hansani Polgampalage" w:date="2023-12-07T14:19:00Z">
            <w:rPr/>
          </w:rPrChange>
        </w:rPr>
        <w:t xml:space="preserve"> </w:t>
      </w:r>
      <w:proofErr w:type="spellStart"/>
      <w:r w:rsidRPr="00751307">
        <w:rPr>
          <w:rFonts w:ascii="Gandhari Unicode" w:hAnsi="Gandhari Unicode" w:cs="e-Tamil OTC"/>
          <w:lang w:val="de-DE"/>
          <w:rPrChange w:id="1106" w:author="Narmada Hansani Polgampalage" w:date="2023-12-07T14:19:00Z">
            <w:rPr/>
          </w:rPrChange>
        </w:rPr>
        <w:t>tāṉ</w:t>
      </w:r>
      <w:proofErr w:type="spellEnd"/>
      <w:r w:rsidRPr="00751307">
        <w:rPr>
          <w:rFonts w:ascii="Gandhari Unicode" w:hAnsi="Gandhari Unicode" w:cs="e-Tamil OTC"/>
          <w:lang w:val="de-DE"/>
          <w:rPrChange w:id="1107" w:author="Narmada Hansani Polgampalage" w:date="2023-12-07T14:19:00Z">
            <w:rPr/>
          </w:rPrChange>
        </w:rPr>
        <w:t xml:space="preserve"> </w:t>
      </w:r>
      <w:proofErr w:type="spellStart"/>
      <w:r w:rsidRPr="00751307">
        <w:rPr>
          <w:rFonts w:ascii="Gandhari Unicode" w:hAnsi="Gandhari Unicode" w:cs="e-Tamil OTC"/>
          <w:i/>
          <w:iCs/>
          <w:lang w:val="de-DE"/>
          <w:rPrChange w:id="1108" w:author="Narmada Hansani Polgampalage" w:date="2023-12-07T14:19:00Z">
            <w:rPr>
              <w:i/>
              <w:iCs/>
            </w:rPr>
          </w:rPrChange>
        </w:rPr>
        <w:t>uyaṅki</w:t>
      </w:r>
      <w:proofErr w:type="spellEnd"/>
      <w:r w:rsidRPr="00751307">
        <w:rPr>
          <w:rFonts w:ascii="Gandhari Unicode" w:hAnsi="Gandhari Unicode" w:cs="e-Tamil OTC"/>
          <w:i/>
          <w:iCs/>
          <w:lang w:val="de-DE"/>
          <w:rPrChange w:id="1109" w:author="Narmada Hansani Polgampalage" w:date="2023-12-07T14:19:00Z">
            <w:rPr>
              <w:i/>
              <w:iCs/>
            </w:rPr>
          </w:rPrChange>
        </w:rPr>
        <w:t>+</w:t>
      </w:r>
    </w:p>
    <w:p w14:paraId="161D1F7B" w14:textId="77777777" w:rsidR="00544225" w:rsidRDefault="00000000">
      <w:pPr>
        <w:pStyle w:val="Textbody"/>
        <w:spacing w:after="29" w:line="260" w:lineRule="exact"/>
        <w:jc w:val="both"/>
        <w:rPr>
          <w:rFonts w:ascii="Gandhari Unicode" w:hAnsi="Gandhari Unicode" w:cs="e-Tamil OTC"/>
          <w:lang w:val="de-DE"/>
        </w:rPr>
      </w:pPr>
      <w:proofErr w:type="spellStart"/>
      <w:proofErr w:type="gramStart"/>
      <w:r w:rsidRPr="00751307">
        <w:rPr>
          <w:rFonts w:ascii="Gandhari Unicode" w:hAnsi="Gandhari Unicode" w:cs="e-Tamil OTC"/>
          <w:i/>
          <w:iCs/>
          <w:lang w:val="de-DE"/>
          <w:rPrChange w:id="1110" w:author="Narmada Hansani Polgampalage" w:date="2023-12-07T14:19:00Z">
            <w:rPr>
              <w:i/>
              <w:iCs/>
            </w:rPr>
          </w:rPrChange>
        </w:rPr>
        <w:t>colla</w:t>
      </w:r>
      <w:proofErr w:type="spellEnd"/>
      <w:r w:rsidRPr="00751307">
        <w:rPr>
          <w:rFonts w:ascii="Gandhari Unicode" w:hAnsi="Gandhari Unicode" w:cs="e-Tamil OTC"/>
          <w:i/>
          <w:iCs/>
          <w:lang w:val="de-DE"/>
          <w:rPrChange w:id="1111" w:author="Narmada Hansani Polgampalage" w:date="2023-12-07T14:19:00Z">
            <w:rPr>
              <w:i/>
              <w:iCs/>
            </w:rPr>
          </w:rPrChange>
        </w:rPr>
        <w:t>.~</w:t>
      </w:r>
      <w:proofErr w:type="gramEnd"/>
      <w:r w:rsidRPr="00751307">
        <w:rPr>
          <w:rFonts w:ascii="Gandhari Unicode" w:hAnsi="Gandhari Unicode" w:cs="e-Tamil OTC"/>
          <w:i/>
          <w:iCs/>
          <w:lang w:val="de-DE"/>
          <w:rPrChange w:id="1112" w:author="Narmada Hansani Polgampalage" w:date="2023-12-07T14:19:00Z">
            <w:rPr>
              <w:i/>
              <w:iCs/>
            </w:rPr>
          </w:rPrChange>
        </w:rPr>
        <w:t>um</w:t>
      </w:r>
      <w:r w:rsidRPr="00751307">
        <w:rPr>
          <w:rFonts w:ascii="Gandhari Unicode" w:hAnsi="Gandhari Unicode" w:cs="e-Tamil OTC"/>
          <w:lang w:val="de-DE"/>
          <w:rPrChange w:id="1113" w:author="Narmada Hansani Polgampalage" w:date="2023-12-07T14:19:00Z">
            <w:rPr/>
          </w:rPrChange>
        </w:rPr>
        <w:t xml:space="preserve"> </w:t>
      </w:r>
      <w:proofErr w:type="spellStart"/>
      <w:r w:rsidRPr="00751307">
        <w:rPr>
          <w:rFonts w:ascii="Gandhari Unicode" w:hAnsi="Gandhari Unicode" w:cs="e-Tamil OTC"/>
          <w:lang w:val="de-DE"/>
          <w:rPrChange w:id="1114" w:author="Narmada Hansani Polgampalage" w:date="2023-12-07T14:19:00Z">
            <w:rPr/>
          </w:rPrChange>
        </w:rPr>
        <w:t>ākāt</w:t>
      </w:r>
      <w:proofErr w:type="spellEnd"/>
      <w:r w:rsidRPr="00751307">
        <w:rPr>
          <w:rFonts w:ascii="Gandhari Unicode" w:hAnsi="Gandhari Unicode" w:cs="e-Tamil OTC"/>
          <w:lang w:val="de-DE"/>
          <w:rPrChange w:id="1115" w:author="Narmada Hansani Polgampalage" w:date="2023-12-07T14:19:00Z">
            <w:rPr/>
          </w:rPrChange>
        </w:rPr>
        <w:t xml:space="preserve">* </w:t>
      </w:r>
      <w:proofErr w:type="spellStart"/>
      <w:r w:rsidRPr="00751307">
        <w:rPr>
          <w:rFonts w:ascii="Gandhari Unicode" w:hAnsi="Gandhari Unicode" w:cs="e-Tamil OTC"/>
          <w:lang w:val="de-DE"/>
          <w:rPrChange w:id="1116" w:author="Narmada Hansani Polgampalage" w:date="2023-12-07T14:19:00Z">
            <w:rPr/>
          </w:rPrChange>
        </w:rPr>
        <w:t>aḵkiyōṉ</w:t>
      </w:r>
      <w:proofErr w:type="spellEnd"/>
      <w:r w:rsidRPr="00751307">
        <w:rPr>
          <w:rFonts w:ascii="Gandhari Unicode" w:hAnsi="Gandhari Unicode" w:cs="e-Tamil OTC"/>
          <w:lang w:val="de-DE"/>
          <w:rPrChange w:id="1117" w:author="Narmada Hansani Polgampalage" w:date="2023-12-07T14:19:00Z">
            <w:rPr/>
          </w:rPrChange>
        </w:rPr>
        <w:t>-ē.</w:t>
      </w:r>
    </w:p>
    <w:p w14:paraId="764D7C4F" w14:textId="77777777" w:rsidR="00544225" w:rsidRDefault="00544225">
      <w:pPr>
        <w:pStyle w:val="Textbody"/>
        <w:spacing w:after="29" w:line="260" w:lineRule="exact"/>
        <w:jc w:val="both"/>
        <w:rPr>
          <w:rFonts w:ascii="Gandhari Unicode" w:hAnsi="Gandhari Unicode" w:cs="e-Tamil OTC"/>
          <w:lang w:val="de-DE"/>
        </w:rPr>
      </w:pPr>
    </w:p>
    <w:p w14:paraId="15A6DF9C" w14:textId="77777777" w:rsidR="00544225" w:rsidRDefault="00544225">
      <w:pPr>
        <w:pStyle w:val="Textbody"/>
        <w:spacing w:after="29" w:line="260" w:lineRule="exact"/>
        <w:jc w:val="both"/>
        <w:rPr>
          <w:rFonts w:ascii="Gandhari Unicode" w:hAnsi="Gandhari Unicode" w:cs="e-Tamil OTC"/>
          <w:lang w:val="de-DE"/>
        </w:rPr>
      </w:pPr>
    </w:p>
    <w:p w14:paraId="3DDD0F5B"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1118" w:author="Narmada Hansani Polgampalage" w:date="2023-12-07T14:19:00Z">
            <w:rPr/>
          </w:rPrChange>
        </w:rPr>
        <w:br w:type="page"/>
      </w:r>
    </w:p>
    <w:p w14:paraId="64A2EBE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[to inform HIM] that SHE would grant night trysts, by the confidante.</w:t>
      </w:r>
    </w:p>
    <w:p w14:paraId="5941C314" w14:textId="77777777" w:rsidR="00544225" w:rsidRDefault="00544225">
      <w:pPr>
        <w:pStyle w:val="Textbody"/>
        <w:spacing w:after="29" w:line="260" w:lineRule="exact"/>
        <w:jc w:val="both"/>
        <w:rPr>
          <w:rFonts w:ascii="Gandhari Unicode" w:hAnsi="Gandhari Unicode" w:cs="e-Tamil OTC"/>
          <w:lang w:val="en-GB"/>
        </w:rPr>
      </w:pPr>
    </w:p>
    <w:p w14:paraId="4AE5CA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youth she-elephant longed- sprout tusk- young elephant-</w:t>
      </w:r>
      <w:proofErr w:type="gramStart"/>
      <w:r>
        <w:rPr>
          <w:rFonts w:ascii="Gandhari Unicode" w:hAnsi="Gandhari Unicode" w:cs="e-Tamil OTC"/>
          <w:lang w:val="en-GB"/>
        </w:rPr>
        <w:t>bull</w:t>
      </w:r>
      <w:proofErr w:type="gramEnd"/>
    </w:p>
    <w:p w14:paraId="6C8D0058"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hill situated hill-people(h.) roar(inf.)</w:t>
      </w:r>
    </w:p>
    <w:p w14:paraId="78531C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village-common crossing- land-he friend</w:t>
      </w:r>
    </w:p>
    <w:p w14:paraId="27891B0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mountain-pool flower waterlily chaplet given</w:t>
      </w:r>
      <w:r>
        <w:rPr>
          <w:rFonts w:ascii="Gandhari Unicode" w:hAnsi="Gandhari Unicode" w:cs="e-Tamil OTC"/>
          <w:position w:val="6"/>
          <w:lang w:val="en-GB"/>
        </w:rPr>
        <w:t>um</w:t>
      </w:r>
    </w:p>
    <w:p w14:paraId="51DF4D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 field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happen- parakeet scared-</w:t>
      </w:r>
      <w:proofErr w:type="gramStart"/>
      <w:r>
        <w:rPr>
          <w:rFonts w:ascii="Gandhari Unicode" w:hAnsi="Gandhari Unicode" w:cs="e-Tamil OTC"/>
          <w:lang w:val="en-GB"/>
        </w:rPr>
        <w:t>away</w:t>
      </w:r>
      <w:r>
        <w:rPr>
          <w:rFonts w:ascii="Gandhari Unicode" w:hAnsi="Gandhari Unicode" w:cs="e-Tamil OTC"/>
          <w:position w:val="6"/>
          <w:lang w:val="en-GB"/>
        </w:rPr>
        <w:t>um</w:t>
      </w:r>
      <w:proofErr w:type="gramEnd"/>
    </w:p>
    <w:p w14:paraId="7EA6BBF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morning come(abs.) evening time-</w:t>
      </w:r>
    </w:p>
    <w:p w14:paraId="5D872B1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inside longed </w:t>
      </w:r>
      <w:proofErr w:type="spellStart"/>
      <w:r>
        <w:rPr>
          <w:rFonts w:ascii="Gandhari Unicode" w:hAnsi="Gandhari Unicode" w:cs="e-Tamil OTC"/>
          <w:lang w:val="en-GB"/>
        </w:rPr>
        <w:t>self become</w:t>
      </w:r>
      <w:proofErr w:type="spellEnd"/>
      <w:r>
        <w:rPr>
          <w:rFonts w:ascii="Gandhari Unicode" w:hAnsi="Gandhari Unicode" w:cs="e-Tamil OTC"/>
          <w:lang w:val="en-GB"/>
        </w:rPr>
        <w:t>-weak(abs.)</w:t>
      </w:r>
    </w:p>
    <w:p w14:paraId="258CB1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say(</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become-not-it dejected-he</w:t>
      </w:r>
      <w:r>
        <w:rPr>
          <w:rFonts w:ascii="Gandhari Unicode" w:hAnsi="Gandhari Unicode" w:cs="e-Tamil OTC"/>
          <w:position w:val="6"/>
          <w:lang w:val="en-GB"/>
        </w:rPr>
        <w:t>ē</w:t>
      </w:r>
      <w:r>
        <w:rPr>
          <w:rFonts w:ascii="Gandhari Unicode" w:hAnsi="Gandhari Unicode" w:cs="e-Tamil OTC"/>
          <w:lang w:val="en-GB"/>
        </w:rPr>
        <w:t>.</w:t>
      </w:r>
    </w:p>
    <w:p w14:paraId="218DD1E7" w14:textId="77777777" w:rsidR="00544225" w:rsidRDefault="00544225">
      <w:pPr>
        <w:pStyle w:val="Textbody"/>
        <w:spacing w:after="29"/>
        <w:jc w:val="both"/>
        <w:rPr>
          <w:rFonts w:ascii="Gandhari Unicode" w:hAnsi="Gandhari Unicode" w:cs="e-Tamil OTC"/>
          <w:lang w:val="en-GB"/>
        </w:rPr>
      </w:pPr>
    </w:p>
    <w:p w14:paraId="58BA48E2" w14:textId="77777777" w:rsidR="00544225" w:rsidRDefault="00544225">
      <w:pPr>
        <w:pStyle w:val="Textbody"/>
        <w:spacing w:after="29"/>
        <w:rPr>
          <w:rFonts w:ascii="Gandhari Unicode" w:hAnsi="Gandhari Unicode" w:cs="e-Tamil OTC"/>
          <w:lang w:val="en-GB"/>
        </w:rPr>
      </w:pPr>
    </w:p>
    <w:p w14:paraId="7D8AE84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 friend,</w:t>
      </w:r>
    </w:p>
    <w:p w14:paraId="54FD03D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a young elephant bull with sprouting</w:t>
      </w:r>
      <w:r>
        <w:rPr>
          <w:rStyle w:val="FootnoteReference1"/>
          <w:rFonts w:ascii="Gandhari Unicode" w:hAnsi="Gandhari Unicode" w:cs="e-Tamil OTC"/>
          <w:lang w:val="en-GB"/>
        </w:rPr>
        <w:footnoteReference w:id="577"/>
      </w:r>
      <w:r>
        <w:rPr>
          <w:rFonts w:ascii="Gandhari Unicode" w:hAnsi="Gandhari Unicode" w:cs="e-Tamil OTC"/>
          <w:lang w:val="en-GB"/>
        </w:rPr>
        <w:t xml:space="preserve"> tusks,</w:t>
      </w:r>
    </w:p>
    <w:p w14:paraId="098A380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who longed for the young female, [usually] staying in the hills</w:t>
      </w:r>
      <w:r>
        <w:rPr>
          <w:rStyle w:val="FootnoteReference1"/>
          <w:rFonts w:ascii="Gandhari Unicode" w:hAnsi="Gandhari Unicode" w:cs="e-Tamil OTC"/>
          <w:lang w:val="en-GB"/>
        </w:rPr>
        <w:footnoteReference w:id="578"/>
      </w:r>
    </w:p>
    <w:p w14:paraId="169489B0" w14:textId="77777777" w:rsidR="00544225" w:rsidRDefault="00000000">
      <w:pPr>
        <w:pStyle w:val="Textbody"/>
        <w:tabs>
          <w:tab w:val="left" w:pos="288"/>
        </w:tabs>
        <w:spacing w:after="72"/>
        <w:jc w:val="both"/>
        <w:rPr>
          <w:rFonts w:ascii="Gandhari Unicode" w:hAnsi="Gandhari Unicode" w:cs="e-Tamil OTC"/>
          <w:lang w:val="en-GB"/>
        </w:rPr>
      </w:pPr>
      <w:r>
        <w:rPr>
          <w:rFonts w:ascii="Gandhari Unicode" w:hAnsi="Gandhari Unicode" w:cs="e-Tamil OTC"/>
          <w:lang w:val="en-GB"/>
        </w:rPr>
        <w:tab/>
        <w:t>crosses the village common, so that the hill people shout,</w:t>
      </w:r>
    </w:p>
    <w:p w14:paraId="5B72E54D"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giving a waterlily chaplet of flowers from the mountain pool</w:t>
      </w:r>
    </w:p>
    <w:p w14:paraId="61D395EF" w14:textId="77777777" w:rsidR="00544225" w:rsidRDefault="00000000">
      <w:pPr>
        <w:pStyle w:val="Textbody"/>
        <w:tabs>
          <w:tab w:val="left" w:pos="0"/>
        </w:tabs>
        <w:spacing w:after="72"/>
        <w:jc w:val="both"/>
        <w:rPr>
          <w:rFonts w:ascii="Gandhari Unicode" w:hAnsi="Gandhari Unicode" w:cs="e-Tamil OTC"/>
          <w:lang w:val="en-GB"/>
        </w:rPr>
      </w:pPr>
      <w:r>
        <w:rPr>
          <w:rFonts w:ascii="Gandhari Unicode" w:hAnsi="Gandhari Unicode" w:cs="e-Tamil OTC"/>
          <w:lang w:val="en-GB"/>
        </w:rPr>
        <w:t>and scaring away the parakeets falling into</w:t>
      </w:r>
      <w:r>
        <w:rPr>
          <w:rStyle w:val="FootnoteReference1"/>
          <w:rFonts w:ascii="Gandhari Unicode" w:hAnsi="Gandhari Unicode" w:cs="e-Tamil OTC"/>
          <w:lang w:val="en-GB"/>
        </w:rPr>
        <w:footnoteReference w:id="579"/>
      </w:r>
      <w:r>
        <w:rPr>
          <w:rFonts w:ascii="Gandhari Unicode" w:hAnsi="Gandhari Unicode" w:cs="e-Tamil OTC"/>
          <w:lang w:val="en-GB"/>
        </w:rPr>
        <w:t xml:space="preserve"> the millet field</w:t>
      </w:r>
    </w:p>
    <w:p w14:paraId="0D2BDF4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having come in the morning, at evening time</w:t>
      </w:r>
    </w:p>
    <w:p w14:paraId="6722288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he longed in [his] good mind, became weak </w:t>
      </w:r>
      <w:proofErr w:type="gramStart"/>
      <w:r>
        <w:rPr>
          <w:rFonts w:ascii="Gandhari Unicode" w:hAnsi="Gandhari Unicode" w:cs="e-Tamil OTC"/>
          <w:lang w:val="en-GB"/>
        </w:rPr>
        <w:t>himself</w:t>
      </w:r>
      <w:proofErr w:type="gramEnd"/>
    </w:p>
    <w:p w14:paraId="247A56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even without</w:t>
      </w:r>
      <w:r>
        <w:rPr>
          <w:rStyle w:val="FootnoteReference1"/>
          <w:rFonts w:ascii="Gandhari Unicode" w:hAnsi="Gandhari Unicode" w:cs="e-Tamil OTC"/>
          <w:lang w:val="en-GB"/>
        </w:rPr>
        <w:footnoteReference w:id="580"/>
      </w:r>
      <w:r>
        <w:rPr>
          <w:rFonts w:ascii="Gandhari Unicode" w:hAnsi="Gandhari Unicode" w:cs="e-Tamil OTC"/>
          <w:lang w:val="en-GB"/>
        </w:rPr>
        <w:t xml:space="preserve"> speaking he [was] dejected.</w:t>
      </w:r>
    </w:p>
    <w:p w14:paraId="045D1B0D" w14:textId="77777777" w:rsidR="00544225" w:rsidRDefault="00544225">
      <w:pPr>
        <w:pStyle w:val="Textbody"/>
        <w:spacing w:after="0"/>
        <w:jc w:val="both"/>
        <w:rPr>
          <w:rFonts w:ascii="Gandhari Unicode" w:hAnsi="Gandhari Unicode" w:cs="e-Tamil OTC"/>
          <w:lang w:val="en-GB"/>
        </w:rPr>
      </w:pPr>
    </w:p>
    <w:p w14:paraId="02E3652B" w14:textId="77777777" w:rsidR="00544225" w:rsidRDefault="00000000">
      <w:pPr>
        <w:rPr>
          <w:rFonts w:ascii="Gandhari Unicode" w:eastAsiaTheme="majorEastAsia" w:hAnsi="Gandhari Unicode" w:cstheme="majorBidi" w:hint="eastAsia"/>
          <w:b/>
        </w:rPr>
      </w:pPr>
      <w:r>
        <w:br w:type="page"/>
      </w:r>
    </w:p>
    <w:p w14:paraId="68ACD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347</w:t>
      </w:r>
      <w:r>
        <w:rPr>
          <w:rFonts w:ascii="e-Tamil OTC" w:hAnsi="e-Tamil OTC" w:cs="e-Tamil OTC"/>
          <w:b/>
          <w:i w:val="0"/>
          <w:iCs w:val="0"/>
          <w:color w:val="auto"/>
        </w:rPr>
        <w:t xml:space="preserve"> </w:t>
      </w:r>
      <w:proofErr w:type="spellStart"/>
      <w:r>
        <w:rPr>
          <w:rFonts w:ascii="e-Tamil OTC" w:hAnsi="e-Tamil OTC" w:cs="e-Tamil OTC"/>
          <w:i w:val="0"/>
          <w:iCs w:val="0"/>
          <w:color w:val="auto"/>
        </w:rPr>
        <w:t>காவிரிப்பூம்பட்டினத்துச்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சேந்தன்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4922B45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536C6935" w14:textId="77777777" w:rsidR="00544225" w:rsidRDefault="00544225">
      <w:pPr>
        <w:pStyle w:val="Textbody"/>
        <w:spacing w:after="29"/>
        <w:jc w:val="both"/>
        <w:rPr>
          <w:rFonts w:ascii="Gandhari Unicode" w:hAnsi="Gandhari Unicode" w:cs="e-Tamil OTC"/>
          <w:lang w:val="en-GB"/>
        </w:rPr>
      </w:pPr>
    </w:p>
    <w:p w14:paraId="010CF1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மல்குசுனை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புலர்ந்த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சுரமுதற்</w:t>
      </w:r>
      <w:proofErr w:type="spellEnd"/>
    </w:p>
    <w:p w14:paraId="689FF7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கோலுடை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நறுவீ</w:t>
      </w:r>
      <w:proofErr w:type="spellEnd"/>
    </w:p>
    <w:p w14:paraId="5BED776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குடுமியிற்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றோன்றுங்</w:t>
      </w:r>
      <w:proofErr w:type="spellEnd"/>
    </w:p>
    <w:p w14:paraId="400B4B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p>
    <w:p w14:paraId="0C67714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டொன்றுமணஞ்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ளிவளெனின்</w:t>
      </w:r>
      <w:proofErr w:type="spellEnd"/>
    </w:p>
    <w:p w14:paraId="7770A1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றுணிவே</w:t>
      </w:r>
      <w:proofErr w:type="spellEnd"/>
      <w:r>
        <w:rPr>
          <w:rFonts w:ascii="Gandhari Unicode" w:hAnsi="Gandhari Unicode" w:cs="e-Tamil OTC"/>
          <w:lang w:val="en-GB"/>
        </w:rPr>
        <w:t>.</w:t>
      </w:r>
    </w:p>
    <w:p w14:paraId="36F1ACDB" w14:textId="77777777" w:rsidR="00544225" w:rsidRDefault="00544225">
      <w:pPr>
        <w:pStyle w:val="Textbody"/>
        <w:spacing w:after="29"/>
        <w:jc w:val="both"/>
        <w:rPr>
          <w:rFonts w:ascii="Gandhari Unicode" w:hAnsi="Gandhari Unicode" w:cs="e-Tamil OTC"/>
          <w:lang w:val="en-GB"/>
        </w:rPr>
      </w:pPr>
    </w:p>
    <w:p w14:paraId="70812E4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மல்குசுனை</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மல்குசுனைப்</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1b </w:t>
      </w:r>
      <w:proofErr w:type="spellStart"/>
      <w:r>
        <w:rPr>
          <w:rFonts w:ascii="Gandhari Unicode" w:hAnsi="Gandhari Unicode" w:cs="e-Tamil OTC"/>
          <w:lang w:val="en-GB"/>
        </w:rPr>
        <w:t>புலர்ந்த</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கோலுடை</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கொல்லுடை</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நீளிடைத்</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நம்மொ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டொன்றுமணஞ்</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டொன்றுமனஞ்</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ளிவளெனின்</w:t>
      </w:r>
      <w:proofErr w:type="spellEnd"/>
      <w:r>
        <w:rPr>
          <w:rFonts w:ascii="Gandhari Unicode" w:hAnsi="Gandhari Unicode" w:cs="e-Tamil OTC"/>
          <w:lang w:val="en-GB"/>
        </w:rPr>
        <w:t xml:space="preserve"> C1,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ளிவளெனி</w:t>
      </w:r>
      <w:proofErr w:type="spellEnd"/>
      <w:r>
        <w:rPr>
          <w:rFonts w:ascii="Gandhari Unicode" w:hAnsi="Gandhari Unicode" w:cs="e-Tamil OTC"/>
          <w:lang w:val="en-GB"/>
        </w:rPr>
        <w:t xml:space="preserve"> L1, C2+3, G1</w:t>
      </w:r>
    </w:p>
    <w:p w14:paraId="26D9B9D5" w14:textId="77777777" w:rsidR="00544225" w:rsidRDefault="00544225">
      <w:pPr>
        <w:pStyle w:val="Textbody"/>
        <w:spacing w:after="29"/>
        <w:jc w:val="both"/>
        <w:rPr>
          <w:rFonts w:ascii="Gandhari Unicode" w:hAnsi="Gandhari Unicode" w:cs="e-Tamil OTC"/>
          <w:lang w:val="en-GB"/>
        </w:rPr>
      </w:pPr>
    </w:p>
    <w:p w14:paraId="09BAD8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malku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pularnta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mutal</w:t>
      </w:r>
      <w:proofErr w:type="spellEnd"/>
    </w:p>
    <w:p w14:paraId="5FFF42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kumari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p>
    <w:p w14:paraId="5EB9BC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tōkai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kuṭumiyiṉ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168902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nammōṭ</w:t>
      </w:r>
      <w:proofErr w:type="spellEnd"/>
      <w:r>
        <w:rPr>
          <w:rFonts w:ascii="Gandhari Unicode" w:hAnsi="Gandhari Unicode" w:cs="e-Tamil OTC"/>
          <w:lang w:val="en-GB"/>
        </w:rPr>
        <w:t>*</w:t>
      </w:r>
    </w:p>
    <w:p w14:paraId="21277E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oṉṟu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ceytaṉaḷ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eṉiṉ</w:t>
      </w:r>
      <w:proofErr w:type="spellEnd"/>
    </w:p>
    <w:p w14:paraId="031F8D8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neñcam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tuṇiv</w:t>
      </w:r>
      <w:proofErr w:type="spellEnd"/>
      <w:r>
        <w:rPr>
          <w:rFonts w:ascii="Gandhari Unicode" w:hAnsi="Gandhari Unicode" w:cs="e-Tamil OTC"/>
          <w:lang w:val="en-GB"/>
        </w:rPr>
        <w:t>*-ē.</w:t>
      </w:r>
    </w:p>
    <w:p w14:paraId="6C84B148" w14:textId="77777777" w:rsidR="00544225" w:rsidRDefault="00544225">
      <w:pPr>
        <w:pStyle w:val="Textbody"/>
        <w:spacing w:after="29" w:line="260" w:lineRule="exact"/>
        <w:jc w:val="both"/>
        <w:rPr>
          <w:rFonts w:ascii="Gandhari Unicode" w:hAnsi="Gandhari Unicode" w:cs="e-Tamil OTC"/>
          <w:lang w:val="en-GB"/>
        </w:rPr>
      </w:pPr>
    </w:p>
    <w:p w14:paraId="3991F711" w14:textId="77777777" w:rsidR="00544225" w:rsidRDefault="00544225">
      <w:pPr>
        <w:pStyle w:val="Textbody"/>
        <w:spacing w:after="29" w:line="260" w:lineRule="exact"/>
        <w:jc w:val="both"/>
        <w:rPr>
          <w:rFonts w:ascii="Gandhari Unicode" w:hAnsi="Gandhari Unicode" w:cs="e-Tamil OTC"/>
          <w:lang w:val="en-GB"/>
        </w:rPr>
      </w:pPr>
    </w:p>
    <w:p w14:paraId="2FC024EA" w14:textId="77777777" w:rsidR="00544225" w:rsidRDefault="00000000">
      <w:pPr>
        <w:pStyle w:val="Textbody"/>
        <w:spacing w:after="29" w:line="260" w:lineRule="exact"/>
        <w:jc w:val="both"/>
        <w:rPr>
          <w:rFonts w:ascii="Gandhari Unicode" w:hAnsi="Gandhari Unicode" w:cs="e-Tamil OTC"/>
          <w:lang w:val="en-GB"/>
        </w:rPr>
      </w:pPr>
      <w:r>
        <w:br w:type="page"/>
      </w:r>
    </w:p>
    <w:p w14:paraId="7954E1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4857EF54" w14:textId="77777777" w:rsidR="00544225" w:rsidRDefault="00544225">
      <w:pPr>
        <w:pStyle w:val="Textbody"/>
        <w:spacing w:after="29" w:line="260" w:lineRule="exact"/>
        <w:jc w:val="both"/>
        <w:rPr>
          <w:rFonts w:ascii="Gandhari Unicode" w:hAnsi="Gandhari Unicode" w:cs="e-Tamil OTC"/>
          <w:lang w:val="en-GB"/>
        </w:rPr>
      </w:pPr>
    </w:p>
    <w:p w14:paraId="70854B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increase- mountain-pool dried- be-poor- desert bottom/(loc.)</w:t>
      </w:r>
    </w:p>
    <w:p w14:paraId="44A67E0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girl </w:t>
      </w:r>
      <w:proofErr w:type="spellStart"/>
      <w:r>
        <w:rPr>
          <w:rFonts w:ascii="Gandhari Unicode" w:hAnsi="Gandhari Unicode" w:cs="e-Tamil OTC"/>
          <w:lang w:val="en-GB"/>
        </w:rPr>
        <w:t>Sirissa</w:t>
      </w:r>
      <w:proofErr w:type="spellEnd"/>
      <w:r>
        <w:rPr>
          <w:rFonts w:ascii="Gandhari Unicode" w:hAnsi="Gandhari Unicode" w:cs="e-Tamil OTC"/>
          <w:lang w:val="en-GB"/>
        </w:rPr>
        <w:t xml:space="preserve">(-tree) stalk possess- fragrant </w:t>
      </w:r>
      <w:proofErr w:type="gramStart"/>
      <w:r>
        <w:rPr>
          <w:rFonts w:ascii="Gandhari Unicode" w:hAnsi="Gandhari Unicode" w:cs="e-Tamil OTC"/>
          <w:lang w:val="en-GB"/>
        </w:rPr>
        <w:t>blossom</w:t>
      </w:r>
      <w:proofErr w:type="gramEnd"/>
    </w:p>
    <w:p w14:paraId="423D76B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inexperience big peacock crest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4B00D9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 long way self</w:t>
      </w:r>
      <w:r>
        <w:rPr>
          <w:rFonts w:ascii="Gandhari Unicode" w:hAnsi="Gandhari Unicode" w:cs="e-Tamil OTC"/>
          <w:position w:val="6"/>
          <w:lang w:val="en-GB"/>
        </w:rPr>
        <w:t>um</w:t>
      </w:r>
      <w:r>
        <w:rPr>
          <w:rFonts w:ascii="Gandhari Unicode" w:hAnsi="Gandhari Unicode" w:cs="e-Tamil OTC"/>
          <w:lang w:val="en-GB"/>
        </w:rPr>
        <w:t xml:space="preserve"> us-with</w:t>
      </w:r>
    </w:p>
    <w:p w14:paraId="7AB316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one-it union made-she she </w:t>
      </w:r>
      <w:proofErr w:type="gramStart"/>
      <w:r>
        <w:rPr>
          <w:rFonts w:ascii="Gandhari Unicode" w:hAnsi="Gandhari Unicode" w:cs="e-Tamil OTC"/>
          <w:lang w:val="en-GB"/>
        </w:rPr>
        <w:t>say</w:t>
      </w:r>
      <w:proofErr w:type="gramEnd"/>
      <w:r>
        <w:rPr>
          <w:rFonts w:ascii="Gandhari Unicode" w:hAnsi="Gandhari Unicode" w:cs="e-Tamil OTC"/>
          <w:lang w:val="en-GB"/>
        </w:rPr>
        <w:t>-if</w:t>
      </w:r>
    </w:p>
    <w:p w14:paraId="4363D855"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heart longed- your- decision</w:t>
      </w:r>
      <w:r>
        <w:rPr>
          <w:rFonts w:ascii="Gandhari Unicode" w:hAnsi="Gandhari Unicode" w:cs="e-Tamil OTC"/>
          <w:position w:val="6"/>
          <w:lang w:val="en-GB"/>
        </w:rPr>
        <w:t>ē</w:t>
      </w:r>
      <w:r>
        <w:rPr>
          <w:rFonts w:ascii="Gandhari Unicode" w:hAnsi="Gandhari Unicode" w:cs="e-Tamil OTC"/>
          <w:lang w:val="en-GB"/>
        </w:rPr>
        <w:t xml:space="preserve">. </w:t>
      </w:r>
      <w:r>
        <w:rPr>
          <w:rFonts w:ascii="Gandhari Unicode" w:hAnsi="Gandhari Unicode" w:cs="e-Tamil OTC"/>
          <w:lang w:val="en-GB"/>
        </w:rPr>
        <w:tab/>
      </w:r>
    </w:p>
    <w:p w14:paraId="686F1C81" w14:textId="77777777" w:rsidR="00544225" w:rsidRDefault="00544225">
      <w:pPr>
        <w:pStyle w:val="Textbody"/>
        <w:spacing w:after="29"/>
        <w:jc w:val="both"/>
        <w:rPr>
          <w:rFonts w:ascii="Gandhari Unicode" w:hAnsi="Gandhari Unicode" w:cs="e-Tamil OTC"/>
          <w:lang w:val="en-GB"/>
        </w:rPr>
      </w:pPr>
    </w:p>
    <w:p w14:paraId="09A562B9" w14:textId="77777777" w:rsidR="00544225" w:rsidRDefault="00544225">
      <w:pPr>
        <w:pStyle w:val="Textbody"/>
        <w:spacing w:after="29"/>
        <w:jc w:val="both"/>
        <w:rPr>
          <w:rFonts w:ascii="Gandhari Unicode" w:hAnsi="Gandhari Unicode" w:cs="e-Tamil OTC"/>
          <w:lang w:val="en-GB"/>
        </w:rPr>
      </w:pPr>
    </w:p>
    <w:p w14:paraId="28C90F3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[you] consider that she has made the one</w:t>
      </w:r>
      <w:r>
        <w:rPr>
          <w:rStyle w:val="FootnoteReference1"/>
          <w:rFonts w:ascii="Gandhari Unicode" w:hAnsi="Gandhari Unicode" w:cs="e-Tamil OTC"/>
          <w:lang w:val="en-GB"/>
        </w:rPr>
        <w:footnoteReference w:id="581"/>
      </w:r>
      <w:r>
        <w:rPr>
          <w:rFonts w:ascii="Gandhari Unicode" w:hAnsi="Gandhari Unicode" w:cs="e-Tamil OTC"/>
          <w:lang w:val="en-GB"/>
        </w:rPr>
        <w:t xml:space="preserve"> union</w:t>
      </w:r>
    </w:p>
    <w:p w14:paraId="4459EA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with us, also she herself</w:t>
      </w:r>
      <w:r>
        <w:rPr>
          <w:rStyle w:val="FootnoteReference1"/>
          <w:rFonts w:ascii="Gandhari Unicode" w:hAnsi="Gandhari Unicode" w:cs="e-Tamil OTC"/>
          <w:lang w:val="en-GB"/>
        </w:rPr>
        <w:footnoteReference w:id="582"/>
      </w:r>
      <w:r>
        <w:rPr>
          <w:rFonts w:ascii="Gandhari Unicode" w:hAnsi="Gandhari Unicode" w:cs="e-Tamil OTC"/>
          <w:lang w:val="en-GB"/>
        </w:rPr>
        <w:t>, on the long forest way</w:t>
      </w:r>
      <w:r>
        <w:rPr>
          <w:rStyle w:val="FootnoteReference1"/>
          <w:rFonts w:ascii="Gandhari Unicode" w:hAnsi="Gandhari Unicode" w:cs="e-Tamil OTC"/>
          <w:lang w:val="en-GB"/>
        </w:rPr>
        <w:footnoteReference w:id="583"/>
      </w:r>
      <w:r>
        <w:rPr>
          <w:rFonts w:ascii="Gandhari Unicode" w:hAnsi="Gandhari Unicode" w:cs="e-Tamil OTC"/>
          <w:lang w:val="en-GB"/>
        </w:rPr>
        <w:t>,</w:t>
      </w:r>
    </w:p>
    <w:p w14:paraId="488626D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stalked</w:t>
      </w:r>
      <w:r>
        <w:rPr>
          <w:rStyle w:val="FootnoteReference1"/>
          <w:rFonts w:ascii="Gandhari Unicode" w:hAnsi="Gandhari Unicode" w:cs="e-Tamil OTC"/>
          <w:lang w:val="en-GB"/>
        </w:rPr>
        <w:footnoteReference w:id="584"/>
      </w:r>
      <w:r>
        <w:rPr>
          <w:rFonts w:ascii="Gandhari Unicode" w:hAnsi="Gandhari Unicode" w:cs="e-Tamil OTC"/>
          <w:lang w:val="en-GB"/>
        </w:rPr>
        <w:t xml:space="preserve"> fragrant blossom of the maiden </w:t>
      </w:r>
      <w:proofErr w:type="spellStart"/>
      <w:r>
        <w:rPr>
          <w:rFonts w:ascii="Gandhari Unicode" w:hAnsi="Gandhari Unicode" w:cs="e-Tamil OTC"/>
          <w:lang w:val="en-GB"/>
        </w:rPr>
        <w:t>Sirissa</w:t>
      </w:r>
      <w:proofErr w:type="spellEnd"/>
    </w:p>
    <w:p w14:paraId="5D8BCC2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appears like the crest of </w:t>
      </w:r>
      <w:proofErr w:type="gramStart"/>
      <w:r>
        <w:rPr>
          <w:rFonts w:ascii="Gandhari Unicode" w:hAnsi="Gandhari Unicode" w:cs="e-Tamil OTC"/>
          <w:lang w:val="en-GB"/>
        </w:rPr>
        <w:t>a youthful big</w:t>
      </w:r>
      <w:proofErr w:type="gramEnd"/>
      <w:r>
        <w:rPr>
          <w:rFonts w:ascii="Gandhari Unicode" w:hAnsi="Gandhari Unicode" w:cs="e-Tamil OTC"/>
          <w:lang w:val="en-GB"/>
        </w:rPr>
        <w:t xml:space="preserve"> peacock,</w:t>
      </w:r>
    </w:p>
    <w:p w14:paraId="572314A2" w14:textId="77777777" w:rsidR="00544225" w:rsidRDefault="00000000">
      <w:pPr>
        <w:pStyle w:val="Textbody"/>
        <w:tabs>
          <w:tab w:val="left" w:pos="113"/>
          <w:tab w:val="left" w:pos="1013"/>
        </w:tabs>
        <w:spacing w:after="72"/>
        <w:jc w:val="both"/>
        <w:rPr>
          <w:rFonts w:ascii="Gandhari Unicode" w:hAnsi="Gandhari Unicode" w:cs="e-Tamil OTC"/>
          <w:lang w:val="en-GB"/>
        </w:rPr>
      </w:pPr>
      <w:r>
        <w:rPr>
          <w:rFonts w:ascii="Gandhari Unicode" w:hAnsi="Gandhari Unicode" w:cs="e-Tamil OTC"/>
          <w:lang w:val="en-GB"/>
        </w:rPr>
        <w:tab/>
        <w:t>in the poor desert, where plentiful mountain pools have dried up,</w:t>
      </w:r>
    </w:p>
    <w:p w14:paraId="77DB745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good [is], heart, your decision that you longed for</w:t>
      </w:r>
      <w:r>
        <w:rPr>
          <w:rStyle w:val="FootnoteReference1"/>
          <w:rFonts w:ascii="Gandhari Unicode" w:hAnsi="Gandhari Unicode" w:cs="e-Tamil OTC"/>
          <w:lang w:val="en-GB"/>
        </w:rPr>
        <w:footnoteReference w:id="585"/>
      </w:r>
      <w:r>
        <w:rPr>
          <w:rFonts w:ascii="Gandhari Unicode" w:hAnsi="Gandhari Unicode" w:cs="e-Tamil OTC"/>
          <w:lang w:val="en-GB"/>
        </w:rPr>
        <w:t>.</w:t>
      </w:r>
    </w:p>
    <w:p w14:paraId="390B70F2" w14:textId="77777777" w:rsidR="00544225" w:rsidRDefault="00544225">
      <w:pPr>
        <w:pStyle w:val="Textbody"/>
        <w:spacing w:after="0"/>
        <w:jc w:val="both"/>
        <w:rPr>
          <w:rFonts w:ascii="Gandhari Unicode" w:hAnsi="Gandhari Unicode" w:cs="e-Tamil OTC"/>
          <w:lang w:val="en-GB"/>
        </w:rPr>
      </w:pPr>
    </w:p>
    <w:p w14:paraId="06F8BC13" w14:textId="77777777" w:rsidR="00544225" w:rsidRDefault="00544225">
      <w:pPr>
        <w:pStyle w:val="Textbody"/>
        <w:spacing w:after="0"/>
        <w:jc w:val="both"/>
        <w:rPr>
          <w:rFonts w:ascii="Gandhari Unicode" w:hAnsi="Gandhari Unicode" w:cs="e-Tamil OTC"/>
          <w:lang w:val="en-GB"/>
        </w:rPr>
      </w:pPr>
    </w:p>
    <w:p w14:paraId="0F53D54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1E2AF83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5b</w:t>
      </w:r>
      <w:r>
        <w:rPr>
          <w:rFonts w:ascii="Gandhari Unicode" w:hAnsi="Gandhari Unicode" w:cs="e-Tamil OTC"/>
          <w:lang w:val="en-GB"/>
        </w:rPr>
        <w:tab/>
        <w:t>If you considered that she would make the one union with us</w:t>
      </w:r>
      <w:r>
        <w:rPr>
          <w:rStyle w:val="FootnoteReference1"/>
          <w:rFonts w:ascii="Gandhari Unicode" w:hAnsi="Gandhari Unicode" w:cs="e-Tamil OTC"/>
          <w:lang w:val="en-GB"/>
        </w:rPr>
        <w:footnoteReference w:id="586"/>
      </w:r>
    </w:p>
    <w:p w14:paraId="71811884" w14:textId="77777777" w:rsidR="00544225" w:rsidRDefault="00544225">
      <w:pPr>
        <w:pStyle w:val="Textbody"/>
        <w:spacing w:after="0"/>
        <w:jc w:val="both"/>
        <w:rPr>
          <w:rFonts w:ascii="Gandhari Unicode" w:hAnsi="Gandhari Unicode" w:cs="e-Tamil OTC"/>
          <w:b/>
          <w:lang w:val="en-GB"/>
        </w:rPr>
      </w:pPr>
    </w:p>
    <w:p w14:paraId="0096652F" w14:textId="77777777" w:rsidR="00544225" w:rsidRDefault="00000000">
      <w:pPr>
        <w:rPr>
          <w:rFonts w:ascii="Gandhari Unicode" w:eastAsiaTheme="majorEastAsia" w:hAnsi="Gandhari Unicode" w:cstheme="majorBidi" w:hint="eastAsia"/>
          <w:b/>
        </w:rPr>
      </w:pPr>
      <w:r>
        <w:br w:type="page"/>
      </w:r>
    </w:p>
    <w:p w14:paraId="24B47ED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348</w:t>
      </w:r>
      <w:r>
        <w:rPr>
          <w:rFonts w:ascii="e-Tamil OTC" w:hAnsi="e-Tamil OTC" w:cs="e-Tamil OTC"/>
          <w:b/>
          <w:i w:val="0"/>
          <w:iCs w:val="0"/>
          <w:color w:val="auto"/>
        </w:rPr>
        <w:t xml:space="preserve"> </w:t>
      </w:r>
      <w:proofErr w:type="spellStart"/>
      <w:r>
        <w:rPr>
          <w:rFonts w:ascii="e-Tamil OTC" w:hAnsi="e-Tamil OTC" w:cs="e-Tamil OTC"/>
          <w:i w:val="0"/>
          <w:iCs w:val="0"/>
          <w:color w:val="auto"/>
        </w:rPr>
        <w:t>மாவளத்தன்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B72AB8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செலவுக்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92AA8C7" w14:textId="77777777" w:rsidR="00544225" w:rsidRDefault="00544225">
      <w:pPr>
        <w:pStyle w:val="Textbody"/>
        <w:spacing w:after="29"/>
        <w:jc w:val="both"/>
        <w:rPr>
          <w:rFonts w:ascii="Gandhari Unicode" w:hAnsi="Gandhari Unicode" w:cs="e-Tamil OTC"/>
          <w:lang w:val="en-GB"/>
        </w:rPr>
      </w:pPr>
    </w:p>
    <w:p w14:paraId="3499B6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கானத்துப்</w:t>
      </w:r>
      <w:proofErr w:type="spellEnd"/>
    </w:p>
    <w:p w14:paraId="080AA9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புலந்தேர்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யொழிந்த</w:t>
      </w:r>
      <w:proofErr w:type="spellEnd"/>
    </w:p>
    <w:p w14:paraId="1C0B63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றாஅ</w:t>
      </w:r>
      <w:proofErr w:type="spellEnd"/>
    </w:p>
    <w:p w14:paraId="7BF5E7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யிதழழிந்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மதரெழிற்</w:t>
      </w:r>
      <w:proofErr w:type="spellEnd"/>
    </w:p>
    <w:p w14:paraId="23C92D1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பூணக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நனைத்தலுங்</w:t>
      </w:r>
      <w:proofErr w:type="spellEnd"/>
    </w:p>
    <w:p w14:paraId="77D45C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w:t>
      </w:r>
    </w:p>
    <w:p w14:paraId="28DB0548" w14:textId="77777777" w:rsidR="00544225" w:rsidRDefault="00544225">
      <w:pPr>
        <w:pStyle w:val="Textbody"/>
        <w:spacing w:after="29"/>
        <w:jc w:val="both"/>
        <w:rPr>
          <w:rFonts w:ascii="Gandhari Unicode" w:hAnsi="Gandhari Unicode" w:cs="e-Tamil OTC"/>
          <w:lang w:val="en-GB"/>
        </w:rPr>
      </w:pPr>
    </w:p>
    <w:p w14:paraId="75667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87"/>
      </w:r>
      <w:r>
        <w:rPr>
          <w:rFonts w:ascii="Gandhari Unicode" w:hAnsi="Gandhari Unicode" w:cs="e-Tamil OTC"/>
          <w:lang w:val="en-GB"/>
        </w:rPr>
        <w:t xml:space="preserve"> </w:t>
      </w:r>
      <w:proofErr w:type="spellStart"/>
      <w:r>
        <w:rPr>
          <w:rFonts w:ascii="Gandhari Unicode" w:hAnsi="Gandhari Unicode" w:cs="e-Tamil OTC"/>
          <w:lang w:val="en-GB"/>
        </w:rPr>
        <w:t>புலந்தோர்</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றாஅ</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L1, C2,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வன்முலை</w:t>
      </w:r>
      <w:proofErr w:type="spellEnd"/>
      <w:r>
        <w:rPr>
          <w:rFonts w:ascii="Gandhari Unicode" w:hAnsi="Gandhari Unicode" w:cs="e-Tamil OTC"/>
          <w:lang w:val="en-GB"/>
        </w:rPr>
        <w:t xml:space="preserve"> G1,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w:t>
      </w:r>
      <w:proofErr w:type="spellEnd"/>
      <w:r>
        <w:rPr>
          <w:rFonts w:ascii="Gandhari Unicode" w:hAnsi="Gandhari Unicode" w:cs="e-Tamil OTC"/>
          <w:lang w:val="en-GB"/>
        </w:rPr>
        <w:t xml:space="preserve"> L1</w:t>
      </w:r>
    </w:p>
    <w:p w14:paraId="75F6B411" w14:textId="77777777" w:rsidR="00544225" w:rsidRDefault="00544225">
      <w:pPr>
        <w:pStyle w:val="Textbody"/>
        <w:spacing w:after="29"/>
        <w:jc w:val="both"/>
        <w:rPr>
          <w:rFonts w:ascii="Gandhari Unicode" w:hAnsi="Gandhari Unicode" w:cs="e-Tamil OTC"/>
          <w:lang w:val="en-GB"/>
        </w:rPr>
      </w:pPr>
    </w:p>
    <w:p w14:paraId="1466DA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tām</w:t>
      </w:r>
      <w:proofErr w:type="spellEnd"/>
      <w:r>
        <w:rPr>
          <w:rFonts w:ascii="Gandhari Unicode" w:hAnsi="Gandhari Unicode" w:cs="e-Tamil OTC"/>
          <w:lang w:val="en-GB"/>
        </w:rPr>
        <w:t xml:space="preserve">-ē </w:t>
      </w:r>
      <w:proofErr w:type="spellStart"/>
      <w:r>
        <w:rPr>
          <w:rFonts w:ascii="Gandhari Unicode" w:hAnsi="Gandhari Unicode" w:cs="e-Tamil OTC"/>
          <w:lang w:val="en-GB"/>
        </w:rPr>
        <w:t>celpa</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kāṉattu</w:t>
      </w:r>
      <w:proofErr w:type="spellEnd"/>
      <w:r>
        <w:rPr>
          <w:rFonts w:ascii="Gandhari Unicode" w:hAnsi="Gandhari Unicode" w:cs="e-Tamil OTC"/>
          <w:lang w:val="en-GB"/>
        </w:rPr>
        <w:t>+</w:t>
      </w:r>
    </w:p>
    <w:p w14:paraId="48E4B03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pulam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ins w:id="1119" w:author="Narmada Hansani Polgampalage" w:date="2023-11-28T18:57:00Z">
        <w:r>
          <w:rPr>
            <w:rFonts w:ascii="Gandhari Unicode" w:hAnsi="Gandhari Unicode" w:cs="e-Tamil OTC"/>
            <w:lang w:val="en-GB"/>
          </w:rPr>
          <w:t>~</w:t>
        </w:r>
      </w:ins>
      <w:proofErr w:type="spellStart"/>
      <w:r>
        <w:rPr>
          <w:rFonts w:ascii="Gandhari Unicode" w:hAnsi="Gandhari Unicode" w:cs="e-Tamil OTC"/>
          <w:lang w:val="en-GB"/>
        </w:rPr>
        <w:t>oḻinta</w:t>
      </w:r>
      <w:proofErr w:type="spellEnd"/>
    </w:p>
    <w:p w14:paraId="0849A56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p>
    <w:p w14:paraId="0C5AE4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aḻint</w:t>
      </w:r>
      <w:proofErr w:type="spellEnd"/>
      <w:r>
        <w:rPr>
          <w:rFonts w:ascii="Gandhari Unicode" w:hAnsi="Gandhari Unicode" w:cs="e-Tamil OTC"/>
          <w:lang w:val="en-GB"/>
        </w:rPr>
        <w:t xml:space="preserve">* </w:t>
      </w:r>
      <w:proofErr w:type="spellStart"/>
      <w:r>
        <w:rPr>
          <w:rFonts w:ascii="Gandhari Unicode" w:hAnsi="Gandhari Unicode" w:cs="e-Tamil OTC"/>
          <w:lang w:val="en-GB"/>
        </w:rPr>
        <w:t>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matar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p>
    <w:p w14:paraId="160F9AD3"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20" w:author="Narmada Hansani Polgampalage" w:date="2023-12-07T14:19:00Z">
            <w:rPr/>
          </w:rPrChange>
        </w:rPr>
        <w:t>pūṇ</w:t>
      </w:r>
      <w:proofErr w:type="spellEnd"/>
      <w:r w:rsidRPr="00751307">
        <w:rPr>
          <w:rFonts w:ascii="Gandhari Unicode" w:hAnsi="Gandhari Unicode" w:cs="e-Tamil OTC"/>
          <w:lang w:val="de-DE"/>
          <w:rPrChange w:id="1121" w:author="Narmada Hansani Polgampalage" w:date="2023-12-07T14:19:00Z">
            <w:rPr/>
          </w:rPrChange>
        </w:rPr>
        <w:t xml:space="preserve"> </w:t>
      </w:r>
      <w:proofErr w:type="spellStart"/>
      <w:r w:rsidRPr="00751307">
        <w:rPr>
          <w:rFonts w:ascii="Gandhari Unicode" w:hAnsi="Gandhari Unicode" w:cs="e-Tamil OTC"/>
          <w:lang w:val="de-DE"/>
          <w:rPrChange w:id="1122" w:author="Narmada Hansani Polgampalage" w:date="2023-12-07T14:19:00Z">
            <w:rPr/>
          </w:rPrChange>
        </w:rPr>
        <w:t>akam</w:t>
      </w:r>
      <w:proofErr w:type="spellEnd"/>
      <w:r w:rsidRPr="00751307">
        <w:rPr>
          <w:rFonts w:ascii="Gandhari Unicode" w:hAnsi="Gandhari Unicode" w:cs="e-Tamil OTC"/>
          <w:lang w:val="de-DE"/>
          <w:rPrChange w:id="1123" w:author="Narmada Hansani Polgampalage" w:date="2023-12-07T14:19:00Z">
            <w:rPr/>
          </w:rPrChange>
        </w:rPr>
        <w:t xml:space="preserve"> </w:t>
      </w:r>
      <w:proofErr w:type="spellStart"/>
      <w:r w:rsidRPr="00751307">
        <w:rPr>
          <w:rFonts w:ascii="Gandhari Unicode" w:hAnsi="Gandhari Unicode" w:cs="e-Tamil OTC"/>
          <w:i/>
          <w:iCs/>
          <w:lang w:val="de-DE"/>
          <w:rPrChange w:id="1124" w:author="Narmada Hansani Polgampalage" w:date="2023-12-07T14:19:00Z">
            <w:rPr>
              <w:i/>
              <w:iCs/>
            </w:rPr>
          </w:rPrChange>
        </w:rPr>
        <w:t>vaṉa</w:t>
      </w:r>
      <w:proofErr w:type="spellEnd"/>
      <w:r w:rsidRPr="00751307">
        <w:rPr>
          <w:rFonts w:ascii="Gandhari Unicode" w:hAnsi="Gandhari Unicode" w:cs="e-Tamil OTC"/>
          <w:lang w:val="de-DE"/>
          <w:rPrChange w:id="1125" w:author="Narmada Hansani Polgampalage" w:date="2023-12-07T14:19:00Z">
            <w:rPr/>
          </w:rPrChange>
        </w:rPr>
        <w:t xml:space="preserve"> </w:t>
      </w:r>
      <w:proofErr w:type="spellStart"/>
      <w:r w:rsidRPr="00751307">
        <w:rPr>
          <w:rFonts w:ascii="Gandhari Unicode" w:hAnsi="Gandhari Unicode" w:cs="e-Tamil OTC"/>
          <w:lang w:val="de-DE"/>
          <w:rPrChange w:id="1126" w:author="Narmada Hansani Polgampalage" w:date="2023-12-07T14:19:00Z">
            <w:rPr/>
          </w:rPrChange>
        </w:rPr>
        <w:t>mulai</w:t>
      </w:r>
      <w:proofErr w:type="spellEnd"/>
      <w:r w:rsidRPr="00751307">
        <w:rPr>
          <w:rFonts w:ascii="Gandhari Unicode" w:hAnsi="Gandhari Unicode" w:cs="e-Tamil OTC"/>
          <w:lang w:val="de-DE"/>
          <w:rPrChange w:id="1127" w:author="Narmada Hansani Polgampalage" w:date="2023-12-07T14:19:00Z">
            <w:rPr/>
          </w:rPrChange>
        </w:rPr>
        <w:t xml:space="preserve"> </w:t>
      </w:r>
      <w:proofErr w:type="spellStart"/>
      <w:r w:rsidRPr="00751307">
        <w:rPr>
          <w:rFonts w:ascii="Gandhari Unicode" w:hAnsi="Gandhari Unicode" w:cs="e-Tamil OTC"/>
          <w:lang w:val="de-DE"/>
          <w:rPrChange w:id="1128" w:author="Narmada Hansani Polgampalage" w:date="2023-12-07T14:19:00Z">
            <w:rPr/>
          </w:rPrChange>
        </w:rPr>
        <w:t>naṉaittal</w:t>
      </w:r>
      <w:proofErr w:type="spellEnd"/>
      <w:r w:rsidRPr="00751307">
        <w:rPr>
          <w:rFonts w:ascii="Gandhari Unicode" w:hAnsi="Gandhari Unicode" w:cs="e-Tamil OTC"/>
          <w:lang w:val="de-DE"/>
          <w:rPrChange w:id="1129" w:author="Narmada Hansani Polgampalage" w:date="2023-12-07T14:19:00Z">
            <w:rPr/>
          </w:rPrChange>
        </w:rPr>
        <w:t>-um</w:t>
      </w:r>
    </w:p>
    <w:p w14:paraId="6FB34D1E"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lang w:val="de-DE"/>
          <w:rPrChange w:id="1130" w:author="Narmada Hansani Polgampalage" w:date="2023-12-07T14:19:00Z">
            <w:rPr/>
          </w:rPrChange>
        </w:rPr>
        <w:t>kāṇār-kollō</w:t>
      </w:r>
      <w:proofErr w:type="spellEnd"/>
      <w:r w:rsidRPr="00751307">
        <w:rPr>
          <w:rFonts w:ascii="Gandhari Unicode" w:hAnsi="Gandhari Unicode" w:cs="e-Tamil OTC"/>
          <w:lang w:val="de-DE"/>
          <w:rPrChange w:id="1131" w:author="Narmada Hansani Polgampalage" w:date="2023-12-07T14:19:00Z">
            <w:rPr/>
          </w:rPrChange>
        </w:rPr>
        <w:t xml:space="preserve"> </w:t>
      </w:r>
      <w:proofErr w:type="spellStart"/>
      <w:r w:rsidRPr="00751307">
        <w:rPr>
          <w:rFonts w:ascii="Gandhari Unicode" w:hAnsi="Gandhari Unicode" w:cs="e-Tamil OTC"/>
          <w:lang w:val="de-DE"/>
          <w:rPrChange w:id="1132" w:author="Narmada Hansani Polgampalage" w:date="2023-12-07T14:19:00Z">
            <w:rPr/>
          </w:rPrChange>
        </w:rPr>
        <w:t>māṇ</w:t>
      </w:r>
      <w:proofErr w:type="spellEnd"/>
      <w:r w:rsidRPr="00751307">
        <w:rPr>
          <w:rFonts w:ascii="Gandhari Unicode" w:hAnsi="Gandhari Unicode" w:cs="e-Tamil OTC"/>
          <w:lang w:val="de-DE"/>
          <w:rPrChange w:id="1133" w:author="Narmada Hansani Polgampalage" w:date="2023-12-07T14:19:00Z">
            <w:rPr/>
          </w:rPrChange>
        </w:rPr>
        <w:t xml:space="preserve"> </w:t>
      </w:r>
      <w:proofErr w:type="spellStart"/>
      <w:r w:rsidRPr="00751307">
        <w:rPr>
          <w:rFonts w:ascii="Gandhari Unicode" w:hAnsi="Gandhari Unicode" w:cs="e-Tamil OTC"/>
          <w:lang w:val="de-DE"/>
          <w:rPrChange w:id="1134" w:author="Narmada Hansani Polgampalage" w:date="2023-12-07T14:19:00Z">
            <w:rPr/>
          </w:rPrChange>
        </w:rPr>
        <w:t>iḻai</w:t>
      </w:r>
      <w:proofErr w:type="spellEnd"/>
      <w:r w:rsidRPr="00751307">
        <w:rPr>
          <w:rFonts w:ascii="Gandhari Unicode" w:hAnsi="Gandhari Unicode" w:cs="e-Tamil OTC"/>
          <w:lang w:val="de-DE"/>
          <w:rPrChange w:id="1135" w:author="Narmada Hansani Polgampalage" w:date="2023-12-07T14:19:00Z">
            <w:rPr/>
          </w:rPrChange>
        </w:rPr>
        <w:t xml:space="preserve"> </w:t>
      </w:r>
      <w:proofErr w:type="spellStart"/>
      <w:r w:rsidRPr="00751307">
        <w:rPr>
          <w:rFonts w:ascii="Gandhari Unicode" w:hAnsi="Gandhari Unicode" w:cs="e-Tamil OTC"/>
          <w:lang w:val="de-DE"/>
          <w:rPrChange w:id="1136" w:author="Narmada Hansani Polgampalage" w:date="2023-12-07T14:19:00Z">
            <w:rPr/>
          </w:rPrChange>
        </w:rPr>
        <w:t>namar</w:t>
      </w:r>
      <w:proofErr w:type="spellEnd"/>
      <w:r w:rsidRPr="00751307">
        <w:rPr>
          <w:rFonts w:ascii="Gandhari Unicode" w:hAnsi="Gandhari Unicode" w:cs="e-Tamil OTC"/>
          <w:lang w:val="de-DE"/>
          <w:rPrChange w:id="1137" w:author="Narmada Hansani Polgampalage" w:date="2023-12-07T14:19:00Z">
            <w:rPr/>
          </w:rPrChange>
        </w:rPr>
        <w:t>-ē.</w:t>
      </w:r>
    </w:p>
    <w:p w14:paraId="4CA26824" w14:textId="77777777" w:rsidR="00544225" w:rsidRDefault="00544225">
      <w:pPr>
        <w:pStyle w:val="Textbody"/>
        <w:spacing w:after="29" w:line="260" w:lineRule="exact"/>
        <w:jc w:val="both"/>
        <w:rPr>
          <w:rFonts w:ascii="Gandhari Unicode" w:hAnsi="Gandhari Unicode" w:cs="e-Tamil OTC"/>
          <w:u w:val="single"/>
          <w:lang w:val="de-DE"/>
        </w:rPr>
      </w:pPr>
    </w:p>
    <w:p w14:paraId="0D820AD1" w14:textId="77777777" w:rsidR="00544225" w:rsidRDefault="00544225">
      <w:pPr>
        <w:pStyle w:val="Textbody"/>
        <w:spacing w:after="29" w:line="260" w:lineRule="exact"/>
        <w:jc w:val="both"/>
        <w:rPr>
          <w:rFonts w:ascii="Gandhari Unicode" w:hAnsi="Gandhari Unicode" w:cs="e-Tamil OTC"/>
          <w:u w:val="single"/>
          <w:lang w:val="de-DE"/>
        </w:rPr>
      </w:pPr>
    </w:p>
    <w:p w14:paraId="50E5B051" w14:textId="77777777" w:rsidR="00544225" w:rsidRDefault="00000000">
      <w:pPr>
        <w:pStyle w:val="Textbody"/>
        <w:spacing w:after="29" w:line="260" w:lineRule="exact"/>
        <w:jc w:val="both"/>
        <w:rPr>
          <w:rFonts w:ascii="Gandhari Unicode" w:hAnsi="Gandhari Unicode" w:cs="e-Tamil OTC"/>
          <w:u w:val="single"/>
          <w:lang w:val="de-DE"/>
        </w:rPr>
      </w:pPr>
      <w:r w:rsidRPr="00751307">
        <w:rPr>
          <w:lang w:val="de-DE"/>
          <w:rPrChange w:id="1138" w:author="Narmada Hansani Polgampalage" w:date="2023-12-07T14:19:00Z">
            <w:rPr/>
          </w:rPrChange>
        </w:rPr>
        <w:br w:type="page"/>
      </w:r>
    </w:p>
    <w:p w14:paraId="16A9FC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who changed when she understood [his] intention of going.</w:t>
      </w:r>
    </w:p>
    <w:p w14:paraId="125040BD" w14:textId="77777777" w:rsidR="00544225" w:rsidRDefault="00544225">
      <w:pPr>
        <w:pStyle w:val="Textbody"/>
        <w:spacing w:after="29" w:line="260" w:lineRule="exact"/>
        <w:jc w:val="both"/>
        <w:rPr>
          <w:rFonts w:ascii="Gandhari Unicode" w:hAnsi="Gandhari Unicode" w:cs="e-Tamil OTC"/>
          <w:lang w:val="en-GB"/>
        </w:rPr>
      </w:pPr>
    </w:p>
    <w:p w14:paraId="2BD040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w:t>
      </w:r>
      <w:proofErr w:type="gramStart"/>
      <w:r>
        <w:rPr>
          <w:rFonts w:ascii="Gandhari Unicode" w:hAnsi="Gandhari Unicode" w:cs="e-Tamil OTC"/>
          <w:lang w:val="en-GB"/>
        </w:rPr>
        <w:t>pl.)</w:t>
      </w:r>
      <w:r>
        <w:rPr>
          <w:rFonts w:ascii="Gandhari Unicode" w:hAnsi="Gandhari Unicode" w:cs="e-Tamil OTC"/>
          <w:position w:val="6"/>
          <w:lang w:val="en-GB"/>
        </w:rPr>
        <w:t>ē</w:t>
      </w:r>
      <w:proofErr w:type="gramEnd"/>
      <w:r>
        <w:rPr>
          <w:rFonts w:ascii="Gandhari Unicode" w:hAnsi="Gandhari Unicode" w:cs="e-Tamil OTC"/>
          <w:lang w:val="en-GB"/>
        </w:rPr>
        <w:t xml:space="preserve"> they-go if forest(obl.)</w:t>
      </w:r>
    </w:p>
    <w:p w14:paraId="6F5087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field search- elephant tusk- middle stayed-behind-</w:t>
      </w:r>
    </w:p>
    <w:p w14:paraId="7F72A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blossom jasmine twig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spread</w:t>
      </w:r>
      <w:proofErr w:type="gramEnd"/>
    </w:p>
    <w:p w14:paraId="6D6C63C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petal perished oozing- eye dew flourish- </w:t>
      </w:r>
      <w:proofErr w:type="gramStart"/>
      <w:r>
        <w:rPr>
          <w:rFonts w:ascii="Gandhari Unicode" w:hAnsi="Gandhari Unicode" w:cs="e-Tamil OTC"/>
          <w:lang w:val="en-GB"/>
        </w:rPr>
        <w:t>grace</w:t>
      </w:r>
      <w:proofErr w:type="gramEnd"/>
    </w:p>
    <w:p w14:paraId="723BF3A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ornament inside beautiful breast getting-</w:t>
      </w:r>
      <w:proofErr w:type="gramStart"/>
      <w:r>
        <w:rPr>
          <w:rFonts w:ascii="Gandhari Unicode" w:hAnsi="Gandhari Unicode" w:cs="e-Tamil OTC"/>
          <w:lang w:val="en-GB"/>
        </w:rPr>
        <w:t>wet</w:t>
      </w:r>
      <w:r>
        <w:rPr>
          <w:rFonts w:ascii="Gandhari Unicode" w:hAnsi="Gandhari Unicode" w:cs="e-Tamil OTC"/>
          <w:position w:val="6"/>
          <w:lang w:val="en-GB"/>
        </w:rPr>
        <w:t>um</w:t>
      </w:r>
      <w:proofErr w:type="gramEnd"/>
    </w:p>
    <w:p w14:paraId="00FF0FF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see-not-he(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r>
        <w:rPr>
          <w:rFonts w:ascii="Gandhari Unicode" w:hAnsi="Gandhari Unicode" w:cs="e-Tamil OTC"/>
          <w:lang w:val="en-GB"/>
        </w:rPr>
        <w:t xml:space="preserve"> glory jewel our-he(h)</w:t>
      </w:r>
      <w:r>
        <w:rPr>
          <w:rFonts w:ascii="Gandhari Unicode" w:hAnsi="Gandhari Unicode" w:cs="e-Tamil OTC"/>
          <w:position w:val="6"/>
          <w:lang w:val="en-GB"/>
        </w:rPr>
        <w:t>ē</w:t>
      </w:r>
      <w:r>
        <w:rPr>
          <w:rFonts w:ascii="Gandhari Unicode" w:hAnsi="Gandhari Unicode" w:cs="e-Tamil OTC"/>
          <w:lang w:val="en-GB"/>
        </w:rPr>
        <w:t>.</w:t>
      </w:r>
    </w:p>
    <w:p w14:paraId="5414E095" w14:textId="77777777" w:rsidR="00544225" w:rsidRDefault="00544225">
      <w:pPr>
        <w:pStyle w:val="Textbody"/>
        <w:spacing w:after="29"/>
        <w:jc w:val="both"/>
        <w:rPr>
          <w:rFonts w:ascii="Gandhari Unicode" w:hAnsi="Gandhari Unicode" w:cs="e-Tamil OTC"/>
          <w:lang w:val="en-GB"/>
        </w:rPr>
      </w:pPr>
    </w:p>
    <w:p w14:paraId="3FF88A26" w14:textId="77777777" w:rsidR="00544225" w:rsidRDefault="00544225">
      <w:pPr>
        <w:pStyle w:val="Textbody"/>
        <w:spacing w:after="29"/>
        <w:rPr>
          <w:rFonts w:ascii="Gandhari Unicode" w:hAnsi="Gandhari Unicode" w:cs="e-Tamil OTC"/>
          <w:lang w:val="en-GB"/>
        </w:rPr>
      </w:pPr>
    </w:p>
    <w:p w14:paraId="3CD8A6D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him</w:t>
      </w:r>
      <w:r>
        <w:rPr>
          <w:rStyle w:val="FootnoteReference1"/>
          <w:rFonts w:ascii="Gandhari Unicode" w:hAnsi="Gandhari Unicode" w:cs="e-Tamil OTC"/>
          <w:lang w:val="en-GB"/>
        </w:rPr>
        <w:footnoteReference w:id="588"/>
      </w:r>
      <w:r>
        <w:rPr>
          <w:rFonts w:ascii="Gandhari Unicode" w:hAnsi="Gandhari Unicode" w:cs="e-Tamil OTC"/>
          <w:lang w:val="en-GB"/>
        </w:rPr>
        <w:t>, if he goes</w:t>
      </w:r>
      <w:r>
        <w:rPr>
          <w:rStyle w:val="FootnoteReference1"/>
          <w:rFonts w:ascii="Gandhari Unicode" w:hAnsi="Gandhari Unicode" w:cs="e-Tamil OTC"/>
          <w:lang w:val="en-GB"/>
        </w:rPr>
        <w:footnoteReference w:id="589"/>
      </w:r>
      <w:r>
        <w:rPr>
          <w:rFonts w:ascii="Gandhari Unicode" w:hAnsi="Gandhari Unicode" w:cs="e-Tamil OTC"/>
          <w:lang w:val="en-GB"/>
        </w:rPr>
        <w:t>,</w:t>
      </w:r>
    </w:p>
    <w:p w14:paraId="5E84D0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doesn't he see, our man with glorious jewellery,</w:t>
      </w:r>
    </w:p>
    <w:p w14:paraId="283B106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that also [our] beautiful breasts get wet, inside the ornaments</w:t>
      </w:r>
      <w:r>
        <w:rPr>
          <w:rStyle w:val="FootnoteReference1"/>
          <w:rFonts w:ascii="Gandhari Unicode" w:hAnsi="Gandhari Unicode" w:cs="e-Tamil OTC"/>
          <w:lang w:val="en-GB"/>
        </w:rPr>
        <w:footnoteReference w:id="590"/>
      </w:r>
    </w:p>
    <w:p w14:paraId="7CF0055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flourishing grace,</w:t>
      </w:r>
    </w:p>
    <w:p w14:paraId="1F0AE6D4"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 by the dew from the eyes, which oozes destructively</w:t>
      </w:r>
      <w:r>
        <w:rPr>
          <w:rStyle w:val="FootnoteReference1"/>
          <w:rFonts w:ascii="Gandhari Unicode" w:hAnsi="Gandhari Unicode" w:cs="e-Tamil OTC"/>
          <w:lang w:val="en-GB"/>
        </w:rPr>
        <w:footnoteReference w:id="591"/>
      </w:r>
    </w:p>
    <w:p w14:paraId="00461A47"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through petal [lids]</w:t>
      </w:r>
      <w:r>
        <w:rPr>
          <w:rStyle w:val="FootnoteReference1"/>
          <w:rFonts w:ascii="Gandhari Unicode" w:hAnsi="Gandhari Unicode" w:cs="e-Tamil OTC"/>
          <w:lang w:val="en-GB"/>
        </w:rPr>
        <w:footnoteReference w:id="592"/>
      </w:r>
      <w:r>
        <w:rPr>
          <w:rFonts w:ascii="Gandhari Unicode" w:hAnsi="Gandhari Unicode" w:cs="e-Tamil OTC"/>
          <w:lang w:val="en-GB"/>
        </w:rPr>
        <w:t>,</w:t>
      </w:r>
    </w:p>
    <w:p w14:paraId="1C6ABF4E"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spread like jasmine twigs</w:t>
      </w:r>
      <w:r>
        <w:rPr>
          <w:rStyle w:val="FootnoteReference1"/>
          <w:rFonts w:ascii="Gandhari Unicode" w:hAnsi="Gandhari Unicode" w:cs="e-Tamil OTC"/>
          <w:lang w:val="en-GB"/>
        </w:rPr>
        <w:footnoteReference w:id="593"/>
      </w:r>
      <w:r>
        <w:rPr>
          <w:rFonts w:ascii="Gandhari Unicode" w:hAnsi="Gandhari Unicode" w:cs="e-Tamil OTC"/>
          <w:lang w:val="en-GB"/>
        </w:rPr>
        <w:t xml:space="preserve"> with little blossoms,</w:t>
      </w:r>
    </w:p>
    <w:p w14:paraId="4639DEF1"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t>staying behind between the tusks of an elephant</w:t>
      </w:r>
    </w:p>
    <w:p w14:paraId="352A8FFB" w14:textId="77777777" w:rsidR="00544225" w:rsidRDefault="00000000">
      <w:pPr>
        <w:pStyle w:val="Textbody"/>
        <w:tabs>
          <w:tab w:val="left" w:pos="413"/>
          <w:tab w:val="left" w:pos="9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searching the fields of the forest?</w:t>
      </w:r>
    </w:p>
    <w:p w14:paraId="3CE24E26" w14:textId="77777777" w:rsidR="00544225" w:rsidRDefault="00544225">
      <w:pPr>
        <w:pStyle w:val="Textbody"/>
        <w:spacing w:after="0"/>
        <w:jc w:val="both"/>
        <w:rPr>
          <w:rFonts w:ascii="Gandhari Unicode" w:hAnsi="Gandhari Unicode" w:cs="e-Tamil OTC"/>
          <w:lang w:val="en-GB"/>
        </w:rPr>
      </w:pPr>
    </w:p>
    <w:p w14:paraId="50DCE9F6" w14:textId="77777777" w:rsidR="00544225" w:rsidRDefault="00544225">
      <w:pPr>
        <w:pStyle w:val="Textbody"/>
        <w:spacing w:after="0"/>
        <w:jc w:val="both"/>
        <w:rPr>
          <w:rFonts w:ascii="Gandhari Unicode" w:hAnsi="Gandhari Unicode" w:cs="e-Tamil OTC"/>
          <w:lang w:val="en-GB"/>
        </w:rPr>
      </w:pPr>
    </w:p>
    <w:p w14:paraId="46085A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 (cf. KT 281.6)</w:t>
      </w:r>
    </w:p>
    <w:p w14:paraId="497B724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doesn't he see, our man, [o you with] glorious jewellery ...</w:t>
      </w:r>
    </w:p>
    <w:p w14:paraId="1FDC5255" w14:textId="77777777" w:rsidR="00544225" w:rsidRDefault="00544225">
      <w:pPr>
        <w:pStyle w:val="Textbody"/>
        <w:spacing w:after="0"/>
        <w:jc w:val="both"/>
        <w:rPr>
          <w:rFonts w:ascii="Gandhari Unicode" w:hAnsi="Gandhari Unicode" w:cs="e-Tamil OTC"/>
          <w:b/>
          <w:lang w:val="en-GB"/>
        </w:rPr>
      </w:pPr>
    </w:p>
    <w:p w14:paraId="624F4B5D" w14:textId="77777777" w:rsidR="00544225" w:rsidRDefault="00000000">
      <w:pPr>
        <w:rPr>
          <w:rFonts w:ascii="Gandhari Unicode" w:eastAsiaTheme="majorEastAsia" w:hAnsi="Gandhari Unicode" w:cstheme="majorBidi" w:hint="eastAsia"/>
          <w:b/>
        </w:rPr>
      </w:pPr>
      <w:r>
        <w:br w:type="page"/>
      </w:r>
    </w:p>
    <w:p w14:paraId="170B096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349</w:t>
      </w:r>
      <w:r>
        <w:rPr>
          <w:rFonts w:ascii="e-Tamil OTC" w:hAnsi="e-Tamil OTC" w:cs="e-Tamil OTC"/>
          <w:b/>
          <w:i w:val="0"/>
          <w:iCs w:val="0"/>
          <w:color w:val="auto"/>
        </w:rPr>
        <w:t xml:space="preserve"> </w:t>
      </w:r>
      <w:proofErr w:type="spellStart"/>
      <w:r>
        <w:rPr>
          <w:rFonts w:ascii="e-Tamil OTC" w:hAnsi="e-Tamil OTC" w:cs="e-Tamil OTC"/>
          <w:i w:val="0"/>
          <w:iCs w:val="0"/>
          <w:color w:val="auto"/>
        </w:rPr>
        <w:t>சாத்தன்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D73728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பரத்தைமாட்டுப்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70FC9567" w14:textId="77777777" w:rsidR="00544225" w:rsidRDefault="00544225">
      <w:pPr>
        <w:pStyle w:val="Textbody"/>
        <w:spacing w:after="29"/>
        <w:jc w:val="both"/>
        <w:rPr>
          <w:rFonts w:ascii="Gandhari Unicode" w:hAnsi="Gandhari Unicode" w:cs="e-Tamil OTC"/>
          <w:lang w:val="en-GB"/>
        </w:rPr>
      </w:pPr>
    </w:p>
    <w:p w14:paraId="24FC88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அடும்பவி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ழணிமலர்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சிதைய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மீனருந்துந்</w:t>
      </w:r>
      <w:proofErr w:type="spellEnd"/>
    </w:p>
    <w:p w14:paraId="0717232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தடந்தா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மெக்கர்த்</w:t>
      </w:r>
      <w:proofErr w:type="spellEnd"/>
    </w:p>
    <w:p w14:paraId="1DACCD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றொடுத்து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நந்நலங்</w:t>
      </w:r>
      <w:proofErr w:type="spellEnd"/>
    </w:p>
    <w:p w14:paraId="096535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p>
    <w:p w14:paraId="0AB6A4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வேண்டிய</w:t>
      </w:r>
      <w:proofErr w:type="spellEnd"/>
    </w:p>
    <w:p w14:paraId="1BC4D9C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கொடுத்தவை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தாவெனச்</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சொல்லினு</w:t>
      </w:r>
      <w:proofErr w:type="spellEnd"/>
    </w:p>
    <w:p w14:paraId="69E30D5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ரிழப்பே</w:t>
      </w:r>
      <w:proofErr w:type="spellEnd"/>
      <w:r>
        <w:rPr>
          <w:rFonts w:ascii="Gandhari Unicode" w:hAnsi="Gandhari Unicode" w:cs="e-Tamil OTC"/>
          <w:lang w:val="en-GB"/>
        </w:rPr>
        <w:t>.</w:t>
      </w:r>
    </w:p>
    <w:p w14:paraId="4684AED5" w14:textId="77777777" w:rsidR="00544225" w:rsidRDefault="00544225">
      <w:pPr>
        <w:pStyle w:val="Textbody"/>
        <w:spacing w:after="29"/>
        <w:jc w:val="both"/>
        <w:rPr>
          <w:rFonts w:ascii="Gandhari Unicode" w:hAnsi="Gandhari Unicode" w:cs="e-Tamil OTC"/>
          <w:lang w:val="en-GB"/>
        </w:rPr>
      </w:pPr>
    </w:p>
    <w:p w14:paraId="6B33F97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அடும்பவி</w:t>
      </w:r>
      <w:proofErr w:type="spellEnd"/>
      <w:r>
        <w:rPr>
          <w:rFonts w:ascii="Gandhari Unicode" w:hAnsi="Gandhari Unicode" w:cs="e-Tamil OTC"/>
          <w:lang w:val="en-GB"/>
        </w:rPr>
        <w:t xml:space="preserve"> C2v+3v, AT,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94"/>
      </w:r>
      <w:r>
        <w:rPr>
          <w:rFonts w:ascii="Gandhari Unicode" w:hAnsi="Gandhari Unicode" w:cs="e-Tamil OTC"/>
          <w:lang w:val="en-GB"/>
        </w:rPr>
        <w:t xml:space="preserve"> </w:t>
      </w:r>
      <w:proofErr w:type="spellStart"/>
      <w:r>
        <w:rPr>
          <w:rFonts w:ascii="Gandhari Unicode" w:hAnsi="Gandhari Unicode" w:cs="e-Tamil OTC"/>
          <w:lang w:val="en-GB"/>
        </w:rPr>
        <w:t>அரும்பவி</w:t>
      </w:r>
      <w:proofErr w:type="spellEnd"/>
      <w:r>
        <w:rPr>
          <w:rFonts w:ascii="Gandhari Unicode" w:hAnsi="Gandhari Unicode" w:cs="e-Tamil OTC"/>
          <w:lang w:val="en-GB"/>
        </w:rPr>
        <w:t xml:space="preserve"> L1, C1+2+3, G1+2,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சிதைய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மீனருந்துந்</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ருந்துந்</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சிதைஇ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மீனருந்தி</w:t>
      </w:r>
      <w:proofErr w:type="spellEnd"/>
      <w:r>
        <w:rPr>
          <w:rFonts w:ascii="Gandhari Unicode" w:hAnsi="Gandhari Unicode" w:cs="e-Tamil OTC"/>
          <w:lang w:val="en-GB"/>
        </w:rPr>
        <w:t xml:space="preserve"> </w:t>
      </w:r>
      <w:r>
        <w:rPr>
          <w:rFonts w:ascii="Gandhari Unicode" w:hAnsi="Gandhari Unicode" w:cs="e-Tamil OTC"/>
          <w:color w:val="000000"/>
          <w:lang w:val="en-GB"/>
        </w:rPr>
        <w:t>VP</w:t>
      </w:r>
      <w:r>
        <w:rPr>
          <w:rFonts w:ascii="Gandhari Unicode" w:hAnsi="Gandhari Unicode" w:cs="e-Tamil OTC"/>
          <w:lang w:val="en-GB"/>
        </w:rPr>
        <w:t>, ER</w:t>
      </w:r>
      <w:r>
        <w:rPr>
          <w:rStyle w:val="FootnoteReference1"/>
          <w:rFonts w:ascii="Gandhari Unicode" w:hAnsi="Gandhari Unicode" w:cs="e-Tamil OTC"/>
          <w:lang w:val="en-GB"/>
        </w:rPr>
        <w:footnoteReference w:id="595"/>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ணாரை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மெக்கர்த்</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மேக்கத்</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நந்நலங்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நன்னலங்</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தாவெனச்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L1, C1+2v+3, G2v, EA; </w:t>
      </w:r>
      <w:proofErr w:type="spellStart"/>
      <w:r>
        <w:rPr>
          <w:rFonts w:ascii="Gandhari Unicode" w:hAnsi="Gandhari Unicode" w:cs="e-Tamil OTC"/>
          <w:lang w:val="en-GB"/>
        </w:rPr>
        <w:t>தரவெனச்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தாவெனச்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சொல்லலு</w:t>
      </w:r>
      <w:proofErr w:type="spellEnd"/>
      <w:r>
        <w:rPr>
          <w:rFonts w:ascii="Gandhari Unicode" w:hAnsi="Gandhari Unicode" w:cs="e-Tamil OTC"/>
          <w:lang w:val="en-GB"/>
        </w:rPr>
        <w:t xml:space="preserve"> C2+3v, G1v+2; </w:t>
      </w:r>
      <w:proofErr w:type="spellStart"/>
      <w:r>
        <w:rPr>
          <w:rFonts w:ascii="Gandhari Unicode" w:hAnsi="Gandhari Unicode" w:cs="e-Tamil OTC"/>
          <w:lang w:val="en-GB"/>
        </w:rPr>
        <w:t>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w:t>
      </w:r>
      <w:proofErr w:type="spellEnd"/>
      <w:r>
        <w:rPr>
          <w:rFonts w:ascii="Gandhari Unicode" w:hAnsi="Gandhari Unicode" w:cs="e-Tamil OTC"/>
          <w:lang w:val="en-GB"/>
        </w:rPr>
        <w:t xml:space="preserve">_____ G1; </w:t>
      </w:r>
      <w:proofErr w:type="spellStart"/>
      <w:r>
        <w:rPr>
          <w:rFonts w:ascii="Gandhari Unicode" w:hAnsi="Gandhari Unicode" w:cs="e-Tamil OTC"/>
          <w:lang w:val="en-GB"/>
        </w:rPr>
        <w:t>தாவெனக்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ரிழப்பே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C2+3v, G1+2, EA, I, AT; </w:t>
      </w:r>
      <w:proofErr w:type="spellStart"/>
      <w:r>
        <w:rPr>
          <w:rFonts w:ascii="Gandhari Unicode" w:hAnsi="Gandhari Unicode" w:cs="e-Tamil OTC"/>
          <w:lang w:val="en-GB"/>
        </w:rPr>
        <w:t>ரழந்தே</w:t>
      </w:r>
      <w:proofErr w:type="spellEnd"/>
      <w:r>
        <w:rPr>
          <w:rFonts w:ascii="Gandhari Unicode" w:hAnsi="Gandhari Unicode" w:cs="e-Tamil OTC"/>
          <w:lang w:val="en-GB"/>
        </w:rPr>
        <w:t xml:space="preserve"> C3</w:t>
      </w:r>
    </w:p>
    <w:p w14:paraId="43F747FD" w14:textId="77777777" w:rsidR="00544225" w:rsidRDefault="00544225">
      <w:pPr>
        <w:pStyle w:val="Textbody"/>
        <w:spacing w:after="29"/>
        <w:jc w:val="both"/>
        <w:rPr>
          <w:rFonts w:ascii="Gandhari Unicode" w:hAnsi="Gandhari Unicode" w:cs="e-Tamil OTC"/>
          <w:lang w:val="en-GB"/>
        </w:rPr>
      </w:pPr>
    </w:p>
    <w:p w14:paraId="0091A0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aṭump</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malar </w:t>
      </w:r>
      <w:proofErr w:type="spellStart"/>
      <w:r>
        <w:rPr>
          <w:rFonts w:ascii="Gandhari Unicode" w:hAnsi="Gandhari Unicode" w:cs="e-Tamil OTC"/>
          <w:i/>
          <w:iCs/>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aruntum</w:t>
      </w:r>
      <w:proofErr w:type="spellEnd"/>
    </w:p>
    <w:p w14:paraId="6DC48E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taṭam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nārai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w:t>
      </w:r>
    </w:p>
    <w:p w14:paraId="28AAFF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p>
    <w:p w14:paraId="432500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koḷvām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koḷvām</w:t>
      </w:r>
      <w:proofErr w:type="spellEnd"/>
    </w:p>
    <w:p w14:paraId="7D9D30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iṭukkaṇ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irantōr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vēṇṭiya</w:t>
      </w:r>
      <w:proofErr w:type="spellEnd"/>
    </w:p>
    <w:p w14:paraId="1259E7B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koṭutt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tā</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eṉa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colliṉum</w:t>
      </w:r>
      <w:proofErr w:type="spellEnd"/>
    </w:p>
    <w:p w14:paraId="1E1BACF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iṉṉāt</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nam</w:t>
      </w:r>
      <w:proofErr w:type="spellEnd"/>
      <w:ins w:id="1139" w:author="Narmada Hansani Polgampalage" w:date="2023-11-28T19: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iḻapp</w:t>
      </w:r>
      <w:proofErr w:type="spellEnd"/>
      <w:r>
        <w:rPr>
          <w:rFonts w:ascii="Gandhari Unicode" w:hAnsi="Gandhari Unicode" w:cs="e-Tamil OTC"/>
          <w:i/>
          <w:iCs/>
          <w:lang w:val="en-GB"/>
        </w:rPr>
        <w:t>*-ē</w:t>
      </w:r>
      <w:r>
        <w:rPr>
          <w:rFonts w:ascii="Gandhari Unicode" w:hAnsi="Gandhari Unicode" w:cs="e-Tamil OTC"/>
          <w:lang w:val="en-GB"/>
        </w:rPr>
        <w:t>.</w:t>
      </w:r>
    </w:p>
    <w:p w14:paraId="26C6D313" w14:textId="77777777" w:rsidR="00544225" w:rsidRDefault="00000000">
      <w:pPr>
        <w:pStyle w:val="Textbody"/>
        <w:spacing w:after="29" w:line="260" w:lineRule="exact"/>
        <w:jc w:val="both"/>
        <w:rPr>
          <w:rFonts w:ascii="Gandhari Unicode" w:hAnsi="Gandhari Unicode" w:cs="e-Tamil OTC"/>
          <w:lang w:val="en-GB"/>
        </w:rPr>
      </w:pPr>
      <w:r>
        <w:br w:type="page"/>
      </w:r>
    </w:p>
    <w:p w14:paraId="349C4FD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while HE was close [enough] to hear, since he came after having separated on account of another woman.</w:t>
      </w:r>
    </w:p>
    <w:p w14:paraId="6BB030C4" w14:textId="77777777" w:rsidR="00544225" w:rsidRDefault="00544225">
      <w:pPr>
        <w:pStyle w:val="Textbody"/>
        <w:spacing w:after="29" w:line="260" w:lineRule="exact"/>
        <w:jc w:val="both"/>
        <w:rPr>
          <w:rFonts w:ascii="Gandhari Unicode" w:hAnsi="Gandhari Unicode" w:cs="e-Tamil OTC"/>
          <w:lang w:val="en-GB"/>
        </w:rPr>
      </w:pPr>
    </w:p>
    <w:p w14:paraId="614BAF7C"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(-plant) open- adornment blossom be-wasted(inf.) fish eating-</w:t>
      </w:r>
    </w:p>
    <w:p w14:paraId="2F98119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broad foot wader being- </w:t>
      </w:r>
      <w:proofErr w:type="gramStart"/>
      <w:r>
        <w:rPr>
          <w:rFonts w:ascii="Gandhari Unicode" w:hAnsi="Gandhari Unicode" w:cs="e-Tamil OTC"/>
          <w:lang w:val="en-GB"/>
        </w:rPr>
        <w:t>dune</w:t>
      </w:r>
      <w:proofErr w:type="gramEnd"/>
    </w:p>
    <w:p w14:paraId="77E8D7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ghat-he linked our- </w:t>
      </w:r>
      <w:proofErr w:type="gramStart"/>
      <w:r>
        <w:rPr>
          <w:rFonts w:ascii="Gandhari Unicode" w:hAnsi="Gandhari Unicode" w:cs="e-Tamil OTC"/>
          <w:lang w:val="en-GB"/>
        </w:rPr>
        <w:t>goodness</w:t>
      </w:r>
      <w:proofErr w:type="gramEnd"/>
    </w:p>
    <w:p w14:paraId="3AB27C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we-take you-say(sub.) friend we-</w:t>
      </w:r>
      <w:proofErr w:type="gramStart"/>
      <w:r>
        <w:rPr>
          <w:rFonts w:ascii="Gandhari Unicode" w:hAnsi="Gandhari Unicode" w:cs="e-Tamil OTC"/>
          <w:lang w:val="en-GB"/>
        </w:rPr>
        <w:t>take</w:t>
      </w:r>
      <w:proofErr w:type="gramEnd"/>
    </w:p>
    <w:p w14:paraId="6C5167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distress feared begged-he(h.) necessary-they(n.pl.)</w:t>
      </w:r>
    </w:p>
    <w:p w14:paraId="0A03B9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offered those(n.pl.) give(</w:t>
      </w:r>
      <w:proofErr w:type="spellStart"/>
      <w:r>
        <w:rPr>
          <w:rFonts w:ascii="Gandhari Unicode" w:hAnsi="Gandhari Unicode" w:cs="e-Tamil OTC"/>
          <w:lang w:val="en-GB"/>
        </w:rPr>
        <w:t>ipt</w:t>
      </w:r>
      <w:proofErr w:type="spellEnd"/>
      <w:r>
        <w:rPr>
          <w:rFonts w:ascii="Gandhari Unicode" w:hAnsi="Gandhari Unicode" w:cs="e-Tamil OTC"/>
          <w:lang w:val="en-GB"/>
        </w:rPr>
        <w:t>.) say speak-if-even</w:t>
      </w:r>
    </w:p>
    <w:p w14:paraId="4BEBB48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pleasant-not-it</w:t>
      </w:r>
      <w:r>
        <w:rPr>
          <w:rFonts w:ascii="Gandhari Unicode" w:hAnsi="Gandhari Unicode" w:cs="e-Tamil OTC"/>
          <w:position w:val="6"/>
          <w:lang w:val="en-GB"/>
        </w:rPr>
        <w:t>ō</w:t>
      </w:r>
      <w:r>
        <w:rPr>
          <w:rFonts w:ascii="Gandhari Unicode" w:hAnsi="Gandhari Unicode" w:cs="e-Tamil OTC"/>
          <w:lang w:val="en-GB"/>
        </w:rPr>
        <w:t xml:space="preserve"> our- pleasant life loss</w:t>
      </w:r>
      <w:r>
        <w:rPr>
          <w:rFonts w:ascii="Gandhari Unicode" w:hAnsi="Gandhari Unicode" w:cs="e-Tamil OTC"/>
          <w:position w:val="6"/>
          <w:lang w:val="en-GB"/>
        </w:rPr>
        <w:t>ē</w:t>
      </w:r>
      <w:r>
        <w:rPr>
          <w:rFonts w:ascii="Gandhari Unicode" w:hAnsi="Gandhari Unicode" w:cs="e-Tamil OTC"/>
          <w:lang w:val="en-GB"/>
        </w:rPr>
        <w:t>.</w:t>
      </w:r>
    </w:p>
    <w:p w14:paraId="2C7A57CC" w14:textId="77777777" w:rsidR="00544225" w:rsidRDefault="00544225">
      <w:pPr>
        <w:pStyle w:val="Textbody"/>
        <w:spacing w:after="29"/>
        <w:jc w:val="both"/>
        <w:rPr>
          <w:rFonts w:ascii="Gandhari Unicode" w:hAnsi="Gandhari Unicode" w:cs="e-Tamil OTC"/>
          <w:lang w:val="en-GB"/>
        </w:rPr>
      </w:pPr>
    </w:p>
    <w:p w14:paraId="6C86E707" w14:textId="77777777" w:rsidR="00544225" w:rsidRDefault="00544225">
      <w:pPr>
        <w:pStyle w:val="Textbody"/>
        <w:spacing w:after="29"/>
        <w:jc w:val="both"/>
        <w:rPr>
          <w:rFonts w:ascii="Gandhari Unicode" w:hAnsi="Gandhari Unicode" w:cs="e-Tamil OTC"/>
          <w:lang w:val="en-GB"/>
        </w:rPr>
      </w:pPr>
    </w:p>
    <w:p w14:paraId="0E59E10C"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After having linked [it] to the man from the cool ghat</w:t>
      </w:r>
    </w:p>
    <w:p w14:paraId="291B333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dunes, where broad-footed herons are perched,</w:t>
      </w:r>
    </w:p>
    <w:p w14:paraId="1389BFF9" w14:textId="77777777" w:rsidR="00544225" w:rsidRDefault="00000000">
      <w:pPr>
        <w:pStyle w:val="Textbody"/>
        <w:tabs>
          <w:tab w:val="left" w:pos="413"/>
          <w:tab w:val="left" w:pos="1000"/>
        </w:tabs>
        <w:spacing w:after="0"/>
        <w:jc w:val="both"/>
        <w:rPr>
          <w:rFonts w:ascii="Gandhari Unicode" w:hAnsi="Gandhari Unicode" w:cs="e-Tamil OTC"/>
          <w:lang w:val="en-GB"/>
        </w:rPr>
      </w:pPr>
      <w:r>
        <w:rPr>
          <w:rFonts w:ascii="Gandhari Unicode" w:hAnsi="Gandhari Unicode" w:cs="e-Tamil OTC"/>
          <w:lang w:val="en-GB"/>
        </w:rPr>
        <w:tab/>
        <w:t xml:space="preserve">that eat fish [and] spoil the opening adorning </w:t>
      </w:r>
      <w:proofErr w:type="gramStart"/>
      <w:r>
        <w:rPr>
          <w:rFonts w:ascii="Gandhari Unicode" w:hAnsi="Gandhari Unicode" w:cs="e-Tamil OTC"/>
          <w:lang w:val="en-GB"/>
        </w:rPr>
        <w:t>blossoms</w:t>
      </w:r>
      <w:proofErr w:type="gramEnd"/>
    </w:p>
    <w:p w14:paraId="26965CE5" w14:textId="77777777" w:rsidR="00544225" w:rsidRDefault="00000000">
      <w:pPr>
        <w:pStyle w:val="Textbody"/>
        <w:tabs>
          <w:tab w:val="left" w:pos="413"/>
          <w:tab w:val="left" w:pos="1000"/>
        </w:tabs>
        <w:spacing w:after="43"/>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of the </w:t>
      </w:r>
      <w:proofErr w:type="spellStart"/>
      <w:r>
        <w:rPr>
          <w:rFonts w:ascii="Gandhari Unicode" w:hAnsi="Gandhari Unicode" w:cs="e-Tamil OTC"/>
          <w:lang w:val="en-GB"/>
        </w:rPr>
        <w:t>Aṭumpu</w:t>
      </w:r>
      <w:proofErr w:type="spellEnd"/>
      <w:r>
        <w:rPr>
          <w:rFonts w:ascii="Gandhari Unicode" w:hAnsi="Gandhari Unicode" w:cs="e-Tamil OTC"/>
          <w:lang w:val="en-GB"/>
        </w:rPr>
        <w:t>,</w:t>
      </w:r>
    </w:p>
    <w:p w14:paraId="717681D3" w14:textId="77777777" w:rsidR="00544225" w:rsidRDefault="00000000">
      <w:pPr>
        <w:pStyle w:val="Textbody"/>
        <w:spacing w:after="115"/>
        <w:jc w:val="both"/>
        <w:rPr>
          <w:rFonts w:ascii="Gandhari Unicode" w:hAnsi="Gandhari Unicode" w:cs="e-Tamil OTC"/>
          <w:lang w:val="en-GB"/>
        </w:rPr>
      </w:pPr>
      <w:r>
        <w:rPr>
          <w:rFonts w:ascii="Gandhari Unicode" w:hAnsi="Gandhari Unicode" w:cs="e-Tamil OTC"/>
          <w:lang w:val="en-GB"/>
        </w:rPr>
        <w:t>“we'll take our innocence”, you may say, friend, “we'll take [it back]”.</w:t>
      </w:r>
    </w:p>
    <w:p w14:paraId="6A5F642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Even if [we] said “give those things [back]”, having </w:t>
      </w:r>
      <w:proofErr w:type="gramStart"/>
      <w:r>
        <w:rPr>
          <w:rFonts w:ascii="Gandhari Unicode" w:hAnsi="Gandhari Unicode" w:cs="e-Tamil OTC"/>
          <w:lang w:val="en-GB"/>
        </w:rPr>
        <w:t>offered</w:t>
      </w:r>
      <w:proofErr w:type="gramEnd"/>
    </w:p>
    <w:p w14:paraId="6892FB2C"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them as they were needed by one who begged,</w:t>
      </w:r>
    </w:p>
    <w:p w14:paraId="69BAA53E"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for fear of [his] distress,</w:t>
      </w:r>
    </w:p>
    <w:p w14:paraId="386228B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[is that] less </w:t>
      </w:r>
      <w:proofErr w:type="spellStart"/>
      <w:r>
        <w:rPr>
          <w:rFonts w:ascii="Gandhari Unicode" w:hAnsi="Gandhari Unicode" w:cs="e-Tamil OTC"/>
          <w:lang w:val="en-GB"/>
        </w:rPr>
        <w:t>undear</w:t>
      </w:r>
      <w:proofErr w:type="spellEnd"/>
      <w:r>
        <w:rPr>
          <w:rFonts w:ascii="Gandhari Unicode" w:hAnsi="Gandhari Unicode" w:cs="e-Tamil OTC"/>
          <w:lang w:val="en-GB"/>
        </w:rPr>
        <w:t xml:space="preserve"> than the loss of our dear life?</w:t>
      </w:r>
    </w:p>
    <w:p w14:paraId="28C00118" w14:textId="77777777" w:rsidR="00544225" w:rsidRDefault="00544225">
      <w:pPr>
        <w:pStyle w:val="Textbody"/>
        <w:spacing w:after="0"/>
        <w:jc w:val="both"/>
        <w:rPr>
          <w:rFonts w:ascii="Gandhari Unicode" w:hAnsi="Gandhari Unicode" w:cs="e-Tamil OTC"/>
          <w:lang w:val="en-GB"/>
        </w:rPr>
      </w:pPr>
    </w:p>
    <w:p w14:paraId="68F6B3AF" w14:textId="77777777" w:rsidR="00544225" w:rsidRDefault="00000000">
      <w:pPr>
        <w:rPr>
          <w:rFonts w:ascii="Gandhari Unicode" w:eastAsiaTheme="majorEastAsia" w:hAnsi="Gandhari Unicode" w:cstheme="majorBidi" w:hint="eastAsia"/>
          <w:b/>
        </w:rPr>
      </w:pPr>
      <w:r>
        <w:br w:type="page"/>
      </w:r>
    </w:p>
    <w:p w14:paraId="5B5822B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350</w:t>
      </w:r>
      <w:r>
        <w:rPr>
          <w:rFonts w:ascii="e-Tamil OTC" w:hAnsi="e-Tamil OTC" w:cs="e-Tamil OTC"/>
          <w:b/>
          <w:i w:val="0"/>
          <w:iCs w:val="0"/>
          <w:color w:val="auto"/>
        </w:rPr>
        <w:t xml:space="preserve"> </w:t>
      </w:r>
      <w:proofErr w:type="spellStart"/>
      <w:r>
        <w:rPr>
          <w:rFonts w:ascii="e-Tamil OTC" w:hAnsi="e-Tamil OTC" w:cs="e-Tamil OTC"/>
          <w:i w:val="0"/>
          <w:iCs w:val="0"/>
          <w:color w:val="auto"/>
        </w:rPr>
        <w:t>ஆலத்தூர்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F3937D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நீக்கத்துக்கண்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வேறுபட்டாரைத்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டாளைத்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311F75F7" w14:textId="77777777" w:rsidR="00544225" w:rsidRDefault="00544225">
      <w:pPr>
        <w:pStyle w:val="Textbody"/>
        <w:spacing w:after="29"/>
        <w:jc w:val="both"/>
        <w:rPr>
          <w:rFonts w:ascii="Gandhari Unicode" w:hAnsi="Gandhari Unicode" w:cs="e-Tamil OTC"/>
          <w:lang w:val="en-GB"/>
        </w:rPr>
      </w:pPr>
    </w:p>
    <w:p w14:paraId="1EFD56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முன்னின்று</w:t>
      </w:r>
      <w:proofErr w:type="spellEnd"/>
    </w:p>
    <w:p w14:paraId="77DFE73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பனிக்கடுங்</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குரையஞ்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தீமெனச்</w:t>
      </w:r>
      <w:proofErr w:type="spellEnd"/>
    </w:p>
    <w:p w14:paraId="63B543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சொல்லின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3BF50D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டஞ்சிறை</w:t>
      </w:r>
      <w:proofErr w:type="spellEnd"/>
    </w:p>
    <w:p w14:paraId="431FE8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நெடுந்காற்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ளாளறி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வுறீஇ</w:t>
      </w:r>
      <w:proofErr w:type="spellEnd"/>
    </w:p>
    <w:p w14:paraId="3A24DE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பெயர்க்கு</w:t>
      </w:r>
      <w:proofErr w:type="spellEnd"/>
    </w:p>
    <w:p w14:paraId="337A23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w:t>
      </w:r>
      <w:proofErr w:type="spellEnd"/>
    </w:p>
    <w:p w14:paraId="6FAD2D5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நிலையாப்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பொருட்பிணிப்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w:t>
      </w:r>
      <w:proofErr w:type="spellEnd"/>
      <w:r>
        <w:rPr>
          <w:rFonts w:ascii="Gandhari Unicode" w:hAnsi="Gandhari Unicode" w:cs="e-Tamil OTC"/>
          <w:lang w:val="en-GB"/>
        </w:rPr>
        <w:t>.</w:t>
      </w:r>
    </w:p>
    <w:p w14:paraId="61B227CB" w14:textId="77777777" w:rsidR="00544225" w:rsidRDefault="00544225">
      <w:pPr>
        <w:pStyle w:val="Textbody"/>
        <w:spacing w:after="29"/>
        <w:jc w:val="both"/>
        <w:rPr>
          <w:rFonts w:ascii="Gandhari Unicode" w:hAnsi="Gandhari Unicode" w:cs="e-Tamil OTC"/>
          <w:lang w:val="en-GB"/>
        </w:rPr>
      </w:pPr>
    </w:p>
    <w:p w14:paraId="0AAD7CE0"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பனிக்கடுங்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குரையஞ்</w:t>
      </w:r>
      <w:proofErr w:type="spellEnd"/>
      <w:r>
        <w:rPr>
          <w:rFonts w:ascii="Gandhari Unicode" w:hAnsi="Gandhari Unicode" w:cs="e-Tamil OTC"/>
          <w:lang w:val="en-GB"/>
        </w:rPr>
        <w:t xml:space="preserve"> L1, C1+2+3, G1+2v,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குன்றஞ்</w:t>
      </w:r>
      <w:proofErr w:type="spellEnd"/>
      <w:r>
        <w:rPr>
          <w:rFonts w:ascii="Gandhari Unicode" w:hAnsi="Gandhari Unicode" w:cs="e-Tamil OTC"/>
          <w:lang w:val="en-GB"/>
        </w:rPr>
        <w:t xml:space="preserve"> C2v+3v, G2, EA, I, AT; </w:t>
      </w:r>
      <w:proofErr w:type="spellStart"/>
      <w:r>
        <w:rPr>
          <w:rFonts w:ascii="Gandhari Unicode" w:hAnsi="Gandhari Unicode" w:cs="e-Tamil OTC"/>
          <w:lang w:val="en-GB"/>
        </w:rPr>
        <w:t>பனிவெங்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3b </w:t>
      </w:r>
      <w:proofErr w:type="spellStart"/>
      <w:r>
        <w:rPr>
          <w:rFonts w:ascii="Gandhari Unicode" w:hAnsi="Gandhari Unicode" w:cs="e-Tamil OTC"/>
          <w:lang w:val="en-GB"/>
        </w:rPr>
        <w:t>மாயிற்</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மரபிற்</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செலவார்</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C1,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சொல்லார்</w:t>
      </w:r>
      <w:proofErr w:type="spellEnd"/>
      <w:r>
        <w:rPr>
          <w:rFonts w:ascii="Gandhari Unicode" w:hAnsi="Gandhari Unicode" w:cs="e-Tamil OTC"/>
          <w:lang w:val="en-GB"/>
        </w:rPr>
        <w:t xml:space="preserve"> L1, C3, G1+2v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விருந்தோட்</w:t>
      </w:r>
      <w:proofErr w:type="spellEnd"/>
      <w:r>
        <w:rPr>
          <w:rFonts w:ascii="Gandhari Unicode" w:hAnsi="Gandhari Unicode" w:cs="e-Tamil OTC"/>
          <w:lang w:val="en-GB"/>
        </w:rPr>
        <w:t xml:space="preserve"> C2v+3v,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விருங்கோட்</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கணந்து</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கணத்து</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w:t>
      </w:r>
      <w:proofErr w:type="spellStart"/>
      <w:r>
        <w:rPr>
          <w:rFonts w:ascii="Gandhari Unicode" w:hAnsi="Gandhari Unicode" w:cs="e-Tamil OTC"/>
          <w:lang w:val="en-GB"/>
        </w:rPr>
        <w:t>வுறீஇ</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யாறுசெல்</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னாறுசெல்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பெயர்க்கு</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பெய்க்கு</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நிலையாப்</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நிலையால்</w:t>
      </w:r>
      <w:proofErr w:type="spellEnd"/>
      <w:r>
        <w:rPr>
          <w:rFonts w:ascii="Gandhari Unicode" w:hAnsi="Gandhari Unicode" w:cs="e-Tamil OTC"/>
          <w:lang w:val="en-GB"/>
        </w:rPr>
        <w:t xml:space="preserve"> G1</w:t>
      </w:r>
    </w:p>
    <w:p w14:paraId="3C9C66F5" w14:textId="77777777" w:rsidR="00544225" w:rsidRDefault="00544225">
      <w:pPr>
        <w:pStyle w:val="Textbody"/>
        <w:spacing w:after="29"/>
        <w:jc w:val="both"/>
        <w:rPr>
          <w:rFonts w:ascii="Gandhari Unicode" w:hAnsi="Gandhari Unicode" w:cs="e-Tamil OTC"/>
          <w:lang w:val="en-GB"/>
        </w:rPr>
      </w:pPr>
    </w:p>
    <w:p w14:paraId="572686B7" w14:textId="77777777" w:rsidR="00544225" w:rsidRDefault="00000000">
      <w:pPr>
        <w:pStyle w:val="Textbody"/>
        <w:spacing w:after="29"/>
        <w:jc w:val="both"/>
        <w:rPr>
          <w:rFonts w:ascii="Gandhari Unicode" w:hAnsi="Gandhari Unicode" w:cs="e-Tamil OTC"/>
          <w:lang w:val="en-GB"/>
        </w:rPr>
      </w:pPr>
      <w:ins w:id="1140" w:author="Narmada Hansani Polgampalage" w:date="2023-12-04T17:49:00Z">
        <w:r>
          <w:rPr>
            <w:rFonts w:ascii="Gandhari Unicode" w:hAnsi="Gandhari Unicode" w:cs="e-Tamil OTC"/>
            <w:lang w:val="en-GB"/>
          </w:rPr>
          <w:t>a</w:t>
        </w:r>
      </w:ins>
      <w:del w:id="1141" w:author="Narmada Hansani Polgampalage" w:date="2023-12-04T17:49:00Z">
        <w:r>
          <w:rPr>
            <w:rFonts w:ascii="Gandhari Unicode" w:hAnsi="Gandhari Unicode" w:cs="e-Tamil OTC"/>
            <w:lang w:val="en-GB"/>
          </w:rPr>
          <w:delText>A</w:delText>
        </w:r>
      </w:del>
      <w:r>
        <w:rPr>
          <w:rFonts w:ascii="Gandhari Unicode" w:hAnsi="Gandhari Unicode" w:cs="e-Tamil OTC"/>
          <w:lang w:val="en-GB"/>
        </w:rPr>
        <w:t>mma</w:t>
      </w:r>
      <w:ins w:id="1142" w:author="Narmada Hansani Polgampalage" w:date="2023-12-04T17:49:00Z">
        <w:r>
          <w:rPr>
            <w:rFonts w:ascii="Gandhari Unicode" w:hAnsi="Gandhari Unicode" w:cs="e-Tamil OTC"/>
            <w:lang w:val="en-GB"/>
          </w:rPr>
          <w:t>-</w:t>
        </w:r>
      </w:ins>
      <w:proofErr w:type="spellStart"/>
      <w:del w:id="1143"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niṉṟu</w:t>
      </w:r>
      <w:proofErr w:type="spellEnd"/>
    </w:p>
    <w:p w14:paraId="7C0AFF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kaṭum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kuraiyam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cellātīm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w:t>
      </w:r>
    </w:p>
    <w:p w14:paraId="4D038B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colliṉam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celvar-</w:t>
      </w:r>
      <w:r>
        <w:rPr>
          <w:rFonts w:ascii="Gandhari Unicode" w:hAnsi="Gandhari Unicode" w:cs="e-Tamil OTC"/>
          <w:lang w:val="en-GB"/>
        </w:rPr>
        <w:t>kollō</w:t>
      </w:r>
      <w:proofErr w:type="spellEnd"/>
    </w:p>
    <w:p w14:paraId="1C12349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tōṭṭ</w:t>
      </w:r>
      <w:proofErr w:type="spellEnd"/>
      <w:r>
        <w:rPr>
          <w:rFonts w:ascii="Gandhari Unicode" w:hAnsi="Gandhari Unicode" w:cs="e-Tamil OTC"/>
          <w:i/>
          <w:iCs/>
          <w:lang w:val="en-GB"/>
        </w:rPr>
        <w:t>*</w:t>
      </w:r>
      <w:r>
        <w:rPr>
          <w:rFonts w:ascii="Gandhari Unicode" w:hAnsi="Gandhari Unicode" w:cs="e-Tamil OTC"/>
          <w:lang w:val="en-GB"/>
        </w:rPr>
        <w:t xml:space="preserve"> am </w:t>
      </w:r>
      <w:proofErr w:type="spellStart"/>
      <w:proofErr w:type="gramStart"/>
      <w:r>
        <w:rPr>
          <w:rFonts w:ascii="Gandhari Unicode" w:hAnsi="Gandhari Unicode" w:cs="e-Tamil OTC"/>
          <w:lang w:val="en-GB"/>
        </w:rPr>
        <w:t>ciṟai</w:t>
      </w:r>
      <w:proofErr w:type="spellEnd"/>
      <w:proofErr w:type="gramEnd"/>
    </w:p>
    <w:p w14:paraId="0178E0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kaṇantuḷ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aṟiv</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uṟīi</w:t>
      </w:r>
      <w:proofErr w:type="spellEnd"/>
    </w:p>
    <w:p w14:paraId="1539E4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vampalar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talaipeyarkkum</w:t>
      </w:r>
      <w:proofErr w:type="spellEnd"/>
    </w:p>
    <w:p w14:paraId="6912A9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malai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w:t>
      </w:r>
      <w:proofErr w:type="spellEnd"/>
    </w:p>
    <w:p w14:paraId="0C093E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nilaiyā</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pirinticiṉōr</w:t>
      </w:r>
      <w:proofErr w:type="spellEnd"/>
      <w:r>
        <w:rPr>
          <w:rFonts w:ascii="Gandhari Unicode" w:hAnsi="Gandhari Unicode" w:cs="e-Tamil OTC"/>
          <w:lang w:val="en-GB"/>
        </w:rPr>
        <w:t>-ē.</w:t>
      </w:r>
    </w:p>
    <w:p w14:paraId="59B95E75" w14:textId="77777777" w:rsidR="00544225" w:rsidRDefault="00544225">
      <w:pPr>
        <w:pStyle w:val="Textbody"/>
        <w:spacing w:after="29" w:line="260" w:lineRule="exact"/>
        <w:jc w:val="both"/>
        <w:rPr>
          <w:rFonts w:ascii="Gandhari Unicode" w:hAnsi="Gandhari Unicode" w:cs="e-Tamil OTC"/>
          <w:lang w:val="en-GB"/>
        </w:rPr>
      </w:pPr>
    </w:p>
    <w:p w14:paraId="3769A15F" w14:textId="77777777" w:rsidR="00544225" w:rsidRDefault="00544225">
      <w:pPr>
        <w:pStyle w:val="Textbody"/>
        <w:spacing w:after="29" w:line="260" w:lineRule="exact"/>
        <w:jc w:val="both"/>
        <w:rPr>
          <w:rFonts w:ascii="Gandhari Unicode" w:hAnsi="Gandhari Unicode" w:cs="e-Tamil OTC"/>
          <w:u w:val="single"/>
          <w:lang w:val="en-GB"/>
        </w:rPr>
      </w:pPr>
    </w:p>
    <w:p w14:paraId="6A607E7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2DFB974"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the one who was unchanged at his departure, [namely] SHE, who had granted separation.</w:t>
      </w:r>
    </w:p>
    <w:p w14:paraId="2BDA490B" w14:textId="77777777" w:rsidR="00544225" w:rsidRDefault="00544225">
      <w:pPr>
        <w:pStyle w:val="Textbody"/>
        <w:spacing w:after="0" w:line="260" w:lineRule="exact"/>
        <w:jc w:val="both"/>
        <w:rPr>
          <w:rFonts w:ascii="Gandhari Unicode" w:hAnsi="Gandhari Unicode" w:cs="e-Tamil OTC"/>
          <w:u w:val="single"/>
          <w:lang w:val="en-GB"/>
        </w:rPr>
      </w:pPr>
    </w:p>
    <w:p w14:paraId="703103C9" w14:textId="77777777" w:rsidR="00544225" w:rsidRDefault="00000000">
      <w:pPr>
        <w:pStyle w:val="Textbody"/>
        <w:spacing w:after="0" w:line="260" w:lineRule="exact"/>
        <w:jc w:val="both"/>
        <w:rPr>
          <w:rFonts w:ascii="Gandhari Unicode" w:hAnsi="Gandhari Unicode" w:cs="e-Tamil OTC"/>
          <w:lang w:val="en-GB"/>
        </w:rPr>
      </w:pPr>
      <w:ins w:id="1144" w:author="Narmada Hansani Polgampalage" w:date="2023-12-04T17:49:00Z">
        <w:r>
          <w:rPr>
            <w:rFonts w:ascii="Gandhari Unicode" w:hAnsi="Gandhari Unicode" w:cs="e-Tamil OTC"/>
            <w:position w:val="6"/>
            <w:lang w:val="en-GB"/>
          </w:rPr>
          <w:t>a</w:t>
        </w:r>
      </w:ins>
      <w:del w:id="1145" w:author="Narmada Hansani Polgampalage" w:date="2023-12-04T17:49:00Z">
        <w:r>
          <w:rPr>
            <w:rFonts w:ascii="Gandhari Unicode" w:hAnsi="Gandhari Unicode" w:cs="e-Tamil OTC"/>
            <w:position w:val="6"/>
            <w:lang w:val="en-GB"/>
          </w:rPr>
          <w:delText>A</w:delText>
        </w:r>
      </w:del>
      <w:r>
        <w:rPr>
          <w:rFonts w:ascii="Gandhari Unicode" w:hAnsi="Gandhari Unicode" w:cs="e-Tamil OTC"/>
          <w:position w:val="6"/>
          <w:lang w:val="en-GB"/>
        </w:rPr>
        <w:t>mma</w:t>
      </w:r>
      <w:ins w:id="1146" w:author="Narmada Hansani Polgampalage" w:date="2023-12-04T17:49:00Z">
        <w:r>
          <w:rPr>
            <w:rFonts w:ascii="Gandhari Unicode" w:hAnsi="Gandhari Unicode" w:cs="e-Tamil OTC"/>
            <w:lang w:val="en-GB"/>
          </w:rPr>
          <w:t>-</w:t>
        </w:r>
      </w:ins>
      <w:del w:id="1147" w:author="Narmada Hansani Polgampalage" w:date="2023-12-04T17:49:00Z">
        <w:r>
          <w:rPr>
            <w:rFonts w:ascii="Gandhari Unicode" w:hAnsi="Gandhari Unicode" w:cs="e-Tamil OTC"/>
            <w:lang w:val="en-GB"/>
          </w:rPr>
          <w:delText xml:space="preserve"> </w:delText>
        </w:r>
      </w:del>
      <w:r>
        <w:rPr>
          <w:rFonts w:ascii="Gandhari Unicode" w:hAnsi="Gandhari Unicode" w:cs="e-Tamil OTC"/>
          <w:lang w:val="en-GB"/>
        </w:rPr>
        <w:t xml:space="preserve">live friend in-front </w:t>
      </w:r>
      <w:proofErr w:type="gramStart"/>
      <w:r>
        <w:rPr>
          <w:rFonts w:ascii="Gandhari Unicode" w:hAnsi="Gandhari Unicode" w:cs="e-Tamil OTC"/>
          <w:lang w:val="en-GB"/>
        </w:rPr>
        <w:t>stood</w:t>
      </w:r>
      <w:proofErr w:type="gramEnd"/>
    </w:p>
    <w:p w14:paraId="236B1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dew quick jubilation-we</w:t>
      </w:r>
      <w:r>
        <w:rPr>
          <w:rStyle w:val="FootnoteReference1"/>
          <w:rFonts w:ascii="Gandhari Unicode" w:hAnsi="Gandhari Unicode" w:cs="e-Tamil OTC"/>
          <w:lang w:val="en-GB"/>
        </w:rPr>
        <w:footnoteReference w:id="596"/>
      </w:r>
      <w:r>
        <w:rPr>
          <w:rFonts w:ascii="Gandhari Unicode" w:hAnsi="Gandhari Unicode" w:cs="e-Tamil OTC"/>
          <w:lang w:val="en-GB"/>
        </w:rPr>
        <w:t xml:space="preserve"> go-not(</w:t>
      </w:r>
      <w:proofErr w:type="spellStart"/>
      <w:r>
        <w:rPr>
          <w:rFonts w:ascii="Gandhari Unicode" w:hAnsi="Gandhari Unicode" w:cs="e-Tamil OTC"/>
          <w:lang w:val="en-GB"/>
        </w:rPr>
        <w:t>ipt</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597"/>
      </w:r>
      <w:r>
        <w:rPr>
          <w:rFonts w:ascii="Gandhari Unicode" w:hAnsi="Gandhari Unicode" w:cs="e-Tamil OTC"/>
          <w:lang w:val="en-GB"/>
        </w:rPr>
        <w:t xml:space="preserve"> say(if.)</w:t>
      </w:r>
    </w:p>
    <w:p w14:paraId="5EB38C6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we-spoke if going-he(</w:t>
      </w:r>
      <w:proofErr w:type="gramStart"/>
      <w:r>
        <w:rPr>
          <w:rFonts w:ascii="Gandhari Unicode" w:hAnsi="Gandhari Unicode" w:cs="e-Tamil OTC"/>
          <w:lang w:val="en-GB"/>
        </w:rPr>
        <w:t>h.)</w:t>
      </w:r>
      <w:proofErr w:type="spellStart"/>
      <w:r>
        <w:rPr>
          <w:rFonts w:ascii="Gandhari Unicode" w:hAnsi="Gandhari Unicode" w:cs="e-Tamil OTC"/>
          <w:position w:val="6"/>
          <w:lang w:val="en-GB"/>
        </w:rPr>
        <w:t>kollō</w:t>
      </w:r>
      <w:proofErr w:type="spellEnd"/>
      <w:proofErr w:type="gramEnd"/>
    </w:p>
    <w:p w14:paraId="291F20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way- neighbourhood been- big/dark mass- pretty </w:t>
      </w:r>
      <w:proofErr w:type="gramStart"/>
      <w:r>
        <w:rPr>
          <w:rFonts w:ascii="Gandhari Unicode" w:hAnsi="Gandhari Unicode" w:cs="e-Tamil OTC"/>
          <w:lang w:val="en-GB"/>
        </w:rPr>
        <w:t>wing</w:t>
      </w:r>
      <w:proofErr w:type="gramEnd"/>
    </w:p>
    <w:p w14:paraId="2A3F94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leg </w:t>
      </w:r>
      <w:proofErr w:type="spellStart"/>
      <w:r>
        <w:rPr>
          <w:rFonts w:ascii="Gandhari Unicode" w:hAnsi="Gandhari Unicode" w:cs="e-Tamil OTC"/>
          <w:lang w:val="en-GB"/>
        </w:rPr>
        <w:t>Kaṇantuḷ</w:t>
      </w:r>
      <w:proofErr w:type="spellEnd"/>
      <w:r>
        <w:rPr>
          <w:rFonts w:ascii="Gandhari Unicode" w:hAnsi="Gandhari Unicode" w:cs="e-Tamil OTC"/>
          <w:lang w:val="en-GB"/>
        </w:rPr>
        <w:t>(-bird) man knowledge made-</w:t>
      </w:r>
      <w:proofErr w:type="gramStart"/>
      <w:r>
        <w:rPr>
          <w:rFonts w:ascii="Gandhari Unicode" w:hAnsi="Gandhari Unicode" w:cs="e-Tamil OTC"/>
          <w:lang w:val="en-GB"/>
        </w:rPr>
        <w:t>have</w:t>
      </w:r>
      <w:proofErr w:type="gramEnd"/>
    </w:p>
    <w:p w14:paraId="6426EE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way go- traveller(h.) weapon head-removing-(?)</w:t>
      </w:r>
    </w:p>
    <w:p w14:paraId="4495DEF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possess- forest swum</w:t>
      </w:r>
    </w:p>
    <w:p w14:paraId="4498280A"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be-permanent-not wealth fetter separated-he(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1C44CDD8" w14:textId="77777777" w:rsidR="00544225" w:rsidRDefault="00544225">
      <w:pPr>
        <w:pStyle w:val="Textbody"/>
        <w:spacing w:after="29"/>
        <w:jc w:val="both"/>
        <w:rPr>
          <w:rFonts w:ascii="Gandhari Unicode" w:hAnsi="Gandhari Unicode" w:cs="e-Tamil OTC"/>
          <w:lang w:val="en-GB"/>
        </w:rPr>
      </w:pPr>
    </w:p>
    <w:p w14:paraId="16999284" w14:textId="77777777" w:rsidR="00544225" w:rsidRDefault="00544225">
      <w:pPr>
        <w:pStyle w:val="Textbody"/>
        <w:spacing w:after="29"/>
        <w:jc w:val="both"/>
        <w:rPr>
          <w:rFonts w:ascii="Gandhari Unicode" w:hAnsi="Gandhari Unicode" w:cs="e-Tamil OTC"/>
          <w:lang w:val="en-GB"/>
        </w:rPr>
      </w:pPr>
    </w:p>
    <w:p w14:paraId="1C968A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oh friend,</w:t>
      </w:r>
    </w:p>
    <w:p w14:paraId="564D15D6" w14:textId="77777777" w:rsidR="00544225" w:rsidRDefault="00000000">
      <w:pPr>
        <w:pStyle w:val="Textbody"/>
        <w:spacing w:after="43"/>
        <w:jc w:val="both"/>
        <w:rPr>
          <w:rFonts w:ascii="Gandhari Unicode" w:hAnsi="Gandhari Unicode" w:cs="e-Tamil OTC"/>
          <w:lang w:val="en-GB"/>
        </w:rPr>
      </w:pPr>
      <w:r>
        <w:rPr>
          <w:rFonts w:ascii="Gandhari Unicode" w:hAnsi="Gandhari Unicode" w:cs="e-Tamil OTC"/>
          <w:lang w:val="en-GB"/>
        </w:rPr>
        <w:t xml:space="preserve">would he have </w:t>
      </w:r>
      <w:proofErr w:type="gramStart"/>
      <w:r>
        <w:rPr>
          <w:rFonts w:ascii="Gandhari Unicode" w:hAnsi="Gandhari Unicode" w:cs="e-Tamil OTC"/>
          <w:lang w:val="en-GB"/>
        </w:rPr>
        <w:t>gone, if</w:t>
      </w:r>
      <w:proofErr w:type="gramEnd"/>
      <w:r>
        <w:rPr>
          <w:rFonts w:ascii="Gandhari Unicode" w:hAnsi="Gandhari Unicode" w:cs="e-Tamil OTC"/>
          <w:lang w:val="en-GB"/>
        </w:rPr>
        <w:t xml:space="preserve"> we had said</w:t>
      </w:r>
      <w:r>
        <w:rPr>
          <w:rStyle w:val="FootnoteReference1"/>
          <w:rFonts w:ascii="Gandhari Unicode" w:hAnsi="Gandhari Unicode" w:cs="e-Tamil OTC"/>
          <w:lang w:val="en-GB"/>
        </w:rPr>
        <w:footnoteReference w:id="598"/>
      </w:r>
      <w:r>
        <w:rPr>
          <w:rFonts w:ascii="Gandhari Unicode" w:hAnsi="Gandhari Unicode" w:cs="e-Tamil OTC"/>
          <w:lang w:val="en-GB"/>
        </w:rPr>
        <w:t>, confronting [him],</w:t>
      </w:r>
    </w:p>
    <w:p w14:paraId="664BA6CE" w14:textId="77777777" w:rsidR="00544225" w:rsidRDefault="00000000">
      <w:pPr>
        <w:pStyle w:val="Textbody"/>
        <w:spacing w:after="72"/>
        <w:jc w:val="both"/>
        <w:rPr>
          <w:rFonts w:ascii="Gandhari Unicode" w:hAnsi="Gandhari Unicode" w:cs="e-Tamil OTC"/>
          <w:lang w:val="en-GB"/>
        </w:rPr>
      </w:pPr>
      <w:r>
        <w:rPr>
          <w:rFonts w:ascii="Gandhari Unicode" w:hAnsi="Gandhari Unicode" w:cs="e-Tamil OTC"/>
          <w:lang w:val="en-GB"/>
        </w:rPr>
        <w:t>“Don't go. We are such who cry out quick with [eye] dew.</w:t>
      </w:r>
      <w:r>
        <w:rPr>
          <w:rStyle w:val="FootnoteReference1"/>
          <w:rFonts w:ascii="Gandhari Unicode" w:hAnsi="Gandhari Unicode" w:cs="e-Tamil OTC"/>
          <w:lang w:val="en-GB"/>
        </w:rPr>
        <w:footnoteReference w:id="599"/>
      </w:r>
      <w:r>
        <w:rPr>
          <w:rFonts w:ascii="Gandhari Unicode" w:hAnsi="Gandhari Unicode" w:cs="e-Tamil OTC"/>
          <w:lang w:val="en-GB"/>
        </w:rPr>
        <w:t>”,</w:t>
      </w:r>
    </w:p>
    <w:p w14:paraId="7F4B14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he, who has separated enticed by impermanent wealth,</w:t>
      </w:r>
    </w:p>
    <w:p w14:paraId="7E5FB497"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passing mountainous forests,</w:t>
      </w:r>
    </w:p>
    <w:p w14:paraId="38A0098E"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where the travellers going the way bring [their] weapons</w:t>
      </w:r>
    </w:p>
    <w:p w14:paraId="6E9B5A6F"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position,</w:t>
      </w:r>
      <w:r>
        <w:rPr>
          <w:rStyle w:val="FootnoteReference1"/>
          <w:rFonts w:ascii="Gandhari Unicode" w:hAnsi="Gandhari Unicode" w:cs="e-Tamil OTC"/>
          <w:lang w:val="en-GB"/>
        </w:rPr>
        <w:footnoteReference w:id="600"/>
      </w:r>
    </w:p>
    <w:p w14:paraId="58E949F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informed about [the coming] of men by long-legged </w:t>
      </w:r>
      <w:proofErr w:type="spellStart"/>
      <w:r>
        <w:rPr>
          <w:rFonts w:ascii="Gandhari Unicode" w:hAnsi="Gandhari Unicode" w:cs="e-Tamil OTC"/>
          <w:lang w:val="en-GB"/>
        </w:rPr>
        <w:t>Kaṇantuḷ</w:t>
      </w:r>
      <w:proofErr w:type="spellEnd"/>
      <w:r>
        <w:rPr>
          <w:rFonts w:ascii="Gandhari Unicode" w:hAnsi="Gandhari Unicode" w:cs="e-Tamil OTC"/>
          <w:lang w:val="en-GB"/>
        </w:rPr>
        <w:t xml:space="preserve"> </w:t>
      </w:r>
      <w:proofErr w:type="gramStart"/>
      <w:r>
        <w:rPr>
          <w:rFonts w:ascii="Gandhari Unicode" w:hAnsi="Gandhari Unicode" w:cs="e-Tamil OTC"/>
          <w:lang w:val="en-GB"/>
        </w:rPr>
        <w:t>birds</w:t>
      </w:r>
      <w:proofErr w:type="gramEnd"/>
    </w:p>
    <w:p w14:paraId="08C7431A" w14:textId="77777777" w:rsidR="00544225" w:rsidRDefault="00000000">
      <w:pPr>
        <w:pStyle w:val="Textbody"/>
        <w:tabs>
          <w:tab w:val="left" w:pos="525"/>
          <w:tab w:val="left" w:pos="1013"/>
        </w:tabs>
        <w:spacing w:after="0"/>
        <w:jc w:val="both"/>
        <w:rPr>
          <w:rFonts w:ascii="Gandhari Unicode" w:hAnsi="Gandhari Unicode" w:cs="e-Tamil OTC"/>
          <w:lang w:val="en-GB"/>
        </w:rPr>
      </w:pPr>
      <w:r>
        <w:rPr>
          <w:rFonts w:ascii="Gandhari Unicode" w:hAnsi="Gandhari Unicode" w:cs="e-Tamil OTC"/>
          <w:lang w:val="en-GB"/>
        </w:rPr>
        <w:tab/>
        <w:t xml:space="preserve">with pretty wings, in a big mass perched by the </w:t>
      </w:r>
      <w:proofErr w:type="gramStart"/>
      <w:r>
        <w:rPr>
          <w:rFonts w:ascii="Gandhari Unicode" w:hAnsi="Gandhari Unicode" w:cs="e-Tamil OTC"/>
          <w:lang w:val="en-GB"/>
        </w:rPr>
        <w:t>way?</w:t>
      </w:r>
      <w:proofErr w:type="gramEnd"/>
    </w:p>
    <w:p w14:paraId="5F660307" w14:textId="77777777" w:rsidR="00544225" w:rsidRDefault="00544225">
      <w:pPr>
        <w:pStyle w:val="Textbody"/>
        <w:spacing w:after="0"/>
        <w:jc w:val="both"/>
        <w:rPr>
          <w:rFonts w:ascii="Gandhari Unicode" w:hAnsi="Gandhari Unicode" w:cs="e-Tamil OTC"/>
          <w:b/>
          <w:lang w:val="en-GB"/>
        </w:rPr>
      </w:pPr>
    </w:p>
    <w:p w14:paraId="678F016D" w14:textId="77777777" w:rsidR="00544225" w:rsidRDefault="00000000">
      <w:pPr>
        <w:rPr>
          <w:rFonts w:ascii="Gandhari Unicode" w:eastAsiaTheme="majorEastAsia" w:hAnsi="Gandhari Unicode" w:cstheme="majorBidi" w:hint="eastAsia"/>
          <w:b/>
        </w:rPr>
      </w:pPr>
      <w:r>
        <w:br w:type="page"/>
      </w:r>
    </w:p>
    <w:p w14:paraId="7436A34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351</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F232EE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மலிந்தது</w:t>
      </w:r>
      <w:proofErr w:type="spellEnd"/>
      <w:r>
        <w:rPr>
          <w:rFonts w:ascii="Gandhari Unicode" w:hAnsi="Gandhari Unicode" w:cs="e-Tamil OTC"/>
          <w:lang w:val="en-GB"/>
        </w:rPr>
        <w:t>.</w:t>
      </w:r>
    </w:p>
    <w:p w14:paraId="33CBA98A" w14:textId="77777777" w:rsidR="00544225" w:rsidRDefault="00544225">
      <w:pPr>
        <w:pStyle w:val="Textbody"/>
        <w:spacing w:after="29"/>
        <w:jc w:val="both"/>
        <w:rPr>
          <w:rFonts w:ascii="Gandhari Unicode" w:hAnsi="Gandhari Unicode" w:cs="e-Tamil OTC"/>
          <w:lang w:val="en-GB"/>
        </w:rPr>
      </w:pPr>
    </w:p>
    <w:p w14:paraId="2733E79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வளையோ</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யுவந்திசின்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விரைவுறு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கொடுந்தா</w:t>
      </w:r>
      <w:proofErr w:type="spellEnd"/>
    </w:p>
    <w:p w14:paraId="0D47E77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ளளைவா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வரித்த</w:t>
      </w:r>
      <w:proofErr w:type="spellEnd"/>
    </w:p>
    <w:p w14:paraId="1A86A94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வீர்மணன்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மலிர்நெறி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விழுமென</w:t>
      </w:r>
      <w:proofErr w:type="spellEnd"/>
    </w:p>
    <w:p w14:paraId="3B17D5D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வுருமிசைப்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யுடைதருந்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துறைவர்க்</w:t>
      </w:r>
      <w:proofErr w:type="spellEnd"/>
    </w:p>
    <w:p w14:paraId="1C74626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செப்பினர்</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நமரே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விரியலர்ப்</w:t>
      </w:r>
      <w:proofErr w:type="spellEnd"/>
    </w:p>
    <w:p w14:paraId="37F0624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சேரி</w:t>
      </w:r>
      <w:proofErr w:type="spellEnd"/>
    </w:p>
    <w:p w14:paraId="1BF67172" w14:textId="77777777" w:rsidR="00544225" w:rsidRDefault="00000000">
      <w:pPr>
        <w:pStyle w:val="PreformattedText"/>
        <w:rPr>
          <w:rFonts w:ascii="Gandhari Unicode" w:hAnsi="Gandhari Unicode" w:cs="e-Tamil OTC"/>
          <w:sz w:val="24"/>
          <w:szCs w:val="24"/>
          <w:u w:val="wave"/>
          <w:lang w:val="en-GB"/>
        </w:rPr>
      </w:pPr>
      <w:proofErr w:type="spellStart"/>
      <w:r>
        <w:rPr>
          <w:rFonts w:ascii="Gandhari Unicode" w:hAnsi="Gandhari Unicode" w:cs="e-Tamil OTC"/>
          <w:sz w:val="24"/>
          <w:szCs w:val="24"/>
          <w:u w:val="wave"/>
          <w:lang w:val="en-GB"/>
        </w:rPr>
        <w:t>யின்னகை</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யாயத்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தாரோ</w:t>
      </w:r>
      <w:proofErr w:type="spellEnd"/>
    </w:p>
    <w:p w14:paraId="586AD25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மற்றோவிவ்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w:t>
      </w:r>
      <w:proofErr w:type="spellEnd"/>
      <w:r>
        <w:rPr>
          <w:rFonts w:ascii="Gandhari Unicode" w:hAnsi="Gandhari Unicode" w:cs="e-Tamil OTC"/>
          <w:sz w:val="24"/>
          <w:szCs w:val="24"/>
          <w:lang w:val="en-GB"/>
        </w:rPr>
        <w:t>.</w:t>
      </w:r>
    </w:p>
    <w:p w14:paraId="15154395" w14:textId="77777777" w:rsidR="00544225" w:rsidRDefault="00544225">
      <w:pPr>
        <w:pStyle w:val="PreformattedText"/>
        <w:rPr>
          <w:rFonts w:ascii="Gandhari Unicode" w:hAnsi="Gandhari Unicode" w:cs="e-Tamil OTC"/>
          <w:sz w:val="24"/>
          <w:szCs w:val="24"/>
          <w:lang w:val="en-GB"/>
        </w:rPr>
      </w:pPr>
    </w:p>
    <w:p w14:paraId="6BCE600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யுவந்திசின்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விரைவுறு</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w:t>
      </w:r>
      <w:r>
        <w:rPr>
          <w:rStyle w:val="FootnoteReference1"/>
          <w:rFonts w:ascii="Gandhari Unicode" w:hAnsi="Gandhari Unicode" w:cs="e-Tamil OTC"/>
          <w:sz w:val="24"/>
          <w:szCs w:val="24"/>
          <w:lang w:val="en-GB"/>
        </w:rPr>
        <w:footnoteReference w:id="601"/>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யுவந்திசின்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விரவுங்</w:t>
      </w:r>
      <w:proofErr w:type="spellEnd"/>
      <w:r>
        <w:rPr>
          <w:rFonts w:ascii="Gandhari Unicode" w:hAnsi="Gandhari Unicode" w:cs="e-Tamil OTC"/>
          <w:sz w:val="24"/>
          <w:szCs w:val="24"/>
          <w:lang w:val="en-GB"/>
        </w:rPr>
        <w:t xml:space="preserve"> C2+3, I; </w:t>
      </w:r>
      <w:proofErr w:type="spellStart"/>
      <w:r>
        <w:rPr>
          <w:rFonts w:ascii="Gandhari Unicode" w:hAnsi="Gandhari Unicode" w:cs="e-Tamil OTC"/>
          <w:sz w:val="24"/>
          <w:szCs w:val="24"/>
          <w:lang w:val="en-GB"/>
        </w:rPr>
        <w:t>வளையோய்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வந்திசின்</w:t>
      </w:r>
      <w:proofErr w:type="spellEnd"/>
      <w:r>
        <w:rPr>
          <w:rFonts w:ascii="Gandhari Unicode" w:hAnsi="Gandhari Unicode" w:cs="e-Tamil OTC"/>
          <w:sz w:val="24"/>
          <w:szCs w:val="24"/>
          <w:lang w:val="en-GB"/>
        </w:rPr>
        <w:t>(</w:t>
      </w:r>
      <w:proofErr w:type="spellStart"/>
      <w:r>
        <w:rPr>
          <w:rFonts w:ascii="Gandhari Unicode" w:hAnsi="Gandhari Unicode" w:cs="e-Tamil OTC"/>
          <w:sz w:val="24"/>
          <w:szCs w:val="24"/>
          <w:lang w:val="en-GB"/>
        </w:rPr>
        <w:t>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விரவுங்</w:t>
      </w:r>
      <w:proofErr w:type="spellEnd"/>
      <w:r>
        <w:rPr>
          <w:rFonts w:ascii="Gandhari Unicode" w:hAnsi="Gandhari Unicode" w:cs="e-Tamil OTC"/>
          <w:sz w:val="24"/>
          <w:szCs w:val="24"/>
          <w:lang w:val="en-GB"/>
        </w:rPr>
        <w:t xml:space="preserve"> L1, C1, G1</w:t>
      </w:r>
      <w:proofErr w:type="gramStart"/>
      <w:r>
        <w:rPr>
          <w:rFonts w:ascii="Gandhari Unicode" w:hAnsi="Gandhari Unicode" w:cs="e-Tamil OTC"/>
          <w:sz w:val="24"/>
          <w:szCs w:val="24"/>
          <w:lang w:val="en-GB"/>
        </w:rPr>
        <w:t>()+</w:t>
      </w:r>
      <w:proofErr w:type="gramEnd"/>
      <w:r>
        <w:rPr>
          <w:rFonts w:ascii="Gandhari Unicode" w:hAnsi="Gandhari Unicode" w:cs="e-Tamil OTC"/>
          <w:sz w:val="24"/>
          <w:szCs w:val="24"/>
          <w:lang w:val="en-GB"/>
        </w:rPr>
        <w:t xml:space="preserve">2, EA,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வீர்மணன்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மலிர்நெறி</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வீர்மண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லிரநெறி</w:t>
      </w:r>
      <w:proofErr w:type="spellEnd"/>
      <w:r>
        <w:rPr>
          <w:rFonts w:ascii="Gandhari Unicode" w:hAnsi="Gandhari Unicode" w:cs="e-Tamil OTC"/>
          <w:sz w:val="24"/>
          <w:szCs w:val="24"/>
          <w:lang w:val="en-GB"/>
        </w:rPr>
        <w:t xml:space="preserve"> C1, G1; </w:t>
      </w:r>
      <w:proofErr w:type="spellStart"/>
      <w:r>
        <w:rPr>
          <w:rFonts w:ascii="Gandhari Unicode" w:hAnsi="Gandhari Unicode" w:cs="e-Tamil OTC"/>
          <w:sz w:val="24"/>
          <w:szCs w:val="24"/>
          <w:lang w:val="en-GB"/>
        </w:rPr>
        <w:t>வீர்மண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லீர்நெறி</w:t>
      </w:r>
      <w:proofErr w:type="spellEnd"/>
      <w:r>
        <w:rPr>
          <w:rFonts w:ascii="Gandhari Unicode" w:hAnsi="Gandhari Unicode" w:cs="e-Tamil OTC"/>
          <w:sz w:val="24"/>
          <w:szCs w:val="24"/>
          <w:lang w:val="en-GB"/>
        </w:rPr>
        <w:t xml:space="preserve"> L1, C3, G2,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துறைவர்க்</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குரிமை</w:t>
      </w:r>
      <w:proofErr w:type="spellEnd"/>
      <w:r>
        <w:rPr>
          <w:rFonts w:ascii="Gandhari Unicode" w:hAnsi="Gandhari Unicode" w:cs="e-Tamil OTC"/>
          <w:sz w:val="24"/>
          <w:szCs w:val="24"/>
          <w:lang w:val="en-GB"/>
        </w:rPr>
        <w:t xml:space="preserve"> C1+2+3,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துறைவர்க்கு</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L1</w:t>
      </w:r>
      <w:bookmarkStart w:id="1148" w:name="DDE_LINK88"/>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துறைவற்</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w:t>
      </w:r>
      <w:bookmarkEnd w:id="1148"/>
      <w:r>
        <w:rPr>
          <w:rFonts w:ascii="Gandhari Unicode" w:hAnsi="Gandhari Unicode" w:cs="e-Tamil OTC"/>
          <w:sz w:val="24"/>
          <w:szCs w:val="24"/>
          <w:lang w:val="en-GB"/>
        </w:rPr>
        <w:t>மை</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துறைவற்</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குரிய</w:t>
      </w:r>
      <w:proofErr w:type="spellEnd"/>
      <w:r>
        <w:rPr>
          <w:rFonts w:ascii="Gandhari Unicode" w:hAnsi="Gandhari Unicode" w:cs="e-Tamil OTC"/>
          <w:sz w:val="24"/>
          <w:szCs w:val="24"/>
          <w:lang w:val="en-GB"/>
        </w:rPr>
        <w:t xml:space="preserve">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செப்பினர்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நமரே</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கொல்லோ</w:t>
      </w:r>
      <w:proofErr w:type="spellEnd"/>
      <w:r>
        <w:rPr>
          <w:rFonts w:ascii="Gandhari Unicode" w:hAnsi="Gandhari Unicode" w:cs="e-Tamil OTC"/>
          <w:sz w:val="24"/>
          <w:szCs w:val="24"/>
          <w:lang w:val="en-GB"/>
        </w:rPr>
        <w:t xml:space="preserve"> L1 [in L1 poem ends here]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யின்னகை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னகையாய்த்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G1</w:t>
      </w:r>
      <w:proofErr w:type="gramStart"/>
      <w:r>
        <w:rPr>
          <w:rFonts w:ascii="Gandhari Unicode" w:hAnsi="Gandhari Unicode" w:cs="e-Tamil OTC"/>
          <w:sz w:val="24"/>
          <w:szCs w:val="24"/>
          <w:lang w:val="en-GB"/>
        </w:rPr>
        <w:t>v(</w:t>
      </w:r>
      <w:proofErr w:type="gram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னகையாய்த்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w:t>
      </w:r>
      <w:proofErr w:type="spellEnd"/>
      <w:r>
        <w:rPr>
          <w:rFonts w:ascii="Gandhari Unicode" w:hAnsi="Gandhari Unicode" w:cs="e-Tamil OTC"/>
          <w:sz w:val="24"/>
          <w:szCs w:val="24"/>
          <w:lang w:val="en-GB"/>
        </w:rPr>
        <w:t>) C1+3(), G1</w:t>
      </w:r>
    </w:p>
    <w:p w14:paraId="6746CF85" w14:textId="77777777" w:rsidR="00544225" w:rsidRDefault="00544225">
      <w:pPr>
        <w:pStyle w:val="Textbody"/>
        <w:spacing w:after="29"/>
        <w:jc w:val="both"/>
        <w:rPr>
          <w:rFonts w:ascii="Gandhari Unicode" w:hAnsi="Gandhari Unicode" w:cs="e-Tamil OTC"/>
          <w:lang w:val="en-GB"/>
        </w:rPr>
      </w:pPr>
    </w:p>
    <w:p w14:paraId="22941F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vaḷaiyōy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uvanticiṉ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viraiv</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p>
    <w:p w14:paraId="278C00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w:t>
      </w:r>
      <w:proofErr w:type="spellEnd"/>
      <w:r>
        <w:rPr>
          <w:rFonts w:ascii="Gandhari Unicode" w:hAnsi="Gandhari Unicode" w:cs="e-Tamil OTC"/>
          <w:lang w:val="en-GB"/>
        </w:rPr>
        <w:t xml:space="preserve"> </w:t>
      </w:r>
      <w:proofErr w:type="spellStart"/>
      <w:r>
        <w:rPr>
          <w:rFonts w:ascii="Gandhari Unicode" w:hAnsi="Gandhari Unicode" w:cs="e-Tamil OTC"/>
          <w:lang w:val="en-GB"/>
        </w:rPr>
        <w:t>alavaṉ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varitta</w:t>
      </w:r>
      <w:proofErr w:type="spellEnd"/>
    </w:p>
    <w:p w14:paraId="40F64E2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malir</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citaiya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viḻum-eṉa</w:t>
      </w:r>
      <w:proofErr w:type="spellEnd"/>
    </w:p>
    <w:p w14:paraId="4420A5E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urum</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puṇari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uṭai-tarum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tuṟaivark</w:t>
      </w:r>
      <w:proofErr w:type="spellEnd"/>
      <w:del w:id="1149" w:author="Narmada Hansani Polgampalage" w:date="2023-11-28T19:31:00Z">
        <w:r>
          <w:rPr>
            <w:rFonts w:ascii="Gandhari Unicode" w:hAnsi="Gandhari Unicode" w:cs="e-Tamil OTC"/>
            <w:i/>
            <w:iCs/>
            <w:lang w:val="en-GB"/>
          </w:rPr>
          <w:delText>*</w:delText>
        </w:r>
      </w:del>
      <w:ins w:id="1150" w:author="Narmada Hansani Polgampalage" w:date="2023-11-28T19:31:00Z">
        <w:r>
          <w:rPr>
            <w:rFonts w:ascii="Gandhari Unicode" w:hAnsi="Gandhari Unicode" w:cs="e-Tamil OTC"/>
            <w:i/>
            <w:iCs/>
            <w:lang w:val="en-GB"/>
          </w:rPr>
          <w:t>+</w:t>
        </w:r>
      </w:ins>
    </w:p>
    <w:p w14:paraId="338A4F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urimai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ceppiṉar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namar</w:t>
      </w:r>
      <w:proofErr w:type="spellEnd"/>
      <w:r>
        <w:rPr>
          <w:rFonts w:ascii="Gandhari Unicode" w:hAnsi="Gandhari Unicode" w:cs="e-Tamil OTC"/>
          <w:i/>
          <w:iCs/>
          <w:lang w:val="en-GB"/>
        </w:rPr>
        <w:t>-ē</w:t>
      </w:r>
      <w:r>
        <w:rPr>
          <w:rFonts w:ascii="Gandhari Unicode" w:hAnsi="Gandhari Unicode" w:cs="e-Tamil OTC"/>
          <w:lang w:val="en-GB"/>
        </w:rPr>
        <w:t xml:space="preserve"> </w:t>
      </w:r>
      <w:proofErr w:type="spellStart"/>
      <w:r>
        <w:rPr>
          <w:rFonts w:ascii="Gandhari Unicode" w:hAnsi="Gandhari Unicode" w:cs="e-Tamil OTC"/>
          <w:lang w:val="en-GB"/>
        </w:rPr>
        <w:t>viri</w:t>
      </w:r>
      <w:proofErr w:type="spellEnd"/>
      <w:r>
        <w:rPr>
          <w:rFonts w:ascii="Gandhari Unicode" w:hAnsi="Gandhari Unicode" w:cs="e-Tamil OTC"/>
          <w:lang w:val="en-GB"/>
        </w:rPr>
        <w:t xml:space="preserve"> ~alar</w:t>
      </w:r>
      <w:ins w:id="1151" w:author="Narmada Hansani Polgampalage" w:date="2023-11-28T19:32:00Z">
        <w:r>
          <w:rPr>
            <w:rFonts w:ascii="Gandhari Unicode" w:hAnsi="Gandhari Unicode" w:cs="e-Tamil OTC"/>
            <w:lang w:val="en-GB"/>
          </w:rPr>
          <w:t>+</w:t>
        </w:r>
      </w:ins>
    </w:p>
    <w:p w14:paraId="5C1FDD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pulālam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cēri</w:t>
      </w:r>
      <w:proofErr w:type="spellEnd"/>
    </w:p>
    <w:p w14:paraId="4D83DA3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iṉ</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nakai</w:t>
      </w:r>
      <w:proofErr w:type="spellEnd"/>
      <w:r>
        <w:rPr>
          <w:rFonts w:ascii="Gandhari Unicode" w:hAnsi="Gandhari Unicode" w:cs="e-Tamil OTC"/>
          <w:i/>
          <w:iCs/>
          <w:lang w:val="en-GB"/>
        </w:rPr>
        <w:t xml:space="preserve"> </w:t>
      </w:r>
      <w:ins w:id="1152" w:author="Narmada Hansani Polgampalage" w:date="2023-11-28T19:32:00Z">
        <w:r>
          <w:rPr>
            <w:rFonts w:ascii="Gandhari Unicode" w:hAnsi="Gandhari Unicode" w:cs="e-Tamil OTC"/>
            <w:i/>
            <w:iCs/>
            <w:lang w:val="en-GB"/>
          </w:rPr>
          <w:t>~</w:t>
        </w:r>
      </w:ins>
      <w:proofErr w:type="spellStart"/>
      <w:r>
        <w:rPr>
          <w:rFonts w:ascii="Gandhari Unicode" w:hAnsi="Gandhari Unicode" w:cs="e-Tamil OTC"/>
          <w:i/>
          <w:iCs/>
          <w:lang w:val="en-GB"/>
        </w:rPr>
        <w:t>āyattārōṭ</w:t>
      </w:r>
      <w:proofErr w:type="spellEnd"/>
      <w:r>
        <w:rPr>
          <w:rFonts w:ascii="Gandhari Unicode" w:hAnsi="Gandhari Unicode" w:cs="e-Tamil OTC"/>
          <w:i/>
          <w:iCs/>
          <w:lang w:val="en-GB"/>
        </w:rPr>
        <w:t>*</w:t>
      </w:r>
    </w:p>
    <w:p w14:paraId="56576850"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aṟṟ</w:t>
      </w:r>
      <w:proofErr w:type="spellEnd"/>
      <w:r>
        <w:rPr>
          <w:rFonts w:ascii="Gandhari Unicode" w:hAnsi="Gandhari Unicode" w:cs="e-Tamil OTC"/>
          <w:lang w:val="en-GB"/>
        </w:rPr>
        <w:t>*-ō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249BA53" w14:textId="77777777" w:rsidR="00544225" w:rsidRDefault="00544225">
      <w:pPr>
        <w:pStyle w:val="Textbody"/>
        <w:spacing w:after="29" w:line="260" w:lineRule="exact"/>
        <w:jc w:val="both"/>
        <w:rPr>
          <w:rFonts w:ascii="Gandhari Unicode" w:hAnsi="Gandhari Unicode" w:cs="e-Tamil OTC"/>
          <w:lang w:val="en-GB"/>
        </w:rPr>
      </w:pPr>
    </w:p>
    <w:p w14:paraId="117DE642" w14:textId="77777777" w:rsidR="00544225" w:rsidRDefault="00544225">
      <w:pPr>
        <w:pStyle w:val="Textbody"/>
        <w:spacing w:after="29" w:line="260" w:lineRule="exact"/>
        <w:jc w:val="both"/>
        <w:rPr>
          <w:rFonts w:ascii="Gandhari Unicode" w:hAnsi="Gandhari Unicode" w:cs="e-Tamil OTC"/>
          <w:lang w:val="en-GB"/>
        </w:rPr>
      </w:pPr>
    </w:p>
    <w:p w14:paraId="25F73F3B" w14:textId="77777777" w:rsidR="00544225" w:rsidRDefault="00000000">
      <w:pPr>
        <w:pStyle w:val="Textbody"/>
        <w:spacing w:after="29" w:line="260" w:lineRule="exact"/>
        <w:jc w:val="both"/>
        <w:rPr>
          <w:rFonts w:ascii="Gandhari Unicode" w:hAnsi="Gandhari Unicode" w:cs="e-Tamil OTC"/>
          <w:lang w:val="en-GB"/>
        </w:rPr>
      </w:pPr>
      <w:r>
        <w:br w:type="page"/>
      </w:r>
    </w:p>
    <w:p w14:paraId="1941785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rejoicing about marriage to HER, who was afraid “will our people not grant marriage to him?”, as HIS people came with [the offer of] marriage.</w:t>
      </w:r>
    </w:p>
    <w:p w14:paraId="7FB1E356" w14:textId="77777777" w:rsidR="00544225" w:rsidRDefault="00544225">
      <w:pPr>
        <w:pStyle w:val="Textbody"/>
        <w:spacing w:after="29" w:line="260" w:lineRule="exact"/>
        <w:jc w:val="both"/>
        <w:rPr>
          <w:rFonts w:ascii="Gandhari Unicode" w:hAnsi="Gandhari Unicode" w:cs="e-Tamil OTC"/>
          <w:lang w:val="en-GB"/>
        </w:rPr>
      </w:pPr>
    </w:p>
    <w:p w14:paraId="666B5C9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bangle-you be-delighted(</w:t>
      </w:r>
      <w:proofErr w:type="spellStart"/>
      <w:r>
        <w:rPr>
          <w:rFonts w:ascii="Gandhari Unicode" w:hAnsi="Gandhari Unicode" w:cs="e-Tamil OTC"/>
          <w:lang w:val="en-GB"/>
        </w:rPr>
        <w:t>ipt</w:t>
      </w:r>
      <w:proofErr w:type="spellEnd"/>
      <w:r>
        <w:rPr>
          <w:rFonts w:ascii="Gandhari Unicode" w:hAnsi="Gandhari Unicode" w:cs="e-Tamil OTC"/>
          <w:lang w:val="en-GB"/>
        </w:rPr>
        <w:t xml:space="preserve">.) haste have- bent </w:t>
      </w:r>
      <w:proofErr w:type="gramStart"/>
      <w:r>
        <w:rPr>
          <w:rFonts w:ascii="Gandhari Unicode" w:hAnsi="Gandhari Unicode" w:cs="e-Tamil OTC"/>
          <w:lang w:val="en-GB"/>
        </w:rPr>
        <w:t>foot</w:t>
      </w:r>
      <w:proofErr w:type="gramEnd"/>
    </w:p>
    <w:p w14:paraId="3FCCF55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hole live- crab sharpness nail drawn-</w:t>
      </w:r>
    </w:p>
    <w:p w14:paraId="34ECB9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wetness sand flood- way waste(inf.) '</w:t>
      </w:r>
      <w:proofErr w:type="spellStart"/>
      <w:r>
        <w:rPr>
          <w:rFonts w:ascii="Gandhari Unicode" w:hAnsi="Gandhari Unicode" w:cs="e-Tamil OTC"/>
          <w:lang w:val="en-GB"/>
        </w:rPr>
        <w:t>iḻum</w:t>
      </w:r>
      <w:proofErr w:type="spellEnd"/>
      <w:r>
        <w:rPr>
          <w:rFonts w:ascii="Gandhari Unicode" w:hAnsi="Gandhari Unicode" w:cs="e-Tamil OTC"/>
          <w:lang w:val="en-GB"/>
        </w:rPr>
        <w:t>'-say(inf.)</w:t>
      </w:r>
    </w:p>
    <w:p w14:paraId="788A25B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thunder sound wave break-</w:t>
      </w:r>
      <w:del w:id="1153" w:author="Narmada Hansani Polgampalage" w:date="2023-11-28T19:30:00Z">
        <w:r>
          <w:rPr>
            <w:rFonts w:ascii="Gandhari Unicode" w:hAnsi="Gandhari Unicode" w:cs="e-Tamil OTC"/>
            <w:lang w:val="en-GB"/>
          </w:rPr>
          <w:delText xml:space="preserve"> </w:delText>
        </w:r>
      </w:del>
      <w:r>
        <w:rPr>
          <w:rFonts w:ascii="Gandhari Unicode" w:hAnsi="Gandhari Unicode" w:cs="e-Tamil OTC"/>
          <w:lang w:val="en-GB"/>
        </w:rPr>
        <w:t>giving- ghat-he(h.dat.)</w:t>
      </w:r>
    </w:p>
    <w:p w14:paraId="66D56978"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possession</w:t>
      </w:r>
      <w:r>
        <w:rPr>
          <w:rStyle w:val="FootnoteReference1"/>
          <w:rFonts w:ascii="Gandhari Unicode" w:hAnsi="Gandhari Unicode" w:cs="e-Tamil OTC"/>
          <w:lang w:val="en-GB"/>
        </w:rPr>
        <w:footnoteReference w:id="602"/>
      </w:r>
      <w:r>
        <w:rPr>
          <w:rFonts w:ascii="Gandhari Unicode" w:hAnsi="Gandhari Unicode" w:cs="e-Tamil OTC"/>
          <w:lang w:val="en-GB"/>
        </w:rPr>
        <w:t xml:space="preserve"> they-said(h.) our-they(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 xml:space="preserve"> expand- blossom</w:t>
      </w:r>
    </w:p>
    <w:p w14:paraId="243BFCD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Puṉṉai</w:t>
      </w:r>
      <w:proofErr w:type="spellEnd"/>
      <w:r>
        <w:rPr>
          <w:rFonts w:ascii="Gandhari Unicode" w:hAnsi="Gandhari Unicode" w:cs="e-Tamil OTC"/>
          <w:lang w:val="en-GB"/>
        </w:rPr>
        <w:t>(-tree) become-high- smell-of-fish</w:t>
      </w:r>
      <w:r>
        <w:rPr>
          <w:rFonts w:ascii="Gandhari Unicode" w:hAnsi="Gandhari Unicode" w:cs="e-Tamil OTC"/>
          <w:position w:val="6"/>
          <w:lang w:val="en-GB"/>
        </w:rPr>
        <w:t>am</w:t>
      </w:r>
      <w:r>
        <w:rPr>
          <w:rFonts w:ascii="Gandhari Unicode" w:hAnsi="Gandhari Unicode" w:cs="e-Tamil OTC"/>
          <w:lang w:val="en-GB"/>
        </w:rPr>
        <w:t xml:space="preserve"> </w:t>
      </w:r>
      <w:proofErr w:type="gramStart"/>
      <w:r>
        <w:rPr>
          <w:rFonts w:ascii="Gandhari Unicode" w:hAnsi="Gandhari Unicode" w:cs="e-Tamil OTC"/>
          <w:lang w:val="en-GB"/>
        </w:rPr>
        <w:t>quarter</w:t>
      </w:r>
      <w:proofErr w:type="gramEnd"/>
    </w:p>
    <w:p w14:paraId="2C5F41D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pleasant jest attendants(h.)-with</w:t>
      </w:r>
    </w:p>
    <w:p w14:paraId="5D6E5D8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now</w:t>
      </w:r>
      <w:r>
        <w:rPr>
          <w:rFonts w:ascii="Gandhari Unicode" w:hAnsi="Gandhari Unicode" w:cs="e-Tamil OTC"/>
          <w:position w:val="6"/>
          <w:lang w:val="en-GB"/>
        </w:rPr>
        <w:t>um</w:t>
      </w:r>
      <w:r>
        <w:rPr>
          <w:rFonts w:ascii="Gandhari Unicode" w:hAnsi="Gandhari Unicode" w:cs="e-Tamil OTC"/>
          <w:lang w:val="en-GB"/>
        </w:rPr>
        <w:t xml:space="preserve"> thus-it</w:t>
      </w:r>
      <w:r>
        <w:rPr>
          <w:rFonts w:ascii="Gandhari Unicode" w:hAnsi="Gandhari Unicode" w:cs="e-Tamil OTC"/>
          <w:position w:val="6"/>
          <w:lang w:val="en-GB"/>
        </w:rPr>
        <w:t>ō</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6E06DE41" w14:textId="77777777" w:rsidR="00544225" w:rsidRDefault="00544225">
      <w:pPr>
        <w:pStyle w:val="Textbody"/>
        <w:spacing w:after="29"/>
        <w:jc w:val="both"/>
        <w:rPr>
          <w:rFonts w:ascii="Gandhari Unicode" w:hAnsi="Gandhari Unicode" w:cs="e-Tamil OTC"/>
          <w:lang w:val="en-GB"/>
        </w:rPr>
      </w:pPr>
    </w:p>
    <w:p w14:paraId="18895821" w14:textId="77777777" w:rsidR="00544225" w:rsidRDefault="00544225">
      <w:pPr>
        <w:pStyle w:val="Textbody"/>
        <w:spacing w:after="29"/>
        <w:jc w:val="both"/>
        <w:rPr>
          <w:rFonts w:ascii="Gandhari Unicode" w:hAnsi="Gandhari Unicode" w:cs="e-Tamil OTC"/>
          <w:lang w:val="en-GB"/>
        </w:rPr>
      </w:pPr>
    </w:p>
    <w:p w14:paraId="6806AED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you bangled one</w:t>
      </w:r>
      <w:r>
        <w:rPr>
          <w:rStyle w:val="FootnoteReference1"/>
          <w:rFonts w:ascii="Gandhari Unicode" w:hAnsi="Gandhari Unicode" w:cs="e-Tamil OTC"/>
          <w:lang w:val="en-GB"/>
        </w:rPr>
        <w:footnoteReference w:id="603"/>
      </w:r>
      <w:r>
        <w:rPr>
          <w:rFonts w:ascii="Gandhari Unicode" w:hAnsi="Gandhari Unicode" w:cs="e-Tamil OTC"/>
          <w:lang w:val="en-GB"/>
        </w:rPr>
        <w:t>, rejoice:</w:t>
      </w:r>
    </w:p>
    <w:p w14:paraId="636E91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Our people granted [your] </w:t>
      </w:r>
      <w:proofErr w:type="gramStart"/>
      <w:r>
        <w:rPr>
          <w:rFonts w:ascii="Gandhari Unicode" w:hAnsi="Gandhari Unicode" w:cs="e-Tamil OTC"/>
          <w:lang w:val="en-GB"/>
        </w:rPr>
        <w:t>possession</w:t>
      </w:r>
      <w:proofErr w:type="gramEnd"/>
    </w:p>
    <w:p w14:paraId="23E000F1"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to the man from the ghat,</w:t>
      </w:r>
    </w:p>
    <w:p w14:paraId="6390F5F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where waves with thunder-sound are breaking sweetly,</w:t>
      </w:r>
    </w:p>
    <w:p w14:paraId="4B38EB7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so that they destroy, by flooding the moist sand, the ways </w:t>
      </w:r>
      <w:proofErr w:type="gramStart"/>
      <w:r>
        <w:rPr>
          <w:rFonts w:ascii="Gandhari Unicode" w:hAnsi="Gandhari Unicode" w:cs="e-Tamil OTC"/>
          <w:lang w:val="en-GB"/>
        </w:rPr>
        <w:t>scratched</w:t>
      </w:r>
      <w:proofErr w:type="gramEnd"/>
    </w:p>
    <w:p w14:paraId="61ADC27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by the sharp nails of quick, bent-legged crabs living in holes.</w:t>
      </w:r>
    </w:p>
    <w:p w14:paraId="620A3C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This noisy village, [is it] like that even now,</w:t>
      </w:r>
    </w:p>
    <w:p w14:paraId="3DC7875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pleasantly jesting attendants,</w:t>
      </w:r>
    </w:p>
    <w:p w14:paraId="2A9F755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in the fish-reeking quarter, where broad-blossomed </w:t>
      </w:r>
      <w:proofErr w:type="spellStart"/>
      <w:r>
        <w:rPr>
          <w:rFonts w:ascii="Gandhari Unicode" w:hAnsi="Gandhari Unicode" w:cs="e-Tamil OTC"/>
          <w:lang w:val="en-GB"/>
        </w:rPr>
        <w:t>Puṉṉai</w:t>
      </w:r>
      <w:proofErr w:type="spellEnd"/>
      <w:r>
        <w:rPr>
          <w:rFonts w:ascii="Gandhari Unicode" w:hAnsi="Gandhari Unicode" w:cs="e-Tamil OTC"/>
          <w:lang w:val="en-GB"/>
        </w:rPr>
        <w:t xml:space="preserve"> trees</w:t>
      </w:r>
    </w:p>
    <w:p w14:paraId="42662E1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have become high?</w:t>
      </w:r>
    </w:p>
    <w:p w14:paraId="65027F11" w14:textId="77777777" w:rsidR="00544225" w:rsidRDefault="00544225">
      <w:pPr>
        <w:pStyle w:val="Textbody"/>
        <w:spacing w:after="0"/>
        <w:jc w:val="both"/>
        <w:rPr>
          <w:rFonts w:ascii="Gandhari Unicode" w:hAnsi="Gandhari Unicode" w:cs="e-Tamil OTC"/>
          <w:lang w:val="en-GB"/>
        </w:rPr>
      </w:pPr>
    </w:p>
    <w:p w14:paraId="2BD1AC28" w14:textId="77777777" w:rsidR="00544225" w:rsidRDefault="00000000">
      <w:pPr>
        <w:rPr>
          <w:rFonts w:ascii="Gandhari Unicode" w:eastAsiaTheme="majorEastAsia" w:hAnsi="Gandhari Unicode" w:cstheme="majorBidi" w:hint="eastAsia"/>
          <w:b/>
        </w:rPr>
      </w:pPr>
      <w:r>
        <w:br w:type="page"/>
      </w:r>
    </w:p>
    <w:p w14:paraId="25C6537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352</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கடியலூர்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உருத்திரன்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உத்திரனங்</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w:t>
      </w:r>
      <w:proofErr w:type="spellStart"/>
      <w:r>
        <w:rPr>
          <w:rFonts w:ascii="e-Tamil OTC" w:hAnsi="e-Tamil OTC" w:cs="e-Tamil OTC"/>
          <w:i w:val="0"/>
          <w:iCs w:val="0"/>
          <w:color w:val="auto"/>
        </w:rPr>
        <w:t>ார்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47D13B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0D6AF7C7" w14:textId="77777777" w:rsidR="00544225" w:rsidRDefault="00544225">
      <w:pPr>
        <w:pStyle w:val="Textbody"/>
        <w:spacing w:after="29"/>
        <w:jc w:val="both"/>
        <w:rPr>
          <w:rFonts w:ascii="Gandhari Unicode" w:hAnsi="Gandhari Unicode" w:cs="e-Tamil OTC"/>
          <w:lang w:val="en-GB"/>
        </w:rPr>
      </w:pPr>
    </w:p>
    <w:p w14:paraId="5BB0570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நெடுநீ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லடைப்புறத்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தன்ன</w:t>
      </w:r>
      <w:proofErr w:type="spellEnd"/>
    </w:p>
    <w:p w14:paraId="170750D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கொடுமென்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பறவை</w:t>
      </w:r>
      <w:proofErr w:type="spellEnd"/>
    </w:p>
    <w:p w14:paraId="0EB4B21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யகலிலைப்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முன்னிப்</w:t>
      </w:r>
      <w:proofErr w:type="spellEnd"/>
    </w:p>
    <w:p w14:paraId="452073A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பகலுறை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முதுமரம்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புலம்பப்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போகுஞ்</w:t>
      </w:r>
      <w:proofErr w:type="spellEnd"/>
    </w:p>
    <w:p w14:paraId="09024F2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யுண்மை</w:t>
      </w:r>
      <w:proofErr w:type="spellEnd"/>
    </w:p>
    <w:p w14:paraId="38A2369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றோழியவர்க்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w:t>
      </w:r>
    </w:p>
    <w:p w14:paraId="4215595C" w14:textId="77777777" w:rsidR="00544225" w:rsidRDefault="00544225">
      <w:pPr>
        <w:pStyle w:val="PreformattedText"/>
        <w:rPr>
          <w:rFonts w:ascii="Gandhari Unicode" w:hAnsi="Gandhari Unicode" w:cs="e-Tamil OTC"/>
          <w:sz w:val="24"/>
          <w:szCs w:val="24"/>
          <w:lang w:val="en-GB"/>
        </w:rPr>
      </w:pPr>
    </w:p>
    <w:p w14:paraId="4811E6B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2c </w:t>
      </w:r>
      <w:proofErr w:type="spellStart"/>
      <w:r>
        <w:rPr>
          <w:rFonts w:ascii="Gandhari Unicode" w:hAnsi="Gandhari Unicode" w:cs="e-Tamil OTC"/>
          <w:sz w:val="24"/>
          <w:szCs w:val="24"/>
          <w:lang w:val="en-GB"/>
        </w:rPr>
        <w:t>கூருகிர்ப்</w:t>
      </w:r>
      <w:proofErr w:type="spellEnd"/>
      <w:r>
        <w:rPr>
          <w:rFonts w:ascii="Gandhari Unicode" w:hAnsi="Gandhari Unicode" w:cs="e-Tamil OTC"/>
          <w:sz w:val="24"/>
          <w:szCs w:val="24"/>
          <w:lang w:val="en-GB"/>
        </w:rPr>
        <w:t xml:space="preserve"> L1, C2+3v, G1+2, EA; </w:t>
      </w:r>
      <w:proofErr w:type="spellStart"/>
      <w:r>
        <w:rPr>
          <w:rFonts w:ascii="Gandhari Unicode" w:hAnsi="Gandhari Unicode" w:cs="e-Tamil OTC"/>
          <w:sz w:val="24"/>
          <w:szCs w:val="24"/>
          <w:lang w:val="en-GB"/>
        </w:rPr>
        <w:t>கூருகிர்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கூருகிற்</w:t>
      </w:r>
      <w:proofErr w:type="spellEnd"/>
      <w:r>
        <w:rPr>
          <w:rFonts w:ascii="Gandhari Unicode" w:hAnsi="Gandhari Unicode" w:cs="e-Tamil OTC"/>
          <w:sz w:val="24"/>
          <w:szCs w:val="24"/>
          <w:lang w:val="en-GB"/>
        </w:rPr>
        <w:t xml:space="preserve"> C3; </w:t>
      </w:r>
      <w:proofErr w:type="spellStart"/>
      <w:r>
        <w:rPr>
          <w:rFonts w:ascii="Gandhari Unicode" w:hAnsi="Gandhari Unicode" w:cs="e-Tamil OTC"/>
          <w:sz w:val="24"/>
          <w:szCs w:val="24"/>
          <w:lang w:val="en-GB"/>
        </w:rPr>
        <w:t>கூருகிற்வ</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றோழியவர்க்</w:t>
      </w:r>
      <w:proofErr w:type="spellEnd"/>
      <w:r>
        <w:rPr>
          <w:rFonts w:ascii="Gandhari Unicode" w:hAnsi="Gandhari Unicode" w:cs="e-Tamil OTC"/>
          <w:sz w:val="24"/>
          <w:szCs w:val="24"/>
          <w:lang w:val="en-GB"/>
        </w:rPr>
        <w:t xml:space="preserve"> C2+3, G1,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றோழியவர்</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றொழியவற்</w:t>
      </w:r>
      <w:proofErr w:type="spellEnd"/>
      <w:r>
        <w:rPr>
          <w:rFonts w:ascii="Gandhari Unicode" w:hAnsi="Gandhari Unicode" w:cs="e-Tamil OTC"/>
          <w:sz w:val="24"/>
          <w:szCs w:val="24"/>
          <w:lang w:val="en-GB"/>
        </w:rPr>
        <w:t xml:space="preserve"> G1v+2, EA, I</w:t>
      </w:r>
    </w:p>
    <w:p w14:paraId="71CD5245" w14:textId="77777777" w:rsidR="00544225" w:rsidRDefault="00544225">
      <w:pPr>
        <w:pStyle w:val="Textbody"/>
        <w:spacing w:after="29"/>
        <w:jc w:val="both"/>
        <w:rPr>
          <w:rFonts w:ascii="Gandhari Unicode" w:hAnsi="Gandhari Unicode" w:cs="e-Tamil OTC"/>
          <w:lang w:val="en-GB"/>
        </w:rPr>
      </w:pPr>
    </w:p>
    <w:p w14:paraId="6CDA261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p>
    <w:p w14:paraId="07F31D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ukir</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paṟavai</w:t>
      </w:r>
      <w:proofErr w:type="spellEnd"/>
    </w:p>
    <w:p w14:paraId="14C0F60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muṉṉi</w:t>
      </w:r>
      <w:proofErr w:type="spellEnd"/>
      <w:r>
        <w:rPr>
          <w:rFonts w:ascii="Gandhari Unicode" w:hAnsi="Gandhari Unicode" w:cs="e-Tamil OTC"/>
          <w:lang w:val="en-GB"/>
        </w:rPr>
        <w:t>+</w:t>
      </w:r>
    </w:p>
    <w:p w14:paraId="49AA20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pakal</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pōkum</w:t>
      </w:r>
      <w:proofErr w:type="spellEnd"/>
    </w:p>
    <w:p w14:paraId="1EB4CCB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uṇmai</w:t>
      </w:r>
      <w:proofErr w:type="spellEnd"/>
    </w:p>
    <w:p w14:paraId="191F4F7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aṟivēṉ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avar</w:t>
      </w:r>
      <w:proofErr w:type="spellEnd"/>
      <w:ins w:id="1154" w:author="Narmada Hansani Polgampalage" w:date="2023-11-29T14:12: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kāṇā</w:t>
      </w:r>
      <w:proofErr w:type="spellEnd"/>
      <w:r>
        <w:rPr>
          <w:rFonts w:ascii="Gandhari Unicode" w:hAnsi="Gandhari Unicode" w:cs="e-Tamil OTC"/>
          <w:lang w:val="en-GB"/>
        </w:rPr>
        <w:t>-</w:t>
      </w:r>
      <w:ins w:id="1155" w:author="Narmada Hansani Polgampalage" w:date="2023-11-29T14:11:00Z">
        <w:r>
          <w:rPr>
            <w:rFonts w:ascii="Gandhari Unicode" w:hAnsi="Gandhari Unicode" w:cs="e-Tamil OTC"/>
            <w:lang w:val="en-GB"/>
          </w:rPr>
          <w:t xml:space="preserve"> </w:t>
        </w:r>
      </w:ins>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61387C25" w14:textId="77777777" w:rsidR="00544225" w:rsidRDefault="00544225">
      <w:pPr>
        <w:pStyle w:val="Textbody"/>
        <w:spacing w:after="29" w:line="260" w:lineRule="exact"/>
        <w:jc w:val="both"/>
        <w:rPr>
          <w:rFonts w:ascii="Gandhari Unicode" w:hAnsi="Gandhari Unicode" w:cs="e-Tamil OTC"/>
          <w:u w:val="single"/>
          <w:lang w:val="en-GB"/>
        </w:rPr>
      </w:pPr>
    </w:p>
    <w:p w14:paraId="4EFF7134" w14:textId="77777777" w:rsidR="00544225" w:rsidRDefault="00544225">
      <w:pPr>
        <w:pStyle w:val="Textbody"/>
        <w:spacing w:after="29" w:line="260" w:lineRule="exact"/>
        <w:jc w:val="both"/>
        <w:rPr>
          <w:rFonts w:ascii="Gandhari Unicode" w:hAnsi="Gandhari Unicode" w:cs="e-Tamil OTC"/>
          <w:u w:val="single"/>
          <w:lang w:val="en-GB"/>
        </w:rPr>
      </w:pPr>
    </w:p>
    <w:p w14:paraId="38A6C8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71783C8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weakening by HER to the confidante in the time of separation.</w:t>
      </w:r>
    </w:p>
    <w:p w14:paraId="2CB661CE" w14:textId="77777777" w:rsidR="00544225" w:rsidRDefault="00544225">
      <w:pPr>
        <w:pStyle w:val="Textbody"/>
        <w:spacing w:after="29" w:line="260" w:lineRule="exact"/>
        <w:jc w:val="both"/>
        <w:rPr>
          <w:rFonts w:ascii="Gandhari Unicode" w:hAnsi="Gandhari Unicode" w:cs="e-Tamil OTC"/>
          <w:lang w:val="en-GB"/>
        </w:rPr>
      </w:pPr>
    </w:p>
    <w:p w14:paraId="6BD2EB2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water waterlily leaf back(obl.) like</w:t>
      </w:r>
    </w:p>
    <w:p w14:paraId="15955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bent soft wing</w:t>
      </w:r>
      <w:r>
        <w:rPr>
          <w:rFonts w:ascii="Gandhari Unicode" w:hAnsi="Gandhari Unicode" w:cs="e-Tamil OTC"/>
          <w:position w:val="6"/>
          <w:lang w:val="en-GB"/>
        </w:rPr>
        <w:t>a</w:t>
      </w:r>
      <w:r>
        <w:rPr>
          <w:rFonts w:ascii="Gandhari Unicode" w:hAnsi="Gandhari Unicode" w:cs="e-Tamil OTC"/>
          <w:lang w:val="en-GB"/>
        </w:rPr>
        <w:t xml:space="preserve"> sharpness nail </w:t>
      </w:r>
      <w:proofErr w:type="gramStart"/>
      <w:r>
        <w:rPr>
          <w:rFonts w:ascii="Gandhari Unicode" w:hAnsi="Gandhari Unicode" w:cs="e-Tamil OTC"/>
          <w:lang w:val="en-GB"/>
        </w:rPr>
        <w:t>bat</w:t>
      </w:r>
      <w:proofErr w:type="gramEnd"/>
    </w:p>
    <w:p w14:paraId="1C6942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widen- leaf jackfruit-tree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slope </w:t>
      </w:r>
      <w:proofErr w:type="gramStart"/>
      <w:r>
        <w:rPr>
          <w:rFonts w:ascii="Gandhari Unicode" w:hAnsi="Gandhari Unicode" w:cs="e-Tamil OTC"/>
          <w:lang w:val="en-GB"/>
        </w:rPr>
        <w:t>approached</w:t>
      </w:r>
      <w:proofErr w:type="gramEnd"/>
    </w:p>
    <w:p w14:paraId="0D1C135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midday remain- old tree become-lonely(inf.) going-</w:t>
      </w:r>
    </w:p>
    <w:p w14:paraId="091E881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low evening existence</w:t>
      </w:r>
    </w:p>
    <w:p w14:paraId="73567B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I-know friend he(h.) see-not before</w:t>
      </w:r>
      <w:r>
        <w:rPr>
          <w:rFonts w:ascii="Gandhari Unicode" w:hAnsi="Gandhari Unicode" w:cs="e-Tamil OTC"/>
          <w:position w:val="6"/>
          <w:lang w:val="en-GB"/>
        </w:rPr>
        <w:t>ē</w:t>
      </w:r>
      <w:r>
        <w:rPr>
          <w:rFonts w:ascii="Gandhari Unicode" w:hAnsi="Gandhari Unicode" w:cs="e-Tamil OTC"/>
          <w:lang w:val="en-GB"/>
        </w:rPr>
        <w:t>.</w:t>
      </w:r>
    </w:p>
    <w:p w14:paraId="57D32F41" w14:textId="77777777" w:rsidR="00544225" w:rsidRDefault="00544225">
      <w:pPr>
        <w:pStyle w:val="Textbody"/>
        <w:spacing w:after="29"/>
        <w:jc w:val="both"/>
        <w:rPr>
          <w:rFonts w:ascii="Gandhari Unicode" w:hAnsi="Gandhari Unicode" w:cs="e-Tamil OTC"/>
          <w:lang w:val="en-GB"/>
        </w:rPr>
      </w:pPr>
    </w:p>
    <w:p w14:paraId="5BC8AC40" w14:textId="77777777" w:rsidR="00544225" w:rsidRDefault="00544225">
      <w:pPr>
        <w:pStyle w:val="Textbody"/>
        <w:spacing w:after="29"/>
        <w:jc w:val="both"/>
        <w:rPr>
          <w:rFonts w:ascii="Gandhari Unicode" w:hAnsi="Gandhari Unicode" w:cs="e-Tamil OTC"/>
          <w:lang w:val="en-GB"/>
        </w:rPr>
      </w:pPr>
    </w:p>
    <w:p w14:paraId="3C84F2B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Before I see him, friend,</w:t>
      </w:r>
    </w:p>
    <w:p w14:paraId="535FF35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w:t>
      </w:r>
      <w:proofErr w:type="gramStart"/>
      <w:r>
        <w:rPr>
          <w:rFonts w:ascii="Gandhari Unicode" w:hAnsi="Gandhari Unicode" w:cs="e-Tamil OTC"/>
          <w:lang w:val="en-GB"/>
        </w:rPr>
        <w:t>know</w:t>
      </w:r>
      <w:proofErr w:type="gramEnd"/>
    </w:p>
    <w:p w14:paraId="2306B4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small</w:t>
      </w:r>
      <w:r>
        <w:rPr>
          <w:rStyle w:val="FootnoteReference1"/>
          <w:rFonts w:ascii="Gandhari Unicode" w:hAnsi="Gandhari Unicode" w:cs="e-Tamil OTC"/>
          <w:lang w:val="en-GB"/>
        </w:rPr>
        <w:footnoteReference w:id="604"/>
      </w:r>
      <w:r>
        <w:rPr>
          <w:rFonts w:ascii="Gandhari Unicode" w:hAnsi="Gandhari Unicode" w:cs="e-Tamil OTC"/>
          <w:lang w:val="en-GB"/>
        </w:rPr>
        <w:t xml:space="preserve"> bleak evening [will be] there,</w:t>
      </w:r>
    </w:p>
    <w:p w14:paraId="5350544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when the sharp-nailed bats with soft wings, </w:t>
      </w:r>
      <w:proofErr w:type="gramStart"/>
      <w:r>
        <w:rPr>
          <w:rFonts w:ascii="Gandhari Unicode" w:hAnsi="Gandhari Unicode" w:cs="e-Tamil OTC"/>
          <w:lang w:val="en-GB"/>
        </w:rPr>
        <w:t>curved</w:t>
      </w:r>
      <w:proofErr w:type="gramEnd"/>
    </w:p>
    <w:p w14:paraId="4BBD3826" w14:textId="77777777" w:rsidR="00544225" w:rsidRDefault="00000000">
      <w:pPr>
        <w:pStyle w:val="Textbody"/>
        <w:tabs>
          <w:tab w:val="left" w:pos="275"/>
          <w:tab w:val="left" w:pos="838"/>
        </w:tabs>
        <w:spacing w:after="0"/>
        <w:jc w:val="both"/>
        <w:rPr>
          <w:rFonts w:ascii="Gandhari Unicode" w:hAnsi="Gandhari Unicode" w:cs="e-Tamil OTC"/>
          <w:lang w:val="en-GB"/>
        </w:rPr>
      </w:pPr>
      <w:r>
        <w:rPr>
          <w:rFonts w:ascii="Gandhari Unicode" w:hAnsi="Gandhari Unicode" w:cs="e-Tamil OTC"/>
          <w:lang w:val="en-GB"/>
        </w:rPr>
        <w:tab/>
        <w:t>like the undersides of the lily-leaves in the long water,</w:t>
      </w:r>
    </w:p>
    <w:p w14:paraId="351FF14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go, approaching the slope with [its] broad-leaved jackfruit trees,</w:t>
      </w:r>
    </w:p>
    <w:p w14:paraId="25782B14" w14:textId="77777777" w:rsidR="00544225" w:rsidRDefault="00000000">
      <w:pPr>
        <w:pStyle w:val="Textbody"/>
        <w:tabs>
          <w:tab w:val="left" w:pos="400"/>
          <w:tab w:val="left" w:pos="850"/>
        </w:tabs>
        <w:spacing w:after="0"/>
        <w:jc w:val="both"/>
        <w:rPr>
          <w:rFonts w:ascii="Gandhari Unicode" w:hAnsi="Gandhari Unicode" w:cs="e-Tamil OTC"/>
          <w:lang w:val="en-GB"/>
        </w:rPr>
      </w:pPr>
      <w:r>
        <w:rPr>
          <w:rFonts w:ascii="Gandhari Unicode" w:hAnsi="Gandhari Unicode" w:cs="e-Tamil OTC"/>
          <w:lang w:val="en-GB"/>
        </w:rPr>
        <w:tab/>
        <w:t>for the old tree, where they stay at midday, to be lonely.</w:t>
      </w:r>
    </w:p>
    <w:p w14:paraId="0E196287" w14:textId="77777777" w:rsidR="00544225" w:rsidRDefault="00544225">
      <w:pPr>
        <w:pStyle w:val="Textbody"/>
        <w:spacing w:after="0"/>
        <w:jc w:val="both"/>
        <w:rPr>
          <w:rFonts w:ascii="Gandhari Unicode" w:hAnsi="Gandhari Unicode" w:cs="e-Tamil OTC"/>
          <w:lang w:val="en-GB"/>
        </w:rPr>
      </w:pPr>
    </w:p>
    <w:p w14:paraId="7EE59AB9" w14:textId="77777777" w:rsidR="00544225" w:rsidRDefault="00000000">
      <w:pPr>
        <w:rPr>
          <w:rFonts w:ascii="Gandhari Unicode" w:eastAsiaTheme="majorEastAsia" w:hAnsi="Gandhari Unicode" w:cstheme="majorBidi" w:hint="eastAsia"/>
          <w:b/>
        </w:rPr>
      </w:pPr>
      <w:r>
        <w:br w:type="page"/>
      </w:r>
    </w:p>
    <w:p w14:paraId="496DA89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353</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முதுகூட்டன்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SHE</w:t>
      </w:r>
    </w:p>
    <w:p w14:paraId="0EE871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வெளிப்பாடு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நயந்தானது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குறிப்பறிந்த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அன்னையது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அவ்விரவுக்குறியின்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பகற்குறியும்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இரவுக்குறியும்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பகற்குறி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0662CF58" w14:textId="77777777" w:rsidR="00544225" w:rsidRDefault="00544225">
      <w:pPr>
        <w:pStyle w:val="Textbody"/>
        <w:spacing w:after="29"/>
        <w:jc w:val="both"/>
        <w:rPr>
          <w:rFonts w:ascii="Gandhari Unicode" w:hAnsi="Gandhari Unicode" w:cs="e-Tamil OTC"/>
          <w:lang w:val="en-GB"/>
        </w:rPr>
      </w:pPr>
    </w:p>
    <w:p w14:paraId="17B91ED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ஆர்கலி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மார்புபுணை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யாகக்</w:t>
      </w:r>
      <w:proofErr w:type="spellEnd"/>
    </w:p>
    <w:p w14:paraId="33E0D69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நெடுவரைக்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கவாஅற்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பகலே</w:t>
      </w:r>
      <w:proofErr w:type="spellEnd"/>
    </w:p>
    <w:p w14:paraId="5395AA2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லினிதே</w:t>
      </w:r>
      <w:proofErr w:type="spellEnd"/>
    </w:p>
    <w:p w14:paraId="2FACD28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நிரையிதழ்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டிரவிற்</w:t>
      </w:r>
      <w:proofErr w:type="spellEnd"/>
    </w:p>
    <w:p w14:paraId="1415B91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பஞ்சி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செஞ்சுடர்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நல்லிற்</w:t>
      </w:r>
      <w:proofErr w:type="spellEnd"/>
    </w:p>
    <w:p w14:paraId="206ABA1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பின்னுவீழ்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சிறுபுறந்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தழீஇ</w:t>
      </w:r>
      <w:proofErr w:type="spellEnd"/>
    </w:p>
    <w:p w14:paraId="3970EAA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துயிலின்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னாதே</w:t>
      </w:r>
      <w:proofErr w:type="spellEnd"/>
      <w:r>
        <w:rPr>
          <w:rFonts w:ascii="Gandhari Unicode" w:hAnsi="Gandhari Unicode" w:cs="e-Tamil OTC"/>
          <w:sz w:val="24"/>
          <w:szCs w:val="24"/>
          <w:lang w:val="en-GB"/>
        </w:rPr>
        <w:t>.</w:t>
      </w:r>
    </w:p>
    <w:p w14:paraId="3BE7DA25" w14:textId="77777777" w:rsidR="00544225" w:rsidRDefault="00544225">
      <w:pPr>
        <w:pStyle w:val="PreformattedText"/>
        <w:rPr>
          <w:rFonts w:ascii="Gandhari Unicode" w:hAnsi="Gandhari Unicode" w:cs="e-Tamil OTC"/>
          <w:sz w:val="24"/>
          <w:szCs w:val="24"/>
          <w:lang w:val="en-GB"/>
        </w:rPr>
      </w:pPr>
    </w:p>
    <w:p w14:paraId="48A89B7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பாடின்</w:t>
      </w:r>
      <w:proofErr w:type="spellEnd"/>
      <w:r>
        <w:rPr>
          <w:rFonts w:ascii="Gandhari Unicode" w:eastAsia="URW Palladio UNI" w:hAnsi="Gandhari Unicode" w:cs="e-Tamil OTC"/>
          <w:sz w:val="24"/>
          <w:szCs w:val="24"/>
          <w:lang w:val="en-GB"/>
        </w:rPr>
        <w:t xml:space="preserve"> C1,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L1, C2+3, G1 •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நிரையிதழ்</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நிறையிதழ்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பொருந்தாக்</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பஞ்சு</w:t>
      </w:r>
      <w:proofErr w:type="spellEnd"/>
      <w:r>
        <w:rPr>
          <w:rFonts w:ascii="Gandhari Unicode" w:hAnsi="Gandhari Unicode" w:cs="e-Tamil OTC"/>
          <w:sz w:val="24"/>
          <w:szCs w:val="24"/>
          <w:lang w:val="en-GB"/>
        </w:rPr>
        <w:t xml:space="preserve">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பின்னுவீழ்</w:t>
      </w:r>
      <w:proofErr w:type="spellEnd"/>
      <w:r>
        <w:rPr>
          <w:rFonts w:ascii="Gandhari Unicode" w:hAnsi="Gandhari Unicode" w:cs="e-Tamil OTC"/>
          <w:sz w:val="24"/>
          <w:szCs w:val="24"/>
          <w:lang w:val="en-GB"/>
        </w:rPr>
        <w:t xml:space="preserve"> C1+2+3v,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பின்னும்வீழ்</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தழீஇ</w:t>
      </w:r>
      <w:proofErr w:type="spellEnd"/>
      <w:r>
        <w:rPr>
          <w:rFonts w:ascii="Gandhari Unicode" w:hAnsi="Gandhari Unicode" w:cs="e-Tamil OTC"/>
          <w:sz w:val="24"/>
          <w:szCs w:val="24"/>
          <w:lang w:val="en-GB"/>
        </w:rPr>
        <w:t xml:space="preserve"> C2,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C1+3;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L1</w:t>
      </w:r>
    </w:p>
    <w:p w14:paraId="07616F97" w14:textId="77777777" w:rsidR="00544225" w:rsidRDefault="00544225">
      <w:pPr>
        <w:pStyle w:val="Textbody"/>
        <w:spacing w:after="29"/>
        <w:jc w:val="both"/>
        <w:rPr>
          <w:rFonts w:ascii="Gandhari Unicode" w:hAnsi="Gandhari Unicode" w:cs="e-Tamil OTC"/>
          <w:lang w:val="en-GB"/>
        </w:rPr>
      </w:pPr>
    </w:p>
    <w:p w14:paraId="4002A6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ār</w:t>
      </w:r>
      <w:proofErr w:type="spellEnd"/>
      <w:r>
        <w:rPr>
          <w:rFonts w:ascii="Gandhari Unicode" w:hAnsi="Gandhari Unicode" w:cs="e-Tamil OTC"/>
          <w:lang w:val="en-GB"/>
        </w:rPr>
        <w:t xml:space="preserve"> kali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mārpu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w:t>
      </w:r>
    </w:p>
    <w:p w14:paraId="40B1FB5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kavāaṉ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pakal</w:t>
      </w:r>
      <w:proofErr w:type="spellEnd"/>
      <w:r>
        <w:rPr>
          <w:rFonts w:ascii="Gandhari Unicode" w:hAnsi="Gandhari Unicode" w:cs="e-Tamil OTC"/>
          <w:lang w:val="en-GB"/>
        </w:rPr>
        <w:t>-ē</w:t>
      </w:r>
    </w:p>
    <w:p w14:paraId="0704E52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ins w:id="1156" w:author="Narmada Hansani Polgampalage" w:date="2023-11-29T14:18: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w:t>
      </w:r>
      <w:proofErr w:type="spellEnd"/>
      <w:r>
        <w:rPr>
          <w:rFonts w:ascii="Gandhari Unicode" w:hAnsi="Gandhari Unicode" w:cs="e-Tamil OTC"/>
          <w:lang w:val="en-GB"/>
        </w:rPr>
        <w:t>*-ē</w:t>
      </w:r>
    </w:p>
    <w:p w14:paraId="61D785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poruntā</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w:t>
      </w:r>
      <w:proofErr w:type="spellEnd"/>
    </w:p>
    <w:p w14:paraId="242656E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tiri</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+il</w:t>
      </w:r>
    </w:p>
    <w:p w14:paraId="6DE1A2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piṉṉu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taḻīi</w:t>
      </w:r>
      <w:proofErr w:type="spellEnd"/>
    </w:p>
    <w:p w14:paraId="0410ED6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muyaṅka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tuyil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iṉṉāt</w:t>
      </w:r>
      <w:proofErr w:type="spellEnd"/>
      <w:r>
        <w:rPr>
          <w:rFonts w:ascii="Gandhari Unicode" w:hAnsi="Gandhari Unicode" w:cs="e-Tamil OTC"/>
          <w:lang w:val="en-GB"/>
        </w:rPr>
        <w:t>*-ē.</w:t>
      </w:r>
    </w:p>
    <w:p w14:paraId="186FAD88" w14:textId="77777777" w:rsidR="00544225" w:rsidRDefault="00544225">
      <w:pPr>
        <w:pStyle w:val="Textbody"/>
        <w:spacing w:after="29" w:line="260" w:lineRule="exact"/>
        <w:jc w:val="both"/>
        <w:rPr>
          <w:rFonts w:ascii="Gandhari Unicode" w:hAnsi="Gandhari Unicode" w:cs="e-Tamil OTC"/>
          <w:u w:val="single"/>
          <w:lang w:val="en-GB"/>
        </w:rPr>
      </w:pPr>
    </w:p>
    <w:p w14:paraId="0F610796" w14:textId="77777777" w:rsidR="00544225" w:rsidRDefault="00544225">
      <w:pPr>
        <w:pStyle w:val="Textbody"/>
        <w:spacing w:after="29" w:line="260" w:lineRule="exact"/>
        <w:jc w:val="both"/>
        <w:rPr>
          <w:rFonts w:ascii="Gandhari Unicode" w:hAnsi="Gandhari Unicode" w:cs="e-Tamil OTC"/>
          <w:u w:val="single"/>
          <w:lang w:val="en-GB"/>
        </w:rPr>
      </w:pPr>
    </w:p>
    <w:p w14:paraId="186CBC6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E850DD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Inquiring about marriage, while HE is behind the hedge, refusing day trysts and night trysts [with the words] “knowing about the watch of mother during the night, a day tryst again is better than a night tryst.”, by the confidante who understood the intention of HIM who was longing for night trysts, fearing </w:t>
      </w:r>
      <w:proofErr w:type="gramStart"/>
      <w:r>
        <w:rPr>
          <w:rFonts w:ascii="Gandhari Unicode" w:hAnsi="Gandhari Unicode" w:cs="e-Tamil OTC"/>
          <w:lang w:val="en-GB"/>
        </w:rPr>
        <w:t>exposure,  when</w:t>
      </w:r>
      <w:proofErr w:type="gramEnd"/>
      <w:r>
        <w:rPr>
          <w:rFonts w:ascii="Gandhari Unicode" w:hAnsi="Gandhari Unicode" w:cs="e-Tamil OTC"/>
          <w:lang w:val="en-GB"/>
        </w:rPr>
        <w:t xml:space="preserve"> kept coming for day trysts.</w:t>
      </w:r>
    </w:p>
    <w:p w14:paraId="716FE68F" w14:textId="77777777" w:rsidR="00544225" w:rsidRDefault="00544225">
      <w:pPr>
        <w:pStyle w:val="Textbody"/>
        <w:spacing w:after="29" w:line="260" w:lineRule="exact"/>
        <w:jc w:val="both"/>
        <w:rPr>
          <w:rFonts w:ascii="Gandhari Unicode" w:hAnsi="Gandhari Unicode" w:cs="e-Tamil OTC"/>
          <w:lang w:val="en-GB"/>
        </w:rPr>
      </w:pPr>
    </w:p>
    <w:p w14:paraId="6CED01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 bustle mountain-</w:t>
      </w:r>
      <w:proofErr w:type="gramStart"/>
      <w:r>
        <w:rPr>
          <w:rFonts w:ascii="Gandhari Unicode" w:hAnsi="Gandhari Unicode" w:cs="e-Tamil OTC"/>
          <w:lang w:val="en-GB"/>
        </w:rPr>
        <w:t>he</w:t>
      </w:r>
      <w:proofErr w:type="gramEnd"/>
      <w:r>
        <w:rPr>
          <w:rFonts w:ascii="Gandhari Unicode" w:hAnsi="Gandhari Unicode" w:cs="e-Tamil OTC"/>
          <w:lang w:val="en-GB"/>
        </w:rPr>
        <w:t xml:space="preserve"> chest raft become(inf.)</w:t>
      </w:r>
    </w:p>
    <w:p w14:paraId="5B69CC4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peak height long mountain mountain-slope midday</w:t>
      </w:r>
      <w:r>
        <w:rPr>
          <w:rFonts w:ascii="Gandhari Unicode" w:hAnsi="Gandhari Unicode" w:cs="e-Tamil OTC"/>
          <w:position w:val="6"/>
          <w:lang w:val="en-GB"/>
        </w:rPr>
        <w:t>ē</w:t>
      </w:r>
    </w:p>
    <w:p w14:paraId="04CF18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sing- pleasant waterfall playing pleasant-</w:t>
      </w:r>
      <w:proofErr w:type="gramStart"/>
      <w:r>
        <w:rPr>
          <w:rFonts w:ascii="Gandhari Unicode" w:hAnsi="Gandhari Unicode" w:cs="e-Tamil OTC"/>
          <w:lang w:val="en-GB"/>
        </w:rPr>
        <w:t>it</w:t>
      </w:r>
      <w:r>
        <w:rPr>
          <w:rFonts w:ascii="Gandhari Unicode" w:hAnsi="Gandhari Unicode" w:cs="e-Tamil OTC"/>
          <w:position w:val="6"/>
          <w:lang w:val="en-GB"/>
        </w:rPr>
        <w:t>ē</w:t>
      </w:r>
      <w:proofErr w:type="gramEnd"/>
    </w:p>
    <w:p w14:paraId="17DCD3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row petal come-together-not- eye-with </w:t>
      </w:r>
      <w:proofErr w:type="gramStart"/>
      <w:r>
        <w:rPr>
          <w:rFonts w:ascii="Gandhari Unicode" w:hAnsi="Gandhari Unicode" w:cs="e-Tamil OTC"/>
          <w:lang w:val="en-GB"/>
        </w:rPr>
        <w:t>night</w:t>
      </w:r>
      <w:proofErr w:type="spellStart"/>
      <w:r>
        <w:rPr>
          <w:rFonts w:ascii="Gandhari Unicode" w:hAnsi="Gandhari Unicode" w:cs="e-Tamil OTC"/>
          <w:position w:val="6"/>
          <w:lang w:val="en-GB"/>
        </w:rPr>
        <w:t>iṉ</w:t>
      </w:r>
      <w:proofErr w:type="spellEnd"/>
      <w:proofErr w:type="gramEnd"/>
    </w:p>
    <w:p w14:paraId="0D9FFE8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cotton white wick red glow good house</w:t>
      </w:r>
    </w:p>
    <w:p w14:paraId="4DF3A2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braid- descend- little-back</w:t>
      </w:r>
      <w:r>
        <w:rPr>
          <w:rStyle w:val="FootnoteReference1"/>
          <w:rFonts w:ascii="Gandhari Unicode" w:hAnsi="Gandhari Unicode" w:cs="e-Tamil OTC"/>
          <w:lang w:val="en-GB"/>
        </w:rPr>
        <w:footnoteReference w:id="605"/>
      </w:r>
      <w:r>
        <w:rPr>
          <w:rFonts w:ascii="Gandhari Unicode" w:hAnsi="Gandhari Unicode" w:cs="e-Tamil OTC"/>
          <w:lang w:val="en-GB"/>
        </w:rPr>
        <w:t xml:space="preserve"> </w:t>
      </w:r>
      <w:proofErr w:type="gramStart"/>
      <w:r>
        <w:rPr>
          <w:rFonts w:ascii="Gandhari Unicode" w:hAnsi="Gandhari Unicode" w:cs="e-Tamil OTC"/>
          <w:lang w:val="en-GB"/>
        </w:rPr>
        <w:t>embraced</w:t>
      </w:r>
      <w:proofErr w:type="gramEnd"/>
    </w:p>
    <w:p w14:paraId="169C00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mother embrace(inf.) </w:t>
      </w:r>
      <w:proofErr w:type="gramStart"/>
      <w:r>
        <w:rPr>
          <w:rFonts w:ascii="Gandhari Unicode" w:hAnsi="Gandhari Unicode" w:cs="e-Tamil OTC"/>
          <w:lang w:val="en-GB"/>
        </w:rPr>
        <w:t>sleep</w:t>
      </w:r>
      <w:proofErr w:type="gramEnd"/>
      <w:r>
        <w:rPr>
          <w:rFonts w:ascii="Gandhari Unicode" w:hAnsi="Gandhari Unicode" w:cs="e-Tamil OTC"/>
          <w:lang w:val="en-GB"/>
        </w:rPr>
        <w:t xml:space="preserve"> pleasant-not-it</w:t>
      </w:r>
      <w:r>
        <w:rPr>
          <w:rFonts w:ascii="Gandhari Unicode" w:hAnsi="Gandhari Unicode" w:cs="e-Tamil OTC"/>
          <w:position w:val="6"/>
          <w:lang w:val="en-GB"/>
        </w:rPr>
        <w:t>ē</w:t>
      </w:r>
      <w:r>
        <w:rPr>
          <w:rFonts w:ascii="Gandhari Unicode" w:hAnsi="Gandhari Unicode" w:cs="e-Tamil OTC"/>
          <w:lang w:val="en-GB"/>
        </w:rPr>
        <w:t>.</w:t>
      </w:r>
    </w:p>
    <w:p w14:paraId="79D8520D" w14:textId="77777777" w:rsidR="00544225" w:rsidRDefault="00544225">
      <w:pPr>
        <w:pStyle w:val="Textbody"/>
        <w:spacing w:after="29"/>
        <w:jc w:val="both"/>
        <w:rPr>
          <w:rFonts w:ascii="Gandhari Unicode" w:hAnsi="Gandhari Unicode" w:cs="e-Tamil OTC"/>
          <w:lang w:val="en-GB"/>
        </w:rPr>
      </w:pPr>
    </w:p>
    <w:p w14:paraId="7AD0ADC9" w14:textId="77777777" w:rsidR="00544225" w:rsidRDefault="00544225">
      <w:pPr>
        <w:pStyle w:val="Textbody"/>
        <w:spacing w:after="0"/>
        <w:jc w:val="both"/>
        <w:rPr>
          <w:rFonts w:ascii="Gandhari Unicode" w:hAnsi="Gandhari Unicode" w:cs="e-Tamil OTC"/>
          <w:lang w:val="en-GB"/>
        </w:rPr>
      </w:pPr>
    </w:p>
    <w:p w14:paraId="32A7F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Midday on the slope of the long mountain, high with peaks,</w:t>
      </w:r>
    </w:p>
    <w:p w14:paraId="717A2DF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for a raft the chest of the man from the bustling mountains.</w:t>
      </w:r>
    </w:p>
    <w:p w14:paraId="7743150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Sweet to play in the singing sweet waterfall</w:t>
      </w:r>
      <w:r>
        <w:rPr>
          <w:rStyle w:val="FootnoteReference1"/>
          <w:rFonts w:ascii="Gandhari Unicode" w:hAnsi="Gandhari Unicode" w:cs="e-Tamil OTC"/>
          <w:lang w:val="en-GB"/>
        </w:rPr>
        <w:footnoteReference w:id="606"/>
      </w:r>
      <w:r>
        <w:rPr>
          <w:rFonts w:ascii="Gandhari Unicode" w:hAnsi="Gandhari Unicode" w:cs="e-Tamil OTC"/>
          <w:lang w:val="en-GB"/>
        </w:rPr>
        <w:t>.</w:t>
      </w:r>
    </w:p>
    <w:p w14:paraId="638AB0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Not sweet the sleep when mother embraces [me],</w:t>
      </w:r>
    </w:p>
    <w:p w14:paraId="5AAB44F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hugging [my] neck, on which braids are descending,</w:t>
      </w:r>
    </w:p>
    <w:p w14:paraId="7781665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good house with red glow on the white cotton wick,</w:t>
      </w:r>
    </w:p>
    <w:p w14:paraId="3A3FCA55"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at night, with eyes that don’t close their petal lids</w:t>
      </w:r>
      <w:r>
        <w:rPr>
          <w:rStyle w:val="FootnoteReference1"/>
          <w:rFonts w:ascii="Gandhari Unicode" w:hAnsi="Gandhari Unicode" w:cs="e-Tamil OTC"/>
          <w:lang w:val="en-GB"/>
        </w:rPr>
        <w:footnoteReference w:id="607"/>
      </w:r>
      <w:r>
        <w:rPr>
          <w:rFonts w:ascii="Gandhari Unicode" w:hAnsi="Gandhari Unicode" w:cs="e-Tamil OTC"/>
          <w:lang w:val="en-GB"/>
        </w:rPr>
        <w:t>.</w:t>
      </w:r>
    </w:p>
    <w:p w14:paraId="3C41F7AB" w14:textId="77777777" w:rsidR="00544225" w:rsidRDefault="00544225">
      <w:pPr>
        <w:pStyle w:val="Textbody"/>
        <w:spacing w:after="0"/>
        <w:jc w:val="both"/>
        <w:rPr>
          <w:rFonts w:ascii="Gandhari Unicode" w:hAnsi="Gandhari Unicode" w:cs="e-Tamil OTC"/>
          <w:lang w:val="en-GB"/>
        </w:rPr>
      </w:pPr>
    </w:p>
    <w:p w14:paraId="49C73E53" w14:textId="77777777" w:rsidR="00544225" w:rsidRDefault="00000000">
      <w:pPr>
        <w:rPr>
          <w:rFonts w:ascii="Gandhari Unicode" w:eastAsiaTheme="majorEastAsia" w:hAnsi="Gandhari Unicode" w:cstheme="majorBidi" w:hint="eastAsia"/>
          <w:b/>
        </w:rPr>
      </w:pPr>
      <w:r>
        <w:br w:type="page"/>
      </w:r>
    </w:p>
    <w:p w14:paraId="7BAEE2D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354</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கயத்தூர்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கிழார்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கீழான்</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கிழான்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F42745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33769DE7" w14:textId="77777777" w:rsidR="00544225" w:rsidRDefault="00544225">
      <w:pPr>
        <w:pStyle w:val="Textbody"/>
        <w:spacing w:after="29"/>
        <w:jc w:val="both"/>
        <w:rPr>
          <w:rFonts w:ascii="Gandhari Unicode" w:hAnsi="Gandhari Unicode" w:cs="e-Tamil OTC"/>
          <w:lang w:val="en-GB"/>
        </w:rPr>
      </w:pPr>
    </w:p>
    <w:p w14:paraId="68946E7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சிவக்கு</w:t>
      </w:r>
      <w:proofErr w:type="spellEnd"/>
    </w:p>
    <w:p w14:paraId="215F03B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மார்ந்தோர்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புளிக்குந்</w:t>
      </w:r>
      <w:proofErr w:type="spellEnd"/>
    </w:p>
    <w:p w14:paraId="551DF1D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தணந்தனை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மில்லுய்த்துக்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கொடுமோ</w:t>
      </w:r>
      <w:proofErr w:type="spellEnd"/>
    </w:p>
    <w:p w14:paraId="78D4DDE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வந்தண்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யெம்மூர்க்</w:t>
      </w:r>
      <w:proofErr w:type="spellEnd"/>
    </w:p>
    <w:p w14:paraId="1952350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கடும்பாம்பு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வழங்குந்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தெருவி</w:t>
      </w:r>
      <w:proofErr w:type="spellEnd"/>
    </w:p>
    <w:p w14:paraId="01C9DB8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னடுங்கஞ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ரெவ்வங்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w:t>
      </w:r>
    </w:p>
    <w:p w14:paraId="37F6F560" w14:textId="77777777" w:rsidR="00544225" w:rsidRDefault="00544225">
      <w:pPr>
        <w:pStyle w:val="PreformattedText"/>
        <w:rPr>
          <w:rFonts w:ascii="Gandhari Unicode" w:hAnsi="Gandhari Unicode" w:cs="e-Tamil OTC"/>
          <w:sz w:val="24"/>
          <w:szCs w:val="24"/>
          <w:lang w:val="en-GB"/>
        </w:rPr>
      </w:pPr>
    </w:p>
    <w:p w14:paraId="183033FA"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1ab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நீர்நீ</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டாடிற்</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நீர்நீ</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ராடிற்</w:t>
      </w:r>
      <w:proofErr w:type="spellEnd"/>
      <w:r>
        <w:rPr>
          <w:rFonts w:ascii="Gandhari Unicode" w:eastAsia="URW Palladio UNI" w:hAnsi="Gandhari Unicode" w:cs="e-Tamil OTC"/>
          <w:sz w:val="24"/>
          <w:szCs w:val="24"/>
          <w:lang w:val="en-GB"/>
        </w:rPr>
        <w:t xml:space="preserve"> L1 •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யாயினெம்</w:t>
      </w:r>
      <w:proofErr w:type="spellEnd"/>
      <w:r>
        <w:rPr>
          <w:rFonts w:ascii="Gandhari Unicode" w:hAnsi="Gandhari Unicode" w:cs="e-Tamil OTC"/>
          <w:sz w:val="24"/>
          <w:szCs w:val="24"/>
          <w:lang w:val="en-GB"/>
        </w:rPr>
        <w:t xml:space="preserve"> L1, C2v+3, G1+2, </w:t>
      </w:r>
      <w:proofErr w:type="spellStart"/>
      <w:proofErr w:type="gramStart"/>
      <w:r>
        <w:rPr>
          <w:rFonts w:ascii="Gandhari Unicode" w:hAnsi="Gandhari Unicode" w:cs="e-Tamil OTC"/>
          <w:sz w:val="24"/>
          <w:szCs w:val="24"/>
          <w:lang w:val="en-GB"/>
        </w:rPr>
        <w:t>Iḷ.v</w:t>
      </w:r>
      <w:proofErr w:type="spellEnd"/>
      <w:proofErr w:type="gram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w:t>
      </w:r>
      <w:proofErr w:type="spellStart"/>
      <w:r>
        <w:rPr>
          <w:rFonts w:ascii="Gandhari Unicode" w:hAnsi="Gandhari Unicode" w:cs="e-Tamil OTC"/>
          <w:sz w:val="24"/>
          <w:szCs w:val="24"/>
          <w:lang w:val="en-GB"/>
        </w:rPr>
        <w:t>யினெம்</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ராயினெம்</w:t>
      </w:r>
      <w:proofErr w:type="spellEnd"/>
      <w:r>
        <w:rPr>
          <w:rFonts w:ascii="Gandhari Unicode" w:hAnsi="Gandhari Unicode" w:cs="e-Tamil OTC"/>
          <w:sz w:val="24"/>
          <w:szCs w:val="24"/>
          <w:lang w:val="en-GB"/>
        </w:rPr>
        <w:t xml:space="preserve"> C2+3,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மில்லுய்த்துக்</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முய்த்துக்</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p>
    <w:p w14:paraId="0C46CEF9" w14:textId="77777777" w:rsidR="00544225" w:rsidRDefault="00544225">
      <w:pPr>
        <w:pStyle w:val="Textbody"/>
        <w:spacing w:after="29"/>
        <w:jc w:val="both"/>
        <w:rPr>
          <w:rFonts w:ascii="Gandhari Unicode" w:hAnsi="Gandhari Unicode" w:cs="e-Tamil OTC"/>
          <w:lang w:val="en-GB"/>
        </w:rPr>
      </w:pPr>
    </w:p>
    <w:p w14:paraId="137ECF1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āṭiṉ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civakkum</w:t>
      </w:r>
      <w:proofErr w:type="spellEnd"/>
    </w:p>
    <w:p w14:paraId="02DAAA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ārntōr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tēṉ</w:t>
      </w:r>
      <w:proofErr w:type="spellEnd"/>
      <w:r>
        <w:rPr>
          <w:rFonts w:ascii="Gandhari Unicode" w:hAnsi="Gandhari Unicode" w:cs="e-Tamil OTC"/>
          <w:lang w:val="en-GB"/>
        </w:rPr>
        <w:t xml:space="preserve">-um </w:t>
      </w:r>
      <w:proofErr w:type="spellStart"/>
      <w:r>
        <w:rPr>
          <w:rFonts w:ascii="Gandhari Unicode" w:hAnsi="Gandhari Unicode" w:cs="e-Tamil OTC"/>
          <w:lang w:val="en-GB"/>
        </w:rPr>
        <w:t>puḷikkum</w:t>
      </w:r>
      <w:proofErr w:type="spellEnd"/>
    </w:p>
    <w:p w14:paraId="19C222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taṇantaṉai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r>
        <w:rPr>
          <w:rFonts w:ascii="Gandhari Unicode" w:hAnsi="Gandhari Unicode" w:cs="e-Tamil OTC"/>
          <w:i/>
          <w:iCs/>
          <w:lang w:val="en-GB"/>
        </w:rPr>
        <w:t>il</w:t>
      </w:r>
      <w:r>
        <w:rPr>
          <w:rFonts w:ascii="Gandhari Unicode" w:hAnsi="Gandhari Unicode" w:cs="e-Tamil OTC"/>
          <w:lang w:val="en-GB"/>
        </w:rPr>
        <w:t xml:space="preserve"> +</w:t>
      </w:r>
      <w:proofErr w:type="spellStart"/>
      <w:r>
        <w:rPr>
          <w:rFonts w:ascii="Gandhari Unicode" w:hAnsi="Gandhari Unicode" w:cs="e-Tamil OTC"/>
          <w:lang w:val="en-GB"/>
        </w:rPr>
        <w:t>uyttu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koṭumō</w:t>
      </w:r>
      <w:proofErr w:type="spellEnd"/>
    </w:p>
    <w:p w14:paraId="47ADC7DF"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~am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poykai</w:t>
      </w:r>
      <w:proofErr w:type="spellEnd"/>
      <w:r>
        <w:rPr>
          <w:rFonts w:ascii="Gandhari Unicode" w:hAnsi="Gandhari Unicode" w:cs="e-Tamil OTC"/>
          <w:lang w:val="en-GB"/>
        </w:rPr>
        <w:t xml:space="preserve"> ~</w:t>
      </w:r>
      <w:proofErr w:type="spellStart"/>
      <w:r>
        <w:rPr>
          <w:rFonts w:ascii="Gandhari Unicode" w:hAnsi="Gandhari Unicode" w:cs="e-Tamil OTC"/>
          <w:lang w:val="en-GB"/>
        </w:rPr>
        <w:t>entai</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w:t>
      </w:r>
    </w:p>
    <w:p w14:paraId="70D97E5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vaḻaṅkum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teruviṉ</w:t>
      </w:r>
      <w:proofErr w:type="spellEnd"/>
    </w:p>
    <w:p w14:paraId="62CFCE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naṭuṅk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kaḷainta</w:t>
      </w:r>
      <w:proofErr w:type="spellEnd"/>
      <w:r>
        <w:rPr>
          <w:rFonts w:ascii="Gandhari Unicode" w:hAnsi="Gandhari Unicode" w:cs="e-Tamil OTC"/>
          <w:lang w:val="en-GB"/>
        </w:rPr>
        <w:t xml:space="preserve"> ~</w:t>
      </w:r>
      <w:proofErr w:type="spellStart"/>
      <w:proofErr w:type="gramStart"/>
      <w:r>
        <w:rPr>
          <w:rFonts w:ascii="Gandhari Unicode" w:hAnsi="Gandhari Unicode" w:cs="e-Tamil OTC"/>
          <w:lang w:val="en-GB"/>
        </w:rPr>
        <w:t>em</w:t>
      </w:r>
      <w:proofErr w:type="spellEnd"/>
      <w:r>
        <w:rPr>
          <w:rFonts w:ascii="Gandhari Unicode" w:hAnsi="Gandhari Unicode" w:cs="e-Tamil OTC"/>
          <w:lang w:val="en-GB"/>
        </w:rPr>
        <w:t>-+</w:t>
      </w:r>
      <w:proofErr w:type="gramEnd"/>
      <w:r>
        <w:rPr>
          <w:rFonts w:ascii="Gandhari Unicode" w:hAnsi="Gandhari Unicode" w:cs="e-Tamil OTC"/>
          <w:lang w:val="en-GB"/>
        </w:rPr>
        <w:t>ē.</w:t>
      </w:r>
    </w:p>
    <w:p w14:paraId="5923A69F" w14:textId="77777777" w:rsidR="00544225" w:rsidRDefault="00544225">
      <w:pPr>
        <w:pStyle w:val="Textbody"/>
        <w:spacing w:after="29" w:line="260" w:lineRule="exact"/>
        <w:jc w:val="both"/>
        <w:rPr>
          <w:rFonts w:ascii="Gandhari Unicode" w:hAnsi="Gandhari Unicode" w:cs="e-Tamil OTC"/>
          <w:lang w:val="en-GB"/>
        </w:rPr>
      </w:pPr>
    </w:p>
    <w:p w14:paraId="47BC0B69" w14:textId="77777777" w:rsidR="00544225" w:rsidRDefault="00544225">
      <w:pPr>
        <w:pStyle w:val="Textbody"/>
        <w:spacing w:after="29" w:line="260" w:lineRule="exact"/>
        <w:jc w:val="both"/>
        <w:rPr>
          <w:rFonts w:ascii="Gandhari Unicode" w:hAnsi="Gandhari Unicode" w:cs="e-Tamil OTC"/>
          <w:lang w:val="en-GB"/>
        </w:rPr>
      </w:pPr>
    </w:p>
    <w:p w14:paraId="140E9955" w14:textId="77777777" w:rsidR="00544225" w:rsidRDefault="00000000">
      <w:pPr>
        <w:pStyle w:val="Textbody"/>
        <w:spacing w:after="29" w:line="260" w:lineRule="exact"/>
        <w:jc w:val="both"/>
        <w:rPr>
          <w:rFonts w:ascii="Gandhari Unicode" w:hAnsi="Gandhari Unicode" w:cs="e-Tamil OTC"/>
          <w:lang w:val="en-GB"/>
        </w:rPr>
      </w:pPr>
      <w:r>
        <w:br w:type="page"/>
      </w:r>
    </w:p>
    <w:p w14:paraId="0F1D11B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to HIM, who went wishing for the door, after having separated on account of another woman.</w:t>
      </w:r>
    </w:p>
    <w:p w14:paraId="693D9064" w14:textId="77777777" w:rsidR="00544225" w:rsidRDefault="00544225">
      <w:pPr>
        <w:pStyle w:val="Textbody"/>
        <w:spacing w:after="29" w:line="260" w:lineRule="exact"/>
        <w:jc w:val="both"/>
        <w:rPr>
          <w:rFonts w:ascii="Gandhari Unicode" w:hAnsi="Gandhari Unicode" w:cs="e-Tamil OTC"/>
          <w:lang w:val="en-GB"/>
        </w:rPr>
      </w:pPr>
    </w:p>
    <w:p w14:paraId="79D930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prolong- play-if eye</w:t>
      </w:r>
      <w:r>
        <w:rPr>
          <w:rFonts w:ascii="Gandhari Unicode" w:hAnsi="Gandhari Unicode" w:cs="e-Tamil OTC"/>
          <w:position w:val="6"/>
          <w:lang w:val="en-GB"/>
        </w:rPr>
        <w:t>um</w:t>
      </w:r>
      <w:r>
        <w:rPr>
          <w:rFonts w:ascii="Gandhari Unicode" w:hAnsi="Gandhari Unicode" w:cs="e-Tamil OTC"/>
          <w:lang w:val="en-GB"/>
        </w:rPr>
        <w:t xml:space="preserve"> reddening-</w:t>
      </w:r>
    </w:p>
    <w:p w14:paraId="1C1E1FD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become-full-they(h.) mouth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honey</w:t>
      </w:r>
      <w:r>
        <w:rPr>
          <w:rFonts w:ascii="Gandhari Unicode" w:hAnsi="Gandhari Unicode" w:cs="e-Tamil OTC"/>
          <w:position w:val="6"/>
          <w:lang w:val="en-GB"/>
        </w:rPr>
        <w:t>um</w:t>
      </w:r>
      <w:r>
        <w:rPr>
          <w:rFonts w:ascii="Gandhari Unicode" w:hAnsi="Gandhari Unicode" w:cs="e-Tamil OTC"/>
          <w:lang w:val="en-GB"/>
        </w:rPr>
        <w:t xml:space="preserve"> turning-sour-</w:t>
      </w:r>
    </w:p>
    <w:p w14:paraId="4AB81A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you-departed if our- house sent give(</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13EEBD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pretty cool pond my-father our- village</w:t>
      </w:r>
    </w:p>
    <w:p w14:paraId="48EFC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 snake wandering- street</w:t>
      </w:r>
      <w:proofErr w:type="spellStart"/>
      <w:r>
        <w:rPr>
          <w:rFonts w:ascii="Gandhari Unicode" w:hAnsi="Gandhari Unicode" w:cs="e-Tamil OTC"/>
          <w:position w:val="6"/>
          <w:lang w:val="en-GB"/>
        </w:rPr>
        <w:t>iṉ</w:t>
      </w:r>
      <w:proofErr w:type="spellEnd"/>
    </w:p>
    <w:p w14:paraId="30DF776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tremble- sorrow trouble removed- us(</w:t>
      </w:r>
      <w:proofErr w:type="gramStart"/>
      <w:r>
        <w:rPr>
          <w:rFonts w:ascii="Gandhari Unicode" w:hAnsi="Gandhari Unicode" w:cs="e-Tamil OTC"/>
          <w:lang w:val="en-GB"/>
        </w:rPr>
        <w:t>obl.)</w:t>
      </w:r>
      <w:r>
        <w:rPr>
          <w:rFonts w:ascii="Gandhari Unicode" w:hAnsi="Gandhari Unicode" w:cs="e-Tamil OTC"/>
          <w:position w:val="6"/>
          <w:lang w:val="en-GB"/>
        </w:rPr>
        <w:t>ē</w:t>
      </w:r>
      <w:proofErr w:type="gramEnd"/>
      <w:r>
        <w:rPr>
          <w:rFonts w:ascii="Gandhari Unicode" w:hAnsi="Gandhari Unicode" w:cs="e-Tamil OTC"/>
          <w:lang w:val="en-GB"/>
        </w:rPr>
        <w:t>∞</w:t>
      </w:r>
    </w:p>
    <w:p w14:paraId="07F3DEAB" w14:textId="77777777" w:rsidR="00544225" w:rsidRDefault="00544225">
      <w:pPr>
        <w:pStyle w:val="Textbody"/>
        <w:spacing w:after="29"/>
        <w:jc w:val="both"/>
        <w:rPr>
          <w:rFonts w:ascii="Gandhari Unicode" w:hAnsi="Gandhari Unicode" w:cs="e-Tamil OTC"/>
          <w:lang w:val="en-GB"/>
        </w:rPr>
      </w:pPr>
    </w:p>
    <w:p w14:paraId="31B20776" w14:textId="77777777" w:rsidR="00544225" w:rsidRDefault="00544225">
      <w:pPr>
        <w:pStyle w:val="Textbody"/>
        <w:spacing w:after="29"/>
        <w:jc w:val="both"/>
        <w:rPr>
          <w:rFonts w:ascii="Gandhari Unicode" w:hAnsi="Gandhari Unicode" w:cs="e-Tamil OTC"/>
          <w:lang w:val="en-GB"/>
        </w:rPr>
      </w:pPr>
    </w:p>
    <w:p w14:paraId="15D4FC5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playing in water for long the eyes will redden</w:t>
      </w:r>
    </w:p>
    <w:p w14:paraId="26E100C7"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in the mouth of one satisfied even</w:t>
      </w:r>
      <w:r>
        <w:rPr>
          <w:rStyle w:val="FootnoteReference1"/>
          <w:rFonts w:ascii="Gandhari Unicode" w:hAnsi="Gandhari Unicode" w:cs="e-Tamil OTC"/>
          <w:lang w:val="en-GB"/>
        </w:rPr>
        <w:footnoteReference w:id="608"/>
      </w:r>
      <w:r>
        <w:rPr>
          <w:rFonts w:ascii="Gandhari Unicode" w:hAnsi="Gandhari Unicode" w:cs="e-Tamil OTC"/>
          <w:lang w:val="en-GB"/>
        </w:rPr>
        <w:t xml:space="preserve"> honey will turn sour.</w:t>
      </w:r>
      <w:r>
        <w:rPr>
          <w:rStyle w:val="FootnoteReference1"/>
          <w:rFonts w:ascii="Gandhari Unicode" w:hAnsi="Gandhari Unicode" w:cs="e-Tamil OTC"/>
          <w:lang w:val="en-GB"/>
        </w:rPr>
        <w:footnoteReference w:id="609"/>
      </w:r>
    </w:p>
    <w:p w14:paraId="20E799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you are departed, send us back to our house,</w:t>
      </w:r>
    </w:p>
    <w:p w14:paraId="6FE946D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whom [you once] had removed the trouble of trembling sorrow,</w:t>
      </w:r>
    </w:p>
    <w:p w14:paraId="6350BD5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a street where quick snakes wander,</w:t>
      </w:r>
      <w:r>
        <w:rPr>
          <w:rStyle w:val="FootnoteReference1"/>
          <w:rFonts w:ascii="Gandhari Unicode" w:hAnsi="Gandhari Unicode" w:cs="e-Tamil OTC"/>
          <w:lang w:val="en-GB"/>
        </w:rPr>
        <w:footnoteReference w:id="610"/>
      </w:r>
    </w:p>
    <w:p w14:paraId="2B7C94D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in our village, at my father's, by the pretty cool pond.</w:t>
      </w:r>
    </w:p>
    <w:p w14:paraId="6566B499" w14:textId="77777777" w:rsidR="00544225" w:rsidRDefault="00544225">
      <w:pPr>
        <w:pStyle w:val="Textbody"/>
        <w:spacing w:after="0"/>
        <w:jc w:val="both"/>
        <w:rPr>
          <w:rFonts w:ascii="Gandhari Unicode" w:hAnsi="Gandhari Unicode" w:cs="e-Tamil OTC"/>
          <w:lang w:val="en-GB"/>
        </w:rPr>
      </w:pPr>
    </w:p>
    <w:p w14:paraId="302B5023" w14:textId="77777777" w:rsidR="00544225" w:rsidRDefault="00544225">
      <w:pPr>
        <w:pStyle w:val="Textbody"/>
        <w:spacing w:after="0"/>
        <w:jc w:val="both"/>
        <w:rPr>
          <w:rFonts w:ascii="Gandhari Unicode" w:hAnsi="Gandhari Unicode" w:cs="e-Tamil OTC"/>
          <w:lang w:val="en-GB"/>
        </w:rPr>
      </w:pPr>
    </w:p>
    <w:p w14:paraId="08AE208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If you should depart, send [us] back to our </w:t>
      </w:r>
      <w:proofErr w:type="gramStart"/>
      <w:r>
        <w:rPr>
          <w:rFonts w:ascii="Gandhari Unicode" w:hAnsi="Gandhari Unicode" w:cs="e-Tamil OTC"/>
          <w:lang w:val="en-GB"/>
        </w:rPr>
        <w:t>house</w:t>
      </w:r>
      <w:proofErr w:type="gramEnd"/>
    </w:p>
    <w:p w14:paraId="1B230F19" w14:textId="77777777" w:rsidR="00544225" w:rsidRDefault="00544225">
      <w:pPr>
        <w:pStyle w:val="Textbody"/>
        <w:spacing w:after="0"/>
        <w:jc w:val="both"/>
        <w:rPr>
          <w:rFonts w:ascii="Gandhari Unicode" w:hAnsi="Gandhari Unicode" w:cs="e-Tamil OTC"/>
          <w:lang w:val="en-GB"/>
        </w:rPr>
      </w:pPr>
    </w:p>
    <w:p w14:paraId="2B06F811" w14:textId="77777777" w:rsidR="00544225" w:rsidRDefault="00000000">
      <w:pPr>
        <w:rPr>
          <w:rFonts w:ascii="Gandhari Unicode" w:eastAsiaTheme="majorEastAsia" w:hAnsi="Gandhari Unicode" w:cstheme="majorBidi" w:hint="eastAsia"/>
          <w:b/>
        </w:rPr>
      </w:pPr>
      <w:r>
        <w:br w:type="page"/>
      </w:r>
    </w:p>
    <w:p w14:paraId="456770A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C5A882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(C1, G2: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2825D17A" w14:textId="77777777" w:rsidR="00544225" w:rsidRDefault="00544225">
      <w:pPr>
        <w:pStyle w:val="Textbody"/>
        <w:spacing w:after="29"/>
        <w:jc w:val="both"/>
        <w:rPr>
          <w:rFonts w:ascii="Gandhari Unicode" w:hAnsi="Gandhari Unicode" w:cs="e-Tamil OTC"/>
          <w:lang w:val="en-GB"/>
        </w:rPr>
      </w:pPr>
    </w:p>
    <w:p w14:paraId="4DE20D9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பெயல்கண்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மறைத்தலின்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விசும்புகா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ணலையே</w:t>
      </w:r>
      <w:proofErr w:type="spellEnd"/>
    </w:p>
    <w:p w14:paraId="74300C4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நீர்பரந்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ணலையே</w:t>
      </w:r>
      <w:proofErr w:type="spellEnd"/>
    </w:p>
    <w:p w14:paraId="7254095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சேறலி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னிருள்பெரிது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பட்டன்று</w:t>
      </w:r>
      <w:proofErr w:type="spellEnd"/>
    </w:p>
    <w:p w14:paraId="1CF7FB2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துஞ்சும்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கங்குல்</w:t>
      </w:r>
      <w:proofErr w:type="spellEnd"/>
    </w:p>
    <w:p w14:paraId="706A837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யாங்குவந்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w:t>
      </w:r>
      <w:proofErr w:type="spellEnd"/>
    </w:p>
    <w:p w14:paraId="41437CC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w:t>
      </w:r>
      <w:bookmarkStart w:id="1157" w:name="DDE_LINK45"/>
      <w:proofErr w:type="spellStart"/>
      <w:r>
        <w:rPr>
          <w:rFonts w:ascii="Gandhari Unicode" w:hAnsi="Gandhari Unicode" w:cs="e-Tamil OTC"/>
          <w:sz w:val="24"/>
          <w:szCs w:val="24"/>
          <w:u w:val="wave"/>
          <w:lang w:val="en-GB"/>
        </w:rPr>
        <w:t>கமழுமெஞ்</w:t>
      </w:r>
      <w:bookmarkEnd w:id="1157"/>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சிறுகுடி</w:t>
      </w:r>
      <w:proofErr w:type="spellEnd"/>
    </w:p>
    <w:p w14:paraId="55177A0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w:t>
      </w:r>
      <w:proofErr w:type="spellEnd"/>
      <w:r>
        <w:rPr>
          <w:rFonts w:ascii="Gandhari Unicode" w:hAnsi="Gandhari Unicode" w:cs="e-Tamil OTC"/>
          <w:sz w:val="24"/>
          <w:szCs w:val="24"/>
          <w:lang w:val="en-GB"/>
        </w:rPr>
        <w:t>.</w:t>
      </w:r>
    </w:p>
    <w:p w14:paraId="00B1F355" w14:textId="77777777" w:rsidR="00544225" w:rsidRDefault="00544225">
      <w:pPr>
        <w:pStyle w:val="PreformattedText"/>
        <w:rPr>
          <w:rFonts w:ascii="Gandhari Unicode" w:hAnsi="Gandhari Unicode" w:cs="e-Tamil OTC"/>
          <w:sz w:val="24"/>
          <w:szCs w:val="24"/>
          <w:lang w:val="en-GB"/>
        </w:rPr>
      </w:pPr>
    </w:p>
    <w:p w14:paraId="45D0B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பெயல்கண்</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பெயல்கான்</w:t>
      </w:r>
      <w:proofErr w:type="spellEnd"/>
      <w:r>
        <w:rPr>
          <w:rFonts w:ascii="Gandhari Unicode" w:hAnsi="Gandhari Unicode" w:cs="e-Tamil OTC"/>
          <w:sz w:val="24"/>
          <w:szCs w:val="24"/>
          <w:lang w:val="en-GB"/>
        </w:rPr>
        <w:t xml:space="preserve"> G1, EA,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IV,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பெயல்பெயல்கான்</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ணலையே</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ணலரே</w:t>
      </w:r>
      <w:proofErr w:type="spellEnd"/>
      <w:r>
        <w:rPr>
          <w:rFonts w:ascii="Gandhari Unicode" w:hAnsi="Gandhari Unicode" w:cs="e-Tamil OTC"/>
          <w:sz w:val="24"/>
          <w:szCs w:val="24"/>
          <w:lang w:val="en-GB"/>
        </w:rPr>
        <w:t xml:space="preserve"> L1, C3, G1+2, Nacc., IV,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11"/>
      </w:r>
      <w:r>
        <w:rPr>
          <w:rFonts w:ascii="Gandhari Unicode" w:hAnsi="Gandhari Unicode" w:cs="e-Tamil OTC"/>
          <w:sz w:val="24"/>
          <w:szCs w:val="24"/>
          <w:lang w:val="en-GB"/>
        </w:rPr>
        <w:t>; ண</w:t>
      </w:r>
      <w:r>
        <w:rPr>
          <w:rFonts w:ascii="Gandhari Unicode" w:eastAsia="URW Palladio UNI" w:hAnsi="Gandhari Unicode" w:cs="e-Tamil OTC"/>
          <w:sz w:val="24"/>
          <w:szCs w:val="24"/>
          <w:lang w:val="en-GB"/>
        </w:rPr>
        <w:t>‡‡‡ர</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நீர்பரந்</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நீர்பறந்</w:t>
      </w:r>
      <w:proofErr w:type="spellEnd"/>
      <w:r>
        <w:rPr>
          <w:rFonts w:ascii="Gandhari Unicode" w:hAnsi="Gandhari Unicode" w:cs="e-Tamil OTC"/>
          <w:sz w:val="24"/>
          <w:szCs w:val="24"/>
          <w:lang w:val="en-GB"/>
        </w:rPr>
        <w:t xml:space="preserve"> Nacc.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ணலையே</w:t>
      </w:r>
      <w:proofErr w:type="spellEnd"/>
      <w:r>
        <w:rPr>
          <w:rFonts w:ascii="Gandhari Unicode" w:hAnsi="Gandhari Unicode" w:cs="e-Tamil OTC"/>
          <w:sz w:val="24"/>
          <w:szCs w:val="24"/>
          <w:lang w:val="en-GB"/>
        </w:rPr>
        <w:t xml:space="preserve"> C2+3v,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ணலரே</w:t>
      </w:r>
      <w:proofErr w:type="spellEnd"/>
      <w:r>
        <w:rPr>
          <w:rFonts w:ascii="Gandhari Unicode" w:hAnsi="Gandhari Unicode" w:cs="e-Tamil OTC"/>
          <w:sz w:val="24"/>
          <w:szCs w:val="24"/>
          <w:lang w:val="en-GB"/>
        </w:rPr>
        <w:t xml:space="preserve"> L1, C1+3, G1+2, Nacc., IV,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சேறலி</w:t>
      </w:r>
      <w:proofErr w:type="spellEnd"/>
      <w:r>
        <w:rPr>
          <w:rFonts w:ascii="Gandhari Unicode" w:hAnsi="Gandhari Unicode" w:cs="e-Tamil OTC"/>
          <w:sz w:val="24"/>
          <w:szCs w:val="24"/>
          <w:lang w:val="en-GB"/>
        </w:rPr>
        <w:t xml:space="preserve"> C2, C3,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சேரலி</w:t>
      </w:r>
      <w:proofErr w:type="spellEnd"/>
      <w:r>
        <w:rPr>
          <w:rFonts w:ascii="Gandhari Unicode" w:hAnsi="Gandhari Unicode" w:cs="e-Tamil OTC"/>
          <w:sz w:val="24"/>
          <w:szCs w:val="24"/>
          <w:lang w:val="en-GB"/>
        </w:rPr>
        <w:t xml:space="preserve"> L1, C1, G1v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கமழுமெஞ்</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கமழுஞ்</w:t>
      </w:r>
      <w:proofErr w:type="spellEnd"/>
      <w:r>
        <w:rPr>
          <w:rFonts w:ascii="Gandhari Unicode" w:hAnsi="Gandhari Unicode" w:cs="e-Tamil OTC"/>
          <w:sz w:val="24"/>
          <w:szCs w:val="24"/>
          <w:lang w:val="en-GB"/>
        </w:rPr>
        <w:t xml:space="preserve"> C1+3, G1+2, EA,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கமழு</w:t>
      </w:r>
      <w:proofErr w:type="spellEnd"/>
      <w:r>
        <w:rPr>
          <w:rFonts w:ascii="Gandhari Unicode" w:hAnsi="Gandhari Unicode" w:cs="e-Tamil OTC"/>
          <w:sz w:val="24"/>
          <w:szCs w:val="24"/>
          <w:lang w:val="en-GB"/>
        </w:rPr>
        <w:t xml:space="preserve"> L1</w:t>
      </w:r>
    </w:p>
    <w:p w14:paraId="72FA3106" w14:textId="77777777" w:rsidR="00544225" w:rsidRDefault="00544225">
      <w:pPr>
        <w:pStyle w:val="Textbody"/>
        <w:spacing w:after="29"/>
        <w:jc w:val="both"/>
        <w:rPr>
          <w:rFonts w:ascii="Gandhari Unicode" w:hAnsi="Gandhari Unicode" w:cs="e-Tamil OTC"/>
          <w:lang w:val="en-GB"/>
        </w:rPr>
      </w:pPr>
    </w:p>
    <w:p w14:paraId="03379A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maṟaittaliṉ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vicumpu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kāṇalai</w:t>
      </w:r>
      <w:proofErr w:type="spellEnd"/>
      <w:r>
        <w:rPr>
          <w:rFonts w:ascii="Gandhari Unicode" w:hAnsi="Gandhari Unicode" w:cs="e-Tamil OTC"/>
          <w:i/>
          <w:iCs/>
          <w:lang w:val="en-GB"/>
        </w:rPr>
        <w:t>-~ē</w:t>
      </w:r>
    </w:p>
    <w:p w14:paraId="073D929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parant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oḻukaliṉ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kāṇalai</w:t>
      </w:r>
      <w:proofErr w:type="spellEnd"/>
      <w:r>
        <w:rPr>
          <w:rFonts w:ascii="Gandhari Unicode" w:hAnsi="Gandhari Unicode" w:cs="e-Tamil OTC"/>
          <w:i/>
          <w:iCs/>
          <w:lang w:val="en-GB"/>
        </w:rPr>
        <w:t>-~ē</w:t>
      </w:r>
    </w:p>
    <w:p w14:paraId="602C7C9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cēṟaliṉ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paṭṭaṉṟu</w:t>
      </w:r>
      <w:proofErr w:type="spellEnd"/>
    </w:p>
    <w:p w14:paraId="25B3F1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pallōr</w:t>
      </w:r>
      <w:proofErr w:type="spellEnd"/>
      <w:r>
        <w:rPr>
          <w:rFonts w:ascii="Gandhari Unicode" w:hAnsi="Gandhari Unicode" w:cs="e-Tamil OTC"/>
          <w:lang w:val="en-GB"/>
        </w:rPr>
        <w:t xml:space="preserve"> </w:t>
      </w:r>
      <w:proofErr w:type="spellStart"/>
      <w:r>
        <w:rPr>
          <w:rFonts w:ascii="Gandhari Unicode" w:hAnsi="Gandhari Unicode" w:cs="e-Tamil OTC"/>
          <w:lang w:val="en-GB"/>
        </w:rPr>
        <w:t>tuñcum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kaṅkul</w:t>
      </w:r>
      <w:proofErr w:type="spellEnd"/>
    </w:p>
    <w:p w14:paraId="0339325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vantaṉai</w:t>
      </w:r>
      <w:proofErr w:type="spellEnd"/>
      <w:r>
        <w:rPr>
          <w:rFonts w:ascii="Gandhari Unicode" w:hAnsi="Gandhari Unicode" w:cs="e-Tamil OTC"/>
          <w:lang w:val="en-GB"/>
        </w:rPr>
        <w:t>-~ō ~</w:t>
      </w:r>
      <w:proofErr w:type="spellStart"/>
      <w:r>
        <w:rPr>
          <w:rFonts w:ascii="Gandhari Unicode" w:hAnsi="Gandhari Unicode" w:cs="e-Tamil OTC"/>
          <w:lang w:val="en-GB"/>
        </w:rPr>
        <w:t>ōṅkal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w:t>
      </w:r>
      <w:proofErr w:type="spellEnd"/>
    </w:p>
    <w:p w14:paraId="444CA3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kamaḻum</w:t>
      </w:r>
      <w:proofErr w:type="spellEnd"/>
      <w:r>
        <w:rPr>
          <w:rFonts w:ascii="Gandhari Unicode" w:hAnsi="Gandhari Unicode" w:cs="e-Tamil OTC"/>
          <w:lang w:val="en-GB"/>
        </w:rPr>
        <w:t xml:space="preserve"> </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p>
    <w:p w14:paraId="4B2BF6D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yāṅk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aṟintaṉai</w:t>
      </w:r>
      <w:proofErr w:type="spellEnd"/>
      <w:r>
        <w:rPr>
          <w:rFonts w:ascii="Gandhari Unicode" w:hAnsi="Gandhari Unicode" w:cs="e-Tamil OTC"/>
          <w:lang w:val="en-GB"/>
        </w:rPr>
        <w:t xml:space="preserve">-~ō </w:t>
      </w:r>
      <w:proofErr w:type="spellStart"/>
      <w:r>
        <w:rPr>
          <w:rFonts w:ascii="Gandhari Unicode" w:hAnsi="Gandhari Unicode" w:cs="e-Tamil OTC"/>
          <w:lang w:val="en-GB"/>
        </w:rPr>
        <w:t>nōk</w:t>
      </w:r>
      <w:proofErr w:type="spellEnd"/>
      <w:r>
        <w:rPr>
          <w:rFonts w:ascii="Gandhari Unicode" w:hAnsi="Gandhari Unicode" w:cs="e-Tamil OTC"/>
          <w:lang w:val="en-GB"/>
        </w:rPr>
        <w:t xml:space="preserve">*-ō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70A8E4E0" w14:textId="77777777" w:rsidR="00544225" w:rsidRDefault="00544225">
      <w:pPr>
        <w:pStyle w:val="Textbody"/>
        <w:spacing w:after="29" w:line="260" w:lineRule="exact"/>
        <w:jc w:val="both"/>
        <w:rPr>
          <w:rFonts w:ascii="Gandhari Unicode" w:hAnsi="Gandhari Unicode" w:cs="e-Tamil OTC"/>
          <w:lang w:val="en-GB"/>
        </w:rPr>
      </w:pPr>
    </w:p>
    <w:p w14:paraId="1A61589E" w14:textId="77777777" w:rsidR="00544225" w:rsidRDefault="00544225">
      <w:pPr>
        <w:pStyle w:val="Textbody"/>
        <w:spacing w:after="29" w:line="260" w:lineRule="exact"/>
        <w:jc w:val="both"/>
        <w:rPr>
          <w:rFonts w:ascii="Gandhari Unicode" w:hAnsi="Gandhari Unicode" w:cs="e-Tamil OTC"/>
          <w:lang w:val="en-GB"/>
        </w:rPr>
      </w:pPr>
    </w:p>
    <w:p w14:paraId="239166F6" w14:textId="77777777" w:rsidR="00544225" w:rsidRDefault="00000000">
      <w:pPr>
        <w:pStyle w:val="Textbody"/>
        <w:spacing w:after="29" w:line="260" w:lineRule="exact"/>
        <w:jc w:val="both"/>
        <w:rPr>
          <w:rFonts w:ascii="Gandhari Unicode" w:hAnsi="Gandhari Unicode" w:cs="e-Tamil OTC"/>
          <w:lang w:val="en-GB"/>
        </w:rPr>
      </w:pPr>
      <w:r>
        <w:br w:type="page"/>
      </w:r>
    </w:p>
    <w:p w14:paraId="1C27C2B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in pain by the confidante to HIM, who came to the night tryst.</w:t>
      </w:r>
    </w:p>
    <w:p w14:paraId="3C667832" w14:textId="77777777" w:rsidR="00544225" w:rsidRDefault="00544225">
      <w:pPr>
        <w:pStyle w:val="Textbody"/>
        <w:spacing w:after="29" w:line="260" w:lineRule="exact"/>
        <w:jc w:val="both"/>
        <w:rPr>
          <w:rFonts w:ascii="Gandhari Unicode" w:hAnsi="Gandhari Unicode" w:cs="e-Tamil OTC"/>
          <w:lang w:val="en-GB"/>
        </w:rPr>
      </w:pPr>
    </w:p>
    <w:p w14:paraId="421DDE1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eye hiding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sky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0EDE26F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 spread flowing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ground you-don't-</w:t>
      </w:r>
      <w:proofErr w:type="gramStart"/>
      <w:r>
        <w:rPr>
          <w:rFonts w:ascii="Gandhari Unicode" w:hAnsi="Gandhari Unicode" w:cs="e-Tamil OTC"/>
          <w:lang w:val="en-GB"/>
        </w:rPr>
        <w:t>see</w:t>
      </w:r>
      <w:r>
        <w:rPr>
          <w:rFonts w:ascii="Gandhari Unicode" w:hAnsi="Gandhari Unicode" w:cs="e-Tamil OTC"/>
          <w:position w:val="6"/>
          <w:lang w:val="en-GB"/>
        </w:rPr>
        <w:t>ē</w:t>
      </w:r>
      <w:proofErr w:type="gramEnd"/>
    </w:p>
    <w:p w14:paraId="7B88DEC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going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darkness big-it it-</w:t>
      </w:r>
      <w:proofErr w:type="gramStart"/>
      <w:r>
        <w:rPr>
          <w:rFonts w:ascii="Gandhari Unicode" w:hAnsi="Gandhari Unicode" w:cs="e-Tamil OTC"/>
          <w:lang w:val="en-GB"/>
        </w:rPr>
        <w:t>happened</w:t>
      </w:r>
      <w:proofErr w:type="gramEnd"/>
    </w:p>
    <w:p w14:paraId="4CD7D32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many(h.) sleeping- part-day </w:t>
      </w:r>
      <w:proofErr w:type="gramStart"/>
      <w:r>
        <w:rPr>
          <w:rFonts w:ascii="Gandhari Unicode" w:hAnsi="Gandhari Unicode" w:cs="e-Tamil OTC"/>
          <w:lang w:val="en-GB"/>
        </w:rPr>
        <w:t>night</w:t>
      </w:r>
      <w:proofErr w:type="gramEnd"/>
    </w:p>
    <w:p w14:paraId="0ECC956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you-came</w:t>
      </w:r>
      <w:r>
        <w:rPr>
          <w:rFonts w:ascii="Gandhari Unicode" w:hAnsi="Gandhari Unicode" w:cs="e-Tamil OTC"/>
          <w:position w:val="6"/>
          <w:lang w:val="en-GB"/>
        </w:rPr>
        <w:t>ō</w:t>
      </w:r>
      <w:r>
        <w:rPr>
          <w:rFonts w:ascii="Gandhari Unicode" w:hAnsi="Gandhari Unicode" w:cs="e-Tamil OTC"/>
          <w:lang w:val="en-GB"/>
        </w:rPr>
        <w:t xml:space="preserve"> becoming-high mountain-he(voc.)</w:t>
      </w:r>
    </w:p>
    <w:p w14:paraId="598C4B2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Vēṅkai</w:t>
      </w:r>
      <w:proofErr w:type="spellEnd"/>
      <w:r>
        <w:rPr>
          <w:rFonts w:ascii="Gandhari Unicode" w:hAnsi="Gandhari Unicode" w:cs="e-Tamil OTC"/>
          <w:lang w:val="en-GB"/>
        </w:rPr>
        <w:t xml:space="preserve"> smelling- our- little </w:t>
      </w:r>
      <w:proofErr w:type="gramStart"/>
      <w:r>
        <w:rPr>
          <w:rFonts w:ascii="Gandhari Unicode" w:hAnsi="Gandhari Unicode" w:cs="e-Tamil OTC"/>
          <w:lang w:val="en-GB"/>
        </w:rPr>
        <w:t>home</w:t>
      </w:r>
      <w:proofErr w:type="gramEnd"/>
    </w:p>
    <w:p w14:paraId="762C4D51"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how you-knew</w:t>
      </w:r>
      <w:r>
        <w:rPr>
          <w:rFonts w:ascii="Gandhari Unicode" w:hAnsi="Gandhari Unicode" w:cs="e-Tamil OTC"/>
          <w:position w:val="6"/>
          <w:lang w:val="en-GB"/>
        </w:rPr>
        <w:t>ō</w:t>
      </w:r>
      <w:r>
        <w:rPr>
          <w:rFonts w:ascii="Gandhari Unicode" w:hAnsi="Gandhari Unicode" w:cs="e-Tamil OTC"/>
          <w:lang w:val="en-GB"/>
        </w:rPr>
        <w:t xml:space="preserve"> I-ache(</w:t>
      </w:r>
      <w:proofErr w:type="gramStart"/>
      <w:r>
        <w:rPr>
          <w:rFonts w:ascii="Gandhari Unicode" w:hAnsi="Gandhari Unicode" w:cs="e-Tamil OTC"/>
          <w:lang w:val="en-GB"/>
        </w:rPr>
        <w:t>sub.)</w:t>
      </w:r>
      <w:r>
        <w:rPr>
          <w:rFonts w:ascii="Gandhari Unicode" w:hAnsi="Gandhari Unicode" w:cs="e-Tamil OTC"/>
          <w:position w:val="6"/>
          <w:lang w:val="en-GB"/>
        </w:rPr>
        <w:t>ō</w:t>
      </w:r>
      <w:proofErr w:type="gramEnd"/>
      <w:r>
        <w:rPr>
          <w:rFonts w:ascii="Gandhari Unicode" w:hAnsi="Gandhari Unicode" w:cs="e-Tamil OTC"/>
          <w:lang w:val="en-GB"/>
        </w:rPr>
        <w:t xml:space="preserve"> I</w:t>
      </w:r>
      <w:r>
        <w:rPr>
          <w:rFonts w:ascii="Gandhari Unicode" w:hAnsi="Gandhari Unicode" w:cs="e-Tamil OTC"/>
          <w:position w:val="6"/>
          <w:lang w:val="en-GB"/>
        </w:rPr>
        <w:t>ē</w:t>
      </w:r>
      <w:r>
        <w:rPr>
          <w:rFonts w:ascii="Gandhari Unicode" w:hAnsi="Gandhari Unicode" w:cs="e-Tamil OTC"/>
          <w:lang w:val="en-GB"/>
        </w:rPr>
        <w:t xml:space="preserve">.  </w:t>
      </w:r>
    </w:p>
    <w:p w14:paraId="1C9F0C12" w14:textId="77777777" w:rsidR="00544225" w:rsidRDefault="00544225">
      <w:pPr>
        <w:pStyle w:val="Textbody"/>
        <w:spacing w:after="29"/>
        <w:jc w:val="both"/>
        <w:rPr>
          <w:rFonts w:ascii="Gandhari Unicode" w:hAnsi="Gandhari Unicode" w:cs="e-Tamil OTC"/>
          <w:lang w:val="en-GB"/>
        </w:rPr>
      </w:pPr>
    </w:p>
    <w:p w14:paraId="1C9EDAE5" w14:textId="77777777" w:rsidR="00544225" w:rsidRDefault="00544225">
      <w:pPr>
        <w:pStyle w:val="Textbody"/>
        <w:spacing w:after="29"/>
        <w:jc w:val="both"/>
        <w:rPr>
          <w:rFonts w:ascii="Gandhari Unicode" w:hAnsi="Gandhari Unicode" w:cs="e-Tamil OTC"/>
          <w:lang w:val="en-GB"/>
        </w:rPr>
      </w:pPr>
    </w:p>
    <w:p w14:paraId="15403A3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rain shrouded [your] eyes, you didn't see the sky.</w:t>
      </w:r>
    </w:p>
    <w:p w14:paraId="5C0529B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the water spread [and] flowed, you didn't see the ground.</w:t>
      </w:r>
    </w:p>
    <w:p w14:paraId="4D1E28F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daylight went, a great darkness fell.</w:t>
      </w:r>
      <w:r>
        <w:rPr>
          <w:rStyle w:val="FootnoteReference1"/>
          <w:rFonts w:ascii="Gandhari Unicode" w:hAnsi="Gandhari Unicode" w:cs="e-Tamil OTC"/>
          <w:lang w:val="en-GB"/>
        </w:rPr>
        <w:footnoteReference w:id="612"/>
      </w:r>
    </w:p>
    <w:p w14:paraId="19179E7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While many are sleeping, at </w:t>
      </w:r>
      <w:proofErr w:type="gramStart"/>
      <w:r>
        <w:rPr>
          <w:rFonts w:ascii="Gandhari Unicode" w:hAnsi="Gandhari Unicode" w:cs="e-Tamil OTC"/>
          <w:lang w:val="en-GB"/>
        </w:rPr>
        <w:t>midnight</w:t>
      </w:r>
      <w:proofErr w:type="gramEnd"/>
    </w:p>
    <w:p w14:paraId="3A2747A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how did you come, man from the high</w:t>
      </w:r>
      <w:r>
        <w:rPr>
          <w:rStyle w:val="FootnoteReference1"/>
          <w:rFonts w:ascii="Gandhari Unicode" w:hAnsi="Gandhari Unicode" w:cs="e-Tamil OTC"/>
          <w:lang w:val="en-GB"/>
        </w:rPr>
        <w:footnoteReference w:id="613"/>
      </w:r>
      <w:r>
        <w:rPr>
          <w:rFonts w:ascii="Gandhari Unicode" w:hAnsi="Gandhari Unicode" w:cs="e-Tamil OTC"/>
          <w:lang w:val="en-GB"/>
        </w:rPr>
        <w:t xml:space="preserve"> mountains?</w:t>
      </w:r>
    </w:p>
    <w:p w14:paraId="0FF46DE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[The way to] our little home smelling of </w:t>
      </w:r>
      <w:proofErr w:type="spellStart"/>
      <w:r>
        <w:rPr>
          <w:rFonts w:ascii="Gandhari Unicode" w:hAnsi="Gandhari Unicode" w:cs="e-Tamil OTC"/>
          <w:lang w:val="en-GB"/>
        </w:rPr>
        <w:t>Vēṅkai</w:t>
      </w:r>
      <w:proofErr w:type="spellEnd"/>
      <w:r>
        <w:rPr>
          <w:rFonts w:ascii="Gandhari Unicode" w:hAnsi="Gandhari Unicode" w:cs="e-Tamil OTC"/>
          <w:lang w:val="en-GB"/>
        </w:rPr>
        <w:t>,</w:t>
      </w:r>
    </w:p>
    <w:p w14:paraId="2F2996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how did you know? Ah, I ache.</w:t>
      </w:r>
    </w:p>
    <w:p w14:paraId="69742DD1" w14:textId="77777777" w:rsidR="00544225" w:rsidRDefault="00544225">
      <w:pPr>
        <w:pStyle w:val="Textbody"/>
        <w:spacing w:after="0"/>
        <w:jc w:val="both"/>
        <w:rPr>
          <w:rFonts w:ascii="Gandhari Unicode" w:hAnsi="Gandhari Unicode" w:cs="e-Tamil OTC"/>
          <w:lang w:val="en-GB"/>
        </w:rPr>
      </w:pPr>
    </w:p>
    <w:p w14:paraId="290E9E78" w14:textId="77777777" w:rsidR="00544225" w:rsidRDefault="00000000">
      <w:pPr>
        <w:rPr>
          <w:rFonts w:ascii="Gandhari Unicode" w:eastAsiaTheme="majorEastAsia" w:hAnsi="Gandhari Unicode" w:cstheme="majorBidi" w:hint="eastAsia"/>
          <w:b/>
        </w:rPr>
      </w:pPr>
      <w:r>
        <w:br w:type="page"/>
      </w:r>
    </w:p>
    <w:p w14:paraId="30E2188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356</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6CD35F4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03FA68FB" w14:textId="77777777" w:rsidR="00544225" w:rsidRDefault="00544225">
      <w:pPr>
        <w:pStyle w:val="Textbody"/>
        <w:spacing w:after="29"/>
        <w:jc w:val="both"/>
        <w:rPr>
          <w:rFonts w:ascii="Gandhari Unicode" w:hAnsi="Gandhari Unicode" w:cs="e-Tamil OTC"/>
          <w:lang w:val="en-GB"/>
        </w:rPr>
      </w:pPr>
    </w:p>
    <w:p w14:paraId="389A1E5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லாரிடைக்</w:t>
      </w:r>
      <w:proofErr w:type="spellEnd"/>
    </w:p>
    <w:p w14:paraId="0B8B533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w:t>
      </w:r>
      <w:proofErr w:type="spellEnd"/>
    </w:p>
    <w:p w14:paraId="7B051E4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யறுசுனை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மருங்கின்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மறுகுபு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p>
    <w:p w14:paraId="0E668E5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வெவ்வங்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குடித்தி</w:t>
      </w:r>
      <w:proofErr w:type="spellEnd"/>
    </w:p>
    <w:p w14:paraId="0F6E5FB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யாங்குவல்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லுநள்கொ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யேந்திய</w:t>
      </w:r>
      <w:proofErr w:type="spellEnd"/>
    </w:p>
    <w:p w14:paraId="185AC25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செம்பொற்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புனைகலத்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தம்பொரிக்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கலந்த</w:t>
      </w:r>
      <w:proofErr w:type="spellEnd"/>
    </w:p>
    <w:p w14:paraId="6CDECC7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வுண்ணாள்</w:t>
      </w:r>
      <w:proofErr w:type="spellEnd"/>
    </w:p>
    <w:p w14:paraId="3A57B06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குறுந்தொடித்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னோளே</w:t>
      </w:r>
      <w:proofErr w:type="spellEnd"/>
      <w:r>
        <w:rPr>
          <w:rFonts w:ascii="Gandhari Unicode" w:hAnsi="Gandhari Unicode" w:cs="e-Tamil OTC"/>
          <w:sz w:val="24"/>
          <w:szCs w:val="24"/>
          <w:lang w:val="en-GB"/>
        </w:rPr>
        <w:t>.</w:t>
      </w:r>
    </w:p>
    <w:p w14:paraId="51181758" w14:textId="77777777" w:rsidR="00544225" w:rsidRDefault="00544225">
      <w:pPr>
        <w:pStyle w:val="PreformattedText"/>
        <w:rPr>
          <w:rFonts w:ascii="Gandhari Unicode" w:hAnsi="Gandhari Unicode" w:cs="e-Tamil OTC"/>
          <w:sz w:val="24"/>
          <w:szCs w:val="24"/>
          <w:lang w:val="en-GB"/>
        </w:rPr>
      </w:pPr>
    </w:p>
    <w:p w14:paraId="24446B5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றவிந்த</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றரிந்த</w:t>
      </w:r>
      <w:proofErr w:type="spellEnd"/>
      <w:r>
        <w:rPr>
          <w:rFonts w:ascii="Gandhari Unicode" w:hAnsi="Gandhari Unicode" w:cs="e-Tamil OTC"/>
          <w:sz w:val="24"/>
          <w:szCs w:val="24"/>
          <w:lang w:val="en-GB"/>
        </w:rPr>
        <w:t xml:space="preserve"> G2v; </w:t>
      </w:r>
      <w:proofErr w:type="spellStart"/>
      <w:r>
        <w:rPr>
          <w:rFonts w:ascii="Gandhari Unicode" w:hAnsi="Gandhari Unicode" w:cs="e-Tamil OTC"/>
          <w:sz w:val="24"/>
          <w:szCs w:val="24"/>
          <w:lang w:val="en-GB"/>
        </w:rPr>
        <w:t>நிழலான்று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நீழலன்ற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காபபக்</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காப்ப</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வெவ்வங்</w:t>
      </w:r>
      <w:proofErr w:type="spellEnd"/>
      <w:r>
        <w:rPr>
          <w:rFonts w:ascii="Gandhari Unicode" w:hAnsi="Gandhari Unicode" w:cs="e-Tamil OTC"/>
          <w:sz w:val="24"/>
          <w:szCs w:val="24"/>
          <w:lang w:val="en-GB"/>
        </w:rPr>
        <w:t xml:space="preserve"> L1, C1+2+3v,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w:t>
      </w:r>
      <w:r>
        <w:rPr>
          <w:rStyle w:val="FootnoteReference1"/>
          <w:rFonts w:ascii="Gandhari Unicode" w:hAnsi="Gandhari Unicode" w:cs="e-Tamil OTC"/>
          <w:sz w:val="24"/>
          <w:szCs w:val="24"/>
          <w:lang w:val="en-GB"/>
        </w:rPr>
        <w:footnoteReference w:id="614"/>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வெவங்</w:t>
      </w:r>
      <w:proofErr w:type="spellEnd"/>
      <w:r>
        <w:rPr>
          <w:rFonts w:ascii="Gandhari Unicode" w:hAnsi="Gandhari Unicode" w:cs="e-Tamil OTC"/>
          <w:sz w:val="24"/>
          <w:szCs w:val="24"/>
          <w:lang w:val="en-GB"/>
        </w:rPr>
        <w:t xml:space="preserve"> C3; </w:t>
      </w:r>
      <w:proofErr w:type="spellStart"/>
      <w:r>
        <w:rPr>
          <w:rFonts w:ascii="Gandhari Unicode" w:hAnsi="Gandhari Unicode" w:cs="e-Tamil OTC"/>
          <w:sz w:val="24"/>
          <w:szCs w:val="24"/>
          <w:lang w:val="en-GB"/>
        </w:rPr>
        <w:t>வெவ்வெங்</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C2v+3v, G2,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கலுழித்</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காகா</w:t>
      </w:r>
      <w:r>
        <w:rPr>
          <w:rFonts w:ascii="Gandhari Unicode" w:eastAsia="URW Palladio UNI" w:hAnsi="Gandhari Unicode" w:cs="e-Tamil OTC"/>
          <w:sz w:val="24"/>
          <w:szCs w:val="24"/>
          <w:lang w:val="en-GB"/>
        </w:rPr>
        <w:t>‡ழி</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காலுழி</w:t>
      </w:r>
      <w:proofErr w:type="spellEnd"/>
      <w:r>
        <w:rPr>
          <w:rFonts w:ascii="Gandhari Unicode" w:hAnsi="Gandhari Unicode" w:cs="e-Tamil OTC"/>
          <w:sz w:val="24"/>
          <w:szCs w:val="24"/>
          <w:lang w:val="en-GB"/>
        </w:rPr>
        <w:t xml:space="preserve"> L1, C3,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காலுழித்</w:t>
      </w:r>
      <w:proofErr w:type="spellEnd"/>
      <w:r>
        <w:rPr>
          <w:rFonts w:ascii="Gandhari Unicode" w:hAnsi="Gandhari Unicode" w:cs="e-Tamil OTC"/>
          <w:sz w:val="24"/>
          <w:szCs w:val="24"/>
          <w:lang w:val="en-GB"/>
        </w:rPr>
        <w:t xml:space="preserve"> G1,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தவ்வனெக்</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15"/>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குடிக்கி</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புனைகலத்</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புனைத்</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L1, C2, G2,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பலவென</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வுண்ணாள்</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ஒண்ணாள்</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குறுந்தொடித்</w:t>
      </w:r>
      <w:proofErr w:type="spellEnd"/>
      <w:r>
        <w:rPr>
          <w:rFonts w:ascii="Gandhari Unicode" w:hAnsi="Gandhari Unicode" w:cs="e-Tamil OTC"/>
          <w:sz w:val="24"/>
          <w:szCs w:val="24"/>
          <w:lang w:val="en-GB"/>
        </w:rPr>
        <w:t xml:space="preserve"> C1+2+3v,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குடிந்தொடித்</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னோளே</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தளிரன்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றோளே</w:t>
      </w:r>
      <w:proofErr w:type="spellEnd"/>
      <w:r>
        <w:rPr>
          <w:rFonts w:ascii="Gandhari Unicode" w:hAnsi="Gandhari Unicode" w:cs="e-Tamil OTC"/>
          <w:sz w:val="24"/>
          <w:szCs w:val="24"/>
          <w:lang w:val="en-GB"/>
        </w:rPr>
        <w:t xml:space="preserve"> G1v</w:t>
      </w:r>
    </w:p>
    <w:p w14:paraId="6FD63F9E" w14:textId="77777777" w:rsidR="00544225" w:rsidRDefault="00544225">
      <w:pPr>
        <w:pStyle w:val="Textbody"/>
        <w:spacing w:after="29"/>
        <w:jc w:val="both"/>
        <w:rPr>
          <w:rFonts w:ascii="Gandhari Unicode" w:hAnsi="Gandhari Unicode" w:cs="e-Tamil OTC"/>
          <w:lang w:val="en-GB"/>
        </w:rPr>
      </w:pPr>
    </w:p>
    <w:p w14:paraId="095382E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āṉṟ</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ins w:id="1158" w:author="Narmada Hansani Polgampalage" w:date="2023-11-29T14:36:00Z">
        <w:r>
          <w:rPr>
            <w:rFonts w:ascii="Gandhari Unicode" w:hAnsi="Gandhari Unicode" w:cs="e-Tamil OTC"/>
            <w:lang w:val="en-GB"/>
          </w:rPr>
          <w:t>-</w:t>
        </w:r>
      </w:ins>
      <w:del w:id="1159" w:author="Narmada Hansani Polgampalage" w:date="2023-11-29T14:36: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w:t>
      </w:r>
    </w:p>
    <w:p w14:paraId="63D12D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kaḻalōṉ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kāppa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w:t>
      </w:r>
      <w:proofErr w:type="spellEnd"/>
    </w:p>
    <w:p w14:paraId="6AC315C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maṟukupu</w:t>
      </w:r>
      <w:proofErr w:type="spellEnd"/>
      <w:r>
        <w:rPr>
          <w:rFonts w:ascii="Gandhari Unicode" w:hAnsi="Gandhari Unicode" w:cs="e-Tamil OTC"/>
          <w:lang w:val="en-GB"/>
        </w:rPr>
        <w:t xml:space="preserve"> </w:t>
      </w:r>
      <w:proofErr w:type="spellStart"/>
      <w:r>
        <w:rPr>
          <w:rFonts w:ascii="Gandhari Unicode" w:hAnsi="Gandhari Unicode" w:cs="e-Tamil OTC"/>
          <w:lang w:val="en-GB"/>
        </w:rPr>
        <w:t>venta</w:t>
      </w:r>
      <w:proofErr w:type="spellEnd"/>
    </w:p>
    <w:p w14:paraId="5928098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kaluḻi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tavveṉa</w:t>
      </w:r>
      <w:proofErr w:type="spellEnd"/>
      <w:ins w:id="1160" w:author="Narmada Hansani Polgampalage" w:date="2023-11-29T14:3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kuṭitt</w:t>
      </w:r>
      <w:proofErr w:type="spellEnd"/>
      <w:r>
        <w:rPr>
          <w:rFonts w:ascii="Gandhari Unicode" w:hAnsi="Gandhari Unicode" w:cs="e-Tamil OTC"/>
          <w:i/>
          <w:iCs/>
          <w:lang w:val="en-GB"/>
        </w:rPr>
        <w:t>(</w:t>
      </w:r>
      <w:proofErr w:type="spellStart"/>
      <w:del w:id="1161" w:author="Narmada Hansani Polgampalage" w:date="2023-11-29T14:36:00Z">
        <w:r>
          <w:rPr>
            <w:rFonts w:ascii="Gandhari Unicode" w:hAnsi="Gandhari Unicode" w:cs="e-Tamil OTC"/>
            <w:i/>
            <w:iCs/>
            <w:lang w:val="en-GB"/>
          </w:rPr>
          <w:delText>u</w:delText>
        </w:r>
      </w:del>
      <w:ins w:id="1162" w:author="Narmada Hansani Polgampalage" w:date="2023-11-29T14:37:00Z">
        <w:r>
          <w:rPr>
            <w:rFonts w:ascii="Gandhari Unicode" w:hAnsi="Gandhari Unicode" w:cs="e-Tamil OTC"/>
            <w:i/>
            <w:iCs/>
            <w:lang w:val="en-GB"/>
          </w:rPr>
          <w:t>i</w:t>
        </w:r>
      </w:ins>
      <w:proofErr w:type="spellEnd"/>
      <w:r>
        <w:rPr>
          <w:rFonts w:ascii="Gandhari Unicode" w:hAnsi="Gandhari Unicode" w:cs="e-Tamil OTC"/>
          <w:i/>
          <w:iCs/>
          <w:lang w:val="en-GB"/>
        </w:rPr>
        <w:t>)</w:t>
      </w:r>
    </w:p>
    <w:p w14:paraId="70015DE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vallunaḷ-kol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ins w:id="1163" w:author="Narmada Hansani Polgampalage" w:date="2023-11-29T14:41:00Z">
        <w:r>
          <w:rPr>
            <w:rFonts w:ascii="Gandhari Unicode" w:hAnsi="Gandhari Unicode" w:cs="e-Tamil OTC"/>
            <w:lang w:val="en-GB"/>
          </w:rPr>
          <w:t>~</w:t>
        </w:r>
      </w:ins>
      <w:proofErr w:type="spellStart"/>
      <w:r>
        <w:rPr>
          <w:rFonts w:ascii="Gandhari Unicode" w:hAnsi="Gandhari Unicode" w:cs="e-Tamil OTC"/>
          <w:lang w:val="en-GB"/>
        </w:rPr>
        <w:t>ēntiya</w:t>
      </w:r>
      <w:proofErr w:type="spellEnd"/>
    </w:p>
    <w:p w14:paraId="7F7C17B1"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64" w:author="Narmada Hansani Polgampalage" w:date="2023-12-07T14:20:00Z">
            <w:rPr/>
          </w:rPrChange>
        </w:rPr>
        <w:t>cem</w:t>
      </w:r>
      <w:proofErr w:type="spellEnd"/>
      <w:r w:rsidRPr="00751307">
        <w:rPr>
          <w:rFonts w:ascii="Gandhari Unicode" w:hAnsi="Gandhari Unicode" w:cs="e-Tamil OTC"/>
          <w:lang w:val="de-DE"/>
          <w:rPrChange w:id="1165" w:author="Narmada Hansani Polgampalage" w:date="2023-12-07T14:20:00Z">
            <w:rPr/>
          </w:rPrChange>
        </w:rPr>
        <w:t xml:space="preserve"> </w:t>
      </w:r>
      <w:proofErr w:type="spellStart"/>
      <w:r w:rsidRPr="00751307">
        <w:rPr>
          <w:rFonts w:ascii="Gandhari Unicode" w:hAnsi="Gandhari Unicode" w:cs="e-Tamil OTC"/>
          <w:lang w:val="de-DE"/>
          <w:rPrChange w:id="1166" w:author="Narmada Hansani Polgampalage" w:date="2023-12-07T14:20:00Z">
            <w:rPr/>
          </w:rPrChange>
        </w:rPr>
        <w:t>poṉ</w:t>
      </w:r>
      <w:proofErr w:type="spellEnd"/>
      <w:r w:rsidRPr="00751307">
        <w:rPr>
          <w:rFonts w:ascii="Gandhari Unicode" w:hAnsi="Gandhari Unicode" w:cs="e-Tamil OTC"/>
          <w:lang w:val="de-DE"/>
          <w:rPrChange w:id="1167" w:author="Narmada Hansani Polgampalage" w:date="2023-12-07T14:20:00Z">
            <w:rPr/>
          </w:rPrChange>
        </w:rPr>
        <w:t xml:space="preserve"> </w:t>
      </w:r>
      <w:proofErr w:type="spellStart"/>
      <w:r w:rsidRPr="00751307">
        <w:rPr>
          <w:rFonts w:ascii="Gandhari Unicode" w:hAnsi="Gandhari Unicode" w:cs="e-Tamil OTC"/>
          <w:lang w:val="de-DE"/>
          <w:rPrChange w:id="1168" w:author="Narmada Hansani Polgampalage" w:date="2023-12-07T14:20:00Z">
            <w:rPr/>
          </w:rPrChange>
        </w:rPr>
        <w:t>puṉai</w:t>
      </w:r>
      <w:proofErr w:type="spellEnd"/>
      <w:r w:rsidRPr="00751307">
        <w:rPr>
          <w:rFonts w:ascii="Gandhari Unicode" w:hAnsi="Gandhari Unicode" w:cs="e-Tamil OTC"/>
          <w:lang w:val="de-DE"/>
          <w:rPrChange w:id="1169" w:author="Narmada Hansani Polgampalage" w:date="2023-12-07T14:20:00Z">
            <w:rPr/>
          </w:rPrChange>
        </w:rPr>
        <w:t xml:space="preserve"> </w:t>
      </w:r>
      <w:proofErr w:type="spellStart"/>
      <w:r w:rsidRPr="00751307">
        <w:rPr>
          <w:rFonts w:ascii="Gandhari Unicode" w:hAnsi="Gandhari Unicode" w:cs="e-Tamil OTC"/>
          <w:lang w:val="de-DE"/>
          <w:rPrChange w:id="1170" w:author="Narmada Hansani Polgampalage" w:date="2023-12-07T14:20:00Z">
            <w:rPr/>
          </w:rPrChange>
        </w:rPr>
        <w:t>kalatt</w:t>
      </w:r>
      <w:proofErr w:type="spellEnd"/>
      <w:r w:rsidRPr="00751307">
        <w:rPr>
          <w:rFonts w:ascii="Gandhari Unicode" w:hAnsi="Gandhari Unicode" w:cs="e-Tamil OTC"/>
          <w:lang w:val="de-DE"/>
          <w:rPrChange w:id="1171" w:author="Narmada Hansani Polgampalage" w:date="2023-12-07T14:20:00Z">
            <w:rPr/>
          </w:rPrChange>
        </w:rPr>
        <w:t xml:space="preserve">* am </w:t>
      </w:r>
      <w:proofErr w:type="spellStart"/>
      <w:r w:rsidRPr="00751307">
        <w:rPr>
          <w:rFonts w:ascii="Gandhari Unicode" w:hAnsi="Gandhari Unicode" w:cs="e-Tamil OTC"/>
          <w:lang w:val="de-DE"/>
          <w:rPrChange w:id="1172" w:author="Narmada Hansani Polgampalage" w:date="2023-12-07T14:20:00Z">
            <w:rPr/>
          </w:rPrChange>
        </w:rPr>
        <w:t>pori</w:t>
      </w:r>
      <w:proofErr w:type="spellEnd"/>
      <w:r w:rsidRPr="00751307">
        <w:rPr>
          <w:rFonts w:ascii="Gandhari Unicode" w:hAnsi="Gandhari Unicode" w:cs="e-Tamil OTC"/>
          <w:lang w:val="de-DE"/>
          <w:rPrChange w:id="1173" w:author="Narmada Hansani Polgampalage" w:date="2023-12-07T14:20:00Z">
            <w:rPr/>
          </w:rPrChange>
        </w:rPr>
        <w:t xml:space="preserve">+ </w:t>
      </w:r>
      <w:proofErr w:type="spellStart"/>
      <w:r w:rsidRPr="00751307">
        <w:rPr>
          <w:rFonts w:ascii="Gandhari Unicode" w:hAnsi="Gandhari Unicode" w:cs="e-Tamil OTC"/>
          <w:lang w:val="de-DE"/>
          <w:rPrChange w:id="1174" w:author="Narmada Hansani Polgampalage" w:date="2023-12-07T14:20:00Z">
            <w:rPr/>
          </w:rPrChange>
        </w:rPr>
        <w:t>kalanta</w:t>
      </w:r>
      <w:proofErr w:type="spellEnd"/>
    </w:p>
    <w:p w14:paraId="56A5EB18" w14:textId="77777777" w:rsidR="00544225" w:rsidRDefault="00000000">
      <w:pPr>
        <w:pStyle w:val="Textbody"/>
        <w:spacing w:after="29"/>
        <w:jc w:val="both"/>
        <w:rPr>
          <w:rFonts w:ascii="Gandhari Unicode" w:hAnsi="Gandhari Unicode" w:cs="e-Tamil OTC"/>
          <w:lang w:val="de-DE"/>
        </w:rPr>
      </w:pPr>
      <w:proofErr w:type="spellStart"/>
      <w:r w:rsidRPr="00751307">
        <w:rPr>
          <w:rFonts w:ascii="Gandhari Unicode" w:hAnsi="Gandhari Unicode" w:cs="e-Tamil OTC"/>
          <w:lang w:val="de-DE"/>
          <w:rPrChange w:id="1175" w:author="Narmada Hansani Polgampalage" w:date="2023-12-07T14:20:00Z">
            <w:rPr/>
          </w:rPrChange>
        </w:rPr>
        <w:t>pāl</w:t>
      </w:r>
      <w:proofErr w:type="spellEnd"/>
      <w:r w:rsidRPr="00751307">
        <w:rPr>
          <w:rFonts w:ascii="Gandhari Unicode" w:hAnsi="Gandhari Unicode" w:cs="e-Tamil OTC"/>
          <w:lang w:val="de-DE"/>
          <w:rPrChange w:id="1176" w:author="Narmada Hansani Polgampalage" w:date="2023-12-07T14:20:00Z">
            <w:rPr/>
          </w:rPrChange>
        </w:rPr>
        <w:t xml:space="preserve">-um </w:t>
      </w:r>
      <w:proofErr w:type="spellStart"/>
      <w:r w:rsidRPr="00751307">
        <w:rPr>
          <w:rFonts w:ascii="Gandhari Unicode" w:hAnsi="Gandhari Unicode" w:cs="e-Tamil OTC"/>
          <w:lang w:val="de-DE"/>
          <w:rPrChange w:id="1177" w:author="Narmada Hansani Polgampalage" w:date="2023-12-07T14:20:00Z">
            <w:rPr/>
          </w:rPrChange>
        </w:rPr>
        <w:t>pala</w:t>
      </w:r>
      <w:proofErr w:type="spellEnd"/>
      <w:r w:rsidRPr="00751307">
        <w:rPr>
          <w:rFonts w:ascii="Gandhari Unicode" w:hAnsi="Gandhari Unicode" w:cs="e-Tamil OTC"/>
          <w:lang w:val="de-DE"/>
          <w:rPrChange w:id="1178" w:author="Narmada Hansani Polgampalage" w:date="2023-12-07T14:20:00Z">
            <w:rPr/>
          </w:rPrChange>
        </w:rPr>
        <w:t xml:space="preserve"> ~</w:t>
      </w:r>
      <w:proofErr w:type="spellStart"/>
      <w:r w:rsidRPr="00751307">
        <w:rPr>
          <w:rFonts w:ascii="Gandhari Unicode" w:hAnsi="Gandhari Unicode" w:cs="e-Tamil OTC"/>
          <w:lang w:val="de-DE"/>
          <w:rPrChange w:id="1179" w:author="Narmada Hansani Polgampalage" w:date="2023-12-07T14:20:00Z">
            <w:rPr/>
          </w:rPrChange>
        </w:rPr>
        <w:t>eṉa</w:t>
      </w:r>
      <w:proofErr w:type="spellEnd"/>
      <w:r w:rsidRPr="00751307">
        <w:rPr>
          <w:rFonts w:ascii="Gandhari Unicode" w:hAnsi="Gandhari Unicode" w:cs="e-Tamil OTC"/>
          <w:lang w:val="de-DE"/>
          <w:rPrChange w:id="1180" w:author="Narmada Hansani Polgampalage" w:date="2023-12-07T14:20:00Z">
            <w:rPr/>
          </w:rPrChange>
        </w:rPr>
        <w:t xml:space="preserve"> ~</w:t>
      </w:r>
      <w:proofErr w:type="spellStart"/>
      <w:r w:rsidRPr="00751307">
        <w:rPr>
          <w:rFonts w:ascii="Gandhari Unicode" w:hAnsi="Gandhari Unicode" w:cs="e-Tamil OTC"/>
          <w:lang w:val="de-DE"/>
          <w:rPrChange w:id="1181" w:author="Narmada Hansani Polgampalage" w:date="2023-12-07T14:20:00Z">
            <w:rPr/>
          </w:rPrChange>
        </w:rPr>
        <w:t>uṇṇāḷ</w:t>
      </w:r>
      <w:proofErr w:type="spellEnd"/>
    </w:p>
    <w:p w14:paraId="3638D30F" w14:textId="77777777" w:rsidR="00544225" w:rsidRDefault="00000000">
      <w:pPr>
        <w:pStyle w:val="Textbody"/>
        <w:spacing w:after="29" w:line="260" w:lineRule="exact"/>
        <w:rPr>
          <w:rFonts w:ascii="Gandhari Unicode" w:hAnsi="Gandhari Unicode" w:cs="e-Tamil OTC"/>
          <w:lang w:val="de-DE"/>
        </w:rPr>
      </w:pPr>
      <w:bookmarkStart w:id="1182" w:name="_Hlk116753675"/>
      <w:proofErr w:type="spellStart"/>
      <w:r w:rsidRPr="00751307">
        <w:rPr>
          <w:rFonts w:ascii="Gandhari Unicode" w:hAnsi="Gandhari Unicode" w:cs="e-Tamil OTC"/>
          <w:lang w:val="de-DE"/>
          <w:rPrChange w:id="1183" w:author="Narmada Hansani Polgampalage" w:date="2023-12-07T14:20:00Z">
            <w:rPr/>
          </w:rPrChange>
        </w:rPr>
        <w:t>kōl</w:t>
      </w:r>
      <w:proofErr w:type="spellEnd"/>
      <w:r w:rsidRPr="00751307">
        <w:rPr>
          <w:rFonts w:ascii="Gandhari Unicode" w:hAnsi="Gandhari Unicode" w:cs="e-Tamil OTC"/>
          <w:lang w:val="de-DE"/>
          <w:rPrChange w:id="1184" w:author="Narmada Hansani Polgampalage" w:date="2023-12-07T14:20:00Z">
            <w:rPr/>
          </w:rPrChange>
        </w:rPr>
        <w:t xml:space="preserve"> </w:t>
      </w:r>
      <w:proofErr w:type="spellStart"/>
      <w:r w:rsidRPr="00751307">
        <w:rPr>
          <w:rFonts w:ascii="Gandhari Unicode" w:hAnsi="Gandhari Unicode" w:cs="e-Tamil OTC"/>
          <w:lang w:val="de-DE"/>
          <w:rPrChange w:id="1185" w:author="Narmada Hansani Polgampalage" w:date="2023-12-07T14:20:00Z">
            <w:rPr/>
          </w:rPrChange>
        </w:rPr>
        <w:t>amai</w:t>
      </w:r>
      <w:proofErr w:type="spellEnd"/>
      <w:r w:rsidRPr="00751307">
        <w:rPr>
          <w:rFonts w:ascii="Gandhari Unicode" w:hAnsi="Gandhari Unicode" w:cs="e-Tamil OTC"/>
          <w:lang w:val="de-DE"/>
          <w:rPrChange w:id="1186" w:author="Narmada Hansani Polgampalage" w:date="2023-12-07T14:20:00Z">
            <w:rPr/>
          </w:rPrChange>
        </w:rPr>
        <w:t xml:space="preserve"> </w:t>
      </w:r>
      <w:proofErr w:type="spellStart"/>
      <w:r w:rsidRPr="00751307">
        <w:rPr>
          <w:rFonts w:ascii="Gandhari Unicode" w:hAnsi="Gandhari Unicode" w:cs="e-Tamil OTC"/>
          <w:lang w:val="de-DE"/>
          <w:rPrChange w:id="1187" w:author="Narmada Hansani Polgampalage" w:date="2023-12-07T14:20:00Z">
            <w:rPr/>
          </w:rPrChange>
        </w:rPr>
        <w:t>kuṟum</w:t>
      </w:r>
      <w:proofErr w:type="spellEnd"/>
      <w:r w:rsidRPr="00751307">
        <w:rPr>
          <w:rFonts w:ascii="Gandhari Unicode" w:hAnsi="Gandhari Unicode" w:cs="e-Tamil OTC"/>
          <w:lang w:val="de-DE"/>
          <w:rPrChange w:id="1188" w:author="Narmada Hansani Polgampalage" w:date="2023-12-07T14:20:00Z">
            <w:rPr/>
          </w:rPrChange>
        </w:rPr>
        <w:t xml:space="preserve"> </w:t>
      </w:r>
      <w:proofErr w:type="spellStart"/>
      <w:r w:rsidRPr="00751307">
        <w:rPr>
          <w:rFonts w:ascii="Gandhari Unicode" w:hAnsi="Gandhari Unicode" w:cs="e-Tamil OTC"/>
          <w:lang w:val="de-DE"/>
          <w:rPrChange w:id="1189" w:author="Narmada Hansani Polgampalage" w:date="2023-12-07T14:20:00Z">
            <w:rPr/>
          </w:rPrChange>
        </w:rPr>
        <w:t>toṭi</w:t>
      </w:r>
      <w:proofErr w:type="spellEnd"/>
      <w:r w:rsidRPr="00751307">
        <w:rPr>
          <w:rFonts w:ascii="Gandhari Unicode" w:hAnsi="Gandhari Unicode" w:cs="e-Tamil OTC"/>
          <w:lang w:val="de-DE"/>
          <w:rPrChange w:id="1190" w:author="Narmada Hansani Polgampalage" w:date="2023-12-07T14:20:00Z">
            <w:rPr/>
          </w:rPrChange>
        </w:rPr>
        <w:t xml:space="preserve">+ </w:t>
      </w:r>
      <w:proofErr w:type="spellStart"/>
      <w:r w:rsidRPr="00751307">
        <w:rPr>
          <w:rFonts w:ascii="Gandhari Unicode" w:hAnsi="Gandhari Unicode" w:cs="e-Tamil OTC"/>
          <w:lang w:val="de-DE"/>
          <w:rPrChange w:id="1191" w:author="Narmada Hansani Polgampalage" w:date="2023-12-07T14:20:00Z">
            <w:rPr/>
          </w:rPrChange>
        </w:rPr>
        <w:t>taḷir</w:t>
      </w:r>
      <w:proofErr w:type="spellEnd"/>
      <w:r w:rsidRPr="00751307">
        <w:rPr>
          <w:rFonts w:ascii="Gandhari Unicode" w:hAnsi="Gandhari Unicode" w:cs="e-Tamil OTC"/>
          <w:lang w:val="de-DE"/>
          <w:rPrChange w:id="1192" w:author="Narmada Hansani Polgampalage" w:date="2023-12-07T14:20:00Z">
            <w:rPr/>
          </w:rPrChange>
        </w:rPr>
        <w:t xml:space="preserve"> </w:t>
      </w:r>
      <w:proofErr w:type="spellStart"/>
      <w:r w:rsidRPr="00751307">
        <w:rPr>
          <w:rFonts w:ascii="Gandhari Unicode" w:hAnsi="Gandhari Unicode" w:cs="e-Tamil OTC"/>
          <w:lang w:val="de-DE"/>
          <w:rPrChange w:id="1193" w:author="Narmada Hansani Polgampalage" w:date="2023-12-07T14:20:00Z">
            <w:rPr/>
          </w:rPrChange>
        </w:rPr>
        <w:t>aṉṉōḷ</w:t>
      </w:r>
      <w:proofErr w:type="spellEnd"/>
      <w:r w:rsidRPr="00751307">
        <w:rPr>
          <w:rFonts w:ascii="Gandhari Unicode" w:hAnsi="Gandhari Unicode" w:cs="e-Tamil OTC"/>
          <w:lang w:val="de-DE"/>
          <w:rPrChange w:id="1194" w:author="Narmada Hansani Polgampalage" w:date="2023-12-07T14:20:00Z">
            <w:rPr/>
          </w:rPrChange>
        </w:rPr>
        <w:t>-ē.</w:t>
      </w:r>
      <w:bookmarkEnd w:id="1182"/>
    </w:p>
    <w:p w14:paraId="3D05AA09" w14:textId="77777777" w:rsidR="00544225" w:rsidRDefault="00000000">
      <w:pPr>
        <w:rPr>
          <w:rFonts w:ascii="Gandhari Unicode" w:hAnsi="Gandhari Unicode" w:cs="e-Tamil OTC"/>
          <w:lang w:val="de-DE"/>
        </w:rPr>
      </w:pPr>
      <w:r w:rsidRPr="00751307">
        <w:rPr>
          <w:lang w:val="de-DE"/>
          <w:rPrChange w:id="1195" w:author="Narmada Hansani Polgampalage" w:date="2023-12-07T14:20:00Z">
            <w:rPr/>
          </w:rPrChange>
        </w:rPr>
        <w:br w:type="page"/>
      </w:r>
    </w:p>
    <w:p w14:paraId="1D58EEF8" w14:textId="77777777" w:rsidR="00544225" w:rsidRDefault="00000000">
      <w:pPr>
        <w:pStyle w:val="Textbody"/>
        <w:spacing w:after="29" w:line="260" w:lineRule="exact"/>
        <w:rPr>
          <w:rFonts w:ascii="Gandhari Unicode" w:hAnsi="Gandhari Unicode" w:cs="e-Tamil OTC"/>
          <w:lang w:val="en-GB"/>
        </w:rPr>
      </w:pPr>
      <w:r>
        <w:rPr>
          <w:rFonts w:ascii="Gandhari Unicode" w:hAnsi="Gandhari Unicode" w:cs="e-Tamil OTC"/>
          <w:lang w:val="en-GB"/>
        </w:rPr>
        <w:lastRenderedPageBreak/>
        <w:t>Told by the foster-mother, who had let the daughter go.</w:t>
      </w:r>
    </w:p>
    <w:p w14:paraId="77D44F72" w14:textId="77777777" w:rsidR="00544225" w:rsidRDefault="00544225">
      <w:pPr>
        <w:pStyle w:val="Textbody"/>
        <w:spacing w:after="29" w:line="260" w:lineRule="exact"/>
        <w:rPr>
          <w:rFonts w:ascii="Gandhari Unicode" w:hAnsi="Gandhari Unicode" w:cs="e-Tamil OTC"/>
          <w:lang w:val="en-GB"/>
        </w:rPr>
      </w:pPr>
    </w:p>
    <w:p w14:paraId="26F8C0D3"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 xml:space="preserve">shade ended ceased- water-not difficult </w:t>
      </w:r>
      <w:proofErr w:type="gramStart"/>
      <w:r>
        <w:rPr>
          <w:rFonts w:ascii="Gandhari Unicode" w:hAnsi="Gandhari Unicode" w:cs="e-Tamil OTC"/>
          <w:lang w:val="en-GB"/>
        </w:rPr>
        <w:t>place</w:t>
      </w:r>
      <w:proofErr w:type="gramEnd"/>
    </w:p>
    <w:p w14:paraId="300A34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anklet-he watch(inf.) hasted </w:t>
      </w:r>
      <w:proofErr w:type="gramStart"/>
      <w:r>
        <w:rPr>
          <w:rFonts w:ascii="Gandhari Unicode" w:hAnsi="Gandhari Unicode" w:cs="e-Tamil OTC"/>
          <w:lang w:val="en-GB"/>
        </w:rPr>
        <w:t>gone</w:t>
      </w:r>
      <w:proofErr w:type="gramEnd"/>
    </w:p>
    <w:p w14:paraId="1290922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subside- mountain-pool 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whirled burnt-</w:t>
      </w:r>
    </w:p>
    <w:p w14:paraId="4F446B7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trouble muddy-water '</w:t>
      </w:r>
      <w:proofErr w:type="spellStart"/>
      <w:r>
        <w:rPr>
          <w:rFonts w:ascii="Gandhari Unicode" w:hAnsi="Gandhari Unicode" w:cs="e-Tamil OTC"/>
          <w:lang w:val="en-GB"/>
        </w:rPr>
        <w:t>tav</w:t>
      </w:r>
      <w:proofErr w:type="spellEnd"/>
      <w:r>
        <w:rPr>
          <w:rFonts w:ascii="Gandhari Unicode" w:hAnsi="Gandhari Unicode" w:cs="e-Tamil OTC"/>
          <w:lang w:val="en-GB"/>
        </w:rPr>
        <w:t xml:space="preserve">'-say(inf.) </w:t>
      </w:r>
      <w:proofErr w:type="gramStart"/>
      <w:r>
        <w:rPr>
          <w:rFonts w:ascii="Gandhari Unicode" w:hAnsi="Gandhari Unicode" w:cs="e-Tamil OTC"/>
          <w:lang w:val="en-GB"/>
        </w:rPr>
        <w:t>drunk</w:t>
      </w:r>
      <w:proofErr w:type="gramEnd"/>
    </w:p>
    <w:p w14:paraId="0EDC7B8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being-able-she</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received-</w:t>
      </w:r>
    </w:p>
    <w:p w14:paraId="3B7B606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red gold decorate- pot(obl.)</w:t>
      </w:r>
      <w:r>
        <w:rPr>
          <w:rFonts w:ascii="Gandhari Unicode" w:hAnsi="Gandhari Unicode" w:cs="e-Tamil OTC"/>
          <w:position w:val="6"/>
          <w:lang w:val="en-GB"/>
        </w:rPr>
        <w:t xml:space="preserve"> </w:t>
      </w:r>
      <w:r>
        <w:rPr>
          <w:rFonts w:ascii="Gandhari Unicode" w:hAnsi="Gandhari Unicode" w:cs="e-Tamil OTC"/>
          <w:lang w:val="en-GB"/>
        </w:rPr>
        <w:t>pretty corns mixed-</w:t>
      </w:r>
    </w:p>
    <w:p w14:paraId="072D32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many(n.pl.) say(inf.) eat-not-she</w:t>
      </w:r>
    </w:p>
    <w:p w14:paraId="6BF7E4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stem fit- short bracelet sprout such-she</w:t>
      </w:r>
      <w:r>
        <w:rPr>
          <w:rFonts w:ascii="Gandhari Unicode" w:hAnsi="Gandhari Unicode" w:cs="e-Tamil OTC"/>
          <w:position w:val="6"/>
          <w:lang w:val="en-GB"/>
        </w:rPr>
        <w:t>ē</w:t>
      </w:r>
      <w:r>
        <w:rPr>
          <w:rFonts w:ascii="Gandhari Unicode" w:hAnsi="Gandhari Unicode" w:cs="e-Tamil OTC"/>
          <w:lang w:val="en-GB"/>
        </w:rPr>
        <w:t>∞</w:t>
      </w:r>
    </w:p>
    <w:p w14:paraId="200691BE" w14:textId="77777777" w:rsidR="00544225" w:rsidRDefault="00544225">
      <w:pPr>
        <w:pStyle w:val="Textbody"/>
        <w:spacing w:after="29"/>
        <w:jc w:val="both"/>
        <w:rPr>
          <w:rFonts w:ascii="Gandhari Unicode" w:hAnsi="Gandhari Unicode" w:cs="e-Tamil OTC"/>
          <w:lang w:val="en-GB"/>
        </w:rPr>
      </w:pPr>
    </w:p>
    <w:p w14:paraId="3711EE2E" w14:textId="77777777" w:rsidR="00544225" w:rsidRDefault="00544225">
      <w:pPr>
        <w:pStyle w:val="Textbody"/>
        <w:spacing w:after="29"/>
        <w:rPr>
          <w:rFonts w:ascii="Gandhari Unicode" w:hAnsi="Gandhari Unicode" w:cs="e-Tamil OTC"/>
          <w:lang w:val="en-GB"/>
        </w:rPr>
      </w:pPr>
    </w:p>
    <w:p w14:paraId="45EB317A" w14:textId="77777777" w:rsidR="00544225" w:rsidRDefault="00000000">
      <w:pPr>
        <w:pStyle w:val="Textbody"/>
        <w:tabs>
          <w:tab w:val="left" w:pos="288"/>
        </w:tabs>
        <w:spacing w:after="0"/>
        <w:jc w:val="both"/>
        <w:rPr>
          <w:rFonts w:ascii="Gandhari Unicode" w:hAnsi="Gandhari Unicode" w:cs="e-Tamil OTC"/>
          <w:lang w:val="en-GB"/>
        </w:rPr>
      </w:pPr>
      <w:bookmarkStart w:id="1196" w:name="_Hlk116753690"/>
      <w:r>
        <w:rPr>
          <w:rFonts w:ascii="Gandhari Unicode" w:hAnsi="Gandhari Unicode" w:cs="e-Tamil OTC"/>
          <w:lang w:val="en-GB"/>
        </w:rPr>
        <w:tab/>
        <w:t>In a difficult place without water, devoid of shade,</w:t>
      </w:r>
    </w:p>
    <w:p w14:paraId="6AD5FC32"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going hastily under the protection of the man with anklets,</w:t>
      </w:r>
    </w:p>
    <w:p w14:paraId="2E38F31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drinking troublesome muddy water that is hot,</w:t>
      </w:r>
      <w:r>
        <w:rPr>
          <w:rStyle w:val="FootnoteReference1"/>
          <w:rFonts w:ascii="Gandhari Unicode" w:hAnsi="Gandhari Unicode" w:cs="e-Tamil OTC"/>
          <w:lang w:val="en-GB"/>
        </w:rPr>
        <w:footnoteReference w:id="616"/>
      </w:r>
    </w:p>
    <w:p w14:paraId="59D1920A"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evaporated in swirls</w:t>
      </w:r>
      <w:r>
        <w:rPr>
          <w:rStyle w:val="FootnoteReference1"/>
          <w:rFonts w:ascii="Gandhari Unicode" w:hAnsi="Gandhari Unicode" w:cs="e-Tamil OTC"/>
          <w:lang w:val="en-GB"/>
        </w:rPr>
        <w:footnoteReference w:id="617"/>
      </w:r>
      <w:r>
        <w:rPr>
          <w:rFonts w:ascii="Gandhari Unicode" w:hAnsi="Gandhari Unicode" w:cs="e-Tamil OTC"/>
          <w:lang w:val="en-GB"/>
        </w:rPr>
        <w:t xml:space="preserve"> from subsiding mountain </w:t>
      </w:r>
      <w:proofErr w:type="gramStart"/>
      <w:r>
        <w:rPr>
          <w:rFonts w:ascii="Gandhari Unicode" w:hAnsi="Gandhari Unicode" w:cs="e-Tamil OTC"/>
          <w:lang w:val="en-GB"/>
        </w:rPr>
        <w:t>pools</w:t>
      </w:r>
      <w:proofErr w:type="gramEnd"/>
    </w:p>
    <w:p w14:paraId="57DC72A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how is she capable [of that], she,</w:t>
      </w:r>
    </w:p>
    <w:p w14:paraId="3F287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[tender] as a sprout, with [well-]fitting tight bracelets in a row,</w:t>
      </w:r>
    </w:p>
    <w:p w14:paraId="0D6BF3B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who, saying “[too] much”, does not eat even </w:t>
      </w:r>
      <w:proofErr w:type="gramStart"/>
      <w:r>
        <w:rPr>
          <w:rFonts w:ascii="Gandhari Unicode" w:hAnsi="Gandhari Unicode" w:cs="e-Tamil OTC"/>
          <w:lang w:val="en-GB"/>
        </w:rPr>
        <w:t>milk</w:t>
      </w:r>
      <w:proofErr w:type="gramEnd"/>
    </w:p>
    <w:p w14:paraId="01704E21"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mixed with nice</w:t>
      </w:r>
      <w:r>
        <w:rPr>
          <w:rStyle w:val="FootnoteReference1"/>
          <w:rFonts w:ascii="Gandhari Unicode" w:hAnsi="Gandhari Unicode" w:cs="e-Tamil OTC"/>
          <w:lang w:val="en-GB"/>
        </w:rPr>
        <w:footnoteReference w:id="618"/>
      </w:r>
      <w:r>
        <w:rPr>
          <w:rFonts w:ascii="Gandhari Unicode" w:hAnsi="Gandhari Unicode" w:cs="e-Tamil OTC"/>
          <w:lang w:val="en-GB"/>
        </w:rPr>
        <w:t xml:space="preserve"> rice from a pot decorated with red gold,</w:t>
      </w:r>
    </w:p>
    <w:p w14:paraId="4C71FB6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which she received</w:t>
      </w:r>
      <w:r>
        <w:rPr>
          <w:rStyle w:val="FootnoteReference1"/>
          <w:rFonts w:ascii="Gandhari Unicode" w:hAnsi="Gandhari Unicode" w:cs="e-Tamil OTC"/>
          <w:lang w:val="en-GB"/>
        </w:rPr>
        <w:footnoteReference w:id="619"/>
      </w:r>
      <w:r>
        <w:rPr>
          <w:rFonts w:ascii="Gandhari Unicode" w:hAnsi="Gandhari Unicode" w:cs="e-Tamil OTC"/>
          <w:lang w:val="en-GB"/>
        </w:rPr>
        <w:t>?</w:t>
      </w:r>
      <w:bookmarkEnd w:id="1196"/>
    </w:p>
    <w:p w14:paraId="4BC5F608" w14:textId="77777777" w:rsidR="00544225" w:rsidRDefault="00544225">
      <w:pPr>
        <w:pStyle w:val="Textbody"/>
        <w:spacing w:after="0"/>
        <w:jc w:val="both"/>
        <w:rPr>
          <w:rFonts w:ascii="Gandhari Unicode" w:hAnsi="Gandhari Unicode" w:cs="e-Tamil OTC"/>
          <w:lang w:val="en-GB"/>
        </w:rPr>
      </w:pPr>
    </w:p>
    <w:p w14:paraId="047C79E2" w14:textId="77777777" w:rsidR="00544225" w:rsidRDefault="00000000">
      <w:pPr>
        <w:rPr>
          <w:rFonts w:ascii="Gandhari Unicode" w:eastAsiaTheme="majorEastAsia" w:hAnsi="Gandhari Unicode" w:cstheme="majorBidi" w:hint="eastAsia"/>
          <w:b/>
        </w:rPr>
      </w:pPr>
      <w:r>
        <w:br w:type="page"/>
      </w:r>
    </w:p>
    <w:p w14:paraId="365C98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357</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1963EDC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அண்மையனாகக்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9A4D24B" w14:textId="77777777" w:rsidR="00544225" w:rsidRDefault="00544225">
      <w:pPr>
        <w:pStyle w:val="Textbody"/>
        <w:spacing w:after="29"/>
        <w:jc w:val="both"/>
        <w:rPr>
          <w:rFonts w:ascii="Gandhari Unicode" w:hAnsi="Gandhari Unicode" w:cs="e-Tamil OTC"/>
          <w:lang w:val="en-GB"/>
        </w:rPr>
      </w:pPr>
    </w:p>
    <w:p w14:paraId="33243E2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லுண்கட்</w:t>
      </w:r>
      <w:proofErr w:type="spellEnd"/>
    </w:p>
    <w:p w14:paraId="1071D6E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பனிகால்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பணையெழின்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ஞெகிழ்தோண்</w:t>
      </w:r>
      <w:proofErr w:type="spellEnd"/>
    </w:p>
    <w:p w14:paraId="7A4F441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வாகலின்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திரண்டு</w:t>
      </w:r>
      <w:proofErr w:type="spellEnd"/>
    </w:p>
    <w:p w14:paraId="4DF4528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நல்ல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வென்னுஞ்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மன்னிய</w:t>
      </w:r>
      <w:proofErr w:type="spellEnd"/>
    </w:p>
    <w:p w14:paraId="310F61D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வேனலஞ்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சேணோன்</w:t>
      </w:r>
      <w:proofErr w:type="spellEnd"/>
    </w:p>
    <w:p w14:paraId="3629F3B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ஞெகிழியிற்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w:t>
      </w:r>
      <w:proofErr w:type="spellEnd"/>
    </w:p>
    <w:p w14:paraId="02776F3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மீன்படு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சுடரொளி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வெரூஉம்</w:t>
      </w:r>
      <w:proofErr w:type="spellEnd"/>
    </w:p>
    <w:p w14:paraId="3AF1C87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வான்றோய்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w:t>
      </w:r>
    </w:p>
    <w:p w14:paraId="68A3C436" w14:textId="77777777" w:rsidR="00544225" w:rsidRDefault="00544225">
      <w:pPr>
        <w:pStyle w:val="PreformattedText"/>
        <w:rPr>
          <w:rFonts w:ascii="Gandhari Unicode" w:hAnsi="Gandhari Unicode" w:cs="e-Tamil OTC"/>
          <w:sz w:val="24"/>
          <w:szCs w:val="24"/>
          <w:lang w:val="en-GB"/>
        </w:rPr>
      </w:pPr>
    </w:p>
    <w:p w14:paraId="6DAB33B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லுண்கட்</w:t>
      </w:r>
      <w:proofErr w:type="spellEnd"/>
      <w:r>
        <w:rPr>
          <w:rFonts w:ascii="Gandhari Unicode" w:eastAsia="URW Palladio UNI" w:hAnsi="Gandhari Unicode" w:cs="e-Tamil OTC"/>
          <w:sz w:val="24"/>
          <w:szCs w:val="24"/>
          <w:lang w:val="en-GB"/>
        </w:rPr>
        <w:t xml:space="preserve"> L1, C2+3,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லுண்கண்</w:t>
      </w:r>
      <w:proofErr w:type="spellEnd"/>
      <w:r>
        <w:rPr>
          <w:rFonts w:ascii="Gandhari Unicode" w:eastAsia="URW Palladio UNI" w:hAnsi="Gandhari Unicode" w:cs="e-Tamil OTC"/>
          <w:sz w:val="24"/>
          <w:szCs w:val="24"/>
          <w:lang w:val="en-GB"/>
        </w:rPr>
        <w:t xml:space="preserve"> C3; </w:t>
      </w:r>
      <w:proofErr w:type="spellStart"/>
      <w:r>
        <w:rPr>
          <w:rFonts w:ascii="Gandhari Unicode" w:eastAsia="URW Palladio UNI" w:hAnsi="Gandhari Unicode" w:cs="e-Tamil OTC"/>
          <w:sz w:val="24"/>
          <w:szCs w:val="24"/>
          <w:lang w:val="en-GB"/>
        </w:rPr>
        <w:t>பாடி</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னுண்கட்</w:t>
      </w:r>
      <w:proofErr w:type="spellEnd"/>
      <w:r>
        <w:rPr>
          <w:rFonts w:ascii="Gandhari Unicode" w:eastAsia="URW Palladio UNI" w:hAnsi="Gandhari Unicode" w:cs="e-Tamil OTC"/>
          <w:sz w:val="24"/>
          <w:szCs w:val="24"/>
          <w:lang w:val="en-GB"/>
        </w:rPr>
        <w:t xml:space="preserve"> C1 •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ஞெகிழ்தோண்</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ஞெகிழ்தோன்</w:t>
      </w:r>
      <w:proofErr w:type="spellEnd"/>
      <w:r>
        <w:rPr>
          <w:rFonts w:ascii="Gandhari Unicode" w:eastAsia="URW Palladio UNI" w:hAnsi="Gandhari Unicode" w:cs="e-Tamil OTC"/>
          <w:sz w:val="24"/>
          <w:szCs w:val="24"/>
          <w:lang w:val="en-GB"/>
        </w:rPr>
        <w:t xml:space="preserve"> G2v • </w:t>
      </w:r>
      <w:r>
        <w:rPr>
          <w:rFonts w:ascii="Gandhari Unicode" w:eastAsia="URW Palladio UNI" w:hAnsi="Gandhari Unicode" w:cs="e-Tamil OTC"/>
          <w:b/>
          <w:bCs/>
          <w:sz w:val="24"/>
          <w:szCs w:val="24"/>
          <w:lang w:val="en-GB"/>
        </w:rPr>
        <w:t>3d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திரண்டு</w:t>
      </w:r>
      <w:proofErr w:type="spellEnd"/>
      <w:r>
        <w:rPr>
          <w:rFonts w:ascii="Gandhari Unicode" w:eastAsia="URW Palladio UNI" w:hAnsi="Gandhari Unicode" w:cs="e-Tamil OTC"/>
          <w:sz w:val="24"/>
          <w:szCs w:val="24"/>
          <w:lang w:val="en-GB"/>
        </w:rPr>
        <w:t xml:space="preserve"> L1, C1+2+3,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திரண்</w:t>
      </w:r>
      <w:proofErr w:type="spellEnd"/>
      <w:r>
        <w:rPr>
          <w:rFonts w:ascii="Gandhari Unicode" w:eastAsia="URW Palladio UNI" w:hAnsi="Gandhari Unicode" w:cs="e-Tamil OTC"/>
          <w:sz w:val="24"/>
          <w:szCs w:val="24"/>
          <w:lang w:val="en-GB"/>
        </w:rPr>
        <w:t xml:space="preserve"> G1 • </w:t>
      </w:r>
      <w:r>
        <w:rPr>
          <w:rFonts w:ascii="Gandhari Unicode" w:eastAsia="URW Palladio UNI" w:hAnsi="Gandhari Unicode" w:cs="e-Tamil OTC"/>
          <w:b/>
          <w:bCs/>
          <w:sz w:val="24"/>
          <w:szCs w:val="24"/>
          <w:lang w:val="en-GB"/>
        </w:rPr>
        <w:t>4ab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வென்னுஞ்</w:t>
      </w:r>
      <w:proofErr w:type="spellEnd"/>
      <w:r>
        <w:rPr>
          <w:rFonts w:ascii="Gandhari Unicode" w:eastAsia="URW Palladio UNI" w:hAnsi="Gandhari Unicode" w:cs="e-Tamil OTC"/>
          <w:sz w:val="24"/>
          <w:szCs w:val="24"/>
          <w:lang w:val="en-GB"/>
        </w:rPr>
        <w:t xml:space="preserve"> L1, C1+2v+3,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யென்னுஞ்</w:t>
      </w:r>
      <w:proofErr w:type="spellEnd"/>
      <w:r>
        <w:rPr>
          <w:rFonts w:ascii="Gandhari Unicode" w:eastAsia="URW Palladio UNI" w:hAnsi="Gandhari Unicode" w:cs="e-Tamil OTC"/>
          <w:sz w:val="24"/>
          <w:szCs w:val="24"/>
          <w:lang w:val="en-GB"/>
        </w:rPr>
        <w:t xml:space="preserve"> C2 • </w:t>
      </w:r>
      <w:r>
        <w:rPr>
          <w:rFonts w:ascii="Gandhari Unicode" w:eastAsia="URW Palladio UNI" w:hAnsi="Gandhari Unicode" w:cs="e-Tamil OTC"/>
          <w:b/>
          <w:bCs/>
          <w:sz w:val="24"/>
          <w:szCs w:val="24"/>
          <w:lang w:val="en-GB"/>
        </w:rPr>
        <w:t>4d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மண்ணிய</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மண்ணியவே</w:t>
      </w:r>
      <w:proofErr w:type="spellEnd"/>
      <w:r>
        <w:rPr>
          <w:rFonts w:ascii="Gandhari Unicode" w:eastAsia="URW Palladio UNI" w:hAnsi="Gandhari Unicode" w:cs="e-Tamil OTC"/>
          <w:sz w:val="24"/>
          <w:szCs w:val="24"/>
          <w:lang w:val="en-GB"/>
        </w:rPr>
        <w:t xml:space="preserve"> L1 • </w:t>
      </w:r>
      <w:r>
        <w:rPr>
          <w:rFonts w:ascii="Gandhari Unicode" w:hAnsi="Gandhari Unicode" w:cs="e-Tamil OTC"/>
          <w:b/>
          <w:bCs/>
          <w:sz w:val="24"/>
          <w:szCs w:val="24"/>
          <w:lang w:val="en-GB"/>
        </w:rPr>
        <w:t>5bc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L1, C1+2+3v,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சிறுத்தினைக்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கொக்குஞ்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சேணோன்</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சேணான்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ஞெகிழியிற்</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ஞெகிழிற்</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C1+2+3,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நடுநல்</w:t>
      </w:r>
      <w:proofErr w:type="spellEnd"/>
      <w:r>
        <w:rPr>
          <w:rFonts w:ascii="Gandhari Unicode" w:hAnsi="Gandhari Unicode" w:cs="e-Tamil OTC"/>
          <w:sz w:val="24"/>
          <w:szCs w:val="24"/>
          <w:lang w:val="en-GB"/>
        </w:rPr>
        <w:t xml:space="preserve"> L1,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L1, C1+2v+3,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மின்படு</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 xml:space="preserve">8b </w:t>
      </w:r>
      <w:proofErr w:type="spellStart"/>
      <w:r>
        <w:rPr>
          <w:rFonts w:ascii="Gandhari Unicode" w:hAnsi="Gandhari Unicode" w:cs="e-Tamil OTC"/>
          <w:sz w:val="24"/>
          <w:szCs w:val="24"/>
          <w:lang w:val="en-GB"/>
        </w:rPr>
        <w:t>வெற்பன்</w:t>
      </w:r>
      <w:proofErr w:type="spellEnd"/>
      <w:r>
        <w:rPr>
          <w:rFonts w:ascii="Gandhari Unicode" w:hAnsi="Gandhari Unicode" w:cs="e-Tamil OTC"/>
          <w:sz w:val="24"/>
          <w:szCs w:val="24"/>
          <w:lang w:val="en-GB"/>
        </w:rPr>
        <w:t xml:space="preserve">  C2+3,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வென்றபன்</w:t>
      </w:r>
      <w:proofErr w:type="spellEnd"/>
      <w:r>
        <w:rPr>
          <w:rFonts w:ascii="Gandhari Unicode" w:hAnsi="Gandhari Unicode" w:cs="e-Tamil OTC"/>
          <w:sz w:val="24"/>
          <w:szCs w:val="24"/>
          <w:lang w:val="en-GB"/>
        </w:rPr>
        <w:t xml:space="preserve"> L1, C1+3v,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மணவா</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மணம்வா</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மணம்வர</w:t>
      </w:r>
      <w:proofErr w:type="spellEnd"/>
      <w:r>
        <w:rPr>
          <w:rFonts w:ascii="Gandhari Unicode" w:hAnsi="Gandhari Unicode" w:cs="e-Tamil OTC"/>
          <w:sz w:val="24"/>
          <w:szCs w:val="24"/>
          <w:lang w:val="en-GB"/>
        </w:rPr>
        <w:t xml:space="preserve"> C1+3, G1, IV; </w:t>
      </w:r>
      <w:proofErr w:type="spellStart"/>
      <w:r>
        <w:rPr>
          <w:rFonts w:ascii="Gandhari Unicode" w:hAnsi="Gandhari Unicode" w:cs="e-Tamil OTC"/>
          <w:sz w:val="24"/>
          <w:szCs w:val="24"/>
          <w:lang w:val="en-GB"/>
        </w:rPr>
        <w:t>மணமவர்</w:t>
      </w:r>
      <w:proofErr w:type="spellEnd"/>
      <w:r>
        <w:rPr>
          <w:rFonts w:ascii="Gandhari Unicode" w:hAnsi="Gandhari Unicode" w:cs="e-Tamil OTC"/>
          <w:sz w:val="24"/>
          <w:szCs w:val="24"/>
          <w:lang w:val="en-GB"/>
        </w:rPr>
        <w:t xml:space="preserve"> L1</w:t>
      </w:r>
      <w:r>
        <w:rPr>
          <w:rStyle w:val="FootnoteReference1"/>
          <w:rFonts w:ascii="Gandhari Unicode" w:hAnsi="Gandhari Unicode" w:cs="e-Tamil OTC"/>
          <w:sz w:val="24"/>
          <w:szCs w:val="24"/>
          <w:lang w:val="en-GB"/>
        </w:rPr>
        <w:footnoteReference w:id="620"/>
      </w:r>
    </w:p>
    <w:p w14:paraId="5BEAF29A" w14:textId="77777777" w:rsidR="00544225" w:rsidRDefault="00544225">
      <w:pPr>
        <w:pStyle w:val="Textbody"/>
        <w:spacing w:after="29"/>
        <w:jc w:val="both"/>
        <w:rPr>
          <w:rFonts w:ascii="Gandhari Unicode" w:hAnsi="Gandhari Unicode" w:cs="e-Tamil OTC"/>
          <w:lang w:val="en-GB"/>
        </w:rPr>
      </w:pPr>
    </w:p>
    <w:p w14:paraId="5F69ED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pāṭ</w:t>
      </w:r>
      <w:proofErr w:type="spellEnd"/>
      <w:r>
        <w:rPr>
          <w:rFonts w:ascii="Gandhari Unicode" w:hAnsi="Gandhari Unicode" w:cs="e-Tamil OTC"/>
          <w:lang w:val="en-GB"/>
        </w:rPr>
        <w:t>*</w:t>
      </w:r>
      <w:ins w:id="1197" w:author="Narmada Hansani Polgampalage" w:date="2023-11-29T14:50:00Z">
        <w:r>
          <w:rPr>
            <w:rFonts w:ascii="Gandhari Unicode" w:hAnsi="Gandhari Unicode" w:cs="e-Tamil OTC"/>
            <w:lang w:val="en-GB"/>
          </w:rPr>
          <w:t>-</w:t>
        </w:r>
      </w:ins>
      <w:del w:id="1198" w:author="Narmada Hansani Polgampalage" w:date="2023-11-29T14:50:00Z">
        <w:r>
          <w:rPr>
            <w:rFonts w:ascii="Gandhari Unicode" w:hAnsi="Gandhari Unicode" w:cs="e-Tamil OTC"/>
            <w:lang w:val="en-GB"/>
          </w:rPr>
          <w:delText xml:space="preserve"> </w:delText>
        </w:r>
      </w:del>
      <w:r>
        <w:rPr>
          <w:rFonts w:ascii="Gandhari Unicode" w:hAnsi="Gandhari Unicode" w:cs="e-Tamil OTC"/>
          <w:lang w:val="en-GB"/>
        </w:rPr>
        <w:t xml:space="preserve">il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p>
    <w:p w14:paraId="7DDAE5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pōḻntu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eḻil</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519FCE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melliya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mēvara</w:t>
      </w:r>
      <w:proofErr w:type="spellEnd"/>
      <w:ins w:id="1199" w:author="Narmada Hansani Polgampalage" w:date="2023-11-29T14:5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tiraṇṭu</w:t>
      </w:r>
      <w:proofErr w:type="spellEnd"/>
    </w:p>
    <w:p w14:paraId="7ABB369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nalla</w:t>
      </w:r>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collai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maṉṉiya</w:t>
      </w:r>
      <w:proofErr w:type="spellEnd"/>
    </w:p>
    <w:p w14:paraId="7B2B3DE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ēṉalam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kākkum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cēṇōṉ</w:t>
      </w:r>
      <w:proofErr w:type="spellEnd"/>
    </w:p>
    <w:p w14:paraId="44F21C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ñekiḻiyiṉ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w:t>
      </w:r>
      <w:proofErr w:type="spellEnd"/>
    </w:p>
    <w:p w14:paraId="1733E8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mīṉ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oḷi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verūum</w:t>
      </w:r>
      <w:proofErr w:type="spellEnd"/>
    </w:p>
    <w:p w14:paraId="3D79905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maṇavā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7BA472C9" w14:textId="77777777" w:rsidR="00544225" w:rsidRDefault="00544225">
      <w:pPr>
        <w:pStyle w:val="Textbody"/>
        <w:spacing w:after="29" w:line="260" w:lineRule="exact"/>
        <w:jc w:val="both"/>
        <w:rPr>
          <w:rFonts w:ascii="Gandhari Unicode" w:hAnsi="Gandhari Unicode" w:cs="e-Tamil OTC"/>
          <w:lang w:val="en-GB"/>
        </w:rPr>
      </w:pPr>
    </w:p>
    <w:p w14:paraId="6ED486E6" w14:textId="77777777" w:rsidR="00544225" w:rsidRDefault="00544225">
      <w:pPr>
        <w:pStyle w:val="Textbody"/>
        <w:spacing w:after="29" w:line="260" w:lineRule="exact"/>
        <w:jc w:val="both"/>
        <w:rPr>
          <w:rFonts w:ascii="Gandhari Unicode" w:hAnsi="Gandhari Unicode" w:cs="e-Tamil OTC"/>
          <w:lang w:val="en-GB"/>
        </w:rPr>
      </w:pPr>
    </w:p>
    <w:p w14:paraId="6A480563" w14:textId="77777777" w:rsidR="00544225" w:rsidRDefault="00544225">
      <w:pPr>
        <w:pStyle w:val="Textbody"/>
        <w:spacing w:after="29" w:line="260" w:lineRule="exact"/>
        <w:jc w:val="both"/>
        <w:rPr>
          <w:rFonts w:ascii="Gandhari Unicode" w:hAnsi="Gandhari Unicode" w:cs="e-Tamil OTC"/>
          <w:lang w:val="en-GB"/>
        </w:rPr>
      </w:pPr>
    </w:p>
    <w:p w14:paraId="68038D17" w14:textId="77777777" w:rsidR="00544225" w:rsidRDefault="00000000">
      <w:pPr>
        <w:rPr>
          <w:rFonts w:ascii="Gandhari Unicode" w:hAnsi="Gandhari Unicode" w:cs="e-Tamil OTC"/>
        </w:rPr>
      </w:pPr>
      <w:r>
        <w:br w:type="page"/>
      </w:r>
    </w:p>
    <w:p w14:paraId="6B489B4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while HE was close [enough] to hear, by the confidante.</w:t>
      </w:r>
    </w:p>
    <w:p w14:paraId="5B7A9AAF" w14:textId="77777777" w:rsidR="00544225" w:rsidRDefault="00544225">
      <w:pPr>
        <w:pStyle w:val="Textbody"/>
        <w:spacing w:after="29" w:line="260" w:lineRule="exact"/>
        <w:jc w:val="both"/>
        <w:rPr>
          <w:rFonts w:ascii="Gandhari Unicode" w:hAnsi="Gandhari Unicode" w:cs="e-Tamil OTC"/>
          <w:lang w:val="en-GB"/>
        </w:rPr>
      </w:pPr>
    </w:p>
    <w:p w14:paraId="098D10F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hate- affliction endured- sleeping-not collyrium </w:t>
      </w:r>
      <w:proofErr w:type="gramStart"/>
      <w:r>
        <w:rPr>
          <w:rFonts w:ascii="Gandhari Unicode" w:hAnsi="Gandhari Unicode" w:cs="e-Tamil OTC"/>
          <w:lang w:val="en-GB"/>
        </w:rPr>
        <w:t>eye</w:t>
      </w:r>
      <w:proofErr w:type="gramEnd"/>
    </w:p>
    <w:p w14:paraId="03D031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dew time crossed bamboo grace become-loose- </w:t>
      </w:r>
      <w:proofErr w:type="gramStart"/>
      <w:r>
        <w:rPr>
          <w:rFonts w:ascii="Gandhari Unicode" w:hAnsi="Gandhari Unicode" w:cs="e-Tamil OTC"/>
          <w:lang w:val="en-GB"/>
        </w:rPr>
        <w:t>shoulder</w:t>
      </w:r>
      <w:proofErr w:type="gramEnd"/>
    </w:p>
    <w:p w14:paraId="64FEC2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soft-they(n.pl.) because wish-</w:t>
      </w:r>
      <w:del w:id="1200" w:author="Narmada Hansani Polgampalage" w:date="2023-11-29T14:51:00Z">
        <w:r>
          <w:rPr>
            <w:rFonts w:ascii="Gandhari Unicode" w:hAnsi="Gandhari Unicode" w:cs="e-Tamil OTC"/>
            <w:lang w:val="en-GB"/>
          </w:rPr>
          <w:delText xml:space="preserve"> </w:delText>
        </w:r>
      </w:del>
      <w:r>
        <w:rPr>
          <w:rFonts w:ascii="Gandhari Unicode" w:hAnsi="Gandhari Unicode" w:cs="e-Tamil OTC"/>
          <w:lang w:val="en-GB"/>
        </w:rPr>
        <w:t xml:space="preserve">come(inf.)/being-fitted-for(inf.) </w:t>
      </w:r>
      <w:proofErr w:type="gramStart"/>
      <w:r>
        <w:rPr>
          <w:rFonts w:ascii="Gandhari Unicode" w:hAnsi="Gandhari Unicode" w:cs="e-Tamil OTC"/>
          <w:lang w:val="en-GB"/>
        </w:rPr>
        <w:t>rounded</w:t>
      </w:r>
      <w:proofErr w:type="gramEnd"/>
    </w:p>
    <w:p w14:paraId="1C6F6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good-they(n.pl.) saying- word(acc.) been-permanent/come-close-they(n.pl.)</w:t>
      </w:r>
    </w:p>
    <w:p w14:paraId="78A4EF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millet</w:t>
      </w:r>
      <w:r>
        <w:rPr>
          <w:rFonts w:ascii="Gandhari Unicode" w:hAnsi="Gandhari Unicode" w:cs="e-Tamil OTC"/>
          <w:position w:val="6"/>
          <w:lang w:val="en-GB"/>
        </w:rPr>
        <w:t>am</w:t>
      </w:r>
      <w:r>
        <w:rPr>
          <w:rFonts w:ascii="Gandhari Unicode" w:hAnsi="Gandhari Unicode" w:cs="e-Tamil OTC"/>
          <w:lang w:val="en-GB"/>
        </w:rPr>
        <w:t xml:space="preserve"> little millet watching- distance-he</w:t>
      </w:r>
    </w:p>
    <w:p w14:paraId="6A740FB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firebrand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moved- long good </w:t>
      </w:r>
      <w:proofErr w:type="gramStart"/>
      <w:r>
        <w:rPr>
          <w:rFonts w:ascii="Gandhari Unicode" w:hAnsi="Gandhari Unicode" w:cs="e-Tamil OTC"/>
          <w:lang w:val="en-GB"/>
        </w:rPr>
        <w:t>elephant</w:t>
      </w:r>
      <w:proofErr w:type="gramEnd"/>
    </w:p>
    <w:p w14:paraId="018C4763"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star</w:t>
      </w:r>
      <w:proofErr w:type="gramEnd"/>
      <w:r>
        <w:rPr>
          <w:rFonts w:ascii="Gandhari Unicode" w:hAnsi="Gandhari Unicode" w:cs="e-Tamil OTC"/>
          <w:lang w:val="en-GB"/>
        </w:rPr>
        <w:t xml:space="preserve"> happen- glow brightness being-frightened-</w:t>
      </w:r>
    </w:p>
    <w:p w14:paraId="7D9B5B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touch- mountain-he unite-not</w:t>
      </w:r>
      <w:ins w:id="1201" w:author="Narmada Hansani Polgampalage" w:date="2023-11-29T14:52:00Z">
        <w:r>
          <w:rPr>
            <w:rFonts w:ascii="Gandhari Unicode" w:hAnsi="Gandhari Unicode" w:cs="e-Tamil OTC"/>
            <w:lang w:val="en-GB"/>
          </w:rPr>
          <w:t>-</w:t>
        </w:r>
      </w:ins>
      <w:del w:id="1202" w:author="Narmada Hansani Polgampalage" w:date="2023-11-29T14:52:00Z">
        <w:r>
          <w:rPr>
            <w:rFonts w:ascii="Gandhari Unicode" w:hAnsi="Gandhari Unicode" w:cs="e-Tamil OTC"/>
            <w:lang w:val="en-GB"/>
          </w:rPr>
          <w:delText xml:space="preserve"> </w:delText>
        </w:r>
      </w:del>
      <w:r>
        <w:rPr>
          <w:rFonts w:ascii="Gandhari Unicode" w:hAnsi="Gandhari Unicode" w:cs="e-Tamil OTC"/>
          <w:lang w:val="en-GB"/>
        </w:rPr>
        <w:t>before</w:t>
      </w:r>
      <w:r>
        <w:rPr>
          <w:rFonts w:ascii="Gandhari Unicode" w:hAnsi="Gandhari Unicode" w:cs="e-Tamil OTC"/>
          <w:position w:val="6"/>
          <w:lang w:val="en-GB"/>
        </w:rPr>
        <w:t>ē</w:t>
      </w:r>
      <w:r>
        <w:rPr>
          <w:rFonts w:ascii="Gandhari Unicode" w:hAnsi="Gandhari Unicode" w:cs="e-Tamil OTC"/>
          <w:lang w:val="en-GB"/>
        </w:rPr>
        <w:t>∞</w:t>
      </w:r>
    </w:p>
    <w:p w14:paraId="4C08D8F4" w14:textId="77777777" w:rsidR="00544225" w:rsidRDefault="00544225">
      <w:pPr>
        <w:pStyle w:val="Textbody"/>
        <w:spacing w:after="29"/>
        <w:jc w:val="both"/>
        <w:rPr>
          <w:rFonts w:ascii="Gandhari Unicode" w:hAnsi="Gandhari Unicode" w:cs="e-Tamil OTC"/>
          <w:lang w:val="en-GB"/>
        </w:rPr>
      </w:pPr>
    </w:p>
    <w:p w14:paraId="0A77F644" w14:textId="77777777" w:rsidR="00544225" w:rsidRDefault="00544225">
      <w:pPr>
        <w:pStyle w:val="Textbody"/>
        <w:spacing w:after="29"/>
        <w:rPr>
          <w:rFonts w:ascii="Gandhari Unicode" w:hAnsi="Gandhari Unicode" w:cs="e-Tamil OTC"/>
          <w:lang w:val="en-GB"/>
        </w:rPr>
      </w:pPr>
    </w:p>
    <w:p w14:paraId="372F383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Such that they came close</w:t>
      </w:r>
      <w:r>
        <w:rPr>
          <w:rStyle w:val="FootnoteReference1"/>
          <w:rFonts w:ascii="Gandhari Unicode" w:hAnsi="Gandhari Unicode" w:cs="e-Tamil OTC"/>
          <w:lang w:val="en-GB"/>
        </w:rPr>
        <w:footnoteReference w:id="621"/>
      </w:r>
      <w:r>
        <w:rPr>
          <w:rFonts w:ascii="Gandhari Unicode" w:hAnsi="Gandhari Unicode" w:cs="e-Tamil OTC"/>
          <w:lang w:val="en-GB"/>
        </w:rPr>
        <w:t xml:space="preserve"> to the word that says: “good [are] they</w:t>
      </w:r>
    </w:p>
    <w:p w14:paraId="298C619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round so that wishes arise, because they [are] soft”,</w:t>
      </w:r>
    </w:p>
    <w:p w14:paraId="0988758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[were] the shoulders [now] emaciating,</w:t>
      </w:r>
    </w:p>
    <w:p w14:paraId="5311CB8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having crossed the time of dew</w:t>
      </w:r>
      <w:r>
        <w:rPr>
          <w:rStyle w:val="FootnoteReference1"/>
          <w:rFonts w:ascii="Gandhari Unicode" w:hAnsi="Gandhari Unicode" w:cs="e-Tamil OTC"/>
          <w:lang w:val="en-GB"/>
        </w:rPr>
        <w:footnoteReference w:id="622"/>
      </w:r>
      <w:r>
        <w:rPr>
          <w:rFonts w:ascii="Gandhari Unicode" w:hAnsi="Gandhari Unicode" w:cs="e-Tamil OTC"/>
          <w:lang w:val="en-GB"/>
        </w:rPr>
        <w:t>,</w:t>
      </w:r>
    </w:p>
    <w:p w14:paraId="6CB9F42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the] collyrium eyes without sleeping, enduring hateful </w:t>
      </w:r>
      <w:proofErr w:type="gramStart"/>
      <w:r>
        <w:rPr>
          <w:rFonts w:ascii="Gandhari Unicode" w:hAnsi="Gandhari Unicode" w:cs="e-Tamil OTC"/>
          <w:lang w:val="en-GB"/>
        </w:rPr>
        <w:t>affliction</w:t>
      </w:r>
      <w:proofErr w:type="gramEnd"/>
    </w:p>
    <w:p w14:paraId="34D93F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before he united with them,</w:t>
      </w:r>
    </w:p>
    <w:p w14:paraId="0D540A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man from the sky-touching mountains,</w:t>
      </w:r>
    </w:p>
    <w:p w14:paraId="6C1AD64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where the </w:t>
      </w:r>
      <w:proofErr w:type="gramStart"/>
      <w:r>
        <w:rPr>
          <w:rFonts w:ascii="Gandhari Unicode" w:hAnsi="Gandhari Unicode" w:cs="e-Tamil OTC"/>
          <w:lang w:val="en-GB"/>
        </w:rPr>
        <w:t>tall good</w:t>
      </w:r>
      <w:proofErr w:type="gramEnd"/>
      <w:r>
        <w:rPr>
          <w:rFonts w:ascii="Gandhari Unicode" w:hAnsi="Gandhari Unicode" w:cs="e-Tamil OTC"/>
          <w:lang w:val="en-GB"/>
        </w:rPr>
        <w:t xml:space="preserve"> elephant, [once] moved by the firebrand</w:t>
      </w:r>
    </w:p>
    <w:p w14:paraId="5C9B3A22"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 xml:space="preserve">of the watchman who guards the little </w:t>
      </w:r>
      <w:proofErr w:type="spellStart"/>
      <w:r>
        <w:rPr>
          <w:rFonts w:ascii="Gandhari Unicode" w:hAnsi="Gandhari Unicode" w:cs="e-Tamil OTC"/>
          <w:lang w:val="en-GB"/>
        </w:rPr>
        <w:t>Ēṉal</w:t>
      </w:r>
      <w:proofErr w:type="spellEnd"/>
      <w:r>
        <w:rPr>
          <w:rFonts w:ascii="Gandhari Unicode" w:hAnsi="Gandhari Unicode" w:cs="e-Tamil OTC"/>
          <w:lang w:val="en-GB"/>
        </w:rPr>
        <w:t xml:space="preserve"> millet</w:t>
      </w:r>
      <w:r>
        <w:rPr>
          <w:rStyle w:val="FootnoteReference1"/>
          <w:rFonts w:ascii="Gandhari Unicode" w:hAnsi="Gandhari Unicode" w:cs="e-Tamil OTC"/>
          <w:lang w:val="en-GB"/>
        </w:rPr>
        <w:footnoteReference w:id="623"/>
      </w:r>
      <w:r>
        <w:rPr>
          <w:rFonts w:ascii="Gandhari Unicode" w:hAnsi="Gandhari Unicode" w:cs="e-Tamil OTC"/>
          <w:lang w:val="en-GB"/>
        </w:rPr>
        <w:t>,</w:t>
      </w:r>
    </w:p>
    <w:p w14:paraId="4A120A2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is frightened at the glowing brightness falling from a star.</w:t>
      </w:r>
    </w:p>
    <w:p w14:paraId="311D9321" w14:textId="77777777" w:rsidR="00544225" w:rsidRDefault="00544225">
      <w:pPr>
        <w:pStyle w:val="Textbody"/>
        <w:spacing w:after="0"/>
        <w:jc w:val="both"/>
        <w:rPr>
          <w:rFonts w:ascii="Gandhari Unicode" w:hAnsi="Gandhari Unicode" w:cs="e-Tamil OTC"/>
          <w:lang w:val="en-GB"/>
        </w:rPr>
      </w:pPr>
    </w:p>
    <w:p w14:paraId="56A21B99" w14:textId="77777777" w:rsidR="00544225" w:rsidRDefault="00000000">
      <w:pPr>
        <w:rPr>
          <w:rFonts w:ascii="Gandhari Unicode" w:eastAsiaTheme="majorEastAsia" w:hAnsi="Gandhari Unicode" w:cstheme="majorBidi" w:hint="eastAsia"/>
          <w:b/>
        </w:rPr>
      </w:pPr>
      <w:r>
        <w:br w:type="page"/>
      </w:r>
    </w:p>
    <w:p w14:paraId="2409A8C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358</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219CBF3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வற்புறுத்தியது</w:t>
      </w:r>
      <w:proofErr w:type="spellEnd"/>
      <w:r>
        <w:rPr>
          <w:rFonts w:ascii="Gandhari Unicode" w:hAnsi="Gandhari Unicode" w:cs="e-Tamil OTC"/>
          <w:lang w:val="en-GB"/>
        </w:rPr>
        <w:t>.</w:t>
      </w:r>
    </w:p>
    <w:p w14:paraId="1560BAE3" w14:textId="77777777" w:rsidR="00544225" w:rsidRDefault="00544225">
      <w:pPr>
        <w:pStyle w:val="Textbody"/>
        <w:spacing w:after="29"/>
        <w:jc w:val="both"/>
        <w:rPr>
          <w:rFonts w:ascii="Gandhari Unicode" w:hAnsi="Gandhari Unicode" w:cs="e-Tamil OTC"/>
          <w:lang w:val="en-GB"/>
        </w:rPr>
      </w:pPr>
    </w:p>
    <w:p w14:paraId="3AEE4D6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வீங்கிழை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p>
    <w:p w14:paraId="631BAE4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பேதுற</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லாய்கோ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r>
        <w:rPr>
          <w:rFonts w:ascii="Gandhari Unicode" w:hAnsi="Gandhari Unicode" w:cs="e-Tamil OTC"/>
          <w:sz w:val="24"/>
          <w:szCs w:val="24"/>
          <w:u w:val="wave"/>
          <w:lang w:val="en-GB"/>
        </w:rPr>
        <w:t>ச்</w:t>
      </w:r>
      <w:proofErr w:type="spellEnd"/>
    </w:p>
    <w:p w14:paraId="37F98F1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சுவர்வாய்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பற்றுநின்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p>
    <w:p w14:paraId="7BF25EA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p>
    <w:p w14:paraId="1C25566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ரிரங்கும்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மாலைப்</w:t>
      </w:r>
      <w:proofErr w:type="spellEnd"/>
    </w:p>
    <w:p w14:paraId="5F716AE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கண்ணிச்</w:t>
      </w:r>
      <w:proofErr w:type="spellEnd"/>
    </w:p>
    <w:p w14:paraId="1D1E77C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சொல்லுப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முல்லைவெண்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முகையே</w:t>
      </w:r>
      <w:proofErr w:type="spellEnd"/>
      <w:r>
        <w:rPr>
          <w:rFonts w:ascii="Gandhari Unicode" w:hAnsi="Gandhari Unicode" w:cs="e-Tamil OTC"/>
          <w:sz w:val="24"/>
          <w:szCs w:val="24"/>
          <w:lang w:val="en-GB"/>
        </w:rPr>
        <w:t>.</w:t>
      </w:r>
    </w:p>
    <w:p w14:paraId="34E51988" w14:textId="77777777" w:rsidR="00544225" w:rsidRDefault="00544225">
      <w:pPr>
        <w:pStyle w:val="PreformattedText"/>
        <w:rPr>
          <w:rFonts w:ascii="Gandhari Unicode" w:hAnsi="Gandhari Unicode" w:cs="e-Tamil OTC"/>
          <w:sz w:val="24"/>
          <w:szCs w:val="24"/>
          <w:lang w:val="en-GB"/>
        </w:rPr>
      </w:pPr>
    </w:p>
    <w:p w14:paraId="541137E5"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L1, C1+3v,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வீங்கே</w:t>
      </w:r>
      <w:proofErr w:type="spellEnd"/>
      <w:r>
        <w:rPr>
          <w:rFonts w:ascii="Gandhari Unicode" w:hAnsi="Gandhari Unicode" w:cs="e-Tamil OTC"/>
          <w:sz w:val="24"/>
          <w:szCs w:val="24"/>
          <w:lang w:val="en-GB"/>
        </w:rPr>
        <w:t xml:space="preserve"> C3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யெறிகட்</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லெறிகட்</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லாய்கோ</w:t>
      </w:r>
      <w:proofErr w:type="spellEnd"/>
      <w:r>
        <w:rPr>
          <w:rFonts w:ascii="Gandhari Unicode" w:hAnsi="Gandhari Unicode" w:cs="e-Tamil OTC"/>
          <w:sz w:val="24"/>
          <w:szCs w:val="24"/>
          <w:lang w:val="en-GB"/>
        </w:rPr>
        <w:t xml:space="preserve"> C2+3v,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பேதுறல்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யாங்கோ</w:t>
      </w:r>
      <w:proofErr w:type="spellEnd"/>
      <w:r>
        <w:rPr>
          <w:rFonts w:ascii="Gandhari Unicode" w:hAnsi="Gandhari Unicode" w:cs="e-Tamil OTC"/>
          <w:sz w:val="24"/>
          <w:szCs w:val="24"/>
          <w:lang w:val="en-GB"/>
        </w:rPr>
        <w:t xml:space="preserve"> L1, C1+3,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டிட்டுச்</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சுவர்வாய்</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வாய</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டிட்டு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வாஅய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r>
        <w:rPr>
          <w:rFonts w:ascii="Gandhari Unicode" w:hAnsi="Gandhari Unicode" w:cs="e-Tamil OTC"/>
          <w:sz w:val="24"/>
          <w:szCs w:val="24"/>
          <w:lang w:val="en-GB"/>
        </w:rPr>
        <w:t xml:space="preserve"> L1, C1+2+3,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ணீங்க</w:t>
      </w:r>
      <w:proofErr w:type="spellEnd"/>
      <w:r>
        <w:rPr>
          <w:rFonts w:ascii="Gandhari Unicode" w:hAnsi="Gandhari Unicode" w:cs="e-Tamil OTC"/>
          <w:sz w:val="24"/>
          <w:szCs w:val="24"/>
          <w:lang w:val="en-GB"/>
        </w:rPr>
        <w:t xml:space="preserve">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முதுக்கண்</w:t>
      </w:r>
      <w:proofErr w:type="spellEnd"/>
      <w:r>
        <w:rPr>
          <w:rFonts w:ascii="Gandhari Unicode" w:hAnsi="Gandhari Unicode" w:cs="e-Tamil OTC"/>
          <w:sz w:val="24"/>
          <w:szCs w:val="24"/>
          <w:lang w:val="en-GB"/>
        </w:rPr>
        <w:t xml:space="preserve"> L1,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w:t>
      </w:r>
      <w:proofErr w:type="spellEnd"/>
      <w:r>
        <w:rPr>
          <w:rFonts w:ascii="Gandhari Unicode" w:hAnsi="Gandhari Unicode" w:cs="e-Tamil OTC"/>
          <w:sz w:val="24"/>
          <w:szCs w:val="24"/>
          <w:lang w:val="en-GB"/>
        </w:rPr>
        <w:t xml:space="preserve"> L1,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கோவலர்க்</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சொல்லுப</w:t>
      </w:r>
      <w:proofErr w:type="spellEnd"/>
      <w:r>
        <w:rPr>
          <w:rFonts w:ascii="Gandhari Unicode" w:hAnsi="Gandhari Unicode" w:cs="e-Tamil OTC"/>
          <w:sz w:val="24"/>
          <w:szCs w:val="24"/>
          <w:lang w:val="en-GB"/>
        </w:rPr>
        <w:t xml:space="preserve"> C2+3,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L1, C1,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முல்லைவெண்</w:t>
      </w:r>
      <w:proofErr w:type="spellEnd"/>
      <w:r>
        <w:rPr>
          <w:rFonts w:ascii="Gandhari Unicode" w:hAnsi="Gandhari Unicode" w:cs="e-Tamil OTC"/>
          <w:sz w:val="24"/>
          <w:szCs w:val="24"/>
          <w:lang w:val="en-GB"/>
        </w:rPr>
        <w:t xml:space="preserve"> L1, C1+3, G2, AT, VP, ER; </w:t>
      </w:r>
      <w:proofErr w:type="spellStart"/>
      <w:r>
        <w:rPr>
          <w:rFonts w:ascii="Gandhari Unicode" w:hAnsi="Gandhari Unicode" w:cs="e-Tamil OTC"/>
          <w:sz w:val="24"/>
          <w:szCs w:val="24"/>
          <w:lang w:val="en-GB"/>
        </w:rPr>
        <w:t>முல்லைமென்</w:t>
      </w:r>
      <w:proofErr w:type="spellEnd"/>
      <w:r>
        <w:rPr>
          <w:rFonts w:ascii="Gandhari Unicode" w:hAnsi="Gandhari Unicode" w:cs="e-Tamil OTC"/>
          <w:sz w:val="24"/>
          <w:szCs w:val="24"/>
          <w:lang w:val="en-GB"/>
        </w:rPr>
        <w:t xml:space="preserve"> C2, EA, I,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முல்லைவென்</w:t>
      </w:r>
      <w:proofErr w:type="spellEnd"/>
      <w:r>
        <w:rPr>
          <w:rFonts w:ascii="Gandhari Unicode" w:hAnsi="Gandhari Unicode" w:cs="e-Tamil OTC"/>
          <w:sz w:val="24"/>
          <w:szCs w:val="24"/>
          <w:lang w:val="en-GB"/>
        </w:rPr>
        <w:t xml:space="preserve"> G1</w:t>
      </w:r>
    </w:p>
    <w:p w14:paraId="339A1C97" w14:textId="77777777" w:rsidR="00544225" w:rsidRDefault="00544225">
      <w:pPr>
        <w:pStyle w:val="Textbody"/>
        <w:spacing w:after="29"/>
        <w:jc w:val="both"/>
        <w:rPr>
          <w:rFonts w:ascii="Gandhari Unicode" w:hAnsi="Gandhari Unicode" w:cs="e-Tamil OTC"/>
          <w:lang w:val="en-GB"/>
        </w:rPr>
      </w:pPr>
    </w:p>
    <w:p w14:paraId="3A47A2E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vimmi</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īṅk</w:t>
      </w:r>
      <w:proofErr w:type="spellEnd"/>
      <w:r>
        <w:rPr>
          <w:rFonts w:ascii="Gandhari Unicode" w:hAnsi="Gandhari Unicode" w:cs="e-Tamil OTC"/>
          <w:lang w:val="en-GB"/>
        </w:rPr>
        <w:t>*-ē</w:t>
      </w:r>
    </w:p>
    <w:p w14:paraId="694032E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iṭṭu</w:t>
      </w:r>
      <w:proofErr w:type="spellEnd"/>
      <w:r>
        <w:rPr>
          <w:rFonts w:ascii="Gandhari Unicode" w:hAnsi="Gandhari Unicode" w:cs="e-Tamil OTC"/>
          <w:lang w:val="en-GB"/>
        </w:rPr>
        <w:t>+</w:t>
      </w:r>
    </w:p>
    <w:p w14:paraId="5EEEC0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cuvar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nīṅka</w:t>
      </w:r>
      <w:proofErr w:type="spellEnd"/>
    </w:p>
    <w:p w14:paraId="085092B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varuvēm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 utu+ </w:t>
      </w:r>
      <w:proofErr w:type="spellStart"/>
      <w:r>
        <w:rPr>
          <w:rFonts w:ascii="Gandhari Unicode" w:hAnsi="Gandhari Unicode" w:cs="e-Tamil OTC"/>
          <w:lang w:val="en-GB"/>
        </w:rPr>
        <w:t>kāṇ</w:t>
      </w:r>
      <w:proofErr w:type="spellEnd"/>
    </w:p>
    <w:p w14:paraId="161A1C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taṉiyōr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iraṅkum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r>
        <w:rPr>
          <w:rFonts w:ascii="Gandhari Unicode" w:hAnsi="Gandhari Unicode" w:cs="e-Tamil OTC"/>
          <w:lang w:val="en-GB"/>
        </w:rPr>
        <w:t>+</w:t>
      </w:r>
    </w:p>
    <w:p w14:paraId="02B8AB9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pal +</w:t>
      </w:r>
      <w:proofErr w:type="spellStart"/>
      <w:r>
        <w:rPr>
          <w:rFonts w:ascii="Gandhari Unicode" w:hAnsi="Gandhari Unicode" w:cs="e-Tamil OTC"/>
          <w:lang w:val="en-GB"/>
        </w:rPr>
        <w:t>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kōvalar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kaṇṇi</w:t>
      </w:r>
      <w:proofErr w:type="spellEnd"/>
      <w:r>
        <w:rPr>
          <w:rFonts w:ascii="Gandhari Unicode" w:hAnsi="Gandhari Unicode" w:cs="e-Tamil OTC"/>
          <w:lang w:val="en-GB"/>
        </w:rPr>
        <w:t>+</w:t>
      </w:r>
    </w:p>
    <w:p w14:paraId="019AA7C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collupa</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r>
        <w:rPr>
          <w:rFonts w:ascii="Gandhari Unicode" w:hAnsi="Gandhari Unicode" w:cs="e-Tamil OTC"/>
          <w:lang w:val="en-GB"/>
        </w:rPr>
        <w:t>-~ē.</w:t>
      </w:r>
    </w:p>
    <w:p w14:paraId="252254EF" w14:textId="77777777" w:rsidR="00544225" w:rsidRDefault="00544225">
      <w:pPr>
        <w:pStyle w:val="Textbody"/>
        <w:spacing w:after="29" w:line="260" w:lineRule="exact"/>
        <w:jc w:val="both"/>
        <w:rPr>
          <w:rFonts w:ascii="Gandhari Unicode" w:hAnsi="Gandhari Unicode" w:cs="e-Tamil OTC"/>
          <w:lang w:val="en-GB"/>
        </w:rPr>
      </w:pPr>
    </w:p>
    <w:p w14:paraId="312119AE" w14:textId="77777777" w:rsidR="00544225" w:rsidRDefault="00544225">
      <w:pPr>
        <w:pStyle w:val="Textbody"/>
        <w:spacing w:after="29" w:line="260" w:lineRule="exact"/>
        <w:jc w:val="both"/>
        <w:rPr>
          <w:rFonts w:ascii="Gandhari Unicode" w:hAnsi="Gandhari Unicode" w:cs="e-Tamil OTC"/>
          <w:lang w:val="en-GB"/>
        </w:rPr>
      </w:pPr>
    </w:p>
    <w:p w14:paraId="5DE2EC22" w14:textId="77777777" w:rsidR="00544225" w:rsidRDefault="00000000">
      <w:pPr>
        <w:pStyle w:val="Textbody"/>
        <w:spacing w:after="29" w:line="260" w:lineRule="exact"/>
        <w:jc w:val="both"/>
        <w:rPr>
          <w:rFonts w:ascii="Gandhari Unicode" w:hAnsi="Gandhari Unicode" w:cs="e-Tamil OTC"/>
          <w:lang w:val="en-GB"/>
        </w:rPr>
      </w:pPr>
      <w:r>
        <w:br w:type="page"/>
      </w:r>
    </w:p>
    <w:p w14:paraId="6589B4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encouraging HER in the time of separation from HIM.</w:t>
      </w:r>
    </w:p>
    <w:p w14:paraId="6ED3C506" w14:textId="77777777" w:rsidR="00544225" w:rsidRDefault="00544225">
      <w:pPr>
        <w:pStyle w:val="Textbody"/>
        <w:spacing w:after="29" w:line="260" w:lineRule="exact"/>
        <w:jc w:val="both"/>
        <w:rPr>
          <w:rFonts w:ascii="Gandhari Unicode" w:hAnsi="Gandhari Unicode" w:cs="e-Tamil OTC"/>
          <w:lang w:val="en-GB"/>
        </w:rPr>
      </w:pPr>
    </w:p>
    <w:p w14:paraId="4D3A5A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swell- jewel become-loose(inf.) sobbed so/</w:t>
      </w:r>
      <w:proofErr w:type="gramStart"/>
      <w:r>
        <w:rPr>
          <w:rFonts w:ascii="Gandhari Unicode" w:hAnsi="Gandhari Unicode" w:cs="e-Tamil OTC"/>
          <w:lang w:val="en-GB"/>
        </w:rPr>
        <w:t>here</w:t>
      </w:r>
      <w:r>
        <w:rPr>
          <w:rFonts w:ascii="Gandhari Unicode" w:hAnsi="Gandhari Unicode" w:cs="e-Tamil OTC"/>
          <w:position w:val="6"/>
          <w:lang w:val="en-GB"/>
        </w:rPr>
        <w:t>ē</w:t>
      </w:r>
      <w:proofErr w:type="gramEnd"/>
    </w:p>
    <w:p w14:paraId="52B2E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throw- eye confusion don't-have(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select- horn </w:t>
      </w:r>
      <w:proofErr w:type="gramStart"/>
      <w:r>
        <w:rPr>
          <w:rFonts w:ascii="Gandhari Unicode" w:hAnsi="Gandhari Unicode" w:cs="e-Tamil OTC"/>
          <w:lang w:val="en-GB"/>
        </w:rPr>
        <w:t>placed</w:t>
      </w:r>
      <w:proofErr w:type="gramEnd"/>
    </w:p>
    <w:p w14:paraId="3561AC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wall(loc.) grasping- your- affliction distance leave(inf.)</w:t>
      </w:r>
    </w:p>
    <w:p w14:paraId="7F2A3C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we-come said- season there see(</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126176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alone-they(h.) weeping- dew abundance evening</w:t>
      </w:r>
    </w:p>
    <w:p w14:paraId="4000EE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many </w:t>
      </w:r>
      <w:proofErr w:type="gramStart"/>
      <w:r>
        <w:rPr>
          <w:rFonts w:ascii="Gandhari Unicode" w:hAnsi="Gandhari Unicode" w:cs="e-Tamil OTC"/>
          <w:lang w:val="en-GB"/>
        </w:rPr>
        <w:t>cow</w:t>
      </w:r>
      <w:proofErr w:type="gramEnd"/>
      <w:r>
        <w:rPr>
          <w:rFonts w:ascii="Gandhari Unicode" w:hAnsi="Gandhari Unicode" w:cs="e-Tamil OTC"/>
          <w:lang w:val="en-GB"/>
        </w:rPr>
        <w:t xml:space="preserve"> cowherd(h.) chaplet</w:t>
      </w:r>
    </w:p>
    <w:p w14:paraId="7EB85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they-speak such-they jasmine white bud</w:t>
      </w:r>
      <w:r>
        <w:rPr>
          <w:rFonts w:ascii="Gandhari Unicode" w:hAnsi="Gandhari Unicode" w:cs="e-Tamil OTC"/>
          <w:position w:val="6"/>
          <w:lang w:val="en-GB"/>
        </w:rPr>
        <w:t>ē</w:t>
      </w:r>
      <w:r>
        <w:rPr>
          <w:rFonts w:ascii="Gandhari Unicode" w:hAnsi="Gandhari Unicode" w:cs="e-Tamil OTC"/>
          <w:lang w:val="en-GB"/>
        </w:rPr>
        <w:t>∞</w:t>
      </w:r>
    </w:p>
    <w:p w14:paraId="01249422" w14:textId="77777777" w:rsidR="00544225" w:rsidRDefault="00544225">
      <w:pPr>
        <w:pStyle w:val="Textbody"/>
        <w:spacing w:after="29"/>
        <w:jc w:val="both"/>
        <w:rPr>
          <w:rFonts w:ascii="Gandhari Unicode" w:hAnsi="Gandhari Unicode" w:cs="e-Tamil OTC"/>
          <w:lang w:val="en-GB"/>
        </w:rPr>
      </w:pPr>
    </w:p>
    <w:p w14:paraId="735383B0" w14:textId="77777777" w:rsidR="00544225" w:rsidRDefault="00544225">
      <w:pPr>
        <w:pStyle w:val="Textbody"/>
        <w:spacing w:after="29"/>
        <w:rPr>
          <w:rFonts w:ascii="Gandhari Unicode" w:hAnsi="Gandhari Unicode" w:cs="e-Tamil OTC"/>
          <w:lang w:val="en-GB"/>
        </w:rPr>
      </w:pPr>
    </w:p>
    <w:p w14:paraId="65EFDE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So</w:t>
      </w:r>
      <w:r>
        <w:rPr>
          <w:rStyle w:val="FootnoteReference1"/>
          <w:rFonts w:ascii="Gandhari Unicode" w:hAnsi="Gandhari Unicode" w:cs="e-Tamil OTC"/>
          <w:lang w:val="en-GB"/>
        </w:rPr>
        <w:footnoteReference w:id="624"/>
      </w:r>
      <w:r>
        <w:rPr>
          <w:rFonts w:ascii="Gandhari Unicode" w:hAnsi="Gandhari Unicode" w:cs="e-Tamil OTC"/>
          <w:lang w:val="en-GB"/>
        </w:rPr>
        <w:t xml:space="preserve"> [much] sobbing that tight jewels loosen.</w:t>
      </w:r>
    </w:p>
    <w:p w14:paraId="3E3D079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Don't be confused, [you] with [tear-]shedding eyes</w:t>
      </w:r>
      <w:r>
        <w:rPr>
          <w:rStyle w:val="FootnoteReference1"/>
          <w:rFonts w:ascii="Gandhari Unicode" w:hAnsi="Gandhari Unicode" w:cs="e-Tamil OTC"/>
          <w:lang w:val="en-GB"/>
        </w:rPr>
        <w:footnoteReference w:id="625"/>
      </w:r>
      <w:r>
        <w:rPr>
          <w:rFonts w:ascii="Gandhari Unicode" w:hAnsi="Gandhari Unicode" w:cs="e-Tamil OTC"/>
          <w:lang w:val="en-GB"/>
        </w:rPr>
        <w:t>:</w:t>
      </w:r>
    </w:p>
    <w:p w14:paraId="465895F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there, the season, of which [he] said “we will come”,</w:t>
      </w:r>
    </w:p>
    <w:p w14:paraId="4F7E7029"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so that your affliction leaves into the distance,</w:t>
      </w:r>
    </w:p>
    <w:p w14:paraId="40A1B4A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grasping for the wall,</w:t>
      </w:r>
    </w:p>
    <w:p w14:paraId="169C49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after having placed special signs [on it]</w:t>
      </w:r>
      <w:r>
        <w:rPr>
          <w:rStyle w:val="FootnoteReference1"/>
          <w:rFonts w:ascii="Gandhari Unicode" w:hAnsi="Gandhari Unicode" w:cs="e-Tamil OTC"/>
          <w:lang w:val="en-GB"/>
        </w:rPr>
        <w:footnoteReference w:id="626"/>
      </w:r>
      <w:r>
        <w:rPr>
          <w:rFonts w:ascii="Gandhari Unicode" w:hAnsi="Gandhari Unicode" w:cs="e-Tamil OTC"/>
          <w:lang w:val="en-GB"/>
        </w:rPr>
        <w:t>,</w:t>
      </w:r>
    </w:p>
    <w:p w14:paraId="04C637D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[see] the white buds</w:t>
      </w:r>
      <w:r>
        <w:rPr>
          <w:rStyle w:val="FootnoteReference1"/>
          <w:rFonts w:ascii="Gandhari Unicode" w:hAnsi="Gandhari Unicode" w:cs="e-Tamil OTC"/>
          <w:lang w:val="en-GB"/>
        </w:rPr>
        <w:footnoteReference w:id="627"/>
      </w:r>
      <w:r>
        <w:rPr>
          <w:rFonts w:ascii="Gandhari Unicode" w:hAnsi="Gandhari Unicode" w:cs="e-Tamil OTC"/>
          <w:lang w:val="en-GB"/>
        </w:rPr>
        <w:t xml:space="preserve"> of the jasmine, as if speaking,</w:t>
      </w:r>
    </w:p>
    <w:p w14:paraId="4359454A"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chaplets of the cowherds with many cows,</w:t>
      </w:r>
    </w:p>
    <w:p w14:paraId="52C4105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in the evening abundant in dew,</w:t>
      </w:r>
    </w:p>
    <w:p w14:paraId="46B36EA9" w14:textId="77777777" w:rsidR="00544225" w:rsidRDefault="00000000">
      <w:pPr>
        <w:pStyle w:val="Textbody"/>
        <w:tabs>
          <w:tab w:val="left" w:pos="2268"/>
        </w:tabs>
        <w:spacing w:after="0"/>
        <w:jc w:val="both"/>
        <w:rPr>
          <w:rFonts w:ascii="Gandhari Unicode" w:hAnsi="Gandhari Unicode" w:cs="e-Tamil OTC"/>
          <w:lang w:val="en-GB"/>
        </w:rPr>
      </w:pPr>
      <w:r>
        <w:rPr>
          <w:rFonts w:ascii="Gandhari Unicode" w:hAnsi="Gandhari Unicode" w:cs="e-Tamil OTC"/>
          <w:lang w:val="en-GB"/>
        </w:rPr>
        <w:tab/>
        <w:t>when those who are alone, weep.</w:t>
      </w:r>
    </w:p>
    <w:p w14:paraId="6CA924CE" w14:textId="77777777" w:rsidR="00544225" w:rsidRDefault="00544225">
      <w:pPr>
        <w:pStyle w:val="Textbody"/>
        <w:spacing w:after="0"/>
        <w:jc w:val="both"/>
        <w:rPr>
          <w:rFonts w:ascii="Gandhari Unicode" w:hAnsi="Gandhari Unicode" w:cs="e-Tamil OTC"/>
          <w:lang w:val="en-GB"/>
        </w:rPr>
      </w:pPr>
    </w:p>
    <w:p w14:paraId="2FF5E3C1" w14:textId="77777777" w:rsidR="00544225" w:rsidRDefault="00544225">
      <w:pPr>
        <w:pStyle w:val="Textbody"/>
        <w:spacing w:after="0"/>
        <w:jc w:val="both"/>
        <w:rPr>
          <w:rFonts w:ascii="Gandhari Unicode" w:hAnsi="Gandhari Unicode" w:cs="e-Tamil OTC"/>
          <w:lang w:val="en-GB"/>
        </w:rPr>
      </w:pPr>
    </w:p>
    <w:p w14:paraId="072F32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1+7b </w:t>
      </w:r>
      <w:r>
        <w:rPr>
          <w:rFonts w:ascii="Gandhari Unicode" w:hAnsi="Gandhari Unicode" w:cs="e-Tamil OTC"/>
          <w:lang w:val="en-GB"/>
        </w:rPr>
        <w:tab/>
        <w:t xml:space="preserve">So [much] sobbing </w:t>
      </w:r>
      <w:proofErr w:type="gramStart"/>
      <w:r>
        <w:rPr>
          <w:rFonts w:ascii="Gandhari Unicode" w:hAnsi="Gandhari Unicode" w:cs="e-Tamil OTC"/>
          <w:lang w:val="en-GB"/>
        </w:rPr>
        <w:t>that tight jewels</w:t>
      </w:r>
      <w:proofErr w:type="gramEnd"/>
      <w:r>
        <w:rPr>
          <w:rFonts w:ascii="Gandhari Unicode" w:hAnsi="Gandhari Unicode" w:cs="e-Tamil OTC"/>
          <w:lang w:val="en-GB"/>
        </w:rPr>
        <w:t xml:space="preserve"> loosen</w:t>
      </w:r>
    </w:p>
    <w:p w14:paraId="38BB3FE7"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over the white buds of the jasmine ...</w:t>
      </w:r>
    </w:p>
    <w:p w14:paraId="028F4B53" w14:textId="77777777" w:rsidR="00544225" w:rsidRDefault="00544225">
      <w:pPr>
        <w:pStyle w:val="Textbody"/>
        <w:spacing w:after="0"/>
        <w:rPr>
          <w:rFonts w:ascii="Gandhari Unicode" w:hAnsi="Gandhari Unicode" w:cs="e-Tamil OTC"/>
          <w:lang w:val="en-GB"/>
        </w:rPr>
      </w:pPr>
    </w:p>
    <w:p w14:paraId="4E4970CA" w14:textId="77777777" w:rsidR="00544225" w:rsidRDefault="00000000">
      <w:pPr>
        <w:rPr>
          <w:rFonts w:ascii="Gandhari Unicode" w:eastAsiaTheme="majorEastAsia" w:hAnsi="Gandhari Unicode" w:cstheme="majorBidi" w:hint="eastAsia"/>
          <w:b/>
        </w:rPr>
      </w:pPr>
      <w:r>
        <w:br w:type="page"/>
      </w:r>
    </w:p>
    <w:p w14:paraId="7278D3B8" w14:textId="77777777" w:rsidR="00544225" w:rsidRDefault="00000000">
      <w:pPr>
        <w:pStyle w:val="Heading4"/>
        <w:spacing w:before="0"/>
        <w:rPr>
          <w:rFonts w:ascii="Gandhari Unicode" w:hAnsi="Gandhari Unicode" w:hint="eastAsia"/>
          <w:b/>
          <w:i w:val="0"/>
          <w:iCs w:val="0"/>
          <w:color w:val="auto"/>
        </w:rPr>
      </w:pPr>
      <w:r>
        <w:rPr>
          <w:rFonts w:ascii="Gandhari Unicode" w:hAnsi="Gandhari Unicode"/>
          <w:b/>
          <w:i w:val="0"/>
          <w:iCs w:val="0"/>
          <w:color w:val="auto"/>
        </w:rPr>
        <w:lastRenderedPageBreak/>
        <w:t>KT 359</w:t>
      </w:r>
      <w:r>
        <w:rPr>
          <w:rFonts w:ascii="e-Tamil OTC" w:hAnsi="e-Tamil OTC" w:cs="e-Tamil OTC"/>
          <w:b/>
          <w:i w:val="0"/>
          <w:iCs w:val="0"/>
          <w:color w:val="auto"/>
        </w:rPr>
        <w:t xml:space="preserve"> </w:t>
      </w:r>
      <w:proofErr w:type="spellStart"/>
      <w:r>
        <w:rPr>
          <w:rFonts w:ascii="e-Tamil OTC" w:hAnsi="e-Tamil OTC" w:cs="e-Tamil OTC"/>
          <w:b/>
          <w:i w:val="0"/>
          <w:iCs w:val="0"/>
          <w:color w:val="auto"/>
        </w:rPr>
        <w:t>பேயன்</w:t>
      </w:r>
      <w:proofErr w:type="spellEnd"/>
      <w:r>
        <w:rPr>
          <w:rFonts w:ascii="e-Tamil OTC" w:hAnsi="e-Tamil OTC" w:cs="e-Tamil OTC"/>
          <w:b/>
          <w:i w:val="0"/>
          <w:iCs w:val="0"/>
          <w:color w:val="auto"/>
        </w:rPr>
        <w:t xml:space="preserve">: </w:t>
      </w:r>
      <w:r>
        <w:rPr>
          <w:rFonts w:ascii="Gandhari Unicode" w:hAnsi="Gandhari Unicode"/>
          <w:bCs/>
          <w:i w:val="0"/>
          <w:iCs w:val="0"/>
          <w:color w:val="auto"/>
        </w:rPr>
        <w:t>the confidante</w:t>
      </w:r>
    </w:p>
    <w:p w14:paraId="205F1E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பரத்தையிற்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பாணர்க்குச்</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பாணற்குச்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C269F70" w14:textId="77777777" w:rsidR="00544225" w:rsidRDefault="00544225">
      <w:pPr>
        <w:pStyle w:val="Textbody"/>
        <w:spacing w:after="29"/>
        <w:jc w:val="both"/>
        <w:rPr>
          <w:rFonts w:ascii="Gandhari Unicode" w:hAnsi="Gandhari Unicode" w:cs="e-Tamil OTC"/>
          <w:lang w:val="en-GB"/>
        </w:rPr>
      </w:pPr>
    </w:p>
    <w:p w14:paraId="70BF782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கண்டிசிற்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பண்புடைத்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தம்ம</w:t>
      </w:r>
      <w:proofErr w:type="spellEnd"/>
    </w:p>
    <w:p w14:paraId="7C727D8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பசுவெண்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ணிலவிற்</w:t>
      </w:r>
      <w:proofErr w:type="spellEnd"/>
    </w:p>
    <w:p w14:paraId="4F45EDB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குறுங்காற்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னறும்பூஞ்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சேக்கைப்</w:t>
      </w:r>
      <w:proofErr w:type="spellEnd"/>
    </w:p>
    <w:p w14:paraId="48BD91A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பள்ளி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னுயிர்த்தன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னசையிற்</w:t>
      </w:r>
      <w:proofErr w:type="spellEnd"/>
    </w:p>
    <w:p w14:paraId="2B8A478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புதல்வற்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றழீஇயினன்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விறலவன்</w:t>
      </w:r>
      <w:proofErr w:type="spellEnd"/>
    </w:p>
    <w:p w14:paraId="72E7E4C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புதல்வன்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றாயவன்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புறங்கவைஇ</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யினளே</w:t>
      </w:r>
      <w:proofErr w:type="spellEnd"/>
      <w:r>
        <w:rPr>
          <w:rFonts w:ascii="Gandhari Unicode" w:hAnsi="Gandhari Unicode" w:cs="e-Tamil OTC"/>
          <w:sz w:val="24"/>
          <w:szCs w:val="24"/>
          <w:lang w:val="en-GB"/>
        </w:rPr>
        <w:t>.</w:t>
      </w:r>
    </w:p>
    <w:p w14:paraId="4540B076" w14:textId="77777777" w:rsidR="00544225" w:rsidRDefault="00544225">
      <w:pPr>
        <w:pStyle w:val="PreformattedText"/>
        <w:rPr>
          <w:rFonts w:ascii="Gandhari Unicode" w:hAnsi="Gandhari Unicode" w:cs="e-Tamil OTC"/>
          <w:sz w:val="24"/>
          <w:szCs w:val="24"/>
          <w:lang w:val="en-GB"/>
        </w:rPr>
      </w:pPr>
    </w:p>
    <w:p w14:paraId="5DBE769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பண்புடைத்</w:t>
      </w:r>
      <w:proofErr w:type="spellEnd"/>
      <w:r>
        <w:rPr>
          <w:rFonts w:ascii="Gandhari Unicode" w:eastAsia="URW Palladio UNI" w:hAnsi="Gandhari Unicode" w:cs="e-Tamil OTC"/>
          <w:sz w:val="24"/>
          <w:szCs w:val="24"/>
          <w:lang w:val="en-GB"/>
        </w:rPr>
        <w:t xml:space="preserve"> L1, C1+2+3v,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பண்புடை</w:t>
      </w:r>
      <w:proofErr w:type="spellEnd"/>
      <w:r>
        <w:rPr>
          <w:rFonts w:ascii="Gandhari Unicode" w:eastAsia="URW Palladio UNI" w:hAnsi="Gandhari Unicode" w:cs="e-Tamil OTC"/>
          <w:sz w:val="24"/>
          <w:szCs w:val="24"/>
          <w:lang w:val="en-GB"/>
        </w:rPr>
        <w:t xml:space="preserve"> C3, G1 • </w:t>
      </w:r>
      <w:r>
        <w:rPr>
          <w:rFonts w:ascii="Gandhari Unicode" w:eastAsia="URW Palladio UNI" w:hAnsi="Gandhari Unicode" w:cs="e-Tamil OTC"/>
          <w:b/>
          <w:bCs/>
          <w:sz w:val="24"/>
          <w:szCs w:val="24"/>
          <w:lang w:val="en-GB"/>
        </w:rPr>
        <w:t>3b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கட்டி</w:t>
      </w:r>
      <w:proofErr w:type="spellEnd"/>
      <w:r>
        <w:rPr>
          <w:rFonts w:ascii="Gandhari Unicode" w:eastAsia="URW Palladio UNI" w:hAnsi="Gandhari Unicode" w:cs="e-Tamil OTC"/>
          <w:sz w:val="24"/>
          <w:szCs w:val="24"/>
          <w:lang w:val="en-GB"/>
        </w:rPr>
        <w:t xml:space="preserve"> C1+2+3v,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காட்டி</w:t>
      </w:r>
      <w:proofErr w:type="spellEnd"/>
      <w:r>
        <w:rPr>
          <w:rFonts w:ascii="Gandhari Unicode" w:eastAsia="URW Palladio UNI" w:hAnsi="Gandhari Unicode" w:cs="e-Tamil OTC"/>
          <w:sz w:val="24"/>
          <w:szCs w:val="24"/>
          <w:lang w:val="en-GB"/>
        </w:rPr>
        <w:t xml:space="preserve"> L1, C1v+3, G1 • </w:t>
      </w:r>
      <w:r>
        <w:rPr>
          <w:rFonts w:ascii="Gandhari Unicode" w:eastAsia="URW Palladio UNI" w:hAnsi="Gandhari Unicode" w:cs="e-Tamil OTC"/>
          <w:b/>
          <w:bCs/>
          <w:sz w:val="24"/>
          <w:szCs w:val="24"/>
          <w:lang w:val="en-GB"/>
        </w:rPr>
        <w:t>3c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னறும்பூஞ்</w:t>
      </w:r>
      <w:proofErr w:type="spellEnd"/>
      <w:r>
        <w:rPr>
          <w:rFonts w:ascii="Gandhari Unicode" w:eastAsia="URW Palladio UNI" w:hAnsi="Gandhari Unicode" w:cs="e-Tamil OTC"/>
          <w:sz w:val="24"/>
          <w:szCs w:val="24"/>
          <w:lang w:val="en-GB"/>
        </w:rPr>
        <w:t xml:space="preserve"> L1, C1+2+3, G1,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னறும்பூச்</w:t>
      </w:r>
      <w:proofErr w:type="spellEnd"/>
      <w:r>
        <w:rPr>
          <w:rFonts w:ascii="Gandhari Unicode" w:eastAsia="URW Palladio UNI" w:hAnsi="Gandhari Unicode" w:cs="e-Tamil OTC"/>
          <w:sz w:val="24"/>
          <w:szCs w:val="24"/>
          <w:lang w:val="en-GB"/>
        </w:rPr>
        <w:t xml:space="preserve"> G2, </w:t>
      </w:r>
      <w:proofErr w:type="spellStart"/>
      <w:r>
        <w:rPr>
          <w:rFonts w:ascii="Gandhari Unicode" w:eastAsia="URW Palladio UNI" w:hAnsi="Gandhari Unicode" w:cs="e-Tamil OTC"/>
          <w:sz w:val="24"/>
          <w:szCs w:val="24"/>
          <w:lang w:val="en-GB"/>
        </w:rPr>
        <w:t>Iḷ</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னுயிர்த்தன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னசையிற்</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வசைஇப்</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னுயிர்த்தன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னசைஇப்</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றழீஇயினன்</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றழிஇயினன்</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றழீஇனன்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புறங்கவைஇ</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யினளே</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யினளே</w:t>
      </w:r>
      <w:proofErr w:type="spellEnd"/>
      <w:r>
        <w:rPr>
          <w:rFonts w:ascii="Gandhari Unicode" w:hAnsi="Gandhari Unicode" w:cs="e-Tamil OTC"/>
          <w:sz w:val="24"/>
          <w:szCs w:val="24"/>
          <w:lang w:val="en-GB"/>
        </w:rPr>
        <w:t xml:space="preserve"> I;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L1(), C1+3, G1, AT; </w:t>
      </w:r>
      <w:proofErr w:type="spellStart"/>
      <w:r>
        <w:rPr>
          <w:rFonts w:ascii="Gandhari Unicode" w:hAnsi="Gandhari Unicode" w:cs="e-Tamil OTC"/>
          <w:sz w:val="24"/>
          <w:szCs w:val="24"/>
          <w:lang w:val="en-GB"/>
        </w:rPr>
        <w:t>புறங்கவ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w:t>
      </w:r>
    </w:p>
    <w:p w14:paraId="6ED90D0B" w14:textId="77777777" w:rsidR="00544225" w:rsidRDefault="00544225">
      <w:pPr>
        <w:pStyle w:val="Textbody"/>
        <w:spacing w:after="29"/>
        <w:jc w:val="both"/>
        <w:rPr>
          <w:rFonts w:ascii="Gandhari Unicode" w:hAnsi="Gandhari Unicode" w:cs="e-Tamil OTC"/>
          <w:lang w:val="en-GB"/>
        </w:rPr>
      </w:pPr>
    </w:p>
    <w:p w14:paraId="17D65F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kaṇṭiciṉ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*-amma</w:t>
      </w:r>
    </w:p>
    <w:p w14:paraId="160939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virinta</w:t>
      </w:r>
      <w:proofErr w:type="spellEnd"/>
      <w:r>
        <w:rPr>
          <w:rFonts w:ascii="Gandhari Unicode" w:hAnsi="Gandhari Unicode" w:cs="e-Tamil OTC"/>
          <w:lang w:val="en-GB"/>
        </w:rPr>
        <w:t xml:space="preserve"> pacu </w:t>
      </w: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nilaviṉ</w:t>
      </w:r>
      <w:proofErr w:type="spellEnd"/>
    </w:p>
    <w:p w14:paraId="7AF0FF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kaṭṭil</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cēkkai</w:t>
      </w:r>
      <w:proofErr w:type="spellEnd"/>
      <w:r>
        <w:rPr>
          <w:rFonts w:ascii="Gandhari Unicode" w:hAnsi="Gandhari Unicode" w:cs="e-Tamil OTC"/>
          <w:lang w:val="en-GB"/>
        </w:rPr>
        <w:t>+</w:t>
      </w:r>
    </w:p>
    <w:p w14:paraId="0A73B91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paḷḷi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uyirttaṉaṉ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nacaiyiṉ</w:t>
      </w:r>
      <w:proofErr w:type="spellEnd"/>
    </w:p>
    <w:p w14:paraId="14902D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putalvaṉ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taḻīiyiṉaṉ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p>
    <w:p w14:paraId="7A3CBCA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putalvaṉ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kavaiiyiṉaḷ</w:t>
      </w:r>
      <w:proofErr w:type="spellEnd"/>
      <w:r>
        <w:rPr>
          <w:rFonts w:ascii="Gandhari Unicode" w:hAnsi="Gandhari Unicode" w:cs="e-Tamil OTC"/>
          <w:i/>
          <w:iCs/>
          <w:lang w:val="en-GB"/>
        </w:rPr>
        <w:t>-ē</w:t>
      </w:r>
      <w:r>
        <w:rPr>
          <w:rFonts w:ascii="Gandhari Unicode" w:hAnsi="Gandhari Unicode" w:cs="e-Tamil OTC"/>
          <w:lang w:val="en-GB"/>
        </w:rPr>
        <w:t>.</w:t>
      </w:r>
    </w:p>
    <w:p w14:paraId="071DF0B8" w14:textId="77777777" w:rsidR="00544225" w:rsidRDefault="00544225">
      <w:pPr>
        <w:pStyle w:val="Textbody"/>
        <w:spacing w:after="29" w:line="260" w:lineRule="exact"/>
        <w:jc w:val="both"/>
        <w:rPr>
          <w:rFonts w:ascii="Gandhari Unicode" w:hAnsi="Gandhari Unicode" w:cs="e-Tamil OTC"/>
          <w:lang w:val="en-GB"/>
        </w:rPr>
      </w:pPr>
    </w:p>
    <w:p w14:paraId="22A8702D" w14:textId="77777777" w:rsidR="00544225" w:rsidRDefault="00544225">
      <w:pPr>
        <w:pStyle w:val="Textbody"/>
        <w:spacing w:after="29" w:line="260" w:lineRule="exact"/>
        <w:jc w:val="both"/>
        <w:rPr>
          <w:rFonts w:ascii="Gandhari Unicode" w:hAnsi="Gandhari Unicode" w:cs="e-Tamil OTC"/>
          <w:lang w:val="en-GB"/>
        </w:rPr>
      </w:pPr>
    </w:p>
    <w:p w14:paraId="32E44411" w14:textId="77777777" w:rsidR="00544225" w:rsidRDefault="00000000">
      <w:pPr>
        <w:pStyle w:val="Textbody"/>
        <w:spacing w:after="29" w:line="260" w:lineRule="exact"/>
        <w:jc w:val="both"/>
        <w:rPr>
          <w:rFonts w:ascii="Gandhari Unicode" w:hAnsi="Gandhari Unicode" w:cs="e-Tamil OTC"/>
          <w:lang w:val="en-GB"/>
        </w:rPr>
      </w:pPr>
      <w:r>
        <w:br w:type="page"/>
      </w:r>
    </w:p>
    <w:p w14:paraId="7A14123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bard by the confidante, when she saw the arrival of HIM, who came after having separated because of another woman, entering in person without obtaining [reconciliation] when wishing for the door/mediation.</w:t>
      </w:r>
    </w:p>
    <w:p w14:paraId="6F0BEA93" w14:textId="77777777" w:rsidR="00544225" w:rsidRDefault="00544225">
      <w:pPr>
        <w:pStyle w:val="Textbody"/>
        <w:spacing w:after="29" w:line="260" w:lineRule="exact"/>
        <w:jc w:val="both"/>
        <w:rPr>
          <w:rFonts w:ascii="Gandhari Unicode" w:hAnsi="Gandhari Unicode" w:cs="e-Tamil OTC"/>
          <w:lang w:val="en-GB"/>
        </w:rPr>
      </w:pPr>
    </w:p>
    <w:p w14:paraId="3732E9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see(</w:t>
      </w:r>
      <w:proofErr w:type="spellStart"/>
      <w:r>
        <w:rPr>
          <w:rFonts w:ascii="Gandhari Unicode" w:hAnsi="Gandhari Unicode" w:cs="e-Tamil OTC"/>
          <w:lang w:val="en-GB"/>
        </w:rPr>
        <w:t>ipt</w:t>
      </w:r>
      <w:proofErr w:type="spellEnd"/>
      <w:r>
        <w:rPr>
          <w:rFonts w:ascii="Gandhari Unicode" w:hAnsi="Gandhari Unicode" w:cs="e-Tamil OTC"/>
          <w:lang w:val="en-GB"/>
        </w:rPr>
        <w:t>.) bard(voc.) nature possess-</w:t>
      </w:r>
      <w:proofErr w:type="gramStart"/>
      <w:r>
        <w:rPr>
          <w:rFonts w:ascii="Gandhari Unicode" w:hAnsi="Gandhari Unicode" w:cs="e-Tamil OTC"/>
          <w:lang w:val="en-GB"/>
        </w:rPr>
        <w:t>it</w:t>
      </w:r>
      <w:r>
        <w:rPr>
          <w:rFonts w:ascii="Gandhari Unicode" w:hAnsi="Gandhari Unicode" w:cs="e-Tamil OTC"/>
          <w:position w:val="6"/>
          <w:lang w:val="en-GB"/>
        </w:rPr>
        <w:t>amma</w:t>
      </w:r>
      <w:proofErr w:type="gramEnd"/>
    </w:p>
    <w:p w14:paraId="3736086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evening expanded- green white </w:t>
      </w:r>
      <w:proofErr w:type="gramStart"/>
      <w:r>
        <w:rPr>
          <w:rFonts w:ascii="Gandhari Unicode" w:hAnsi="Gandhari Unicode" w:cs="e-Tamil OTC"/>
          <w:lang w:val="en-GB"/>
        </w:rPr>
        <w:t>moonlight</w:t>
      </w:r>
      <w:proofErr w:type="spellStart"/>
      <w:r>
        <w:rPr>
          <w:rFonts w:ascii="Gandhari Unicode" w:hAnsi="Gandhari Unicode" w:cs="e-Tamil OTC"/>
          <w:position w:val="6"/>
          <w:lang w:val="en-GB"/>
        </w:rPr>
        <w:t>iṉ</w:t>
      </w:r>
      <w:proofErr w:type="spellEnd"/>
      <w:proofErr w:type="gramEnd"/>
    </w:p>
    <w:p w14:paraId="2EED5D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 leg cot fragrant flower bed</w:t>
      </w:r>
    </w:p>
    <w:p w14:paraId="631ED6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resting-place elephant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he-breathed yearning-if</w:t>
      </w:r>
    </w:p>
    <w:p w14:paraId="3120C1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he-embraced victory he</w:t>
      </w:r>
    </w:p>
    <w:p w14:paraId="50ACA8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son mother he back bifurcation-she</w:t>
      </w:r>
      <w:r>
        <w:rPr>
          <w:rFonts w:ascii="Gandhari Unicode" w:hAnsi="Gandhari Unicode" w:cs="e-Tamil OTC"/>
          <w:position w:val="6"/>
          <w:lang w:val="en-GB"/>
        </w:rPr>
        <w:t>ē</w:t>
      </w:r>
      <w:r>
        <w:rPr>
          <w:rFonts w:ascii="Gandhari Unicode" w:hAnsi="Gandhari Unicode" w:cs="e-Tamil OTC"/>
          <w:lang w:val="en-GB"/>
        </w:rPr>
        <w:t>.</w:t>
      </w:r>
    </w:p>
    <w:p w14:paraId="0AD8E92F" w14:textId="77777777" w:rsidR="00544225" w:rsidRDefault="00544225">
      <w:pPr>
        <w:pStyle w:val="Textbody"/>
        <w:spacing w:after="29"/>
        <w:jc w:val="both"/>
        <w:rPr>
          <w:rFonts w:ascii="Gandhari Unicode" w:hAnsi="Gandhari Unicode" w:cs="e-Tamil OTC"/>
          <w:lang w:val="en-GB"/>
        </w:rPr>
      </w:pPr>
    </w:p>
    <w:p w14:paraId="3E767130" w14:textId="77777777" w:rsidR="00544225" w:rsidRDefault="00544225">
      <w:pPr>
        <w:pStyle w:val="Textbody"/>
        <w:spacing w:after="29"/>
        <w:jc w:val="both"/>
        <w:rPr>
          <w:rFonts w:ascii="Gandhari Unicode" w:hAnsi="Gandhari Unicode" w:cs="e-Tamil OTC"/>
          <w:lang w:val="en-GB"/>
        </w:rPr>
      </w:pPr>
    </w:p>
    <w:p w14:paraId="60E1125B"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See, bard, it is like that, alas:</w:t>
      </w:r>
    </w:p>
    <w:p w14:paraId="358A17A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As he was yearning, he </w:t>
      </w:r>
      <w:proofErr w:type="gramStart"/>
      <w:r>
        <w:rPr>
          <w:rFonts w:ascii="Gandhari Unicode" w:hAnsi="Gandhari Unicode" w:cs="e-Tamil OTC"/>
          <w:lang w:val="en-GB"/>
        </w:rPr>
        <w:t>breathing</w:t>
      </w:r>
      <w:proofErr w:type="gramEnd"/>
      <w:r>
        <w:rPr>
          <w:rStyle w:val="FootnoteReference1"/>
          <w:rFonts w:ascii="Gandhari Unicode" w:hAnsi="Gandhari Unicode" w:cs="e-Tamil OTC"/>
          <w:lang w:val="en-GB"/>
        </w:rPr>
        <w:footnoteReference w:id="628"/>
      </w:r>
      <w:r>
        <w:rPr>
          <w:rFonts w:ascii="Gandhari Unicode" w:hAnsi="Gandhari Unicode" w:cs="e-Tamil OTC"/>
          <w:lang w:val="en-GB"/>
        </w:rPr>
        <w:t xml:space="preserve"> like an elephant on [its] lair</w:t>
      </w:r>
      <w:r>
        <w:rPr>
          <w:rStyle w:val="FootnoteReference1"/>
          <w:rFonts w:ascii="Gandhari Unicode" w:hAnsi="Gandhari Unicode" w:cs="e-Tamil OTC"/>
          <w:lang w:val="en-GB"/>
        </w:rPr>
        <w:footnoteReference w:id="629"/>
      </w:r>
      <w:r>
        <w:rPr>
          <w:rFonts w:ascii="Gandhari Unicode" w:hAnsi="Gandhari Unicode" w:cs="e-Tamil OTC"/>
          <w:lang w:val="en-GB"/>
        </w:rPr>
        <w:t>,</w:t>
      </w:r>
    </w:p>
    <w:p w14:paraId="0DBB5A4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on the bed fragrant with flowers near the short-legged cot</w:t>
      </w:r>
      <w:r>
        <w:rPr>
          <w:rStyle w:val="FootnoteReference1"/>
          <w:rFonts w:ascii="Gandhari Unicode" w:hAnsi="Gandhari Unicode" w:cs="e-Tamil OTC"/>
          <w:lang w:val="en-GB"/>
        </w:rPr>
        <w:footnoteReference w:id="630"/>
      </w:r>
    </w:p>
    <w:p w14:paraId="67826C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 the fresh white moonlight expanded at evening,</w:t>
      </w:r>
    </w:p>
    <w:p w14:paraId="119B3B8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 victorious one embraced [his] son.</w:t>
      </w:r>
    </w:p>
    <w:p w14:paraId="0B46ED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mother of [his] son, she was split from his back.</w:t>
      </w:r>
      <w:r>
        <w:rPr>
          <w:rStyle w:val="FootnoteReference1"/>
          <w:rFonts w:ascii="Gandhari Unicode" w:hAnsi="Gandhari Unicode" w:cs="e-Tamil OTC"/>
          <w:lang w:val="en-GB"/>
        </w:rPr>
        <w:footnoteReference w:id="631"/>
      </w:r>
    </w:p>
    <w:p w14:paraId="3B03CAFA" w14:textId="77777777" w:rsidR="00544225" w:rsidRDefault="00544225">
      <w:pPr>
        <w:pStyle w:val="Textbody"/>
        <w:spacing w:after="0"/>
        <w:jc w:val="both"/>
        <w:rPr>
          <w:rFonts w:ascii="Gandhari Unicode" w:hAnsi="Gandhari Unicode" w:cs="e-Tamil OTC"/>
          <w:lang w:val="en-GB"/>
        </w:rPr>
      </w:pPr>
    </w:p>
    <w:p w14:paraId="1B8EB74F" w14:textId="77777777" w:rsidR="00544225" w:rsidRDefault="00544225">
      <w:pPr>
        <w:pStyle w:val="Textbody"/>
        <w:spacing w:after="0"/>
        <w:jc w:val="both"/>
        <w:rPr>
          <w:rFonts w:ascii="Gandhari Unicode" w:hAnsi="Gandhari Unicode" w:cs="e-Tamil OTC"/>
          <w:lang w:val="en-GB"/>
        </w:rPr>
      </w:pPr>
    </w:p>
    <w:p w14:paraId="4D1B070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T.V.G.</w:t>
      </w:r>
    </w:p>
    <w:p w14:paraId="20EA3D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r>
      <w:proofErr w:type="gramStart"/>
      <w:r>
        <w:rPr>
          <w:rFonts w:ascii="Gandhari Unicode" w:hAnsi="Gandhari Unicode" w:cs="e-Tamil OTC"/>
          <w:lang w:val="en-GB"/>
        </w:rPr>
        <w:t>The</w:t>
      </w:r>
      <w:proofErr w:type="gramEnd"/>
      <w:r>
        <w:rPr>
          <w:rFonts w:ascii="Gandhari Unicode" w:hAnsi="Gandhari Unicode" w:cs="e-Tamil OTC"/>
          <w:lang w:val="en-GB"/>
        </w:rPr>
        <w:t xml:space="preserve"> mother of [his] son, she embraced his back.</w:t>
      </w:r>
    </w:p>
    <w:p w14:paraId="55512D79" w14:textId="77777777" w:rsidR="00544225" w:rsidRDefault="00544225">
      <w:pPr>
        <w:pStyle w:val="Textbody"/>
        <w:spacing w:after="0"/>
        <w:jc w:val="both"/>
        <w:rPr>
          <w:rFonts w:ascii="Gandhari Unicode" w:hAnsi="Gandhari Unicode" w:cs="e-Tamil OTC"/>
          <w:lang w:val="en-GB"/>
        </w:rPr>
      </w:pPr>
    </w:p>
    <w:p w14:paraId="264A528D" w14:textId="77777777" w:rsidR="00544225" w:rsidRDefault="00000000">
      <w:pPr>
        <w:rPr>
          <w:rFonts w:ascii="Gandhari Unicode" w:eastAsiaTheme="majorEastAsia" w:hAnsi="Gandhari Unicode" w:cstheme="majorBidi" w:hint="eastAsia"/>
          <w:b/>
        </w:rPr>
      </w:pPr>
      <w:r>
        <w:br w:type="page"/>
      </w:r>
    </w:p>
    <w:p w14:paraId="0C4DABA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360</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ஓழத்துப்</w:t>
      </w:r>
      <w:proofErr w:type="spellEnd"/>
      <w:r>
        <w:rPr>
          <w:rFonts w:ascii="e-Tamil OTC" w:hAnsi="e-Tamil OTC" w:cs="e-Tamil OTC"/>
          <w:i w:val="0"/>
          <w:iCs w:val="0"/>
          <w:color w:val="auto"/>
        </w:rPr>
        <w:t xml:space="preserve"> (</w:t>
      </w:r>
      <w:r>
        <w:rPr>
          <w:rFonts w:ascii="Gandhari Unicode" w:hAnsi="Gandhari Unicode"/>
          <w:i w:val="0"/>
          <w:iCs w:val="0"/>
          <w:color w:val="auto"/>
        </w:rPr>
        <w:t>C1+2, G2</w:t>
      </w:r>
      <w:r>
        <w:rPr>
          <w:rFonts w:ascii="e-Tamil OTC" w:hAnsi="e-Tamil OTC" w:cs="e-Tamil OTC"/>
          <w:i w:val="0"/>
          <w:iCs w:val="0"/>
          <w:color w:val="auto"/>
        </w:rPr>
        <w:t xml:space="preserve">: </w:t>
      </w:r>
      <w:proofErr w:type="spellStart"/>
      <w:r>
        <w:rPr>
          <w:rFonts w:ascii="e-Tamil OTC" w:hAnsi="e-Tamil OTC" w:cs="e-Tamil OTC"/>
          <w:i w:val="0"/>
          <w:iCs w:val="0"/>
          <w:color w:val="auto"/>
        </w:rPr>
        <w:t>ஈழத்துப்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பூதன்றேவன்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1ABF545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சிறைப்புறத்தானாக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அஞ்சிய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912DD81" w14:textId="77777777" w:rsidR="00544225" w:rsidRDefault="00544225">
      <w:pPr>
        <w:pStyle w:val="Textbody"/>
        <w:spacing w:after="29"/>
        <w:jc w:val="both"/>
        <w:rPr>
          <w:rFonts w:ascii="Gandhari Unicode" w:hAnsi="Gandhari Unicode" w:cs="e-Tamil OTC"/>
          <w:lang w:val="en-GB"/>
        </w:rPr>
      </w:pPr>
    </w:p>
    <w:p w14:paraId="23C8602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வெறியென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னோய்மருந்</w:t>
      </w:r>
      <w:proofErr w:type="spellEnd"/>
    </w:p>
    <w:p w14:paraId="591E6EA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னாகுத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காணிய</w:t>
      </w:r>
      <w:proofErr w:type="spellEnd"/>
    </w:p>
    <w:p w14:paraId="7F888B8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வரும்பட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மின்றுநா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முழப்பினும்</w:t>
      </w:r>
      <w:proofErr w:type="spellEnd"/>
    </w:p>
    <w:p w14:paraId="345DD27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வாரற்க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சாரற்</w:t>
      </w:r>
      <w:proofErr w:type="spellEnd"/>
    </w:p>
    <w:p w14:paraId="0E5F4AF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பெருங்குர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w:t>
      </w:r>
      <w:proofErr w:type="spellEnd"/>
    </w:p>
    <w:p w14:paraId="78CAA5C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லுண்கிளி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கொடிச்சிகைக்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குளிரே</w:t>
      </w:r>
      <w:proofErr w:type="spellEnd"/>
    </w:p>
    <w:p w14:paraId="11461C1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சிலம்பிற்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w:t>
      </w:r>
      <w:proofErr w:type="spellEnd"/>
    </w:p>
    <w:p w14:paraId="49B111C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யிலங்குமலை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னானே</w:t>
      </w:r>
      <w:proofErr w:type="spellEnd"/>
      <w:r>
        <w:rPr>
          <w:rFonts w:ascii="Gandhari Unicode" w:hAnsi="Gandhari Unicode" w:cs="e-Tamil OTC"/>
          <w:sz w:val="24"/>
          <w:szCs w:val="24"/>
          <w:lang w:val="en-GB"/>
        </w:rPr>
        <w:t>.</w:t>
      </w:r>
    </w:p>
    <w:p w14:paraId="29049EB8" w14:textId="77777777" w:rsidR="00544225" w:rsidRDefault="00544225">
      <w:pPr>
        <w:pStyle w:val="PreformattedText"/>
        <w:rPr>
          <w:rFonts w:ascii="Gandhari Unicode" w:hAnsi="Gandhari Unicode" w:cs="e-Tamil OTC"/>
          <w:sz w:val="24"/>
          <w:szCs w:val="24"/>
          <w:lang w:val="en-GB"/>
        </w:rPr>
      </w:pPr>
    </w:p>
    <w:p w14:paraId="3149C9FE"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வரும்பட</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யரும்பட</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மின்றுநா</w:t>
      </w:r>
      <w:proofErr w:type="spellEnd"/>
      <w:r>
        <w:rPr>
          <w:rFonts w:ascii="Gandhari Unicode" w:hAnsi="Gandhari Unicode" w:cs="e-Tamil OTC"/>
          <w:sz w:val="24"/>
          <w:szCs w:val="24"/>
          <w:lang w:val="en-GB"/>
        </w:rPr>
        <w:t xml:space="preserve"> L1, C1+2+3, G1+2v,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மின்னுநா</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வாரற்க</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வாராக</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தில்லை</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சாரற்</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சாரப்</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லுண்கிளி</w:t>
      </w:r>
      <w:proofErr w:type="spellEnd"/>
      <w:r>
        <w:rPr>
          <w:rFonts w:ascii="Gandhari Unicode" w:hAnsi="Gandhari Unicode" w:cs="e-Tamil OTC"/>
          <w:sz w:val="24"/>
          <w:szCs w:val="24"/>
          <w:lang w:val="en-GB"/>
        </w:rPr>
        <w:t xml:space="preserve">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லுண்கிழ</w:t>
      </w:r>
      <w:proofErr w:type="spellEnd"/>
      <w:r>
        <w:rPr>
          <w:rFonts w:ascii="Gandhari Unicode" w:hAnsi="Gandhari Unicode" w:cs="e-Tamil OTC"/>
          <w:sz w:val="24"/>
          <w:szCs w:val="24"/>
          <w:lang w:val="en-GB"/>
        </w:rPr>
        <w:t xml:space="preserve"> L1</w:t>
      </w:r>
    </w:p>
    <w:p w14:paraId="76D6E43F" w14:textId="77777777" w:rsidR="00544225" w:rsidRDefault="00544225">
      <w:pPr>
        <w:pStyle w:val="Textbody"/>
        <w:spacing w:after="29"/>
        <w:jc w:val="both"/>
        <w:rPr>
          <w:rFonts w:ascii="Gandhari Unicode" w:hAnsi="Gandhari Unicode" w:cs="e-Tamil OTC"/>
          <w:lang w:val="en-GB"/>
        </w:rPr>
      </w:pPr>
    </w:p>
    <w:p w14:paraId="2CFF2F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uṇarnta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marunt</w:t>
      </w:r>
      <w:proofErr w:type="spellEnd"/>
      <w:r>
        <w:rPr>
          <w:rFonts w:ascii="Gandhari Unicode" w:hAnsi="Gandhari Unicode" w:cs="e-Tamil OTC"/>
          <w:lang w:val="en-GB"/>
        </w:rPr>
        <w:t>*</w:t>
      </w:r>
    </w:p>
    <w:p w14:paraId="54DFB99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aṟiyāṉ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kāṇiya</w:t>
      </w:r>
      <w:proofErr w:type="spellEnd"/>
    </w:p>
    <w:p w14:paraId="25DF01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paṭar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evvam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nām</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uḻappiṉum</w:t>
      </w:r>
      <w:proofErr w:type="spellEnd"/>
    </w:p>
    <w:p w14:paraId="774E9D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vāraṟka</w:t>
      </w:r>
      <w:proofErr w:type="spellEnd"/>
      <w:r>
        <w:rPr>
          <w:rFonts w:ascii="Gandhari Unicode" w:hAnsi="Gandhari Unicode" w:cs="e-Tamil OTC"/>
          <w:lang w:val="en-GB"/>
        </w:rPr>
        <w:t xml:space="preserve">-tilla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1E0709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piṭi</w:t>
      </w:r>
      <w:proofErr w:type="spellEnd"/>
      <w:r>
        <w:rPr>
          <w:rFonts w:ascii="Gandhari Unicode" w:hAnsi="Gandhari Unicode" w:cs="e-Tamil OTC"/>
          <w:lang w:val="en-GB"/>
        </w:rPr>
        <w:t>+ kai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ēṉal</w:t>
      </w:r>
      <w:proofErr w:type="spellEnd"/>
    </w:p>
    <w:p w14:paraId="0F08F3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kiḷi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kaṭiyum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koṭicci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kuḷir</w:t>
      </w:r>
      <w:proofErr w:type="spellEnd"/>
      <w:r>
        <w:rPr>
          <w:rFonts w:ascii="Gandhari Unicode" w:hAnsi="Gandhari Unicode" w:cs="e-Tamil OTC"/>
          <w:lang w:val="en-GB"/>
        </w:rPr>
        <w:t>-ē</w:t>
      </w:r>
    </w:p>
    <w:p w14:paraId="6566CE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cilampum</w:t>
      </w:r>
      <w:proofErr w:type="spellEnd"/>
      <w:r>
        <w:rPr>
          <w:rFonts w:ascii="Gandhari Unicode" w:hAnsi="Gandhari Unicode" w:cs="e-Tamil OTC"/>
          <w:lang w:val="en-GB"/>
        </w:rPr>
        <w:t xml:space="preserve"> </w:t>
      </w:r>
      <w:proofErr w:type="spellStart"/>
      <w:r>
        <w:rPr>
          <w:rFonts w:ascii="Gandhari Unicode" w:hAnsi="Gandhari Unicode" w:cs="e-Tamil OTC"/>
          <w:lang w:val="en-GB"/>
        </w:rPr>
        <w:t>cōlai</w:t>
      </w:r>
      <w:proofErr w:type="spellEnd"/>
    </w:p>
    <w:p w14:paraId="341008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iraviṉāṉ</w:t>
      </w:r>
      <w:proofErr w:type="spellEnd"/>
      <w:r>
        <w:rPr>
          <w:rFonts w:ascii="Gandhari Unicode" w:hAnsi="Gandhari Unicode" w:cs="e-Tamil OTC"/>
          <w:lang w:val="en-GB"/>
        </w:rPr>
        <w:t>-ē.</w:t>
      </w:r>
    </w:p>
    <w:p w14:paraId="6632CA3A" w14:textId="77777777" w:rsidR="00544225" w:rsidRDefault="00544225">
      <w:pPr>
        <w:pStyle w:val="Textbody"/>
        <w:spacing w:after="29" w:line="260" w:lineRule="exact"/>
        <w:jc w:val="both"/>
        <w:rPr>
          <w:rFonts w:ascii="Gandhari Unicode" w:hAnsi="Gandhari Unicode" w:cs="e-Tamil OTC"/>
          <w:lang w:val="en-GB"/>
        </w:rPr>
      </w:pPr>
    </w:p>
    <w:p w14:paraId="45850F60" w14:textId="77777777" w:rsidR="00544225" w:rsidRDefault="00544225">
      <w:pPr>
        <w:pStyle w:val="Textbody"/>
        <w:spacing w:after="29" w:line="260" w:lineRule="exact"/>
        <w:jc w:val="both"/>
        <w:rPr>
          <w:rFonts w:ascii="Gandhari Unicode" w:hAnsi="Gandhari Unicode" w:cs="e-Tamil OTC"/>
          <w:lang w:val="en-GB"/>
        </w:rPr>
      </w:pPr>
    </w:p>
    <w:p w14:paraId="1CABBCD4" w14:textId="77777777" w:rsidR="00544225" w:rsidRDefault="00000000">
      <w:pPr>
        <w:pStyle w:val="Textbody"/>
        <w:spacing w:after="29" w:line="260" w:lineRule="exact"/>
        <w:jc w:val="both"/>
        <w:rPr>
          <w:rFonts w:ascii="Gandhari Unicode" w:hAnsi="Gandhari Unicode" w:cs="e-Tamil OTC"/>
          <w:lang w:val="en-GB"/>
        </w:rPr>
      </w:pPr>
      <w:r>
        <w:br w:type="page"/>
      </w:r>
    </w:p>
    <w:p w14:paraId="0377DA8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by HER as one who speaks to the confidante, who fears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while HE was behind the hedge.</w:t>
      </w:r>
    </w:p>
    <w:p w14:paraId="2807016D" w14:textId="77777777" w:rsidR="00544225" w:rsidRDefault="00544225">
      <w:pPr>
        <w:pStyle w:val="Textbody"/>
        <w:spacing w:after="29" w:line="260" w:lineRule="exact"/>
        <w:jc w:val="both"/>
        <w:rPr>
          <w:rFonts w:ascii="Gandhari Unicode" w:hAnsi="Gandhari Unicode" w:cs="e-Tamil OTC"/>
          <w:lang w:val="en-GB"/>
        </w:rPr>
      </w:pPr>
    </w:p>
    <w:p w14:paraId="2FCE75A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 xml:space="preserve">(-dance) say(inf.) realised- spear-he pain </w:t>
      </w:r>
      <w:proofErr w:type="gramStart"/>
      <w:r>
        <w:rPr>
          <w:rFonts w:ascii="Gandhari Unicode" w:hAnsi="Gandhari Unicode" w:cs="e-Tamil OTC"/>
          <w:lang w:val="en-GB"/>
        </w:rPr>
        <w:t>remedy</w:t>
      </w:r>
      <w:proofErr w:type="gramEnd"/>
    </w:p>
    <w:p w14:paraId="1E849D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know-not-he becoming mother see(inf.)</w:t>
      </w:r>
    </w:p>
    <w:p w14:paraId="60A1C2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difficult affliction trouble today we endure-if-even</w:t>
      </w:r>
    </w:p>
    <w:p w14:paraId="389E3C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may-not-come</w:t>
      </w:r>
      <w:r>
        <w:rPr>
          <w:rFonts w:ascii="Gandhari Unicode" w:hAnsi="Gandhari Unicode" w:cs="e-Tamil OTC"/>
          <w:position w:val="6"/>
          <w:lang w:val="en-GB"/>
        </w:rPr>
        <w:t>tilla</w:t>
      </w:r>
      <w:r>
        <w:rPr>
          <w:rFonts w:ascii="Gandhari Unicode" w:hAnsi="Gandhari Unicode" w:cs="e-Tamil OTC"/>
          <w:lang w:val="en-GB"/>
        </w:rPr>
        <w:t xml:space="preserve"> friend slope</w:t>
      </w:r>
    </w:p>
    <w:p w14:paraId="297645F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she-elephant hand like big ear millet</w:t>
      </w:r>
    </w:p>
    <w:p w14:paraId="3966C5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eat- parakeet chasing-away- creeper-she hand kettle-</w:t>
      </w:r>
      <w:proofErr w:type="gramStart"/>
      <w:r>
        <w:rPr>
          <w:rFonts w:ascii="Gandhari Unicode" w:hAnsi="Gandhari Unicode" w:cs="e-Tamil OTC"/>
          <w:lang w:val="en-GB"/>
        </w:rPr>
        <w:t>drum</w:t>
      </w:r>
      <w:r>
        <w:rPr>
          <w:rFonts w:ascii="Gandhari Unicode" w:hAnsi="Gandhari Unicode" w:cs="e-Tamil OTC"/>
          <w:position w:val="6"/>
          <w:lang w:val="en-GB"/>
        </w:rPr>
        <w:t>ē</w:t>
      </w:r>
      <w:proofErr w:type="gramEnd"/>
    </w:p>
    <w:p w14:paraId="36A590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anklet</w:t>
      </w:r>
      <w:r>
        <w:rPr>
          <w:rFonts w:ascii="Gandhari Unicode" w:hAnsi="Gandhari Unicode" w:cs="e-Tamil OTC"/>
          <w:position w:val="6"/>
          <w:lang w:val="en-GB"/>
        </w:rPr>
        <w:t xml:space="preserve"> </w:t>
      </w:r>
      <w:proofErr w:type="spellStart"/>
      <w:r>
        <w:rPr>
          <w:rFonts w:ascii="Gandhari Unicode" w:hAnsi="Gandhari Unicode" w:cs="e-Tamil OTC"/>
          <w:position w:val="6"/>
          <w:lang w:val="en-GB"/>
        </w:rPr>
        <w:t>iṉ</w:t>
      </w:r>
      <w:proofErr w:type="spellEnd"/>
      <w:r>
        <w:rPr>
          <w:rFonts w:ascii="Gandhari Unicode" w:hAnsi="Gandhari Unicode" w:cs="e-Tamil OTC"/>
          <w:lang w:val="en-GB"/>
        </w:rPr>
        <w:t>/mountain-slope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ringing- </w:t>
      </w:r>
      <w:proofErr w:type="gramStart"/>
      <w:r>
        <w:rPr>
          <w:rFonts w:ascii="Gandhari Unicode" w:hAnsi="Gandhari Unicode" w:cs="e-Tamil OTC"/>
          <w:lang w:val="en-GB"/>
        </w:rPr>
        <w:t>grove</w:t>
      </w:r>
      <w:proofErr w:type="gramEnd"/>
    </w:p>
    <w:p w14:paraId="089AE9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mountain land-he night(</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w:t>
      </w:r>
    </w:p>
    <w:p w14:paraId="3A0EB453" w14:textId="77777777" w:rsidR="00544225" w:rsidRDefault="00544225">
      <w:pPr>
        <w:pStyle w:val="Textbody"/>
        <w:spacing w:after="29"/>
        <w:jc w:val="both"/>
        <w:rPr>
          <w:rFonts w:ascii="Gandhari Unicode" w:hAnsi="Gandhari Unicode" w:cs="e-Tamil OTC"/>
          <w:lang w:val="en-GB"/>
        </w:rPr>
      </w:pPr>
    </w:p>
    <w:p w14:paraId="612896D6" w14:textId="77777777" w:rsidR="00544225" w:rsidRDefault="00544225">
      <w:pPr>
        <w:pStyle w:val="Textbody"/>
        <w:spacing w:after="29"/>
        <w:jc w:val="both"/>
        <w:rPr>
          <w:rFonts w:ascii="Gandhari Unicode" w:hAnsi="Gandhari Unicode" w:cs="e-Tamil OTC"/>
          <w:lang w:val="en-GB"/>
        </w:rPr>
      </w:pPr>
    </w:p>
    <w:p w14:paraId="6D2F82E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Even if </w:t>
      </w:r>
      <w:proofErr w:type="gramStart"/>
      <w:r>
        <w:rPr>
          <w:rFonts w:ascii="Gandhari Unicode" w:hAnsi="Gandhari Unicode" w:cs="e-Tamil OTC"/>
          <w:lang w:val="en-GB"/>
        </w:rPr>
        <w:t>we endure today</w:t>
      </w:r>
      <w:proofErr w:type="gramEnd"/>
      <w:r>
        <w:rPr>
          <w:rFonts w:ascii="Gandhari Unicode" w:hAnsi="Gandhari Unicode" w:cs="e-Tamil OTC"/>
          <w:lang w:val="en-GB"/>
        </w:rPr>
        <w:t xml:space="preserve"> the trouble of heavy affliction,</w:t>
      </w:r>
    </w:p>
    <w:p w14:paraId="52BDDF16"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for mother to see that</w:t>
      </w:r>
      <w:r>
        <w:rPr>
          <w:rStyle w:val="FootnoteReference1"/>
          <w:rFonts w:ascii="Gandhari Unicode" w:hAnsi="Gandhari Unicode" w:cs="e-Tamil OTC"/>
          <w:lang w:val="en-GB"/>
        </w:rPr>
        <w:footnoteReference w:id="632"/>
      </w:r>
      <w:r>
        <w:rPr>
          <w:rFonts w:ascii="Gandhari Unicode" w:hAnsi="Gandhari Unicode" w:cs="e-Tamil OTC"/>
          <w:lang w:val="en-GB"/>
        </w:rPr>
        <w:t xml:space="preserve"> the spear-carrying [priest],</w:t>
      </w:r>
    </w:p>
    <w:p w14:paraId="592442E8"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 xml:space="preserve">who contemplates [suggesting]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5F27980B" w14:textId="77777777" w:rsidR="00544225" w:rsidRDefault="00000000">
      <w:pPr>
        <w:pStyle w:val="Textbody"/>
        <w:tabs>
          <w:tab w:val="left" w:pos="263"/>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doesn't know a remedy for the pain,</w:t>
      </w:r>
    </w:p>
    <w:p w14:paraId="0D00CF11"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may he not come, friend,</w:t>
      </w:r>
    </w:p>
    <w:p w14:paraId="7314765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in the night, the man from a land of shining mountains</w:t>
      </w:r>
    </w:p>
    <w:p w14:paraId="730C1C00"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groves, where it is ringing like anklets:</w:t>
      </w:r>
    </w:p>
    <w:p w14:paraId="329B21B7" w14:textId="77777777" w:rsidR="00544225" w:rsidRDefault="00000000">
      <w:pPr>
        <w:pStyle w:val="Textbody"/>
        <w:tabs>
          <w:tab w:val="left" w:pos="138"/>
          <w:tab w:val="left" w:pos="425"/>
        </w:tabs>
        <w:spacing w:after="0"/>
        <w:jc w:val="both"/>
        <w:rPr>
          <w:rFonts w:ascii="Gandhari Unicode" w:hAnsi="Gandhari Unicode" w:cs="e-Tamil OTC"/>
          <w:lang w:val="en-GB"/>
        </w:rPr>
      </w:pPr>
      <w:r>
        <w:rPr>
          <w:rFonts w:ascii="Gandhari Unicode" w:hAnsi="Gandhari Unicode" w:cs="e-Tamil OTC"/>
          <w:lang w:val="en-GB"/>
        </w:rPr>
        <w:tab/>
        <w:t>the drum</w:t>
      </w:r>
      <w:r>
        <w:rPr>
          <w:rStyle w:val="FootnoteReference1"/>
          <w:rFonts w:ascii="Gandhari Unicode" w:hAnsi="Gandhari Unicode" w:cs="e-Tamil OTC"/>
          <w:lang w:val="en-GB"/>
        </w:rPr>
        <w:footnoteReference w:id="633"/>
      </w:r>
      <w:r>
        <w:rPr>
          <w:rFonts w:ascii="Gandhari Unicode" w:hAnsi="Gandhari Unicode" w:cs="e-Tamil OTC"/>
          <w:lang w:val="en-GB"/>
        </w:rPr>
        <w:t xml:space="preserve"> in the creeper woman's hand chasing away </w:t>
      </w:r>
      <w:proofErr w:type="gramStart"/>
      <w:r>
        <w:rPr>
          <w:rFonts w:ascii="Gandhari Unicode" w:hAnsi="Gandhari Unicode" w:cs="e-Tamil OTC"/>
          <w:lang w:val="en-GB"/>
        </w:rPr>
        <w:t>parakeets</w:t>
      </w:r>
      <w:proofErr w:type="gramEnd"/>
    </w:p>
    <w:p w14:paraId="04692ABF"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ab/>
        <w:t>eating from the millet with ears big as the hand of a female</w:t>
      </w:r>
    </w:p>
    <w:p w14:paraId="51999CE1" w14:textId="77777777" w:rsidR="00544225" w:rsidRDefault="00000000">
      <w:pPr>
        <w:pStyle w:val="Textbody"/>
        <w:tabs>
          <w:tab w:val="left" w:pos="275"/>
          <w:tab w:val="left" w:pos="53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elephant, on the slope.</w:t>
      </w:r>
    </w:p>
    <w:p w14:paraId="0D24461F" w14:textId="77777777" w:rsidR="00544225" w:rsidRDefault="00544225">
      <w:pPr>
        <w:pStyle w:val="Textbody"/>
        <w:spacing w:after="0"/>
        <w:jc w:val="both"/>
        <w:rPr>
          <w:rFonts w:ascii="Gandhari Unicode" w:hAnsi="Gandhari Unicode" w:cs="e-Tamil OTC"/>
          <w:lang w:val="en-GB"/>
        </w:rPr>
      </w:pPr>
    </w:p>
    <w:p w14:paraId="43A2D9B2" w14:textId="77777777" w:rsidR="00544225" w:rsidRDefault="00544225">
      <w:pPr>
        <w:pStyle w:val="Textbody"/>
        <w:spacing w:after="0"/>
        <w:jc w:val="both"/>
        <w:rPr>
          <w:rFonts w:ascii="Gandhari Unicode" w:hAnsi="Gandhari Unicode" w:cs="e-Tamil OTC"/>
          <w:lang w:val="en-GB"/>
        </w:rPr>
      </w:pPr>
    </w:p>
    <w:p w14:paraId="5986519C"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6+7b</w:t>
      </w:r>
      <w:r>
        <w:rPr>
          <w:rFonts w:ascii="Gandhari Unicode" w:hAnsi="Gandhari Unicode" w:cs="e-Tamil OTC"/>
          <w:lang w:val="en-GB"/>
        </w:rPr>
        <w:tab/>
        <w:t>with groves, where the mere drum in the hand of the creeper woman ...</w:t>
      </w:r>
    </w:p>
    <w:p w14:paraId="10F5C69C" w14:textId="77777777" w:rsidR="00544225" w:rsidRDefault="00000000">
      <w:pPr>
        <w:pStyle w:val="Textbody"/>
        <w:tabs>
          <w:tab w:val="left" w:pos="413"/>
        </w:tabs>
        <w:spacing w:after="0"/>
        <w:rPr>
          <w:rFonts w:ascii="Gandhari Unicode" w:hAnsi="Gandhari Unicode" w:cs="e-Tamil OTC"/>
          <w:lang w:val="en-GB"/>
        </w:rPr>
      </w:pPr>
      <w:r>
        <w:rPr>
          <w:rFonts w:ascii="Gandhari Unicode" w:hAnsi="Gandhari Unicode" w:cs="e-Tamil OTC"/>
          <w:lang w:val="en-GB"/>
        </w:rPr>
        <w:tab/>
        <w:t>rings in the mountain slopes.</w:t>
      </w:r>
    </w:p>
    <w:p w14:paraId="3FD10897" w14:textId="77777777" w:rsidR="00544225" w:rsidRDefault="00544225">
      <w:pPr>
        <w:pStyle w:val="Textbody"/>
        <w:spacing w:after="0"/>
        <w:rPr>
          <w:rFonts w:ascii="Gandhari Unicode" w:hAnsi="Gandhari Unicode" w:cs="e-Tamil OTC"/>
          <w:lang w:val="en-GB"/>
        </w:rPr>
      </w:pPr>
    </w:p>
    <w:p w14:paraId="5143725B" w14:textId="77777777" w:rsidR="00544225" w:rsidRDefault="00000000">
      <w:pPr>
        <w:rPr>
          <w:rFonts w:ascii="Gandhari Unicode" w:eastAsiaTheme="majorEastAsia" w:hAnsi="Gandhari Unicode" w:cstheme="majorBidi" w:hint="eastAsia"/>
          <w:b/>
        </w:rPr>
      </w:pPr>
      <w:r>
        <w:br w:type="page"/>
      </w:r>
    </w:p>
    <w:p w14:paraId="2386DD4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361</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7E4E7C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நன்காற்றினாய்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என்றாட்குக்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39CB374" w14:textId="77777777" w:rsidR="00544225" w:rsidRDefault="00544225">
      <w:pPr>
        <w:pStyle w:val="Textbody"/>
        <w:spacing w:after="29"/>
        <w:jc w:val="both"/>
        <w:rPr>
          <w:rFonts w:ascii="Gandhari Unicode" w:hAnsi="Gandhari Unicode" w:cs="e-Tamil OTC"/>
          <w:lang w:val="en-GB"/>
        </w:rPr>
      </w:pPr>
    </w:p>
    <w:p w14:paraId="5D9D542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அம்ம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யன்னைக்</w:t>
      </w:r>
      <w:proofErr w:type="spellEnd"/>
    </w:p>
    <w:p w14:paraId="77B1AB3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குயர்நிலை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யுலகமுஞ்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லவர்மலை</w:t>
      </w:r>
      <w:proofErr w:type="spellEnd"/>
    </w:p>
    <w:p w14:paraId="76032BE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மாலைப்</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பெய்த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மணங்கம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ழுந்தியொடு</w:t>
      </w:r>
      <w:proofErr w:type="spellEnd"/>
    </w:p>
    <w:p w14:paraId="72B8611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காந்தண்</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முழுமுதன்</w:t>
      </w:r>
      <w:proofErr w:type="spellEnd"/>
    </w:p>
    <w:p w14:paraId="267161E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மெல்லிலை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முயங்கலு</w:t>
      </w:r>
      <w:proofErr w:type="spellEnd"/>
    </w:p>
    <w:p w14:paraId="66C6D8A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தோளே</w:t>
      </w:r>
      <w:proofErr w:type="spellEnd"/>
      <w:r>
        <w:rPr>
          <w:rFonts w:ascii="Gandhari Unicode" w:hAnsi="Gandhari Unicode" w:cs="e-Tamil OTC"/>
          <w:sz w:val="24"/>
          <w:szCs w:val="24"/>
          <w:lang w:val="en-GB"/>
        </w:rPr>
        <w:t>.</w:t>
      </w:r>
    </w:p>
    <w:p w14:paraId="7573504B" w14:textId="77777777" w:rsidR="00544225" w:rsidRDefault="00544225">
      <w:pPr>
        <w:pStyle w:val="PreformattedText"/>
        <w:rPr>
          <w:rFonts w:ascii="Gandhari Unicode" w:hAnsi="Gandhari Unicode" w:cs="e-Tamil OTC"/>
          <w:sz w:val="24"/>
          <w:szCs w:val="24"/>
          <w:lang w:val="en-GB"/>
        </w:rPr>
      </w:pPr>
    </w:p>
    <w:p w14:paraId="63DC393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லவர்மலை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லவர்நாட்டு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பெய்த</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தந்த</w:t>
      </w:r>
      <w:proofErr w:type="spellEnd"/>
      <w:r>
        <w:rPr>
          <w:rFonts w:ascii="Gandhari Unicode" w:hAnsi="Gandhari Unicode" w:cs="e-Tamil OTC"/>
          <w:sz w:val="24"/>
          <w:szCs w:val="24"/>
          <w:lang w:val="en-GB"/>
        </w:rPr>
        <w:t xml:space="preserve">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ழுந்தியொடு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C2+3v, G1v,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ழுத்தியொடு</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ழுத்தியோ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ழுந்தி</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நிவந்த</w:t>
      </w:r>
      <w:proofErr w:type="spellEnd"/>
      <w:r>
        <w:rPr>
          <w:rFonts w:ascii="Gandhari Unicode" w:hAnsi="Gandhari Unicode" w:cs="e-Tamil OTC"/>
          <w:sz w:val="24"/>
          <w:szCs w:val="24"/>
          <w:lang w:val="en-GB"/>
        </w:rPr>
        <w:t xml:space="preserve"> G2, EA,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Nacc.,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காந்தண்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முழுமுதல்</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முழுமுதற்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காந்தண்</w:t>
      </w:r>
      <w:proofErr w:type="spellEnd"/>
      <w:r>
        <w:rPr>
          <w:rFonts w:ascii="Gandhari Unicode" w:hAnsi="Gandhari Unicode" w:cs="e-Tamil OTC"/>
          <w:sz w:val="24"/>
          <w:szCs w:val="24"/>
          <w:lang w:val="en-GB"/>
        </w:rPr>
        <w:t xml:space="preserve"> L1, C1+3, G1+2, Nacc.,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மெல்விரல்</w:t>
      </w:r>
      <w:proofErr w:type="spellEnd"/>
      <w:r>
        <w:rPr>
          <w:rFonts w:ascii="Gandhari Unicode" w:hAnsi="Gandhari Unicode" w:cs="e-Tamil OTC"/>
          <w:sz w:val="24"/>
          <w:szCs w:val="24"/>
          <w:lang w:val="en-GB"/>
        </w:rPr>
        <w:t xml:space="preserve"> G1v,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முயங்கலு</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நடுதலுங்</w:t>
      </w:r>
      <w:proofErr w:type="spellEnd"/>
      <w:r>
        <w:rPr>
          <w:rFonts w:ascii="Gandhari Unicode" w:hAnsi="Gandhari Unicode" w:cs="e-Tamil OTC"/>
          <w:sz w:val="24"/>
          <w:szCs w:val="24"/>
          <w:lang w:val="en-GB"/>
        </w:rPr>
        <w:t xml:space="preserve"> C2+3, G1+2,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நடுதலு</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ந்தெலு</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நடவுங்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விடுதலுங்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w:t>
      </w:r>
      <w:proofErr w:type="spellEnd"/>
      <w:r>
        <w:rPr>
          <w:rFonts w:ascii="Gandhari Unicode" w:hAnsi="Gandhari Unicode" w:cs="e-Tamil OTC"/>
          <w:sz w:val="24"/>
          <w:szCs w:val="24"/>
          <w:lang w:val="en-GB"/>
        </w:rPr>
        <w:t xml:space="preserve"> C2v+3v, </w:t>
      </w:r>
      <w:proofErr w:type="spellStart"/>
      <w:r>
        <w:rPr>
          <w:rFonts w:ascii="Gandhari Unicode" w:hAnsi="Gandhari Unicode" w:cs="e-Tamil OTC"/>
          <w:sz w:val="24"/>
          <w:szCs w:val="24"/>
          <w:lang w:val="en-GB"/>
        </w:rPr>
        <w:t>Pēr</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Pēr.v</w:t>
      </w:r>
      <w:proofErr w:type="spellEnd"/>
      <w:r>
        <w:rPr>
          <w:rFonts w:ascii="Gandhari Unicode" w:hAnsi="Gandhari Unicode" w:cs="e-Tamil OTC"/>
          <w:sz w:val="24"/>
          <w:szCs w:val="24"/>
          <w:lang w:val="en-GB"/>
        </w:rPr>
        <w:t xml:space="preserve">, Nacc.,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w:t>
      </w:r>
      <w:proofErr w:type="spellEnd"/>
      <w:r>
        <w:rPr>
          <w:rFonts w:ascii="Gandhari Unicode" w:hAnsi="Gandhari Unicode" w:cs="e-Tamil OTC"/>
          <w:sz w:val="24"/>
          <w:szCs w:val="24"/>
          <w:lang w:val="en-GB"/>
        </w:rPr>
        <w:t xml:space="preserve"> C1</w:t>
      </w:r>
    </w:p>
    <w:p w14:paraId="128BE972" w14:textId="77777777" w:rsidR="00544225" w:rsidRDefault="00544225">
      <w:pPr>
        <w:pStyle w:val="Textbody"/>
        <w:spacing w:after="29"/>
        <w:jc w:val="both"/>
        <w:rPr>
          <w:rFonts w:ascii="Gandhari Unicode" w:hAnsi="Gandhari Unicode" w:cs="e-Tamil OTC"/>
          <w:lang w:val="en-GB"/>
        </w:rPr>
      </w:pPr>
    </w:p>
    <w:p w14:paraId="1C877490" w14:textId="77777777" w:rsidR="00544225" w:rsidRDefault="00000000">
      <w:pPr>
        <w:pStyle w:val="Textbody"/>
        <w:spacing w:after="29"/>
        <w:jc w:val="both"/>
        <w:rPr>
          <w:rFonts w:ascii="Gandhari Unicode" w:hAnsi="Gandhari Unicode" w:cs="e-Tamil OTC"/>
          <w:lang w:val="en-GB"/>
        </w:rPr>
      </w:pPr>
      <w:ins w:id="1203" w:author="Narmada Hansani Polgampalage" w:date="2023-12-04T17:55:00Z">
        <w:r>
          <w:rPr>
            <w:rFonts w:ascii="Gandhari Unicode" w:hAnsi="Gandhari Unicode" w:cs="e-Tamil OTC"/>
            <w:lang w:val="en-GB"/>
          </w:rPr>
          <w:t>a</w:t>
        </w:r>
      </w:ins>
      <w:del w:id="1204" w:author="Narmada Hansani Polgampalage" w:date="2023-12-04T17:55:00Z">
        <w:r>
          <w:rPr>
            <w:rFonts w:ascii="Gandhari Unicode" w:hAnsi="Gandhari Unicode" w:cs="e-Tamil OTC"/>
            <w:lang w:val="en-GB"/>
          </w:rPr>
          <w:delText>A</w:delText>
        </w:r>
      </w:del>
      <w:r>
        <w:rPr>
          <w:rFonts w:ascii="Gandhari Unicode" w:hAnsi="Gandhari Unicode" w:cs="e-Tamil OTC"/>
          <w:lang w:val="en-GB"/>
        </w:rPr>
        <w:t>mma</w:t>
      </w:r>
      <w:ins w:id="1205" w:author="Narmada Hansani Polgampalage" w:date="2023-12-04T17:55:00Z">
        <w:r>
          <w:rPr>
            <w:rFonts w:ascii="Gandhari Unicode" w:hAnsi="Gandhari Unicode" w:cs="e-Tamil OTC"/>
            <w:lang w:val="en-GB"/>
          </w:rPr>
          <w:t>-</w:t>
        </w:r>
      </w:ins>
      <w:proofErr w:type="spellStart"/>
      <w:del w:id="1206"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aṉṉaikk</w:t>
      </w:r>
      <w:proofErr w:type="spellEnd"/>
      <w:r>
        <w:rPr>
          <w:rFonts w:ascii="Gandhari Unicode" w:hAnsi="Gandhari Unicode" w:cs="e-Tamil OTC"/>
          <w:lang w:val="en-GB"/>
        </w:rPr>
        <w:t>*</w:t>
      </w:r>
    </w:p>
    <w:p w14:paraId="138F69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nilai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ulakam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ciṟit</w:t>
      </w:r>
      <w:proofErr w:type="spellEnd"/>
      <w:r>
        <w:rPr>
          <w:rFonts w:ascii="Gandhari Unicode" w:hAnsi="Gandhari Unicode" w:cs="e-Tamil OTC"/>
          <w:lang w:val="en-GB"/>
        </w:rPr>
        <w:t>*-</w:t>
      </w:r>
      <w:proofErr w:type="spellStart"/>
      <w:r>
        <w:rPr>
          <w:rFonts w:ascii="Gandhari Unicode" w:hAnsi="Gandhari Unicode" w:cs="e-Tamil OTC"/>
          <w:lang w:val="en-GB"/>
        </w:rPr>
        <w:t>āl</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r>
        <w:rPr>
          <w:rFonts w:ascii="Gandhari Unicode" w:hAnsi="Gandhari Unicode" w:cs="e-Tamil OTC"/>
          <w:i/>
          <w:iCs/>
          <w:lang w:val="en-GB"/>
        </w:rPr>
        <w:t>malai</w:t>
      </w:r>
    </w:p>
    <w:p w14:paraId="7FE1F9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peyta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untiyoṭu</w:t>
      </w:r>
      <w:proofErr w:type="spellEnd"/>
    </w:p>
    <w:p w14:paraId="1B2063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kālai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kāntaḷ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muḻu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mutal</w:t>
      </w:r>
      <w:proofErr w:type="spellEnd"/>
    </w:p>
    <w:p w14:paraId="4486A1C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muyaṅkal</w:t>
      </w:r>
      <w:proofErr w:type="spellEnd"/>
      <w:r>
        <w:rPr>
          <w:rFonts w:ascii="Gandhari Unicode" w:hAnsi="Gandhari Unicode" w:cs="e-Tamil OTC"/>
          <w:i/>
          <w:iCs/>
          <w:lang w:val="en-GB"/>
        </w:rPr>
        <w:t>-um</w:t>
      </w:r>
    </w:p>
    <w:p w14:paraId="7BF843A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il +</w:t>
      </w:r>
      <w:proofErr w:type="spellStart"/>
      <w:r>
        <w:rPr>
          <w:rFonts w:ascii="Gandhari Unicode" w:hAnsi="Gandhari Unicode" w:cs="e-Tamil OTC"/>
          <w:lang w:val="en-GB"/>
        </w:rPr>
        <w:t>uyttu</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naṭutal</w:t>
      </w:r>
      <w:proofErr w:type="spellEnd"/>
      <w:r>
        <w:rPr>
          <w:rFonts w:ascii="Gandhari Unicode" w:hAnsi="Gandhari Unicode" w:cs="e-Tamil OTC"/>
          <w:lang w:val="en-GB"/>
        </w:rPr>
        <w:t xml:space="preserve">-um </w:t>
      </w:r>
      <w:proofErr w:type="spellStart"/>
      <w:r>
        <w:rPr>
          <w:rFonts w:ascii="Gandhari Unicode" w:hAnsi="Gandhari Unicode" w:cs="e-Tamil OTC"/>
          <w:i/>
          <w:iCs/>
          <w:lang w:val="en-GB"/>
        </w:rPr>
        <w:t>kaṭiyātōḷ</w:t>
      </w:r>
      <w:proofErr w:type="spellEnd"/>
      <w:r>
        <w:rPr>
          <w:rFonts w:ascii="Gandhari Unicode" w:hAnsi="Gandhari Unicode" w:cs="e-Tamil OTC"/>
          <w:i/>
          <w:iCs/>
          <w:lang w:val="en-GB"/>
        </w:rPr>
        <w:t>-ē</w:t>
      </w:r>
      <w:r>
        <w:rPr>
          <w:rFonts w:ascii="Gandhari Unicode" w:hAnsi="Gandhari Unicode" w:cs="e-Tamil OTC"/>
          <w:lang w:val="en-GB"/>
        </w:rPr>
        <w:t>.</w:t>
      </w:r>
    </w:p>
    <w:p w14:paraId="7E473B25" w14:textId="77777777" w:rsidR="00544225" w:rsidRDefault="00544225">
      <w:pPr>
        <w:pStyle w:val="Textbody"/>
        <w:spacing w:after="29" w:line="260" w:lineRule="exact"/>
        <w:jc w:val="both"/>
        <w:rPr>
          <w:rFonts w:ascii="Gandhari Unicode" w:hAnsi="Gandhari Unicode" w:cs="e-Tamil OTC"/>
          <w:u w:val="single"/>
          <w:lang w:val="en-GB"/>
        </w:rPr>
      </w:pPr>
    </w:p>
    <w:p w14:paraId="0DB4FB8C" w14:textId="77777777" w:rsidR="00544225" w:rsidRDefault="00544225">
      <w:pPr>
        <w:pStyle w:val="Textbody"/>
        <w:spacing w:after="29" w:line="260" w:lineRule="exact"/>
        <w:jc w:val="both"/>
        <w:rPr>
          <w:rFonts w:ascii="Gandhari Unicode" w:hAnsi="Gandhari Unicode" w:cs="e-Tamil OTC"/>
          <w:u w:val="single"/>
          <w:lang w:val="en-GB"/>
        </w:rPr>
      </w:pPr>
    </w:p>
    <w:p w14:paraId="7322DC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B63FFFC"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one, who said “you have well had the strength”, [namely] the confidante, when she rejoiced over the [coming] marriage.</w:t>
      </w:r>
    </w:p>
    <w:p w14:paraId="6660354B" w14:textId="77777777" w:rsidR="00544225" w:rsidRDefault="00544225">
      <w:pPr>
        <w:pStyle w:val="Textbody"/>
        <w:spacing w:after="29" w:line="260" w:lineRule="exact"/>
        <w:jc w:val="both"/>
        <w:rPr>
          <w:rFonts w:ascii="Gandhari Unicode" w:hAnsi="Gandhari Unicode" w:cs="e-Tamil OTC"/>
          <w:lang w:val="en-GB"/>
        </w:rPr>
      </w:pPr>
    </w:p>
    <w:p w14:paraId="13E97AC8" w14:textId="77777777" w:rsidR="00544225" w:rsidRDefault="00000000">
      <w:pPr>
        <w:pStyle w:val="Textbody"/>
        <w:spacing w:after="0" w:line="260" w:lineRule="exact"/>
        <w:jc w:val="both"/>
        <w:rPr>
          <w:rFonts w:ascii="Gandhari Unicode" w:hAnsi="Gandhari Unicode" w:cs="e-Tamil OTC"/>
          <w:lang w:val="en-GB"/>
        </w:rPr>
      </w:pPr>
      <w:ins w:id="1207" w:author="Narmada Hansani Polgampalage" w:date="2023-12-04T17:55:00Z">
        <w:r>
          <w:rPr>
            <w:rFonts w:ascii="Gandhari Unicode" w:hAnsi="Gandhari Unicode" w:cs="e-Tamil OTC"/>
            <w:position w:val="6"/>
            <w:lang w:val="en-GB"/>
          </w:rPr>
          <w:t>a</w:t>
        </w:r>
      </w:ins>
      <w:del w:id="1208" w:author="Narmada Hansani Polgampalage" w:date="2023-12-04T17:55:00Z">
        <w:r>
          <w:rPr>
            <w:rFonts w:ascii="Gandhari Unicode" w:hAnsi="Gandhari Unicode" w:cs="e-Tamil OTC"/>
            <w:position w:val="6"/>
            <w:lang w:val="en-GB"/>
          </w:rPr>
          <w:delText>A</w:delText>
        </w:r>
      </w:del>
      <w:r>
        <w:rPr>
          <w:rFonts w:ascii="Gandhari Unicode" w:hAnsi="Gandhari Unicode" w:cs="e-Tamil OTC"/>
          <w:position w:val="6"/>
          <w:lang w:val="en-GB"/>
        </w:rPr>
        <w:t>mma</w:t>
      </w:r>
      <w:ins w:id="1209" w:author="Narmada Hansani Polgampalage" w:date="2023-12-04T17:55:00Z">
        <w:r>
          <w:rPr>
            <w:rFonts w:ascii="Gandhari Unicode" w:hAnsi="Gandhari Unicode" w:cs="e-Tamil OTC"/>
            <w:lang w:val="en-GB"/>
          </w:rPr>
          <w:t>-</w:t>
        </w:r>
      </w:ins>
      <w:del w:id="1210" w:author="Narmada Hansani Polgampalage" w:date="2023-12-04T17:55:00Z">
        <w:r>
          <w:rPr>
            <w:rFonts w:ascii="Gandhari Unicode" w:hAnsi="Gandhari Unicode" w:cs="e-Tamil OTC"/>
            <w:lang w:val="en-GB"/>
          </w:rPr>
          <w:delText xml:space="preserve"> </w:delText>
        </w:r>
      </w:del>
      <w:r>
        <w:rPr>
          <w:rFonts w:ascii="Gandhari Unicode" w:hAnsi="Gandhari Unicode" w:cs="e-Tamil OTC"/>
          <w:lang w:val="en-GB"/>
        </w:rPr>
        <w:t>live friend mother(dat.)</w:t>
      </w:r>
    </w:p>
    <w:p w14:paraId="7F17F9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height state world</w:t>
      </w:r>
      <w:r>
        <w:rPr>
          <w:rFonts w:ascii="Gandhari Unicode" w:hAnsi="Gandhari Unicode" w:cs="e-Tamil OTC"/>
          <w:position w:val="6"/>
          <w:lang w:val="en-GB"/>
        </w:rPr>
        <w:t>um</w:t>
      </w:r>
      <w:r>
        <w:rPr>
          <w:rFonts w:ascii="Gandhari Unicode" w:hAnsi="Gandhari Unicode" w:cs="e-Tamil OTC"/>
          <w:lang w:val="en-GB"/>
        </w:rPr>
        <w:t xml:space="preserve"> little-it</w:t>
      </w:r>
      <w:proofErr w:type="spellStart"/>
      <w:r>
        <w:rPr>
          <w:rFonts w:ascii="Gandhari Unicode" w:hAnsi="Gandhari Unicode" w:cs="e-Tamil OTC"/>
          <w:position w:val="6"/>
          <w:lang w:val="en-GB"/>
        </w:rPr>
        <w:t>āl</w:t>
      </w:r>
      <w:proofErr w:type="spellEnd"/>
      <w:r>
        <w:rPr>
          <w:rFonts w:ascii="Gandhari Unicode" w:hAnsi="Gandhari Unicode" w:cs="e-Tamil OTC"/>
          <w:lang w:val="en-GB"/>
        </w:rPr>
        <w:t xml:space="preserve"> he(h.) mountain</w:t>
      </w:r>
    </w:p>
    <w:p w14:paraId="55D67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 rained- fragrance smell- river-with</w:t>
      </w:r>
    </w:p>
    <w:p w14:paraId="1FB431E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morning come- Malabar-lily whole </w:t>
      </w:r>
      <w:proofErr w:type="gramStart"/>
      <w:r>
        <w:rPr>
          <w:rFonts w:ascii="Gandhari Unicode" w:hAnsi="Gandhari Unicode" w:cs="e-Tamil OTC"/>
          <w:lang w:val="en-GB"/>
        </w:rPr>
        <w:t>base</w:t>
      </w:r>
      <w:proofErr w:type="gramEnd"/>
    </w:p>
    <w:p w14:paraId="5EEB968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soft leaf become-soft(inf.) </w:t>
      </w:r>
      <w:proofErr w:type="gramStart"/>
      <w:r>
        <w:rPr>
          <w:rFonts w:ascii="Gandhari Unicode" w:hAnsi="Gandhari Unicode" w:cs="e-Tamil OTC"/>
          <w:lang w:val="en-GB"/>
        </w:rPr>
        <w:t>embracing</w:t>
      </w:r>
      <w:r>
        <w:rPr>
          <w:rFonts w:ascii="Gandhari Unicode" w:hAnsi="Gandhari Unicode" w:cs="e-Tamil OTC"/>
          <w:position w:val="6"/>
          <w:lang w:val="en-GB"/>
        </w:rPr>
        <w:t>um</w:t>
      </w:r>
      <w:proofErr w:type="gramEnd"/>
    </w:p>
    <w:p w14:paraId="0EF9AB0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house sent setting-up</w:t>
      </w:r>
      <w:r>
        <w:rPr>
          <w:rFonts w:ascii="Gandhari Unicode" w:hAnsi="Gandhari Unicode" w:cs="e-Tamil OTC"/>
          <w:position w:val="6"/>
          <w:lang w:val="en-GB"/>
        </w:rPr>
        <w:t>um</w:t>
      </w:r>
      <w:r>
        <w:rPr>
          <w:rFonts w:ascii="Gandhari Unicode" w:hAnsi="Gandhari Unicode" w:cs="e-Tamil OTC"/>
          <w:lang w:val="en-GB"/>
        </w:rPr>
        <w:t xml:space="preserve"> chase-away-not-she</w:t>
      </w:r>
      <w:r>
        <w:rPr>
          <w:rFonts w:ascii="Gandhari Unicode" w:hAnsi="Gandhari Unicode" w:cs="e-Tamil OTC"/>
          <w:position w:val="6"/>
          <w:lang w:val="en-GB"/>
        </w:rPr>
        <w:t>ē</w:t>
      </w:r>
      <w:r>
        <w:rPr>
          <w:rFonts w:ascii="Gandhari Unicode" w:hAnsi="Gandhari Unicode" w:cs="e-Tamil OTC"/>
          <w:lang w:val="en-GB"/>
        </w:rPr>
        <w:t>∞</w:t>
      </w:r>
    </w:p>
    <w:p w14:paraId="1B2409E9" w14:textId="77777777" w:rsidR="00544225" w:rsidRDefault="00544225">
      <w:pPr>
        <w:pStyle w:val="Textbody"/>
        <w:spacing w:after="29"/>
        <w:jc w:val="both"/>
        <w:rPr>
          <w:rFonts w:ascii="Gandhari Unicode" w:hAnsi="Gandhari Unicode" w:cs="e-Tamil OTC"/>
          <w:lang w:val="en-GB"/>
        </w:rPr>
      </w:pPr>
    </w:p>
    <w:p w14:paraId="509CF09B" w14:textId="77777777" w:rsidR="00544225" w:rsidRDefault="00544225">
      <w:pPr>
        <w:pStyle w:val="Textbody"/>
        <w:spacing w:after="29"/>
        <w:rPr>
          <w:rFonts w:ascii="Gandhari Unicode" w:hAnsi="Gandhari Unicode" w:cs="e-Tamil OTC"/>
          <w:lang w:val="en-GB"/>
        </w:rPr>
      </w:pPr>
    </w:p>
    <w:p w14:paraId="2FC756A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for </w:t>
      </w:r>
      <w:proofErr w:type="gramStart"/>
      <w:r>
        <w:rPr>
          <w:rFonts w:ascii="Gandhari Unicode" w:hAnsi="Gandhari Unicode" w:cs="e-Tamil OTC"/>
          <w:lang w:val="en-GB"/>
        </w:rPr>
        <w:t>mother</w:t>
      </w:r>
      <w:proofErr w:type="gramEnd"/>
    </w:p>
    <w:p w14:paraId="0D54378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indeed</w:t>
      </w:r>
      <w:r>
        <w:rPr>
          <w:rStyle w:val="FootnoteReference1"/>
          <w:rFonts w:ascii="Gandhari Unicode" w:hAnsi="Gandhari Unicode" w:cs="e-Tamil OTC"/>
          <w:lang w:val="en-GB"/>
        </w:rPr>
        <w:footnoteReference w:id="634"/>
      </w:r>
      <w:r>
        <w:rPr>
          <w:rFonts w:ascii="Gandhari Unicode" w:hAnsi="Gandhari Unicode" w:cs="e-Tamil OTC"/>
          <w:lang w:val="en-GB"/>
        </w:rPr>
        <w:t xml:space="preserve"> also the upper</w:t>
      </w:r>
      <w:r>
        <w:rPr>
          <w:rStyle w:val="FootnoteReference1"/>
          <w:rFonts w:ascii="Gandhari Unicode" w:hAnsi="Gandhari Unicode" w:cs="e-Tamil OTC"/>
          <w:lang w:val="en-GB"/>
        </w:rPr>
        <w:footnoteReference w:id="635"/>
      </w:r>
      <w:r>
        <w:rPr>
          <w:rFonts w:ascii="Gandhari Unicode" w:hAnsi="Gandhari Unicode" w:cs="e-Tamil OTC"/>
          <w:lang w:val="en-GB"/>
        </w:rPr>
        <w:t xml:space="preserve"> world would be a small [return],</w:t>
      </w:r>
    </w:p>
    <w:p w14:paraId="72E347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did not prevent [me from] setting up</w:t>
      </w:r>
      <w:r>
        <w:rPr>
          <w:rStyle w:val="FootnoteReference1"/>
          <w:rFonts w:ascii="Gandhari Unicode" w:hAnsi="Gandhari Unicode" w:cs="e-Tamil OTC"/>
          <w:lang w:val="en-GB"/>
        </w:rPr>
        <w:footnoteReference w:id="636"/>
      </w:r>
      <w:r>
        <w:rPr>
          <w:rFonts w:ascii="Gandhari Unicode" w:hAnsi="Gandhari Unicode" w:cs="e-Tamil OTC"/>
          <w:lang w:val="en-GB"/>
        </w:rPr>
        <w:t xml:space="preserve"> in the </w:t>
      </w:r>
      <w:proofErr w:type="gramStart"/>
      <w:r>
        <w:rPr>
          <w:rFonts w:ascii="Gandhari Unicode" w:hAnsi="Gandhari Unicode" w:cs="e-Tamil OTC"/>
          <w:lang w:val="en-GB"/>
        </w:rPr>
        <w:t>house</w:t>
      </w:r>
      <w:proofErr w:type="gramEnd"/>
    </w:p>
    <w:p w14:paraId="1442A2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embracing, softly</w:t>
      </w:r>
      <w:r>
        <w:rPr>
          <w:rStyle w:val="FootnoteReference1"/>
          <w:rFonts w:ascii="Gandhari Unicode" w:hAnsi="Gandhari Unicode" w:cs="e-Tamil OTC"/>
          <w:lang w:val="en-GB"/>
        </w:rPr>
        <w:footnoteReference w:id="637"/>
      </w:r>
      <w:r>
        <w:rPr>
          <w:rFonts w:ascii="Gandhari Unicode" w:hAnsi="Gandhari Unicode" w:cs="e-Tamil OTC"/>
          <w:lang w:val="en-GB"/>
        </w:rPr>
        <w:t>, the tender leaves</w:t>
      </w:r>
    </w:p>
    <w:p w14:paraId="5B5E07F0"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the whole stem of the Malabar lily, come in the </w:t>
      </w:r>
      <w:proofErr w:type="gramStart"/>
      <w:r>
        <w:rPr>
          <w:rFonts w:ascii="Gandhari Unicode" w:hAnsi="Gandhari Unicode" w:cs="e-Tamil OTC"/>
          <w:lang w:val="en-GB"/>
        </w:rPr>
        <w:t>morning</w:t>
      </w:r>
      <w:proofErr w:type="gramEnd"/>
    </w:p>
    <w:p w14:paraId="416361F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with the river, fragrant with the scent</w:t>
      </w:r>
      <w:r>
        <w:rPr>
          <w:rStyle w:val="FootnoteReference1"/>
          <w:rFonts w:ascii="Gandhari Unicode" w:hAnsi="Gandhari Unicode" w:cs="e-Tamil OTC"/>
          <w:lang w:val="en-GB"/>
        </w:rPr>
        <w:footnoteReference w:id="638"/>
      </w:r>
      <w:r>
        <w:rPr>
          <w:rFonts w:ascii="Gandhari Unicode" w:hAnsi="Gandhari Unicode" w:cs="e-Tamil OTC"/>
          <w:lang w:val="en-GB"/>
        </w:rPr>
        <w:t xml:space="preserve"> rained in the </w:t>
      </w:r>
      <w:proofErr w:type="gramStart"/>
      <w:r>
        <w:rPr>
          <w:rFonts w:ascii="Gandhari Unicode" w:hAnsi="Gandhari Unicode" w:cs="e-Tamil OTC"/>
          <w:lang w:val="en-GB"/>
        </w:rPr>
        <w:t>evening</w:t>
      </w:r>
      <w:proofErr w:type="gramEnd"/>
    </w:p>
    <w:p w14:paraId="1CB16000"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from his mountain.</w:t>
      </w:r>
    </w:p>
    <w:p w14:paraId="5BBCA6BB" w14:textId="77777777" w:rsidR="00544225" w:rsidRDefault="00544225">
      <w:pPr>
        <w:pStyle w:val="Textbody"/>
        <w:spacing w:after="0"/>
        <w:jc w:val="both"/>
        <w:rPr>
          <w:rFonts w:ascii="Gandhari Unicode" w:hAnsi="Gandhari Unicode" w:cs="e-Tamil OTC"/>
          <w:lang w:val="en-GB"/>
        </w:rPr>
      </w:pPr>
    </w:p>
    <w:p w14:paraId="6F553FC1" w14:textId="77777777" w:rsidR="00544225" w:rsidRDefault="00000000">
      <w:pPr>
        <w:rPr>
          <w:rFonts w:ascii="Gandhari Unicode" w:eastAsiaTheme="majorEastAsia" w:hAnsi="Gandhari Unicode" w:cstheme="majorBidi" w:hint="eastAsia"/>
          <w:b/>
        </w:rPr>
      </w:pPr>
      <w:r>
        <w:br w:type="page"/>
      </w:r>
    </w:p>
    <w:p w14:paraId="347BB790" w14:textId="77777777" w:rsidR="00544225" w:rsidRDefault="00000000">
      <w:pPr>
        <w:pStyle w:val="Heading4"/>
        <w:spacing w:before="0"/>
        <w:rPr>
          <w:rFonts w:ascii="Gandhari Unicode" w:hAnsi="Gandhari Unicode" w:hint="eastAsia"/>
          <w:i w:val="0"/>
          <w:iCs w:val="0"/>
        </w:rPr>
      </w:pPr>
      <w:r>
        <w:rPr>
          <w:rFonts w:ascii="Gandhari Unicode" w:hAnsi="Gandhari Unicode"/>
          <w:b/>
          <w:i w:val="0"/>
          <w:iCs w:val="0"/>
          <w:color w:val="auto"/>
        </w:rPr>
        <w:lastRenderedPageBreak/>
        <w:t>KT 362</w:t>
      </w:r>
      <w:r>
        <w:rPr>
          <w:rFonts w:ascii="e-Tamil OTC" w:hAnsi="e-Tamil OTC" w:cs="e-Tamil OTC"/>
          <w:b/>
          <w:i w:val="0"/>
          <w:iCs w:val="0"/>
          <w:color w:val="auto"/>
        </w:rPr>
        <w:t xml:space="preserve"> </w:t>
      </w:r>
      <w:proofErr w:type="spellStart"/>
      <w:r>
        <w:rPr>
          <w:rFonts w:ascii="e-Tamil OTC" w:hAnsi="e-Tamil OTC" w:cs="e-Tamil OTC"/>
          <w:i w:val="0"/>
          <w:iCs w:val="0"/>
          <w:color w:val="auto"/>
        </w:rPr>
        <w:t>வேம்பற்றூர்க்</w:t>
      </w:r>
      <w:proofErr w:type="spellEnd"/>
      <w:r>
        <w:rPr>
          <w:rFonts w:ascii="e-Tamil OTC" w:hAnsi="e-Tamil OTC" w:cs="e-Tamil OTC"/>
          <w:i w:val="0"/>
          <w:iCs w:val="0"/>
          <w:color w:val="auto"/>
        </w:rPr>
        <w:t xml:space="preserve"> (</w:t>
      </w:r>
      <w:r>
        <w:rPr>
          <w:rFonts w:ascii="Gandhari Unicode" w:hAnsi="Gandhari Unicode"/>
          <w:i w:val="0"/>
          <w:iCs w:val="0"/>
          <w:color w:val="auto"/>
        </w:rPr>
        <w:t>C1+2</w:t>
      </w:r>
      <w:r>
        <w:rPr>
          <w:rFonts w:ascii="e-Tamil OTC" w:hAnsi="e-Tamil OTC" w:cs="e-Tamil OTC"/>
          <w:i w:val="0"/>
          <w:iCs w:val="0"/>
          <w:color w:val="auto"/>
        </w:rPr>
        <w:t xml:space="preserve">: </w:t>
      </w:r>
      <w:proofErr w:type="spellStart"/>
      <w:r>
        <w:rPr>
          <w:rFonts w:ascii="e-Tamil OTC" w:hAnsi="e-Tamil OTC" w:cs="e-Tamil OTC"/>
          <w:i w:val="0"/>
          <w:iCs w:val="0"/>
          <w:color w:val="auto"/>
        </w:rPr>
        <w:t>வேற்பற்றூர்க்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C2, G2v</w:t>
      </w:r>
      <w:r>
        <w:rPr>
          <w:rFonts w:ascii="e-Tamil OTC" w:hAnsi="e-Tamil OTC" w:cs="e-Tamil OTC"/>
          <w:i w:val="0"/>
          <w:iCs w:val="0"/>
          <w:color w:val="auto"/>
        </w:rPr>
        <w:t xml:space="preserve">: </w:t>
      </w:r>
      <w:proofErr w:type="spellStart"/>
      <w:r>
        <w:rPr>
          <w:rFonts w:ascii="e-Tamil OTC" w:hAnsi="e-Tamil OTC" w:cs="e-Tamil OTC"/>
          <w:i w:val="0"/>
          <w:iCs w:val="0"/>
          <w:color w:val="auto"/>
        </w:rPr>
        <w:t>கண்ணகன்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93DF1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285CC0E0" w14:textId="77777777" w:rsidR="00544225" w:rsidRDefault="00544225">
      <w:pPr>
        <w:pStyle w:val="Textbody"/>
        <w:spacing w:after="29"/>
        <w:jc w:val="both"/>
        <w:rPr>
          <w:rFonts w:ascii="Gandhari Unicode" w:hAnsi="Gandhari Unicode" w:cs="e-Tamil OTC"/>
          <w:lang w:val="en-GB"/>
        </w:rPr>
      </w:pPr>
    </w:p>
    <w:p w14:paraId="096013B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முருகயர்ந்து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முதுவாய்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வேல</w:t>
      </w:r>
      <w:proofErr w:type="spellEnd"/>
    </w:p>
    <w:p w14:paraId="45E0174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லோம்புமதி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வினவுவ</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துடையேன்</w:t>
      </w:r>
      <w:proofErr w:type="spellEnd"/>
    </w:p>
    <w:p w14:paraId="40E9346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றுருவிற்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சில்லவிழ்</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மடையொடு</w:t>
      </w:r>
      <w:proofErr w:type="spellEnd"/>
    </w:p>
    <w:p w14:paraId="4D8BAC0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சிறுமறி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கொன்றிவ</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ணறுநுத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p>
    <w:p w14:paraId="02528DB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வணங்கினை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னணங்கிய</w:t>
      </w:r>
      <w:proofErr w:type="spellEnd"/>
    </w:p>
    <w:p w14:paraId="34144A4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விண்டோய்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மாமலைச்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சிலம்ப</w:t>
      </w:r>
      <w:proofErr w:type="spellEnd"/>
    </w:p>
    <w:p w14:paraId="0973402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னொண்டா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w:t>
      </w:r>
    </w:p>
    <w:p w14:paraId="256FAF11" w14:textId="77777777" w:rsidR="00544225" w:rsidRDefault="00544225">
      <w:pPr>
        <w:pStyle w:val="PreformattedText"/>
        <w:rPr>
          <w:rFonts w:ascii="Gandhari Unicode" w:hAnsi="Gandhari Unicode" w:cs="e-Tamil OTC"/>
          <w:sz w:val="24"/>
          <w:szCs w:val="24"/>
          <w:lang w:val="en-GB"/>
        </w:rPr>
      </w:pPr>
    </w:p>
    <w:p w14:paraId="489BF5CB"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வேலன்</w:t>
      </w:r>
      <w:proofErr w:type="spellEnd"/>
      <w:r>
        <w:rPr>
          <w:rFonts w:ascii="Gandhari Unicode" w:hAnsi="Gandhari Unicode" w:cs="e-Tamil OTC"/>
          <w:sz w:val="24"/>
          <w:szCs w:val="24"/>
          <w:lang w:val="en-GB"/>
        </w:rPr>
        <w:t xml:space="preserve"> C1+2+3, G1+2, Nacc., EA,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39"/>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லென</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துடையேன்</w:t>
      </w:r>
      <w:proofErr w:type="spellEnd"/>
      <w:r>
        <w:rPr>
          <w:rFonts w:ascii="Gandhari Unicode" w:hAnsi="Gandhari Unicode" w:cs="e-Tamil OTC"/>
          <w:sz w:val="24"/>
          <w:szCs w:val="24"/>
          <w:lang w:val="en-GB"/>
        </w:rPr>
        <w:t xml:space="preserve"> C1+2v+3,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லுடையேன்</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துடையவென்</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வினவுத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லுடையவென்</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வினவுல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துடையென்</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வினவ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லுடையேன்</w:t>
      </w:r>
      <w:proofErr w:type="spellEnd"/>
      <w:r>
        <w:rPr>
          <w:rFonts w:ascii="Gandhari Unicode" w:hAnsi="Gandhari Unicode" w:cs="e-Tamil OTC"/>
          <w:sz w:val="24"/>
          <w:szCs w:val="24"/>
          <w:lang w:val="en-GB"/>
        </w:rPr>
        <w:t xml:space="preserve"> I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றுருவிற்</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றுயிர</w:t>
      </w:r>
      <w:proofErr w:type="spellEnd"/>
      <w:r>
        <w:rPr>
          <w:rFonts w:ascii="Gandhari Unicode" w:hAnsi="Gandhari Unicode" w:cs="e-Tamil OTC"/>
          <w:sz w:val="24"/>
          <w:szCs w:val="24"/>
          <w:lang w:val="en-GB"/>
        </w:rPr>
        <w:t xml:space="preserve">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மடையொடு</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சில்லவி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ழடையொடு</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4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கொன்றிவ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ணறுநுத</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கொன்றன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னறுநுத</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தோன்றிய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வணங்கினை</w:t>
      </w:r>
      <w:proofErr w:type="spellEnd"/>
      <w:r>
        <w:rPr>
          <w:rFonts w:ascii="Gandhari Unicode" w:hAnsi="Gandhari Unicode" w:cs="e-Tamil OTC"/>
          <w:sz w:val="24"/>
          <w:szCs w:val="24"/>
          <w:lang w:val="en-GB"/>
        </w:rPr>
        <w:t xml:space="preserve"> L1, C2+3, G1+2,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வணங்கினைக்</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யணங்கினை</w:t>
      </w:r>
      <w:proofErr w:type="spellEnd"/>
      <w:r>
        <w:rPr>
          <w:rFonts w:ascii="Gandhari Unicode" w:hAnsi="Gandhari Unicode" w:cs="e-Tamil OTC"/>
          <w:sz w:val="24"/>
          <w:szCs w:val="24"/>
          <w:lang w:val="en-GB"/>
        </w:rPr>
        <w:t xml:space="preserve"> </w:t>
      </w:r>
      <w:proofErr w:type="spellStart"/>
      <w:proofErr w:type="gramStart"/>
      <w:r>
        <w:rPr>
          <w:rFonts w:ascii="Gandhari Unicode" w:hAnsi="Gandhari Unicode" w:cs="e-Tamil OTC"/>
          <w:sz w:val="24"/>
          <w:szCs w:val="24"/>
          <w:lang w:val="en-GB"/>
        </w:rPr>
        <w:t>Iḷ.v</w:t>
      </w:r>
      <w:proofErr w:type="spellEnd"/>
      <w:proofErr w:type="gram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விண்டோய்</w:t>
      </w:r>
      <w:proofErr w:type="spellEnd"/>
      <w:r>
        <w:rPr>
          <w:rFonts w:ascii="Gandhari Unicode" w:hAnsi="Gandhari Unicode" w:cs="e-Tamil OTC"/>
          <w:sz w:val="24"/>
          <w:szCs w:val="24"/>
          <w:lang w:val="en-GB"/>
        </w:rPr>
        <w:t xml:space="preserve"> L1, C1+2+3, G1+2, </w:t>
      </w:r>
      <w:proofErr w:type="spellStart"/>
      <w:r>
        <w:rPr>
          <w:rFonts w:ascii="Gandhari Unicode" w:hAnsi="Gandhari Unicode" w:cs="e-Tamil OTC"/>
          <w:sz w:val="24"/>
          <w:szCs w:val="24"/>
          <w:lang w:val="en-GB"/>
        </w:rPr>
        <w:t>Iḷ.v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விண்டேர்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w:t>
      </w:r>
      <w:proofErr w:type="spellEnd"/>
      <w:r>
        <w:rPr>
          <w:rFonts w:ascii="Gandhari Unicode" w:hAnsi="Gandhari Unicode" w:cs="e-Tamil OTC"/>
          <w:sz w:val="24"/>
          <w:szCs w:val="24"/>
          <w:lang w:val="en-GB"/>
        </w:rPr>
        <w:t xml:space="preserve"> C2,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சிலம்பன்</w:t>
      </w:r>
      <w:proofErr w:type="spellEnd"/>
      <w:r>
        <w:rPr>
          <w:rFonts w:ascii="Gandhari Unicode" w:hAnsi="Gandhari Unicode" w:cs="e-Tamil OTC"/>
          <w:sz w:val="24"/>
          <w:szCs w:val="24"/>
          <w:lang w:val="en-GB"/>
        </w:rPr>
        <w:t xml:space="preserve"> L1, C3, G1+2, AT; </w:t>
      </w:r>
      <w:proofErr w:type="spellStart"/>
      <w:r>
        <w:rPr>
          <w:rFonts w:ascii="Gandhari Unicode" w:hAnsi="Gandhari Unicode" w:cs="e-Tamil OTC"/>
          <w:sz w:val="24"/>
          <w:szCs w:val="24"/>
          <w:lang w:val="en-GB"/>
        </w:rPr>
        <w:t>சிலம்பின்</w:t>
      </w:r>
      <w:proofErr w:type="spellEnd"/>
      <w:r>
        <w:rPr>
          <w:rFonts w:ascii="Gandhari Unicode" w:hAnsi="Gandhari Unicode" w:cs="e-Tamil OTC"/>
          <w:sz w:val="24"/>
          <w:szCs w:val="24"/>
          <w:lang w:val="en-GB"/>
        </w:rPr>
        <w:t xml:space="preserve"> C1, IV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னொண்டா</w:t>
      </w:r>
      <w:proofErr w:type="spellEnd"/>
      <w:r>
        <w:rPr>
          <w:rFonts w:ascii="Gandhari Unicode" w:hAnsi="Gandhari Unicode" w:cs="e-Tamil OTC"/>
          <w:sz w:val="24"/>
          <w:szCs w:val="24"/>
          <w:lang w:val="en-GB"/>
        </w:rPr>
        <w:t xml:space="preserve"> C2,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ஒண்டா</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றண்டா</w:t>
      </w:r>
      <w:proofErr w:type="spellEnd"/>
      <w:r>
        <w:rPr>
          <w:rFonts w:ascii="Gandhari Unicode" w:hAnsi="Gandhari Unicode" w:cs="e-Tamil OTC"/>
          <w:sz w:val="24"/>
          <w:szCs w:val="24"/>
          <w:lang w:val="en-GB"/>
        </w:rPr>
        <w:t xml:space="preserve"> L1 C1+3, G2,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Nacc., AT,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 xml:space="preserve"> C2+3v, G2, </w:t>
      </w:r>
      <w:proofErr w:type="spellStart"/>
      <w:r>
        <w:rPr>
          <w:rFonts w:ascii="Gandhari Unicode" w:hAnsi="Gandhari Unicode" w:cs="e-Tamil OTC"/>
          <w:sz w:val="24"/>
          <w:szCs w:val="24"/>
          <w:lang w:val="en-GB"/>
        </w:rPr>
        <w:t>Iḷ</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முண்ணும்மோ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பலியே</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முண்ணுமொப்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பிவியே</w:t>
      </w:r>
      <w:proofErr w:type="spellEnd"/>
      <w:r>
        <w:rPr>
          <w:rFonts w:ascii="Gandhari Unicode" w:hAnsi="Gandhari Unicode" w:cs="e-Tamil OTC"/>
          <w:sz w:val="24"/>
          <w:szCs w:val="24"/>
          <w:lang w:val="en-GB"/>
        </w:rPr>
        <w:t xml:space="preserve"> </w:t>
      </w:r>
      <w:proofErr w:type="spellStart"/>
      <w:proofErr w:type="gramStart"/>
      <w:r>
        <w:rPr>
          <w:rFonts w:ascii="Gandhari Unicode" w:hAnsi="Gandhari Unicode" w:cs="e-Tamil OTC"/>
          <w:sz w:val="24"/>
          <w:szCs w:val="24"/>
          <w:lang w:val="en-GB"/>
        </w:rPr>
        <w:t>Iḷ.v</w:t>
      </w:r>
      <w:proofErr w:type="spellEnd"/>
      <w:proofErr w:type="gramEnd"/>
    </w:p>
    <w:p w14:paraId="223145B0" w14:textId="77777777" w:rsidR="00544225" w:rsidRDefault="00544225">
      <w:pPr>
        <w:pStyle w:val="Textbody"/>
        <w:spacing w:after="29"/>
        <w:rPr>
          <w:rFonts w:ascii="Gandhari Unicode" w:hAnsi="Gandhari Unicode" w:cs="e-Tamil OTC"/>
          <w:lang w:val="en-GB"/>
        </w:rPr>
      </w:pPr>
    </w:p>
    <w:p w14:paraId="574B3BB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muruk</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ayarntu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mutu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vēla</w:t>
      </w:r>
      <w:proofErr w:type="spellEnd"/>
    </w:p>
    <w:p w14:paraId="7C3EBF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ciṉaval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ōmpumati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viṉavuvat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uṭaiyēṉ</w:t>
      </w:r>
      <w:proofErr w:type="spellEnd"/>
    </w:p>
    <w:p w14:paraId="0E570A1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pal </w:t>
      </w:r>
      <w:proofErr w:type="spellStart"/>
      <w:r>
        <w:rPr>
          <w:rFonts w:ascii="Gandhari Unicode" w:hAnsi="Gandhari Unicode" w:cs="e-Tamil OTC"/>
          <w:lang w:val="en-GB"/>
        </w:rPr>
        <w:t>vēṟ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uruviṉ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aviḻ</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maṭaiyoṭu</w:t>
      </w:r>
      <w:proofErr w:type="spellEnd"/>
    </w:p>
    <w:p w14:paraId="3C2B30B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maṟi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koṉṟ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ivaḷ</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w:t>
      </w:r>
      <w:proofErr w:type="spellEnd"/>
    </w:p>
    <w:p w14:paraId="5FF952F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vaṇaṅkiṉai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koṭutti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aṇaṅkiya</w:t>
      </w:r>
      <w:proofErr w:type="spellEnd"/>
    </w:p>
    <w:p w14:paraId="7AF1CB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malai</w:t>
      </w:r>
      <w:ins w:id="1211" w:author="Narmada Hansani Polgampalage" w:date="2023-11-29T16:0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cilampaṉ</w:t>
      </w:r>
      <w:proofErr w:type="spellEnd"/>
    </w:p>
    <w:p w14:paraId="290726A3" w14:textId="77777777" w:rsidR="00544225" w:rsidRDefault="00000000">
      <w:pPr>
        <w:pStyle w:val="Textbody"/>
        <w:spacing w:after="29" w:line="260" w:lineRule="exact"/>
        <w:jc w:val="both"/>
        <w:rPr>
          <w:rFonts w:ascii="Gandhari Unicode" w:hAnsi="Gandhari Unicode" w:cs="e-Tamil OTC"/>
          <w:lang w:val="de-DE"/>
        </w:rPr>
      </w:pPr>
      <w:proofErr w:type="spellStart"/>
      <w:r w:rsidRPr="00751307">
        <w:rPr>
          <w:rFonts w:ascii="Gandhari Unicode" w:hAnsi="Gandhari Unicode" w:cs="e-Tamil OTC"/>
          <w:i/>
          <w:iCs/>
          <w:lang w:val="de-DE"/>
          <w:rPrChange w:id="1212" w:author="Narmada Hansani Polgampalage" w:date="2023-12-07T14:20:00Z">
            <w:rPr>
              <w:i/>
              <w:iCs/>
            </w:rPr>
          </w:rPrChange>
        </w:rPr>
        <w:t>oḷ</w:t>
      </w:r>
      <w:proofErr w:type="spellEnd"/>
      <w:r w:rsidRPr="00751307">
        <w:rPr>
          <w:rFonts w:ascii="Gandhari Unicode" w:hAnsi="Gandhari Unicode" w:cs="e-Tamil OTC"/>
          <w:lang w:val="de-DE"/>
          <w:rPrChange w:id="1213" w:author="Narmada Hansani Polgampalage" w:date="2023-12-07T14:20:00Z">
            <w:rPr/>
          </w:rPrChange>
        </w:rPr>
        <w:t xml:space="preserve"> </w:t>
      </w:r>
      <w:proofErr w:type="spellStart"/>
      <w:r w:rsidRPr="00751307">
        <w:rPr>
          <w:rFonts w:ascii="Gandhari Unicode" w:hAnsi="Gandhari Unicode" w:cs="e-Tamil OTC"/>
          <w:lang w:val="de-DE"/>
          <w:rPrChange w:id="1214" w:author="Narmada Hansani Polgampalage" w:date="2023-12-07T14:20:00Z">
            <w:rPr/>
          </w:rPrChange>
        </w:rPr>
        <w:t>tār</w:t>
      </w:r>
      <w:proofErr w:type="spellEnd"/>
      <w:r w:rsidRPr="00751307">
        <w:rPr>
          <w:rFonts w:ascii="Gandhari Unicode" w:hAnsi="Gandhari Unicode" w:cs="e-Tamil OTC"/>
          <w:lang w:val="de-DE"/>
          <w:rPrChange w:id="1215" w:author="Narmada Hansani Polgampalage" w:date="2023-12-07T14:20:00Z">
            <w:rPr/>
          </w:rPrChange>
        </w:rPr>
        <w:t xml:space="preserve"> </w:t>
      </w:r>
      <w:proofErr w:type="spellStart"/>
      <w:r w:rsidRPr="00751307">
        <w:rPr>
          <w:rFonts w:ascii="Gandhari Unicode" w:hAnsi="Gandhari Unicode" w:cs="e-Tamil OTC"/>
          <w:lang w:val="de-DE"/>
          <w:rPrChange w:id="1216" w:author="Narmada Hansani Polgampalage" w:date="2023-12-07T14:20:00Z">
            <w:rPr/>
          </w:rPrChange>
        </w:rPr>
        <w:t>akalam</w:t>
      </w:r>
      <w:proofErr w:type="spellEnd"/>
      <w:r w:rsidRPr="00751307">
        <w:rPr>
          <w:rFonts w:ascii="Gandhari Unicode" w:hAnsi="Gandhari Unicode" w:cs="e-Tamil OTC"/>
          <w:lang w:val="de-DE"/>
          <w:rPrChange w:id="1217" w:author="Narmada Hansani Polgampalage" w:date="2023-12-07T14:20:00Z">
            <w:rPr/>
          </w:rPrChange>
        </w:rPr>
        <w:t xml:space="preserve">-um </w:t>
      </w:r>
      <w:proofErr w:type="spellStart"/>
      <w:r w:rsidRPr="00751307">
        <w:rPr>
          <w:rFonts w:ascii="Gandhari Unicode" w:hAnsi="Gandhari Unicode" w:cs="e-Tamil OTC"/>
          <w:lang w:val="de-DE"/>
          <w:rPrChange w:id="1218" w:author="Narmada Hansani Polgampalage" w:date="2023-12-07T14:20:00Z">
            <w:rPr/>
          </w:rPrChange>
        </w:rPr>
        <w:t>uṇṇum</w:t>
      </w:r>
      <w:proofErr w:type="spellEnd"/>
      <w:r w:rsidRPr="00751307">
        <w:rPr>
          <w:rFonts w:ascii="Gandhari Unicode" w:hAnsi="Gandhari Unicode" w:cs="e-Tamil OTC"/>
          <w:lang w:val="de-DE"/>
          <w:rPrChange w:id="1219" w:author="Narmada Hansani Polgampalage" w:date="2023-12-07T14:20:00Z">
            <w:rPr/>
          </w:rPrChange>
        </w:rPr>
        <w:t xml:space="preserve">-ō </w:t>
      </w:r>
      <w:proofErr w:type="spellStart"/>
      <w:r w:rsidRPr="00751307">
        <w:rPr>
          <w:rFonts w:ascii="Gandhari Unicode" w:hAnsi="Gandhari Unicode" w:cs="e-Tamil OTC"/>
          <w:lang w:val="de-DE"/>
          <w:rPrChange w:id="1220" w:author="Narmada Hansani Polgampalage" w:date="2023-12-07T14:20:00Z">
            <w:rPr/>
          </w:rPrChange>
        </w:rPr>
        <w:t>pali</w:t>
      </w:r>
      <w:proofErr w:type="spellEnd"/>
      <w:r w:rsidRPr="00751307">
        <w:rPr>
          <w:rFonts w:ascii="Gandhari Unicode" w:hAnsi="Gandhari Unicode" w:cs="e-Tamil OTC"/>
          <w:lang w:val="de-DE"/>
          <w:rPrChange w:id="1221" w:author="Narmada Hansani Polgampalage" w:date="2023-12-07T14:20:00Z">
            <w:rPr/>
          </w:rPrChange>
        </w:rPr>
        <w:t>-~ē.</w:t>
      </w:r>
    </w:p>
    <w:p w14:paraId="1261F330" w14:textId="77777777" w:rsidR="00544225" w:rsidRDefault="00000000">
      <w:pPr>
        <w:pStyle w:val="Textbody"/>
        <w:spacing w:after="29" w:line="260" w:lineRule="exact"/>
        <w:jc w:val="both"/>
        <w:rPr>
          <w:rFonts w:ascii="Gandhari Unicode" w:hAnsi="Gandhari Unicode" w:cs="e-Tamil OTC"/>
          <w:lang w:val="de-DE"/>
        </w:rPr>
      </w:pPr>
      <w:r w:rsidRPr="00751307">
        <w:rPr>
          <w:lang w:val="de-DE"/>
          <w:rPrChange w:id="1222" w:author="Narmada Hansani Polgampalage" w:date="2023-12-07T14:20:00Z">
            <w:rPr/>
          </w:rPrChange>
        </w:rPr>
        <w:br w:type="page"/>
      </w:r>
    </w:p>
    <w:p w14:paraId="52BB463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standing firm in duty, preventing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w:t>
      </w:r>
    </w:p>
    <w:p w14:paraId="75817449" w14:textId="77777777" w:rsidR="00544225" w:rsidRDefault="00544225">
      <w:pPr>
        <w:pStyle w:val="Textbody"/>
        <w:spacing w:after="29" w:line="260" w:lineRule="exact"/>
        <w:jc w:val="both"/>
        <w:rPr>
          <w:rFonts w:ascii="Gandhari Unicode" w:hAnsi="Gandhari Unicode" w:cs="e-Tamil OTC"/>
          <w:lang w:val="en-GB"/>
        </w:rPr>
      </w:pPr>
    </w:p>
    <w:p w14:paraId="0256F93A"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Murukaṉ</w:t>
      </w:r>
      <w:proofErr w:type="spellEnd"/>
      <w:r>
        <w:rPr>
          <w:rFonts w:ascii="Gandhari Unicode" w:hAnsi="Gandhari Unicode" w:cs="e-Tamil OTC"/>
          <w:lang w:val="en-GB"/>
        </w:rPr>
        <w:t xml:space="preserve"> engaged come- old mouth spear-he(voc.)</w:t>
      </w:r>
    </w:p>
    <w:p w14:paraId="5DA3DE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getting-angry beware(</w:t>
      </w:r>
      <w:proofErr w:type="spellStart"/>
      <w:r>
        <w:rPr>
          <w:rFonts w:ascii="Gandhari Unicode" w:hAnsi="Gandhari Unicode" w:cs="e-Tamil OTC"/>
          <w:lang w:val="en-GB"/>
        </w:rPr>
        <w:t>ipt</w:t>
      </w:r>
      <w:proofErr w:type="spellEnd"/>
      <w:r>
        <w:rPr>
          <w:rFonts w:ascii="Gandhari Unicode" w:hAnsi="Gandhari Unicode" w:cs="e-Tamil OTC"/>
          <w:lang w:val="en-GB"/>
        </w:rPr>
        <w:t>.) asking-it possess-</w:t>
      </w:r>
      <w:proofErr w:type="gramStart"/>
      <w:r>
        <w:rPr>
          <w:rFonts w:ascii="Gandhari Unicode" w:hAnsi="Gandhari Unicode" w:cs="e-Tamil OTC"/>
          <w:lang w:val="en-GB"/>
        </w:rPr>
        <w:t>I</w:t>
      </w:r>
      <w:proofErr w:type="gramEnd"/>
    </w:p>
    <w:p w14:paraId="729599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many different 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few </w:t>
      </w:r>
      <w:proofErr w:type="gramStart"/>
      <w:r>
        <w:rPr>
          <w:rFonts w:ascii="Gandhari Unicode" w:hAnsi="Gandhari Unicode" w:cs="e-Tamil OTC"/>
          <w:lang w:val="en-GB"/>
        </w:rPr>
        <w:t>rice</w:t>
      </w:r>
      <w:proofErr w:type="gramEnd"/>
      <w:r>
        <w:rPr>
          <w:rFonts w:ascii="Gandhari Unicode" w:hAnsi="Gandhari Unicode" w:cs="e-Tamil OTC"/>
          <w:lang w:val="en-GB"/>
        </w:rPr>
        <w:t xml:space="preserve"> gift-with</w:t>
      </w:r>
    </w:p>
    <w:p w14:paraId="702547C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little lamb felled she fragrant forehead </w:t>
      </w:r>
      <w:proofErr w:type="gramStart"/>
      <w:r>
        <w:rPr>
          <w:rFonts w:ascii="Gandhari Unicode" w:hAnsi="Gandhari Unicode" w:cs="e-Tamil OTC"/>
          <w:lang w:val="en-GB"/>
        </w:rPr>
        <w:t>stroked</w:t>
      </w:r>
      <w:proofErr w:type="gramEnd"/>
    </w:p>
    <w:p w14:paraId="614060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you-bowed you-give(sub.) if tormented-</w:t>
      </w:r>
    </w:p>
    <w:p w14:paraId="7DC7121E"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sky touch- big mountain mountain-side-he</w:t>
      </w:r>
    </w:p>
    <w:p w14:paraId="590EF3B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bright garland chest</w:t>
      </w:r>
      <w:r>
        <w:rPr>
          <w:rFonts w:ascii="Gandhari Unicode" w:hAnsi="Gandhari Unicode" w:cs="e-Tamil OTC"/>
          <w:position w:val="6"/>
          <w:lang w:val="en-GB"/>
        </w:rPr>
        <w:t>um</w:t>
      </w:r>
      <w:r>
        <w:rPr>
          <w:rFonts w:ascii="Gandhari Unicode" w:hAnsi="Gandhari Unicode" w:cs="e-Tamil OTC"/>
          <w:lang w:val="en-GB"/>
        </w:rPr>
        <w:t xml:space="preserve"> eating-</w:t>
      </w:r>
      <w:r>
        <w:rPr>
          <w:rFonts w:ascii="Gandhari Unicode" w:hAnsi="Gandhari Unicode" w:cs="e-Tamil OTC"/>
          <w:position w:val="6"/>
          <w:lang w:val="en-GB"/>
        </w:rPr>
        <w:t>ō</w:t>
      </w:r>
      <w:r>
        <w:rPr>
          <w:rFonts w:ascii="Gandhari Unicode" w:hAnsi="Gandhari Unicode" w:cs="e-Tamil OTC"/>
          <w:lang w:val="en-GB"/>
        </w:rPr>
        <w:t xml:space="preserve"> offering</w:t>
      </w:r>
      <w:r>
        <w:rPr>
          <w:rFonts w:ascii="Gandhari Unicode" w:hAnsi="Gandhari Unicode" w:cs="e-Tamil OTC"/>
          <w:position w:val="6"/>
          <w:lang w:val="en-GB"/>
        </w:rPr>
        <w:t>ē</w:t>
      </w:r>
      <w:r>
        <w:rPr>
          <w:rFonts w:ascii="Gandhari Unicode" w:hAnsi="Gandhari Unicode" w:cs="e-Tamil OTC"/>
          <w:lang w:val="en-GB"/>
        </w:rPr>
        <w:t>.</w:t>
      </w:r>
    </w:p>
    <w:p w14:paraId="2DA9C120" w14:textId="77777777" w:rsidR="00544225" w:rsidRDefault="00544225">
      <w:pPr>
        <w:pStyle w:val="Textbody"/>
        <w:spacing w:after="29"/>
        <w:jc w:val="both"/>
        <w:rPr>
          <w:rFonts w:ascii="Gandhari Unicode" w:hAnsi="Gandhari Unicode" w:cs="e-Tamil OTC"/>
          <w:lang w:val="en-GB"/>
        </w:rPr>
      </w:pPr>
    </w:p>
    <w:p w14:paraId="6462C130" w14:textId="77777777" w:rsidR="00544225" w:rsidRDefault="00544225">
      <w:pPr>
        <w:pStyle w:val="Textbody"/>
        <w:spacing w:after="29"/>
        <w:rPr>
          <w:rFonts w:ascii="Gandhari Unicode" w:hAnsi="Gandhari Unicode" w:cs="e-Tamil OTC"/>
          <w:lang w:val="en-GB"/>
        </w:rPr>
      </w:pPr>
    </w:p>
    <w:p w14:paraId="3B9A431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O spear-carrying [priest] with old truth, come in worship of </w:t>
      </w:r>
      <w:proofErr w:type="spellStart"/>
      <w:r>
        <w:rPr>
          <w:rFonts w:ascii="Gandhari Unicode" w:hAnsi="Gandhari Unicode" w:cs="e-Tamil OTC"/>
          <w:lang w:val="en-GB"/>
        </w:rPr>
        <w:t>Murukaṉ</w:t>
      </w:r>
      <w:proofErr w:type="spellEnd"/>
    </w:p>
    <w:p w14:paraId="280D0F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beware of getting angry.</w:t>
      </w:r>
    </w:p>
    <w:p w14:paraId="180BAC7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have something to ask [you]:</w:t>
      </w:r>
    </w:p>
    <w:p w14:paraId="12E4A59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if you were to kill the little lamb,</w:t>
      </w:r>
    </w:p>
    <w:p w14:paraId="68B0EFC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smear her fragrant forehead [with its blood],</w:t>
      </w:r>
    </w:p>
    <w:p w14:paraId="66EAF33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bow</w:t>
      </w:r>
      <w:r>
        <w:rPr>
          <w:rStyle w:val="FootnoteReference1"/>
          <w:rFonts w:ascii="Gandhari Unicode" w:hAnsi="Gandhari Unicode" w:cs="e-Tamil OTC"/>
          <w:lang w:val="en-GB"/>
        </w:rPr>
        <w:footnoteReference w:id="641"/>
      </w:r>
      <w:r>
        <w:rPr>
          <w:rFonts w:ascii="Gandhari Unicode" w:hAnsi="Gandhari Unicode" w:cs="e-Tamil OTC"/>
          <w:lang w:val="en-GB"/>
        </w:rPr>
        <w:t xml:space="preserve"> [and] give [it], together with a gift of a few </w:t>
      </w:r>
      <w:proofErr w:type="gramStart"/>
      <w:r>
        <w:rPr>
          <w:rFonts w:ascii="Gandhari Unicode" w:hAnsi="Gandhari Unicode" w:cs="e-Tamil OTC"/>
          <w:lang w:val="en-GB"/>
        </w:rPr>
        <w:t>grains</w:t>
      </w:r>
      <w:proofErr w:type="gramEnd"/>
    </w:p>
    <w:p w14:paraId="5E825E79"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many different colours,</w:t>
      </w:r>
    </w:p>
    <w:p w14:paraId="4A6F36B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will [his] chest also eat the </w:t>
      </w:r>
      <w:proofErr w:type="gramStart"/>
      <w:r>
        <w:rPr>
          <w:rFonts w:ascii="Gandhari Unicode" w:hAnsi="Gandhari Unicode" w:cs="e-Tamil OTC"/>
          <w:lang w:val="en-GB"/>
        </w:rPr>
        <w:t>offering</w:t>
      </w:r>
      <w:proofErr w:type="gramEnd"/>
    </w:p>
    <w:p w14:paraId="27925CB3"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ab/>
      </w:r>
      <w:r>
        <w:rPr>
          <w:rFonts w:ascii="Gandhari Unicode" w:eastAsia="URW Palladio UNI" w:hAnsi="Gandhari Unicode" w:cs="e-Tamil OTC"/>
          <w:lang w:val="en-GB"/>
        </w:rPr>
        <w:tab/>
      </w:r>
      <w:r>
        <w:rPr>
          <w:rFonts w:ascii="Gandhari Unicode" w:eastAsia="URW Palladio UNI" w:hAnsi="Gandhari Unicode" w:cs="e-Tamil OTC"/>
          <w:lang w:val="en-GB"/>
        </w:rPr>
        <w:tab/>
        <w:t>–</w:t>
      </w:r>
      <w:r>
        <w:rPr>
          <w:rFonts w:ascii="Gandhari Unicode" w:hAnsi="Gandhari Unicode" w:cs="e-Tamil OTC"/>
          <w:lang w:val="en-GB"/>
        </w:rPr>
        <w:t xml:space="preserve"> [the chest] with a bright garland</w:t>
      </w:r>
    </w:p>
    <w:p w14:paraId="34FB198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man from the slope of mountains big as to touch the sky,</w:t>
      </w:r>
    </w:p>
    <w:p w14:paraId="200FAD2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who tormented [her]?</w:t>
      </w:r>
    </w:p>
    <w:p w14:paraId="1472B233" w14:textId="77777777" w:rsidR="00544225" w:rsidRDefault="00544225">
      <w:pPr>
        <w:pStyle w:val="Textbody"/>
        <w:spacing w:after="0"/>
        <w:jc w:val="both"/>
        <w:rPr>
          <w:rFonts w:ascii="Gandhari Unicode" w:hAnsi="Gandhari Unicode" w:cs="e-Tamil OTC"/>
          <w:lang w:val="en-GB"/>
        </w:rPr>
      </w:pPr>
    </w:p>
    <w:p w14:paraId="0F2AF9C4" w14:textId="77777777" w:rsidR="00544225" w:rsidRDefault="00000000">
      <w:pPr>
        <w:rPr>
          <w:rFonts w:ascii="Gandhari Unicode" w:eastAsiaTheme="majorEastAsia" w:hAnsi="Gandhari Unicode" w:cstheme="majorBidi" w:hint="eastAsia"/>
          <w:b/>
        </w:rPr>
      </w:pPr>
      <w:r>
        <w:br w:type="page"/>
      </w:r>
    </w:p>
    <w:p w14:paraId="7EBC804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363</w:t>
      </w:r>
      <w:r>
        <w:rPr>
          <w:rFonts w:ascii="e-Tamil OTC" w:hAnsi="e-Tamil OTC" w:cs="e-Tamil OTC"/>
          <w:b/>
          <w:i w:val="0"/>
          <w:iCs w:val="0"/>
          <w:color w:val="auto"/>
        </w:rPr>
        <w:t xml:space="preserve"> </w:t>
      </w:r>
      <w:proofErr w:type="spellStart"/>
      <w:r>
        <w:rPr>
          <w:rFonts w:ascii="e-Tamil OTC" w:hAnsi="e-Tamil OTC" w:cs="e-Tamil OTC"/>
          <w:i w:val="0"/>
          <w:iCs w:val="0"/>
          <w:color w:val="auto"/>
        </w:rPr>
        <w:t>செல்லூர்க்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0915CB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பிரிவுணர்த்தப்பட்ட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39D9765" w14:textId="77777777" w:rsidR="00544225" w:rsidRDefault="00544225">
      <w:pPr>
        <w:pStyle w:val="Textbody"/>
        <w:spacing w:after="29"/>
        <w:jc w:val="both"/>
        <w:rPr>
          <w:rFonts w:ascii="Gandhari Unicode" w:hAnsi="Gandhari Unicode" w:cs="e-Tamil OTC"/>
          <w:lang w:val="en-GB"/>
        </w:rPr>
      </w:pPr>
    </w:p>
    <w:p w14:paraId="4FC5ADC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னண்ண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னல்லேறு</w:t>
      </w:r>
      <w:proofErr w:type="spellEnd"/>
    </w:p>
    <w:p w14:paraId="6DA9361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செங்கோற்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பதவின்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வார்குரல்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கறிக்கு</w:t>
      </w:r>
      <w:proofErr w:type="spellEnd"/>
    </w:p>
    <w:p w14:paraId="0F8DC98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மடக்கண்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வெய்துற்றுப்</w:t>
      </w:r>
      <w:proofErr w:type="spellEnd"/>
    </w:p>
    <w:p w14:paraId="4D7A305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புல்லரை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யுகாஅய்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வரிநிழல்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வதியு</w:t>
      </w:r>
      <w:proofErr w:type="spellEnd"/>
    </w:p>
    <w:p w14:paraId="639C643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வருஞ்சுர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மிறத்த</w:t>
      </w:r>
      <w:proofErr w:type="spellEnd"/>
    </w:p>
    <w:p w14:paraId="01BCCB0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லினிதோ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வின்றுணைப்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பிரிந்தே</w:t>
      </w:r>
      <w:proofErr w:type="spellEnd"/>
      <w:r>
        <w:rPr>
          <w:rFonts w:ascii="Gandhari Unicode" w:hAnsi="Gandhari Unicode" w:cs="e-Tamil OTC"/>
          <w:sz w:val="24"/>
          <w:szCs w:val="24"/>
          <w:lang w:val="en-GB"/>
        </w:rPr>
        <w:t>.</w:t>
      </w:r>
    </w:p>
    <w:p w14:paraId="42C57E7F" w14:textId="77777777" w:rsidR="00544225" w:rsidRDefault="00544225">
      <w:pPr>
        <w:pStyle w:val="PreformattedText"/>
        <w:rPr>
          <w:rFonts w:ascii="Gandhari Unicode" w:hAnsi="Gandhari Unicode" w:cs="e-Tamil OTC"/>
          <w:sz w:val="24"/>
          <w:szCs w:val="24"/>
          <w:lang w:val="en-GB"/>
        </w:rPr>
      </w:pPr>
    </w:p>
    <w:p w14:paraId="2D929566"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னண்ண</w:t>
      </w:r>
      <w:proofErr w:type="spellEnd"/>
      <w:r>
        <w:rPr>
          <w:rFonts w:ascii="Gandhari Unicode" w:eastAsia="URW Palladio UNI" w:hAnsi="Gandhari Unicode" w:cs="e-Tamil OTC"/>
          <w:sz w:val="24"/>
          <w:szCs w:val="24"/>
          <w:lang w:val="en-GB"/>
        </w:rPr>
        <w:t xml:space="preserve"> L1, C1+2+3, G2,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னண்ணை</w:t>
      </w:r>
      <w:proofErr w:type="spellEnd"/>
      <w:r>
        <w:rPr>
          <w:rFonts w:ascii="Gandhari Unicode" w:eastAsia="URW Palladio UNI" w:hAnsi="Gandhari Unicode" w:cs="e-Tamil OTC"/>
          <w:sz w:val="24"/>
          <w:szCs w:val="24"/>
          <w:lang w:val="en-GB"/>
        </w:rPr>
        <w:t xml:space="preserve"> G1 • </w:t>
      </w:r>
      <w:r>
        <w:rPr>
          <w:rFonts w:ascii="Gandhari Unicode" w:eastAsia="URW Palladio UNI" w:hAnsi="Gandhari Unicode" w:cs="e-Tamil OTC"/>
          <w:b/>
          <w:bCs/>
          <w:sz w:val="24"/>
          <w:szCs w:val="24"/>
          <w:lang w:val="en-GB"/>
        </w:rPr>
        <w:t>1d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னல்லேறு</w:t>
      </w:r>
      <w:proofErr w:type="spellEnd"/>
      <w:r>
        <w:rPr>
          <w:rFonts w:ascii="Gandhari Unicode" w:eastAsia="URW Palladio UNI" w:hAnsi="Gandhari Unicode" w:cs="e-Tamil OTC"/>
          <w:sz w:val="24"/>
          <w:szCs w:val="24"/>
          <w:lang w:val="en-GB"/>
        </w:rPr>
        <w:t xml:space="preserve">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லலெறு</w:t>
      </w:r>
      <w:proofErr w:type="spellEnd"/>
      <w:r>
        <w:rPr>
          <w:rFonts w:ascii="Gandhari Unicode" w:eastAsia="URW Palladio UNI" w:hAnsi="Gandhari Unicode" w:cs="e-Tamil OTC"/>
          <w:sz w:val="24"/>
          <w:szCs w:val="24"/>
          <w:lang w:val="en-GB"/>
        </w:rPr>
        <w:t xml:space="preserve"> L1 • </w:t>
      </w:r>
      <w:r>
        <w:rPr>
          <w:rFonts w:ascii="Gandhari Unicode" w:eastAsia="URW Palladio UNI" w:hAnsi="Gandhari Unicode" w:cs="e-Tamil OTC"/>
          <w:b/>
          <w:bCs/>
          <w:sz w:val="24"/>
          <w:szCs w:val="24"/>
          <w:lang w:val="en-GB"/>
        </w:rPr>
        <w:t>2a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செங்கோற்</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செங்காற்</w:t>
      </w:r>
      <w:proofErr w:type="spellEnd"/>
      <w:r>
        <w:rPr>
          <w:rFonts w:ascii="Gandhari Unicode" w:eastAsia="URW Palladio UNI" w:hAnsi="Gandhari Unicode" w:cs="e-Tamil OTC"/>
          <w:sz w:val="24"/>
          <w:szCs w:val="24"/>
          <w:lang w:val="en-GB"/>
        </w:rPr>
        <w:t xml:space="preserve"> VP, ER • </w:t>
      </w:r>
      <w:r>
        <w:rPr>
          <w:rFonts w:ascii="Gandhari Unicode" w:hAnsi="Gandhari Unicode" w:cs="e-Tamil OTC"/>
          <w:b/>
          <w:bCs/>
          <w:sz w:val="24"/>
          <w:szCs w:val="24"/>
          <w:lang w:val="en-GB"/>
        </w:rPr>
        <w:t>2b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பதவின்</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புதவின்</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புல்லின்</w:t>
      </w:r>
      <w:proofErr w:type="spellEnd"/>
      <w:r>
        <w:rPr>
          <w:rFonts w:ascii="Gandhari Unicode" w:hAnsi="Gandhari Unicode" w:cs="e-Tamil OTC"/>
          <w:sz w:val="24"/>
          <w:szCs w:val="24"/>
          <w:lang w:val="en-GB"/>
        </w:rPr>
        <w:t xml:space="preserve"> AT</w:t>
      </w:r>
      <w:r>
        <w:rPr>
          <w:rStyle w:val="FootnoteReference1"/>
          <w:rFonts w:ascii="Gandhari Unicode" w:hAnsi="Gandhari Unicode" w:cs="e-Tamil OTC"/>
          <w:sz w:val="24"/>
          <w:szCs w:val="24"/>
          <w:lang w:val="en-GB"/>
        </w:rPr>
        <w:footnoteReference w:id="642"/>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வெய்துற்றுப்</w:t>
      </w:r>
      <w:proofErr w:type="spellEnd"/>
      <w:r>
        <w:rPr>
          <w:rFonts w:ascii="Gandhari Unicode" w:hAnsi="Gandhari Unicode" w:cs="e-Tamil OTC"/>
          <w:sz w:val="24"/>
          <w:szCs w:val="24"/>
          <w:lang w:val="en-GB"/>
        </w:rPr>
        <w:t xml:space="preserve"> C2+3v, G2v,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யெய்துற்றுப்</w:t>
      </w:r>
      <w:proofErr w:type="spellEnd"/>
      <w:r>
        <w:rPr>
          <w:rFonts w:ascii="Gandhari Unicode" w:hAnsi="Gandhari Unicode" w:cs="e-Tamil OTC"/>
          <w:sz w:val="24"/>
          <w:szCs w:val="24"/>
          <w:lang w:val="en-GB"/>
        </w:rPr>
        <w:t xml:space="preserve"> L1, C1+3, G1+2,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வரிநிழல்</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வருநிழல்</w:t>
      </w:r>
      <w:proofErr w:type="spellEnd"/>
      <w:r>
        <w:rPr>
          <w:rFonts w:ascii="Gandhari Unicode" w:hAnsi="Gandhari Unicode" w:cs="e-Tamil OTC"/>
          <w:sz w:val="24"/>
          <w:szCs w:val="24"/>
          <w:lang w:val="en-GB"/>
        </w:rPr>
        <w:t xml:space="preserve"> L1, C1+2+3, G1+2, EA, I, AT; </w:t>
      </w:r>
      <w:proofErr w:type="spellStart"/>
      <w:r>
        <w:rPr>
          <w:rFonts w:ascii="Gandhari Unicode" w:hAnsi="Gandhari Unicode" w:cs="e-Tamil OTC"/>
          <w:sz w:val="24"/>
          <w:szCs w:val="24"/>
          <w:lang w:val="en-GB"/>
        </w:rPr>
        <w:t>வறுநிழல்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வின்றுணைப்</w:t>
      </w:r>
      <w:proofErr w:type="spellEnd"/>
      <w:r>
        <w:rPr>
          <w:rFonts w:ascii="Gandhari Unicode" w:hAnsi="Gandhari Unicode" w:cs="e-Tamil OTC"/>
          <w:sz w:val="24"/>
          <w:szCs w:val="24"/>
          <w:lang w:val="en-GB"/>
        </w:rPr>
        <w:t xml:space="preserve"> C1+2+3v,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வின்றுனைப்</w:t>
      </w:r>
      <w:proofErr w:type="spellEnd"/>
      <w:r>
        <w:rPr>
          <w:rFonts w:ascii="Gandhari Unicode" w:hAnsi="Gandhari Unicode" w:cs="e-Tamil OTC"/>
          <w:sz w:val="24"/>
          <w:szCs w:val="24"/>
          <w:lang w:val="en-GB"/>
        </w:rPr>
        <w:t xml:space="preserve"> L1, C3, G1v, </w:t>
      </w:r>
      <w:proofErr w:type="spellStart"/>
      <w:r>
        <w:rPr>
          <w:rFonts w:ascii="Gandhari Unicode" w:hAnsi="Gandhari Unicode" w:cs="e-Tamil OTC"/>
          <w:sz w:val="24"/>
          <w:szCs w:val="24"/>
          <w:lang w:val="en-GB"/>
        </w:rPr>
        <w:t>Cām.v</w:t>
      </w:r>
      <w:proofErr w:type="spellEnd"/>
    </w:p>
    <w:p w14:paraId="6B7A2A91" w14:textId="77777777" w:rsidR="00544225" w:rsidRDefault="00544225">
      <w:pPr>
        <w:pStyle w:val="Textbody"/>
        <w:spacing w:after="29"/>
        <w:jc w:val="both"/>
        <w:rPr>
          <w:rFonts w:ascii="Gandhari Unicode" w:hAnsi="Gandhari Unicode" w:cs="e-Tamil OTC"/>
          <w:lang w:val="en-GB"/>
        </w:rPr>
      </w:pPr>
    </w:p>
    <w:p w14:paraId="48BFE5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ēṟu</w:t>
      </w:r>
      <w:proofErr w:type="spellEnd"/>
    </w:p>
    <w:p w14:paraId="04D71DA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cem </w:t>
      </w:r>
      <w:proofErr w:type="spellStart"/>
      <w:r>
        <w:rPr>
          <w:rFonts w:ascii="Gandhari Unicode" w:hAnsi="Gandhari Unicode" w:cs="e-Tamil OTC"/>
          <w:i/>
          <w:iCs/>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pataviṉ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kaṟikkum</w:t>
      </w:r>
      <w:proofErr w:type="spellEnd"/>
    </w:p>
    <w:p w14:paraId="4B9892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veyt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uṟṟu</w:t>
      </w:r>
      <w:proofErr w:type="spellEnd"/>
      <w:r>
        <w:rPr>
          <w:rFonts w:ascii="Gandhari Unicode" w:hAnsi="Gandhari Unicode" w:cs="e-Tamil OTC"/>
          <w:lang w:val="en-GB"/>
        </w:rPr>
        <w:t>+</w:t>
      </w:r>
    </w:p>
    <w:p w14:paraId="373A84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w:t>
      </w:r>
      <w:proofErr w:type="spellEnd"/>
      <w:r>
        <w:rPr>
          <w:rFonts w:ascii="Gandhari Unicode" w:hAnsi="Gandhari Unicode" w:cs="e-Tamil OTC"/>
          <w:lang w:val="en-GB"/>
        </w:rPr>
        <w:t xml:space="preserve"> +</w:t>
      </w:r>
      <w:proofErr w:type="spellStart"/>
      <w:r>
        <w:rPr>
          <w:rFonts w:ascii="Gandhari Unicode" w:hAnsi="Gandhari Unicode" w:cs="e-Tamil OTC"/>
          <w:lang w:val="en-GB"/>
        </w:rPr>
        <w:t>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lang w:val="en-GB"/>
        </w:rPr>
        <w:t>vatiyum</w:t>
      </w:r>
      <w:proofErr w:type="spellEnd"/>
    </w:p>
    <w:p w14:paraId="5B0AA5A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curam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iṟattal</w:t>
      </w:r>
      <w:proofErr w:type="spellEnd"/>
    </w:p>
    <w:p w14:paraId="42810567"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iṉit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peruma</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tuṇai</w:t>
      </w:r>
      <w:proofErr w:type="spellEnd"/>
      <w:ins w:id="1223" w:author="Narmada Hansani Polgampalage" w:date="2023-11-29T16:16: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pirint</w:t>
      </w:r>
      <w:proofErr w:type="spellEnd"/>
      <w:r>
        <w:rPr>
          <w:rFonts w:ascii="Gandhari Unicode" w:hAnsi="Gandhari Unicode" w:cs="e-Tamil OTC"/>
          <w:lang w:val="en-GB"/>
        </w:rPr>
        <w:t>*-ē.</w:t>
      </w:r>
    </w:p>
    <w:p w14:paraId="6AB91A2E" w14:textId="77777777" w:rsidR="00544225" w:rsidRDefault="00544225">
      <w:pPr>
        <w:pStyle w:val="Textbody"/>
        <w:spacing w:after="29" w:line="260" w:lineRule="exact"/>
        <w:jc w:val="both"/>
        <w:rPr>
          <w:rFonts w:ascii="Gandhari Unicode" w:hAnsi="Gandhari Unicode" w:cs="e-Tamil OTC"/>
          <w:lang w:val="en-GB"/>
        </w:rPr>
      </w:pPr>
    </w:p>
    <w:p w14:paraId="5A2E47C7" w14:textId="77777777" w:rsidR="00544225" w:rsidRDefault="00544225">
      <w:pPr>
        <w:pStyle w:val="Textbody"/>
        <w:spacing w:after="29" w:line="260" w:lineRule="exact"/>
        <w:jc w:val="both"/>
        <w:rPr>
          <w:rFonts w:ascii="Gandhari Unicode" w:hAnsi="Gandhari Unicode" w:cs="e-Tamil OTC"/>
          <w:lang w:val="en-GB"/>
        </w:rPr>
      </w:pPr>
    </w:p>
    <w:p w14:paraId="3C847ACE" w14:textId="77777777" w:rsidR="00544225" w:rsidRDefault="00000000">
      <w:pPr>
        <w:pStyle w:val="Textbody"/>
        <w:spacing w:after="29" w:line="260" w:lineRule="exact"/>
        <w:jc w:val="both"/>
        <w:rPr>
          <w:rFonts w:ascii="Gandhari Unicode" w:hAnsi="Gandhari Unicode" w:cs="e-Tamil OTC"/>
          <w:lang w:val="en-GB"/>
        </w:rPr>
      </w:pPr>
      <w:r>
        <w:br w:type="page"/>
      </w:r>
    </w:p>
    <w:p w14:paraId="4167FEB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HIM by the confidante, to whom separation had been announced.</w:t>
      </w:r>
    </w:p>
    <w:p w14:paraId="4DA27536" w14:textId="77777777" w:rsidR="00544225" w:rsidRDefault="00544225">
      <w:pPr>
        <w:pStyle w:val="Textbody"/>
        <w:spacing w:after="29" w:line="260" w:lineRule="exact"/>
        <w:jc w:val="both"/>
        <w:rPr>
          <w:rFonts w:ascii="Gandhari Unicode" w:hAnsi="Gandhari Unicode" w:cs="e-Tamil OTC"/>
          <w:lang w:val="en-GB"/>
        </w:rPr>
      </w:pPr>
    </w:p>
    <w:p w14:paraId="6C77793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chaplet horn</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superiority good bull</w:t>
      </w:r>
    </w:p>
    <w:p w14:paraId="3E71788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red stem </w:t>
      </w:r>
      <w:proofErr w:type="spellStart"/>
      <w:r>
        <w:rPr>
          <w:rFonts w:ascii="Gandhari Unicode" w:hAnsi="Gandhari Unicode" w:cs="e-Tamil OTC"/>
          <w:lang w:val="en-GB"/>
        </w:rPr>
        <w:t>Patavu</w:t>
      </w:r>
      <w:proofErr w:type="spellEnd"/>
      <w:r>
        <w:rPr>
          <w:rFonts w:ascii="Gandhari Unicode" w:hAnsi="Gandhari Unicode" w:cs="e-Tamil OTC"/>
          <w:lang w:val="en-GB"/>
        </w:rPr>
        <w:t>-grass</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abundance ears chewing-</w:t>
      </w:r>
    </w:p>
    <w:p w14:paraId="222A05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inexperience eye limit-not looked hot-it </w:t>
      </w:r>
      <w:proofErr w:type="gramStart"/>
      <w:r>
        <w:rPr>
          <w:rFonts w:ascii="Gandhari Unicode" w:hAnsi="Gandhari Unicode" w:cs="e-Tamil OTC"/>
          <w:lang w:val="en-GB"/>
        </w:rPr>
        <w:t>had</w:t>
      </w:r>
      <w:proofErr w:type="gramEnd"/>
    </w:p>
    <w:p w14:paraId="4131122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low trunk </w:t>
      </w:r>
      <w:proofErr w:type="spellStart"/>
      <w:r>
        <w:rPr>
          <w:rFonts w:ascii="Gandhari Unicode" w:hAnsi="Gandhari Unicode" w:cs="e-Tamil OTC"/>
          <w:lang w:val="en-GB"/>
        </w:rPr>
        <w:t>Ukāay</w:t>
      </w:r>
      <w:proofErr w:type="spellEnd"/>
      <w:r>
        <w:rPr>
          <w:rFonts w:ascii="Gandhari Unicode" w:hAnsi="Gandhari Unicode" w:cs="e-Tamil OTC"/>
          <w:lang w:val="en-GB"/>
        </w:rPr>
        <w:t>(-tree) line shade abiding-</w:t>
      </w:r>
    </w:p>
    <w:p w14:paraId="12918A6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difficult desert traversing</w:t>
      </w:r>
    </w:p>
    <w:p w14:paraId="74785C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pleasant-it</w:t>
      </w:r>
      <w:r>
        <w:rPr>
          <w:rFonts w:ascii="Gandhari Unicode" w:hAnsi="Gandhari Unicode" w:cs="e-Tamil OTC"/>
          <w:position w:val="6"/>
          <w:lang w:val="en-GB"/>
        </w:rPr>
        <w:t>ō</w:t>
      </w:r>
      <w:r>
        <w:rPr>
          <w:rFonts w:ascii="Gandhari Unicode" w:hAnsi="Gandhari Unicode" w:cs="e-Tamil OTC"/>
          <w:lang w:val="en-GB"/>
        </w:rPr>
        <w:t xml:space="preserve"> great-one(voc.) pleasant companion separated</w:t>
      </w:r>
      <w:r>
        <w:rPr>
          <w:rFonts w:ascii="Gandhari Unicode" w:hAnsi="Gandhari Unicode" w:cs="e-Tamil OTC"/>
          <w:position w:val="6"/>
          <w:lang w:val="en-GB"/>
        </w:rPr>
        <w:t>ē</w:t>
      </w:r>
      <w:r>
        <w:rPr>
          <w:rFonts w:ascii="Gandhari Unicode" w:hAnsi="Gandhari Unicode" w:cs="e-Tamil OTC"/>
          <w:lang w:val="en-GB"/>
        </w:rPr>
        <w:t>.</w:t>
      </w:r>
    </w:p>
    <w:p w14:paraId="4890D393" w14:textId="77777777" w:rsidR="00544225" w:rsidRDefault="00544225">
      <w:pPr>
        <w:pStyle w:val="Textbody"/>
        <w:spacing w:after="29"/>
        <w:jc w:val="both"/>
        <w:rPr>
          <w:rFonts w:ascii="Gandhari Unicode" w:hAnsi="Gandhari Unicode" w:cs="e-Tamil OTC"/>
          <w:lang w:val="en-GB"/>
        </w:rPr>
      </w:pPr>
    </w:p>
    <w:p w14:paraId="77117728" w14:textId="77777777" w:rsidR="00544225" w:rsidRDefault="00544225">
      <w:pPr>
        <w:pStyle w:val="Textbody"/>
        <w:spacing w:after="29"/>
        <w:jc w:val="both"/>
        <w:rPr>
          <w:rFonts w:ascii="Gandhari Unicode" w:hAnsi="Gandhari Unicode" w:cs="e-Tamil OTC"/>
          <w:lang w:val="en-GB"/>
        </w:rPr>
      </w:pPr>
    </w:p>
    <w:p w14:paraId="741521A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Traversing the unpleasant, difficult desert,</w:t>
      </w:r>
    </w:p>
    <w:p w14:paraId="69B9FCA1"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superior good bull with horns for a chaplet</w:t>
      </w:r>
      <w:r>
        <w:rPr>
          <w:rStyle w:val="FootnoteReference1"/>
          <w:rFonts w:ascii="Gandhari Unicode" w:hAnsi="Gandhari Unicode" w:cs="e-Tamil OTC"/>
          <w:lang w:val="en-GB"/>
        </w:rPr>
        <w:footnoteReference w:id="643"/>
      </w:r>
    </w:p>
    <w:p w14:paraId="1F1DA66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looks unrestrainedly [at her with]</w:t>
      </w:r>
      <w:r>
        <w:rPr>
          <w:rStyle w:val="FootnoteReference1"/>
          <w:rFonts w:ascii="Gandhari Unicode" w:hAnsi="Gandhari Unicode" w:cs="e-Tamil OTC"/>
          <w:lang w:val="en-GB"/>
        </w:rPr>
        <w:footnoteReference w:id="644"/>
      </w:r>
      <w:r>
        <w:rPr>
          <w:rFonts w:ascii="Gandhari Unicode" w:hAnsi="Gandhari Unicode" w:cs="e-Tamil OTC"/>
          <w:lang w:val="en-GB"/>
        </w:rPr>
        <w:t xml:space="preserve"> inexperienced eyes,</w:t>
      </w:r>
    </w:p>
    <w:p w14:paraId="4F855ED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who is chewing at the plentiful ears of red-stemmed </w:t>
      </w:r>
      <w:proofErr w:type="spellStart"/>
      <w:r>
        <w:rPr>
          <w:rFonts w:ascii="Gandhari Unicode" w:hAnsi="Gandhari Unicode" w:cs="e-Tamil OTC"/>
          <w:lang w:val="en-GB"/>
        </w:rPr>
        <w:t>Patavu</w:t>
      </w:r>
      <w:proofErr w:type="spellEnd"/>
      <w:r>
        <w:rPr>
          <w:rFonts w:ascii="Gandhari Unicode" w:hAnsi="Gandhari Unicode" w:cs="e-Tamil OTC"/>
          <w:lang w:val="en-GB"/>
        </w:rPr>
        <w:t xml:space="preserve"> grass,</w:t>
      </w:r>
    </w:p>
    <w:p w14:paraId="4A941208"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gets hot [and] abides in the dappled </w:t>
      </w:r>
      <w:proofErr w:type="gramStart"/>
      <w:r>
        <w:rPr>
          <w:rFonts w:ascii="Gandhari Unicode" w:hAnsi="Gandhari Unicode" w:cs="e-Tamil OTC"/>
          <w:lang w:val="en-GB"/>
        </w:rPr>
        <w:t>shade</w:t>
      </w:r>
      <w:proofErr w:type="gramEnd"/>
    </w:p>
    <w:p w14:paraId="2D849207"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of the low-trunked </w:t>
      </w:r>
      <w:proofErr w:type="spellStart"/>
      <w:r>
        <w:rPr>
          <w:rFonts w:ascii="Gandhari Unicode" w:hAnsi="Gandhari Unicode" w:cs="e-Tamil OTC"/>
          <w:lang w:val="en-GB"/>
        </w:rPr>
        <w:t>Ukāay</w:t>
      </w:r>
      <w:proofErr w:type="spellEnd"/>
      <w:r>
        <w:rPr>
          <w:rFonts w:ascii="Gandhari Unicode" w:hAnsi="Gandhari Unicode" w:cs="e-Tamil OTC"/>
          <w:lang w:val="en-GB"/>
        </w:rPr>
        <w:t xml:space="preserve"> tree,</w:t>
      </w:r>
    </w:p>
    <w:p w14:paraId="51E2D73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is it pleasing, o great one, separated from the dear companion?</w:t>
      </w:r>
    </w:p>
    <w:p w14:paraId="0666DCBB" w14:textId="77777777" w:rsidR="00544225" w:rsidRDefault="00544225">
      <w:pPr>
        <w:pStyle w:val="Textbody"/>
        <w:spacing w:after="0"/>
        <w:jc w:val="both"/>
        <w:rPr>
          <w:rFonts w:ascii="Gandhari Unicode" w:hAnsi="Gandhari Unicode" w:cs="e-Tamil OTC"/>
          <w:lang w:val="en-GB"/>
        </w:rPr>
      </w:pPr>
    </w:p>
    <w:p w14:paraId="332EA88F" w14:textId="77777777" w:rsidR="00544225" w:rsidRDefault="00000000">
      <w:pPr>
        <w:rPr>
          <w:rFonts w:ascii="Gandhari Unicode" w:eastAsiaTheme="majorEastAsia" w:hAnsi="Gandhari Unicode" w:cstheme="majorBidi" w:hint="eastAsia"/>
          <w:b/>
        </w:rPr>
      </w:pPr>
      <w:r>
        <w:br w:type="page"/>
      </w:r>
    </w:p>
    <w:p w14:paraId="2005396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364</w:t>
      </w:r>
      <w:r>
        <w:rPr>
          <w:rFonts w:ascii="e-Tamil OTC" w:hAnsi="e-Tamil OTC" w:cs="e-Tamil OTC"/>
          <w:b/>
          <w:i w:val="0"/>
          <w:iCs w:val="0"/>
          <w:color w:val="auto"/>
        </w:rPr>
        <w:t xml:space="preserve"> </w:t>
      </w:r>
      <w:proofErr w:type="spellStart"/>
      <w:r>
        <w:rPr>
          <w:rFonts w:ascii="e-Tamil OTC" w:hAnsi="e-Tamil OTC" w:cs="e-Tamil OTC"/>
          <w:b/>
          <w:i w:val="0"/>
          <w:iCs w:val="0"/>
          <w:color w:val="auto"/>
        </w:rPr>
        <w:t>அவ்வையார்</w:t>
      </w:r>
      <w:proofErr w:type="spellEnd"/>
      <w:r>
        <w:rPr>
          <w:rFonts w:ascii="e-Tamil OTC" w:hAnsi="e-Tamil OTC" w:cs="e-Tamil OTC"/>
          <w:b/>
          <w:i w:val="0"/>
          <w:iCs w:val="0"/>
          <w:color w:val="auto"/>
        </w:rPr>
        <w:t xml:space="preserve"> </w:t>
      </w:r>
      <w:r>
        <w:rPr>
          <w:rFonts w:ascii="e-Tamil OTC" w:hAnsi="e-Tamil OTC" w:cs="e-Tamil OTC"/>
          <w:i w:val="0"/>
          <w:iCs w:val="0"/>
          <w:color w:val="auto"/>
        </w:rPr>
        <w:t>(</w:t>
      </w:r>
      <w:proofErr w:type="spellStart"/>
      <w:r>
        <w:rPr>
          <w:rFonts w:ascii="e-Tamil OTC" w:hAnsi="e-Tamil OTC" w:cs="e-Tamil OTC"/>
          <w:b/>
          <w:i w:val="0"/>
          <w:iCs w:val="0"/>
          <w:color w:val="auto"/>
        </w:rPr>
        <w:t>ஔவையார்</w:t>
      </w:r>
      <w:proofErr w:type="spellEnd"/>
      <w:r>
        <w:rPr>
          <w:rFonts w:ascii="e-Tamil OTC" w:hAnsi="e-Tamil OTC" w:cs="e-Tamil OTC"/>
          <w:i w:val="0"/>
          <w:iCs w:val="0"/>
          <w:color w:val="auto"/>
        </w:rPr>
        <w:t xml:space="preserve">): </w:t>
      </w:r>
      <w:r>
        <w:rPr>
          <w:rFonts w:ascii="Gandhari Unicode" w:hAnsi="Gandhari Unicode"/>
          <w:i w:val="0"/>
          <w:iCs w:val="0"/>
          <w:color w:val="auto"/>
        </w:rPr>
        <w:t>The house-courtesan/</w:t>
      </w:r>
      <w:proofErr w:type="gramStart"/>
      <w:r>
        <w:rPr>
          <w:rFonts w:ascii="Gandhari Unicode" w:hAnsi="Gandhari Unicode"/>
          <w:i w:val="0"/>
          <w:iCs w:val="0"/>
          <w:color w:val="auto"/>
        </w:rPr>
        <w:t>other</w:t>
      </w:r>
      <w:proofErr w:type="gramEnd"/>
      <w:r>
        <w:rPr>
          <w:rFonts w:ascii="Gandhari Unicode" w:hAnsi="Gandhari Unicode"/>
          <w:i w:val="0"/>
          <w:iCs w:val="0"/>
          <w:color w:val="auto"/>
        </w:rPr>
        <w:t xml:space="preserve"> woman</w:t>
      </w:r>
    </w:p>
    <w:p w14:paraId="037750B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புறங்கூறினாள்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அவர்க்குப்</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அவட்குப்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1360A72C" w14:textId="77777777" w:rsidR="00544225" w:rsidRDefault="00544225">
      <w:pPr>
        <w:pStyle w:val="Textbody"/>
        <w:spacing w:after="29"/>
        <w:jc w:val="both"/>
        <w:rPr>
          <w:rFonts w:ascii="Gandhari Unicode" w:hAnsi="Gandhari Unicode" w:cs="e-Tamil OTC"/>
          <w:lang w:val="en-GB"/>
        </w:rPr>
      </w:pPr>
    </w:p>
    <w:p w14:paraId="7DF9EDE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அரிற்பவர்ப்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பிரம்பின்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வரிப்புற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நீர்நாய்</w:t>
      </w:r>
      <w:proofErr w:type="spellEnd"/>
    </w:p>
    <w:p w14:paraId="78292D4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பெறூஉ</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மூரன்</w:t>
      </w:r>
      <w:proofErr w:type="spellEnd"/>
    </w:p>
    <w:p w14:paraId="5EBB05F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லவிர்தொடித்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தகுவி</w:t>
      </w:r>
      <w:proofErr w:type="spellEnd"/>
    </w:p>
    <w:p w14:paraId="47E184D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யெற்புறங்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தெற்றென</w:t>
      </w:r>
      <w:proofErr w:type="spellEnd"/>
    </w:p>
    <w:p w14:paraId="31B2F6D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வணங்கிறைப்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ளெல்வளை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மகளிர்</w:t>
      </w:r>
      <w:proofErr w:type="spellEnd"/>
    </w:p>
    <w:p w14:paraId="39B466C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வவ்வரைக்</w:t>
      </w:r>
      <w:proofErr w:type="spellEnd"/>
    </w:p>
    <w:p w14:paraId="58D8B85D"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கண்பொர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மற்றதன்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கள்வர்</w:t>
      </w:r>
      <w:proofErr w:type="spellEnd"/>
    </w:p>
    <w:p w14:paraId="0D25A53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மண்கொளற்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கிவரும்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w:t>
      </w:r>
    </w:p>
    <w:p w14:paraId="78404296" w14:textId="77777777" w:rsidR="00544225" w:rsidRDefault="00544225">
      <w:pPr>
        <w:pStyle w:val="PreformattedText"/>
        <w:rPr>
          <w:rFonts w:ascii="Gandhari Unicode" w:hAnsi="Gandhari Unicode" w:cs="e-Tamil OTC"/>
          <w:sz w:val="24"/>
          <w:szCs w:val="24"/>
          <w:lang w:val="en-GB"/>
        </w:rPr>
      </w:pPr>
    </w:p>
    <w:p w14:paraId="54476E4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அரிற்பவர்ப்</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அரிப்பவர்</w:t>
      </w:r>
      <w:proofErr w:type="spellEnd"/>
      <w:r>
        <w:rPr>
          <w:rFonts w:ascii="Gandhari Unicode" w:hAnsi="Gandhari Unicode" w:cs="e-Tamil OTC"/>
          <w:sz w:val="24"/>
          <w:szCs w:val="24"/>
          <w:lang w:val="en-GB"/>
        </w:rPr>
        <w:t xml:space="preserve"> C3v, G2v,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வாளை</w:t>
      </w:r>
      <w:proofErr w:type="spellEnd"/>
      <w:r>
        <w:rPr>
          <w:rFonts w:ascii="Gandhari Unicode" w:hAnsi="Gandhari Unicode" w:cs="e-Tamil OTC"/>
          <w:sz w:val="24"/>
          <w:szCs w:val="24"/>
          <w:lang w:val="en-GB"/>
        </w:rPr>
        <w:t xml:space="preserve"> L1, C1+2+3,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லவிர்தொடித்</w:t>
      </w:r>
      <w:proofErr w:type="spellEnd"/>
      <w:r>
        <w:rPr>
          <w:rFonts w:ascii="Gandhari Unicode" w:hAnsi="Gandhari Unicode" w:cs="e-Tamil OTC"/>
          <w:sz w:val="24"/>
          <w:szCs w:val="24"/>
          <w:lang w:val="en-GB"/>
        </w:rPr>
        <w:t xml:space="preserve"> L1, C2v,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லவிர்தொடி</w:t>
      </w:r>
      <w:proofErr w:type="spellEnd"/>
      <w:r>
        <w:rPr>
          <w:rFonts w:ascii="Gandhari Unicode" w:hAnsi="Gandhari Unicode" w:cs="e-Tamil OTC"/>
          <w:sz w:val="24"/>
          <w:szCs w:val="24"/>
          <w:lang w:val="en-GB"/>
        </w:rPr>
        <w:t xml:space="preserve"> C2+3v,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விற்கொடித்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லவிர்கொடி</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பொ</w:t>
      </w:r>
      <w:r>
        <w:rPr>
          <w:rFonts w:ascii="Gandhari Unicode" w:eastAsia="URW Palladio UNI" w:hAnsi="Gandhari Unicode" w:cs="e-Tamil OTC"/>
          <w:sz w:val="24"/>
          <w:szCs w:val="24"/>
          <w:lang w:val="en-GB"/>
        </w:rPr>
        <w:t>‡கொ</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w:t>
      </w:r>
      <w:r>
        <w:rPr>
          <w:rFonts w:ascii="Gandhari Unicode" w:hAnsi="Gandhari Unicode" w:cs="e-Tamil OTC"/>
          <w:sz w:val="24"/>
          <w:szCs w:val="24"/>
          <w:lang w:val="en-GB"/>
        </w:rPr>
        <w:t>வி</w:t>
      </w:r>
      <w:r>
        <w:rPr>
          <w:rFonts w:ascii="Gandhari Unicode" w:eastAsia="URW Palladio UNI" w:hAnsi="Gandhari Unicode" w:cs="e-Tamil OTC"/>
          <w:sz w:val="24"/>
          <w:szCs w:val="24"/>
          <w:lang w:val="en-GB"/>
        </w:rPr>
        <w:t>‡கொடி</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தகுவி</w:t>
      </w:r>
      <w:proofErr w:type="spellEnd"/>
      <w:r>
        <w:rPr>
          <w:rFonts w:ascii="Gandhari Unicode" w:hAnsi="Gandhari Unicode" w:cs="e-Tamil OTC"/>
          <w:sz w:val="24"/>
          <w:szCs w:val="24"/>
          <w:lang w:val="en-GB"/>
        </w:rPr>
        <w:t xml:space="preserve"> C1+2+3v,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தற்குவி</w:t>
      </w:r>
      <w:proofErr w:type="spellEnd"/>
      <w:r>
        <w:rPr>
          <w:rFonts w:ascii="Gandhari Unicode" w:hAnsi="Gandhari Unicode" w:cs="e-Tamil OTC"/>
          <w:sz w:val="24"/>
          <w:szCs w:val="24"/>
          <w:lang w:val="en-GB"/>
        </w:rPr>
        <w:t xml:space="preserve"> L1, C3,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தெற்றென</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தேற்றேன்</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கெற்றென</w:t>
      </w:r>
      <w:proofErr w:type="spellEnd"/>
      <w:r>
        <w:rPr>
          <w:rFonts w:ascii="Gandhari Unicode" w:hAnsi="Gandhari Unicode" w:cs="e-Tamil OTC"/>
          <w:sz w:val="24"/>
          <w:szCs w:val="24"/>
          <w:lang w:val="en-GB"/>
        </w:rPr>
        <w:t xml:space="preserve"> L1, G1; </w:t>
      </w:r>
      <w:proofErr w:type="spellStart"/>
      <w:r>
        <w:rPr>
          <w:rFonts w:ascii="Gandhari Unicode" w:hAnsi="Gandhari Unicode" w:cs="e-Tamil OTC"/>
          <w:sz w:val="24"/>
          <w:szCs w:val="24"/>
          <w:lang w:val="en-GB"/>
        </w:rPr>
        <w:t>மென்பக்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கெற்றென</w:t>
      </w:r>
      <w:proofErr w:type="spellEnd"/>
      <w:r>
        <w:rPr>
          <w:rFonts w:ascii="Gandhari Unicode" w:hAnsi="Gandhari Unicode" w:cs="e-Tamil OTC"/>
          <w:sz w:val="24"/>
          <w:szCs w:val="24"/>
          <w:lang w:val="en-GB"/>
        </w:rPr>
        <w:t xml:space="preserve"> C1+3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வந்தன</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வந்தகன்</w:t>
      </w:r>
      <w:proofErr w:type="spellEnd"/>
      <w:r>
        <w:rPr>
          <w:rFonts w:ascii="Gandhari Unicode" w:hAnsi="Gandhari Unicode" w:cs="e-Tamil OTC"/>
          <w:sz w:val="24"/>
          <w:szCs w:val="24"/>
          <w:lang w:val="en-GB"/>
        </w:rPr>
        <w:t xml:space="preserve"> G2v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வவ்வரைக்</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வவரைக்</w:t>
      </w:r>
      <w:proofErr w:type="spellEnd"/>
      <w:r>
        <w:rPr>
          <w:rFonts w:ascii="Gandhari Unicode" w:hAnsi="Gandhari Unicode" w:cs="e-Tamil OTC"/>
          <w:sz w:val="24"/>
          <w:szCs w:val="24"/>
          <w:lang w:val="en-GB"/>
        </w:rPr>
        <w:t xml:space="preserve"> L1, C1+2+3, G1+2, EA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C1+2v+3,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கண்போர்</w:t>
      </w:r>
      <w:proofErr w:type="spellEnd"/>
      <w:r>
        <w:rPr>
          <w:rFonts w:ascii="Gandhari Unicode" w:hAnsi="Gandhari Unicode" w:cs="e-Tamil OTC"/>
          <w:sz w:val="24"/>
          <w:szCs w:val="24"/>
          <w:lang w:val="en-GB"/>
        </w:rPr>
        <w:t xml:space="preserve"> G1; </w:t>
      </w:r>
      <w:proofErr w:type="spellStart"/>
      <w:r>
        <w:rPr>
          <w:rFonts w:ascii="Gandhari Unicode" w:hAnsi="Gandhari Unicode" w:cs="e-Tamil OTC"/>
          <w:sz w:val="24"/>
          <w:szCs w:val="24"/>
          <w:lang w:val="en-GB"/>
        </w:rPr>
        <w:t>கண்போன்</w:t>
      </w:r>
      <w:proofErr w:type="spellEnd"/>
      <w:r>
        <w:rPr>
          <w:rFonts w:ascii="Gandhari Unicode" w:hAnsi="Gandhari Unicode" w:cs="e-Tamil OTC"/>
          <w:sz w:val="24"/>
          <w:szCs w:val="24"/>
          <w:lang w:val="en-GB"/>
        </w:rPr>
        <w:t xml:space="preserve"> C2, G2, EA,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கள்வர்</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கண்ணவர்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கணவர்</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களவர்</w:t>
      </w:r>
      <w:proofErr w:type="spellEnd"/>
      <w:r>
        <w:rPr>
          <w:rFonts w:ascii="Gandhari Unicode" w:hAnsi="Gandhari Unicode" w:cs="e-Tamil OTC"/>
          <w:sz w:val="24"/>
          <w:szCs w:val="24"/>
          <w:lang w:val="en-GB"/>
        </w:rPr>
        <w:t xml:space="preserve"> VP; </w:t>
      </w:r>
      <w:proofErr w:type="spellStart"/>
      <w:r>
        <w:rPr>
          <w:rFonts w:ascii="Gandhari Unicode" w:hAnsi="Gandhari Unicode" w:cs="e-Tamil OTC"/>
          <w:sz w:val="24"/>
          <w:szCs w:val="24"/>
          <w:lang w:val="en-GB"/>
        </w:rPr>
        <w:t>களவா</w:t>
      </w:r>
      <w:proofErr w:type="spellEnd"/>
      <w:r>
        <w:rPr>
          <w:rFonts w:ascii="Gandhari Unicode" w:hAnsi="Gandhari Unicode" w:cs="e-Tamil OTC"/>
          <w:sz w:val="24"/>
          <w:szCs w:val="24"/>
          <w:lang w:val="en-GB"/>
        </w:rPr>
        <w:t xml:space="preserve"> AT</w:t>
      </w:r>
      <w:r>
        <w:rPr>
          <w:rStyle w:val="FootnoteReference1"/>
          <w:rFonts w:ascii="Gandhari Unicode" w:hAnsi="Gandhari Unicode" w:cs="e-Tamil OTC"/>
          <w:sz w:val="24"/>
          <w:szCs w:val="24"/>
          <w:lang w:val="en-GB"/>
        </w:rPr>
        <w:footnoteReference w:id="645"/>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மண்கொளற்</w:t>
      </w:r>
      <w:proofErr w:type="spellEnd"/>
      <w:r>
        <w:rPr>
          <w:rFonts w:ascii="Gandhari Unicode" w:hAnsi="Gandhari Unicode" w:cs="e-Tamil OTC"/>
          <w:sz w:val="24"/>
          <w:szCs w:val="24"/>
          <w:lang w:val="en-GB"/>
        </w:rPr>
        <w:t xml:space="preserve"> C2, G2, EA,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w:t>
      </w:r>
      <w:proofErr w:type="spellStart"/>
      <w:r>
        <w:rPr>
          <w:rFonts w:ascii="Gandhari Unicode" w:hAnsi="Gandhari Unicode" w:cs="e-Tamil OTC"/>
          <w:sz w:val="24"/>
          <w:szCs w:val="24"/>
          <w:lang w:val="en-GB"/>
        </w:rPr>
        <w:t>மணங்கொளற்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மண்கொணற்</w:t>
      </w:r>
      <w:proofErr w:type="spellEnd"/>
      <w:r>
        <w:rPr>
          <w:rFonts w:ascii="Gandhari Unicode" w:hAnsi="Gandhari Unicode" w:cs="e-Tamil OTC"/>
          <w:sz w:val="24"/>
          <w:szCs w:val="24"/>
          <w:lang w:val="en-GB"/>
        </w:rPr>
        <w:t xml:space="preserve"> L1, C1+2v+3,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மண்கொணர்க்</w:t>
      </w:r>
      <w:proofErr w:type="spellEnd"/>
      <w:r>
        <w:rPr>
          <w:rFonts w:ascii="Gandhari Unicode" w:hAnsi="Gandhari Unicode" w:cs="e-Tamil OTC"/>
          <w:sz w:val="24"/>
          <w:szCs w:val="24"/>
          <w:lang w:val="en-GB"/>
        </w:rPr>
        <w:t xml:space="preserve"> G2v</w:t>
      </w:r>
      <w:r>
        <w:rPr>
          <w:rStyle w:val="FootnoteReference1"/>
          <w:rFonts w:ascii="Gandhari Unicode" w:hAnsi="Gandhari Unicode" w:cs="e-Tamil OTC"/>
          <w:sz w:val="24"/>
          <w:szCs w:val="24"/>
          <w:lang w:val="en-GB"/>
        </w:rPr>
        <w:footnoteReference w:id="646"/>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8cd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L1, C1; </w:t>
      </w:r>
      <w:proofErr w:type="spellStart"/>
      <w:r>
        <w:rPr>
          <w:rFonts w:ascii="Gandhari Unicode" w:hAnsi="Gandhari Unicode" w:cs="e-Tamil OTC"/>
          <w:sz w:val="24"/>
          <w:szCs w:val="24"/>
          <w:lang w:val="en-GB"/>
        </w:rPr>
        <w:t>மள்ளர்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47"/>
      </w:r>
    </w:p>
    <w:p w14:paraId="535D6D88" w14:textId="77777777" w:rsidR="00544225" w:rsidRDefault="00544225">
      <w:pPr>
        <w:pStyle w:val="Textbody"/>
        <w:spacing w:after="29"/>
        <w:jc w:val="both"/>
        <w:rPr>
          <w:rFonts w:ascii="Gandhari Unicode" w:hAnsi="Gandhari Unicode" w:cs="e-Tamil OTC"/>
          <w:lang w:val="en-GB"/>
        </w:rPr>
      </w:pPr>
    </w:p>
    <w:p w14:paraId="423FE3E8"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aril</w:t>
      </w:r>
      <w:r>
        <w:rPr>
          <w:rFonts w:ascii="Gandhari Unicode" w:hAnsi="Gandhari Unicode" w:cs="e-Tamil OTC"/>
          <w:lang w:val="en-GB"/>
        </w:rPr>
        <w:t xml:space="preserve"> </w:t>
      </w:r>
      <w:proofErr w:type="spellStart"/>
      <w:r>
        <w:rPr>
          <w:rFonts w:ascii="Gandhari Unicode" w:hAnsi="Gandhari Unicode" w:cs="e-Tamil OTC"/>
          <w:lang w:val="en-GB"/>
        </w:rPr>
        <w:t>pavar</w:t>
      </w:r>
      <w:proofErr w:type="spellEnd"/>
      <w:ins w:id="1224"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pirampiṉ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w:t>
      </w:r>
      <w:proofErr w:type="spellEnd"/>
      <w:ins w:id="1225" w:author="Narmada Hansani Polgampalage" w:date="2023-11-29T16:54: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nīr-nāy</w:t>
      </w:r>
      <w:proofErr w:type="spellEnd"/>
    </w:p>
    <w:p w14:paraId="28170B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ūraṉ</w:t>
      </w:r>
      <w:proofErr w:type="spellEnd"/>
    </w:p>
    <w:p w14:paraId="1722287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kōl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toṭi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takuvi</w:t>
      </w:r>
      <w:proofErr w:type="spellEnd"/>
    </w:p>
    <w:p w14:paraId="1478133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eṉpa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teṟṟeṉa</w:t>
      </w:r>
      <w:proofErr w:type="spellEnd"/>
    </w:p>
    <w:p w14:paraId="5D85C34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w:t>
      </w:r>
      <w:proofErr w:type="spellEnd"/>
      <w:ins w:id="1226" w:author="Narmada Hansani Polgampalage" w:date="2023-11-29T16:55: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el</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6FA056C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tuṇaṅkai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-um </w:t>
      </w:r>
      <w:proofErr w:type="spellStart"/>
      <w:r>
        <w:rPr>
          <w:rFonts w:ascii="Gandhari Unicode" w:hAnsi="Gandhari Unicode" w:cs="e-Tamil OTC"/>
          <w:lang w:val="en-GB"/>
        </w:rPr>
        <w:t>vantaṉa</w:t>
      </w:r>
      <w:proofErr w:type="spellEnd"/>
      <w:r>
        <w:rPr>
          <w:rFonts w:ascii="Gandhari Unicode" w:hAnsi="Gandhari Unicode" w:cs="e-Tamil OTC"/>
          <w:lang w:val="en-GB"/>
        </w:rPr>
        <w:t xml:space="preserve"> ~a+ </w:t>
      </w:r>
      <w:proofErr w:type="spellStart"/>
      <w:r>
        <w:rPr>
          <w:rFonts w:ascii="Gandhari Unicode" w:hAnsi="Gandhari Unicode" w:cs="e-Tamil OTC"/>
          <w:lang w:val="en-GB"/>
        </w:rPr>
        <w:t>varai</w:t>
      </w:r>
      <w:proofErr w:type="spellEnd"/>
      <w:r>
        <w:rPr>
          <w:rFonts w:ascii="Gandhari Unicode" w:hAnsi="Gandhari Unicode" w:cs="e-Tamil OTC"/>
          <w:lang w:val="en-GB"/>
        </w:rPr>
        <w:t>+</w:t>
      </w:r>
    </w:p>
    <w:p w14:paraId="752DD2A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pora</w:t>
      </w:r>
      <w:proofErr w:type="spellEnd"/>
      <w:ins w:id="1227" w:author="Narmada Hansani Polgampalage" w:date="2023-12-05T15:33:00Z">
        <w:r>
          <w:rPr>
            <w:rFonts w:ascii="Gandhari Unicode" w:hAnsi="Gandhari Unicode" w:cs="e-Tamil OTC"/>
            <w:i/>
            <w:iCs/>
            <w:lang w:val="en-GB"/>
          </w:rPr>
          <w:t xml:space="preserve"> </w:t>
        </w:r>
      </w:ins>
      <w:ins w:id="1228" w:author="Narmada Hansani Polgampalage" w:date="2023-12-05T15:24:00Z">
        <w:r>
          <w:rPr>
            <w:rFonts w:ascii="Gandhari Unicode" w:hAnsi="Gandhari Unicode" w:cs="e-Tamil OTC"/>
            <w:lang w:val="en-GB"/>
          </w:rPr>
          <w:t>-</w:t>
        </w:r>
      </w:ins>
      <w:proofErr w:type="spellStart"/>
      <w:del w:id="1229"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maṟṟ</w:t>
      </w:r>
      <w:proofErr w:type="spellEnd"/>
      <w:r>
        <w:rPr>
          <w:rFonts w:ascii="Gandhari Unicode" w:hAnsi="Gandhari Unicode" w:cs="e-Tamil OTC"/>
          <w:lang w:val="en-GB"/>
        </w:rPr>
        <w:t>*</w:t>
      </w:r>
      <w:ins w:id="1230" w:author="Narmada Hansani Polgampalage" w:date="2023-12-05T15:33:00Z">
        <w:r>
          <w:rPr>
            <w:rFonts w:ascii="Gandhari Unicode" w:hAnsi="Gandhari Unicode" w:cs="e-Tamil OTC"/>
            <w:lang w:val="en-GB"/>
          </w:rPr>
          <w:t>-</w:t>
        </w:r>
      </w:ins>
      <w:proofErr w:type="spellStart"/>
      <w:del w:id="1231" w:author="Narmada Hansani Polgampalage" w:date="2023-12-05T15:33:00Z">
        <w:r>
          <w:rPr>
            <w:rFonts w:ascii="Gandhari Unicode" w:hAnsi="Gandhari Unicode" w:cs="e-Tamil OTC"/>
            <w:lang w:val="en-GB"/>
          </w:rPr>
          <w:delText xml:space="preserve"> </w:delText>
        </w:r>
      </w:del>
      <w:r>
        <w:rPr>
          <w:rFonts w:ascii="Gandhari Unicode" w:hAnsi="Gandhari Unicode" w:cs="e-Tamil OTC"/>
          <w:i/>
          <w:iCs/>
          <w:lang w:val="en-GB"/>
        </w:rPr>
        <w:t>ataṉ</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kaḷvar</w:t>
      </w:r>
      <w:proofErr w:type="spellEnd"/>
      <w:del w:id="1232" w:author="Unknown Author" w:date="2023-12-07T13:19:00Z">
        <w:r>
          <w:rPr>
            <w:rFonts w:ascii="Gandhari Unicode" w:hAnsi="Gandhari Unicode" w:cs="e-Tamil OTC"/>
            <w:i/>
            <w:iCs/>
            <w:lang w:val="en-GB"/>
          </w:rPr>
          <w:delText xml:space="preserve"> avar</w:delText>
        </w:r>
      </w:del>
    </w:p>
    <w:p w14:paraId="79F834A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koḷaṟk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ivarum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maṉṉar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pōr</w:t>
      </w:r>
      <w:proofErr w:type="spellEnd"/>
      <w:r>
        <w:rPr>
          <w:rFonts w:ascii="Gandhari Unicode" w:hAnsi="Gandhari Unicode" w:cs="e-Tamil OTC"/>
          <w:lang w:val="en-GB"/>
        </w:rPr>
        <w:t>-ē.</w:t>
      </w:r>
    </w:p>
    <w:p w14:paraId="4208C39C"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Spoken, so that those close to her would hear, by the other woman in the house (= the concubine?), who had heard that another other woman (= the courtesan?) had talked about her behind [her] back.</w:t>
      </w:r>
    </w:p>
    <w:p w14:paraId="65450286" w14:textId="77777777" w:rsidR="00544225" w:rsidRDefault="00544225">
      <w:pPr>
        <w:pStyle w:val="Textbody"/>
        <w:spacing w:after="28" w:line="260" w:lineRule="exact"/>
        <w:jc w:val="both"/>
        <w:rPr>
          <w:rFonts w:ascii="Gandhari Unicode" w:hAnsi="Gandhari Unicode" w:cs="e-Tamil OTC"/>
          <w:lang w:val="en-GB"/>
        </w:rPr>
      </w:pPr>
    </w:p>
    <w:p w14:paraId="237EBA2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thicket creeper reed</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line back otter</w:t>
      </w:r>
    </w:p>
    <w:p w14:paraId="4FB74999"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Vāḷai</w:t>
      </w:r>
      <w:proofErr w:type="spellEnd"/>
      <w:r>
        <w:rPr>
          <w:rFonts w:ascii="Gandhari Unicode" w:hAnsi="Gandhari Unicode" w:cs="e-Tamil OTC"/>
          <w:lang w:val="en-GB"/>
        </w:rPr>
        <w:t>(-fish) day prey obtaining- village-he</w:t>
      </w:r>
    </w:p>
    <w:p w14:paraId="458F4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gold stem shine- bracelet self-(obl.) have- fitting-she(f.)</w:t>
      </w:r>
    </w:p>
    <w:p w14:paraId="23FB0D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w:t>
      </w:r>
      <w:del w:id="1233" w:author="Narmada Hansani Polgampalage" w:date="2023-12-05T15:24:00Z">
        <w:r>
          <w:rPr>
            <w:rFonts w:ascii="Gandhari Unicode" w:hAnsi="Gandhari Unicode" w:cs="e-Tamil OTC"/>
            <w:lang w:val="en-GB"/>
          </w:rPr>
          <w:delText xml:space="preserve"> </w:delText>
        </w:r>
      </w:del>
      <w:r>
        <w:rPr>
          <w:rFonts w:ascii="Gandhari Unicode" w:hAnsi="Gandhari Unicode" w:cs="e-Tamil OTC"/>
          <w:lang w:val="en-GB"/>
        </w:rPr>
        <w:t>back talking- they-say clear-it say(inf.)</w:t>
      </w:r>
    </w:p>
    <w:p w14:paraId="714F19F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joint bamboo shoulder light bangle women</w:t>
      </w:r>
    </w:p>
    <w:p w14:paraId="02A50F27"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Tuṇaṅkai</w:t>
      </w:r>
      <w:proofErr w:type="spellEnd"/>
      <w:r>
        <w:rPr>
          <w:rFonts w:ascii="Gandhari Unicode" w:hAnsi="Gandhari Unicode" w:cs="e-Tamil OTC"/>
          <w:lang w:val="en-GB"/>
        </w:rPr>
        <w:t>(-dance) day</w:t>
      </w:r>
      <w:r>
        <w:rPr>
          <w:rFonts w:ascii="Gandhari Unicode" w:hAnsi="Gandhari Unicode" w:cs="e-Tamil OTC"/>
          <w:position w:val="6"/>
          <w:lang w:val="en-GB"/>
        </w:rPr>
        <w:t>um</w:t>
      </w:r>
      <w:r>
        <w:rPr>
          <w:rFonts w:ascii="Gandhari Unicode" w:hAnsi="Gandhari Unicode" w:cs="e-Tamil OTC"/>
          <w:lang w:val="en-GB"/>
        </w:rPr>
        <w:t xml:space="preserve"> they-came(n.pl.) that- </w:t>
      </w:r>
      <w:proofErr w:type="gramStart"/>
      <w:r>
        <w:rPr>
          <w:rFonts w:ascii="Gandhari Unicode" w:hAnsi="Gandhari Unicode" w:cs="e-Tamil OTC"/>
          <w:lang w:val="en-GB"/>
        </w:rPr>
        <w:t>measure</w:t>
      </w:r>
      <w:proofErr w:type="gramEnd"/>
    </w:p>
    <w:p w14:paraId="1142F19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strike(inf.)</w:t>
      </w:r>
      <w:ins w:id="1234" w:author="Narmada Hansani Polgampalage" w:date="2023-12-05T15:34:00Z">
        <w:r>
          <w:rPr>
            <w:rFonts w:ascii="Gandhari Unicode" w:hAnsi="Gandhari Unicode" w:cs="e-Tamil OTC"/>
            <w:lang w:val="en-GB"/>
          </w:rPr>
          <w:t xml:space="preserve"> </w:t>
        </w:r>
      </w:ins>
      <w:ins w:id="1235" w:author="Narmada Hansani Polgampalage" w:date="2023-12-05T15:23:00Z">
        <w:r>
          <w:rPr>
            <w:rFonts w:ascii="Gandhari Unicode" w:hAnsi="Gandhari Unicode" w:cs="e-Tamil OTC"/>
            <w:lang w:val="en-GB"/>
          </w:rPr>
          <w:t>-</w:t>
        </w:r>
      </w:ins>
      <w:del w:id="1236" w:author="Narmada Hansani Polgampalage" w:date="2023-12-05T15:23:00Z">
        <w:r>
          <w:rPr>
            <w:rFonts w:ascii="Gandhari Unicode" w:hAnsi="Gandhari Unicode" w:cs="e-Tamil OTC"/>
            <w:lang w:val="en-GB"/>
          </w:rPr>
          <w:delText xml:space="preserve"> </w:delText>
        </w:r>
      </w:del>
      <w:proofErr w:type="spellStart"/>
      <w:r>
        <w:rPr>
          <w:rFonts w:ascii="Gandhari Unicode" w:hAnsi="Gandhari Unicode" w:cs="e-Tamil OTC"/>
          <w:position w:val="6"/>
          <w:lang w:val="en-GB"/>
        </w:rPr>
        <w:t>maṟṟu</w:t>
      </w:r>
      <w:proofErr w:type="spellEnd"/>
      <w:ins w:id="1237" w:author="Narmada Hansani Polgampalage" w:date="2023-12-05T15:34:00Z">
        <w:r>
          <w:rPr>
            <w:rFonts w:ascii="Gandhari Unicode" w:hAnsi="Gandhari Unicode" w:cs="e-Tamil OTC"/>
            <w:lang w:val="en-GB"/>
          </w:rPr>
          <w:t>-</w:t>
        </w:r>
      </w:ins>
      <w:del w:id="1238" w:author="Narmada Hansani Polgampalage" w:date="2023-12-05T15:34:00Z">
        <w:r>
          <w:rPr>
            <w:rFonts w:ascii="Gandhari Unicode" w:hAnsi="Gandhari Unicode" w:cs="e-Tamil OTC"/>
            <w:lang w:val="en-GB"/>
          </w:rPr>
          <w:delText xml:space="preserve"> </w:delText>
        </w:r>
      </w:del>
      <w:r>
        <w:rPr>
          <w:rFonts w:ascii="Gandhari Unicode" w:hAnsi="Gandhari Unicode" w:cs="e-Tamil OTC"/>
          <w:lang w:val="en-GB"/>
        </w:rPr>
        <w:t>that(obl.) robber</w:t>
      </w:r>
      <w:ins w:id="1239" w:author="Narmada Hansani Polgampalage" w:date="2023-11-29T16:53:00Z">
        <w:del w:id="1240" w:author="Unknown Author" w:date="2023-12-07T13:19:00Z">
          <w:r>
            <w:rPr>
              <w:rFonts w:ascii="Gandhari Unicode" w:hAnsi="Gandhari Unicode" w:cs="e-Tamil OTC"/>
              <w:lang w:val="en-GB"/>
            </w:rPr>
            <w:delText xml:space="preserve"> </w:delText>
          </w:r>
        </w:del>
      </w:ins>
      <w:commentRangeStart w:id="1241"/>
      <w:r>
        <w:rPr>
          <w:rFonts w:ascii="Gandhari Unicode" w:hAnsi="Gandhari Unicode" w:cs="e-Tamil OTC"/>
          <w:lang w:val="en-GB"/>
        </w:rPr>
        <w:t>(h.)</w:t>
      </w:r>
      <w:commentRangeEnd w:id="1241"/>
      <w:del w:id="1242" w:author="Unknown Author" w:date="2023-12-07T13:19:00Z">
        <w:r>
          <w:commentReference w:id="1241"/>
        </w:r>
        <w:r>
          <w:rPr>
            <w:rFonts w:ascii="Gandhari Unicode" w:hAnsi="Gandhari Unicode" w:cs="e-Tamil OTC"/>
            <w:lang w:val="en-GB"/>
          </w:rPr>
          <w:delText xml:space="preserve"> he</w:delText>
        </w:r>
      </w:del>
    </w:p>
    <w:p w14:paraId="503BA8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earth taking(dat.) climbing- king(h.) battle</w:t>
      </w:r>
      <w:r>
        <w:rPr>
          <w:rFonts w:ascii="Gandhari Unicode" w:hAnsi="Gandhari Unicode" w:cs="e-Tamil OTC"/>
          <w:position w:val="6"/>
          <w:lang w:val="en-GB"/>
        </w:rPr>
        <w:t>ē</w:t>
      </w:r>
      <w:r>
        <w:rPr>
          <w:rFonts w:ascii="Gandhari Unicode" w:hAnsi="Gandhari Unicode" w:cs="e-Tamil OTC"/>
          <w:lang w:val="en-GB"/>
        </w:rPr>
        <w:t>.</w:t>
      </w:r>
    </w:p>
    <w:p w14:paraId="1BAD6B74" w14:textId="77777777" w:rsidR="00544225" w:rsidRDefault="00544225">
      <w:pPr>
        <w:pStyle w:val="Textbody"/>
        <w:spacing w:after="29"/>
        <w:jc w:val="both"/>
        <w:rPr>
          <w:rFonts w:ascii="Gandhari Unicode" w:hAnsi="Gandhari Unicode" w:cs="e-Tamil OTC"/>
          <w:lang w:val="en-GB"/>
        </w:rPr>
      </w:pPr>
    </w:p>
    <w:p w14:paraId="670011D6" w14:textId="77777777" w:rsidR="00544225" w:rsidRDefault="00544225">
      <w:pPr>
        <w:pStyle w:val="Textbody"/>
        <w:spacing w:after="29"/>
        <w:rPr>
          <w:rFonts w:ascii="Gandhari Unicode" w:hAnsi="Gandhari Unicode" w:cs="e-Tamil OTC"/>
          <w:lang w:val="en-GB"/>
        </w:rPr>
      </w:pPr>
    </w:p>
    <w:p w14:paraId="08B930A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One who has on herself shining bangles in a golden row, </w:t>
      </w:r>
      <w:proofErr w:type="gramStart"/>
      <w:r>
        <w:rPr>
          <w:rFonts w:ascii="Gandhari Unicode" w:hAnsi="Gandhari Unicode" w:cs="e-Tamil OTC"/>
          <w:lang w:val="en-GB"/>
        </w:rPr>
        <w:t>befitting</w:t>
      </w:r>
      <w:proofErr w:type="gramEnd"/>
    </w:p>
    <w:p w14:paraId="438B944A" w14:textId="77777777" w:rsidR="00544225" w:rsidRDefault="00000000">
      <w:pPr>
        <w:pStyle w:val="Textbody"/>
        <w:tabs>
          <w:tab w:val="left" w:pos="113"/>
        </w:tabs>
        <w:spacing w:after="0"/>
        <w:jc w:val="both"/>
        <w:rPr>
          <w:rFonts w:ascii="Gandhari Unicode" w:hAnsi="Gandhari Unicode" w:cs="e-Tamil OTC"/>
          <w:lang w:val="en-GB"/>
        </w:rPr>
      </w:pPr>
      <w:r>
        <w:rPr>
          <w:rFonts w:ascii="Gandhari Unicode" w:hAnsi="Gandhari Unicode" w:cs="e-Tamil OTC"/>
          <w:lang w:val="en-GB"/>
        </w:rPr>
        <w:tab/>
        <w:t xml:space="preserve">the man from the village, where </w:t>
      </w:r>
      <w:proofErr w:type="spellStart"/>
      <w:r>
        <w:rPr>
          <w:rFonts w:ascii="Gandhari Unicode" w:hAnsi="Gandhari Unicode" w:cs="e-Tamil OTC"/>
          <w:lang w:val="en-GB"/>
        </w:rPr>
        <w:t>Vāḷai</w:t>
      </w:r>
      <w:proofErr w:type="spellEnd"/>
      <w:r>
        <w:rPr>
          <w:rFonts w:ascii="Gandhari Unicode" w:hAnsi="Gandhari Unicode" w:cs="e-Tamil OTC"/>
          <w:lang w:val="en-GB"/>
        </w:rPr>
        <w:t xml:space="preserve"> fish is obtained as daily </w:t>
      </w:r>
      <w:proofErr w:type="gramStart"/>
      <w:r>
        <w:rPr>
          <w:rFonts w:ascii="Gandhari Unicode" w:hAnsi="Gandhari Unicode" w:cs="e-Tamil OTC"/>
          <w:lang w:val="en-GB"/>
        </w:rPr>
        <w:t>prey</w:t>
      </w:r>
      <w:proofErr w:type="gramEnd"/>
    </w:p>
    <w:p w14:paraId="5CC4A1C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by an otter with a back striped like the reed with creepers</w:t>
      </w:r>
    </w:p>
    <w:p w14:paraId="7E7EAF9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 a thicket,</w:t>
      </w:r>
    </w:p>
    <w:p w14:paraId="5D2360C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is talking [about me] behind my back, [so] they say.</w:t>
      </w:r>
    </w:p>
    <w:p w14:paraId="314507E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So that it be clear</w:t>
      </w:r>
    </w:p>
    <w:p w14:paraId="404D7061" w14:textId="77777777" w:rsidR="00544225" w:rsidRDefault="00000000">
      <w:pPr>
        <w:pStyle w:val="Textbody"/>
        <w:spacing w:after="0"/>
        <w:jc w:val="both"/>
        <w:rPr>
          <w:rFonts w:ascii="Gandhari Unicode" w:hAnsi="Gandhari Unicode" w:cs="e-Tamil OTC"/>
          <w:lang w:val="en-GB"/>
        </w:rPr>
      </w:pPr>
      <w:proofErr w:type="gramStart"/>
      <w:r>
        <w:rPr>
          <w:rFonts w:ascii="Gandhari Unicode" w:hAnsi="Gandhari Unicode" w:cs="e-Tamil OTC"/>
          <w:lang w:val="en-GB"/>
        </w:rPr>
        <w:t>also</w:t>
      </w:r>
      <w:proofErr w:type="gramEnd"/>
      <w:r>
        <w:rPr>
          <w:rFonts w:ascii="Gandhari Unicode" w:hAnsi="Gandhari Unicode" w:cs="e-Tamil OTC"/>
          <w:lang w:val="en-GB"/>
        </w:rPr>
        <w:t xml:space="preserve"> the days of the </w:t>
      </w:r>
      <w:proofErr w:type="spellStart"/>
      <w:r>
        <w:rPr>
          <w:rFonts w:ascii="Gandhari Unicode" w:hAnsi="Gandhari Unicode" w:cs="e-Tamil OTC"/>
          <w:lang w:val="en-GB"/>
        </w:rPr>
        <w:t>Tuṇaṅkai</w:t>
      </w:r>
      <w:proofErr w:type="spellEnd"/>
      <w:r>
        <w:rPr>
          <w:rFonts w:ascii="Gandhari Unicode" w:hAnsi="Gandhari Unicode" w:cs="e-Tamil OTC"/>
          <w:lang w:val="en-GB"/>
        </w:rPr>
        <w:t xml:space="preserve"> dance are come</w:t>
      </w:r>
      <w:r>
        <w:rPr>
          <w:rStyle w:val="FootnoteReference1"/>
          <w:rFonts w:ascii="Gandhari Unicode" w:hAnsi="Gandhari Unicode" w:cs="e-Tamil OTC"/>
          <w:lang w:val="en-GB"/>
        </w:rPr>
        <w:footnoteReference w:id="648"/>
      </w:r>
    </w:p>
    <w:p w14:paraId="75DD00F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for women with bright bangles [and] bamboo shoulders</w:t>
      </w:r>
    </w:p>
    <w:p w14:paraId="3A7A173C"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supple joints</w:t>
      </w:r>
    </w:p>
    <w:p w14:paraId="78DA3209"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thus, a battle for kings, proceeding to take land,</w:t>
      </w:r>
    </w:p>
    <w:p w14:paraId="65BE69E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robbers on just that [occasion] for eyes to fight.</w:t>
      </w:r>
      <w:r>
        <w:rPr>
          <w:rStyle w:val="FootnoteReference1"/>
          <w:rFonts w:ascii="Gandhari Unicode" w:hAnsi="Gandhari Unicode" w:cs="e-Tamil OTC"/>
          <w:lang w:val="en-GB"/>
        </w:rPr>
        <w:footnoteReference w:id="649"/>
      </w:r>
    </w:p>
    <w:p w14:paraId="54F256E1" w14:textId="77777777" w:rsidR="00544225" w:rsidRDefault="00544225">
      <w:pPr>
        <w:pStyle w:val="Textbody"/>
        <w:spacing w:after="0"/>
        <w:jc w:val="both"/>
        <w:rPr>
          <w:rFonts w:ascii="Gandhari Unicode" w:hAnsi="Gandhari Unicode" w:cs="e-Tamil OTC"/>
          <w:b/>
          <w:lang w:val="en-GB"/>
        </w:rPr>
      </w:pPr>
    </w:p>
    <w:p w14:paraId="6FFBCEE6" w14:textId="77777777" w:rsidR="00544225" w:rsidRDefault="00000000">
      <w:pPr>
        <w:rPr>
          <w:rFonts w:ascii="Gandhari Unicode" w:eastAsiaTheme="majorEastAsia" w:hAnsi="Gandhari Unicode" w:cstheme="majorBidi" w:hint="eastAsia"/>
          <w:b/>
        </w:rPr>
      </w:pPr>
      <w:r>
        <w:br w:type="page"/>
      </w:r>
    </w:p>
    <w:p w14:paraId="2A3D539A"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365</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நல்வெள்ளி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0DBD132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ஆற்றவல்லளோ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2993F78A" w14:textId="77777777" w:rsidR="00544225" w:rsidRDefault="00544225">
      <w:pPr>
        <w:pStyle w:val="Textbody"/>
        <w:spacing w:after="29"/>
        <w:jc w:val="both"/>
        <w:rPr>
          <w:rFonts w:ascii="Gandhari Unicode" w:hAnsi="Gandhari Unicode" w:cs="e-Tamil OTC"/>
          <w:lang w:val="en-GB"/>
        </w:rPr>
      </w:pPr>
    </w:p>
    <w:p w14:paraId="2C8C2A1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ரிலங்குவளை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நெகிழ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நாளும்</w:t>
      </w:r>
      <w:proofErr w:type="spellEnd"/>
    </w:p>
    <w:p w14:paraId="1837C71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பாடில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கலிழ்ந்து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பனியா</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னாவே</w:t>
      </w:r>
      <w:proofErr w:type="spellEnd"/>
    </w:p>
    <w:p w14:paraId="2EDCA3AE"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துன்னரு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ததும்பிய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w:t>
      </w:r>
      <w:proofErr w:type="spellEnd"/>
    </w:p>
    <w:p w14:paraId="61800F2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தண்ணென்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முரசி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னிமிழிசை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காட்டு</w:t>
      </w:r>
      <w:proofErr w:type="spellEnd"/>
    </w:p>
    <w:p w14:paraId="08D1DC7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மருங்கிற்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பலவிற்</w:t>
      </w:r>
      <w:proofErr w:type="spellEnd"/>
    </w:p>
    <w:p w14:paraId="76040C9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பெருங்க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னாடநீ</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நயந்தோள்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w:t>
      </w:r>
    </w:p>
    <w:p w14:paraId="1463AF49" w14:textId="77777777" w:rsidR="00544225" w:rsidRDefault="00544225">
      <w:pPr>
        <w:pStyle w:val="PreformattedText"/>
        <w:rPr>
          <w:rFonts w:ascii="Gandhari Unicode" w:hAnsi="Gandhari Unicode" w:cs="e-Tamil OTC"/>
          <w:sz w:val="24"/>
          <w:szCs w:val="24"/>
          <w:lang w:val="en-GB"/>
        </w:rPr>
      </w:pPr>
    </w:p>
    <w:p w14:paraId="4F484070"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1c</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நெகிழ</w:t>
      </w:r>
      <w:proofErr w:type="spellEnd"/>
      <w:r>
        <w:rPr>
          <w:rFonts w:ascii="Gandhari Unicode" w:eastAsia="URW Palladio UNI" w:hAnsi="Gandhari Unicode" w:cs="e-Tamil OTC"/>
          <w:sz w:val="24"/>
          <w:szCs w:val="24"/>
          <w:lang w:val="en-GB"/>
        </w:rPr>
        <w:t xml:space="preserve"> L1, C1+2+3, G1+2,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ஞெகிழ</w:t>
      </w:r>
      <w:proofErr w:type="spellEnd"/>
      <w:r>
        <w:rPr>
          <w:rFonts w:ascii="Gandhari Unicode" w:eastAsia="URW Palladio UNI" w:hAnsi="Gandhari Unicode" w:cs="e-Tamil OTC"/>
          <w:sz w:val="24"/>
          <w:szCs w:val="24"/>
          <w:lang w:val="en-GB"/>
        </w:rPr>
        <w:t xml:space="preserve"> G1v, Nacc., • </w:t>
      </w:r>
      <w:r>
        <w:rPr>
          <w:rFonts w:ascii="Gandhari Unicode" w:hAnsi="Gandhari Unicode" w:cs="e-Tamil OTC"/>
          <w:b/>
          <w:bCs/>
          <w:sz w:val="24"/>
          <w:szCs w:val="24"/>
          <w:lang w:val="en-GB"/>
        </w:rPr>
        <w:t>1d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நாளும்</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நாடொறும்</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Cām.v</w:t>
      </w:r>
      <w:proofErr w:type="spellEnd"/>
      <w:r>
        <w:rPr>
          <w:rStyle w:val="FootnoteReference1"/>
          <w:rFonts w:ascii="Gandhari Unicode" w:hAnsi="Gandhari Unicode" w:cs="e-Tamil OTC"/>
          <w:sz w:val="24"/>
          <w:szCs w:val="24"/>
          <w:lang w:val="en-GB"/>
        </w:rPr>
        <w:footnoteReference w:id="650"/>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2b-d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கலிழ்ந்து</w:t>
      </w:r>
      <w:proofErr w:type="spellEnd"/>
      <w:r>
        <w:rPr>
          <w:rFonts w:ascii="Gandhari Unicode" w:hAnsi="Gandhari Unicode" w:cs="e-Tamil OTC"/>
          <w:sz w:val="24"/>
          <w:szCs w:val="24"/>
          <w:lang w:val="en-GB"/>
        </w:rPr>
        <w:t xml:space="preserve"> </w:t>
      </w:r>
      <w:bookmarkStart w:id="1243" w:name="DDE_LINK48"/>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bookmarkEnd w:id="1243"/>
      <w:proofErr w:type="spellEnd"/>
      <w:r>
        <w:rPr>
          <w:rFonts w:ascii="Gandhari Unicode" w:hAnsi="Gandhari Unicode" w:cs="e-Tamil OTC"/>
          <w:sz w:val="24"/>
          <w:szCs w:val="24"/>
          <w:lang w:val="en-GB"/>
        </w:rPr>
        <w:t xml:space="preserve"> C2+3v, Nacc.,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கழிந்துகண்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w:t>
      </w:r>
      <w:proofErr w:type="spellEnd"/>
      <w:r>
        <w:rPr>
          <w:rFonts w:ascii="Gandhari Unicode" w:hAnsi="Gandhari Unicode" w:cs="e-Tamil OTC"/>
          <w:sz w:val="24"/>
          <w:szCs w:val="24"/>
          <w:lang w:val="en-GB"/>
        </w:rPr>
        <w:t xml:space="preserve">) L1(), C3, G1; </w:t>
      </w:r>
      <w:proofErr w:type="spellStart"/>
      <w:r>
        <w:rPr>
          <w:rFonts w:ascii="Gandhari Unicode" w:hAnsi="Gandhari Unicode" w:cs="e-Tamil OTC"/>
          <w:sz w:val="24"/>
          <w:szCs w:val="24"/>
          <w:lang w:val="en-GB"/>
        </w:rPr>
        <w:t>கழிந்து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பணியா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நோவே</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கலுழ்ந்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w:t>
      </w:r>
      <w:proofErr w:type="spellEnd"/>
      <w:r>
        <w:rPr>
          <w:rFonts w:ascii="Gandhari Unicode" w:hAnsi="Gandhari Unicode" w:cs="e-Tamil OTC"/>
          <w:sz w:val="24"/>
          <w:szCs w:val="24"/>
          <w:lang w:val="en-GB"/>
        </w:rPr>
        <w:t xml:space="preserve"> G1v, </w:t>
      </w:r>
      <w:proofErr w:type="spellStart"/>
      <w:r>
        <w:rPr>
          <w:rFonts w:ascii="Gandhari Unicode" w:hAnsi="Gandhari Unicode" w:cs="e-Tamil OTC"/>
          <w:sz w:val="24"/>
          <w:szCs w:val="24"/>
          <w:lang w:val="en-GB"/>
        </w:rPr>
        <w:t>Nacc.v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ததும்பிய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வருவி</w:t>
      </w:r>
      <w:proofErr w:type="spellEnd"/>
      <w:r>
        <w:rPr>
          <w:rFonts w:ascii="Gandhari Unicode" w:hAnsi="Gandhari Unicode" w:cs="e-Tamil OTC"/>
          <w:sz w:val="24"/>
          <w:szCs w:val="24"/>
          <w:lang w:val="en-GB"/>
        </w:rPr>
        <w:t xml:space="preserve"> C2+3v, G1v+2,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ததும்பி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L1, C1+3,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தண்பி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முரசி</w:t>
      </w:r>
      <w:proofErr w:type="spellEnd"/>
      <w:r>
        <w:rPr>
          <w:rFonts w:ascii="Gandhari Unicode" w:hAnsi="Gandhari Unicode" w:cs="e-Tamil OTC"/>
          <w:sz w:val="24"/>
          <w:szCs w:val="24"/>
          <w:lang w:val="en-GB"/>
        </w:rPr>
        <w:t xml:space="preserve"> L1, C1+2+3, G1+2, </w:t>
      </w:r>
      <w:proofErr w:type="spellStart"/>
      <w:r>
        <w:rPr>
          <w:rFonts w:ascii="Gandhari Unicode" w:hAnsi="Gandhari Unicode" w:cs="e-Tamil OTC"/>
          <w:sz w:val="24"/>
          <w:szCs w:val="24"/>
          <w:lang w:val="en-GB"/>
        </w:rPr>
        <w:t>Nacc.v</w:t>
      </w:r>
      <w:proofErr w:type="spellEnd"/>
      <w:r>
        <w:rPr>
          <w:rFonts w:ascii="Gandhari Unicode" w:hAnsi="Gandhari Unicode" w:cs="e-Tamil OTC"/>
          <w:sz w:val="24"/>
          <w:szCs w:val="24"/>
          <w:lang w:val="en-GB"/>
        </w:rPr>
        <w:t xml:space="preserve">,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முழவி</w:t>
      </w:r>
      <w:proofErr w:type="spellEnd"/>
      <w:r>
        <w:rPr>
          <w:rFonts w:ascii="Gandhari Unicode" w:hAnsi="Gandhari Unicode" w:cs="e-Tamil OTC"/>
          <w:sz w:val="24"/>
          <w:szCs w:val="24"/>
          <w:lang w:val="en-GB"/>
        </w:rPr>
        <w:t xml:space="preserve"> C2v, G1v, Nacc., I,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6bc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னாடநீ</w:t>
      </w:r>
      <w:bookmarkStart w:id="1244" w:name="DDE_LINK78"/>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bookmarkEnd w:id="1244"/>
      <w:proofErr w:type="spellEnd"/>
      <w:r>
        <w:rPr>
          <w:rFonts w:ascii="Gandhari Unicode" w:hAnsi="Gandhari Unicode" w:cs="e-Tamil OTC"/>
          <w:sz w:val="24"/>
          <w:szCs w:val="24"/>
          <w:lang w:val="en-GB"/>
        </w:rPr>
        <w:t xml:space="preserve"> L1, C2v, G2, AT,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ணாடநீ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னாடனீ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நயந்தோள்</w:t>
      </w:r>
      <w:proofErr w:type="spellEnd"/>
      <w:r>
        <w:rPr>
          <w:rFonts w:ascii="Gandhari Unicode" w:hAnsi="Gandhari Unicode" w:cs="e-Tamil OTC"/>
          <w:sz w:val="24"/>
          <w:szCs w:val="24"/>
          <w:lang w:val="en-GB"/>
        </w:rPr>
        <w:t xml:space="preserve"> C3,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னாடநின்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னயந்தோள்</w:t>
      </w:r>
      <w:proofErr w:type="spellEnd"/>
      <w:r>
        <w:rPr>
          <w:rFonts w:ascii="Gandhari Unicode" w:hAnsi="Gandhari Unicode" w:cs="e-Tamil OTC"/>
          <w:sz w:val="24"/>
          <w:szCs w:val="24"/>
          <w:lang w:val="en-GB"/>
        </w:rPr>
        <w:t xml:space="preserve"> C2, G1v, Nacc. EA, I, </w:t>
      </w:r>
      <w:proofErr w:type="spellStart"/>
      <w:r>
        <w:rPr>
          <w:rFonts w:ascii="Gandhari Unicode" w:hAnsi="Gandhari Unicode" w:cs="e-Tamil OTC"/>
          <w:sz w:val="24"/>
          <w:szCs w:val="24"/>
          <w:lang w:val="en-GB"/>
        </w:rPr>
        <w:t>ATv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p>
    <w:p w14:paraId="21DCD604" w14:textId="77777777" w:rsidR="00544225" w:rsidRDefault="00544225">
      <w:pPr>
        <w:pStyle w:val="Textbody"/>
        <w:spacing w:after="29"/>
        <w:jc w:val="both"/>
        <w:rPr>
          <w:rFonts w:ascii="Gandhari Unicode" w:hAnsi="Gandhari Unicode" w:cs="e-Tamil OTC"/>
          <w:lang w:val="en-GB"/>
        </w:rPr>
      </w:pPr>
    </w:p>
    <w:p w14:paraId="300B1C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nekiḻa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i/>
          <w:iCs/>
          <w:lang w:val="en-GB"/>
        </w:rPr>
        <w:t>-um</w:t>
      </w:r>
    </w:p>
    <w:p w14:paraId="354A00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ila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kaliḻntu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paṉi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āṉā</w:t>
      </w:r>
      <w:proofErr w:type="spellEnd"/>
      <w:r>
        <w:rPr>
          <w:rFonts w:ascii="Gandhari Unicode" w:hAnsi="Gandhari Unicode" w:cs="e-Tamil OTC"/>
          <w:i/>
          <w:iCs/>
          <w:lang w:val="en-GB"/>
        </w:rPr>
        <w:t>-~ē</w:t>
      </w:r>
    </w:p>
    <w:p w14:paraId="72F3CE5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ins w:id="1245" w:author="Narmada Hansani Polgampalage" w:date="2023-11-29T17:0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tatumpiya</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p>
    <w:p w14:paraId="0E4111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taṇṇeṉ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imiḻ</w:t>
      </w:r>
      <w:proofErr w:type="spellEnd"/>
      <w:r>
        <w:rPr>
          <w:rFonts w:ascii="Gandhari Unicode" w:hAnsi="Gandhari Unicode" w:cs="e-Tamil OTC"/>
          <w:lang w:val="en-GB"/>
        </w:rPr>
        <w:t xml:space="preserve"> </w:t>
      </w:r>
      <w:proofErr w:type="spellStart"/>
      <w:r>
        <w:rPr>
          <w:rFonts w:ascii="Gandhari Unicode" w:hAnsi="Gandhari Unicode" w:cs="e-Tamil OTC"/>
          <w:lang w:val="en-GB"/>
        </w:rPr>
        <w:t>icai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kāṭṭum</w:t>
      </w:r>
      <w:proofErr w:type="spellEnd"/>
    </w:p>
    <w:p w14:paraId="71412A9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maruṅkiṉ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palaviṉ</w:t>
      </w:r>
      <w:proofErr w:type="spellEnd"/>
    </w:p>
    <w:p w14:paraId="6C0C7DA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nāṭa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nayantōḷ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-+ē.</w:t>
      </w:r>
    </w:p>
    <w:p w14:paraId="363C9D79" w14:textId="77777777" w:rsidR="00544225" w:rsidRDefault="00544225">
      <w:pPr>
        <w:pStyle w:val="Textbody"/>
        <w:spacing w:after="29" w:line="260" w:lineRule="exact"/>
        <w:jc w:val="both"/>
        <w:rPr>
          <w:rFonts w:ascii="Gandhari Unicode" w:hAnsi="Gandhari Unicode" w:cs="e-Tamil OTC"/>
          <w:u w:val="single"/>
          <w:lang w:val="en-GB"/>
        </w:rPr>
      </w:pPr>
    </w:p>
    <w:p w14:paraId="4E71FAE8" w14:textId="77777777" w:rsidR="00544225" w:rsidRDefault="00544225">
      <w:pPr>
        <w:pStyle w:val="Textbody"/>
        <w:spacing w:after="29" w:line="260" w:lineRule="exact"/>
        <w:jc w:val="both"/>
        <w:rPr>
          <w:rFonts w:ascii="Gandhari Unicode" w:hAnsi="Gandhari Unicode" w:cs="e-Tamil OTC"/>
          <w:u w:val="single"/>
          <w:lang w:val="en-GB"/>
        </w:rPr>
      </w:pPr>
    </w:p>
    <w:p w14:paraId="05B368DB"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ECA53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HIM, who asked “won't she have the strength, until I marry [her]?”</w:t>
      </w:r>
    </w:p>
    <w:p w14:paraId="42F158D2" w14:textId="77777777" w:rsidR="00544225" w:rsidRDefault="00544225">
      <w:pPr>
        <w:pStyle w:val="Textbody"/>
        <w:spacing w:after="29" w:line="260" w:lineRule="exact"/>
        <w:jc w:val="both"/>
        <w:rPr>
          <w:rFonts w:ascii="Gandhari Unicode" w:hAnsi="Gandhari Unicode" w:cs="e-Tamil OTC"/>
          <w:lang w:val="en-GB"/>
        </w:rPr>
      </w:pPr>
    </w:p>
    <w:p w14:paraId="3FE9408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conch cut- shine- bangle loosen </w:t>
      </w:r>
      <w:proofErr w:type="gramStart"/>
      <w:r>
        <w:rPr>
          <w:rFonts w:ascii="Gandhari Unicode" w:hAnsi="Gandhari Unicode" w:cs="e-Tamil OTC"/>
          <w:lang w:val="en-GB"/>
        </w:rPr>
        <w:t>day</w:t>
      </w:r>
      <w:r>
        <w:rPr>
          <w:rFonts w:ascii="Gandhari Unicode" w:hAnsi="Gandhari Unicode" w:cs="e-Tamil OTC"/>
          <w:position w:val="6"/>
          <w:lang w:val="en-GB"/>
        </w:rPr>
        <w:t>um</w:t>
      </w:r>
      <w:proofErr w:type="gramEnd"/>
    </w:p>
    <w:p w14:paraId="725DB6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sleeping not-they(n.pl.) cried dew end-not(n.pl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p>
    <w:p w14:paraId="10242B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near- difficult long mountain resounded- </w:t>
      </w:r>
      <w:proofErr w:type="gramStart"/>
      <w:r>
        <w:rPr>
          <w:rFonts w:ascii="Gandhari Unicode" w:hAnsi="Gandhari Unicode" w:cs="e-Tamil OTC"/>
          <w:lang w:val="en-GB"/>
        </w:rPr>
        <w:t>waterfall</w:t>
      </w:r>
      <w:proofErr w:type="gramEnd"/>
    </w:p>
    <w:p w14:paraId="56B05C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cool-say-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buzz- sound showing- </w:t>
      </w:r>
      <w:r>
        <w:rPr>
          <w:rFonts w:ascii="Gandhari Unicode" w:hAnsi="Gandhari Unicode" w:cs="e-Tamil OTC"/>
          <w:lang w:val="en-GB"/>
        </w:rPr>
        <w:tab/>
      </w:r>
    </w:p>
    <w:p w14:paraId="46D44B4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taken- jackfruit-</w:t>
      </w:r>
      <w:proofErr w:type="gramStart"/>
      <w:r>
        <w:rPr>
          <w:rFonts w:ascii="Gandhari Unicode" w:hAnsi="Gandhari Unicode" w:cs="e-Tamil OTC"/>
          <w:lang w:val="en-GB"/>
        </w:rPr>
        <w:t>tree</w:t>
      </w:r>
      <w:proofErr w:type="spellStart"/>
      <w:r>
        <w:rPr>
          <w:rFonts w:ascii="Gandhari Unicode" w:hAnsi="Gandhari Unicode" w:cs="e-Tamil OTC"/>
          <w:position w:val="6"/>
          <w:lang w:val="en-GB"/>
        </w:rPr>
        <w:t>iṉ</w:t>
      </w:r>
      <w:proofErr w:type="spellEnd"/>
      <w:proofErr w:type="gramEnd"/>
    </w:p>
    <w:p w14:paraId="5958C7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land-he(voc.) you longed-she eye</w:t>
      </w:r>
      <w:r>
        <w:rPr>
          <w:rFonts w:ascii="Gandhari Unicode" w:hAnsi="Gandhari Unicode" w:cs="e-Tamil OTC"/>
          <w:position w:val="6"/>
          <w:lang w:val="en-GB"/>
        </w:rPr>
        <w:t>ē</w:t>
      </w:r>
      <w:r>
        <w:rPr>
          <w:rFonts w:ascii="Gandhari Unicode" w:hAnsi="Gandhari Unicode" w:cs="e-Tamil OTC"/>
          <w:lang w:val="en-GB"/>
        </w:rPr>
        <w:t>∞</w:t>
      </w:r>
    </w:p>
    <w:p w14:paraId="3DE751E7" w14:textId="77777777" w:rsidR="00544225" w:rsidRDefault="00544225">
      <w:pPr>
        <w:pStyle w:val="Textbody"/>
        <w:spacing w:after="29"/>
        <w:jc w:val="both"/>
        <w:rPr>
          <w:rFonts w:ascii="Gandhari Unicode" w:hAnsi="Gandhari Unicode" w:cs="e-Tamil OTC"/>
          <w:lang w:val="en-GB"/>
        </w:rPr>
      </w:pPr>
    </w:p>
    <w:p w14:paraId="6E3DD252" w14:textId="77777777" w:rsidR="00544225" w:rsidRDefault="00544225">
      <w:pPr>
        <w:pStyle w:val="Textbody"/>
        <w:spacing w:after="29"/>
        <w:jc w:val="both"/>
        <w:rPr>
          <w:rFonts w:ascii="Gandhari Unicode" w:hAnsi="Gandhari Unicode" w:cs="e-Tamil OTC"/>
          <w:lang w:val="en-GB"/>
        </w:rPr>
      </w:pPr>
    </w:p>
    <w:p w14:paraId="54BA97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 eyes of the one you longed for, o man from a land of big </w:t>
      </w:r>
      <w:proofErr w:type="gramStart"/>
      <w:r>
        <w:rPr>
          <w:rFonts w:ascii="Gandhari Unicode" w:hAnsi="Gandhari Unicode" w:cs="e-Tamil OTC"/>
          <w:lang w:val="en-GB"/>
        </w:rPr>
        <w:t>stones</w:t>
      </w:r>
      <w:proofErr w:type="gramEnd"/>
    </w:p>
    <w:p w14:paraId="1564A21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jackfruit trees which cling to the sides</w:t>
      </w:r>
      <w:r>
        <w:rPr>
          <w:rStyle w:val="FootnoteReference1"/>
          <w:rFonts w:ascii="Gandhari Unicode" w:hAnsi="Gandhari Unicode" w:cs="e-Tamil OTC"/>
          <w:lang w:val="en-GB"/>
        </w:rPr>
        <w:footnoteReference w:id="651"/>
      </w:r>
      <w:r>
        <w:rPr>
          <w:rFonts w:ascii="Gandhari Unicode" w:hAnsi="Gandhari Unicode" w:cs="e-Tamil OTC"/>
          <w:lang w:val="en-GB"/>
        </w:rPr>
        <w:t>,</w:t>
      </w:r>
    </w:p>
    <w:p w14:paraId="50AB318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where the waterfall, resounding from the long </w:t>
      </w:r>
      <w:proofErr w:type="gramStart"/>
      <w:r>
        <w:rPr>
          <w:rFonts w:ascii="Gandhari Unicode" w:hAnsi="Gandhari Unicode" w:cs="e-Tamil OTC"/>
          <w:lang w:val="en-GB"/>
        </w:rPr>
        <w:t>mountain</w:t>
      </w:r>
      <w:proofErr w:type="gramEnd"/>
    </w:p>
    <w:p w14:paraId="52972A4F"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difficult to approach,</w:t>
      </w:r>
    </w:p>
    <w:p w14:paraId="0C3EE9A0"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displays the rumbling sound of the drum promising coolness</w:t>
      </w:r>
      <w:r>
        <w:rPr>
          <w:rStyle w:val="FootnoteReference1"/>
          <w:rFonts w:ascii="Gandhari Unicode" w:hAnsi="Gandhari Unicode" w:cs="e-Tamil OTC"/>
          <w:lang w:val="en-GB"/>
        </w:rPr>
        <w:footnoteReference w:id="652"/>
      </w:r>
      <w:r>
        <w:rPr>
          <w:rFonts w:ascii="Gandhari Unicode" w:hAnsi="Gandhari Unicode" w:cs="e-Tamil OTC"/>
          <w:lang w:val="en-GB"/>
        </w:rPr>
        <w:t> </w:t>
      </w:r>
    </w:p>
    <w:p w14:paraId="64955931"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they are unending in dew, having cried without sleeping</w:t>
      </w:r>
    </w:p>
    <w:p w14:paraId="508BA43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day per day, so that [her] conch-cut shining bangles become loose.</w:t>
      </w:r>
    </w:p>
    <w:p w14:paraId="1828802B" w14:textId="77777777" w:rsidR="00544225" w:rsidRDefault="00544225">
      <w:pPr>
        <w:pStyle w:val="Textbody"/>
        <w:spacing w:after="0"/>
        <w:jc w:val="both"/>
        <w:rPr>
          <w:rFonts w:ascii="Gandhari Unicode" w:hAnsi="Gandhari Unicode" w:cs="e-Tamil OTC"/>
          <w:lang w:val="en-GB"/>
        </w:rPr>
      </w:pPr>
    </w:p>
    <w:p w14:paraId="64C9BA73" w14:textId="77777777" w:rsidR="00544225" w:rsidRDefault="00000000">
      <w:pPr>
        <w:rPr>
          <w:rFonts w:ascii="Gandhari Unicode" w:eastAsiaTheme="majorEastAsia" w:hAnsi="Gandhari Unicode" w:cstheme="majorBidi" w:hint="eastAsia"/>
          <w:b/>
        </w:rPr>
      </w:pPr>
      <w:r>
        <w:br w:type="page"/>
      </w:r>
    </w:p>
    <w:p w14:paraId="2A02BC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366</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பெரிச்சாத்தன்</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பிரிசாத்தன்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615855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இவ்வேறுபாடு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எற்றினானாயது</w:t>
      </w:r>
      <w:proofErr w:type="spellEnd"/>
      <w:r>
        <w:rPr>
          <w:rFonts w:ascii="Gandhari Unicode" w:hAnsi="Gandhari Unicode" w:cs="e-Tamil OTC"/>
          <w:lang w:val="en-GB"/>
        </w:rPr>
        <w:t xml:space="preserve">” (G2 stops here)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2A946E1" w14:textId="77777777" w:rsidR="00544225" w:rsidRDefault="00544225">
      <w:pPr>
        <w:pStyle w:val="Textbody"/>
        <w:spacing w:after="29"/>
        <w:jc w:val="both"/>
        <w:rPr>
          <w:rFonts w:ascii="Gandhari Unicode" w:hAnsi="Gandhari Unicode" w:cs="e-Tamil OTC"/>
          <w:lang w:val="en-GB"/>
        </w:rPr>
      </w:pPr>
    </w:p>
    <w:p w14:paraId="7310EB4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பால்வரைத்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தமைத்த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தவர்வயிற்</w:t>
      </w:r>
      <w:proofErr w:type="spellEnd"/>
    </w:p>
    <w:p w14:paraId="6B1EA57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சால்பளந்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தறிதற்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w:t>
      </w:r>
      <w:proofErr w:type="spellEnd"/>
    </w:p>
    <w:p w14:paraId="11BF63C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வெறியாள்</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ளதன்றலைப்</w:t>
      </w:r>
      <w:proofErr w:type="spellEnd"/>
    </w:p>
    <w:p w14:paraId="7663D27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பைங்கண்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மாச்சுனைப்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பல்பிணி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யவிழ்ந்த</w:t>
      </w:r>
      <w:proofErr w:type="spellEnd"/>
    </w:p>
    <w:p w14:paraId="6E8ECF4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வள்ளிதழ்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நோக்கி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யுள்ளகைப்</w:t>
      </w:r>
      <w:proofErr w:type="spellEnd"/>
    </w:p>
    <w:p w14:paraId="77B3279D" w14:textId="77777777" w:rsidR="00544225" w:rsidRDefault="00000000">
      <w:pPr>
        <w:pStyle w:val="PreformattedText"/>
        <w:rPr>
          <w:rFonts w:ascii="Gandhari Unicode" w:hAnsi="Gandhari Unicode" w:cs="e-Tamil OTC"/>
          <w:sz w:val="24"/>
          <w:szCs w:val="24"/>
          <w:u w:val="wave"/>
          <w:lang w:val="en-GB"/>
        </w:rPr>
      </w:pPr>
      <w:proofErr w:type="spellStart"/>
      <w:r>
        <w:rPr>
          <w:rFonts w:ascii="Gandhari Unicode" w:hAnsi="Gandhari Unicode" w:cs="e-Tamil OTC"/>
          <w:sz w:val="24"/>
          <w:szCs w:val="24"/>
          <w:u w:val="wave"/>
          <w:lang w:val="en-GB"/>
        </w:rPr>
        <w:t>பழுத</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கண்ண</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ளாகிப்</w:t>
      </w:r>
      <w:proofErr w:type="spellEnd"/>
    </w:p>
    <w:p w14:paraId="2F03BB3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பழுதன்</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றம்மவிவ்</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வாயிழை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துணிவே</w:t>
      </w:r>
      <w:proofErr w:type="spellEnd"/>
      <w:r>
        <w:rPr>
          <w:rFonts w:ascii="Gandhari Unicode" w:hAnsi="Gandhari Unicode" w:cs="e-Tamil OTC"/>
          <w:sz w:val="24"/>
          <w:szCs w:val="24"/>
          <w:lang w:val="en-GB"/>
        </w:rPr>
        <w:t>.</w:t>
      </w:r>
      <w:r>
        <w:rPr>
          <w:rFonts w:ascii="Gandhari Unicode" w:hAnsi="Gandhari Unicode" w:cs="e-Tamil OTC"/>
          <w:sz w:val="24"/>
          <w:szCs w:val="24"/>
          <w:lang w:val="en-GB"/>
        </w:rPr>
        <w:tab/>
      </w:r>
    </w:p>
    <w:p w14:paraId="3D329063" w14:textId="77777777" w:rsidR="00544225" w:rsidRDefault="00544225">
      <w:pPr>
        <w:pStyle w:val="PreformattedText"/>
        <w:rPr>
          <w:rFonts w:ascii="Gandhari Unicode" w:hAnsi="Gandhari Unicode" w:cs="e-Tamil OTC"/>
          <w:sz w:val="24"/>
          <w:szCs w:val="24"/>
          <w:lang w:val="en-GB"/>
        </w:rPr>
      </w:pPr>
    </w:p>
    <w:p w14:paraId="57DA0A84"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பால்வரைத்</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பால்வரைந்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VP, ER</w:t>
      </w:r>
      <w:r>
        <w:rPr>
          <w:rStyle w:val="FootnoteReference1"/>
          <w:rFonts w:ascii="Gandhari Unicode" w:hAnsi="Gandhari Unicode" w:cs="e-Tamil OTC"/>
          <w:sz w:val="24"/>
          <w:szCs w:val="24"/>
          <w:lang w:val="en-GB"/>
        </w:rPr>
        <w:footnoteReference w:id="653"/>
      </w:r>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1c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மைத்தலல்ல</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2cd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w:t>
      </w:r>
      <w:proofErr w:type="spellEnd"/>
      <w:r>
        <w:rPr>
          <w:rFonts w:ascii="Gandhari Unicode" w:hAnsi="Gandhari Unicode" w:cs="e-Tamil OTC"/>
          <w:sz w:val="24"/>
          <w:szCs w:val="24"/>
          <w:lang w:val="en-GB"/>
        </w:rPr>
        <w:t xml:space="preserve"> L1, C1+2+3,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கியாஅ</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டியாரோ</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வெறியாள்</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வேறியான்</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யுள்ளகைப்</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யுள்ளகை</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C2,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VP, ER;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G2, EA, I;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கண்ணா</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ளாகிப்</w:t>
      </w:r>
      <w:proofErr w:type="spellEnd"/>
      <w:r>
        <w:rPr>
          <w:rFonts w:ascii="Gandhari Unicode" w:hAnsi="Gandhari Unicode" w:cs="e-Tamil OTC"/>
          <w:sz w:val="24"/>
          <w:szCs w:val="24"/>
          <w:lang w:val="en-GB"/>
        </w:rPr>
        <w:t xml:space="preserve"> L1,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ளாகிய</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ளாகிற்</w:t>
      </w:r>
      <w:proofErr w:type="spellEnd"/>
      <w:r>
        <w:rPr>
          <w:rFonts w:ascii="Gandhari Unicode" w:hAnsi="Gandhari Unicode" w:cs="e-Tamil OTC"/>
          <w:sz w:val="24"/>
          <w:szCs w:val="24"/>
          <w:lang w:val="en-GB"/>
        </w:rPr>
        <w:t xml:space="preserve"> I; </w:t>
      </w:r>
      <w:r>
        <w:rPr>
          <w:rFonts w:ascii="Gandhari Unicode" w:eastAsia="URW Palladio UNI" w:hAnsi="Gandhari Unicode" w:cs="e-Tamil OTC"/>
          <w:sz w:val="24"/>
          <w:szCs w:val="24"/>
          <w:lang w:val="en-GB"/>
        </w:rPr>
        <w:t>‡‡‡</w:t>
      </w:r>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றம்மவிவ்</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றம்ம</w:t>
      </w:r>
      <w:proofErr w:type="spellEnd"/>
      <w:r>
        <w:rPr>
          <w:rFonts w:ascii="Gandhari Unicode" w:hAnsi="Gandhari Unicode" w:cs="e-Tamil OTC"/>
          <w:sz w:val="24"/>
          <w:szCs w:val="24"/>
          <w:lang w:val="en-GB"/>
        </w:rPr>
        <w:t>_______</w:t>
      </w:r>
      <w:proofErr w:type="spellStart"/>
      <w:r>
        <w:rPr>
          <w:rFonts w:ascii="Gandhari Unicode" w:hAnsi="Gandhari Unicode" w:cs="e-Tamil OTC"/>
          <w:sz w:val="24"/>
          <w:szCs w:val="24"/>
          <w:lang w:val="en-GB"/>
        </w:rPr>
        <w:t>விவ்</w:t>
      </w:r>
      <w:proofErr w:type="spellEnd"/>
      <w:r>
        <w:rPr>
          <w:rFonts w:ascii="Gandhari Unicode" w:hAnsi="Gandhari Unicode" w:cs="e-Tamil OTC"/>
          <w:sz w:val="24"/>
          <w:szCs w:val="24"/>
          <w:lang w:val="en-GB"/>
        </w:rPr>
        <w:t xml:space="preserve"> L1; </w:t>
      </w:r>
      <w:proofErr w:type="spellStart"/>
      <w:r>
        <w:rPr>
          <w:rFonts w:ascii="Gandhari Unicode" w:hAnsi="Gandhari Unicode" w:cs="e-Tamil OTC"/>
          <w:sz w:val="24"/>
          <w:szCs w:val="24"/>
          <w:lang w:val="en-GB"/>
        </w:rPr>
        <w:t>பழுதா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லம்மவிவ்</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w:t>
      </w:r>
      <w:proofErr w:type="spellStart"/>
      <w:r>
        <w:rPr>
          <w:rFonts w:ascii="Gandhari Unicode" w:eastAsia="URW Palladio UNI" w:hAnsi="Gandhari Unicode" w:cs="e-Tamil OTC"/>
          <w:sz w:val="24"/>
          <w:szCs w:val="24"/>
          <w:lang w:val="en-GB"/>
        </w:rPr>
        <w:t>ம்மவிவ</w:t>
      </w:r>
      <w:proofErr w:type="spellEnd"/>
      <w:r>
        <w:rPr>
          <w:rFonts w:ascii="Gandhari Unicode" w:hAnsi="Gandhari Unicode" w:cs="e-Tamil OTC"/>
          <w:sz w:val="24"/>
          <w:szCs w:val="24"/>
          <w:lang w:val="en-GB"/>
        </w:rPr>
        <w:t xml:space="preserve"> C1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துணிவே</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துனிவே</w:t>
      </w:r>
      <w:proofErr w:type="spellEnd"/>
      <w:r>
        <w:rPr>
          <w:rFonts w:ascii="Gandhari Unicode" w:hAnsi="Gandhari Unicode" w:cs="e-Tamil OTC"/>
          <w:sz w:val="24"/>
          <w:szCs w:val="24"/>
          <w:lang w:val="en-GB"/>
        </w:rPr>
        <w:t xml:space="preserve"> C3v</w:t>
      </w:r>
    </w:p>
    <w:p w14:paraId="62D26103" w14:textId="77777777" w:rsidR="00544225" w:rsidRDefault="00544225">
      <w:pPr>
        <w:pStyle w:val="Textbody"/>
        <w:spacing w:after="29"/>
        <w:jc w:val="both"/>
        <w:rPr>
          <w:rFonts w:ascii="Gandhari Unicode" w:hAnsi="Gandhari Unicode" w:cs="e-Tamil OTC"/>
          <w:lang w:val="en-GB"/>
        </w:rPr>
      </w:pPr>
    </w:p>
    <w:p w14:paraId="3BE0A1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amaittal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avar-vayiṉ</w:t>
      </w:r>
      <w:proofErr w:type="spellEnd"/>
    </w:p>
    <w:p w14:paraId="33B2F7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cālp</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aḷant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aṟitaṟk</w:t>
      </w:r>
      <w:proofErr w:type="spellEnd"/>
      <w:r>
        <w:rPr>
          <w:rFonts w:ascii="Gandhari Unicode" w:hAnsi="Gandhari Unicode" w:cs="e-Tamil OTC"/>
          <w:lang w:val="en-GB"/>
        </w:rPr>
        <w:t>(</w:t>
      </w:r>
      <w:proofErr w:type="spellStart"/>
      <w:del w:id="1246" w:author="Narmada Hansani Polgampalage" w:date="2023-11-29T17:10:00Z">
        <w:r>
          <w:rPr>
            <w:rFonts w:ascii="Gandhari Unicode" w:hAnsi="Gandhari Unicode" w:cs="e-Tamil OTC"/>
            <w:lang w:val="en-GB"/>
          </w:rPr>
          <w:delText>u</w:delText>
        </w:r>
      </w:del>
      <w:ins w:id="1247" w:author="Narmada Hansani Polgampalage" w:date="2023-11-29T17:10: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yāam</w:t>
      </w:r>
      <w:proofErr w:type="spellEnd"/>
      <w:r>
        <w:rPr>
          <w:rFonts w:ascii="Gandhari Unicode" w:hAnsi="Gandhari Unicode" w:cs="e-Tamil OTC"/>
          <w:lang w:val="en-GB"/>
        </w:rPr>
        <w:t xml:space="preserve"> </w:t>
      </w:r>
      <w:proofErr w:type="spellStart"/>
      <w:r>
        <w:rPr>
          <w:rFonts w:ascii="Gandhari Unicode" w:hAnsi="Gandhari Unicode" w:cs="e-Tamil OTC"/>
          <w:lang w:val="en-GB"/>
        </w:rPr>
        <w:t>yār</w:t>
      </w:r>
      <w:proofErr w:type="spellEnd"/>
      <w:r>
        <w:rPr>
          <w:rFonts w:ascii="Gandhari Unicode" w:hAnsi="Gandhari Unicode" w:cs="e-Tamil OTC"/>
          <w:lang w:val="en-GB"/>
        </w:rPr>
        <w:t>-ō</w:t>
      </w:r>
    </w:p>
    <w:p w14:paraId="73D255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veṟiyāḷ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kūṟa</w:t>
      </w:r>
      <w:proofErr w:type="spellEnd"/>
      <w:r>
        <w:rPr>
          <w:rFonts w:ascii="Gandhari Unicode" w:hAnsi="Gandhari Unicode" w:cs="e-Tamil OTC"/>
          <w:lang w:val="en-GB"/>
        </w:rPr>
        <w:t xml:space="preserve">-~um </w:t>
      </w:r>
      <w:proofErr w:type="spellStart"/>
      <w:r>
        <w:rPr>
          <w:rFonts w:ascii="Gandhari Unicode" w:hAnsi="Gandhari Unicode" w:cs="e-Tamil OTC"/>
          <w:lang w:val="en-GB"/>
        </w:rPr>
        <w:t>amaiyāḷ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ataṉ-talai</w:t>
      </w:r>
      <w:proofErr w:type="spellEnd"/>
      <w:r>
        <w:rPr>
          <w:rFonts w:ascii="Gandhari Unicode" w:hAnsi="Gandhari Unicode" w:cs="e-Tamil OTC"/>
          <w:lang w:val="en-GB"/>
        </w:rPr>
        <w:t>+</w:t>
      </w:r>
    </w:p>
    <w:p w14:paraId="672C6E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cuṉai</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piṇi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aviḻnta</w:t>
      </w:r>
      <w:proofErr w:type="spellEnd"/>
    </w:p>
    <w:p w14:paraId="2E91B9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nīlam</w:t>
      </w:r>
      <w:proofErr w:type="spellEnd"/>
      <w:r>
        <w:rPr>
          <w:rFonts w:ascii="Gandhari Unicode" w:hAnsi="Gandhari Unicode" w:cs="e-Tamil OTC"/>
          <w:lang w:val="en-GB"/>
        </w:rPr>
        <w:t xml:space="preserve"> </w:t>
      </w:r>
      <w:proofErr w:type="spellStart"/>
      <w:r>
        <w:rPr>
          <w:rFonts w:ascii="Gandhari Unicode" w:hAnsi="Gandhari Unicode" w:cs="e-Tamil OTC"/>
          <w:lang w:val="en-GB"/>
        </w:rPr>
        <w:t>nōkki</w:t>
      </w:r>
      <w:proofErr w:type="spellEnd"/>
      <w:r>
        <w:rPr>
          <w:rFonts w:ascii="Gandhari Unicode" w:hAnsi="Gandhari Unicode" w:cs="e-Tamil OTC"/>
          <w:lang w:val="en-GB"/>
        </w:rPr>
        <w:t xml:space="preserve"> ~</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akaipp</w:t>
      </w:r>
      <w:proofErr w:type="spellEnd"/>
      <w:r>
        <w:rPr>
          <w:rFonts w:ascii="Gandhari Unicode" w:hAnsi="Gandhari Unicode" w:cs="e-Tamil OTC"/>
          <w:i/>
          <w:iCs/>
          <w:lang w:val="en-GB"/>
        </w:rPr>
        <w:t>*</w:t>
      </w:r>
    </w:p>
    <w:p w14:paraId="2787332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aḻuta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kaṇṇaḷ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āki</w:t>
      </w:r>
      <w:proofErr w:type="spellEnd"/>
      <w:r>
        <w:rPr>
          <w:rFonts w:ascii="Gandhari Unicode" w:hAnsi="Gandhari Unicode" w:cs="e-Tamil OTC"/>
          <w:i/>
          <w:iCs/>
          <w:lang w:val="en-GB"/>
        </w:rPr>
        <w:t>+</w:t>
      </w:r>
    </w:p>
    <w:p w14:paraId="08C33BF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paḻut</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aṉṟ</w:t>
      </w:r>
      <w:proofErr w:type="spellEnd"/>
      <w:r>
        <w:rPr>
          <w:rFonts w:ascii="Gandhari Unicode" w:hAnsi="Gandhari Unicode" w:cs="e-Tamil OTC"/>
          <w:i/>
          <w:iCs/>
          <w:lang w:val="en-GB"/>
        </w:rPr>
        <w:t>*-</w:t>
      </w:r>
      <w:r>
        <w:rPr>
          <w:rFonts w:ascii="Gandhari Unicode" w:hAnsi="Gandhari Unicode" w:cs="e-Tamil OTC"/>
          <w:lang w:val="en-GB"/>
        </w:rPr>
        <w:t>amma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tuṇiv</w:t>
      </w:r>
      <w:proofErr w:type="spellEnd"/>
      <w:r>
        <w:rPr>
          <w:rFonts w:ascii="Gandhari Unicode" w:hAnsi="Gandhari Unicode" w:cs="e-Tamil OTC"/>
          <w:i/>
          <w:iCs/>
          <w:lang w:val="en-GB"/>
        </w:rPr>
        <w:t>*-ē</w:t>
      </w:r>
      <w:r>
        <w:rPr>
          <w:rFonts w:ascii="Gandhari Unicode" w:hAnsi="Gandhari Unicode" w:cs="e-Tamil OTC"/>
          <w:lang w:val="en-GB"/>
        </w:rPr>
        <w:t>.</w:t>
      </w:r>
    </w:p>
    <w:p w14:paraId="44E01473" w14:textId="77777777" w:rsidR="00544225" w:rsidRDefault="00544225">
      <w:pPr>
        <w:pStyle w:val="Textbody"/>
        <w:spacing w:after="29" w:line="260" w:lineRule="exact"/>
        <w:jc w:val="both"/>
        <w:rPr>
          <w:rFonts w:ascii="Gandhari Unicode" w:hAnsi="Gandhari Unicode" w:cs="e-Tamil OTC"/>
          <w:lang w:val="en-GB"/>
        </w:rPr>
      </w:pPr>
    </w:p>
    <w:p w14:paraId="637D4F93" w14:textId="77777777" w:rsidR="00544225" w:rsidRDefault="00000000">
      <w:pPr>
        <w:pStyle w:val="Textbody"/>
        <w:spacing w:after="29" w:line="260" w:lineRule="exact"/>
        <w:jc w:val="both"/>
        <w:rPr>
          <w:rFonts w:ascii="Gandhari Unicode" w:hAnsi="Gandhari Unicode" w:cs="e-Tamil OTC"/>
          <w:lang w:val="en-GB"/>
        </w:rPr>
      </w:pPr>
      <w:r>
        <w:br w:type="page"/>
      </w:r>
    </w:p>
    <w:p w14:paraId="5962A56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the confidante who was asked by the foster-mother “of which kind is this change?”, having seen the change in HER, who changed during the increase in guarding.</w:t>
      </w:r>
    </w:p>
    <w:p w14:paraId="38702295" w14:textId="77777777" w:rsidR="00544225" w:rsidRDefault="00544225">
      <w:pPr>
        <w:pStyle w:val="Textbody"/>
        <w:spacing w:after="29" w:line="260" w:lineRule="exact"/>
        <w:jc w:val="both"/>
        <w:rPr>
          <w:rFonts w:ascii="Gandhari Unicode" w:hAnsi="Gandhari Unicode" w:cs="e-Tamil OTC"/>
          <w:lang w:val="en-GB"/>
        </w:rPr>
      </w:pPr>
    </w:p>
    <w:p w14:paraId="40EB70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fate limit-it </w:t>
      </w:r>
      <w:proofErr w:type="gramStart"/>
      <w:r>
        <w:rPr>
          <w:rFonts w:ascii="Gandhari Unicode" w:hAnsi="Gandhari Unicode" w:cs="e-Tamil OTC"/>
          <w:lang w:val="en-GB"/>
        </w:rPr>
        <w:t>appointing</w:t>
      </w:r>
      <w:proofErr w:type="gramEnd"/>
      <w:r>
        <w:rPr>
          <w:rFonts w:ascii="Gandhari Unicode" w:hAnsi="Gandhari Unicode" w:cs="e-Tamil OTC"/>
          <w:lang w:val="en-GB"/>
        </w:rPr>
        <w:t xml:space="preserve"> besides he(h.)-side</w:t>
      </w:r>
    </w:p>
    <w:p w14:paraId="23484F3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quality measured knowledge(dat.) we who</w:t>
      </w:r>
      <w:r>
        <w:rPr>
          <w:rFonts w:ascii="Gandhari Unicode" w:hAnsi="Gandhari Unicode" w:cs="e-Tamil OTC"/>
          <w:position w:val="6"/>
          <w:lang w:val="en-GB"/>
        </w:rPr>
        <w:t>ō</w:t>
      </w:r>
    </w:p>
    <w:p w14:paraId="2814EED1"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Veṟi</w:t>
      </w:r>
      <w:proofErr w:type="spellEnd"/>
      <w:r>
        <w:rPr>
          <w:rFonts w:ascii="Gandhari Unicode" w:hAnsi="Gandhari Unicode" w:cs="e-Tamil OTC"/>
          <w:lang w:val="en-GB"/>
        </w:rPr>
        <w:t>-she talk(</w:t>
      </w:r>
      <w:proofErr w:type="gramStart"/>
      <w:r>
        <w:rPr>
          <w:rFonts w:ascii="Gandhari Unicode" w:hAnsi="Gandhari Unicode" w:cs="e-Tamil OTC"/>
          <w:lang w:val="en-GB"/>
        </w:rPr>
        <w:t>inf.)</w:t>
      </w:r>
      <w:r>
        <w:rPr>
          <w:rFonts w:ascii="Gandhari Unicode" w:hAnsi="Gandhari Unicode" w:cs="e-Tamil OTC"/>
          <w:position w:val="6"/>
          <w:lang w:val="en-GB"/>
        </w:rPr>
        <w:t>um</w:t>
      </w:r>
      <w:proofErr w:type="gramEnd"/>
      <w:r>
        <w:rPr>
          <w:rFonts w:ascii="Gandhari Unicode" w:hAnsi="Gandhari Unicode" w:cs="e-Tamil OTC"/>
          <w:lang w:val="en-GB"/>
        </w:rPr>
        <w:t xml:space="preserve"> become-still-not-she that-top</w:t>
      </w:r>
    </w:p>
    <w:p w14:paraId="461A93F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fresh eye big mountain-pool many </w:t>
      </w:r>
      <w:proofErr w:type="gramStart"/>
      <w:r>
        <w:rPr>
          <w:rFonts w:ascii="Gandhari Unicode" w:hAnsi="Gandhari Unicode" w:cs="e-Tamil OTC"/>
          <w:lang w:val="en-GB"/>
        </w:rPr>
        <w:t>fetter</w:t>
      </w:r>
      <w:proofErr w:type="gramEnd"/>
      <w:r>
        <w:rPr>
          <w:rFonts w:ascii="Gandhari Unicode" w:hAnsi="Gandhari Unicode" w:cs="e-Tamil OTC"/>
          <w:lang w:val="en-GB"/>
        </w:rPr>
        <w:t xml:space="preserve"> opened-</w:t>
      </w:r>
    </w:p>
    <w:p w14:paraId="04ABC5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abundance petal blue looked inside </w:t>
      </w:r>
      <w:proofErr w:type="gramStart"/>
      <w:r>
        <w:rPr>
          <w:rFonts w:ascii="Gandhari Unicode" w:hAnsi="Gandhari Unicode" w:cs="e-Tamil OTC"/>
          <w:lang w:val="en-GB"/>
        </w:rPr>
        <w:t>oppressed</w:t>
      </w:r>
      <w:proofErr w:type="gramEnd"/>
    </w:p>
    <w:p w14:paraId="4CCB27E2"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cried- eye-she become(abs.)</w:t>
      </w:r>
    </w:p>
    <w:p w14:paraId="28C5DF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mistake not-so-it</w:t>
      </w:r>
      <w:r>
        <w:rPr>
          <w:rFonts w:ascii="Gandhari Unicode" w:hAnsi="Gandhari Unicode" w:cs="e-Tamil OTC"/>
          <w:position w:val="6"/>
          <w:lang w:val="en-GB"/>
        </w:rPr>
        <w:t>amma</w:t>
      </w:r>
      <w:r>
        <w:rPr>
          <w:rFonts w:ascii="Gandhari Unicode" w:hAnsi="Gandhari Unicode" w:cs="e-Tamil OTC"/>
          <w:lang w:val="en-GB"/>
        </w:rPr>
        <w:t xml:space="preserve"> this- select- jewel decision</w:t>
      </w:r>
      <w:r>
        <w:rPr>
          <w:rFonts w:ascii="Gandhari Unicode" w:hAnsi="Gandhari Unicode" w:cs="e-Tamil OTC"/>
          <w:position w:val="6"/>
          <w:lang w:val="en-GB"/>
        </w:rPr>
        <w:t>ē</w:t>
      </w:r>
      <w:r>
        <w:rPr>
          <w:rFonts w:ascii="Gandhari Unicode" w:hAnsi="Gandhari Unicode" w:cs="e-Tamil OTC"/>
          <w:lang w:val="en-GB"/>
        </w:rPr>
        <w:t>.</w:t>
      </w:r>
    </w:p>
    <w:p w14:paraId="4A0D6FD1" w14:textId="77777777" w:rsidR="00544225" w:rsidRDefault="00544225">
      <w:pPr>
        <w:pStyle w:val="Textbody"/>
        <w:spacing w:after="29"/>
        <w:jc w:val="both"/>
        <w:rPr>
          <w:rFonts w:ascii="Gandhari Unicode" w:hAnsi="Gandhari Unicode" w:cs="e-Tamil OTC"/>
          <w:lang w:val="en-GB"/>
        </w:rPr>
      </w:pPr>
    </w:p>
    <w:p w14:paraId="008790AD" w14:textId="77777777" w:rsidR="00544225" w:rsidRDefault="00544225">
      <w:pPr>
        <w:pStyle w:val="Textbody"/>
        <w:spacing w:after="29"/>
        <w:jc w:val="both"/>
        <w:rPr>
          <w:rFonts w:ascii="Gandhari Unicode" w:hAnsi="Gandhari Unicode" w:cs="e-Tamil OTC"/>
          <w:lang w:val="en-GB"/>
        </w:rPr>
      </w:pPr>
    </w:p>
    <w:p w14:paraId="6BC5F7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Fate is set. Apart from what is allotted by it,</w:t>
      </w:r>
    </w:p>
    <w:p w14:paraId="24C6A4A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who [are] we to measure [and] know the qualities in him?</w:t>
      </w:r>
    </w:p>
    <w:p w14:paraId="73A6C16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Even when they say, “she [is] one for the </w:t>
      </w:r>
      <w:proofErr w:type="spellStart"/>
      <w:r>
        <w:rPr>
          <w:rFonts w:ascii="Gandhari Unicode" w:hAnsi="Gandhari Unicode" w:cs="e-Tamil OTC"/>
          <w:lang w:val="en-GB"/>
        </w:rPr>
        <w:t>Veṟi</w:t>
      </w:r>
      <w:proofErr w:type="spellEnd"/>
      <w:r>
        <w:rPr>
          <w:rFonts w:ascii="Gandhari Unicode" w:hAnsi="Gandhari Unicode" w:cs="e-Tamil OTC"/>
          <w:lang w:val="en-GB"/>
        </w:rPr>
        <w:t xml:space="preserve"> dance”, she is not quiet, [and] moreover,</w:t>
      </w:r>
    </w:p>
    <w:p w14:paraId="5F5765F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as one with tearful eyes,</w:t>
      </w:r>
    </w:p>
    <w:p w14:paraId="36F06A4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[her] mind tormented, looking at the blue of the full petals,</w:t>
      </w:r>
    </w:p>
    <w:p w14:paraId="40294D87"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which opened many fetters</w:t>
      </w:r>
      <w:r>
        <w:rPr>
          <w:rStyle w:val="FootnoteReference1"/>
          <w:rFonts w:ascii="Gandhari Unicode" w:hAnsi="Gandhari Unicode" w:cs="e-Tamil OTC"/>
          <w:lang w:val="en-GB"/>
        </w:rPr>
        <w:footnoteReference w:id="654"/>
      </w:r>
      <w:r>
        <w:rPr>
          <w:rFonts w:ascii="Gandhari Unicode" w:hAnsi="Gandhari Unicode" w:cs="e-Tamil OTC"/>
          <w:lang w:val="en-GB"/>
        </w:rPr>
        <w:t xml:space="preserve"> in the fresh-eyed</w:t>
      </w:r>
      <w:r>
        <w:rPr>
          <w:rStyle w:val="FootnoteReference1"/>
          <w:rFonts w:ascii="Gandhari Unicode" w:hAnsi="Gandhari Unicode" w:cs="e-Tamil OTC"/>
          <w:lang w:val="en-GB"/>
        </w:rPr>
        <w:footnoteReference w:id="655"/>
      </w:r>
      <w:r>
        <w:rPr>
          <w:rFonts w:ascii="Gandhari Unicode" w:hAnsi="Gandhari Unicode" w:cs="e-Tamil OTC"/>
          <w:lang w:val="en-GB"/>
        </w:rPr>
        <w:t>,</w:t>
      </w:r>
    </w:p>
    <w:p w14:paraId="0B900EEF" w14:textId="77777777" w:rsidR="00544225" w:rsidRDefault="00000000">
      <w:pPr>
        <w:pStyle w:val="Textbody"/>
        <w:tabs>
          <w:tab w:val="left" w:pos="438"/>
        </w:tabs>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big mountain pool,</w:t>
      </w:r>
    </w:p>
    <w:p w14:paraId="3099A6F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is not a mistake, alas, the decision of this</w:t>
      </w:r>
      <w:r>
        <w:rPr>
          <w:rStyle w:val="FootnoteReference1"/>
          <w:rFonts w:ascii="Gandhari Unicode" w:hAnsi="Gandhari Unicode" w:cs="e-Tamil OTC"/>
          <w:lang w:val="en-GB"/>
        </w:rPr>
        <w:footnoteReference w:id="656"/>
      </w:r>
      <w:r>
        <w:rPr>
          <w:rFonts w:ascii="Gandhari Unicode" w:hAnsi="Gandhari Unicode" w:cs="e-Tamil OTC"/>
          <w:lang w:val="en-GB"/>
        </w:rPr>
        <w:t xml:space="preserve"> [</w:t>
      </w:r>
      <w:proofErr w:type="gramStart"/>
      <w:r>
        <w:rPr>
          <w:rFonts w:ascii="Gandhari Unicode" w:hAnsi="Gandhari Unicode" w:cs="e-Tamil OTC"/>
          <w:lang w:val="en-GB"/>
        </w:rPr>
        <w:t>woman</w:t>
      </w:r>
      <w:proofErr w:type="gramEnd"/>
    </w:p>
    <w:p w14:paraId="11A717C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with] choice jewels.</w:t>
      </w:r>
      <w:r>
        <w:rPr>
          <w:rStyle w:val="FootnoteReference1"/>
          <w:rFonts w:ascii="Gandhari Unicode" w:hAnsi="Gandhari Unicode" w:cs="e-Tamil OTC"/>
          <w:lang w:val="en-GB"/>
        </w:rPr>
        <w:footnoteReference w:id="657"/>
      </w:r>
    </w:p>
    <w:p w14:paraId="524873DA" w14:textId="77777777" w:rsidR="00544225" w:rsidRDefault="00544225">
      <w:pPr>
        <w:pStyle w:val="Textbody"/>
        <w:spacing w:after="0"/>
        <w:jc w:val="both"/>
        <w:rPr>
          <w:rFonts w:ascii="Gandhari Unicode" w:hAnsi="Gandhari Unicode" w:cs="e-Tamil OTC"/>
          <w:lang w:val="en-GB"/>
        </w:rPr>
      </w:pPr>
    </w:p>
    <w:p w14:paraId="4091595F" w14:textId="77777777" w:rsidR="00544225" w:rsidRDefault="00544225">
      <w:pPr>
        <w:pStyle w:val="Textbody"/>
        <w:spacing w:after="0"/>
        <w:jc w:val="both"/>
        <w:rPr>
          <w:rFonts w:ascii="Gandhari Unicode" w:hAnsi="Gandhari Unicode" w:cs="e-Tamil OTC"/>
          <w:lang w:val="en-GB"/>
        </w:rPr>
      </w:pPr>
    </w:p>
    <w:p w14:paraId="231E6FE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1B8857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 xml:space="preserve">She is not quiet even when the </w:t>
      </w:r>
      <w:proofErr w:type="spellStart"/>
      <w:r>
        <w:rPr>
          <w:rFonts w:ascii="Gandhari Unicode" w:hAnsi="Gandhari Unicode" w:cs="e-Tamil OTC"/>
          <w:lang w:val="en-GB"/>
        </w:rPr>
        <w:t>Murukaṉ</w:t>
      </w:r>
      <w:proofErr w:type="spellEnd"/>
      <w:r>
        <w:rPr>
          <w:rFonts w:ascii="Gandhari Unicode" w:hAnsi="Gandhari Unicode" w:cs="e-Tamil OTC"/>
          <w:lang w:val="en-GB"/>
        </w:rPr>
        <w:t xml:space="preserve"> priestess </w:t>
      </w:r>
      <w:proofErr w:type="gramStart"/>
      <w:r>
        <w:rPr>
          <w:rFonts w:ascii="Gandhari Unicode" w:hAnsi="Gandhari Unicode" w:cs="e-Tamil OTC"/>
          <w:lang w:val="en-GB"/>
        </w:rPr>
        <w:t>pronounces</w:t>
      </w:r>
      <w:proofErr w:type="gramEnd"/>
    </w:p>
    <w:p w14:paraId="7EE583D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[her diagnosis],</w:t>
      </w:r>
      <w:r>
        <w:rPr>
          <w:rStyle w:val="FootnoteReference1"/>
          <w:rFonts w:ascii="Gandhari Unicode" w:hAnsi="Gandhari Unicode" w:cs="e-Tamil OTC"/>
          <w:lang w:val="en-GB"/>
        </w:rPr>
        <w:footnoteReference w:id="658"/>
      </w:r>
    </w:p>
    <w:p w14:paraId="4600C0BA" w14:textId="77777777" w:rsidR="00544225" w:rsidRDefault="00544225">
      <w:pPr>
        <w:pStyle w:val="Textbody"/>
        <w:spacing w:after="0"/>
        <w:jc w:val="both"/>
        <w:rPr>
          <w:rFonts w:ascii="Gandhari Unicode" w:hAnsi="Gandhari Unicode" w:cs="e-Tamil OTC"/>
          <w:lang w:val="en-GB"/>
        </w:rPr>
      </w:pPr>
    </w:p>
    <w:p w14:paraId="25EE7AC3" w14:textId="77777777" w:rsidR="00544225" w:rsidRDefault="00000000">
      <w:pPr>
        <w:rPr>
          <w:rFonts w:ascii="Gandhari Unicode" w:eastAsiaTheme="majorEastAsia" w:hAnsi="Gandhari Unicode" w:cstheme="majorBidi" w:hint="eastAsia"/>
          <w:b/>
        </w:rPr>
      </w:pPr>
      <w:r>
        <w:br w:type="page"/>
      </w:r>
    </w:p>
    <w:p w14:paraId="48E8407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367</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மருதன்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இளநாகன்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10FED75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1. </w:t>
      </w:r>
      <w:proofErr w:type="spellStart"/>
      <w:r>
        <w:rPr>
          <w:rFonts w:ascii="Gandhari Unicode" w:hAnsi="Gandhari Unicode" w:cs="e-Tamil OTC"/>
          <w:lang w:val="en-GB"/>
        </w:rPr>
        <w:t>வரைவுணர்த்திய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தலைவிக்குக்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கழியுவகை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 xml:space="preserve">. 2.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ஆற்றுவித்ததூஉமாம்</w:t>
      </w:r>
      <w:proofErr w:type="spellEnd"/>
      <w:r>
        <w:rPr>
          <w:rFonts w:ascii="Gandhari Unicode" w:hAnsi="Gandhari Unicode" w:cs="e-Tamil OTC"/>
          <w:lang w:val="en-GB"/>
        </w:rPr>
        <w:t>.</w:t>
      </w:r>
    </w:p>
    <w:p w14:paraId="1B98464E" w14:textId="77777777" w:rsidR="00544225" w:rsidRDefault="00544225">
      <w:pPr>
        <w:pStyle w:val="Textbody"/>
        <w:spacing w:after="29"/>
        <w:jc w:val="both"/>
        <w:rPr>
          <w:rFonts w:ascii="Gandhari Unicode" w:hAnsi="Gandhari Unicode" w:cs="e-Tamil OTC"/>
          <w:lang w:val="en-GB"/>
        </w:rPr>
      </w:pPr>
    </w:p>
    <w:p w14:paraId="3BCDD11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ராயினும்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யாழநின்</w:t>
      </w:r>
      <w:proofErr w:type="spellEnd"/>
    </w:p>
    <w:p w14:paraId="61DA2B8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றொடிவிளங்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தோள்கவின்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பெறீஇய</w:t>
      </w:r>
      <w:proofErr w:type="spellEnd"/>
    </w:p>
    <w:p w14:paraId="09C4B649"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ருவக்காண்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டோழி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யவ்வந்</w:t>
      </w:r>
      <w:proofErr w:type="spellEnd"/>
      <w:r>
        <w:rPr>
          <w:rFonts w:ascii="Gandhari Unicode" w:hAnsi="Gandhari Unicode" w:cs="e-Tamil OTC"/>
          <w:sz w:val="24"/>
          <w:szCs w:val="24"/>
          <w:u w:val="wave"/>
          <w:lang w:val="en-GB"/>
        </w:rPr>
        <w:t xml:space="preserve"> </w:t>
      </w:r>
      <w:proofErr w:type="spellStart"/>
      <w:r>
        <w:rPr>
          <w:rFonts w:ascii="Gandhari Unicode" w:hAnsi="Gandhari Unicode" w:cs="e-Tamil OTC"/>
          <w:sz w:val="24"/>
          <w:szCs w:val="24"/>
          <w:u w:val="wave"/>
          <w:lang w:val="en-GB"/>
        </w:rPr>
        <w:t>திசினே</w:t>
      </w:r>
      <w:proofErr w:type="spellEnd"/>
    </w:p>
    <w:p w14:paraId="5A91B2A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தொய்யன்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தொடங்கலி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னவர்நாட்டுப்</w:t>
      </w:r>
      <w:proofErr w:type="spellEnd"/>
    </w:p>
    <w:p w14:paraId="227EDFD3"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புகன்றிழி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யருவி</w:t>
      </w:r>
      <w:proofErr w:type="spellEnd"/>
    </w:p>
    <w:p w14:paraId="785D5580"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மண்ணுறு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மணியிற்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றோன்றுந்</w:t>
      </w:r>
      <w:proofErr w:type="spellEnd"/>
    </w:p>
    <w:p w14:paraId="2FA60404"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தண்ணறுந்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லோங்கிய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மலையே</w:t>
      </w:r>
      <w:proofErr w:type="spellEnd"/>
      <w:r>
        <w:rPr>
          <w:rFonts w:ascii="Gandhari Unicode" w:hAnsi="Gandhari Unicode" w:cs="e-Tamil OTC"/>
          <w:sz w:val="24"/>
          <w:szCs w:val="24"/>
          <w:lang w:val="en-GB"/>
        </w:rPr>
        <w:t>.</w:t>
      </w:r>
    </w:p>
    <w:p w14:paraId="0EF4D251" w14:textId="77777777" w:rsidR="00544225" w:rsidRDefault="00544225">
      <w:pPr>
        <w:pStyle w:val="PreformattedText"/>
        <w:rPr>
          <w:rFonts w:ascii="Gandhari Unicode" w:hAnsi="Gandhari Unicode" w:cs="e-Tamil OTC"/>
          <w:sz w:val="24"/>
          <w:szCs w:val="24"/>
          <w:lang w:val="en-GB"/>
        </w:rPr>
      </w:pPr>
    </w:p>
    <w:p w14:paraId="61351E21"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றொடிவிளங்</w:t>
      </w:r>
      <w:proofErr w:type="spellEnd"/>
      <w:r>
        <w:rPr>
          <w:rFonts w:ascii="Gandhari Unicode" w:hAnsi="Gandhari Unicode" w:cs="e-Tamil OTC"/>
          <w:sz w:val="24"/>
          <w:szCs w:val="24"/>
          <w:lang w:val="en-GB"/>
        </w:rPr>
        <w:t xml:space="preserve"> C2,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றொடிவளங்</w:t>
      </w:r>
      <w:proofErr w:type="spellEnd"/>
      <w:r>
        <w:rPr>
          <w:rFonts w:ascii="Gandhari Unicode" w:hAnsi="Gandhari Unicode" w:cs="e-Tamil OTC"/>
          <w:sz w:val="24"/>
          <w:szCs w:val="24"/>
          <w:lang w:val="en-GB"/>
        </w:rPr>
        <w:t xml:space="preserve"> C1+3, G1; </w:t>
      </w:r>
      <w:proofErr w:type="spellStart"/>
      <w:r>
        <w:rPr>
          <w:rFonts w:ascii="Gandhari Unicode" w:hAnsi="Gandhari Unicode" w:cs="e-Tamil OTC"/>
          <w:sz w:val="24"/>
          <w:szCs w:val="24"/>
          <w:lang w:val="en-GB"/>
        </w:rPr>
        <w:t>றொடிவழங்</w:t>
      </w:r>
      <w:proofErr w:type="spellEnd"/>
      <w:r>
        <w:rPr>
          <w:rFonts w:ascii="Gandhari Unicode" w:hAnsi="Gandhari Unicode" w:cs="e-Tamil OTC"/>
          <w:sz w:val="24"/>
          <w:szCs w:val="24"/>
          <w:lang w:val="en-GB"/>
        </w:rPr>
        <w:t xml:space="preserve"> C2v+3v,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றோழிடிவளங்</w:t>
      </w:r>
      <w:proofErr w:type="spellEnd"/>
      <w:r>
        <w:rPr>
          <w:rFonts w:ascii="Gandhari Unicode" w:hAnsi="Gandhari Unicode" w:cs="e-Tamil OTC"/>
          <w:sz w:val="24"/>
          <w:szCs w:val="24"/>
          <w:lang w:val="en-GB"/>
        </w:rPr>
        <w:t xml:space="preserve"> L1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2df.</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ருவக்காண்</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பெறீஇய</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வுவக்காண்</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பெறீஇ</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யுவக்காண்</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பெறீஇ</w:t>
      </w:r>
      <w:proofErr w:type="spellEnd"/>
      <w:r>
        <w:rPr>
          <w:rFonts w:ascii="Gandhari Unicode" w:hAnsi="Gandhari Unicode" w:cs="e-Tamil OTC"/>
          <w:sz w:val="24"/>
          <w:szCs w:val="24"/>
          <w:lang w:val="en-GB"/>
        </w:rPr>
        <w:t xml:space="preserve"> | </w:t>
      </w:r>
      <w:proofErr w:type="spellStart"/>
      <w:r>
        <w:rPr>
          <w:rFonts w:ascii="Gandhari Unicode" w:hAnsi="Gandhari Unicode" w:cs="e-Tamil OTC"/>
          <w:sz w:val="24"/>
          <w:szCs w:val="24"/>
          <w:lang w:val="en-GB"/>
        </w:rPr>
        <w:t>யுருவக்கொண்</w:t>
      </w:r>
      <w:proofErr w:type="spellEnd"/>
      <w:r>
        <w:rPr>
          <w:rFonts w:ascii="Gandhari Unicode" w:hAnsi="Gandhari Unicode" w:cs="e-Tamil OTC"/>
          <w:sz w:val="24"/>
          <w:szCs w:val="24"/>
          <w:lang w:val="en-GB"/>
        </w:rPr>
        <w:t xml:space="preserve"> L1, C1+3,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யவ்வந்</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யொழியவந்</w:t>
      </w:r>
      <w:proofErr w:type="spellEnd"/>
      <w:r>
        <w:rPr>
          <w:rFonts w:ascii="Gandhari Unicode" w:hAnsi="Gandhari Unicode" w:cs="e-Tamil OTC"/>
          <w:sz w:val="24"/>
          <w:szCs w:val="24"/>
          <w:lang w:val="en-GB"/>
        </w:rPr>
        <w:t xml:space="preserve"> IV; </w:t>
      </w:r>
      <w:proofErr w:type="spellStart"/>
      <w:r>
        <w:rPr>
          <w:rFonts w:ascii="Gandhari Unicode" w:hAnsi="Gandhari Unicode" w:cs="e-Tamil OTC"/>
          <w:sz w:val="24"/>
          <w:szCs w:val="24"/>
          <w:lang w:val="en-GB"/>
        </w:rPr>
        <w:t>யலம்வந்</w:t>
      </w:r>
      <w:proofErr w:type="spellEnd"/>
      <w:r>
        <w:rPr>
          <w:rFonts w:ascii="Gandhari Unicode" w:hAnsi="Gandhari Unicode" w:cs="e-Tamil OTC"/>
          <w:sz w:val="24"/>
          <w:szCs w:val="24"/>
          <w:lang w:val="en-GB"/>
        </w:rPr>
        <w:t xml:space="preserve"> PP; </w:t>
      </w:r>
      <w:proofErr w:type="spellStart"/>
      <w:r>
        <w:rPr>
          <w:rFonts w:ascii="Gandhari Unicode" w:hAnsi="Gandhari Unicode" w:cs="e-Tamil OTC"/>
          <w:sz w:val="24"/>
          <w:szCs w:val="24"/>
          <w:lang w:val="en-GB"/>
        </w:rPr>
        <w:t>யவர்வந்</w:t>
      </w:r>
      <w:proofErr w:type="spellEnd"/>
      <w:r>
        <w:rPr>
          <w:rFonts w:ascii="Gandhari Unicode" w:hAnsi="Gandhari Unicode" w:cs="e-Tamil OTC"/>
          <w:sz w:val="24"/>
          <w:szCs w:val="24"/>
          <w:lang w:val="en-GB"/>
        </w:rPr>
        <w:t xml:space="preserve"> AT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தொடங்கலி</w:t>
      </w:r>
      <w:proofErr w:type="spellEnd"/>
      <w:r>
        <w:rPr>
          <w:rFonts w:ascii="Gandhari Unicode" w:hAnsi="Gandhari Unicode" w:cs="e-Tamil OTC"/>
          <w:sz w:val="24"/>
          <w:szCs w:val="24"/>
          <w:lang w:val="en-GB"/>
        </w:rPr>
        <w:t xml:space="preserve">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துடங்கலி</w:t>
      </w:r>
      <w:proofErr w:type="spellEnd"/>
      <w:r>
        <w:rPr>
          <w:rFonts w:ascii="Gandhari Unicode" w:hAnsi="Gandhari Unicode" w:cs="e-Tamil OTC"/>
          <w:sz w:val="24"/>
          <w:szCs w:val="24"/>
          <w:lang w:val="en-GB"/>
        </w:rPr>
        <w:t xml:space="preserve"> L1, C1+2+3, G1,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துணங்கலி</w:t>
      </w:r>
      <w:proofErr w:type="spellEnd"/>
      <w:r>
        <w:rPr>
          <w:rFonts w:ascii="Gandhari Unicode" w:hAnsi="Gandhari Unicode" w:cs="e-Tamil OTC"/>
          <w:sz w:val="24"/>
          <w:szCs w:val="24"/>
          <w:lang w:val="en-GB"/>
        </w:rPr>
        <w:t xml:space="preserve"> G1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லாயம்</w:t>
      </w:r>
      <w:proofErr w:type="spellEnd"/>
      <w:r>
        <w:rPr>
          <w:rFonts w:ascii="Gandhari Unicode" w:hAnsi="Gandhari Unicode" w:cs="e-Tamil OTC"/>
          <w:sz w:val="24"/>
          <w:szCs w:val="24"/>
          <w:lang w:val="en-GB"/>
        </w:rPr>
        <w:t xml:space="preserve"> C2+3v,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r>
        <w:rPr>
          <w:rFonts w:ascii="Gandhari Unicode" w:hAnsi="Gandhari Unicode" w:cs="e-Tamil OTC"/>
          <w:sz w:val="24"/>
          <w:szCs w:val="24"/>
          <w:lang w:val="en-GB"/>
        </w:rPr>
        <w:t xml:space="preserve"> L1, C1+2v+3,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யருவியின்</w:t>
      </w:r>
      <w:proofErr w:type="spellEnd"/>
      <w:r>
        <w:rPr>
          <w:rFonts w:ascii="Gandhari Unicode" w:hAnsi="Gandhari Unicode" w:cs="e-Tamil OTC"/>
          <w:sz w:val="24"/>
          <w:szCs w:val="24"/>
          <w:lang w:val="en-GB"/>
        </w:rPr>
        <w:t xml:space="preserve">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w:t>
      </w:r>
    </w:p>
    <w:p w14:paraId="4DD1B460" w14:textId="77777777" w:rsidR="00544225" w:rsidRDefault="00544225">
      <w:pPr>
        <w:pStyle w:val="Textbody"/>
        <w:spacing w:after="29"/>
        <w:jc w:val="both"/>
        <w:rPr>
          <w:rFonts w:ascii="Gandhari Unicode" w:hAnsi="Gandhari Unicode" w:cs="e-Tamil OTC"/>
          <w:lang w:val="en-GB"/>
        </w:rPr>
      </w:pPr>
    </w:p>
    <w:p w14:paraId="01019F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koṭiyōr</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ins w:id="1248" w:author="Narmada Hansani Polgampalage" w:date="2023-11-29T17:24:00Z">
        <w:r>
          <w:rPr>
            <w:rFonts w:ascii="Gandhari Unicode" w:hAnsi="Gandhari Unicode" w:cs="e-Tamil OTC"/>
            <w:lang w:val="en-GB"/>
          </w:rPr>
          <w:t>-</w:t>
        </w:r>
      </w:ins>
      <w:del w:id="1249" w:author="Narmada Hansani Polgampalage" w:date="2023-11-29T17:24:00Z">
        <w:r>
          <w:rPr>
            <w:rFonts w:ascii="Gandhari Unicode" w:hAnsi="Gandhari Unicode" w:cs="e-Tamil OTC"/>
            <w:lang w:val="en-GB"/>
          </w:rPr>
          <w:delText xml:space="preserve"> </w:delText>
        </w:r>
      </w:del>
      <w:r>
        <w:rPr>
          <w:rFonts w:ascii="Gandhari Unicode" w:hAnsi="Gandhari Unicode" w:cs="e-Tamil OTC"/>
          <w:lang w:val="en-GB"/>
        </w:rPr>
        <w:t>yāḻa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p>
    <w:p w14:paraId="3648C09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viḷaṅk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iṟaiya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peṟīiyar</w:t>
      </w:r>
      <w:proofErr w:type="spellEnd"/>
    </w:p>
    <w:p w14:paraId="2011FBA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uva+ </w:t>
      </w:r>
      <w:proofErr w:type="spellStart"/>
      <w:r>
        <w:rPr>
          <w:rFonts w:ascii="Gandhari Unicode" w:hAnsi="Gandhari Unicode" w:cs="e-Tamil OTC"/>
          <w:lang w:val="en-GB"/>
        </w:rPr>
        <w:t>kāṇ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r>
        <w:rPr>
          <w:rFonts w:ascii="Gandhari Unicode" w:hAnsi="Gandhari Unicode" w:cs="e-Tamil OTC"/>
          <w:i/>
          <w:iCs/>
          <w:lang w:val="en-GB"/>
        </w:rPr>
        <w:t>a+</w:t>
      </w:r>
      <w:r>
        <w:rPr>
          <w:rFonts w:ascii="Gandhari Unicode" w:hAnsi="Gandhari Unicode" w:cs="e-Tamil OTC"/>
          <w:lang w:val="en-GB"/>
        </w:rPr>
        <w:t xml:space="preserve"> </w:t>
      </w:r>
      <w:proofErr w:type="spellStart"/>
      <w:r>
        <w:rPr>
          <w:rFonts w:ascii="Gandhari Unicode" w:hAnsi="Gandhari Unicode" w:cs="e-Tamil OTC"/>
          <w:i/>
          <w:iCs/>
          <w:lang w:val="en-GB"/>
        </w:rPr>
        <w:t>vanticiṉ</w:t>
      </w:r>
      <w:proofErr w:type="spellEnd"/>
      <w:r>
        <w:rPr>
          <w:rFonts w:ascii="Gandhari Unicode" w:hAnsi="Gandhari Unicode" w:cs="e-Tamil OTC"/>
          <w:i/>
          <w:iCs/>
          <w:lang w:val="en-GB"/>
        </w:rPr>
        <w:t>-ē</w:t>
      </w:r>
    </w:p>
    <w:p w14:paraId="6CEF6E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toyyal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toṭaṅkaliṉ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nāṭṭu</w:t>
      </w:r>
      <w:proofErr w:type="spellEnd"/>
      <w:r>
        <w:rPr>
          <w:rFonts w:ascii="Gandhari Unicode" w:hAnsi="Gandhari Unicode" w:cs="e-Tamil OTC"/>
          <w:lang w:val="en-GB"/>
        </w:rPr>
        <w:t>+</w:t>
      </w:r>
    </w:p>
    <w:p w14:paraId="3879F5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pūcal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pukaṉṟ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iḻi</w:t>
      </w:r>
      <w:proofErr w:type="spellEnd"/>
      <w:r>
        <w:rPr>
          <w:rFonts w:ascii="Gandhari Unicode" w:hAnsi="Gandhari Unicode" w:cs="e-Tamil OTC"/>
          <w:lang w:val="en-GB"/>
        </w:rPr>
        <w:t xml:space="preserve"> </w:t>
      </w:r>
      <w:ins w:id="1250" w:author="Narmada Hansani Polgampalage" w:date="2023-11-29T17:21:00Z">
        <w:r>
          <w:rPr>
            <w:rFonts w:ascii="Gandhari Unicode" w:hAnsi="Gandhari Unicode" w:cs="e-Tamil OTC"/>
            <w:lang w:val="en-GB"/>
          </w:rPr>
          <w:t>~</w:t>
        </w:r>
      </w:ins>
      <w:proofErr w:type="spellStart"/>
      <w:r>
        <w:rPr>
          <w:rFonts w:ascii="Gandhari Unicode" w:hAnsi="Gandhari Unicode" w:cs="e-Tamil OTC"/>
          <w:i/>
          <w:iCs/>
          <w:lang w:val="en-GB"/>
        </w:rPr>
        <w:t>aruvi</w:t>
      </w:r>
      <w:proofErr w:type="spellEnd"/>
    </w:p>
    <w:p w14:paraId="39C474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maṇṇ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tōṉṟum</w:t>
      </w:r>
      <w:proofErr w:type="spellEnd"/>
    </w:p>
    <w:p w14:paraId="40B7F6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tuṟu</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ōṅkiya</w:t>
      </w:r>
      <w:proofErr w:type="spellEnd"/>
      <w:r>
        <w:rPr>
          <w:rFonts w:ascii="Gandhari Unicode" w:hAnsi="Gandhari Unicode" w:cs="e-Tamil OTC"/>
          <w:lang w:val="en-GB"/>
        </w:rPr>
        <w:t xml:space="preserve"> malai-~ē.</w:t>
      </w:r>
    </w:p>
    <w:p w14:paraId="6C682139" w14:textId="77777777" w:rsidR="00544225" w:rsidRDefault="00544225">
      <w:pPr>
        <w:pStyle w:val="Textbody"/>
        <w:spacing w:after="29" w:line="260" w:lineRule="exact"/>
        <w:jc w:val="both"/>
        <w:rPr>
          <w:rFonts w:ascii="Gandhari Unicode" w:hAnsi="Gandhari Unicode" w:cs="e-Tamil OTC"/>
          <w:lang w:val="en-GB"/>
        </w:rPr>
      </w:pPr>
    </w:p>
    <w:p w14:paraId="71CF7E3E" w14:textId="77777777" w:rsidR="00544225" w:rsidRDefault="00544225">
      <w:pPr>
        <w:pStyle w:val="Textbody"/>
        <w:spacing w:after="29" w:line="260" w:lineRule="exact"/>
        <w:jc w:val="both"/>
        <w:rPr>
          <w:rFonts w:ascii="Gandhari Unicode" w:hAnsi="Gandhari Unicode" w:cs="e-Tamil OTC"/>
          <w:lang w:val="en-GB"/>
        </w:rPr>
      </w:pPr>
    </w:p>
    <w:p w14:paraId="402AF826" w14:textId="77777777" w:rsidR="00544225" w:rsidRDefault="00000000">
      <w:pPr>
        <w:pStyle w:val="Textbody"/>
        <w:spacing w:after="29" w:line="260" w:lineRule="exact"/>
        <w:jc w:val="both"/>
        <w:rPr>
          <w:rFonts w:ascii="Gandhari Unicode" w:hAnsi="Gandhari Unicode" w:cs="e-Tamil OTC"/>
          <w:lang w:val="en-GB"/>
        </w:rPr>
      </w:pPr>
      <w:r>
        <w:br w:type="page"/>
      </w:r>
    </w:p>
    <w:p w14:paraId="4B7EABB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lastRenderedPageBreak/>
        <w:t>1. The confidante, who announced marriage, informing HER that it would not be long before great joy [came].</w:t>
      </w:r>
    </w:p>
    <w:p w14:paraId="558F34A5"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t xml:space="preserve">2. The confidante reassuring HER, who didn't have the strength [anymore], </w:t>
      </w:r>
      <w:proofErr w:type="gramStart"/>
      <w:r>
        <w:rPr>
          <w:rFonts w:ascii="Gandhari Unicode" w:hAnsi="Gandhari Unicode" w:cs="e-Tamil OTC"/>
          <w:lang w:val="en-GB"/>
        </w:rPr>
        <w:t>by the way of</w:t>
      </w:r>
      <w:proofErr w:type="gramEnd"/>
      <w:r>
        <w:rPr>
          <w:rFonts w:ascii="Gandhari Unicode" w:hAnsi="Gandhari Unicode" w:cs="e-Tamil OTC"/>
          <w:lang w:val="en-GB"/>
        </w:rPr>
        <w:t xml:space="preserve"> having strength herself, when [he] delayed marriage.</w:t>
      </w:r>
    </w:p>
    <w:p w14:paraId="71E3869D" w14:textId="77777777" w:rsidR="00544225" w:rsidRDefault="00544225">
      <w:pPr>
        <w:pStyle w:val="Textbody"/>
        <w:spacing w:after="28" w:line="260" w:lineRule="exact"/>
        <w:jc w:val="both"/>
        <w:rPr>
          <w:rFonts w:ascii="Gandhari Unicode" w:hAnsi="Gandhari Unicode" w:cs="e-Tamil OTC"/>
          <w:lang w:val="en-GB"/>
        </w:rPr>
      </w:pPr>
    </w:p>
    <w:p w14:paraId="40B02B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cruel-he(h.) grant-not-he(h.) if-even</w:t>
      </w:r>
      <w:proofErr w:type="spellStart"/>
      <w:r>
        <w:rPr>
          <w:rFonts w:ascii="Gandhari Unicode" w:hAnsi="Gandhari Unicode" w:cs="e-Tamil OTC"/>
          <w:position w:val="6"/>
          <w:lang w:val="en-GB"/>
        </w:rPr>
        <w:t>yāḻa</w:t>
      </w:r>
      <w:proofErr w:type="spellEnd"/>
      <w:r>
        <w:rPr>
          <w:rStyle w:val="FootnoteReference1"/>
          <w:rFonts w:ascii="Gandhari Unicode" w:hAnsi="Gandhari Unicode" w:cs="e-Tamil OTC"/>
          <w:vertAlign w:val="baseline"/>
          <w:lang w:val="en-GB"/>
        </w:rPr>
        <w:footnoteReference w:id="659"/>
      </w:r>
      <w:r>
        <w:rPr>
          <w:rFonts w:ascii="Gandhari Unicode" w:hAnsi="Gandhari Unicode" w:cs="e-Tamil OTC"/>
          <w:lang w:val="en-GB"/>
        </w:rPr>
        <w:t xml:space="preserve"> your-</w:t>
      </w:r>
    </w:p>
    <w:p w14:paraId="418A27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bracelet shine- joint</w:t>
      </w:r>
      <w:r>
        <w:rPr>
          <w:rFonts w:ascii="Gandhari Unicode" w:hAnsi="Gandhari Unicode" w:cs="e-Tamil OTC"/>
          <w:position w:val="6"/>
          <w:lang w:val="en-GB"/>
        </w:rPr>
        <w:t>a</w:t>
      </w:r>
      <w:r>
        <w:rPr>
          <w:rFonts w:ascii="Gandhari Unicode" w:hAnsi="Gandhari Unicode" w:cs="e-Tamil OTC"/>
          <w:lang w:val="en-GB"/>
        </w:rPr>
        <w:t xml:space="preserve"> shoulder beauty obtain(inf.)</w:t>
      </w:r>
    </w:p>
    <w:p w14:paraId="6C10DA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that(n.pl.) see(</w:t>
      </w:r>
      <w:proofErr w:type="spellStart"/>
      <w:r>
        <w:rPr>
          <w:rFonts w:ascii="Gandhari Unicode" w:hAnsi="Gandhari Unicode" w:cs="e-Tamil OTC"/>
          <w:lang w:val="en-GB"/>
        </w:rPr>
        <w:t>ipt</w:t>
      </w:r>
      <w:proofErr w:type="spellEnd"/>
      <w:r>
        <w:rPr>
          <w:rFonts w:ascii="Gandhari Unicode" w:hAnsi="Gandhari Unicode" w:cs="e-Tamil OTC"/>
          <w:lang w:val="en-GB"/>
        </w:rPr>
        <w:t xml:space="preserve">.) friend that- </w:t>
      </w:r>
      <w:proofErr w:type="gramStart"/>
      <w:r>
        <w:rPr>
          <w:rFonts w:ascii="Gandhari Unicode" w:hAnsi="Gandhari Unicode" w:cs="e-Tamil OTC"/>
          <w:lang w:val="en-GB"/>
        </w:rPr>
        <w:t>come</w:t>
      </w:r>
      <w:r>
        <w:rPr>
          <w:rFonts w:ascii="Gandhari Unicode" w:hAnsi="Gandhari Unicode" w:cs="e-Tamil OTC"/>
          <w:position w:val="6"/>
          <w:lang w:val="en-GB"/>
        </w:rPr>
        <w:t>ē</w:t>
      </w:r>
      <w:proofErr w:type="gramEnd"/>
    </w:p>
    <w:p w14:paraId="5DA1240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mud big rain beginning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he(h.) land(obl.)</w:t>
      </w:r>
    </w:p>
    <w:p w14:paraId="09F078B7"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fight</w:t>
      </w:r>
      <w:proofErr w:type="spellEnd"/>
      <w:r>
        <w:rPr>
          <w:rFonts w:ascii="Gandhari Unicode" w:hAnsi="Gandhari Unicode" w:cs="e-Tamil OTC"/>
          <w:lang w:val="en-GB"/>
        </w:rPr>
        <w:t xml:space="preserve"> attendant been-delighted fall- </w:t>
      </w:r>
      <w:proofErr w:type="gramStart"/>
      <w:r>
        <w:rPr>
          <w:rFonts w:ascii="Gandhari Unicode" w:hAnsi="Gandhari Unicode" w:cs="e-Tamil OTC"/>
          <w:lang w:val="en-GB"/>
        </w:rPr>
        <w:t>waterfall</w:t>
      </w:r>
      <w:proofErr w:type="gramEnd"/>
    </w:p>
    <w:p w14:paraId="6953B9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bath- have- sapphire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appearing-</w:t>
      </w:r>
    </w:p>
    <w:p w14:paraId="4BF5E1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fragrant thick stone become-high- mountain</w:t>
      </w:r>
      <w:r>
        <w:rPr>
          <w:rFonts w:ascii="Gandhari Unicode" w:hAnsi="Gandhari Unicode" w:cs="e-Tamil OTC"/>
          <w:position w:val="6"/>
          <w:lang w:val="en-GB"/>
        </w:rPr>
        <w:t>ē</w:t>
      </w:r>
      <w:r>
        <w:rPr>
          <w:rFonts w:ascii="Gandhari Unicode" w:hAnsi="Gandhari Unicode" w:cs="e-Tamil OTC"/>
          <w:lang w:val="en-GB"/>
        </w:rPr>
        <w:t>∞</w:t>
      </w:r>
    </w:p>
    <w:p w14:paraId="32D7E561" w14:textId="77777777" w:rsidR="00544225" w:rsidRDefault="00544225">
      <w:pPr>
        <w:pStyle w:val="Textbody"/>
        <w:spacing w:after="29"/>
        <w:jc w:val="both"/>
        <w:rPr>
          <w:rFonts w:ascii="Gandhari Unicode" w:hAnsi="Gandhari Unicode" w:cs="e-Tamil OTC"/>
          <w:lang w:val="en-GB"/>
        </w:rPr>
      </w:pPr>
    </w:p>
    <w:p w14:paraId="1F878ED6" w14:textId="77777777" w:rsidR="00544225" w:rsidRDefault="00544225">
      <w:pPr>
        <w:pStyle w:val="Textbody"/>
        <w:spacing w:after="29"/>
        <w:jc w:val="both"/>
        <w:rPr>
          <w:rFonts w:ascii="Gandhari Unicode" w:hAnsi="Gandhari Unicode" w:cs="e-Tamil OTC"/>
          <w:lang w:val="en-GB"/>
        </w:rPr>
      </w:pPr>
    </w:p>
    <w:p w14:paraId="2E7F5DF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b/>
        <w:t xml:space="preserve">Even if he [is] a cruel and </w:t>
      </w:r>
      <w:proofErr w:type="spellStart"/>
      <w:r>
        <w:rPr>
          <w:rFonts w:ascii="Gandhari Unicode" w:hAnsi="Gandhari Unicode" w:cs="e-Tamil OTC"/>
          <w:lang w:val="en-GB"/>
        </w:rPr>
        <w:t>ungranting</w:t>
      </w:r>
      <w:proofErr w:type="spellEnd"/>
      <w:r>
        <w:rPr>
          <w:rStyle w:val="FootnoteReference1"/>
          <w:rFonts w:ascii="Gandhari Unicode" w:hAnsi="Gandhari Unicode" w:cs="e-Tamil OTC"/>
          <w:lang w:val="en-GB"/>
        </w:rPr>
        <w:footnoteReference w:id="660"/>
      </w:r>
      <w:r>
        <w:rPr>
          <w:rFonts w:ascii="Gandhari Unicode" w:hAnsi="Gandhari Unicode" w:cs="e-Tamil OTC"/>
          <w:lang w:val="en-GB"/>
        </w:rPr>
        <w:t xml:space="preserve"> one,</w:t>
      </w:r>
    </w:p>
    <w:p w14:paraId="6745A0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come there</w:t>
      </w:r>
      <w:r>
        <w:rPr>
          <w:rStyle w:val="FootnoteReference1"/>
          <w:rFonts w:ascii="Gandhari Unicode" w:hAnsi="Gandhari Unicode" w:cs="e-Tamil OTC"/>
          <w:lang w:val="en-GB"/>
        </w:rPr>
        <w:footnoteReference w:id="661"/>
      </w:r>
      <w:r>
        <w:rPr>
          <w:rFonts w:ascii="Gandhari Unicode" w:hAnsi="Gandhari Unicode" w:cs="e-Tamil OTC"/>
          <w:lang w:val="en-GB"/>
        </w:rPr>
        <w:t xml:space="preserve"> [and] see that, friend,</w:t>
      </w:r>
    </w:p>
    <w:p w14:paraId="7520D1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your shoulders with joints where bracelets are shining</w:t>
      </w:r>
    </w:p>
    <w:p w14:paraId="071D5B33"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obtain beauty:</w:t>
      </w:r>
    </w:p>
    <w:p w14:paraId="0C40702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mountain heightened</w:t>
      </w:r>
      <w:r>
        <w:rPr>
          <w:rStyle w:val="FootnoteReference1"/>
          <w:rFonts w:ascii="Gandhari Unicode" w:hAnsi="Gandhari Unicode" w:cs="e-Tamil OTC"/>
          <w:lang w:val="en-GB"/>
        </w:rPr>
        <w:footnoteReference w:id="662"/>
      </w:r>
      <w:r>
        <w:rPr>
          <w:rFonts w:ascii="Gandhari Unicode" w:hAnsi="Gandhari Unicode" w:cs="e-Tamil OTC"/>
          <w:lang w:val="en-GB"/>
        </w:rPr>
        <w:t xml:space="preserve"> by thick stones, cool [and] fragrant,</w:t>
      </w:r>
    </w:p>
    <w:p w14:paraId="1F1B1342"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where the boisterous girl companions in the merrily</w:t>
      </w:r>
      <w:r>
        <w:rPr>
          <w:rStyle w:val="FootnoteReference1"/>
          <w:rFonts w:ascii="Gandhari Unicode" w:hAnsi="Gandhari Unicode" w:cs="e-Tamil OTC"/>
          <w:lang w:val="en-GB"/>
        </w:rPr>
        <w:footnoteReference w:id="663"/>
      </w:r>
      <w:r>
        <w:rPr>
          <w:rFonts w:ascii="Gandhari Unicode" w:hAnsi="Gandhari Unicode" w:cs="e-Tamil OTC"/>
          <w:lang w:val="en-GB"/>
        </w:rPr>
        <w:t xml:space="preserve"> falling</w:t>
      </w:r>
    </w:p>
    <w:p w14:paraId="6CBEA051"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proofErr w:type="gramStart"/>
      <w:r>
        <w:rPr>
          <w:rFonts w:ascii="Gandhari Unicode" w:hAnsi="Gandhari Unicode" w:cs="e-Tamil OTC"/>
          <w:lang w:val="en-GB"/>
        </w:rPr>
        <w:t>waterfall</w:t>
      </w:r>
      <w:proofErr w:type="gramEnd"/>
      <w:r>
        <w:rPr>
          <w:rFonts w:ascii="Gandhari Unicode" w:hAnsi="Gandhari Unicode" w:cs="e-Tamil OTC"/>
          <w:lang w:val="en-GB"/>
        </w:rPr>
        <w:t xml:space="preserve"> appear like jewels taking a bath,</w:t>
      </w:r>
      <w:r>
        <w:rPr>
          <w:rStyle w:val="FootnoteReference1"/>
          <w:rFonts w:ascii="Gandhari Unicode" w:hAnsi="Gandhari Unicode" w:cs="e-Tamil OTC"/>
          <w:lang w:val="en-GB"/>
        </w:rPr>
        <w:footnoteReference w:id="664"/>
      </w:r>
    </w:p>
    <w:p w14:paraId="68193F5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his land, at the beginning of the muddy</w:t>
      </w:r>
      <w:r>
        <w:rPr>
          <w:rStyle w:val="FootnoteReference1"/>
          <w:rFonts w:ascii="Gandhari Unicode" w:hAnsi="Gandhari Unicode" w:cs="e-Tamil OTC"/>
          <w:lang w:val="en-GB"/>
        </w:rPr>
        <w:footnoteReference w:id="665"/>
      </w:r>
      <w:r>
        <w:rPr>
          <w:rFonts w:ascii="Gandhari Unicode" w:hAnsi="Gandhari Unicode" w:cs="e-Tamil OTC"/>
          <w:lang w:val="en-GB"/>
        </w:rPr>
        <w:t xml:space="preserve"> great rain.</w:t>
      </w:r>
    </w:p>
    <w:p w14:paraId="2BA070AF" w14:textId="77777777" w:rsidR="00544225" w:rsidRDefault="00544225">
      <w:pPr>
        <w:pStyle w:val="Textbody"/>
        <w:spacing w:after="0"/>
        <w:jc w:val="both"/>
        <w:rPr>
          <w:rFonts w:ascii="Gandhari Unicode" w:hAnsi="Gandhari Unicode" w:cs="e-Tamil OTC"/>
          <w:lang w:val="en-GB"/>
        </w:rPr>
      </w:pPr>
    </w:p>
    <w:p w14:paraId="450FAF42" w14:textId="77777777" w:rsidR="00544225" w:rsidRDefault="00544225">
      <w:pPr>
        <w:pStyle w:val="Textbody"/>
        <w:spacing w:after="0"/>
        <w:jc w:val="both"/>
        <w:rPr>
          <w:rFonts w:ascii="Gandhari Unicode" w:hAnsi="Gandhari Unicode" w:cs="e-Tamil OTC"/>
          <w:lang w:val="en-GB"/>
        </w:rPr>
      </w:pPr>
    </w:p>
    <w:p w14:paraId="05C34DF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5-7b </w:t>
      </w:r>
      <w:r>
        <w:rPr>
          <w:rFonts w:ascii="Gandhari Unicode" w:hAnsi="Gandhari Unicode" w:cs="e-Tamil OTC"/>
          <w:lang w:val="en-GB"/>
        </w:rPr>
        <w:tab/>
        <w:t>the mountain heightened by thick stones, cool [and] fragrant,</w:t>
      </w:r>
    </w:p>
    <w:p w14:paraId="3092F883"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appearing like a jewel taking a bath</w:t>
      </w:r>
    </w:p>
    <w:p w14:paraId="1154962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in the falling waterfall, while the noisy girl companions are delighted,</w:t>
      </w:r>
    </w:p>
    <w:p w14:paraId="75102FF9" w14:textId="77777777" w:rsidR="00544225" w:rsidRDefault="00544225">
      <w:pPr>
        <w:pStyle w:val="Textbody"/>
        <w:spacing w:after="0"/>
        <w:jc w:val="both"/>
        <w:rPr>
          <w:rFonts w:ascii="Gandhari Unicode" w:hAnsi="Gandhari Unicode" w:cs="e-Tamil OTC"/>
          <w:b/>
          <w:lang w:val="en-GB"/>
        </w:rPr>
      </w:pPr>
    </w:p>
    <w:p w14:paraId="090D684F" w14:textId="77777777" w:rsidR="00544225" w:rsidRDefault="00000000">
      <w:pPr>
        <w:rPr>
          <w:rFonts w:ascii="Gandhari Unicode" w:eastAsiaTheme="majorEastAsia" w:hAnsi="Gandhari Unicode" w:cstheme="majorBidi" w:hint="eastAsia"/>
          <w:b/>
        </w:rPr>
      </w:pPr>
      <w:r>
        <w:br w:type="page"/>
      </w:r>
    </w:p>
    <w:p w14:paraId="6267541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368</w:t>
      </w:r>
      <w:r>
        <w:rPr>
          <w:rFonts w:ascii="e-Tamil OTC" w:hAnsi="e-Tamil OTC" w:cs="e-Tamil OTC"/>
          <w:b/>
          <w:i w:val="0"/>
          <w:iCs w:val="0"/>
          <w:color w:val="auto"/>
        </w:rPr>
        <w:t xml:space="preserve"> </w:t>
      </w:r>
      <w:proofErr w:type="spellStart"/>
      <w:r>
        <w:rPr>
          <w:rFonts w:ascii="e-Tamil OTC" w:hAnsi="e-Tamil OTC" w:cs="e-Tamil OTC"/>
          <w:i w:val="0"/>
          <w:iCs w:val="0"/>
          <w:color w:val="auto"/>
        </w:rPr>
        <w:t>நக்கீரர்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11316A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44590C5D" w14:textId="77777777" w:rsidR="00544225" w:rsidRDefault="00544225">
      <w:pPr>
        <w:pStyle w:val="Textbody"/>
        <w:spacing w:after="29"/>
        <w:jc w:val="both"/>
        <w:rPr>
          <w:rFonts w:ascii="Gandhari Unicode" w:hAnsi="Gandhari Unicode" w:cs="e-Tamil OTC"/>
          <w:lang w:val="en-GB"/>
        </w:rPr>
      </w:pPr>
    </w:p>
    <w:p w14:paraId="273C23C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p>
    <w:p w14:paraId="4934600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நன்னா</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ணீத்த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பழிதீர்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மாமை</w:t>
      </w:r>
      <w:proofErr w:type="spellEnd"/>
    </w:p>
    <w:p w14:paraId="7954E03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வன்பி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னாற்றுத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லல்லது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செப்பிற்</w:t>
      </w:r>
      <w:proofErr w:type="spellEnd"/>
    </w:p>
    <w:p w14:paraId="482B22A8"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கிற்றா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மெல்லிய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லோயே</w:t>
      </w:r>
      <w:proofErr w:type="spellEnd"/>
    </w:p>
    <w:p w14:paraId="39DD5E2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சிறியரும்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பெரியரும்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மூர்க்கே</w:t>
      </w:r>
      <w:proofErr w:type="spellEnd"/>
    </w:p>
    <w:p w14:paraId="7C72A15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நாளிடைப்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படாஅ</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நீத்தத்</w:t>
      </w:r>
      <w:proofErr w:type="spellEnd"/>
    </w:p>
    <w:p w14:paraId="54A45AE6"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திண்கரைப்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பெருமரம்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போலத்</w:t>
      </w:r>
      <w:proofErr w:type="spellEnd"/>
    </w:p>
    <w:p w14:paraId="404010BB"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முயங்குகம்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பலவே</w:t>
      </w:r>
      <w:proofErr w:type="spellEnd"/>
      <w:r>
        <w:rPr>
          <w:rFonts w:ascii="Gandhari Unicode" w:hAnsi="Gandhari Unicode" w:cs="e-Tamil OTC"/>
          <w:sz w:val="24"/>
          <w:szCs w:val="24"/>
          <w:lang w:val="en-GB"/>
        </w:rPr>
        <w:t>.</w:t>
      </w:r>
    </w:p>
    <w:p w14:paraId="74CEB457" w14:textId="77777777" w:rsidR="00544225" w:rsidRDefault="00544225">
      <w:pPr>
        <w:pStyle w:val="PreformattedText"/>
        <w:rPr>
          <w:rFonts w:ascii="Gandhari Unicode" w:hAnsi="Gandhari Unicode" w:cs="e-Tamil OTC"/>
          <w:sz w:val="24"/>
          <w:szCs w:val="24"/>
          <w:lang w:val="en-GB"/>
        </w:rPr>
      </w:pPr>
    </w:p>
    <w:p w14:paraId="38E968B7"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3a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வன்பி</w:t>
      </w:r>
      <w:proofErr w:type="spellEnd"/>
      <w:r>
        <w:rPr>
          <w:rFonts w:ascii="Gandhari Unicode" w:hAnsi="Gandhari Unicode" w:cs="e-Tamil OTC"/>
          <w:sz w:val="24"/>
          <w:szCs w:val="24"/>
          <w:lang w:val="en-GB"/>
        </w:rPr>
        <w:t xml:space="preserve"> L1, C2v,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வனப்பி</w:t>
      </w:r>
      <w:proofErr w:type="spellEnd"/>
      <w:r>
        <w:rPr>
          <w:rFonts w:ascii="Gandhari Unicode" w:hAnsi="Gandhari Unicode" w:cs="e-Tamil OTC"/>
          <w:sz w:val="24"/>
          <w:szCs w:val="24"/>
          <w:lang w:val="en-GB"/>
        </w:rPr>
        <w:t xml:space="preserve"> C2+3, G1+2, EA, I, AT,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பன்பி</w:t>
      </w:r>
      <w:proofErr w:type="spellEnd"/>
      <w:r>
        <w:rPr>
          <w:rFonts w:ascii="Gandhari Unicode" w:hAnsi="Gandhari Unicode" w:cs="e-Tamil OTC"/>
          <w:sz w:val="24"/>
          <w:szCs w:val="24"/>
          <w:lang w:val="en-GB"/>
        </w:rPr>
        <w:t xml:space="preserve"> C1; </w:t>
      </w:r>
      <w:proofErr w:type="spellStart"/>
      <w:r>
        <w:rPr>
          <w:rFonts w:ascii="Gandhari Unicode" w:hAnsi="Gandhari Unicode" w:cs="e-Tamil OTC"/>
          <w:sz w:val="24"/>
          <w:szCs w:val="24"/>
          <w:lang w:val="en-GB"/>
        </w:rPr>
        <w:t>வற்பி</w:t>
      </w:r>
      <w:proofErr w:type="spellEnd"/>
      <w:r>
        <w:rPr>
          <w:rFonts w:ascii="Gandhari Unicode" w:hAnsi="Gandhari Unicode" w:cs="e-Tamil OTC"/>
          <w:sz w:val="24"/>
          <w:szCs w:val="24"/>
          <w:lang w:val="en-GB"/>
        </w:rPr>
        <w:t xml:space="preserve">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4b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w:t>
      </w:r>
      <w:proofErr w:type="spellEnd"/>
      <w:r>
        <w:rPr>
          <w:rFonts w:ascii="Gandhari Unicode" w:hAnsi="Gandhari Unicode" w:cs="e-Tamil OTC"/>
          <w:sz w:val="24"/>
          <w:szCs w:val="24"/>
          <w:lang w:val="en-GB"/>
        </w:rPr>
        <w:t xml:space="preserve"> L1, C1+2+3,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கிற்றோ</w:t>
      </w:r>
      <w:proofErr w:type="spellEnd"/>
      <w:r>
        <w:rPr>
          <w:rFonts w:ascii="Gandhari Unicode" w:hAnsi="Gandhari Unicode" w:cs="e-Tamil OTC"/>
          <w:sz w:val="24"/>
          <w:szCs w:val="24"/>
          <w:lang w:val="en-GB"/>
        </w:rPr>
        <w:t xml:space="preserve"> IV; </w:t>
      </w:r>
      <w:proofErr w:type="spellStart"/>
      <w:r>
        <w:rPr>
          <w:rFonts w:ascii="Gandhari Unicode" w:hAnsi="Gandhari Unicode" w:cs="e-Tamil OTC"/>
          <w:sz w:val="24"/>
          <w:szCs w:val="24"/>
          <w:lang w:val="en-GB"/>
        </w:rPr>
        <w:t>லாற்றா</w:t>
      </w:r>
      <w:proofErr w:type="spellEnd"/>
      <w:r>
        <w:rPr>
          <w:rFonts w:ascii="Gandhari Unicode" w:hAnsi="Gandhari Unicode" w:cs="e-Tamil OTC"/>
          <w:sz w:val="24"/>
          <w:szCs w:val="24"/>
          <w:lang w:val="en-GB"/>
        </w:rPr>
        <w:t xml:space="preserve"> VP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6c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L1, C1+2+3, G1,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நளநீர்</w:t>
      </w:r>
      <w:proofErr w:type="spellEnd"/>
      <w:r>
        <w:rPr>
          <w:rFonts w:ascii="Gandhari Unicode" w:hAnsi="Gandhari Unicode" w:cs="e-Tamil OTC"/>
          <w:sz w:val="24"/>
          <w:szCs w:val="24"/>
          <w:lang w:val="en-GB"/>
        </w:rPr>
        <w:t xml:space="preserve"> G2 </w:t>
      </w:r>
      <w:r>
        <w:rPr>
          <w:rFonts w:ascii="Gandhari Unicode" w:eastAsia="URW Palladio UNI" w:hAnsi="Gandhari Unicode" w:cs="e-Tamil OTC"/>
          <w:sz w:val="24"/>
          <w:szCs w:val="24"/>
          <w:lang w:val="en-GB"/>
        </w:rPr>
        <w:t xml:space="preserve">• </w:t>
      </w:r>
      <w:r>
        <w:rPr>
          <w:rFonts w:ascii="Gandhari Unicode" w:hAnsi="Gandhari Unicode" w:cs="e-Tamil OTC"/>
          <w:b/>
          <w:bCs/>
          <w:sz w:val="24"/>
          <w:szCs w:val="24"/>
          <w:lang w:val="en-GB"/>
        </w:rPr>
        <w:t>7a</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திண்கரைப்</w:t>
      </w:r>
      <w:proofErr w:type="spellEnd"/>
      <w:r>
        <w:rPr>
          <w:rFonts w:ascii="Gandhari Unicode" w:hAnsi="Gandhari Unicode" w:cs="e-Tamil OTC"/>
          <w:sz w:val="24"/>
          <w:szCs w:val="24"/>
          <w:lang w:val="en-GB"/>
        </w:rPr>
        <w:t xml:space="preserve"> C2+3v, G2,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திகண்கரைப்</w:t>
      </w:r>
      <w:proofErr w:type="spellEnd"/>
      <w:r>
        <w:rPr>
          <w:rFonts w:ascii="Gandhari Unicode" w:hAnsi="Gandhari Unicode" w:cs="e-Tamil OTC"/>
          <w:sz w:val="24"/>
          <w:szCs w:val="24"/>
          <w:lang w:val="en-GB"/>
        </w:rPr>
        <w:t xml:space="preserve"> L1, C1+3, G1; </w:t>
      </w:r>
      <w:proofErr w:type="spellStart"/>
      <w:r>
        <w:rPr>
          <w:rFonts w:ascii="Gandhari Unicode" w:hAnsi="Gandhari Unicode" w:cs="e-Tamil OTC"/>
          <w:sz w:val="24"/>
          <w:szCs w:val="24"/>
          <w:lang w:val="en-GB"/>
        </w:rPr>
        <w:t>திகல்கரைப்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திடிகரைப்</w:t>
      </w:r>
      <w:proofErr w:type="spellEnd"/>
      <w:r>
        <w:rPr>
          <w:rFonts w:ascii="Gandhari Unicode" w:hAnsi="Gandhari Unicode" w:cs="e-Tamil OTC"/>
          <w:sz w:val="24"/>
          <w:szCs w:val="24"/>
          <w:lang w:val="en-GB"/>
        </w:rPr>
        <w:t xml:space="preserve"> </w:t>
      </w:r>
      <w:r>
        <w:rPr>
          <w:rFonts w:ascii="Gandhari Unicode" w:hAnsi="Gandhari Unicode" w:cs="e-Tamil OTC"/>
          <w:color w:val="000000"/>
          <w:sz w:val="24"/>
          <w:szCs w:val="24"/>
          <w:lang w:val="en-GB"/>
        </w:rPr>
        <w:t>VP</w:t>
      </w:r>
      <w:r>
        <w:rPr>
          <w:rFonts w:ascii="Gandhari Unicode" w:hAnsi="Gandhari Unicode" w:cs="e-Tamil OTC"/>
          <w:sz w:val="24"/>
          <w:szCs w:val="24"/>
          <w:lang w:val="en-GB"/>
        </w:rPr>
        <w:t>, ER</w:t>
      </w:r>
    </w:p>
    <w:p w14:paraId="6D62F8BD" w14:textId="77777777" w:rsidR="00544225" w:rsidRDefault="00544225">
      <w:pPr>
        <w:pStyle w:val="Textbody"/>
        <w:spacing w:after="29"/>
        <w:jc w:val="both"/>
        <w:rPr>
          <w:rFonts w:ascii="Gandhari Unicode" w:hAnsi="Gandhari Unicode" w:cs="e-Tamil OTC"/>
          <w:lang w:val="en-GB"/>
        </w:rPr>
      </w:pPr>
    </w:p>
    <w:p w14:paraId="08ED56B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 xml:space="preserve">-ē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-ē</w:t>
      </w:r>
    </w:p>
    <w:p w14:paraId="142434E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nītta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māmai</w:t>
      </w:r>
      <w:proofErr w:type="spellEnd"/>
    </w:p>
    <w:p w14:paraId="4C0E18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vaṉpiṉ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allatu</w:t>
      </w:r>
      <w:proofErr w:type="spellEnd"/>
      <w:r>
        <w:rPr>
          <w:rFonts w:ascii="Gandhari Unicode" w:hAnsi="Gandhari Unicode" w:cs="e-Tamil OTC"/>
          <w:lang w:val="en-GB"/>
        </w:rPr>
        <w:t xml:space="preserve"> </w:t>
      </w:r>
      <w:proofErr w:type="spellStart"/>
      <w:r>
        <w:rPr>
          <w:rFonts w:ascii="Gandhari Unicode" w:hAnsi="Gandhari Unicode" w:cs="e-Tamil OTC"/>
          <w:lang w:val="en-GB"/>
        </w:rPr>
        <w:t>ceppiṉ</w:t>
      </w:r>
      <w:proofErr w:type="spellEnd"/>
    </w:p>
    <w:p w14:paraId="53D08727"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colla </w:t>
      </w:r>
      <w:proofErr w:type="spellStart"/>
      <w:r>
        <w:rPr>
          <w:rFonts w:ascii="Gandhari Unicode" w:hAnsi="Gandhari Unicode" w:cs="e-Tamil OTC"/>
          <w:i/>
          <w:iCs/>
          <w:lang w:val="en-GB"/>
        </w:rPr>
        <w:t>kiṟṟām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iyalōy</w:t>
      </w:r>
      <w:proofErr w:type="spellEnd"/>
      <w:r>
        <w:rPr>
          <w:rFonts w:ascii="Gandhari Unicode" w:hAnsi="Gandhari Unicode" w:cs="e-Tamil OTC"/>
          <w:lang w:val="en-GB"/>
        </w:rPr>
        <w:t>-ē</w:t>
      </w:r>
    </w:p>
    <w:p w14:paraId="01DDCA46"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51" w:author="Narmada Hansani Polgampalage" w:date="2023-12-07T14:07:00Z">
            <w:rPr/>
          </w:rPrChange>
        </w:rPr>
        <w:t>ciṟiyar</w:t>
      </w:r>
      <w:proofErr w:type="spellEnd"/>
      <w:r w:rsidRPr="001E7872">
        <w:rPr>
          <w:rFonts w:ascii="Gandhari Unicode" w:hAnsi="Gandhari Unicode" w:cs="e-Tamil OTC"/>
          <w:lang w:val="de-DE"/>
          <w:rPrChange w:id="1252" w:author="Narmada Hansani Polgampalage" w:date="2023-12-07T14:07:00Z">
            <w:rPr/>
          </w:rPrChange>
        </w:rPr>
        <w:t xml:space="preserve">-um </w:t>
      </w:r>
      <w:proofErr w:type="spellStart"/>
      <w:r w:rsidRPr="001E7872">
        <w:rPr>
          <w:rFonts w:ascii="Gandhari Unicode" w:hAnsi="Gandhari Unicode" w:cs="e-Tamil OTC"/>
          <w:lang w:val="de-DE"/>
          <w:rPrChange w:id="1253" w:author="Narmada Hansani Polgampalage" w:date="2023-12-07T14:07:00Z">
            <w:rPr/>
          </w:rPrChange>
        </w:rPr>
        <w:t>periyar</w:t>
      </w:r>
      <w:proofErr w:type="spellEnd"/>
      <w:r w:rsidRPr="001E7872">
        <w:rPr>
          <w:rFonts w:ascii="Gandhari Unicode" w:hAnsi="Gandhari Unicode" w:cs="e-Tamil OTC"/>
          <w:lang w:val="de-DE"/>
          <w:rPrChange w:id="1254" w:author="Narmada Hansani Polgampalage" w:date="2023-12-07T14:07:00Z">
            <w:rPr/>
          </w:rPrChange>
        </w:rPr>
        <w:t xml:space="preserve">-um </w:t>
      </w:r>
      <w:proofErr w:type="spellStart"/>
      <w:r w:rsidRPr="001E7872">
        <w:rPr>
          <w:rFonts w:ascii="Gandhari Unicode" w:hAnsi="Gandhari Unicode" w:cs="e-Tamil OTC"/>
          <w:lang w:val="de-DE"/>
          <w:rPrChange w:id="1255" w:author="Narmada Hansani Polgampalage" w:date="2023-12-07T14:07:00Z">
            <w:rPr/>
          </w:rPrChange>
        </w:rPr>
        <w:t>vāḻum</w:t>
      </w:r>
      <w:proofErr w:type="spellEnd"/>
      <w:r w:rsidRPr="001E7872">
        <w:rPr>
          <w:rFonts w:ascii="Gandhari Unicode" w:hAnsi="Gandhari Unicode" w:cs="e-Tamil OTC"/>
          <w:lang w:val="de-DE"/>
          <w:rPrChange w:id="1256" w:author="Narmada Hansani Polgampalage" w:date="2023-12-07T14:07:00Z">
            <w:rPr/>
          </w:rPrChange>
        </w:rPr>
        <w:t xml:space="preserve"> </w:t>
      </w:r>
      <w:proofErr w:type="spellStart"/>
      <w:r w:rsidRPr="001E7872">
        <w:rPr>
          <w:rFonts w:ascii="Gandhari Unicode" w:hAnsi="Gandhari Unicode" w:cs="e-Tamil OTC"/>
          <w:lang w:val="de-DE"/>
          <w:rPrChange w:id="1257" w:author="Narmada Hansani Polgampalage" w:date="2023-12-07T14:07:00Z">
            <w:rPr/>
          </w:rPrChange>
        </w:rPr>
        <w:t>ūrkk</w:t>
      </w:r>
      <w:proofErr w:type="spellEnd"/>
      <w:r w:rsidRPr="001E7872">
        <w:rPr>
          <w:rFonts w:ascii="Gandhari Unicode" w:hAnsi="Gandhari Unicode" w:cs="e-Tamil OTC"/>
          <w:lang w:val="de-DE"/>
          <w:rPrChange w:id="1258" w:author="Narmada Hansani Polgampalage" w:date="2023-12-07T14:07:00Z">
            <w:rPr/>
          </w:rPrChange>
        </w:rPr>
        <w:t>*-ē</w:t>
      </w:r>
    </w:p>
    <w:p w14:paraId="34A59082"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59" w:author="Narmada Hansani Polgampalage" w:date="2023-12-07T14:07:00Z">
            <w:rPr/>
          </w:rPrChange>
        </w:rPr>
        <w:t>nāḷ</w:t>
      </w:r>
      <w:proofErr w:type="spellEnd"/>
      <w:r w:rsidRPr="001E7872">
        <w:rPr>
          <w:rFonts w:ascii="Gandhari Unicode" w:hAnsi="Gandhari Unicode" w:cs="e-Tamil OTC"/>
          <w:lang w:val="de-DE"/>
          <w:rPrChange w:id="1260" w:author="Narmada Hansani Polgampalage" w:date="2023-12-07T14:07:00Z">
            <w:rPr/>
          </w:rPrChange>
        </w:rPr>
        <w:t xml:space="preserve"> </w:t>
      </w:r>
      <w:proofErr w:type="spellStart"/>
      <w:r w:rsidRPr="001E7872">
        <w:rPr>
          <w:rFonts w:ascii="Gandhari Unicode" w:hAnsi="Gandhari Unicode" w:cs="e-Tamil OTC"/>
          <w:lang w:val="de-DE"/>
          <w:rPrChange w:id="1261" w:author="Narmada Hansani Polgampalage" w:date="2023-12-07T14:07:00Z">
            <w:rPr/>
          </w:rPrChange>
        </w:rPr>
        <w:t>iṭai</w:t>
      </w:r>
      <w:proofErr w:type="spellEnd"/>
      <w:ins w:id="1262" w:author="Narmada Hansani Polgampalage" w:date="2023-11-29T17:43:00Z">
        <w:r>
          <w:rPr>
            <w:rFonts w:ascii="Gandhari Unicode" w:hAnsi="Gandhari Unicode" w:cs="e-Tamil OTC"/>
            <w:lang w:val="de-DE"/>
          </w:rPr>
          <w:t>+</w:t>
        </w:r>
      </w:ins>
      <w:r w:rsidRPr="001E7872">
        <w:rPr>
          <w:rFonts w:ascii="Gandhari Unicode" w:hAnsi="Gandhari Unicode" w:cs="e-Tamil OTC"/>
          <w:lang w:val="de-DE"/>
          <w:rPrChange w:id="1263" w:author="Narmada Hansani Polgampalage" w:date="2023-12-07T14:07:00Z">
            <w:rPr/>
          </w:rPrChange>
        </w:rPr>
        <w:t>-</w:t>
      </w:r>
      <w:proofErr w:type="spellStart"/>
      <w:r w:rsidRPr="001E7872">
        <w:rPr>
          <w:rFonts w:ascii="Gandhari Unicode" w:hAnsi="Gandhari Unicode" w:cs="e-Tamil OTC"/>
          <w:lang w:val="de-DE"/>
          <w:rPrChange w:id="1264" w:author="Narmada Hansani Polgampalage" w:date="2023-12-07T14:07:00Z">
            <w:rPr/>
          </w:rPrChange>
        </w:rPr>
        <w:t>paṭāa</w:t>
      </w:r>
      <w:proofErr w:type="spellEnd"/>
      <w:r w:rsidRPr="001E7872">
        <w:rPr>
          <w:rFonts w:ascii="Gandhari Unicode" w:hAnsi="Gandhari Unicode" w:cs="e-Tamil OTC"/>
          <w:lang w:val="de-DE"/>
          <w:rPrChange w:id="1265" w:author="Narmada Hansani Polgampalage" w:date="2023-12-07T14:07:00Z">
            <w:rPr/>
          </w:rPrChange>
        </w:rPr>
        <w:t xml:space="preserve"> </w:t>
      </w:r>
      <w:proofErr w:type="spellStart"/>
      <w:r w:rsidRPr="001E7872">
        <w:rPr>
          <w:rFonts w:ascii="Gandhari Unicode" w:hAnsi="Gandhari Unicode" w:cs="e-Tamil OTC"/>
          <w:lang w:val="de-DE"/>
          <w:rPrChange w:id="1266" w:author="Narmada Hansani Polgampalage" w:date="2023-12-07T14:07:00Z">
            <w:rPr/>
          </w:rPrChange>
        </w:rPr>
        <w:t>naḷi</w:t>
      </w:r>
      <w:proofErr w:type="spellEnd"/>
      <w:r w:rsidRPr="001E7872">
        <w:rPr>
          <w:rFonts w:ascii="Gandhari Unicode" w:hAnsi="Gandhari Unicode" w:cs="e-Tamil OTC"/>
          <w:lang w:val="de-DE"/>
          <w:rPrChange w:id="1267" w:author="Narmada Hansani Polgampalage" w:date="2023-12-07T14:07:00Z">
            <w:rPr/>
          </w:rPrChange>
        </w:rPr>
        <w:t xml:space="preserve"> </w:t>
      </w:r>
      <w:proofErr w:type="spellStart"/>
      <w:r w:rsidRPr="001E7872">
        <w:rPr>
          <w:rFonts w:ascii="Gandhari Unicode" w:hAnsi="Gandhari Unicode" w:cs="e-Tamil OTC"/>
          <w:lang w:val="de-DE"/>
          <w:rPrChange w:id="1268" w:author="Narmada Hansani Polgampalage" w:date="2023-12-07T14:07:00Z">
            <w:rPr/>
          </w:rPrChange>
        </w:rPr>
        <w:t>nīr</w:t>
      </w:r>
      <w:proofErr w:type="spellEnd"/>
      <w:r w:rsidRPr="001E7872">
        <w:rPr>
          <w:rFonts w:ascii="Gandhari Unicode" w:hAnsi="Gandhari Unicode" w:cs="e-Tamil OTC"/>
          <w:lang w:val="de-DE"/>
          <w:rPrChange w:id="1269" w:author="Narmada Hansani Polgampalage" w:date="2023-12-07T14:07:00Z">
            <w:rPr/>
          </w:rPrChange>
        </w:rPr>
        <w:t xml:space="preserve"> </w:t>
      </w:r>
      <w:proofErr w:type="spellStart"/>
      <w:r w:rsidRPr="001E7872">
        <w:rPr>
          <w:rFonts w:ascii="Gandhari Unicode" w:hAnsi="Gandhari Unicode" w:cs="e-Tamil OTC"/>
          <w:i/>
          <w:iCs/>
          <w:lang w:val="de-DE"/>
          <w:rPrChange w:id="1270" w:author="Narmada Hansani Polgampalage" w:date="2023-12-07T14:07:00Z">
            <w:rPr>
              <w:i/>
              <w:iCs/>
            </w:rPr>
          </w:rPrChange>
        </w:rPr>
        <w:t>nīttam</w:t>
      </w:r>
      <w:proofErr w:type="spellEnd"/>
    </w:p>
    <w:p w14:paraId="4EA5A418"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i/>
          <w:iCs/>
          <w:lang w:val="de-DE"/>
          <w:rPrChange w:id="1271" w:author="Narmada Hansani Polgampalage" w:date="2023-12-07T14:07:00Z">
            <w:rPr>
              <w:i/>
              <w:iCs/>
            </w:rPr>
          </w:rPrChange>
        </w:rPr>
        <w:t>tiṇ</w:t>
      </w:r>
      <w:proofErr w:type="spellEnd"/>
      <w:r w:rsidRPr="001E7872">
        <w:rPr>
          <w:rFonts w:ascii="Gandhari Unicode" w:hAnsi="Gandhari Unicode" w:cs="e-Tamil OTC"/>
          <w:lang w:val="de-DE"/>
          <w:rPrChange w:id="1272" w:author="Narmada Hansani Polgampalage" w:date="2023-12-07T14:07:00Z">
            <w:rPr/>
          </w:rPrChange>
        </w:rPr>
        <w:t xml:space="preserve"> </w:t>
      </w:r>
      <w:proofErr w:type="spellStart"/>
      <w:r w:rsidRPr="001E7872">
        <w:rPr>
          <w:rFonts w:ascii="Gandhari Unicode" w:hAnsi="Gandhari Unicode" w:cs="e-Tamil OTC"/>
          <w:lang w:val="de-DE"/>
          <w:rPrChange w:id="1273" w:author="Narmada Hansani Polgampalage" w:date="2023-12-07T14:07:00Z">
            <w:rPr/>
          </w:rPrChange>
        </w:rPr>
        <w:t>karai</w:t>
      </w:r>
      <w:proofErr w:type="spellEnd"/>
      <w:r w:rsidRPr="001E7872">
        <w:rPr>
          <w:rFonts w:ascii="Gandhari Unicode" w:hAnsi="Gandhari Unicode" w:cs="e-Tamil OTC"/>
          <w:lang w:val="de-DE"/>
          <w:rPrChange w:id="1274" w:author="Narmada Hansani Polgampalage" w:date="2023-12-07T14:07:00Z">
            <w:rPr/>
          </w:rPrChange>
        </w:rPr>
        <w:t xml:space="preserve">+ </w:t>
      </w:r>
      <w:proofErr w:type="spellStart"/>
      <w:r w:rsidRPr="001E7872">
        <w:rPr>
          <w:rFonts w:ascii="Gandhari Unicode" w:hAnsi="Gandhari Unicode" w:cs="e-Tamil OTC"/>
          <w:lang w:val="de-DE"/>
          <w:rPrChange w:id="1275" w:author="Narmada Hansani Polgampalage" w:date="2023-12-07T14:07:00Z">
            <w:rPr/>
          </w:rPrChange>
        </w:rPr>
        <w:t>peru</w:t>
      </w:r>
      <w:proofErr w:type="spellEnd"/>
      <w:r w:rsidRPr="001E7872">
        <w:rPr>
          <w:rFonts w:ascii="Gandhari Unicode" w:hAnsi="Gandhari Unicode" w:cs="e-Tamil OTC"/>
          <w:lang w:val="de-DE"/>
          <w:rPrChange w:id="1276" w:author="Narmada Hansani Polgampalage" w:date="2023-12-07T14:07:00Z">
            <w:rPr/>
          </w:rPrChange>
        </w:rPr>
        <w:t xml:space="preserve"> </w:t>
      </w:r>
      <w:proofErr w:type="spellStart"/>
      <w:r w:rsidRPr="001E7872">
        <w:rPr>
          <w:rFonts w:ascii="Gandhari Unicode" w:hAnsi="Gandhari Unicode" w:cs="e-Tamil OTC"/>
          <w:lang w:val="de-DE"/>
          <w:rPrChange w:id="1277" w:author="Narmada Hansani Polgampalage" w:date="2023-12-07T14:07:00Z">
            <w:rPr/>
          </w:rPrChange>
        </w:rPr>
        <w:t>maram</w:t>
      </w:r>
      <w:proofErr w:type="spellEnd"/>
      <w:r w:rsidRPr="001E7872">
        <w:rPr>
          <w:rFonts w:ascii="Gandhari Unicode" w:hAnsi="Gandhari Unicode" w:cs="e-Tamil OTC"/>
          <w:lang w:val="de-DE"/>
          <w:rPrChange w:id="1278" w:author="Narmada Hansani Polgampalage" w:date="2023-12-07T14:07:00Z">
            <w:rPr/>
          </w:rPrChange>
        </w:rPr>
        <w:t xml:space="preserve"> </w:t>
      </w:r>
      <w:proofErr w:type="spellStart"/>
      <w:r w:rsidRPr="001E7872">
        <w:rPr>
          <w:rFonts w:ascii="Gandhari Unicode" w:hAnsi="Gandhari Unicode" w:cs="e-Tamil OTC"/>
          <w:lang w:val="de-DE"/>
          <w:rPrChange w:id="1279" w:author="Narmada Hansani Polgampalage" w:date="2023-12-07T14:07:00Z">
            <w:rPr/>
          </w:rPrChange>
        </w:rPr>
        <w:t>pōla</w:t>
      </w:r>
      <w:proofErr w:type="spellEnd"/>
      <w:r w:rsidRPr="001E7872">
        <w:rPr>
          <w:rFonts w:ascii="Gandhari Unicode" w:hAnsi="Gandhari Unicode" w:cs="e-Tamil OTC"/>
          <w:lang w:val="de-DE"/>
          <w:rPrChange w:id="1280" w:author="Narmada Hansani Polgampalage" w:date="2023-12-07T14:07:00Z">
            <w:rPr/>
          </w:rPrChange>
        </w:rPr>
        <w:t>+</w:t>
      </w:r>
    </w:p>
    <w:p w14:paraId="43950788" w14:textId="77777777" w:rsidR="00544225" w:rsidRDefault="00000000">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lang w:val="de-DE"/>
          <w:rPrChange w:id="1281" w:author="Narmada Hansani Polgampalage" w:date="2023-12-07T14:07:00Z">
            <w:rPr/>
          </w:rPrChange>
        </w:rPr>
        <w:t>tīt</w:t>
      </w:r>
      <w:proofErr w:type="spellEnd"/>
      <w:r w:rsidRPr="001E7872">
        <w:rPr>
          <w:rFonts w:ascii="Gandhari Unicode" w:hAnsi="Gandhari Unicode" w:cs="e-Tamil OTC"/>
          <w:lang w:val="de-DE"/>
          <w:rPrChange w:id="1282" w:author="Narmada Hansani Polgampalage" w:date="2023-12-07T14:07:00Z">
            <w:rPr/>
          </w:rPrChange>
        </w:rPr>
        <w:t>*</w:t>
      </w:r>
      <w:ins w:id="1283" w:author="Narmada Hansani Polgampalage" w:date="2023-11-29T17:41:00Z">
        <w:r>
          <w:rPr>
            <w:rFonts w:ascii="Gandhari Unicode" w:hAnsi="Gandhari Unicode" w:cs="e-Tamil OTC"/>
            <w:lang w:val="de-DE"/>
          </w:rPr>
          <w:t>-</w:t>
        </w:r>
      </w:ins>
      <w:proofErr w:type="spellStart"/>
      <w:del w:id="1284" w:author="Narmada Hansani Polgampalage" w:date="2023-11-29T17:41:00Z">
        <w:r>
          <w:rPr>
            <w:rFonts w:ascii="Gandhari Unicode" w:hAnsi="Gandhari Unicode" w:cs="e-Tamil OTC"/>
            <w:lang w:val="de-DE"/>
          </w:rPr>
          <w:delText xml:space="preserve"> </w:delText>
        </w:r>
      </w:del>
      <w:r w:rsidRPr="001E7872">
        <w:rPr>
          <w:rFonts w:ascii="Gandhari Unicode" w:hAnsi="Gandhari Unicode" w:cs="e-Tamil OTC"/>
          <w:lang w:val="de-DE"/>
          <w:rPrChange w:id="1285" w:author="Narmada Hansani Polgampalage" w:date="2023-12-07T14:07:00Z">
            <w:rPr/>
          </w:rPrChange>
        </w:rPr>
        <w:t>il</w:t>
      </w:r>
      <w:proofErr w:type="spellEnd"/>
      <w:r w:rsidRPr="001E7872">
        <w:rPr>
          <w:rFonts w:ascii="Gandhari Unicode" w:hAnsi="Gandhari Unicode" w:cs="e-Tamil OTC"/>
          <w:lang w:val="de-DE"/>
          <w:rPrChange w:id="1286" w:author="Narmada Hansani Polgampalage" w:date="2023-12-07T14:07:00Z">
            <w:rPr/>
          </w:rPrChange>
        </w:rPr>
        <w:t xml:space="preserve"> </w:t>
      </w:r>
      <w:proofErr w:type="spellStart"/>
      <w:r w:rsidRPr="001E7872">
        <w:rPr>
          <w:rFonts w:ascii="Gandhari Unicode" w:hAnsi="Gandhari Unicode" w:cs="e-Tamil OTC"/>
          <w:lang w:val="de-DE"/>
          <w:rPrChange w:id="1287" w:author="Narmada Hansani Polgampalage" w:date="2023-12-07T14:07:00Z">
            <w:rPr/>
          </w:rPrChange>
        </w:rPr>
        <w:t>nilaimai</w:t>
      </w:r>
      <w:proofErr w:type="spellEnd"/>
      <w:r w:rsidRPr="001E7872">
        <w:rPr>
          <w:rFonts w:ascii="Gandhari Unicode" w:hAnsi="Gandhari Unicode" w:cs="e-Tamil OTC"/>
          <w:lang w:val="de-DE"/>
          <w:rPrChange w:id="1288" w:author="Narmada Hansani Polgampalage" w:date="2023-12-07T14:07:00Z">
            <w:rPr/>
          </w:rPrChange>
        </w:rPr>
        <w:t xml:space="preserve"> </w:t>
      </w:r>
      <w:proofErr w:type="spellStart"/>
      <w:r w:rsidRPr="001E7872">
        <w:rPr>
          <w:rFonts w:ascii="Gandhari Unicode" w:hAnsi="Gandhari Unicode" w:cs="e-Tamil OTC"/>
          <w:lang w:val="de-DE"/>
          <w:rPrChange w:id="1289" w:author="Narmada Hansani Polgampalage" w:date="2023-12-07T14:07:00Z">
            <w:rPr/>
          </w:rPrChange>
        </w:rPr>
        <w:t>muyaṅkukam</w:t>
      </w:r>
      <w:proofErr w:type="spellEnd"/>
      <w:r w:rsidRPr="001E7872">
        <w:rPr>
          <w:rFonts w:ascii="Gandhari Unicode" w:hAnsi="Gandhari Unicode" w:cs="e-Tamil OTC"/>
          <w:lang w:val="de-DE"/>
          <w:rPrChange w:id="1290" w:author="Narmada Hansani Polgampalage" w:date="2023-12-07T14:07:00Z">
            <w:rPr/>
          </w:rPrChange>
        </w:rPr>
        <w:t xml:space="preserve"> </w:t>
      </w:r>
      <w:proofErr w:type="spellStart"/>
      <w:r w:rsidRPr="001E7872">
        <w:rPr>
          <w:rFonts w:ascii="Gandhari Unicode" w:hAnsi="Gandhari Unicode" w:cs="e-Tamil OTC"/>
          <w:lang w:val="de-DE"/>
          <w:rPrChange w:id="1291" w:author="Narmada Hansani Polgampalage" w:date="2023-12-07T14:07:00Z">
            <w:rPr/>
          </w:rPrChange>
        </w:rPr>
        <w:t>pala</w:t>
      </w:r>
      <w:proofErr w:type="spellEnd"/>
      <w:r w:rsidRPr="001E7872">
        <w:rPr>
          <w:rFonts w:ascii="Gandhari Unicode" w:hAnsi="Gandhari Unicode" w:cs="e-Tamil OTC"/>
          <w:lang w:val="de-DE"/>
          <w:rPrChange w:id="1292" w:author="Narmada Hansani Polgampalage" w:date="2023-12-07T14:07:00Z">
            <w:rPr/>
          </w:rPrChange>
        </w:rPr>
        <w:t>-~ē.</w:t>
      </w:r>
    </w:p>
    <w:p w14:paraId="474ECBF1" w14:textId="77777777" w:rsidR="00544225" w:rsidRDefault="00544225">
      <w:pPr>
        <w:pStyle w:val="Textbody"/>
        <w:spacing w:after="29" w:line="260" w:lineRule="exact"/>
        <w:jc w:val="both"/>
        <w:rPr>
          <w:rFonts w:ascii="Gandhari Unicode" w:hAnsi="Gandhari Unicode" w:cs="e-Tamil OTC"/>
          <w:u w:val="single"/>
          <w:lang w:val="de-DE"/>
        </w:rPr>
      </w:pPr>
    </w:p>
    <w:p w14:paraId="34F2A6BB" w14:textId="77777777" w:rsidR="00544225" w:rsidRDefault="00544225">
      <w:pPr>
        <w:pStyle w:val="Textbody"/>
        <w:spacing w:after="29" w:line="260" w:lineRule="exact"/>
        <w:jc w:val="both"/>
        <w:rPr>
          <w:rFonts w:ascii="Gandhari Unicode" w:hAnsi="Gandhari Unicode" w:cs="e-Tamil OTC"/>
          <w:u w:val="single"/>
          <w:lang w:val="de-DE"/>
        </w:rPr>
      </w:pPr>
    </w:p>
    <w:p w14:paraId="5BF32707"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1293" w:author="Narmada Hansani Polgampalage" w:date="2023-12-07T14:07:00Z">
            <w:rPr/>
          </w:rPrChange>
        </w:rPr>
        <w:br w:type="page"/>
      </w:r>
    </w:p>
    <w:p w14:paraId="1A2D223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by HER to the confidante, who rejoiced about the [coming] marriage.</w:t>
      </w:r>
    </w:p>
    <w:p w14:paraId="5087712D" w14:textId="77777777" w:rsidR="00544225" w:rsidRDefault="00544225">
      <w:pPr>
        <w:pStyle w:val="Textbody"/>
        <w:spacing w:after="29" w:line="260" w:lineRule="exact"/>
        <w:jc w:val="both"/>
        <w:rPr>
          <w:rFonts w:ascii="Gandhari Unicode" w:hAnsi="Gandhari Unicode" w:cs="e-Tamil OTC"/>
          <w:lang w:val="en-GB"/>
        </w:rPr>
      </w:pPr>
    </w:p>
    <w:p w14:paraId="770D9E3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tender nature-you</w:t>
      </w:r>
      <w:r>
        <w:rPr>
          <w:rFonts w:ascii="Gandhari Unicode" w:hAnsi="Gandhari Unicode" w:cs="e-Tamil OTC"/>
          <w:position w:val="6"/>
          <w:lang w:val="en-GB"/>
        </w:rPr>
        <w:t>ē</w:t>
      </w:r>
      <w:r>
        <w:rPr>
          <w:rFonts w:ascii="Gandhari Unicode" w:hAnsi="Gandhari Unicode" w:cs="e-Tamil OTC"/>
          <w:lang w:val="en-GB"/>
        </w:rPr>
        <w:t xml:space="preserve"> tender nature-you</w:t>
      </w:r>
      <w:r>
        <w:rPr>
          <w:rFonts w:ascii="Gandhari Unicode" w:hAnsi="Gandhari Unicode" w:cs="e-Tamil OTC"/>
          <w:position w:val="6"/>
          <w:lang w:val="en-GB"/>
        </w:rPr>
        <w:t>ē</w:t>
      </w:r>
    </w:p>
    <w:p w14:paraId="607BA02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good day left- blame end- </w:t>
      </w:r>
      <w:proofErr w:type="gramStart"/>
      <w:r>
        <w:rPr>
          <w:rFonts w:ascii="Gandhari Unicode" w:hAnsi="Gandhari Unicode" w:cs="e-Tamil OTC"/>
          <w:lang w:val="en-GB"/>
        </w:rPr>
        <w:t>blackness</w:t>
      </w:r>
      <w:proofErr w:type="gramEnd"/>
    </w:p>
    <w:p w14:paraId="01BB37C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being-able-to-bear besides </w:t>
      </w:r>
      <w:proofErr w:type="gramStart"/>
      <w:r>
        <w:rPr>
          <w:rFonts w:ascii="Gandhari Unicode" w:hAnsi="Gandhari Unicode" w:cs="e-Tamil OTC"/>
          <w:lang w:val="en-GB"/>
        </w:rPr>
        <w:t>word</w:t>
      </w:r>
      <w:proofErr w:type="spellStart"/>
      <w:r>
        <w:rPr>
          <w:rFonts w:ascii="Gandhari Unicode" w:hAnsi="Gandhari Unicode" w:cs="e-Tamil OTC"/>
          <w:position w:val="6"/>
          <w:lang w:val="en-GB"/>
        </w:rPr>
        <w:t>iṉ</w:t>
      </w:r>
      <w:proofErr w:type="spellEnd"/>
      <w:proofErr w:type="gramEnd"/>
    </w:p>
    <w:p w14:paraId="0658B28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speak unable-we tender nature-</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13C6A7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little-they(</w:t>
      </w:r>
      <w:proofErr w:type="gramStart"/>
      <w:r>
        <w:rPr>
          <w:rFonts w:ascii="Gandhari Unicode" w:hAnsi="Gandhari Unicode" w:cs="e-Tamil OTC"/>
          <w:lang w:val="en-GB"/>
        </w:rPr>
        <w:t>h.)</w:t>
      </w:r>
      <w:r>
        <w:rPr>
          <w:rFonts w:ascii="Gandhari Unicode" w:hAnsi="Gandhari Unicode" w:cs="e-Tamil OTC"/>
          <w:position w:val="6"/>
          <w:lang w:val="en-GB"/>
        </w:rPr>
        <w:t>um</w:t>
      </w:r>
      <w:proofErr w:type="gramEnd"/>
      <w:r>
        <w:rPr>
          <w:rFonts w:ascii="Gandhari Unicode" w:hAnsi="Gandhari Unicode" w:cs="e-Tamil OTC"/>
          <w:lang w:val="en-GB"/>
        </w:rPr>
        <w:t xml:space="preserve"> big-they(h.)</w:t>
      </w:r>
      <w:r>
        <w:rPr>
          <w:rFonts w:ascii="Gandhari Unicode" w:hAnsi="Gandhari Unicode" w:cs="e-Tamil OTC"/>
          <w:position w:val="6"/>
          <w:lang w:val="en-GB"/>
        </w:rPr>
        <w:t>um</w:t>
      </w:r>
      <w:r>
        <w:rPr>
          <w:rFonts w:ascii="Gandhari Unicode" w:hAnsi="Gandhari Unicode" w:cs="e-Tamil OTC"/>
          <w:lang w:val="en-GB"/>
        </w:rPr>
        <w:t xml:space="preserve"> living- village(dat.)</w:t>
      </w:r>
      <w:r>
        <w:rPr>
          <w:rFonts w:ascii="Gandhari Unicode" w:hAnsi="Gandhari Unicode" w:cs="e-Tamil OTC"/>
          <w:position w:val="6"/>
          <w:lang w:val="en-GB"/>
        </w:rPr>
        <w:t>ē</w:t>
      </w:r>
    </w:p>
    <w:p w14:paraId="47133B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day between-appear-not denseness water </w:t>
      </w:r>
      <w:proofErr w:type="gramStart"/>
      <w:r>
        <w:rPr>
          <w:rFonts w:ascii="Gandhari Unicode" w:hAnsi="Gandhari Unicode" w:cs="e-Tamil OTC"/>
          <w:lang w:val="en-GB"/>
        </w:rPr>
        <w:t>flood</w:t>
      </w:r>
      <w:proofErr w:type="gramEnd"/>
    </w:p>
    <w:p w14:paraId="47D84F4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firm shore big tree be-</w:t>
      </w:r>
      <w:proofErr w:type="gramStart"/>
      <w:r>
        <w:rPr>
          <w:rFonts w:ascii="Gandhari Unicode" w:hAnsi="Gandhari Unicode" w:cs="e-Tamil OTC"/>
          <w:lang w:val="en-GB"/>
        </w:rPr>
        <w:t>similar</w:t>
      </w:r>
      <w:proofErr w:type="gramEnd"/>
    </w:p>
    <w:p w14:paraId="5065869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fault-not state we-embrace(sub.) many(n.pl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61EA4DF6" w14:textId="77777777" w:rsidR="00544225" w:rsidRDefault="00544225">
      <w:pPr>
        <w:pStyle w:val="Textbody"/>
        <w:spacing w:after="29"/>
        <w:jc w:val="both"/>
        <w:rPr>
          <w:rFonts w:ascii="Gandhari Unicode" w:hAnsi="Gandhari Unicode" w:cs="e-Tamil OTC"/>
          <w:lang w:val="en-GB"/>
        </w:rPr>
      </w:pPr>
    </w:p>
    <w:p w14:paraId="74BDCC27" w14:textId="77777777" w:rsidR="00544225" w:rsidRDefault="00544225">
      <w:pPr>
        <w:pStyle w:val="Textbody"/>
        <w:spacing w:after="29"/>
        <w:jc w:val="both"/>
        <w:rPr>
          <w:rFonts w:ascii="Gandhari Unicode" w:hAnsi="Gandhari Unicode" w:cs="e-Tamil OTC"/>
          <w:lang w:val="en-GB"/>
        </w:rPr>
      </w:pPr>
    </w:p>
    <w:p w14:paraId="304DE2B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 you with tender nature. O you with tender nature.</w:t>
      </w:r>
    </w:p>
    <w:p w14:paraId="36FE50C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blameless</w:t>
      </w:r>
      <w:r>
        <w:rPr>
          <w:rStyle w:val="FootnoteReference1"/>
          <w:rFonts w:ascii="Gandhari Unicode" w:hAnsi="Gandhari Unicode" w:cs="e-Tamil OTC"/>
          <w:lang w:val="en-GB"/>
        </w:rPr>
        <w:footnoteReference w:id="666"/>
      </w:r>
      <w:r>
        <w:rPr>
          <w:rFonts w:ascii="Gandhari Unicode" w:hAnsi="Gandhari Unicode" w:cs="e-Tamil OTC"/>
          <w:lang w:val="en-GB"/>
        </w:rPr>
        <w:t xml:space="preserve"> dark colour</w:t>
      </w:r>
      <w:r>
        <w:rPr>
          <w:rStyle w:val="FootnoteReference1"/>
          <w:rFonts w:ascii="Gandhari Unicode" w:hAnsi="Gandhari Unicode" w:cs="e-Tamil OTC"/>
          <w:lang w:val="en-GB"/>
        </w:rPr>
        <w:footnoteReference w:id="667"/>
      </w:r>
      <w:r>
        <w:rPr>
          <w:rFonts w:ascii="Gandhari Unicode" w:hAnsi="Gandhari Unicode" w:cs="e-Tamil OTC"/>
          <w:lang w:val="en-GB"/>
        </w:rPr>
        <w:t xml:space="preserve"> which has left [us] on a good day,</w:t>
      </w:r>
    </w:p>
    <w:p w14:paraId="556DD023"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besides bearing [it] with fortitude, in words</w:t>
      </w:r>
    </w:p>
    <w:p w14:paraId="70D6B37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cannot speak [of it], o you with tender nature.</w:t>
      </w:r>
    </w:p>
    <w:p w14:paraId="77B0CE6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 the village [only], where small ones and great ones are living.</w:t>
      </w:r>
      <w:r>
        <w:rPr>
          <w:rStyle w:val="FootnoteReference1"/>
          <w:rFonts w:ascii="Gandhari Unicode" w:hAnsi="Gandhari Unicode" w:cs="e-Tamil OTC"/>
          <w:lang w:val="en-GB"/>
        </w:rPr>
        <w:footnoteReference w:id="668"/>
      </w:r>
    </w:p>
    <w:p w14:paraId="54EA1E67"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Like a big tree the firm shore</w:t>
      </w:r>
      <w:r>
        <w:rPr>
          <w:rStyle w:val="FootnoteReference1"/>
          <w:rFonts w:ascii="Gandhari Unicode" w:hAnsi="Gandhari Unicode" w:cs="e-Tamil OTC"/>
          <w:lang w:val="en-GB"/>
        </w:rPr>
        <w:footnoteReference w:id="669"/>
      </w:r>
    </w:p>
    <w:p w14:paraId="349D34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in the flood of plentiful water, without interruption</w:t>
      </w:r>
      <w:r>
        <w:rPr>
          <w:rStyle w:val="FootnoteReference1"/>
          <w:rFonts w:ascii="Gandhari Unicode" w:hAnsi="Gandhari Unicode" w:cs="e-Tamil OTC"/>
          <w:lang w:val="en-GB"/>
        </w:rPr>
        <w:footnoteReference w:id="670"/>
      </w:r>
      <w:r>
        <w:rPr>
          <w:rFonts w:ascii="Gandhari Unicode" w:hAnsi="Gandhari Unicode" w:cs="e-Tamil OTC"/>
          <w:lang w:val="en-GB"/>
        </w:rPr>
        <w:t>,</w:t>
      </w:r>
    </w:p>
    <w:p w14:paraId="0DE2C06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a faultless state we shall embrace for many [days].</w:t>
      </w:r>
      <w:r>
        <w:rPr>
          <w:rStyle w:val="FootnoteReference1"/>
          <w:rFonts w:ascii="Gandhari Unicode" w:hAnsi="Gandhari Unicode" w:cs="e-Tamil OTC"/>
          <w:lang w:val="en-GB"/>
        </w:rPr>
        <w:footnoteReference w:id="671"/>
      </w:r>
    </w:p>
    <w:p w14:paraId="4EFADAB2" w14:textId="77777777" w:rsidR="00544225" w:rsidRDefault="00544225">
      <w:pPr>
        <w:pStyle w:val="Textbody"/>
        <w:spacing w:after="0"/>
        <w:jc w:val="both"/>
        <w:rPr>
          <w:rFonts w:ascii="Gandhari Unicode" w:hAnsi="Gandhari Unicode" w:cs="e-Tamil OTC"/>
          <w:b/>
          <w:lang w:val="en-GB"/>
        </w:rPr>
      </w:pPr>
    </w:p>
    <w:p w14:paraId="08A4C4DF" w14:textId="77777777" w:rsidR="00544225" w:rsidRDefault="00000000">
      <w:pPr>
        <w:rPr>
          <w:rFonts w:ascii="Gandhari Unicode" w:eastAsiaTheme="majorEastAsia" w:hAnsi="Gandhari Unicode" w:cstheme="majorBidi" w:hint="eastAsia"/>
          <w:b/>
        </w:rPr>
      </w:pPr>
      <w:r>
        <w:br w:type="page"/>
      </w:r>
    </w:p>
    <w:p w14:paraId="3421493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369</w:t>
      </w:r>
      <w:r>
        <w:rPr>
          <w:rFonts w:ascii="e-Tamil OTC" w:hAnsi="e-Tamil OTC" w:cs="e-Tamil OTC"/>
          <w:b/>
          <w:i w:val="0"/>
          <w:iCs w:val="0"/>
          <w:color w:val="auto"/>
        </w:rPr>
        <w:t xml:space="preserve"> </w:t>
      </w:r>
      <w:proofErr w:type="spellStart"/>
      <w:r>
        <w:rPr>
          <w:rFonts w:ascii="e-Tamil OTC" w:hAnsi="e-Tamil OTC" w:cs="e-Tamil OTC"/>
          <w:i w:val="0"/>
          <w:iCs w:val="0"/>
          <w:color w:val="auto"/>
        </w:rPr>
        <w:t>குடவாயிற்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கீரத்தனார்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C01E71D"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உணர்த்தியது</w:t>
      </w:r>
      <w:proofErr w:type="spellEnd"/>
      <w:r>
        <w:rPr>
          <w:rFonts w:ascii="Gandhari Unicode" w:hAnsi="Gandhari Unicode" w:cs="e-Tamil OTC"/>
          <w:lang w:val="en-GB"/>
        </w:rPr>
        <w:t>.</w:t>
      </w:r>
    </w:p>
    <w:p w14:paraId="700C4F93" w14:textId="77777777" w:rsidR="00544225" w:rsidRDefault="00544225">
      <w:pPr>
        <w:pStyle w:val="Textbody"/>
        <w:spacing w:after="29"/>
        <w:jc w:val="both"/>
        <w:rPr>
          <w:rFonts w:ascii="Gandhari Unicode" w:hAnsi="Gandhari Unicode" w:cs="e-Tamil OTC"/>
          <w:lang w:val="en-GB"/>
        </w:rPr>
      </w:pPr>
    </w:p>
    <w:p w14:paraId="2355A6F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அத்த</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யமலை</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வானெற்</w:t>
      </w:r>
      <w:proofErr w:type="spellEnd"/>
    </w:p>
    <w:p w14:paraId="27F37FF1"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u w:val="wave"/>
          <w:lang w:val="en-GB"/>
        </w:rPr>
        <w:t>ற</w:t>
      </w:r>
      <w:r>
        <w:rPr>
          <w:rFonts w:ascii="Gandhari Unicode" w:hAnsi="Gandhari Unicode" w:cs="e-Tamil OTC"/>
          <w:sz w:val="24"/>
          <w:szCs w:val="24"/>
          <w:lang w:val="en-GB"/>
        </w:rPr>
        <w:t>ரியார்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சிலம்பி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னரிசி</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யார்ப்பக்</w:t>
      </w:r>
      <w:proofErr w:type="spellEnd"/>
    </w:p>
    <w:p w14:paraId="4380001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கோடை</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தூக்குங்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கானஞ்</w:t>
      </w:r>
      <w:proofErr w:type="spellEnd"/>
    </w:p>
    <w:p w14:paraId="20904D65"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செல்வாந்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தோழி</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நல்கினர்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நமரே</w:t>
      </w:r>
      <w:proofErr w:type="spellEnd"/>
      <w:r>
        <w:rPr>
          <w:rFonts w:ascii="Gandhari Unicode" w:hAnsi="Gandhari Unicode" w:cs="e-Tamil OTC"/>
          <w:sz w:val="24"/>
          <w:szCs w:val="24"/>
          <w:lang w:val="en-GB"/>
        </w:rPr>
        <w:t>.</w:t>
      </w:r>
    </w:p>
    <w:p w14:paraId="5AF5E9C4" w14:textId="77777777" w:rsidR="00544225" w:rsidRDefault="00544225">
      <w:pPr>
        <w:pStyle w:val="PreformattedText"/>
        <w:rPr>
          <w:rFonts w:ascii="Gandhari Unicode" w:hAnsi="Gandhari Unicode" w:cs="e-Tamil OTC"/>
          <w:sz w:val="24"/>
          <w:szCs w:val="24"/>
          <w:lang w:val="en-GB"/>
        </w:rPr>
      </w:pPr>
    </w:p>
    <w:p w14:paraId="2715E862"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1b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வாகை</w:t>
      </w:r>
      <w:proofErr w:type="spellEnd"/>
      <w:r>
        <w:rPr>
          <w:rFonts w:ascii="Gandhari Unicode" w:eastAsia="URW Palladio UNI" w:hAnsi="Gandhari Unicode" w:cs="e-Tamil OTC"/>
          <w:sz w:val="24"/>
          <w:szCs w:val="24"/>
          <w:lang w:val="en-GB"/>
        </w:rPr>
        <w:t xml:space="preserve"> C2,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வரைகை</w:t>
      </w:r>
      <w:proofErr w:type="spellEnd"/>
      <w:r>
        <w:rPr>
          <w:rFonts w:ascii="Gandhari Unicode" w:eastAsia="URW Palladio UNI" w:hAnsi="Gandhari Unicode" w:cs="e-Tamil OTC"/>
          <w:sz w:val="24"/>
          <w:szCs w:val="24"/>
          <w:lang w:val="en-GB"/>
        </w:rPr>
        <w:t xml:space="preserve"> L1, C1+3, G1+2v, EA; </w:t>
      </w:r>
      <w:proofErr w:type="spellStart"/>
      <w:r>
        <w:rPr>
          <w:rFonts w:ascii="Gandhari Unicode" w:eastAsia="URW Palladio UNI" w:hAnsi="Gandhari Unicode" w:cs="e-Tamil OTC"/>
          <w:sz w:val="24"/>
          <w:szCs w:val="24"/>
          <w:lang w:val="en-GB"/>
        </w:rPr>
        <w:t>வராகை</w:t>
      </w:r>
      <w:proofErr w:type="spellEnd"/>
      <w:r>
        <w:rPr>
          <w:rFonts w:ascii="Gandhari Unicode" w:eastAsia="URW Palladio UNI" w:hAnsi="Gandhari Unicode" w:cs="e-Tamil OTC"/>
          <w:sz w:val="24"/>
          <w:szCs w:val="24"/>
          <w:lang w:val="en-GB"/>
        </w:rPr>
        <w:t xml:space="preserve"> G2 • </w:t>
      </w:r>
      <w:r>
        <w:rPr>
          <w:rFonts w:ascii="Gandhari Unicode" w:eastAsia="URW Palladio UNI" w:hAnsi="Gandhari Unicode" w:cs="e-Tamil OTC"/>
          <w:b/>
          <w:bCs/>
          <w:sz w:val="24"/>
          <w:szCs w:val="24"/>
          <w:lang w:val="en-GB"/>
        </w:rPr>
        <w:t>1df.</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றரியார்</w:t>
      </w:r>
      <w:proofErr w:type="spellEnd"/>
      <w:r>
        <w:rPr>
          <w:rFonts w:ascii="Gandhari Unicode" w:eastAsia="URW Palladio UNI" w:hAnsi="Gandhari Unicode" w:cs="e-Tamil OTC"/>
          <w:sz w:val="24"/>
          <w:szCs w:val="24"/>
          <w:lang w:val="en-GB"/>
        </w:rPr>
        <w:t xml:space="preserve"> C2+3v,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வானெற்றி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யரியார்</w:t>
      </w:r>
      <w:proofErr w:type="spellEnd"/>
      <w:r>
        <w:rPr>
          <w:rFonts w:ascii="Gandhari Unicode" w:eastAsia="URW Palladio UNI" w:hAnsi="Gandhari Unicode" w:cs="e-Tamil OTC"/>
          <w:sz w:val="24"/>
          <w:szCs w:val="24"/>
          <w:lang w:val="en-GB"/>
        </w:rPr>
        <w:t xml:space="preserve"> L1, C1+3v, G2, EA, I, AT; </w:t>
      </w:r>
      <w:proofErr w:type="spellStart"/>
      <w:r>
        <w:rPr>
          <w:rFonts w:ascii="Gandhari Unicode" w:eastAsia="URW Palladio UNI" w:hAnsi="Gandhari Unicode" w:cs="e-Tamil OTC"/>
          <w:sz w:val="24"/>
          <w:szCs w:val="24"/>
          <w:lang w:val="en-GB"/>
        </w:rPr>
        <w:t>வானெற்றி</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யரியர்</w:t>
      </w:r>
      <w:proofErr w:type="spellEnd"/>
      <w:r>
        <w:rPr>
          <w:rFonts w:ascii="Gandhari Unicode" w:eastAsia="URW Palladio UNI" w:hAnsi="Gandhari Unicode" w:cs="e-Tamil OTC"/>
          <w:sz w:val="24"/>
          <w:szCs w:val="24"/>
          <w:lang w:val="en-GB"/>
        </w:rPr>
        <w:t xml:space="preserve"> C3, G1 • </w:t>
      </w:r>
      <w:r>
        <w:rPr>
          <w:rFonts w:ascii="Gandhari Unicode" w:hAnsi="Gandhari Unicode" w:cs="e-Tamil OTC"/>
          <w:b/>
          <w:bCs/>
          <w:sz w:val="24"/>
          <w:szCs w:val="24"/>
          <w:lang w:val="en-GB"/>
        </w:rPr>
        <w:t>3b</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தூக்குங்</w:t>
      </w:r>
      <w:proofErr w:type="spellEnd"/>
      <w:r>
        <w:rPr>
          <w:rFonts w:ascii="Gandhari Unicode" w:hAnsi="Gandhari Unicode" w:cs="e-Tamil OTC"/>
          <w:sz w:val="24"/>
          <w:szCs w:val="24"/>
          <w:lang w:val="en-GB"/>
        </w:rPr>
        <w:t xml:space="preserve"> C2+3, G1+2,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தூங்குங்</w:t>
      </w:r>
      <w:proofErr w:type="spellEnd"/>
      <w:r>
        <w:rPr>
          <w:rFonts w:ascii="Gandhari Unicode" w:hAnsi="Gandhari Unicode" w:cs="e-Tamil OTC"/>
          <w:sz w:val="24"/>
          <w:szCs w:val="24"/>
          <w:lang w:val="en-GB"/>
        </w:rPr>
        <w:t xml:space="preserve"> L1, C1, EA, I, AT, </w:t>
      </w:r>
      <w:proofErr w:type="spellStart"/>
      <w:r>
        <w:rPr>
          <w:rFonts w:ascii="Gandhari Unicode" w:hAnsi="Gandhari Unicode" w:cs="e-Tamil OTC"/>
          <w:sz w:val="24"/>
          <w:szCs w:val="24"/>
          <w:lang w:val="en-GB"/>
        </w:rPr>
        <w:t>Cām.v</w:t>
      </w:r>
      <w:proofErr w:type="spellEnd"/>
      <w:r>
        <w:rPr>
          <w:rFonts w:ascii="Gandhari Unicode" w:eastAsia="URW Palladio UNI" w:hAnsi="Gandhari Unicode" w:cs="e-Tamil OTC"/>
          <w:sz w:val="24"/>
          <w:szCs w:val="24"/>
          <w:lang w:val="en-GB"/>
        </w:rPr>
        <w:t xml:space="preserve"> • </w:t>
      </w:r>
      <w:r>
        <w:rPr>
          <w:rFonts w:ascii="Gandhari Unicode" w:hAnsi="Gandhari Unicode" w:cs="e-Tamil OTC"/>
          <w:b/>
          <w:bCs/>
          <w:sz w:val="24"/>
          <w:szCs w:val="24"/>
          <w:lang w:val="en-GB"/>
        </w:rPr>
        <w:t>3c</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கானஞ்</w:t>
      </w:r>
      <w:proofErr w:type="spellEnd"/>
      <w:r>
        <w:rPr>
          <w:rFonts w:ascii="Gandhari Unicode" w:hAnsi="Gandhari Unicode" w:cs="e-Tamil OTC"/>
          <w:sz w:val="24"/>
          <w:szCs w:val="24"/>
          <w:lang w:val="en-GB"/>
        </w:rPr>
        <w:t xml:space="preserve"> C2+3,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கானலஞ்</w:t>
      </w:r>
      <w:proofErr w:type="spellEnd"/>
      <w:r>
        <w:rPr>
          <w:rFonts w:ascii="Gandhari Unicode" w:hAnsi="Gandhari Unicode" w:cs="e-Tamil OTC"/>
          <w:sz w:val="24"/>
          <w:szCs w:val="24"/>
          <w:lang w:val="en-GB"/>
        </w:rPr>
        <w:t xml:space="preserve"> L1, C1</w:t>
      </w:r>
    </w:p>
    <w:p w14:paraId="0E80CBD3" w14:textId="77777777" w:rsidR="00544225" w:rsidRDefault="00544225">
      <w:pPr>
        <w:pStyle w:val="Textbody"/>
        <w:spacing w:after="29"/>
        <w:jc w:val="both"/>
        <w:rPr>
          <w:rFonts w:ascii="Gandhari Unicode" w:hAnsi="Gandhari Unicode" w:cs="e-Tamil OTC"/>
          <w:lang w:val="en-GB"/>
        </w:rPr>
      </w:pPr>
    </w:p>
    <w:p w14:paraId="7E18176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atta(m)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w:t>
      </w:r>
      <w:proofErr w:type="spellStart"/>
      <w:r>
        <w:rPr>
          <w:rFonts w:ascii="Gandhari Unicode" w:hAnsi="Gandhari Unicode" w:cs="e-Tamil OTC"/>
          <w:lang w:val="en-GB"/>
        </w:rPr>
        <w:t>amalai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neṟṟ</w:t>
      </w:r>
      <w:proofErr w:type="spellEnd"/>
      <w:r>
        <w:rPr>
          <w:rFonts w:ascii="Gandhari Unicode" w:hAnsi="Gandhari Unicode" w:cs="e-Tamil OTC"/>
          <w:i/>
          <w:iCs/>
          <w:lang w:val="en-GB"/>
        </w:rPr>
        <w:t>*</w:t>
      </w:r>
    </w:p>
    <w:p w14:paraId="7D4765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ari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cilampiṉ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arici</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ārppa</w:t>
      </w:r>
      <w:proofErr w:type="spellEnd"/>
      <w:r>
        <w:rPr>
          <w:rFonts w:ascii="Gandhari Unicode" w:hAnsi="Gandhari Unicode" w:cs="e-Tamil OTC"/>
          <w:lang w:val="en-GB"/>
        </w:rPr>
        <w:t>+</w:t>
      </w:r>
    </w:p>
    <w:p w14:paraId="37191B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kāṉam</w:t>
      </w:r>
      <w:proofErr w:type="spellEnd"/>
    </w:p>
    <w:p w14:paraId="594A6A1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celvām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nalkiṉar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namar</w:t>
      </w:r>
      <w:proofErr w:type="spellEnd"/>
      <w:r>
        <w:rPr>
          <w:rFonts w:ascii="Gandhari Unicode" w:hAnsi="Gandhari Unicode" w:cs="e-Tamil OTC"/>
          <w:lang w:val="en-GB"/>
        </w:rPr>
        <w:t>-ē.</w:t>
      </w:r>
    </w:p>
    <w:p w14:paraId="16D4F04A" w14:textId="77777777" w:rsidR="00544225" w:rsidRDefault="00544225">
      <w:pPr>
        <w:pStyle w:val="Textbody"/>
        <w:spacing w:after="29" w:line="260" w:lineRule="exact"/>
        <w:jc w:val="both"/>
        <w:rPr>
          <w:rFonts w:ascii="Gandhari Unicode" w:hAnsi="Gandhari Unicode" w:cs="e-Tamil OTC"/>
          <w:lang w:val="en-GB"/>
        </w:rPr>
      </w:pPr>
    </w:p>
    <w:p w14:paraId="02130AFF" w14:textId="77777777" w:rsidR="00544225" w:rsidRDefault="00544225">
      <w:pPr>
        <w:pStyle w:val="Textbody"/>
        <w:spacing w:after="29" w:line="260" w:lineRule="exact"/>
        <w:jc w:val="both"/>
        <w:rPr>
          <w:rFonts w:ascii="Gandhari Unicode" w:hAnsi="Gandhari Unicode" w:cs="e-Tamil OTC"/>
          <w:lang w:val="en-GB"/>
        </w:rPr>
      </w:pPr>
    </w:p>
    <w:p w14:paraId="2F999062" w14:textId="77777777" w:rsidR="00544225" w:rsidRDefault="00000000">
      <w:pPr>
        <w:pStyle w:val="Textbody"/>
        <w:spacing w:after="29" w:line="260" w:lineRule="exact"/>
        <w:jc w:val="both"/>
        <w:rPr>
          <w:rFonts w:ascii="Gandhari Unicode" w:hAnsi="Gandhari Unicode" w:cs="e-Tamil OTC"/>
          <w:lang w:val="en-GB"/>
        </w:rPr>
      </w:pPr>
      <w:r>
        <w:br w:type="page"/>
      </w:r>
    </w:p>
    <w:p w14:paraId="3144DED7"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announcing [their] going away together to HER.</w:t>
      </w:r>
    </w:p>
    <w:p w14:paraId="3A25A36A" w14:textId="77777777" w:rsidR="00544225" w:rsidRDefault="00544225">
      <w:pPr>
        <w:pStyle w:val="Textbody"/>
        <w:spacing w:after="29" w:line="260" w:lineRule="exact"/>
        <w:jc w:val="both"/>
        <w:rPr>
          <w:rFonts w:ascii="Gandhari Unicode" w:hAnsi="Gandhari Unicode" w:cs="e-Tamil OTC"/>
          <w:lang w:val="en-GB"/>
        </w:rPr>
      </w:pPr>
    </w:p>
    <w:p w14:paraId="50FAF40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road </w:t>
      </w:r>
      <w:proofErr w:type="spellStart"/>
      <w:r>
        <w:rPr>
          <w:rFonts w:ascii="Gandhari Unicode" w:hAnsi="Gandhari Unicode" w:cs="e-Tamil OTC"/>
          <w:lang w:val="en-GB"/>
        </w:rPr>
        <w:t>Sirissa</w:t>
      </w:r>
      <w:proofErr w:type="spellEnd"/>
      <w:r>
        <w:rPr>
          <w:rFonts w:ascii="Gandhari Unicode" w:hAnsi="Gandhari Unicode" w:cs="e-Tamil OTC"/>
          <w:lang w:val="en-GB"/>
        </w:rPr>
        <w:t>-tree abundance purity nut</w:t>
      </w:r>
    </w:p>
    <w:p w14:paraId="46704D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metal-pieces roar- anklet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grain roar(inf.)</w:t>
      </w:r>
    </w:p>
    <w:p w14:paraId="5D670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west</w:t>
      </w:r>
      <w:ins w:id="1294" w:author="Narmada Hansani Polgampalage" w:date="2023-11-29T18:05:00Z">
        <w:r>
          <w:rPr>
            <w:rFonts w:ascii="Gandhari Unicode" w:hAnsi="Gandhari Unicode" w:cs="e-Tamil OTC"/>
            <w:lang w:val="en-GB"/>
          </w:rPr>
          <w:t>-</w:t>
        </w:r>
      </w:ins>
      <w:del w:id="1295" w:author="Narmada Hansani Polgampalage" w:date="2023-11-29T18:05:00Z">
        <w:r>
          <w:rPr>
            <w:rFonts w:ascii="Gandhari Unicode" w:hAnsi="Gandhari Unicode" w:cs="e-Tamil OTC"/>
            <w:lang w:val="en-GB"/>
          </w:rPr>
          <w:delText xml:space="preserve"> </w:delText>
        </w:r>
      </w:del>
      <w:r>
        <w:rPr>
          <w:rFonts w:ascii="Gandhari Unicode" w:hAnsi="Gandhari Unicode" w:cs="e-Tamil OTC"/>
          <w:lang w:val="en-GB"/>
        </w:rPr>
        <w:t xml:space="preserve">wind lifting- </w:t>
      </w:r>
      <w:proofErr w:type="gramStart"/>
      <w:r>
        <w:rPr>
          <w:rFonts w:ascii="Gandhari Unicode" w:hAnsi="Gandhari Unicode" w:cs="e-Tamil OTC"/>
          <w:lang w:val="en-GB"/>
        </w:rPr>
        <w:t>forest</w:t>
      </w:r>
      <w:proofErr w:type="gramEnd"/>
    </w:p>
    <w:p w14:paraId="553B56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we-go friend granted-he(h.) our-they(</w:t>
      </w:r>
      <w:proofErr w:type="gramStart"/>
      <w:r>
        <w:rPr>
          <w:rFonts w:ascii="Gandhari Unicode" w:hAnsi="Gandhari Unicode" w:cs="e-Tamil OTC"/>
          <w:lang w:val="en-GB"/>
        </w:rPr>
        <w:t>h.)</w:t>
      </w:r>
      <w:r>
        <w:rPr>
          <w:rFonts w:ascii="Gandhari Unicode" w:hAnsi="Gandhari Unicode" w:cs="e-Tamil OTC"/>
          <w:position w:val="6"/>
          <w:lang w:val="en-GB"/>
        </w:rPr>
        <w:t>ē</w:t>
      </w:r>
      <w:r>
        <w:rPr>
          <w:rFonts w:ascii="Gandhari Unicode" w:hAnsi="Gandhari Unicode" w:cs="e-Tamil OTC"/>
          <w:lang w:val="en-GB"/>
        </w:rPr>
        <w:t>.</w:t>
      </w:r>
      <w:proofErr w:type="gramEnd"/>
      <w:r>
        <w:rPr>
          <w:rFonts w:ascii="Gandhari Unicode" w:hAnsi="Gandhari Unicode" w:cs="e-Tamil OTC"/>
          <w:lang w:val="en-GB"/>
        </w:rPr>
        <w:t xml:space="preserve">  </w:t>
      </w:r>
    </w:p>
    <w:p w14:paraId="60655BAD" w14:textId="77777777" w:rsidR="00544225" w:rsidRDefault="00544225">
      <w:pPr>
        <w:pStyle w:val="Textbody"/>
        <w:spacing w:after="0" w:line="260" w:lineRule="exact"/>
        <w:jc w:val="both"/>
        <w:rPr>
          <w:rFonts w:ascii="Gandhari Unicode" w:hAnsi="Gandhari Unicode" w:cs="e-Tamil OTC"/>
          <w:lang w:val="en-GB"/>
        </w:rPr>
      </w:pPr>
    </w:p>
    <w:p w14:paraId="2B7AF48F" w14:textId="77777777" w:rsidR="00544225" w:rsidRDefault="00544225">
      <w:pPr>
        <w:pStyle w:val="Textbody"/>
        <w:spacing w:after="29"/>
        <w:jc w:val="both"/>
        <w:rPr>
          <w:rFonts w:ascii="Gandhari Unicode" w:hAnsi="Gandhari Unicode" w:cs="e-Tamil OTC"/>
          <w:lang w:val="en-GB"/>
        </w:rPr>
      </w:pPr>
    </w:p>
    <w:p w14:paraId="2704DD54"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Into the forest, where the west wind lifts</w:t>
      </w:r>
    </w:p>
    <w:p w14:paraId="00ABAF05"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 xml:space="preserve">the many bright nuts on the </w:t>
      </w:r>
      <w:proofErr w:type="spellStart"/>
      <w:r>
        <w:rPr>
          <w:rFonts w:ascii="Gandhari Unicode" w:hAnsi="Gandhari Unicode" w:cs="e-Tamil OTC"/>
          <w:lang w:val="en-GB"/>
        </w:rPr>
        <w:t>Sirissa</w:t>
      </w:r>
      <w:proofErr w:type="spellEnd"/>
      <w:r>
        <w:rPr>
          <w:rFonts w:ascii="Gandhari Unicode" w:hAnsi="Gandhari Unicode" w:cs="e-Tamil OTC"/>
          <w:lang w:val="en-GB"/>
        </w:rPr>
        <w:t xml:space="preserve"> trees by the road,</w:t>
      </w:r>
    </w:p>
    <w:p w14:paraId="5565FB9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to make the grains roar like metal pieces in anklets,</w:t>
      </w:r>
    </w:p>
    <w:p w14:paraId="44712F6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going, friend. Our man has granted [it].</w:t>
      </w:r>
    </w:p>
    <w:p w14:paraId="4534C1DC" w14:textId="77777777" w:rsidR="00544225" w:rsidRDefault="00544225">
      <w:pPr>
        <w:pStyle w:val="Textbody"/>
        <w:spacing w:after="0"/>
        <w:jc w:val="both"/>
        <w:rPr>
          <w:rFonts w:ascii="Gandhari Unicode" w:hAnsi="Gandhari Unicode" w:cs="e-Tamil OTC"/>
          <w:lang w:val="en-GB"/>
        </w:rPr>
      </w:pPr>
    </w:p>
    <w:p w14:paraId="13FDF249" w14:textId="77777777" w:rsidR="00544225" w:rsidRDefault="00544225">
      <w:pPr>
        <w:pStyle w:val="Textbody"/>
        <w:spacing w:after="0"/>
        <w:jc w:val="both"/>
        <w:rPr>
          <w:rFonts w:ascii="Gandhari Unicode" w:hAnsi="Gandhari Unicode" w:cs="e-Tamil OTC"/>
          <w:lang w:val="en-GB"/>
        </w:rPr>
      </w:pPr>
    </w:p>
    <w:p w14:paraId="10449A7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people have granted [it].</w:t>
      </w:r>
      <w:r>
        <w:rPr>
          <w:rStyle w:val="FootnoteReference1"/>
          <w:rFonts w:ascii="Gandhari Unicode" w:hAnsi="Gandhari Unicode" w:cs="e-Tamil OTC"/>
          <w:lang w:val="en-GB"/>
        </w:rPr>
        <w:footnoteReference w:id="672"/>
      </w:r>
    </w:p>
    <w:p w14:paraId="32E56BD7" w14:textId="77777777" w:rsidR="00544225" w:rsidRDefault="00544225">
      <w:pPr>
        <w:pStyle w:val="Textbody"/>
        <w:spacing w:after="0"/>
        <w:jc w:val="both"/>
        <w:rPr>
          <w:rFonts w:ascii="Gandhari Unicode" w:hAnsi="Gandhari Unicode" w:cs="e-Tamil OTC"/>
          <w:lang w:val="en-GB"/>
        </w:rPr>
      </w:pPr>
    </w:p>
    <w:p w14:paraId="2666F6F1" w14:textId="77777777" w:rsidR="00544225" w:rsidRDefault="00000000">
      <w:pPr>
        <w:rPr>
          <w:rFonts w:ascii="Gandhari Unicode" w:eastAsiaTheme="majorEastAsia" w:hAnsi="Gandhari Unicode" w:cstheme="majorBidi" w:hint="eastAsia"/>
          <w:b/>
        </w:rPr>
      </w:pPr>
      <w:r>
        <w:br w:type="page"/>
      </w:r>
    </w:p>
    <w:p w14:paraId="571C3B3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370</w:t>
      </w:r>
      <w:r>
        <w:rPr>
          <w:rFonts w:ascii="e-Tamil OTC" w:hAnsi="e-Tamil OTC" w:cs="e-Tamil OTC"/>
          <w:b/>
          <w:i w:val="0"/>
          <w:iCs w:val="0"/>
          <w:color w:val="auto"/>
        </w:rPr>
        <w:t xml:space="preserve"> </w:t>
      </w:r>
      <w:proofErr w:type="spellStart"/>
      <w:r>
        <w:rPr>
          <w:rFonts w:ascii="e-Tamil OTC" w:hAnsi="e-Tamil OTC" w:cs="e-Tamil OTC"/>
          <w:i w:val="0"/>
          <w:iCs w:val="0"/>
          <w:color w:val="auto"/>
        </w:rPr>
        <w:t>வில்லகவிரலினாற்</w:t>
      </w:r>
      <w:proofErr w:type="spellEnd"/>
      <w:r>
        <w:rPr>
          <w:rFonts w:ascii="e-Tamil OTC" w:hAnsi="e-Tamil OTC" w:cs="e-Tamil OTC"/>
          <w:i w:val="0"/>
          <w:iCs w:val="0"/>
          <w:color w:val="auto"/>
        </w:rPr>
        <w:t xml:space="preserve">: </w:t>
      </w:r>
      <w:r>
        <w:rPr>
          <w:rFonts w:ascii="Gandhari Unicode" w:hAnsi="Gandhari Unicode"/>
          <w:i w:val="0"/>
          <w:iCs w:val="0"/>
          <w:color w:val="auto"/>
        </w:rPr>
        <w:t>the courtesan/other woman / SHE</w:t>
      </w:r>
    </w:p>
    <w:p w14:paraId="71197C2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புறனுரைத்தாள்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அவட்குப்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9BC108B" w14:textId="77777777" w:rsidR="00544225" w:rsidRDefault="00544225">
      <w:pPr>
        <w:pStyle w:val="Textbody"/>
        <w:spacing w:after="29"/>
        <w:jc w:val="both"/>
        <w:rPr>
          <w:rFonts w:ascii="Gandhari Unicode" w:hAnsi="Gandhari Unicode" w:cs="e-Tamil OTC"/>
          <w:lang w:val="en-GB"/>
        </w:rPr>
      </w:pPr>
    </w:p>
    <w:p w14:paraId="3ED3AFCA"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பொய்கை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யாம்ப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லணிநிறக்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கொழுமுகை</w:t>
      </w:r>
      <w:proofErr w:type="spellEnd"/>
    </w:p>
    <w:p w14:paraId="5A0BA5A2"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வண்டுவாய்</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திறக்குந்</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தண்டுறை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யூரனோ</w:t>
      </w:r>
      <w:proofErr w:type="spellEnd"/>
    </w:p>
    <w:p w14:paraId="0BDE1C1C"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டிருப்பி</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னிருமருங்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கிடப்பின்</w:t>
      </w:r>
      <w:proofErr w:type="spellEnd"/>
    </w:p>
    <w:p w14:paraId="62E912FF"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வில்லக</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விரலிற்</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பொருந்தியவ</w:t>
      </w:r>
      <w:proofErr w:type="spellEnd"/>
    </w:p>
    <w:p w14:paraId="228A9CA7" w14:textId="77777777" w:rsidR="00544225" w:rsidRDefault="00000000">
      <w:pPr>
        <w:pStyle w:val="PreformattedText"/>
        <w:rPr>
          <w:rFonts w:ascii="Gandhari Unicode" w:hAnsi="Gandhari Unicode" w:cs="e-Tamil OTC"/>
          <w:sz w:val="24"/>
          <w:szCs w:val="24"/>
          <w:lang w:val="en-GB"/>
        </w:rPr>
      </w:pPr>
      <w:proofErr w:type="spellStart"/>
      <w:r>
        <w:rPr>
          <w:rFonts w:ascii="Gandhari Unicode" w:hAnsi="Gandhari Unicode" w:cs="e-Tamil OTC"/>
          <w:sz w:val="24"/>
          <w:szCs w:val="24"/>
          <w:lang w:val="en-GB"/>
        </w:rPr>
        <w:t>னல்லகஞ்</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சேரி</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னொருமருங்</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u w:val="wave"/>
          <w:lang w:val="en-GB"/>
        </w:rPr>
        <w:t>கினமே</w:t>
      </w:r>
      <w:proofErr w:type="spellEnd"/>
      <w:r>
        <w:rPr>
          <w:rFonts w:ascii="Gandhari Unicode" w:hAnsi="Gandhari Unicode" w:cs="e-Tamil OTC"/>
          <w:sz w:val="24"/>
          <w:szCs w:val="24"/>
          <w:lang w:val="en-GB"/>
        </w:rPr>
        <w:t>.</w:t>
      </w:r>
    </w:p>
    <w:p w14:paraId="3AA8683E" w14:textId="77777777" w:rsidR="00544225" w:rsidRDefault="00544225">
      <w:pPr>
        <w:pStyle w:val="PreformattedText"/>
        <w:rPr>
          <w:rFonts w:ascii="Gandhari Unicode" w:hAnsi="Gandhari Unicode" w:cs="e-Tamil OTC"/>
          <w:sz w:val="24"/>
          <w:szCs w:val="24"/>
          <w:lang w:val="en-GB"/>
        </w:rPr>
      </w:pPr>
    </w:p>
    <w:p w14:paraId="69B3E77D" w14:textId="77777777" w:rsidR="00544225" w:rsidRDefault="00000000">
      <w:pPr>
        <w:pStyle w:val="PreformattedText"/>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2d</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யூரனோ</w:t>
      </w:r>
      <w:proofErr w:type="spellEnd"/>
      <w:r>
        <w:rPr>
          <w:rFonts w:ascii="Gandhari Unicode" w:eastAsia="URW Palladio UNI" w:hAnsi="Gandhari Unicode" w:cs="e-Tamil OTC"/>
          <w:sz w:val="24"/>
          <w:szCs w:val="24"/>
          <w:lang w:val="en-GB"/>
        </w:rPr>
        <w:t xml:space="preserve"> C2+3, G1, EA; </w:t>
      </w:r>
      <w:proofErr w:type="spellStart"/>
      <w:r>
        <w:rPr>
          <w:rFonts w:ascii="Gandhari Unicode" w:eastAsia="URW Palladio UNI" w:hAnsi="Gandhari Unicode" w:cs="e-Tamil OTC"/>
          <w:sz w:val="24"/>
          <w:szCs w:val="24"/>
          <w:lang w:val="en-GB"/>
        </w:rPr>
        <w:t>யூரனொ</w:t>
      </w:r>
      <w:proofErr w:type="spellEnd"/>
      <w:r>
        <w:rPr>
          <w:rFonts w:ascii="Gandhari Unicode" w:eastAsia="URW Palladio UNI" w:hAnsi="Gandhari Unicode" w:cs="e-Tamil OTC"/>
          <w:sz w:val="24"/>
          <w:szCs w:val="24"/>
          <w:lang w:val="en-GB"/>
        </w:rPr>
        <w:t xml:space="preserve"> C2v,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 </w:t>
      </w:r>
      <w:r>
        <w:rPr>
          <w:rFonts w:ascii="Gandhari Unicode" w:eastAsia="URW Palladio UNI" w:hAnsi="Gandhari Unicode" w:cs="e-Tamil OTC"/>
          <w:b/>
          <w:bCs/>
          <w:sz w:val="24"/>
          <w:szCs w:val="24"/>
          <w:lang w:val="en-GB"/>
        </w:rPr>
        <w:t>4b</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விரலிற்</w:t>
      </w:r>
      <w:proofErr w:type="spellEnd"/>
      <w:r>
        <w:rPr>
          <w:rFonts w:ascii="Gandhari Unicode" w:eastAsia="URW Palladio UNI" w:hAnsi="Gandhari Unicode" w:cs="e-Tamil OTC"/>
          <w:sz w:val="24"/>
          <w:szCs w:val="24"/>
          <w:lang w:val="en-GB"/>
        </w:rPr>
        <w:t xml:space="preserve"> C2+3v,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விரிதலிற்</w:t>
      </w:r>
      <w:proofErr w:type="spellEnd"/>
      <w:r>
        <w:rPr>
          <w:rFonts w:ascii="Gandhari Unicode" w:eastAsia="URW Palladio UNI" w:hAnsi="Gandhari Unicode" w:cs="e-Tamil OTC"/>
          <w:sz w:val="24"/>
          <w:szCs w:val="24"/>
          <w:lang w:val="en-GB"/>
        </w:rPr>
        <w:t xml:space="preserve"> L1, C1+3, G1 • </w:t>
      </w:r>
      <w:r>
        <w:rPr>
          <w:rFonts w:ascii="Gandhari Unicode" w:eastAsia="URW Palladio UNI" w:hAnsi="Gandhari Unicode" w:cs="e-Tamil OTC"/>
          <w:b/>
          <w:bCs/>
          <w:sz w:val="24"/>
          <w:szCs w:val="24"/>
          <w:lang w:val="en-GB"/>
        </w:rPr>
        <w:t>4cf.</w:t>
      </w:r>
      <w:r>
        <w:rPr>
          <w:rFonts w:ascii="Gandhari Unicode" w:eastAsia="URW Palladio UNI" w:hAnsi="Gandhari Unicode" w:cs="e-Tamil OTC"/>
          <w:sz w:val="24"/>
          <w:szCs w:val="24"/>
          <w:lang w:val="en-GB"/>
        </w:rPr>
        <w:t xml:space="preserve"> </w:t>
      </w:r>
      <w:bookmarkStart w:id="1296" w:name="DDE_LINK74"/>
      <w:proofErr w:type="spellStart"/>
      <w:r>
        <w:rPr>
          <w:rFonts w:ascii="Gandhari Unicode" w:eastAsia="URW Palladio UNI" w:hAnsi="Gandhari Unicode" w:cs="e-Tamil OTC"/>
          <w:sz w:val="24"/>
          <w:szCs w:val="24"/>
          <w:lang w:val="en-GB"/>
        </w:rPr>
        <w:t>பொருந்தியவ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சேரி</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bookmarkEnd w:id="1296"/>
      <w:proofErr w:type="spellEnd"/>
      <w:r>
        <w:rPr>
          <w:rFonts w:ascii="Gandhari Unicode" w:eastAsia="URW Palladio UNI" w:hAnsi="Gandhari Unicode" w:cs="e-Tamil OTC"/>
          <w:sz w:val="24"/>
          <w:szCs w:val="24"/>
          <w:lang w:val="en-GB"/>
        </w:rPr>
        <w:t xml:space="preserve"> C2+3v,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யவர்நல்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லகஞ்சே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AT, </w:t>
      </w:r>
      <w:proofErr w:type="spellStart"/>
      <w:r>
        <w:rPr>
          <w:rFonts w:ascii="Gandhari Unicode" w:eastAsia="URW Palladio UNI" w:hAnsi="Gandhari Unicode" w:cs="e-Tamil OTC"/>
          <w:sz w:val="24"/>
          <w:szCs w:val="24"/>
          <w:lang w:val="en-GB"/>
        </w:rPr>
        <w:t>ATv</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பொருந்தியவர்</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நல்லகஞ்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சேரி</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னொருமருங்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Cēn</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பொருந்தயல்வி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C1; </w:t>
      </w:r>
      <w:proofErr w:type="spellStart"/>
      <w:r>
        <w:rPr>
          <w:rFonts w:ascii="Gandhari Unicode" w:eastAsia="URW Palladio UNI" w:hAnsi="Gandhari Unicode" w:cs="e-Tamil OTC"/>
          <w:sz w:val="24"/>
          <w:szCs w:val="24"/>
          <w:lang w:val="en-GB"/>
        </w:rPr>
        <w:t>பொருநதியலவ</w:t>
      </w:r>
      <w:proofErr w:type="spellEnd"/>
      <w:r>
        <w:rPr>
          <w:rFonts w:ascii="Gandhari Unicode" w:eastAsia="URW Palladio UNI" w:hAnsi="Gandhari Unicode" w:cs="e-Tamil OTC"/>
          <w:sz w:val="24"/>
          <w:szCs w:val="24"/>
          <w:lang w:val="en-GB"/>
        </w:rPr>
        <w:t xml:space="preserve"> | </w:t>
      </w:r>
      <w:proofErr w:type="spellStart"/>
      <w:r>
        <w:rPr>
          <w:rFonts w:ascii="Gandhari Unicode" w:eastAsia="URW Palladio UNI" w:hAnsi="Gandhari Unicode" w:cs="e-Tamil OTC"/>
          <w:sz w:val="24"/>
          <w:szCs w:val="24"/>
          <w:lang w:val="en-GB"/>
        </w:rPr>
        <w:t>னல்லகஞ்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சேணோ</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ருமருங்</w:t>
      </w:r>
      <w:proofErr w:type="spellEnd"/>
      <w:r>
        <w:rPr>
          <w:rFonts w:ascii="Gandhari Unicode" w:eastAsia="URW Palladio UNI" w:hAnsi="Gandhari Unicode" w:cs="e-Tamil OTC"/>
          <w:sz w:val="24"/>
          <w:szCs w:val="24"/>
          <w:lang w:val="en-GB"/>
        </w:rPr>
        <w:t xml:space="preserve"> L1, C3, G1; </w:t>
      </w:r>
      <w:proofErr w:type="spellStart"/>
      <w:r>
        <w:rPr>
          <w:rFonts w:ascii="Gandhari Unicode" w:eastAsia="URW Palladio UNI" w:hAnsi="Gandhari Unicode" w:cs="e-Tamil OTC"/>
          <w:sz w:val="24"/>
          <w:szCs w:val="24"/>
          <w:lang w:val="en-GB"/>
        </w:rPr>
        <w:t>பொருடியவர்</w:t>
      </w:r>
      <w:proofErr w:type="spellEnd"/>
      <w:r>
        <w:rPr>
          <w:rFonts w:ascii="Gandhari Unicode" w:eastAsia="URW Palladio UNI" w:hAnsi="Gandhari Unicode" w:cs="e-Tamil OTC"/>
          <w:sz w:val="24"/>
          <w:szCs w:val="24"/>
          <w:lang w:val="en-GB"/>
        </w:rPr>
        <w:t xml:space="preserve"> | </w:t>
      </w:r>
      <w:bookmarkStart w:id="1297" w:name="DDE_LINK50"/>
      <w:proofErr w:type="spellStart"/>
      <w:r>
        <w:rPr>
          <w:rFonts w:ascii="Gandhari Unicode" w:eastAsia="URW Palladio UNI" w:hAnsi="Gandhari Unicode" w:cs="e-Tamil OTC"/>
          <w:sz w:val="24"/>
          <w:szCs w:val="24"/>
          <w:lang w:val="en-GB"/>
        </w:rPr>
        <w:t>ந</w:t>
      </w:r>
      <w:bookmarkEnd w:id="1297"/>
      <w:r>
        <w:rPr>
          <w:rFonts w:ascii="Gandhari Unicode" w:eastAsia="URW Palladio UNI" w:hAnsi="Gandhari Unicode" w:cs="e-Tamil OTC"/>
          <w:sz w:val="24"/>
          <w:szCs w:val="24"/>
          <w:lang w:val="en-GB"/>
        </w:rPr>
        <w:t>ல்ல</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கஞ்சே</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ணொருமருங்</w:t>
      </w:r>
      <w:proofErr w:type="spellEnd"/>
      <w:r>
        <w:rPr>
          <w:rFonts w:ascii="Gandhari Unicode" w:eastAsia="URW Palladio UNI" w:hAnsi="Gandhari Unicode" w:cs="e-Tamil OTC"/>
          <w:sz w:val="24"/>
          <w:szCs w:val="24"/>
          <w:lang w:val="en-GB"/>
        </w:rPr>
        <w:t xml:space="preserve">) G2(), EA; </w:t>
      </w:r>
      <w:proofErr w:type="spellStart"/>
      <w:r>
        <w:rPr>
          <w:rFonts w:ascii="Gandhari Unicode" w:eastAsia="URW Palladio UNI" w:hAnsi="Gandhari Unicode" w:cs="e-Tamil OTC"/>
          <w:sz w:val="24"/>
          <w:szCs w:val="24"/>
          <w:lang w:val="en-GB"/>
        </w:rPr>
        <w:t>பொருடியவர்</w:t>
      </w:r>
      <w:proofErr w:type="spellEnd"/>
      <w:r>
        <w:rPr>
          <w:rFonts w:ascii="Gandhari Unicode" w:eastAsia="URW Palladio UNI" w:hAnsi="Gandhari Unicode" w:cs="e-Tamil OTC"/>
          <w:sz w:val="24"/>
          <w:szCs w:val="24"/>
          <w:lang w:val="en-GB"/>
        </w:rPr>
        <w:t xml:space="preserve"> | </w:t>
      </w:r>
      <w:bookmarkStart w:id="1298" w:name="DDE_LINK501"/>
      <w:proofErr w:type="spellStart"/>
      <w:r>
        <w:rPr>
          <w:rFonts w:ascii="Gandhari Unicode" w:eastAsia="URW Palladio UNI" w:hAnsi="Gandhari Unicode" w:cs="e-Tamil OTC"/>
          <w:sz w:val="24"/>
          <w:szCs w:val="24"/>
          <w:lang w:val="en-GB"/>
        </w:rPr>
        <w:t>ந</w:t>
      </w:r>
      <w:bookmarkEnd w:id="1298"/>
      <w:r>
        <w:rPr>
          <w:rFonts w:ascii="Gandhari Unicode" w:eastAsia="URW Palladio UNI" w:hAnsi="Gandhari Unicode" w:cs="e-Tamil OTC"/>
          <w:sz w:val="24"/>
          <w:szCs w:val="24"/>
          <w:lang w:val="en-GB"/>
        </w:rPr>
        <w:t>ல்லகஞ்</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சேணா</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மொருமருங்</w:t>
      </w:r>
      <w:proofErr w:type="spellEnd"/>
      <w:r>
        <w:rPr>
          <w:rFonts w:ascii="Gandhari Unicode" w:eastAsia="URW Palladio UNI" w:hAnsi="Gandhari Unicode" w:cs="e-Tamil OTC"/>
          <w:sz w:val="24"/>
          <w:szCs w:val="24"/>
          <w:lang w:val="en-GB"/>
        </w:rPr>
        <w:t xml:space="preserve"> I • </w:t>
      </w:r>
      <w:r>
        <w:rPr>
          <w:rFonts w:ascii="Gandhari Unicode" w:hAnsi="Gandhari Unicode" w:cs="e-Tamil OTC"/>
          <w:b/>
          <w:bCs/>
          <w:sz w:val="24"/>
          <w:szCs w:val="24"/>
          <w:lang w:val="en-GB"/>
        </w:rPr>
        <w:t>5d</w:t>
      </w:r>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கினமே</w:t>
      </w:r>
      <w:proofErr w:type="spellEnd"/>
      <w:r>
        <w:rPr>
          <w:rFonts w:ascii="Gandhari Unicode" w:hAnsi="Gandhari Unicode" w:cs="e-Tamil OTC"/>
          <w:sz w:val="24"/>
          <w:szCs w:val="24"/>
          <w:lang w:val="en-GB"/>
        </w:rPr>
        <w:t xml:space="preserve"> L1, C1+2, G1+2, EA, </w:t>
      </w:r>
      <w:proofErr w:type="spellStart"/>
      <w:r>
        <w:rPr>
          <w:rFonts w:ascii="Gandhari Unicode" w:hAnsi="Gandhari Unicode" w:cs="e-Tamil OTC"/>
          <w:sz w:val="24"/>
          <w:szCs w:val="24"/>
          <w:lang w:val="en-GB"/>
        </w:rPr>
        <w:t>Cām</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கிலமே</w:t>
      </w:r>
      <w:proofErr w:type="spellEnd"/>
      <w:r>
        <w:rPr>
          <w:rFonts w:ascii="Gandhari Unicode" w:hAnsi="Gandhari Unicode" w:cs="e-Tamil OTC"/>
          <w:sz w:val="24"/>
          <w:szCs w:val="24"/>
          <w:lang w:val="en-GB"/>
        </w:rPr>
        <w:t xml:space="preserve"> </w:t>
      </w:r>
      <w:proofErr w:type="spellStart"/>
      <w:r>
        <w:rPr>
          <w:rFonts w:ascii="Gandhari Unicode" w:hAnsi="Gandhari Unicode" w:cs="e-Tamil OTC"/>
          <w:sz w:val="24"/>
          <w:szCs w:val="24"/>
          <w:lang w:val="en-GB"/>
        </w:rPr>
        <w:t>Cām.v</w:t>
      </w:r>
      <w:proofErr w:type="spellEnd"/>
    </w:p>
    <w:p w14:paraId="35C4A5DD" w14:textId="77777777" w:rsidR="00544225" w:rsidRDefault="00544225">
      <w:pPr>
        <w:pStyle w:val="Textbody"/>
        <w:spacing w:after="29"/>
        <w:jc w:val="both"/>
        <w:rPr>
          <w:rFonts w:ascii="Gandhari Unicode" w:hAnsi="Gandhari Unicode" w:cs="e-Tamil OTC"/>
          <w:u w:val="double"/>
          <w:lang w:val="en-GB"/>
        </w:rPr>
      </w:pPr>
    </w:p>
    <w:p w14:paraId="541BE8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poykai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āmpal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mukai</w:t>
      </w:r>
      <w:proofErr w:type="spellEnd"/>
    </w:p>
    <w:p w14:paraId="4DA024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ūraṉōṭ</w:t>
      </w:r>
      <w:proofErr w:type="spellEnd"/>
      <w:r>
        <w:rPr>
          <w:rFonts w:ascii="Gandhari Unicode" w:hAnsi="Gandhari Unicode" w:cs="e-Tamil OTC"/>
          <w:lang w:val="en-GB"/>
        </w:rPr>
        <w:t>*</w:t>
      </w:r>
    </w:p>
    <w:p w14:paraId="139B02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iruppiṉ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maruṅkiṉam</w:t>
      </w:r>
      <w:proofErr w:type="spellEnd"/>
      <w:r>
        <w:rPr>
          <w:rFonts w:ascii="Gandhari Unicode" w:hAnsi="Gandhari Unicode" w:cs="e-Tamil OTC"/>
          <w:lang w:val="en-GB"/>
        </w:rPr>
        <w:t xml:space="preserve">-ē </w:t>
      </w:r>
      <w:proofErr w:type="spellStart"/>
      <w:r>
        <w:rPr>
          <w:rFonts w:ascii="Gandhari Unicode" w:hAnsi="Gandhari Unicode" w:cs="e-Tamil OTC"/>
          <w:lang w:val="en-GB"/>
        </w:rPr>
        <w:t>kiṭappiṉ</w:t>
      </w:r>
      <w:proofErr w:type="spellEnd"/>
    </w:p>
    <w:p w14:paraId="3CC116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viraliṉ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porunti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avaṉ</w:t>
      </w:r>
      <w:proofErr w:type="spellEnd"/>
    </w:p>
    <w:p w14:paraId="567CE34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maruṅkiṉam</w:t>
      </w:r>
      <w:proofErr w:type="spellEnd"/>
      <w:r>
        <w:rPr>
          <w:rFonts w:ascii="Gandhari Unicode" w:hAnsi="Gandhari Unicode" w:cs="e-Tamil OTC"/>
          <w:i/>
          <w:iCs/>
          <w:lang w:val="en-GB"/>
        </w:rPr>
        <w:t>-ē</w:t>
      </w:r>
      <w:r>
        <w:rPr>
          <w:rFonts w:ascii="Gandhari Unicode" w:hAnsi="Gandhari Unicode" w:cs="e-Tamil OTC"/>
          <w:lang w:val="en-GB"/>
        </w:rPr>
        <w:t>.</w:t>
      </w:r>
    </w:p>
    <w:p w14:paraId="10285C09" w14:textId="77777777" w:rsidR="00544225" w:rsidRDefault="00544225">
      <w:pPr>
        <w:pStyle w:val="Textbody"/>
        <w:spacing w:after="29" w:line="260" w:lineRule="exact"/>
        <w:jc w:val="both"/>
        <w:rPr>
          <w:rFonts w:ascii="Gandhari Unicode" w:hAnsi="Gandhari Unicode" w:cs="e-Tamil OTC"/>
          <w:lang w:val="en-GB"/>
        </w:rPr>
      </w:pPr>
    </w:p>
    <w:p w14:paraId="775F8A0D" w14:textId="77777777" w:rsidR="00544225" w:rsidRDefault="00544225">
      <w:pPr>
        <w:pStyle w:val="Textbody"/>
        <w:spacing w:after="29" w:line="260" w:lineRule="exact"/>
        <w:jc w:val="both"/>
        <w:rPr>
          <w:rFonts w:ascii="Gandhari Unicode" w:hAnsi="Gandhari Unicode" w:cs="e-Tamil OTC"/>
          <w:lang w:val="en-GB"/>
        </w:rPr>
      </w:pPr>
    </w:p>
    <w:p w14:paraId="27400B30" w14:textId="77777777" w:rsidR="00544225" w:rsidRDefault="00000000">
      <w:pPr>
        <w:pStyle w:val="Textbody"/>
        <w:spacing w:after="29" w:line="260" w:lineRule="exact"/>
        <w:jc w:val="both"/>
        <w:rPr>
          <w:rFonts w:ascii="Gandhari Unicode" w:hAnsi="Gandhari Unicode" w:cs="e-Tamil OTC"/>
          <w:lang w:val="en-GB"/>
        </w:rPr>
      </w:pPr>
      <w:r>
        <w:br w:type="page"/>
      </w:r>
    </w:p>
    <w:p w14:paraId="5EF9EA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for those who are close to her to hear, by the courtesan/the other woman, having heard [people] say that SHE had talked about her behind [her] back.</w:t>
      </w:r>
    </w:p>
    <w:p w14:paraId="34AC0E0B" w14:textId="77777777" w:rsidR="00544225" w:rsidRDefault="00544225">
      <w:pPr>
        <w:pStyle w:val="Textbody"/>
        <w:spacing w:after="29" w:line="260" w:lineRule="exact"/>
        <w:jc w:val="both"/>
        <w:rPr>
          <w:rFonts w:ascii="Gandhari Unicode" w:hAnsi="Gandhari Unicode" w:cs="e-Tamil OTC"/>
          <w:lang w:val="en-GB"/>
        </w:rPr>
      </w:pPr>
    </w:p>
    <w:p w14:paraId="47A37B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pond </w:t>
      </w:r>
      <w:proofErr w:type="gramStart"/>
      <w:r>
        <w:rPr>
          <w:rFonts w:ascii="Gandhari Unicode" w:hAnsi="Gandhari Unicode" w:cs="e-Tamil OTC"/>
          <w:lang w:val="en-GB"/>
        </w:rPr>
        <w:t>waterlily</w:t>
      </w:r>
      <w:proofErr w:type="gramEnd"/>
      <w:r>
        <w:rPr>
          <w:rFonts w:ascii="Gandhari Unicode" w:hAnsi="Gandhari Unicode" w:cs="e-Tamil OTC"/>
          <w:lang w:val="en-GB"/>
        </w:rPr>
        <w:t xml:space="preserve"> adorn- colour rich bud</w:t>
      </w:r>
    </w:p>
    <w:p w14:paraId="65CFB16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bee mouth opening- cool ghat village-he-with</w:t>
      </w:r>
    </w:p>
    <w:p w14:paraId="6BD63D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two side(obl.)-we</w:t>
      </w:r>
      <w:r>
        <w:rPr>
          <w:rFonts w:ascii="Gandhari Unicode" w:hAnsi="Gandhari Unicode" w:cs="e-Tamil OTC"/>
          <w:position w:val="6"/>
          <w:lang w:val="en-GB"/>
        </w:rPr>
        <w:t>ē</w:t>
      </w:r>
      <w:r>
        <w:rPr>
          <w:rFonts w:ascii="Gandhari Unicode" w:hAnsi="Gandhari Unicode" w:cs="e-Tamil OTC"/>
          <w:lang w:val="en-GB"/>
        </w:rPr>
        <w:t xml:space="preserve"> rest-if</w:t>
      </w:r>
    </w:p>
    <w:p w14:paraId="1513523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bow inside finger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fitted he</w:t>
      </w:r>
    </w:p>
    <w:p w14:paraId="2145F80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inside join-if one side(obl.)-we</w:t>
      </w:r>
      <w:r>
        <w:rPr>
          <w:rFonts w:ascii="Gandhari Unicode" w:hAnsi="Gandhari Unicode" w:cs="e-Tamil OTC"/>
          <w:position w:val="6"/>
          <w:lang w:val="en-GB"/>
        </w:rPr>
        <w:t>ē</w:t>
      </w:r>
      <w:r>
        <w:rPr>
          <w:rFonts w:ascii="Gandhari Unicode" w:hAnsi="Gandhari Unicode" w:cs="e-Tamil OTC"/>
          <w:lang w:val="en-GB"/>
        </w:rPr>
        <w:t>.</w:t>
      </w:r>
    </w:p>
    <w:p w14:paraId="1447E0AF" w14:textId="77777777" w:rsidR="00544225" w:rsidRDefault="00544225">
      <w:pPr>
        <w:pStyle w:val="Textbody"/>
        <w:spacing w:after="29"/>
        <w:jc w:val="both"/>
        <w:rPr>
          <w:rFonts w:ascii="Gandhari Unicode" w:hAnsi="Gandhari Unicode" w:cs="e-Tamil OTC"/>
          <w:lang w:val="en-GB"/>
        </w:rPr>
      </w:pPr>
    </w:p>
    <w:p w14:paraId="24835465" w14:textId="77777777" w:rsidR="00544225" w:rsidRDefault="00544225">
      <w:pPr>
        <w:pStyle w:val="Textbody"/>
        <w:tabs>
          <w:tab w:val="left" w:pos="0"/>
        </w:tabs>
        <w:spacing w:after="29"/>
        <w:jc w:val="both"/>
        <w:rPr>
          <w:rFonts w:ascii="Gandhari Unicode" w:hAnsi="Gandhari Unicode" w:cs="e-Tamil OTC"/>
          <w:lang w:val="en-GB"/>
        </w:rPr>
      </w:pPr>
    </w:p>
    <w:p w14:paraId="5D4970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village by the cool ghat, where bee mouths open</w:t>
      </w:r>
    </w:p>
    <w:p w14:paraId="65762E5D" w14:textId="77777777" w:rsidR="00544225" w:rsidRDefault="00000000">
      <w:pPr>
        <w:pStyle w:val="Textbody"/>
        <w:tabs>
          <w:tab w:val="left" w:pos="150"/>
        </w:tabs>
        <w:spacing w:after="74"/>
        <w:jc w:val="both"/>
        <w:rPr>
          <w:rFonts w:ascii="Gandhari Unicode" w:hAnsi="Gandhari Unicode" w:cs="e-Tamil OTC"/>
          <w:lang w:val="en-GB"/>
        </w:rPr>
      </w:pPr>
      <w:r>
        <w:rPr>
          <w:rFonts w:ascii="Gandhari Unicode" w:hAnsi="Gandhari Unicode" w:cs="e-Tamil OTC"/>
          <w:lang w:val="en-GB"/>
        </w:rPr>
        <w:tab/>
        <w:t>the rich buds in adorning colours on the waterlilies in the pond,</w:t>
      </w:r>
    </w:p>
    <w:p w14:paraId="01DD98B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resting with him on a seat,</w:t>
      </w:r>
    </w:p>
    <w:p w14:paraId="2D38E379"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we [are] two bodies.</w:t>
      </w:r>
    </w:p>
    <w:p w14:paraId="7A7B72D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he joins [my] good centre</w:t>
      </w:r>
      <w:r>
        <w:rPr>
          <w:rStyle w:val="FootnoteReference1"/>
          <w:rFonts w:ascii="Gandhari Unicode" w:hAnsi="Gandhari Unicode" w:cs="e-Tamil OTC"/>
          <w:lang w:val="en-GB"/>
        </w:rPr>
        <w:footnoteReference w:id="673"/>
      </w:r>
      <w:r>
        <w:rPr>
          <w:rFonts w:ascii="Gandhari Unicode" w:hAnsi="Gandhari Unicode" w:cs="e-Tamil OTC"/>
          <w:lang w:val="en-GB"/>
        </w:rPr>
        <w:t>,</w:t>
      </w:r>
    </w:p>
    <w:p w14:paraId="6CF2C4A7" w14:textId="77777777" w:rsidR="00544225" w:rsidRDefault="00000000">
      <w:pPr>
        <w:pStyle w:val="Textbody"/>
        <w:tabs>
          <w:tab w:val="left" w:pos="2263"/>
        </w:tabs>
        <w:spacing w:after="0"/>
        <w:jc w:val="both"/>
        <w:rPr>
          <w:rFonts w:ascii="Gandhari Unicode" w:hAnsi="Gandhari Unicode" w:cs="e-Tamil OTC"/>
          <w:lang w:val="en-GB"/>
        </w:rPr>
      </w:pPr>
      <w:r>
        <w:rPr>
          <w:rFonts w:ascii="Gandhari Unicode" w:hAnsi="Gandhari Unicode" w:cs="e-Tamil OTC"/>
          <w:lang w:val="en-GB"/>
        </w:rPr>
        <w:tab/>
        <w:t>fitting like fingers to the centre of a bow</w:t>
      </w:r>
      <w:r>
        <w:rPr>
          <w:rStyle w:val="FootnoteReference1"/>
          <w:rFonts w:ascii="Gandhari Unicode" w:hAnsi="Gandhari Unicode" w:cs="e-Tamil OTC"/>
          <w:lang w:val="en-GB"/>
        </w:rPr>
        <w:footnoteReference w:id="674"/>
      </w:r>
      <w:r>
        <w:rPr>
          <w:rFonts w:ascii="Gandhari Unicode" w:hAnsi="Gandhari Unicode" w:cs="e-Tamil OTC"/>
          <w:lang w:val="en-GB"/>
        </w:rPr>
        <w:t>,</w:t>
      </w:r>
    </w:p>
    <w:p w14:paraId="386F2D6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we [are] one body.</w:t>
      </w:r>
    </w:p>
    <w:p w14:paraId="1C2CE60A" w14:textId="77777777" w:rsidR="00544225" w:rsidRDefault="00544225">
      <w:pPr>
        <w:pStyle w:val="Textbody"/>
        <w:spacing w:after="0"/>
        <w:jc w:val="both"/>
        <w:rPr>
          <w:rFonts w:ascii="Gandhari Unicode" w:hAnsi="Gandhari Unicode" w:cs="e-Tamil OTC"/>
          <w:lang w:val="en-GB"/>
        </w:rPr>
      </w:pPr>
    </w:p>
    <w:p w14:paraId="0181D485" w14:textId="77777777" w:rsidR="00544225" w:rsidRDefault="00000000">
      <w:pPr>
        <w:rPr>
          <w:rFonts w:ascii="Gandhari Unicode" w:eastAsiaTheme="majorEastAsia" w:hAnsi="Gandhari Unicode" w:cstheme="majorBidi" w:hint="eastAsia"/>
          <w:b/>
        </w:rPr>
      </w:pPr>
      <w:r>
        <w:br w:type="page"/>
      </w:r>
    </w:p>
    <w:p w14:paraId="6CC29F5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371</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0167F98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0CDD1135" w14:textId="77777777" w:rsidR="00544225" w:rsidRDefault="00544225">
      <w:pPr>
        <w:pStyle w:val="Textbody"/>
        <w:spacing w:after="29"/>
        <w:jc w:val="both"/>
        <w:rPr>
          <w:rFonts w:ascii="Gandhari Unicode" w:hAnsi="Gandhari Unicode" w:cs="e-Tamil OTC"/>
          <w:lang w:val="en-GB"/>
        </w:rPr>
      </w:pPr>
    </w:p>
    <w:p w14:paraId="17E9CB3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நெகிழ்தலு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மெய்பசப்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பூர்தலு</w:t>
      </w:r>
      <w:proofErr w:type="spellEnd"/>
    </w:p>
    <w:p w14:paraId="7F25BB5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p>
    <w:p w14:paraId="6591875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p>
    <w:p w14:paraId="1B02A8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50151B53" w14:textId="77777777" w:rsidR="00544225" w:rsidRDefault="00544225">
      <w:pPr>
        <w:pStyle w:val="Textbody"/>
        <w:spacing w:after="29"/>
        <w:jc w:val="both"/>
        <w:rPr>
          <w:rFonts w:ascii="Gandhari Unicode" w:hAnsi="Gandhari Unicode" w:cs="e-Tamil OTC"/>
          <w:lang w:val="en-GB"/>
        </w:rPr>
      </w:pPr>
    </w:p>
    <w:p w14:paraId="54C60E5A" w14:textId="77777777" w:rsidR="00544225" w:rsidRDefault="00000000">
      <w:pPr>
        <w:pStyle w:val="PreformattedText"/>
        <w:spacing w:after="29"/>
        <w:jc w:val="both"/>
        <w:rPr>
          <w:rFonts w:ascii="Gandhari Unicode" w:hAnsi="Gandhari Unicode" w:cs="e-Tamil OTC"/>
          <w:sz w:val="24"/>
          <w:szCs w:val="24"/>
          <w:lang w:val="en-GB"/>
        </w:rPr>
      </w:pPr>
      <w:r>
        <w:rPr>
          <w:rFonts w:ascii="Gandhari Unicode" w:eastAsia="URW Palladio UNI" w:hAnsi="Gandhari Unicode" w:cs="e-Tamil OTC"/>
          <w:sz w:val="24"/>
          <w:szCs w:val="24"/>
          <w:lang w:val="en-GB"/>
        </w:rPr>
        <w:t xml:space="preserve">• </w:t>
      </w:r>
      <w:r>
        <w:rPr>
          <w:rFonts w:ascii="Gandhari Unicode" w:eastAsia="URW Palladio UNI" w:hAnsi="Gandhari Unicode" w:cs="e-Tamil OTC"/>
          <w:b/>
          <w:bCs/>
          <w:sz w:val="24"/>
          <w:szCs w:val="24"/>
          <w:lang w:val="en-GB"/>
        </w:rPr>
        <w:t>3a</w:t>
      </w:r>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யருவியின்</w:t>
      </w:r>
      <w:proofErr w:type="spellEnd"/>
      <w:r>
        <w:rPr>
          <w:rFonts w:ascii="Gandhari Unicode" w:eastAsia="URW Palladio UNI" w:hAnsi="Gandhari Unicode" w:cs="e-Tamil OTC"/>
          <w:sz w:val="24"/>
          <w:szCs w:val="24"/>
          <w:lang w:val="en-GB"/>
        </w:rPr>
        <w:t xml:space="preserve"> C2+3v, G1v+2, EA, </w:t>
      </w:r>
      <w:proofErr w:type="spellStart"/>
      <w:r>
        <w:rPr>
          <w:rFonts w:ascii="Gandhari Unicode" w:eastAsia="URW Palladio UNI" w:hAnsi="Gandhari Unicode" w:cs="e-Tamil OTC"/>
          <w:sz w:val="24"/>
          <w:szCs w:val="24"/>
          <w:lang w:val="en-GB"/>
        </w:rPr>
        <w:t>Cām</w:t>
      </w:r>
      <w:proofErr w:type="spellEnd"/>
      <w:r>
        <w:rPr>
          <w:rFonts w:ascii="Gandhari Unicode" w:eastAsia="URW Palladio UNI" w:hAnsi="Gandhari Unicode" w:cs="e-Tamil OTC"/>
          <w:sz w:val="24"/>
          <w:szCs w:val="24"/>
          <w:lang w:val="en-GB"/>
        </w:rPr>
        <w:t xml:space="preserve">.; </w:t>
      </w:r>
      <w:proofErr w:type="spellStart"/>
      <w:r>
        <w:rPr>
          <w:rFonts w:ascii="Gandhari Unicode" w:eastAsia="URW Palladio UNI" w:hAnsi="Gandhari Unicode" w:cs="e-Tamil OTC"/>
          <w:sz w:val="24"/>
          <w:szCs w:val="24"/>
          <w:lang w:val="en-GB"/>
        </w:rPr>
        <w:t>யருவின்</w:t>
      </w:r>
      <w:proofErr w:type="spellEnd"/>
      <w:r>
        <w:rPr>
          <w:rFonts w:ascii="Gandhari Unicode" w:eastAsia="URW Palladio UNI" w:hAnsi="Gandhari Unicode" w:cs="e-Tamil OTC"/>
          <w:sz w:val="24"/>
          <w:szCs w:val="24"/>
          <w:lang w:val="en-GB"/>
        </w:rPr>
        <w:t xml:space="preserve"> L1, C1+3, G1</w:t>
      </w:r>
    </w:p>
    <w:p w14:paraId="4D216C4F" w14:textId="77777777" w:rsidR="00544225" w:rsidRDefault="00544225">
      <w:pPr>
        <w:pStyle w:val="Textbody"/>
        <w:spacing w:after="29"/>
        <w:jc w:val="both"/>
        <w:rPr>
          <w:rFonts w:ascii="Gandhari Unicode" w:hAnsi="Gandhari Unicode" w:cs="e-Tamil OTC"/>
          <w:lang w:val="en-GB"/>
        </w:rPr>
      </w:pPr>
    </w:p>
    <w:p w14:paraId="1644F5D5"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299" w:author="Narmada Hansani Polgampalage" w:date="2023-12-07T14:07:00Z">
            <w:rPr/>
          </w:rPrChange>
        </w:rPr>
        <w:t>kai</w:t>
      </w:r>
      <w:proofErr w:type="spellEnd"/>
      <w:r w:rsidRPr="001E7872">
        <w:rPr>
          <w:rFonts w:ascii="Gandhari Unicode" w:hAnsi="Gandhari Unicode" w:cs="e-Tamil OTC"/>
          <w:lang w:val="de-DE"/>
          <w:rPrChange w:id="1300" w:author="Narmada Hansani Polgampalage" w:date="2023-12-07T14:07:00Z">
            <w:rPr/>
          </w:rPrChange>
        </w:rPr>
        <w:t xml:space="preserve"> </w:t>
      </w:r>
      <w:proofErr w:type="spellStart"/>
      <w:r w:rsidRPr="001E7872">
        <w:rPr>
          <w:rFonts w:ascii="Gandhari Unicode" w:hAnsi="Gandhari Unicode" w:cs="e-Tamil OTC"/>
          <w:lang w:val="de-DE"/>
          <w:rPrChange w:id="1301" w:author="Narmada Hansani Polgampalage" w:date="2023-12-07T14:07:00Z">
            <w:rPr/>
          </w:rPrChange>
        </w:rPr>
        <w:t>vaḷai</w:t>
      </w:r>
      <w:proofErr w:type="spellEnd"/>
      <w:r w:rsidRPr="001E7872">
        <w:rPr>
          <w:rFonts w:ascii="Gandhari Unicode" w:hAnsi="Gandhari Unicode" w:cs="e-Tamil OTC"/>
          <w:lang w:val="de-DE"/>
          <w:rPrChange w:id="1302" w:author="Narmada Hansani Polgampalage" w:date="2023-12-07T14:07:00Z">
            <w:rPr/>
          </w:rPrChange>
        </w:rPr>
        <w:t xml:space="preserve"> </w:t>
      </w:r>
      <w:proofErr w:type="spellStart"/>
      <w:r w:rsidRPr="001E7872">
        <w:rPr>
          <w:rFonts w:ascii="Gandhari Unicode" w:hAnsi="Gandhari Unicode" w:cs="e-Tamil OTC"/>
          <w:lang w:val="de-DE"/>
          <w:rPrChange w:id="1303" w:author="Narmada Hansani Polgampalage" w:date="2023-12-07T14:07:00Z">
            <w:rPr/>
          </w:rPrChange>
        </w:rPr>
        <w:t>nekiḻtal</w:t>
      </w:r>
      <w:proofErr w:type="spellEnd"/>
      <w:r w:rsidRPr="001E7872">
        <w:rPr>
          <w:rFonts w:ascii="Gandhari Unicode" w:hAnsi="Gandhari Unicode" w:cs="e-Tamil OTC"/>
          <w:lang w:val="de-DE"/>
          <w:rPrChange w:id="1304" w:author="Narmada Hansani Polgampalage" w:date="2023-12-07T14:07:00Z">
            <w:rPr/>
          </w:rPrChange>
        </w:rPr>
        <w:t xml:space="preserve">-um </w:t>
      </w:r>
      <w:proofErr w:type="spellStart"/>
      <w:r w:rsidRPr="001E7872">
        <w:rPr>
          <w:rFonts w:ascii="Gandhari Unicode" w:hAnsi="Gandhari Unicode" w:cs="e-Tamil OTC"/>
          <w:lang w:val="de-DE"/>
          <w:rPrChange w:id="1305" w:author="Narmada Hansani Polgampalage" w:date="2023-12-07T14:07:00Z">
            <w:rPr/>
          </w:rPrChange>
        </w:rPr>
        <w:t>mey</w:t>
      </w:r>
      <w:proofErr w:type="spellEnd"/>
      <w:r w:rsidRPr="001E7872">
        <w:rPr>
          <w:rFonts w:ascii="Gandhari Unicode" w:hAnsi="Gandhari Unicode" w:cs="e-Tamil OTC"/>
          <w:lang w:val="de-DE"/>
          <w:rPrChange w:id="1306" w:author="Narmada Hansani Polgampalage" w:date="2023-12-07T14:07:00Z">
            <w:rPr/>
          </w:rPrChange>
        </w:rPr>
        <w:t xml:space="preserve"> </w:t>
      </w:r>
      <w:proofErr w:type="spellStart"/>
      <w:r w:rsidRPr="001E7872">
        <w:rPr>
          <w:rFonts w:ascii="Gandhari Unicode" w:hAnsi="Gandhari Unicode" w:cs="e-Tamil OTC"/>
          <w:lang w:val="de-DE"/>
          <w:rPrChange w:id="1307" w:author="Narmada Hansani Polgampalage" w:date="2023-12-07T14:07:00Z">
            <w:rPr/>
          </w:rPrChange>
        </w:rPr>
        <w:t>pacapp</w:t>
      </w:r>
      <w:proofErr w:type="spellEnd"/>
      <w:r w:rsidRPr="001E7872">
        <w:rPr>
          <w:rFonts w:ascii="Gandhari Unicode" w:hAnsi="Gandhari Unicode" w:cs="e-Tamil OTC"/>
          <w:lang w:val="de-DE"/>
          <w:rPrChange w:id="1308" w:author="Narmada Hansani Polgampalage" w:date="2023-12-07T14:07:00Z">
            <w:rPr/>
          </w:rPrChange>
        </w:rPr>
        <w:t xml:space="preserve">* </w:t>
      </w:r>
      <w:proofErr w:type="spellStart"/>
      <w:r w:rsidRPr="001E7872">
        <w:rPr>
          <w:rFonts w:ascii="Gandhari Unicode" w:hAnsi="Gandhari Unicode" w:cs="e-Tamil OTC"/>
          <w:lang w:val="de-DE"/>
          <w:rPrChange w:id="1309" w:author="Narmada Hansani Polgampalage" w:date="2023-12-07T14:07:00Z">
            <w:rPr/>
          </w:rPrChange>
        </w:rPr>
        <w:t>ūrtal</w:t>
      </w:r>
      <w:proofErr w:type="spellEnd"/>
      <w:r w:rsidRPr="001E7872">
        <w:rPr>
          <w:rFonts w:ascii="Gandhari Unicode" w:hAnsi="Gandhari Unicode" w:cs="e-Tamil OTC"/>
          <w:lang w:val="de-DE"/>
          <w:rPrChange w:id="1310" w:author="Narmada Hansani Polgampalage" w:date="2023-12-07T14:07:00Z">
            <w:rPr/>
          </w:rPrChange>
        </w:rPr>
        <w:t>-um</w:t>
      </w:r>
    </w:p>
    <w:p w14:paraId="6E97ABC4"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11" w:author="Narmada Hansani Polgampalage" w:date="2023-12-07T14:07:00Z">
            <w:rPr/>
          </w:rPrChange>
        </w:rPr>
        <w:t>mai</w:t>
      </w:r>
      <w:proofErr w:type="spellEnd"/>
      <w:r w:rsidRPr="001E7872">
        <w:rPr>
          <w:rFonts w:ascii="Gandhari Unicode" w:hAnsi="Gandhari Unicode" w:cs="e-Tamil OTC"/>
          <w:lang w:val="de-DE"/>
          <w:rPrChange w:id="1312" w:author="Narmada Hansani Polgampalage" w:date="2023-12-07T14:07:00Z">
            <w:rPr/>
          </w:rPrChange>
        </w:rPr>
        <w:t xml:space="preserve"> </w:t>
      </w:r>
      <w:proofErr w:type="spellStart"/>
      <w:r w:rsidRPr="001E7872">
        <w:rPr>
          <w:rFonts w:ascii="Gandhari Unicode" w:hAnsi="Gandhari Unicode" w:cs="e-Tamil OTC"/>
          <w:lang w:val="de-DE"/>
          <w:rPrChange w:id="1313" w:author="Narmada Hansani Polgampalage" w:date="2023-12-07T14:07:00Z">
            <w:rPr/>
          </w:rPrChange>
        </w:rPr>
        <w:t>paṭu</w:t>
      </w:r>
      <w:proofErr w:type="spellEnd"/>
      <w:r w:rsidRPr="001E7872">
        <w:rPr>
          <w:rFonts w:ascii="Gandhari Unicode" w:hAnsi="Gandhari Unicode" w:cs="e-Tamil OTC"/>
          <w:lang w:val="de-DE"/>
          <w:rPrChange w:id="1314" w:author="Narmada Hansani Polgampalage" w:date="2023-12-07T14:07:00Z">
            <w:rPr/>
          </w:rPrChange>
        </w:rPr>
        <w:t xml:space="preserve"> </w:t>
      </w:r>
      <w:proofErr w:type="spellStart"/>
      <w:r w:rsidRPr="001E7872">
        <w:rPr>
          <w:rFonts w:ascii="Gandhari Unicode" w:hAnsi="Gandhari Unicode" w:cs="e-Tamil OTC"/>
          <w:lang w:val="de-DE"/>
          <w:rPrChange w:id="1315" w:author="Narmada Hansani Polgampalage" w:date="2023-12-07T14:07:00Z">
            <w:rPr/>
          </w:rPrChange>
        </w:rPr>
        <w:t>cilampiṉ</w:t>
      </w:r>
      <w:proofErr w:type="spellEnd"/>
      <w:r w:rsidRPr="001E7872">
        <w:rPr>
          <w:rFonts w:ascii="Gandhari Unicode" w:hAnsi="Gandhari Unicode" w:cs="e-Tamil OTC"/>
          <w:lang w:val="de-DE"/>
          <w:rPrChange w:id="1316" w:author="Narmada Hansani Polgampalage" w:date="2023-12-07T14:07:00Z">
            <w:rPr/>
          </w:rPrChange>
        </w:rPr>
        <w:t xml:space="preserve"> </w:t>
      </w:r>
      <w:proofErr w:type="spellStart"/>
      <w:r w:rsidRPr="001E7872">
        <w:rPr>
          <w:rFonts w:ascii="Gandhari Unicode" w:hAnsi="Gandhari Unicode" w:cs="e-Tamil OTC"/>
          <w:lang w:val="de-DE"/>
          <w:rPrChange w:id="1317" w:author="Narmada Hansani Polgampalage" w:date="2023-12-07T14:07:00Z">
            <w:rPr/>
          </w:rPrChange>
        </w:rPr>
        <w:t>aivaṉam</w:t>
      </w:r>
      <w:proofErr w:type="spellEnd"/>
      <w:r w:rsidRPr="001E7872">
        <w:rPr>
          <w:rFonts w:ascii="Gandhari Unicode" w:hAnsi="Gandhari Unicode" w:cs="e-Tamil OTC"/>
          <w:lang w:val="de-DE"/>
          <w:rPrChange w:id="1318" w:author="Narmada Hansani Polgampalage" w:date="2023-12-07T14:07:00Z">
            <w:rPr/>
          </w:rPrChange>
        </w:rPr>
        <w:t xml:space="preserve"> </w:t>
      </w:r>
      <w:proofErr w:type="spellStart"/>
      <w:r w:rsidRPr="001E7872">
        <w:rPr>
          <w:rFonts w:ascii="Gandhari Unicode" w:hAnsi="Gandhari Unicode" w:cs="e-Tamil OTC"/>
          <w:lang w:val="de-DE"/>
          <w:rPrChange w:id="1319" w:author="Narmada Hansani Polgampalage" w:date="2023-12-07T14:07:00Z">
            <w:rPr/>
          </w:rPrChange>
        </w:rPr>
        <w:t>vitti</w:t>
      </w:r>
      <w:proofErr w:type="spellEnd"/>
    </w:p>
    <w:p w14:paraId="4BA571AB" w14:textId="77777777" w:rsidR="00544225" w:rsidRDefault="00000000">
      <w:pPr>
        <w:pStyle w:val="Textbody"/>
        <w:spacing w:after="29"/>
        <w:jc w:val="both"/>
        <w:rPr>
          <w:rFonts w:ascii="Gandhari Unicode" w:hAnsi="Gandhari Unicode" w:cs="e-Tamil OTC"/>
          <w:lang w:val="de-DE"/>
        </w:rPr>
      </w:pPr>
      <w:r w:rsidRPr="001E7872">
        <w:rPr>
          <w:rFonts w:ascii="Gandhari Unicode" w:hAnsi="Gandhari Unicode" w:cs="e-Tamil OTC"/>
          <w:lang w:val="de-DE"/>
          <w:rPrChange w:id="1320" w:author="Narmada Hansani Polgampalage" w:date="2023-12-07T14:07:00Z">
            <w:rPr/>
          </w:rPrChange>
        </w:rPr>
        <w:t>~</w:t>
      </w:r>
      <w:proofErr w:type="spellStart"/>
      <w:r w:rsidRPr="001E7872">
        <w:rPr>
          <w:rFonts w:ascii="Gandhari Unicode" w:hAnsi="Gandhari Unicode" w:cs="e-Tamil OTC"/>
          <w:lang w:val="de-DE"/>
          <w:rPrChange w:id="1321" w:author="Narmada Hansani Polgampalage" w:date="2023-12-07T14:07:00Z">
            <w:rPr/>
          </w:rPrChange>
        </w:rPr>
        <w:t>aruviyiṉ</w:t>
      </w:r>
      <w:proofErr w:type="spellEnd"/>
      <w:r w:rsidRPr="001E7872">
        <w:rPr>
          <w:rFonts w:ascii="Gandhari Unicode" w:hAnsi="Gandhari Unicode" w:cs="e-Tamil OTC"/>
          <w:lang w:val="de-DE"/>
          <w:rPrChange w:id="1322" w:author="Narmada Hansani Polgampalage" w:date="2023-12-07T14:07:00Z">
            <w:rPr/>
          </w:rPrChange>
        </w:rPr>
        <w:t xml:space="preserve"> </w:t>
      </w:r>
      <w:proofErr w:type="spellStart"/>
      <w:r w:rsidRPr="001E7872">
        <w:rPr>
          <w:rFonts w:ascii="Gandhari Unicode" w:hAnsi="Gandhari Unicode" w:cs="e-Tamil OTC"/>
          <w:lang w:val="de-DE"/>
          <w:rPrChange w:id="1323" w:author="Narmada Hansani Polgampalage" w:date="2023-12-07T14:07:00Z">
            <w:rPr/>
          </w:rPrChange>
        </w:rPr>
        <w:t>viḷaikkum</w:t>
      </w:r>
      <w:proofErr w:type="spellEnd"/>
      <w:r w:rsidRPr="001E7872">
        <w:rPr>
          <w:rFonts w:ascii="Gandhari Unicode" w:hAnsi="Gandhari Unicode" w:cs="e-Tamil OTC"/>
          <w:lang w:val="de-DE"/>
          <w:rPrChange w:id="1324" w:author="Narmada Hansani Polgampalage" w:date="2023-12-07T14:07:00Z">
            <w:rPr/>
          </w:rPrChange>
        </w:rPr>
        <w:t xml:space="preserve"> </w:t>
      </w:r>
      <w:proofErr w:type="spellStart"/>
      <w:r w:rsidRPr="001E7872">
        <w:rPr>
          <w:rFonts w:ascii="Gandhari Unicode" w:hAnsi="Gandhari Unicode" w:cs="e-Tamil OTC"/>
          <w:lang w:val="de-DE"/>
          <w:rPrChange w:id="1325" w:author="Narmada Hansani Polgampalage" w:date="2023-12-07T14:07:00Z">
            <w:rPr/>
          </w:rPrChange>
        </w:rPr>
        <w:t>nāṭaṉoṭu</w:t>
      </w:r>
      <w:proofErr w:type="spellEnd"/>
    </w:p>
    <w:p w14:paraId="25068384" w14:textId="77777777" w:rsidR="00544225" w:rsidRDefault="00000000">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lang w:val="de-DE"/>
          <w:rPrChange w:id="1326" w:author="Narmada Hansani Polgampalage" w:date="2023-12-07T14:07:00Z">
            <w:rPr/>
          </w:rPrChange>
        </w:rPr>
        <w:t>maruvēṉ</w:t>
      </w:r>
      <w:proofErr w:type="spellEnd"/>
      <w:r w:rsidRPr="001E7872">
        <w:rPr>
          <w:rFonts w:ascii="Gandhari Unicode" w:hAnsi="Gandhari Unicode" w:cs="e-Tamil OTC"/>
          <w:lang w:val="de-DE"/>
          <w:rPrChange w:id="1327" w:author="Narmada Hansani Polgampalage" w:date="2023-12-07T14:07:00Z">
            <w:rPr/>
          </w:rPrChange>
        </w:rPr>
        <w:t xml:space="preserve"> </w:t>
      </w:r>
      <w:proofErr w:type="spellStart"/>
      <w:r w:rsidRPr="001E7872">
        <w:rPr>
          <w:rFonts w:ascii="Gandhari Unicode" w:hAnsi="Gandhari Unicode" w:cs="e-Tamil OTC"/>
          <w:lang w:val="de-DE"/>
          <w:rPrChange w:id="1328" w:author="Narmada Hansani Polgampalage" w:date="2023-12-07T14:07:00Z">
            <w:rPr/>
          </w:rPrChange>
        </w:rPr>
        <w:t>tōḻi</w:t>
      </w:r>
      <w:proofErr w:type="spellEnd"/>
      <w:r w:rsidRPr="001E7872">
        <w:rPr>
          <w:rFonts w:ascii="Gandhari Unicode" w:hAnsi="Gandhari Unicode" w:cs="e-Tamil OTC"/>
          <w:lang w:val="de-DE"/>
          <w:rPrChange w:id="1329" w:author="Narmada Hansani Polgampalage" w:date="2023-12-07T14:07:00Z">
            <w:rPr/>
          </w:rPrChange>
        </w:rPr>
        <w:t xml:space="preserve"> ~</w:t>
      </w:r>
      <w:proofErr w:type="spellStart"/>
      <w:r w:rsidRPr="001E7872">
        <w:rPr>
          <w:rFonts w:ascii="Gandhari Unicode" w:hAnsi="Gandhari Unicode" w:cs="e-Tamil OTC"/>
          <w:lang w:val="de-DE"/>
          <w:rPrChange w:id="1330" w:author="Narmada Hansani Polgampalage" w:date="2023-12-07T14:07:00Z">
            <w:rPr/>
          </w:rPrChange>
        </w:rPr>
        <w:t>atu</w:t>
      </w:r>
      <w:proofErr w:type="spellEnd"/>
      <w:r w:rsidRPr="001E7872">
        <w:rPr>
          <w:rFonts w:ascii="Gandhari Unicode" w:hAnsi="Gandhari Unicode" w:cs="e-Tamil OTC"/>
          <w:lang w:val="de-DE"/>
          <w:rPrChange w:id="1331" w:author="Narmada Hansani Polgampalage" w:date="2023-12-07T14:07:00Z">
            <w:rPr/>
          </w:rPrChange>
        </w:rPr>
        <w:t xml:space="preserve"> </w:t>
      </w:r>
      <w:proofErr w:type="spellStart"/>
      <w:r w:rsidRPr="001E7872">
        <w:rPr>
          <w:rFonts w:ascii="Gandhari Unicode" w:hAnsi="Gandhari Unicode" w:cs="e-Tamil OTC"/>
          <w:lang w:val="de-DE"/>
          <w:rPrChange w:id="1332" w:author="Narmada Hansani Polgampalage" w:date="2023-12-07T14:07:00Z">
            <w:rPr/>
          </w:rPrChange>
        </w:rPr>
        <w:t>kāmam</w:t>
      </w:r>
      <w:proofErr w:type="spellEnd"/>
      <w:r w:rsidRPr="001E7872">
        <w:rPr>
          <w:rFonts w:ascii="Gandhari Unicode" w:hAnsi="Gandhari Unicode" w:cs="e-Tamil OTC"/>
          <w:lang w:val="de-DE"/>
          <w:rPrChange w:id="1333" w:author="Narmada Hansani Polgampalage" w:date="2023-12-07T14:07:00Z">
            <w:rPr/>
          </w:rPrChange>
        </w:rPr>
        <w:t xml:space="preserve">-ō </w:t>
      </w:r>
      <w:proofErr w:type="spellStart"/>
      <w:r w:rsidRPr="001E7872">
        <w:rPr>
          <w:rFonts w:ascii="Gandhari Unicode" w:hAnsi="Gandhari Unicode" w:cs="e-Tamil OTC"/>
          <w:lang w:val="de-DE"/>
          <w:rPrChange w:id="1334" w:author="Narmada Hansani Polgampalage" w:date="2023-12-07T14:07:00Z">
            <w:rPr/>
          </w:rPrChange>
        </w:rPr>
        <w:t>perit</w:t>
      </w:r>
      <w:proofErr w:type="spellEnd"/>
      <w:r w:rsidRPr="001E7872">
        <w:rPr>
          <w:rFonts w:ascii="Gandhari Unicode" w:hAnsi="Gandhari Unicode" w:cs="e-Tamil OTC"/>
          <w:lang w:val="de-DE"/>
          <w:rPrChange w:id="1335" w:author="Narmada Hansani Polgampalage" w:date="2023-12-07T14:07:00Z">
            <w:rPr/>
          </w:rPrChange>
        </w:rPr>
        <w:t>*-ē.</w:t>
      </w:r>
    </w:p>
    <w:p w14:paraId="05F022FE" w14:textId="77777777" w:rsidR="00544225" w:rsidRDefault="00544225">
      <w:pPr>
        <w:pStyle w:val="Textbody"/>
        <w:spacing w:after="29" w:line="260" w:lineRule="exact"/>
        <w:jc w:val="both"/>
        <w:rPr>
          <w:rFonts w:ascii="Gandhari Unicode" w:hAnsi="Gandhari Unicode" w:cs="e-Tamil OTC"/>
          <w:u w:val="single"/>
          <w:lang w:val="de-DE"/>
        </w:rPr>
      </w:pPr>
    </w:p>
    <w:p w14:paraId="687B1B0D" w14:textId="77777777" w:rsidR="00544225" w:rsidRDefault="00544225">
      <w:pPr>
        <w:pStyle w:val="Textbody"/>
        <w:spacing w:after="29" w:line="260" w:lineRule="exact"/>
        <w:jc w:val="both"/>
        <w:rPr>
          <w:rFonts w:ascii="Gandhari Unicode" w:hAnsi="Gandhari Unicode" w:cs="e-Tamil OTC"/>
          <w:u w:val="single"/>
          <w:lang w:val="de-DE"/>
        </w:rPr>
      </w:pPr>
    </w:p>
    <w:p w14:paraId="55C9A514"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1336" w:author="Narmada Hansani Polgampalage" w:date="2023-12-07T14:07:00Z">
            <w:rPr/>
          </w:rPrChange>
        </w:rPr>
        <w:br w:type="page"/>
      </w:r>
    </w:p>
    <w:p w14:paraId="33CEC49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HER to the confidante, who encourages [her while waiting for] the time of marriage.</w:t>
      </w:r>
    </w:p>
    <w:p w14:paraId="1E57890E" w14:textId="77777777" w:rsidR="00544225" w:rsidRDefault="00544225">
      <w:pPr>
        <w:pStyle w:val="Textbody"/>
        <w:spacing w:after="29" w:line="260" w:lineRule="exact"/>
        <w:jc w:val="both"/>
        <w:rPr>
          <w:rFonts w:ascii="Gandhari Unicode" w:hAnsi="Gandhari Unicode" w:cs="e-Tamil OTC"/>
          <w:lang w:val="en-GB"/>
        </w:rPr>
      </w:pPr>
    </w:p>
    <w:p w14:paraId="1F318F2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bangle loosening</w:t>
      </w:r>
      <w:r>
        <w:rPr>
          <w:rFonts w:ascii="Gandhari Unicode" w:hAnsi="Gandhari Unicode" w:cs="e-Tamil OTC"/>
          <w:position w:val="6"/>
          <w:lang w:val="en-GB"/>
        </w:rPr>
        <w:t>um</w:t>
      </w:r>
      <w:r>
        <w:rPr>
          <w:rFonts w:ascii="Gandhari Unicode" w:hAnsi="Gandhari Unicode" w:cs="e-Tamil OTC"/>
          <w:lang w:val="en-GB"/>
        </w:rPr>
        <w:t xml:space="preserve"> body pallor creeping</w:t>
      </w:r>
      <w:r>
        <w:rPr>
          <w:rFonts w:ascii="Gandhari Unicode" w:hAnsi="Gandhari Unicode" w:cs="e-Tamil OTC"/>
          <w:position w:val="6"/>
          <w:lang w:val="en-GB"/>
        </w:rPr>
        <w:t>um</w:t>
      </w:r>
    </w:p>
    <w:p w14:paraId="4B4E17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collyrium happen- mountain-side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wild-rice </w:t>
      </w:r>
      <w:proofErr w:type="gramStart"/>
      <w:r>
        <w:rPr>
          <w:rFonts w:ascii="Gandhari Unicode" w:hAnsi="Gandhari Unicode" w:cs="e-Tamil OTC"/>
          <w:lang w:val="en-GB"/>
        </w:rPr>
        <w:t>sown</w:t>
      </w:r>
      <w:proofErr w:type="gramEnd"/>
    </w:p>
    <w:p w14:paraId="0DD9EA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waterfall</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letting-ripen- land-he-with</w:t>
      </w:r>
    </w:p>
    <w:p w14:paraId="7C038C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I-don't-join-together friend that desire</w:t>
      </w:r>
      <w:r>
        <w:rPr>
          <w:rFonts w:ascii="Gandhari Unicode" w:hAnsi="Gandhari Unicode" w:cs="e-Tamil OTC"/>
          <w:position w:val="6"/>
          <w:lang w:val="en-GB"/>
        </w:rPr>
        <w:t>ō</w:t>
      </w:r>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2F422974" w14:textId="77777777" w:rsidR="00544225" w:rsidRDefault="00544225">
      <w:pPr>
        <w:pStyle w:val="Textbody"/>
        <w:spacing w:after="29"/>
        <w:jc w:val="both"/>
        <w:rPr>
          <w:rFonts w:ascii="Gandhari Unicode" w:hAnsi="Gandhari Unicode" w:cs="e-Tamil OTC"/>
          <w:lang w:val="en-GB"/>
        </w:rPr>
      </w:pPr>
    </w:p>
    <w:p w14:paraId="183D1A64" w14:textId="77777777" w:rsidR="00544225" w:rsidRDefault="00544225">
      <w:pPr>
        <w:pStyle w:val="Textbody"/>
        <w:spacing w:after="29"/>
        <w:jc w:val="both"/>
        <w:rPr>
          <w:rFonts w:ascii="Gandhari Unicode" w:hAnsi="Gandhari Unicode" w:cs="e-Tamil OTC"/>
          <w:lang w:val="en-GB"/>
        </w:rPr>
      </w:pPr>
    </w:p>
    <w:p w14:paraId="7B2A1A3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1.</w:t>
      </w:r>
    </w:p>
    <w:p w14:paraId="193D5A93"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Bangles [are] loosening on the hand and pallor creeping up on the body.</w:t>
      </w:r>
      <w:r>
        <w:rPr>
          <w:rStyle w:val="FootnoteReference1"/>
          <w:rFonts w:ascii="Gandhari Unicode" w:hAnsi="Gandhari Unicode" w:cs="e-Tamil OTC"/>
          <w:lang w:val="en-GB"/>
        </w:rPr>
        <w:footnoteReference w:id="675"/>
      </w:r>
    </w:p>
    <w:p w14:paraId="61C866BB"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With the man from a land, where they sow wild rice on the mountain </w:t>
      </w:r>
      <w:proofErr w:type="gramStart"/>
      <w:r>
        <w:rPr>
          <w:rFonts w:ascii="Gandhari Unicode" w:hAnsi="Gandhari Unicode" w:cs="e-Tamil OTC"/>
          <w:lang w:val="en-GB"/>
        </w:rPr>
        <w:t>side</w:t>
      </w:r>
      <w:proofErr w:type="gramEnd"/>
    </w:p>
    <w:p w14:paraId="601A1003"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covered with collyrium [clouds</w:t>
      </w:r>
      <w:r>
        <w:rPr>
          <w:rStyle w:val="FootnoteReference1"/>
          <w:rFonts w:ascii="Gandhari Unicode" w:hAnsi="Gandhari Unicode" w:cs="e-Tamil OTC"/>
          <w:lang w:val="en-GB"/>
        </w:rPr>
        <w:footnoteReference w:id="676"/>
      </w:r>
      <w:r>
        <w:rPr>
          <w:rFonts w:ascii="Gandhari Unicode" w:hAnsi="Gandhari Unicode" w:cs="e-Tamil OTC"/>
          <w:lang w:val="en-GB"/>
        </w:rPr>
        <w:t xml:space="preserve"> and] let [it] ripen by the waterfall,</w:t>
      </w:r>
    </w:p>
    <w:p w14:paraId="62E53B7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 don't </w:t>
      </w:r>
      <w:proofErr w:type="gramStart"/>
      <w:r>
        <w:rPr>
          <w:rFonts w:ascii="Gandhari Unicode" w:hAnsi="Gandhari Unicode" w:cs="e-Tamil OTC"/>
          <w:lang w:val="en-GB"/>
        </w:rPr>
        <w:t>join together</w:t>
      </w:r>
      <w:proofErr w:type="gramEnd"/>
      <w:r>
        <w:rPr>
          <w:rFonts w:ascii="Gandhari Unicode" w:hAnsi="Gandhari Unicode" w:cs="e-Tamil OTC"/>
          <w:lang w:val="en-GB"/>
        </w:rPr>
        <w:t>, friend.</w:t>
      </w:r>
    </w:p>
    <w:p w14:paraId="0F2873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That desire? It [is] big.</w:t>
      </w:r>
    </w:p>
    <w:p w14:paraId="1DDEBD22" w14:textId="77777777" w:rsidR="00544225" w:rsidRDefault="00544225">
      <w:pPr>
        <w:pStyle w:val="Textbody"/>
        <w:spacing w:after="0"/>
        <w:jc w:val="both"/>
        <w:rPr>
          <w:rFonts w:ascii="Gandhari Unicode" w:hAnsi="Gandhari Unicode" w:cs="e-Tamil OTC"/>
          <w:lang w:val="en-GB"/>
        </w:rPr>
      </w:pPr>
    </w:p>
    <w:p w14:paraId="050A8EFB" w14:textId="77777777" w:rsidR="00544225" w:rsidRDefault="00544225">
      <w:pPr>
        <w:pStyle w:val="Textbody"/>
        <w:spacing w:after="0"/>
        <w:jc w:val="both"/>
        <w:rPr>
          <w:rFonts w:ascii="Gandhari Unicode" w:hAnsi="Gandhari Unicode" w:cs="e-Tamil OTC"/>
          <w:lang w:val="en-GB"/>
        </w:rPr>
      </w:pPr>
    </w:p>
    <w:p w14:paraId="011BED8F"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2.</w:t>
      </w:r>
    </w:p>
    <w:p w14:paraId="2775272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Into bangles loosening on the hand and pallor creeping up on the body,</w:t>
      </w:r>
    </w:p>
    <w:p w14:paraId="546C7A8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because of the man from a land, where they sow wild </w:t>
      </w:r>
      <w:proofErr w:type="gramStart"/>
      <w:r>
        <w:rPr>
          <w:rFonts w:ascii="Gandhari Unicode" w:hAnsi="Gandhari Unicode" w:cs="e-Tamil OTC"/>
          <w:lang w:val="en-GB"/>
        </w:rPr>
        <w:t>rice</w:t>
      </w:r>
      <w:proofErr w:type="gramEnd"/>
    </w:p>
    <w:p w14:paraId="60A4A30E"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mountain side</w:t>
      </w:r>
    </w:p>
    <w:p w14:paraId="27103FBB"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covered with collyrium [clouds and] lets [it] ripen by the waterfall,</w:t>
      </w:r>
    </w:p>
    <w:p w14:paraId="3569B52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won't get involved, friend.</w:t>
      </w:r>
    </w:p>
    <w:p w14:paraId="3356CF2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As for that desire, it is big.</w:t>
      </w:r>
    </w:p>
    <w:p w14:paraId="2455603C" w14:textId="77777777" w:rsidR="00544225" w:rsidRDefault="00544225">
      <w:pPr>
        <w:pStyle w:val="Textbody"/>
        <w:spacing w:after="0"/>
        <w:jc w:val="both"/>
        <w:rPr>
          <w:rFonts w:ascii="Gandhari Unicode" w:hAnsi="Gandhari Unicode" w:cs="e-Tamil OTC"/>
          <w:lang w:val="en-GB"/>
        </w:rPr>
      </w:pPr>
    </w:p>
    <w:p w14:paraId="7A59B490" w14:textId="77777777" w:rsidR="00544225" w:rsidRDefault="00000000">
      <w:pPr>
        <w:rPr>
          <w:rFonts w:ascii="Gandhari Unicode" w:eastAsiaTheme="majorEastAsia" w:hAnsi="Gandhari Unicode" w:cstheme="majorBidi" w:hint="eastAsia"/>
          <w:b/>
        </w:rPr>
      </w:pPr>
      <w:r>
        <w:br w:type="page"/>
      </w:r>
    </w:p>
    <w:p w14:paraId="5E70DF3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372</w:t>
      </w:r>
      <w:r>
        <w:rPr>
          <w:rFonts w:ascii="e-Tamil OTC" w:hAnsi="e-Tamil OTC" w:cs="e-Tamil OTC"/>
          <w:b/>
          <w:i w:val="0"/>
          <w:iCs w:val="0"/>
          <w:color w:val="auto"/>
        </w:rPr>
        <w:t xml:space="preserve"> </w:t>
      </w:r>
      <w:proofErr w:type="spellStart"/>
      <w:r>
        <w:rPr>
          <w:rFonts w:ascii="e-Tamil OTC" w:hAnsi="e-Tamil OTC" w:cs="e-Tamil OTC"/>
          <w:i w:val="0"/>
          <w:iCs w:val="0"/>
          <w:color w:val="auto"/>
        </w:rPr>
        <w:t>விற்றூற்று</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மூதெயின்னார்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வீற்றினாத்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தேயினான்</w:t>
      </w:r>
      <w:proofErr w:type="spellEnd"/>
      <w:r>
        <w:rPr>
          <w:rFonts w:ascii="e-Tamil OTC" w:hAnsi="e-Tamil OTC" w:cs="e-Tamil OTC"/>
          <w:i w:val="0"/>
          <w:iCs w:val="0"/>
          <w:color w:val="auto"/>
        </w:rPr>
        <w:t xml:space="preserve">; </w:t>
      </w:r>
      <w:r>
        <w:rPr>
          <w:rFonts w:ascii="Gandhari Unicode" w:hAnsi="Gandhari Unicode"/>
          <w:i w:val="0"/>
          <w:iCs w:val="0"/>
          <w:color w:val="auto"/>
        </w:rPr>
        <w:t>C2</w:t>
      </w:r>
      <w:r>
        <w:rPr>
          <w:rFonts w:ascii="e-Tamil OTC" w:hAnsi="e-Tamil OTC" w:cs="e-Tamil OTC"/>
          <w:i w:val="0"/>
          <w:iCs w:val="0"/>
          <w:color w:val="auto"/>
        </w:rPr>
        <w:t xml:space="preserve">: </w:t>
      </w:r>
      <w:proofErr w:type="spellStart"/>
      <w:r>
        <w:rPr>
          <w:rFonts w:ascii="e-Tamil OTC" w:hAnsi="e-Tamil OTC" w:cs="e-Tamil OTC"/>
          <w:i w:val="0"/>
          <w:iCs w:val="0"/>
          <w:color w:val="auto"/>
        </w:rPr>
        <w:t>விற்றுளுத்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தேயினார்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வீற்றுனாத்தெயினான்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B2F1D6A"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வந்தொழுகாநின்ற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9883157" w14:textId="77777777" w:rsidR="00544225" w:rsidRDefault="00544225">
      <w:pPr>
        <w:pStyle w:val="Textbody"/>
        <w:spacing w:after="29"/>
        <w:jc w:val="both"/>
        <w:rPr>
          <w:rFonts w:ascii="Gandhari Unicode" w:hAnsi="Gandhari Unicode" w:cs="e-Tamil OTC"/>
          <w:lang w:val="en-GB"/>
        </w:rPr>
      </w:pPr>
    </w:p>
    <w:p w14:paraId="08D9BB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பனைத்தலைக்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நெடுமடல்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குருத்தொடு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w:t>
      </w:r>
      <w:proofErr w:type="spellEnd"/>
    </w:p>
    <w:p w14:paraId="23FC43F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p>
    <w:p w14:paraId="1FC7783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கணங்கொள்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சிமைய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வணங்குங்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p>
    <w:p w14:paraId="425B1B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லாழிதலை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வயிர்ச்சேற்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றருவிக்</w:t>
      </w:r>
      <w:proofErr w:type="spellEnd"/>
    </w:p>
    <w:p w14:paraId="3C47BC6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குழீஇய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p>
    <w:p w14:paraId="2712B4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புலர்பதங்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p>
    <w:p w14:paraId="13AAFA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யலரெழுந்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வழுந்க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214ECD61" w14:textId="77777777" w:rsidR="00544225" w:rsidRDefault="00544225">
      <w:pPr>
        <w:pStyle w:val="Textbody"/>
        <w:spacing w:after="29"/>
        <w:jc w:val="both"/>
        <w:rPr>
          <w:rFonts w:ascii="Gandhari Unicode" w:hAnsi="Gandhari Unicode" w:cs="e-Tamil OTC"/>
          <w:lang w:val="en-GB"/>
        </w:rPr>
      </w:pPr>
    </w:p>
    <w:p w14:paraId="6729C63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குருத்தொடு</w:t>
      </w:r>
      <w:proofErr w:type="spellEnd"/>
      <w:r>
        <w:rPr>
          <w:rFonts w:ascii="Gandhari Unicode" w:hAnsi="Gandhari Unicode" w:cs="e-Tamil OTC"/>
          <w:lang w:val="en-GB"/>
        </w:rPr>
        <w:t xml:space="preserve"> C2+3v, G2v,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குருந்தொடு</w:t>
      </w:r>
      <w:proofErr w:type="spellEnd"/>
      <w:r>
        <w:rPr>
          <w:rFonts w:ascii="Gandhari Unicode" w:hAnsi="Gandhari Unicode" w:cs="e-Tamil OTC"/>
          <w:lang w:val="en-GB"/>
        </w:rPr>
        <w:t xml:space="preserve"> L1, C1+3,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கடுவளி</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கருவளி</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2cd</w:t>
      </w:r>
      <w:r>
        <w:rPr>
          <w:rFonts w:ascii="Gandhari Unicode" w:hAnsi="Gandhari Unicode" w:cs="e-Tamil OTC"/>
          <w:lang w:val="en-GB"/>
        </w:rPr>
        <w:t xml:space="preserve"> </w:t>
      </w:r>
      <w:proofErr w:type="spellStart"/>
      <w:r>
        <w:rPr>
          <w:rFonts w:ascii="Gandhari Unicode" w:hAnsi="Gandhari Unicode" w:cs="e-Tamil OTC"/>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நெடுவெ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ணிப்பைக்</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நெதுவேனி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நெடுவெளிக்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சிமைய</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சிமய</w:t>
      </w:r>
      <w:proofErr w:type="spellEnd"/>
      <w:r>
        <w:rPr>
          <w:rFonts w:ascii="Gandhari Unicode" w:hAnsi="Gandhari Unicode" w:cs="e-Tamil OTC"/>
          <w:lang w:val="en-GB"/>
        </w:rPr>
        <w:t xml:space="preserve"> G2, EA, AT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வணங்குங்</w:t>
      </w:r>
      <w:proofErr w:type="spellEnd"/>
      <w:r>
        <w:rPr>
          <w:rFonts w:ascii="Gandhari Unicode" w:hAnsi="Gandhari Unicode" w:cs="e-Tamil OTC"/>
          <w:lang w:val="en-GB"/>
        </w:rPr>
        <w:t xml:space="preserve"> C2v,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வுணங்குங்</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வீசிய</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வயிர்ச்சேற்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வயிற்சேற்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யக்கர்க்</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பெயக்காக்</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பூதுக்கை</w:t>
      </w:r>
      <w:proofErr w:type="spellEnd"/>
      <w:r>
        <w:rPr>
          <w:rFonts w:ascii="Gandhari Unicode" w:hAnsi="Gandhari Unicode" w:cs="e-Tamil OTC"/>
          <w:lang w:val="en-GB"/>
        </w:rPr>
        <w:t xml:space="preserve"> L1, C1+3, G1+2, EA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புலர்பதங்</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யுலர்பதங்</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வளவை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w:t>
      </w:r>
      <w:proofErr w:type="spellEnd"/>
      <w:r>
        <w:rPr>
          <w:rFonts w:ascii="Gandhari Unicode" w:hAnsi="Gandhari Unicode" w:cs="e-Tamil OTC"/>
          <w:lang w:val="en-GB"/>
        </w:rPr>
        <w:t xml:space="preserve"> C1+3, G1v,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யிரவ</w:t>
      </w:r>
      <w:proofErr w:type="spellEnd"/>
      <w:r>
        <w:rPr>
          <w:rFonts w:ascii="Gandhari Unicode" w:hAnsi="Gandhari Unicode" w:cs="e-Tamil OTC"/>
          <w:lang w:val="en-GB"/>
        </w:rPr>
        <w:t xml:space="preserve"> G1</w:t>
      </w:r>
    </w:p>
    <w:p w14:paraId="48A562B3" w14:textId="77777777" w:rsidR="00544225" w:rsidRDefault="00544225">
      <w:pPr>
        <w:pStyle w:val="Textbody"/>
        <w:spacing w:after="29"/>
        <w:jc w:val="both"/>
        <w:rPr>
          <w:rFonts w:ascii="Gandhari Unicode" w:hAnsi="Gandhari Unicode" w:cs="e-Tamil OTC"/>
          <w:lang w:val="en-GB"/>
        </w:rPr>
      </w:pPr>
    </w:p>
    <w:p w14:paraId="0BC8548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karukk</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kuruttoṭu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māya</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677"/>
      </w:r>
    </w:p>
    <w:p w14:paraId="1F5EAC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tokutta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kuppai</w:t>
      </w:r>
      <w:proofErr w:type="spellEnd"/>
      <w:r>
        <w:rPr>
          <w:rFonts w:ascii="Gandhari Unicode" w:hAnsi="Gandhari Unicode" w:cs="e-Tamil OTC"/>
          <w:lang w:val="en-GB"/>
        </w:rPr>
        <w:t>+</w:t>
      </w:r>
    </w:p>
    <w:p w14:paraId="0E175F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cimaiyam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vaṇaṅkum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31AF12D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vīciya</w:t>
      </w:r>
      <w:proofErr w:type="spellEnd"/>
      <w:r>
        <w:rPr>
          <w:rFonts w:ascii="Gandhari Unicode" w:hAnsi="Gandhari Unicode" w:cs="e-Tamil OTC"/>
          <w:lang w:val="en-GB"/>
        </w:rPr>
        <w:t xml:space="preserve"> ~</w:t>
      </w:r>
      <w:proofErr w:type="spellStart"/>
      <w:r>
        <w:rPr>
          <w:rFonts w:ascii="Gandhari Unicode" w:hAnsi="Gandhari Unicode" w:cs="e-Tamil OTC"/>
          <w:lang w:val="en-GB"/>
        </w:rPr>
        <w:t>ayir</w:t>
      </w:r>
      <w:proofErr w:type="spellEnd"/>
      <w:ins w:id="1337" w:author="Narmada Hansani Polgampalage" w:date="2023-11-29T18:4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cēṟṟ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aruvi</w:t>
      </w:r>
      <w:proofErr w:type="spellEnd"/>
      <w:r>
        <w:rPr>
          <w:rFonts w:ascii="Gandhari Unicode" w:hAnsi="Gandhari Unicode" w:cs="e-Tamil OTC"/>
          <w:lang w:val="en-GB"/>
        </w:rPr>
        <w:t>+</w:t>
      </w:r>
    </w:p>
    <w:p w14:paraId="247299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w:t>
      </w:r>
      <w:proofErr w:type="spellEnd"/>
      <w:r>
        <w:rPr>
          <w:rFonts w:ascii="Gandhari Unicode" w:hAnsi="Gandhari Unicode" w:cs="e-Tamil OTC"/>
          <w:lang w:val="en-GB"/>
        </w:rPr>
        <w:t xml:space="preserve"> </w:t>
      </w:r>
      <w:proofErr w:type="spellStart"/>
      <w:r>
        <w:rPr>
          <w:rFonts w:ascii="Gandhari Unicode" w:hAnsi="Gandhari Unicode" w:cs="e-Tamil OTC"/>
          <w:lang w:val="en-GB"/>
        </w:rPr>
        <w:t>ekkar</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kuḻīiya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patukkai</w:t>
      </w:r>
      <w:proofErr w:type="spellEnd"/>
    </w:p>
    <w:p w14:paraId="5B6829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pular</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koḷḷā</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p>
    <w:p w14:paraId="460CF00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~alar </w:t>
      </w:r>
      <w:proofErr w:type="spellStart"/>
      <w:r>
        <w:rPr>
          <w:rFonts w:ascii="Gandhari Unicode" w:hAnsi="Gandhari Unicode" w:cs="e-Tamil OTC"/>
          <w:lang w:val="en-GB"/>
        </w:rPr>
        <w:t>eḻuntaṉṟ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lang w:val="en-GB"/>
        </w:rPr>
        <w:t>aḻunkal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9616F9E" w14:textId="77777777" w:rsidR="00544225" w:rsidRDefault="00544225">
      <w:pPr>
        <w:pStyle w:val="Textbody"/>
        <w:spacing w:after="29" w:line="260" w:lineRule="exact"/>
        <w:jc w:val="both"/>
        <w:rPr>
          <w:rFonts w:ascii="Gandhari Unicode" w:hAnsi="Gandhari Unicode" w:cs="e-Tamil OTC"/>
          <w:lang w:val="en-GB"/>
        </w:rPr>
      </w:pPr>
    </w:p>
    <w:p w14:paraId="2A04053F" w14:textId="77777777" w:rsidR="00544225" w:rsidRDefault="00544225">
      <w:pPr>
        <w:pStyle w:val="Textbody"/>
        <w:spacing w:after="29" w:line="260" w:lineRule="exact"/>
        <w:jc w:val="both"/>
        <w:rPr>
          <w:rFonts w:ascii="Gandhari Unicode" w:hAnsi="Gandhari Unicode" w:cs="e-Tamil OTC"/>
          <w:lang w:val="en-GB"/>
        </w:rPr>
      </w:pPr>
    </w:p>
    <w:p w14:paraId="774A1DAC" w14:textId="77777777" w:rsidR="00544225" w:rsidRDefault="00000000">
      <w:pPr>
        <w:pStyle w:val="Textbody"/>
        <w:spacing w:after="29" w:line="260" w:lineRule="exact"/>
        <w:jc w:val="both"/>
        <w:rPr>
          <w:rFonts w:ascii="Gandhari Unicode" w:hAnsi="Gandhari Unicode" w:cs="e-Tamil OTC"/>
          <w:lang w:val="en-GB"/>
        </w:rPr>
      </w:pPr>
      <w:r>
        <w:br w:type="page"/>
      </w:r>
    </w:p>
    <w:p w14:paraId="71613CE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as one who speaks to HER, for HIM to hear, who stood there motionless, having come to the night tryst.</w:t>
      </w:r>
    </w:p>
    <w:p w14:paraId="3A696512" w14:textId="77777777" w:rsidR="00544225" w:rsidRDefault="00544225">
      <w:pPr>
        <w:pStyle w:val="Textbody"/>
        <w:spacing w:after="29" w:line="260" w:lineRule="exact"/>
        <w:jc w:val="both"/>
        <w:rPr>
          <w:rFonts w:ascii="Gandhari Unicode" w:hAnsi="Gandhari Unicode" w:cs="e-Tamil OTC"/>
          <w:lang w:val="en-GB"/>
        </w:rPr>
      </w:pPr>
    </w:p>
    <w:p w14:paraId="78573B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Palmyra head saw-edge possess- long Palmyra-stem sprout-with disappear(inf.)</w:t>
      </w:r>
    </w:p>
    <w:p w14:paraId="459587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quick wind collected- long white </w:t>
      </w:r>
      <w:proofErr w:type="gramStart"/>
      <w:r>
        <w:rPr>
          <w:rFonts w:ascii="Gandhari Unicode" w:hAnsi="Gandhari Unicode" w:cs="e-Tamil OTC"/>
          <w:lang w:val="en-GB"/>
        </w:rPr>
        <w:t>heap</w:t>
      </w:r>
      <w:proofErr w:type="gramEnd"/>
    </w:p>
    <w:p w14:paraId="14696D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group take- peak bowing- seashore-</w:t>
      </w:r>
      <w:proofErr w:type="gramStart"/>
      <w:r>
        <w:rPr>
          <w:rFonts w:ascii="Gandhari Unicode" w:hAnsi="Gandhari Unicode" w:cs="e-Tamil OTC"/>
          <w:lang w:val="en-GB"/>
        </w:rPr>
        <w:t>grove</w:t>
      </w:r>
      <w:proofErr w:type="gramEnd"/>
    </w:p>
    <w:p w14:paraId="2BA6715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sea head flung- fine-sand mud(obl.) </w:t>
      </w:r>
      <w:proofErr w:type="gramStart"/>
      <w:r>
        <w:rPr>
          <w:rFonts w:ascii="Gandhari Unicode" w:hAnsi="Gandhari Unicode" w:cs="e-Tamil OTC"/>
          <w:lang w:val="en-GB"/>
        </w:rPr>
        <w:t>waterfall</w:t>
      </w:r>
      <w:proofErr w:type="gramEnd"/>
    </w:p>
    <w:p w14:paraId="2B5814D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short[-hair] rain- dune accumulated- </w:t>
      </w:r>
      <w:proofErr w:type="gramStart"/>
      <w:r>
        <w:rPr>
          <w:rFonts w:ascii="Gandhari Unicode" w:hAnsi="Gandhari Unicode" w:cs="e-Tamil OTC"/>
          <w:lang w:val="en-GB"/>
        </w:rPr>
        <w:t>heap</w:t>
      </w:r>
      <w:proofErr w:type="gramEnd"/>
    </w:p>
    <w:p w14:paraId="6D235E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dry- proper-consistency take-not </w:t>
      </w:r>
      <w:proofErr w:type="gramStart"/>
      <w:r>
        <w:rPr>
          <w:rFonts w:ascii="Gandhari Unicode" w:hAnsi="Gandhari Unicode" w:cs="e-Tamil OTC"/>
          <w:lang w:val="en-GB"/>
        </w:rPr>
        <w:t>measure</w:t>
      </w:r>
      <w:proofErr w:type="gramEnd"/>
    </w:p>
    <w:p w14:paraId="00EB81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gossip it-rose this- noise village</w:t>
      </w:r>
      <w:r>
        <w:rPr>
          <w:rFonts w:ascii="Gandhari Unicode" w:hAnsi="Gandhari Unicode" w:cs="e-Tamil OTC"/>
          <w:position w:val="6"/>
          <w:lang w:val="en-GB"/>
        </w:rPr>
        <w:t>ē</w:t>
      </w:r>
      <w:r>
        <w:rPr>
          <w:rFonts w:ascii="Gandhari Unicode" w:hAnsi="Gandhari Unicode" w:cs="e-Tamil OTC"/>
          <w:lang w:val="en-GB"/>
        </w:rPr>
        <w:t>.</w:t>
      </w:r>
    </w:p>
    <w:p w14:paraId="65DD7518" w14:textId="77777777" w:rsidR="00544225" w:rsidRDefault="00544225">
      <w:pPr>
        <w:pStyle w:val="Textbody"/>
        <w:spacing w:after="29"/>
        <w:jc w:val="both"/>
        <w:rPr>
          <w:rFonts w:ascii="Gandhari Unicode" w:hAnsi="Gandhari Unicode" w:cs="e-Tamil OTC"/>
          <w:lang w:val="en-GB"/>
        </w:rPr>
      </w:pPr>
    </w:p>
    <w:p w14:paraId="7BE20B75" w14:textId="77777777" w:rsidR="00544225" w:rsidRDefault="00544225">
      <w:pPr>
        <w:pStyle w:val="Textbody"/>
        <w:spacing w:after="29"/>
        <w:jc w:val="both"/>
        <w:rPr>
          <w:rFonts w:ascii="Gandhari Unicode" w:hAnsi="Gandhari Unicode" w:cs="e-Tamil OTC"/>
          <w:lang w:val="en-GB"/>
        </w:rPr>
      </w:pPr>
    </w:p>
    <w:p w14:paraId="29DE88D5"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Before the mounds accumulated in the dunes</w:t>
      </w:r>
    </w:p>
    <w:p w14:paraId="59341AA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reached dry consistency, to be poured on the hair</w:t>
      </w:r>
      <w:r>
        <w:rPr>
          <w:rStyle w:val="FootnoteReference1"/>
          <w:rFonts w:ascii="Gandhari Unicode" w:hAnsi="Gandhari Unicode" w:cs="e-Tamil OTC"/>
          <w:lang w:val="en-GB"/>
        </w:rPr>
        <w:footnoteReference w:id="678"/>
      </w:r>
      <w:r>
        <w:rPr>
          <w:rFonts w:ascii="Gandhari Unicode" w:hAnsi="Gandhari Unicode" w:cs="e-Tamil OTC"/>
          <w:lang w:val="en-GB"/>
        </w:rPr>
        <w:t>,</w:t>
      </w:r>
    </w:p>
    <w:p w14:paraId="3EEEAF17"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from the river mouth</w:t>
      </w:r>
      <w:r>
        <w:rPr>
          <w:rStyle w:val="FootnoteReference1"/>
          <w:rFonts w:ascii="Gandhari Unicode" w:hAnsi="Gandhari Unicode" w:cs="e-Tamil OTC"/>
          <w:lang w:val="en-GB"/>
        </w:rPr>
        <w:footnoteReference w:id="679"/>
      </w:r>
      <w:r>
        <w:rPr>
          <w:rFonts w:ascii="Gandhari Unicode" w:hAnsi="Gandhari Unicode" w:cs="e-Tamil OTC"/>
          <w:lang w:val="en-GB"/>
        </w:rPr>
        <w:t xml:space="preserve"> with mud [and] fine sand flung</w:t>
      </w:r>
    </w:p>
    <w:p w14:paraId="65BFD0F5"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sea’s [wave] heads</w:t>
      </w:r>
      <w:r>
        <w:rPr>
          <w:rStyle w:val="FootnoteReference1"/>
          <w:rFonts w:ascii="Gandhari Unicode" w:hAnsi="Gandhari Unicode" w:cs="e-Tamil OTC"/>
          <w:lang w:val="en-GB"/>
        </w:rPr>
        <w:footnoteReference w:id="680"/>
      </w:r>
      <w:r>
        <w:rPr>
          <w:rFonts w:ascii="Gandhari Unicode" w:hAnsi="Gandhari Unicode" w:cs="e-Tamil OTC"/>
          <w:lang w:val="en-GB"/>
        </w:rPr>
        <w:t>,</w:t>
      </w:r>
    </w:p>
    <w:p w14:paraId="0AC02B69"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seashore grove, where the peaks in groups are yielding</w:t>
      </w:r>
      <w:r>
        <w:rPr>
          <w:rStyle w:val="FootnoteReference1"/>
          <w:rFonts w:ascii="Gandhari Unicode" w:hAnsi="Gandhari Unicode" w:cs="e-Tamil OTC"/>
          <w:lang w:val="en-GB"/>
        </w:rPr>
        <w:footnoteReference w:id="681"/>
      </w:r>
    </w:p>
    <w:p w14:paraId="094E1DE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to the long white heaps piled up by the fierce wind,</w:t>
      </w:r>
    </w:p>
    <w:p w14:paraId="14DE21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so that with the sprouts the saw-edged long stems</w:t>
      </w:r>
    </w:p>
    <w:p w14:paraId="28A6CC6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disappear up to the top of the Palmyras,</w:t>
      </w:r>
      <w:r>
        <w:rPr>
          <w:rStyle w:val="FootnoteReference1"/>
          <w:rFonts w:ascii="Gandhari Unicode" w:hAnsi="Gandhari Unicode" w:cs="e-Tamil OTC"/>
          <w:lang w:val="en-GB"/>
        </w:rPr>
        <w:footnoteReference w:id="682"/>
      </w:r>
    </w:p>
    <w:p w14:paraId="21FCA61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gossip arose in this noisy village.</w:t>
      </w:r>
    </w:p>
    <w:p w14:paraId="747BD6C7" w14:textId="77777777" w:rsidR="00544225" w:rsidRDefault="00000000">
      <w:pPr>
        <w:rPr>
          <w:rFonts w:ascii="Gandhari Unicode" w:eastAsiaTheme="majorEastAsia" w:hAnsi="Gandhari Unicode" w:cstheme="majorBidi" w:hint="eastAsia"/>
          <w:b/>
        </w:rPr>
      </w:pPr>
      <w:r>
        <w:br w:type="page"/>
      </w:r>
    </w:p>
    <w:p w14:paraId="4DEB931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373</w:t>
      </w:r>
      <w:r>
        <w:rPr>
          <w:rFonts w:ascii="e-Tamil OTC" w:hAnsi="e-Tamil OTC" w:cs="e-Tamil OTC"/>
          <w:b/>
          <w:i w:val="0"/>
          <w:iCs w:val="0"/>
          <w:color w:val="auto"/>
        </w:rPr>
        <w:t xml:space="preserve"> </w:t>
      </w:r>
      <w:proofErr w:type="spellStart"/>
      <w:r>
        <w:rPr>
          <w:rFonts w:ascii="e-Tamil OTC" w:hAnsi="e-Tamil OTC" w:cs="e-Tamil OTC"/>
          <w:i w:val="0"/>
          <w:iCs w:val="0"/>
          <w:color w:val="auto"/>
        </w:rPr>
        <w:t>மதுரைக்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கொல்லன்</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கொல்லம்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புல்லன்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6177C56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மிக்கவழி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ADDFD81" w14:textId="77777777" w:rsidR="00544225" w:rsidRDefault="00544225">
      <w:pPr>
        <w:pStyle w:val="Textbody"/>
        <w:spacing w:after="29"/>
        <w:jc w:val="both"/>
        <w:rPr>
          <w:rFonts w:ascii="Gandhari Unicode" w:hAnsi="Gandhari Unicode" w:cs="e-Tamil OTC"/>
          <w:lang w:val="en-GB"/>
        </w:rPr>
      </w:pPr>
    </w:p>
    <w:p w14:paraId="415310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நீர்தீப்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p>
    <w:p w14:paraId="2ABE71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மிலங்குதிரைப்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பெருங்கடற்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தோன்றினும்</w:t>
      </w:r>
      <w:proofErr w:type="spellEnd"/>
    </w:p>
    <w:p w14:paraId="671CD30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வெவ்வாய்ப்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யஞ்சிக்</w:t>
      </w:r>
      <w:proofErr w:type="spellEnd"/>
    </w:p>
    <w:p w14:paraId="57D91FD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நீடுமயிர்க்</w:t>
      </w:r>
      <w:proofErr w:type="spellEnd"/>
    </w:p>
    <w:p w14:paraId="3FA85D7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லேற்றை</w:t>
      </w:r>
      <w:proofErr w:type="spellEnd"/>
    </w:p>
    <w:p w14:paraId="3915911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புடைஇப்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பலவுக்கனி</w:t>
      </w:r>
      <w:proofErr w:type="spellEnd"/>
    </w:p>
    <w:p w14:paraId="0B6B0A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காந்தளஞ்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சிறுகுடிக்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கமழு</w:t>
      </w:r>
      <w:proofErr w:type="spellEnd"/>
    </w:p>
    <w:p w14:paraId="248EE0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மோங்குமலை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டமைந்தநந்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தொடர்பே</w:t>
      </w:r>
      <w:proofErr w:type="spellEnd"/>
      <w:r>
        <w:rPr>
          <w:rFonts w:ascii="Gandhari Unicode" w:hAnsi="Gandhari Unicode" w:cs="e-Tamil OTC"/>
          <w:lang w:val="en-GB"/>
        </w:rPr>
        <w:t>.</w:t>
      </w:r>
    </w:p>
    <w:p w14:paraId="1837C2D3" w14:textId="77777777" w:rsidR="00544225" w:rsidRDefault="00544225">
      <w:pPr>
        <w:pStyle w:val="Textbody"/>
        <w:spacing w:after="29"/>
        <w:jc w:val="both"/>
        <w:rPr>
          <w:rFonts w:ascii="Gandhari Unicode" w:hAnsi="Gandhari Unicode" w:cs="e-Tamil OTC"/>
          <w:lang w:val="en-GB"/>
        </w:rPr>
      </w:pPr>
    </w:p>
    <w:p w14:paraId="2E39E4C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நீர்தீப்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பிறழினு</w:t>
      </w:r>
      <w:proofErr w:type="spellEnd"/>
      <w:r>
        <w:rPr>
          <w:rFonts w:ascii="Gandhari Unicode" w:hAnsi="Gandhari Unicode" w:cs="e-Tamil OTC"/>
          <w:lang w:val="en-GB"/>
        </w:rPr>
        <w:t xml:space="preserve"> G2, EA, ீ,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கோவை</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லூக்க</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லூரக்</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லூர்க்</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கறைவிர</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I, AT; </w:t>
      </w:r>
      <w:proofErr w:type="spellStart"/>
      <w:r>
        <w:rPr>
          <w:rFonts w:ascii="Gandhari Unicode" w:hAnsi="Gandhari Unicode" w:cs="e-Tamil OTC"/>
          <w:lang w:val="en-GB"/>
        </w:rPr>
        <w:t>கறைவிற</w:t>
      </w:r>
      <w:proofErr w:type="spellEnd"/>
      <w:r>
        <w:rPr>
          <w:rFonts w:ascii="Gandhari Unicode" w:hAnsi="Gandhari Unicode" w:cs="e-Tamil OTC"/>
          <w:lang w:val="en-GB"/>
        </w:rPr>
        <w:t xml:space="preserve"> C1+2v, EA; </w:t>
      </w:r>
      <w:proofErr w:type="spellStart"/>
      <w:r>
        <w:rPr>
          <w:rFonts w:ascii="Gandhari Unicode" w:hAnsi="Gandhari Unicode" w:cs="e-Tamil OTC"/>
          <w:lang w:val="en-GB"/>
        </w:rPr>
        <w:t>கருவிர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கறைவா</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புடைத்தோடு</w:t>
      </w:r>
      <w:proofErr w:type="spellEnd"/>
      <w:r>
        <w:rPr>
          <w:rFonts w:ascii="Gandhari Unicode" w:hAnsi="Gandhari Unicode" w:cs="e-Tamil OTC"/>
          <w:lang w:val="en-GB"/>
        </w:rPr>
        <w:t xml:space="preserve"> EA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புடைஇப்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C2v+3v,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புடைய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பூநாறு</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புடை</w:t>
      </w:r>
      <w:proofErr w:type="spellEnd"/>
      <w:r>
        <w:rPr>
          <w:rFonts w:ascii="Gandhari Unicode" w:hAnsi="Gandhari Unicode" w:cs="e-Tamil OTC"/>
          <w:lang w:val="en-GB"/>
        </w:rPr>
        <w:t>___</w:t>
      </w:r>
      <w:proofErr w:type="spellStart"/>
      <w:r>
        <w:rPr>
          <w:rFonts w:ascii="Gandhari Unicode" w:hAnsi="Gandhari Unicode" w:cs="e-Tamil OTC"/>
          <w:lang w:val="en-GB"/>
        </w:rPr>
        <w:t>நாறு</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காந்தளஞ்</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காந்தள்</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8b</w:t>
      </w:r>
      <w:r>
        <w:rPr>
          <w:rFonts w:ascii="Gandhari Unicode" w:hAnsi="Gandhari Unicode" w:cs="e-Tamil OTC"/>
          <w:lang w:val="en-GB"/>
        </w:rPr>
        <w:t xml:space="preserve">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நாடனொ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டமைந்தநந்</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டமைந்த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7E0A951C" w14:textId="77777777" w:rsidR="00544225" w:rsidRDefault="00544225">
      <w:pPr>
        <w:pStyle w:val="Textbody"/>
        <w:spacing w:after="29"/>
        <w:jc w:val="both"/>
        <w:rPr>
          <w:rFonts w:ascii="Gandhari Unicode" w:hAnsi="Gandhari Unicode" w:cs="e-Tamil OTC"/>
          <w:lang w:val="en-GB"/>
        </w:rPr>
      </w:pPr>
    </w:p>
    <w:p w14:paraId="770745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peyariṉum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tī</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piṟaḻiṉum</w:t>
      </w:r>
      <w:proofErr w:type="spellEnd"/>
    </w:p>
    <w:p w14:paraId="6D0E13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ins w:id="1338"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tōṉṟiṉum</w:t>
      </w:r>
      <w:proofErr w:type="spellEnd"/>
    </w:p>
    <w:p w14:paraId="4FFFC4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vāy</w:t>
      </w:r>
      <w:proofErr w:type="spellEnd"/>
      <w:ins w:id="1339" w:author="Narmada Hansani Polgampalage" w:date="2023-11-29T18: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peṇṭir</w:t>
      </w:r>
      <w:proofErr w:type="spellEnd"/>
      <w:r>
        <w:rPr>
          <w:rFonts w:ascii="Gandhari Unicode" w:hAnsi="Gandhari Unicode" w:cs="e-Tamil OTC"/>
          <w:lang w:val="en-GB"/>
        </w:rPr>
        <w:t xml:space="preserve"> </w:t>
      </w:r>
      <w:proofErr w:type="spellStart"/>
      <w:r>
        <w:rPr>
          <w:rFonts w:ascii="Gandhari Unicode" w:hAnsi="Gandhari Unicode" w:cs="e-Tamil OTC"/>
          <w:lang w:val="en-GB"/>
        </w:rPr>
        <w:t>kauvai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w:t>
      </w:r>
    </w:p>
    <w:p w14:paraId="222FDB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kēṭ</w:t>
      </w:r>
      <w:proofErr w:type="spellEnd"/>
      <w:r>
        <w:rPr>
          <w:rFonts w:ascii="Gandhari Unicode" w:hAnsi="Gandhari Unicode" w:cs="e-Tamil OTC"/>
          <w:lang w:val="en-GB"/>
        </w:rPr>
        <w:t xml:space="preserve">* </w:t>
      </w:r>
      <w:proofErr w:type="spellStart"/>
      <w:r>
        <w:rPr>
          <w:rFonts w:ascii="Gandhari Unicode" w:hAnsi="Gandhari Unicode" w:cs="e-Tamil OTC"/>
          <w:lang w:val="en-GB"/>
        </w:rPr>
        <w:t>evaṉ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mayir</w:t>
      </w:r>
      <w:proofErr w:type="spellEnd"/>
      <w:r>
        <w:rPr>
          <w:rFonts w:ascii="Gandhari Unicode" w:hAnsi="Gandhari Unicode" w:cs="e-Tamil OTC"/>
          <w:lang w:val="en-GB"/>
        </w:rPr>
        <w:t>+</w:t>
      </w:r>
    </w:p>
    <w:p w14:paraId="2104A4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ūka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kaṟai</w:t>
      </w:r>
      <w:proofErr w:type="spellEnd"/>
      <w:r>
        <w:rPr>
          <w:rFonts w:ascii="Gandhari Unicode" w:hAnsi="Gandhari Unicode" w:cs="e-Tamil OTC"/>
          <w:lang w:val="en-GB"/>
        </w:rPr>
        <w:t xml:space="preserve"> viral </w:t>
      </w:r>
      <w:proofErr w:type="spellStart"/>
      <w:r>
        <w:rPr>
          <w:rFonts w:ascii="Gandhari Unicode" w:hAnsi="Gandhari Unicode" w:cs="e-Tamil OTC"/>
          <w:lang w:val="en-GB"/>
        </w:rPr>
        <w:t>ēṟṟai</w:t>
      </w:r>
      <w:proofErr w:type="spellEnd"/>
    </w:p>
    <w:p w14:paraId="4A25BF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puṭa</w:t>
      </w:r>
      <w:ins w:id="1340" w:author="Narmada Hansani Polgampalage" w:date="2023-11-29T18:52:00Z">
        <w:r>
          <w:rPr>
            <w:rFonts w:ascii="Gandhari Unicode" w:hAnsi="Gandhari Unicode" w:cs="e-Tamil OTC"/>
            <w:lang w:val="en-GB"/>
          </w:rPr>
          <w:t>+</w:t>
        </w:r>
      </w:ins>
      <w:r>
        <w:rPr>
          <w:rFonts w:ascii="Gandhari Unicode" w:hAnsi="Gandhari Unicode" w:cs="e-Tamil OTC"/>
          <w:lang w:val="en-GB"/>
        </w:rPr>
        <w:t>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toṭupu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uṭaii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palavu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p>
    <w:p w14:paraId="2535FE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kāntaḷam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kuṭi</w:t>
      </w:r>
      <w:proofErr w:type="spellEnd"/>
      <w:ins w:id="1341" w:author="Narmada Hansani Polgampalage" w:date="2023-11-29T18:5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kamaḻum</w:t>
      </w:r>
      <w:proofErr w:type="spellEnd"/>
    </w:p>
    <w:p w14:paraId="235FFBC9"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ōṅku</w:t>
      </w:r>
      <w:proofErr w:type="spellEnd"/>
      <w:r>
        <w:rPr>
          <w:rFonts w:ascii="Gandhari Unicode" w:hAnsi="Gandhari Unicode" w:cs="e-Tamil OTC"/>
          <w:lang w:val="en-GB"/>
        </w:rPr>
        <w:t xml:space="preserve"> malai </w:t>
      </w:r>
      <w:proofErr w:type="spellStart"/>
      <w:r>
        <w:rPr>
          <w:rFonts w:ascii="Gandhari Unicode" w:hAnsi="Gandhari Unicode" w:cs="e-Tamil OTC"/>
          <w:lang w:val="en-GB"/>
        </w:rPr>
        <w:t>nāṭaṉōṭ</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amainta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toṭarp</w:t>
      </w:r>
      <w:proofErr w:type="spellEnd"/>
      <w:r>
        <w:rPr>
          <w:rFonts w:ascii="Gandhari Unicode" w:hAnsi="Gandhari Unicode" w:cs="e-Tamil OTC"/>
          <w:lang w:val="en-GB"/>
        </w:rPr>
        <w:t>*-ē.</w:t>
      </w:r>
    </w:p>
    <w:p w14:paraId="344B174D" w14:textId="77777777" w:rsidR="00544225" w:rsidRDefault="00544225">
      <w:pPr>
        <w:pStyle w:val="Textbody"/>
        <w:spacing w:after="29" w:line="260" w:lineRule="exact"/>
        <w:jc w:val="both"/>
        <w:rPr>
          <w:rFonts w:ascii="Gandhari Unicode" w:hAnsi="Gandhari Unicode" w:cs="e-Tamil OTC"/>
          <w:u w:val="single"/>
          <w:lang w:val="en-GB"/>
        </w:rPr>
      </w:pPr>
    </w:p>
    <w:p w14:paraId="3FC9B12D" w14:textId="77777777" w:rsidR="00544225" w:rsidRDefault="00544225">
      <w:pPr>
        <w:pStyle w:val="Textbody"/>
        <w:spacing w:after="29" w:line="260" w:lineRule="exact"/>
        <w:jc w:val="both"/>
        <w:rPr>
          <w:rFonts w:ascii="Gandhari Unicode" w:hAnsi="Gandhari Unicode" w:cs="e-Tamil OTC"/>
          <w:u w:val="single"/>
          <w:lang w:val="en-GB"/>
        </w:rPr>
      </w:pPr>
    </w:p>
    <w:p w14:paraId="379EDAC6"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643BA61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to HER, when gossip increased.</w:t>
      </w:r>
    </w:p>
    <w:p w14:paraId="5F5F70C2" w14:textId="77777777" w:rsidR="00544225" w:rsidRDefault="00544225">
      <w:pPr>
        <w:pStyle w:val="Textbody"/>
        <w:spacing w:after="29" w:line="260" w:lineRule="exact"/>
        <w:jc w:val="both"/>
        <w:rPr>
          <w:rFonts w:ascii="Gandhari Unicode" w:hAnsi="Gandhari Unicode" w:cs="e-Tamil OTC"/>
          <w:lang w:val="en-GB"/>
        </w:rPr>
      </w:pPr>
    </w:p>
    <w:p w14:paraId="6B75A9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side move-if-even water fire change-if-even</w:t>
      </w:r>
    </w:p>
    <w:p w14:paraId="1BEECA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wave big sea(dat.) edge appear-if-even</w:t>
      </w:r>
    </w:p>
    <w:p w14:paraId="32DF0E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hot mouth women scandal </w:t>
      </w:r>
      <w:proofErr w:type="gramStart"/>
      <w:r>
        <w:rPr>
          <w:rFonts w:ascii="Gandhari Unicode" w:hAnsi="Gandhari Unicode" w:cs="e-Tamil OTC"/>
          <w:lang w:val="en-GB"/>
        </w:rPr>
        <w:t>feared</w:t>
      </w:r>
      <w:proofErr w:type="gramEnd"/>
    </w:p>
    <w:p w14:paraId="323A147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loss what possess-it</w:t>
      </w:r>
      <w:r>
        <w:rPr>
          <w:rFonts w:ascii="Gandhari Unicode" w:hAnsi="Gandhari Unicode" w:cs="e-Tamil OTC"/>
          <w:position w:val="6"/>
          <w:lang w:val="en-GB"/>
        </w:rPr>
        <w:t>ō</w:t>
      </w:r>
      <w:r>
        <w:rPr>
          <w:rFonts w:ascii="Gandhari Unicode" w:hAnsi="Gandhari Unicode" w:cs="e-Tamil OTC"/>
          <w:lang w:val="en-GB"/>
        </w:rPr>
        <w:t xml:space="preserve"> friend prolong- </w:t>
      </w:r>
      <w:proofErr w:type="gramStart"/>
      <w:r>
        <w:rPr>
          <w:rFonts w:ascii="Gandhari Unicode" w:hAnsi="Gandhari Unicode" w:cs="e-Tamil OTC"/>
          <w:lang w:val="en-GB"/>
        </w:rPr>
        <w:t>fur</w:t>
      </w:r>
      <w:proofErr w:type="gramEnd"/>
    </w:p>
    <w:p w14:paraId="792FE6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sharp tooth black-monkey spot finger male</w:t>
      </w:r>
    </w:p>
    <w:p w14:paraId="3D98A1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side dug broken flower smell- jackfruit-tree ripe-</w:t>
      </w:r>
      <w:proofErr w:type="gramStart"/>
      <w:r>
        <w:rPr>
          <w:rFonts w:ascii="Gandhari Unicode" w:hAnsi="Gandhari Unicode" w:cs="e-Tamil OTC"/>
          <w:lang w:val="en-GB"/>
        </w:rPr>
        <w:t>fruit</w:t>
      </w:r>
      <w:proofErr w:type="gramEnd"/>
    </w:p>
    <w:p w14:paraId="2380B7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Malabar-lily</w:t>
      </w:r>
      <w:r>
        <w:rPr>
          <w:rFonts w:ascii="Gandhari Unicode" w:hAnsi="Gandhari Unicode" w:cs="e-Tamil OTC"/>
          <w:position w:val="6"/>
          <w:lang w:val="en-GB"/>
        </w:rPr>
        <w:t>am</w:t>
      </w:r>
      <w:r>
        <w:rPr>
          <w:rFonts w:ascii="Gandhari Unicode" w:hAnsi="Gandhari Unicode" w:cs="e-Tamil OTC"/>
          <w:lang w:val="en-GB"/>
        </w:rPr>
        <w:t xml:space="preserve"> little home smelling-</w:t>
      </w:r>
    </w:p>
    <w:p w14:paraId="1BFA87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high mountain land-he-with become-still- our- attachment</w:t>
      </w:r>
      <w:r>
        <w:rPr>
          <w:rFonts w:ascii="Gandhari Unicode" w:hAnsi="Gandhari Unicode" w:cs="e-Tamil OTC"/>
          <w:position w:val="6"/>
          <w:lang w:val="en-GB"/>
        </w:rPr>
        <w:t>ē</w:t>
      </w:r>
      <w:r>
        <w:rPr>
          <w:rFonts w:ascii="Gandhari Unicode" w:hAnsi="Gandhari Unicode" w:cs="e-Tamil OTC"/>
          <w:lang w:val="en-GB"/>
        </w:rPr>
        <w:t>∞</w:t>
      </w:r>
    </w:p>
    <w:p w14:paraId="75339C2F" w14:textId="77777777" w:rsidR="00544225" w:rsidRDefault="00544225">
      <w:pPr>
        <w:pStyle w:val="Textbody"/>
        <w:spacing w:after="29"/>
        <w:jc w:val="both"/>
        <w:rPr>
          <w:rFonts w:ascii="Gandhari Unicode" w:hAnsi="Gandhari Unicode" w:cs="e-Tamil OTC"/>
          <w:lang w:val="en-GB"/>
        </w:rPr>
      </w:pPr>
    </w:p>
    <w:p w14:paraId="57FBBAF2" w14:textId="77777777" w:rsidR="00544225" w:rsidRDefault="00544225">
      <w:pPr>
        <w:pStyle w:val="Textbody"/>
        <w:spacing w:after="29"/>
        <w:rPr>
          <w:rFonts w:ascii="Gandhari Unicode" w:hAnsi="Gandhari Unicode" w:cs="e-Tamil OTC"/>
          <w:lang w:val="en-GB"/>
        </w:rPr>
      </w:pPr>
    </w:p>
    <w:p w14:paraId="6F3FCA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 ground moved sideways, even if water became fire,</w:t>
      </w:r>
    </w:p>
    <w:p w14:paraId="7D3A234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even if there appeared a border to the great sea with shining waves</w:t>
      </w:r>
      <w:r>
        <w:rPr>
          <w:rStyle w:val="FootnoteReference1"/>
          <w:rFonts w:ascii="Gandhari Unicode" w:hAnsi="Gandhari Unicode" w:cs="e-Tamil OTC"/>
          <w:lang w:val="en-GB"/>
        </w:rPr>
        <w:footnoteReference w:id="683"/>
      </w:r>
    </w:p>
    <w:p w14:paraId="3A67A213"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what loss [would] that [be], friend,</w:t>
      </w:r>
    </w:p>
    <w:p w14:paraId="34C17990"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fearing scandal by hot-mouthed</w:t>
      </w:r>
      <w:r>
        <w:rPr>
          <w:rStyle w:val="FootnoteReference1"/>
          <w:rFonts w:ascii="Gandhari Unicode" w:hAnsi="Gandhari Unicode" w:cs="e-Tamil OTC"/>
          <w:lang w:val="en-GB"/>
        </w:rPr>
        <w:footnoteReference w:id="684"/>
      </w:r>
      <w:r>
        <w:rPr>
          <w:rFonts w:ascii="Gandhari Unicode" w:hAnsi="Gandhari Unicode" w:cs="e-Tamil OTC"/>
          <w:lang w:val="en-GB"/>
        </w:rPr>
        <w:t xml:space="preserve"> women,</w:t>
      </w:r>
    </w:p>
    <w:p w14:paraId="7D6147CD"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 xml:space="preserve">for our attachment, established with the man from a </w:t>
      </w:r>
      <w:proofErr w:type="gramStart"/>
      <w:r>
        <w:rPr>
          <w:rFonts w:ascii="Gandhari Unicode" w:hAnsi="Gandhari Unicode" w:cs="e-Tamil OTC"/>
          <w:lang w:val="en-GB"/>
        </w:rPr>
        <w:t>land</w:t>
      </w:r>
      <w:proofErr w:type="gramEnd"/>
    </w:p>
    <w:p w14:paraId="180C700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high mountains,</w:t>
      </w:r>
    </w:p>
    <w:p w14:paraId="3033377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where the little homes [fenced] with Malabar lilies are smelling</w:t>
      </w:r>
    </w:p>
    <w:p w14:paraId="37E4293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of the ripe jackfruit from the flower-scented tree,</w:t>
      </w:r>
    </w:p>
    <w:p w14:paraId="470E4ABF"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after the spotty-fingered male of the sharp-toothed black</w:t>
      </w:r>
    </w:p>
    <w:p w14:paraId="0A564F7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monkeys had dug in</w:t>
      </w:r>
      <w:r>
        <w:rPr>
          <w:rStyle w:val="FootnoteReference1"/>
          <w:rFonts w:ascii="Gandhari Unicode" w:hAnsi="Gandhari Unicode" w:cs="e-Tamil OTC"/>
          <w:lang w:val="en-GB"/>
        </w:rPr>
        <w:footnoteReference w:id="685"/>
      </w:r>
      <w:r>
        <w:rPr>
          <w:rFonts w:ascii="Gandhari Unicode" w:hAnsi="Gandhari Unicode" w:cs="e-Tamil OTC"/>
          <w:lang w:val="en-GB"/>
        </w:rPr>
        <w:t xml:space="preserve"> on one side [and] broken</w:t>
      </w:r>
      <w:r>
        <w:rPr>
          <w:rStyle w:val="FootnoteReference1"/>
          <w:rFonts w:ascii="Gandhari Unicode" w:hAnsi="Gandhari Unicode" w:cs="e-Tamil OTC"/>
          <w:lang w:val="en-GB"/>
        </w:rPr>
        <w:footnoteReference w:id="686"/>
      </w:r>
      <w:r>
        <w:rPr>
          <w:rFonts w:ascii="Gandhari Unicode" w:hAnsi="Gandhari Unicode" w:cs="e-Tamil OTC"/>
          <w:lang w:val="en-GB"/>
        </w:rPr>
        <w:t xml:space="preserve"> [it]?</w:t>
      </w:r>
      <w:r>
        <w:rPr>
          <w:rStyle w:val="FootnoteReference1"/>
          <w:rFonts w:ascii="Gandhari Unicode" w:hAnsi="Gandhari Unicode" w:cs="e-Tamil OTC"/>
          <w:lang w:val="en-GB"/>
        </w:rPr>
        <w:footnoteReference w:id="687"/>
      </w:r>
    </w:p>
    <w:p w14:paraId="2C33460C" w14:textId="77777777" w:rsidR="00544225" w:rsidRDefault="00544225">
      <w:pPr>
        <w:pStyle w:val="Textbody"/>
        <w:spacing w:after="0"/>
        <w:jc w:val="both"/>
        <w:rPr>
          <w:rFonts w:ascii="Gandhari Unicode" w:hAnsi="Gandhari Unicode" w:cs="e-Tamil OTC"/>
          <w:lang w:val="en-GB"/>
        </w:rPr>
      </w:pPr>
    </w:p>
    <w:p w14:paraId="46130E94" w14:textId="77777777" w:rsidR="00544225" w:rsidRDefault="00000000">
      <w:pPr>
        <w:rPr>
          <w:rFonts w:ascii="Gandhari Unicode" w:eastAsiaTheme="majorEastAsia" w:hAnsi="Gandhari Unicode" w:cstheme="majorBidi" w:hint="eastAsia"/>
          <w:b/>
        </w:rPr>
      </w:pPr>
      <w:r>
        <w:br w:type="page"/>
      </w:r>
    </w:p>
    <w:p w14:paraId="642323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374</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உறையூர்ப்</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பல்காயனார்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பலாகா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அலார்கா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பராயனார்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பல்லர்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33250A1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F01F964" w14:textId="77777777" w:rsidR="00544225" w:rsidRDefault="00544225">
      <w:pPr>
        <w:pStyle w:val="Textbody"/>
        <w:spacing w:after="29"/>
        <w:jc w:val="both"/>
        <w:rPr>
          <w:rFonts w:ascii="Gandhari Unicode" w:hAnsi="Gandhari Unicode" w:cs="e-Tamil OTC"/>
          <w:lang w:val="en-GB"/>
        </w:rPr>
      </w:pPr>
    </w:p>
    <w:p w14:paraId="79C938A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எந்தையும்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378F82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யொளித்த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வெளிப்படக்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கிளந்தபின்</w:t>
      </w:r>
      <w:proofErr w:type="spellEnd"/>
    </w:p>
    <w:p w14:paraId="178425B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றலைவந்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திரப்ப</w:t>
      </w:r>
      <w:proofErr w:type="spellEnd"/>
    </w:p>
    <w:p w14:paraId="43A7C9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யின்றே</w:t>
      </w:r>
      <w:proofErr w:type="spellEnd"/>
    </w:p>
    <w:p w14:paraId="16DF978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முடங்க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தூங்கணங்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குரீஇ</w:t>
      </w:r>
      <w:proofErr w:type="spellEnd"/>
    </w:p>
    <w:p w14:paraId="1AC5E22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நீடிரும்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தொடுத்த</w:t>
      </w:r>
      <w:proofErr w:type="spellEnd"/>
    </w:p>
    <w:p w14:paraId="3480C0A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4A6C07D5" w14:textId="77777777" w:rsidR="00544225" w:rsidRDefault="00544225">
      <w:pPr>
        <w:pStyle w:val="Textbody"/>
        <w:spacing w:after="29"/>
        <w:jc w:val="both"/>
        <w:rPr>
          <w:rFonts w:ascii="Gandhari Unicode" w:hAnsi="Gandhari Unicode" w:cs="e-Tamil OTC"/>
          <w:lang w:val="en-GB"/>
        </w:rPr>
      </w:pPr>
    </w:p>
    <w:p w14:paraId="2D755A8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w:t>
      </w:r>
      <w:proofErr w:type="spellEnd"/>
      <w:r>
        <w:rPr>
          <w:rFonts w:ascii="Gandhari Unicode" w:eastAsia="URW Palladio UNI" w:hAnsi="Gandhari Unicode" w:cs="e-Tamil OTC"/>
          <w:lang w:val="en-GB"/>
        </w:rPr>
        <w:t xml:space="preserve"> C2+3v, G1v,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யொழித்த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செய்தியின்</w:t>
      </w:r>
      <w:proofErr w:type="spellEnd"/>
      <w:r>
        <w:rPr>
          <w:rFonts w:ascii="Gandhari Unicode" w:eastAsia="URW Palladio UNI" w:hAnsi="Gandhari Unicode" w:cs="e-Tamil OTC"/>
          <w:lang w:val="en-GB"/>
        </w:rPr>
        <w:t xml:space="preserve"> L1, C1+3, G1+2; </w:t>
      </w:r>
      <w:proofErr w:type="spellStart"/>
      <w:r>
        <w:rPr>
          <w:rFonts w:ascii="Gandhari Unicode" w:eastAsia="URW Palladio UNI" w:hAnsi="Gandhari Unicode" w:cs="e-Tamil OTC"/>
          <w:lang w:val="en-GB"/>
        </w:rPr>
        <w:t>யொளித்த</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செய்தியின்</w:t>
      </w:r>
      <w:proofErr w:type="spellEnd"/>
      <w:r>
        <w:rPr>
          <w:rFonts w:ascii="Gandhari Unicode" w:eastAsia="URW Palladio UNI" w:hAnsi="Gandhari Unicode" w:cs="e-Tamil OTC"/>
          <w:lang w:val="en-GB"/>
        </w:rPr>
        <w:t xml:space="preserve"> AT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வெளிப்படக்</w:t>
      </w:r>
      <w:proofErr w:type="spellEnd"/>
      <w:r>
        <w:rPr>
          <w:rFonts w:ascii="Gandhari Unicode" w:eastAsia="URW Palladio UNI" w:hAnsi="Gandhari Unicode" w:cs="e-Tamil OTC"/>
          <w:lang w:val="en-GB"/>
        </w:rPr>
        <w:t xml:space="preserve"> L1, C2+3,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வெளிப்பட</w:t>
      </w:r>
      <w:proofErr w:type="spellEnd"/>
      <w:r>
        <w:rPr>
          <w:rFonts w:ascii="Gandhari Unicode" w:eastAsia="URW Palladio UNI" w:hAnsi="Gandhari Unicode" w:cs="e-Tamil OTC"/>
          <w:lang w:val="en-GB"/>
        </w:rPr>
        <w:t xml:space="preserve"> C1; </w:t>
      </w:r>
      <w:proofErr w:type="spellStart"/>
      <w:r>
        <w:rPr>
          <w:rFonts w:ascii="Gandhari Unicode" w:eastAsia="URW Palladio UNI" w:hAnsi="Gandhari Unicode" w:cs="e-Tamil OTC"/>
          <w:lang w:val="en-GB"/>
        </w:rPr>
        <w:t>வெளிப்படத்</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கிளந்தபின்</w:t>
      </w:r>
      <w:proofErr w:type="spellEnd"/>
      <w:r>
        <w:rPr>
          <w:rFonts w:ascii="Gandhari Unicode" w:eastAsia="URW Palladio UNI" w:hAnsi="Gandhari Unicode" w:cs="e-Tamil OTC"/>
          <w:lang w:val="en-GB"/>
        </w:rPr>
        <w:t xml:space="preserve"> C1+2+3v,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கிளர்ந்தபின்</w:t>
      </w:r>
      <w:proofErr w:type="spellEnd"/>
      <w:r>
        <w:rPr>
          <w:rFonts w:ascii="Gandhari Unicode" w:eastAsia="URW Palladio UNI" w:hAnsi="Gandhari Unicode" w:cs="e-Tamil OTC"/>
          <w:lang w:val="en-GB"/>
        </w:rPr>
        <w:t xml:space="preserve"> L1, C3; </w:t>
      </w:r>
      <w:proofErr w:type="spellStart"/>
      <w:r>
        <w:rPr>
          <w:rFonts w:ascii="Gandhari Unicode" w:eastAsia="URW Palladio UNI" w:hAnsi="Gandhari Unicode" w:cs="e-Tamil OTC"/>
          <w:lang w:val="en-GB"/>
        </w:rPr>
        <w:t>தளர்ந்தபின்</w:t>
      </w:r>
      <w:proofErr w:type="spellEnd"/>
      <w:r>
        <w:rPr>
          <w:rFonts w:ascii="Gandhari Unicode" w:eastAsia="URW Palladio UNI" w:hAnsi="Gandhari Unicode" w:cs="e-Tamil OTC"/>
          <w:lang w:val="en-GB"/>
        </w:rPr>
        <w:t xml:space="preserve"> G1; </w:t>
      </w:r>
      <w:proofErr w:type="spellStart"/>
      <w:r>
        <w:rPr>
          <w:rFonts w:ascii="Gandhari Unicode" w:eastAsia="URW Palladio UNI" w:hAnsi="Gandhari Unicode" w:cs="e-Tamil OTC"/>
          <w:lang w:val="en-GB"/>
        </w:rPr>
        <w:t>தளந்தபின்</w:t>
      </w:r>
      <w:proofErr w:type="spellEnd"/>
      <w:r>
        <w:rPr>
          <w:rFonts w:ascii="Gandhari Unicode" w:eastAsia="URW Palladio UNI" w:hAnsi="Gandhari Unicode" w:cs="e-Tamil OTC"/>
          <w:lang w:val="en-GB"/>
        </w:rPr>
        <w:t xml:space="preserve"> G1v; </w:t>
      </w:r>
      <w:proofErr w:type="spellStart"/>
      <w:r>
        <w:rPr>
          <w:rFonts w:ascii="Gandhari Unicode" w:eastAsia="URW Palladio UNI" w:hAnsi="Gandhari Unicode" w:cs="e-Tamil OTC"/>
          <w:lang w:val="en-GB"/>
        </w:rPr>
        <w:t>கரைந்தபின்</w:t>
      </w:r>
      <w:proofErr w:type="spellEnd"/>
      <w:r>
        <w:rPr>
          <w:rFonts w:ascii="Gandhari Unicode" w:eastAsia="URW Palladio UNI" w:hAnsi="Gandhari Unicode" w:cs="e-Tamil OTC"/>
          <w:lang w:val="en-GB"/>
        </w:rPr>
        <w:t xml:space="preserve"> G2 • </w:t>
      </w:r>
      <w:r>
        <w:rPr>
          <w:rFonts w:ascii="Gandhari Unicode" w:eastAsia="URW Palladio UNI" w:hAnsi="Gandhari Unicode" w:cs="e-Tamil OTC"/>
          <w:b/>
          <w:bCs/>
          <w:lang w:val="en-GB"/>
        </w:rPr>
        <w:t>3d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திரப்ப</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திறப்ப</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L1, C3, G1+2v; </w:t>
      </w: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C1+2+3v, G2,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தூங்கணங்</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தூக்கணங்</w:t>
      </w:r>
      <w:proofErr w:type="spellEnd"/>
      <w:r>
        <w:rPr>
          <w:rFonts w:ascii="Gandhari Unicode" w:hAnsi="Gandhari Unicode" w:cs="e-Tamil OTC"/>
          <w:lang w:val="en-GB"/>
        </w:rPr>
        <w:t xml:space="preserve"> EA, I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நீடிரும்</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நீழுரும்</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பெண்ணைத்</w:t>
      </w:r>
      <w:proofErr w:type="spellEnd"/>
      <w:r>
        <w:rPr>
          <w:rFonts w:ascii="Gandhari Unicode" w:hAnsi="Gandhari Unicode" w:cs="e-Tamil OTC"/>
          <w:lang w:val="en-GB"/>
        </w:rPr>
        <w:t xml:space="preserve">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பெண்ணை</w:t>
      </w:r>
      <w:proofErr w:type="spellEnd"/>
      <w:r>
        <w:rPr>
          <w:rFonts w:ascii="Gandhari Unicode" w:hAnsi="Gandhari Unicode" w:cs="e-Tamil OTC"/>
          <w:lang w:val="en-GB"/>
        </w:rPr>
        <w:t xml:space="preserve"> L1, C1+2+3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கூடினு</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கூடினும்</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கூட்டினு</w:t>
      </w:r>
      <w:proofErr w:type="spellEnd"/>
      <w:r>
        <w:rPr>
          <w:rFonts w:ascii="Gandhari Unicode" w:hAnsi="Gandhari Unicode" w:cs="e-Tamil OTC"/>
          <w:lang w:val="en-GB"/>
        </w:rPr>
        <w:t xml:space="preserve"> Nacc., </w:t>
      </w:r>
      <w:proofErr w:type="spellStart"/>
      <w:r>
        <w:rPr>
          <w:rFonts w:ascii="Gandhari Unicode" w:hAnsi="Gandhari Unicode" w:cs="e-Tamil OTC"/>
          <w:lang w:val="en-GB"/>
        </w:rPr>
        <w:t>Cām.v</w:t>
      </w:r>
      <w:proofErr w:type="spellEnd"/>
    </w:p>
    <w:p w14:paraId="0A1FF42C" w14:textId="77777777" w:rsidR="00544225" w:rsidRDefault="00544225">
      <w:pPr>
        <w:pStyle w:val="Textbody"/>
        <w:spacing w:after="29"/>
        <w:jc w:val="both"/>
        <w:rPr>
          <w:rFonts w:ascii="Gandhari Unicode" w:hAnsi="Gandhari Unicode" w:cs="e-Tamil OTC"/>
          <w:lang w:val="en-GB"/>
        </w:rPr>
      </w:pPr>
    </w:p>
    <w:p w14:paraId="06E6F5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entai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yāy</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uṇara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kāṭṭi</w:t>
      </w:r>
      <w:proofErr w:type="spellEnd"/>
    </w:p>
    <w:p w14:paraId="656EC8AC" w14:textId="77777777" w:rsidR="00544225" w:rsidRDefault="00000000">
      <w:pPr>
        <w:pStyle w:val="Textbody"/>
        <w:spacing w:after="29"/>
        <w:jc w:val="both"/>
        <w:rPr>
          <w:rFonts w:ascii="Gandhari Unicode" w:hAnsi="Gandhari Unicode" w:cs="e-Tamil OTC"/>
          <w:lang w:val="en-GB"/>
        </w:rPr>
      </w:pPr>
      <w:ins w:id="1342" w:author="Narmada Hansani Polgampalage" w:date="2023-11-30T14:04:00Z">
        <w:r>
          <w:rPr>
            <w:rFonts w:ascii="Gandhari Unicode" w:hAnsi="Gandhari Unicode" w:cs="e-Tamil OTC"/>
            <w:lang w:val="en-GB"/>
          </w:rPr>
          <w:t>~</w:t>
        </w:r>
      </w:ins>
      <w:proofErr w:type="spellStart"/>
      <w:r>
        <w:rPr>
          <w:rFonts w:ascii="Gandhari Unicode" w:hAnsi="Gandhari Unicode" w:cs="e-Tamil OTC"/>
          <w:i/>
          <w:iCs/>
          <w:lang w:val="en-GB"/>
        </w:rPr>
        <w:t>oḷitta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ceyti</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veḷippaṭa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kiḷanta-piṉ</w:t>
      </w:r>
      <w:proofErr w:type="spellEnd"/>
    </w:p>
    <w:p w14:paraId="66156D5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keḻu</w:t>
      </w:r>
      <w:proofErr w:type="spellEnd"/>
      <w:r>
        <w:rPr>
          <w:rFonts w:ascii="Gandhari Unicode" w:hAnsi="Gandhari Unicode" w:cs="e-Tamil OTC"/>
          <w:lang w:val="en-GB"/>
        </w:rPr>
        <w:t xml:space="preserve"> </w:t>
      </w:r>
      <w:proofErr w:type="spellStart"/>
      <w:r>
        <w:rPr>
          <w:rFonts w:ascii="Gandhari Unicode" w:hAnsi="Gandhari Unicode" w:cs="e-Tamil OTC"/>
          <w:lang w:val="en-GB"/>
        </w:rPr>
        <w:t>veṟpaṉ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talaivant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irappa</w:t>
      </w:r>
      <w:proofErr w:type="spellEnd"/>
    </w:p>
    <w:p w14:paraId="5F1069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naṉṟu</w:t>
      </w:r>
      <w:proofErr w:type="spellEnd"/>
      <w:r>
        <w:rPr>
          <w:rFonts w:ascii="Gandhari Unicode" w:hAnsi="Gandhari Unicode" w:cs="e-Tamil OTC"/>
          <w:lang w:val="en-GB"/>
        </w:rPr>
        <w:t xml:space="preserve"> puri </w:t>
      </w:r>
      <w:proofErr w:type="spellStart"/>
      <w:r>
        <w:rPr>
          <w:rFonts w:ascii="Gandhari Unicode" w:hAnsi="Gandhari Unicode" w:cs="e-Tamil OTC"/>
          <w:lang w:val="en-GB"/>
        </w:rPr>
        <w:t>koḷkaiyiṉ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āyiṉṟ</w:t>
      </w:r>
      <w:proofErr w:type="spellEnd"/>
      <w:r>
        <w:rPr>
          <w:rFonts w:ascii="Gandhari Unicode" w:hAnsi="Gandhari Unicode" w:cs="e-Tamil OTC"/>
          <w:i/>
          <w:iCs/>
          <w:lang w:val="en-GB"/>
        </w:rPr>
        <w:t>*-ē</w:t>
      </w:r>
    </w:p>
    <w:p w14:paraId="13BCF3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muṭaṅkal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iṟaiya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tūṅkaṇaṅkurīi</w:t>
      </w:r>
      <w:proofErr w:type="spellEnd"/>
    </w:p>
    <w:p w14:paraId="52C4416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peṇṇai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toṭutta</w:t>
      </w:r>
      <w:proofErr w:type="spellEnd"/>
    </w:p>
    <w:p w14:paraId="4E0D57BE"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kūṭiṉum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70EBF9A0" w14:textId="77777777" w:rsidR="00544225" w:rsidRDefault="00544225">
      <w:pPr>
        <w:pStyle w:val="Textbody"/>
        <w:spacing w:after="29" w:line="260" w:lineRule="exact"/>
        <w:jc w:val="both"/>
        <w:rPr>
          <w:rFonts w:ascii="Gandhari Unicode" w:hAnsi="Gandhari Unicode" w:cs="e-Tamil OTC"/>
          <w:lang w:val="en-GB"/>
        </w:rPr>
      </w:pPr>
    </w:p>
    <w:p w14:paraId="27D454A8" w14:textId="77777777" w:rsidR="00544225" w:rsidRDefault="00544225">
      <w:pPr>
        <w:pStyle w:val="Textbody"/>
        <w:spacing w:after="29" w:line="260" w:lineRule="exact"/>
        <w:jc w:val="both"/>
        <w:rPr>
          <w:rFonts w:ascii="Gandhari Unicode" w:hAnsi="Gandhari Unicode" w:cs="e-Tamil OTC"/>
          <w:lang w:val="en-GB"/>
        </w:rPr>
      </w:pPr>
    </w:p>
    <w:p w14:paraId="17C0694E" w14:textId="77777777" w:rsidR="00544225" w:rsidRDefault="00000000">
      <w:pPr>
        <w:pStyle w:val="Textbody"/>
        <w:spacing w:after="29" w:line="260" w:lineRule="exact"/>
        <w:jc w:val="both"/>
        <w:rPr>
          <w:rFonts w:ascii="Gandhari Unicode" w:hAnsi="Gandhari Unicode" w:cs="e-Tamil OTC"/>
          <w:lang w:val="en-GB"/>
        </w:rPr>
      </w:pPr>
      <w:r>
        <w:br w:type="page"/>
      </w:r>
    </w:p>
    <w:p w14:paraId="4B94989F" w14:textId="77777777" w:rsidR="00544225" w:rsidRDefault="00000000">
      <w:pPr>
        <w:pStyle w:val="Textbody"/>
        <w:spacing w:after="28" w:line="260" w:lineRule="exact"/>
        <w:jc w:val="both"/>
        <w:rPr>
          <w:rFonts w:ascii="Gandhari Unicode" w:hAnsi="Gandhari Unicode" w:cs="e-Tamil OTC"/>
          <w:lang w:val="en-GB"/>
        </w:rPr>
      </w:pPr>
      <w:r>
        <w:rPr>
          <w:rFonts w:ascii="Gandhari Unicode" w:hAnsi="Gandhari Unicode" w:cs="e-Tamil OTC"/>
          <w:lang w:val="en-GB"/>
        </w:rPr>
        <w:lastRenderedPageBreak/>
        <w:t>Told to HER by the confidante as a [way of] standing firm in duty.</w:t>
      </w:r>
    </w:p>
    <w:p w14:paraId="1EAFE9F3" w14:textId="77777777" w:rsidR="00544225" w:rsidRDefault="00544225">
      <w:pPr>
        <w:pStyle w:val="Textbody"/>
        <w:spacing w:after="28" w:line="260" w:lineRule="exact"/>
        <w:jc w:val="both"/>
        <w:rPr>
          <w:rFonts w:ascii="Gandhari Unicode" w:hAnsi="Gandhari Unicode" w:cs="e-Tamil OTC"/>
          <w:lang w:val="en-GB"/>
        </w:rPr>
      </w:pPr>
    </w:p>
    <w:p w14:paraId="5DAECF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my-father</w:t>
      </w:r>
      <w:r>
        <w:rPr>
          <w:rFonts w:ascii="Gandhari Unicode" w:hAnsi="Gandhari Unicode" w:cs="e-Tamil OTC"/>
          <w:position w:val="6"/>
          <w:lang w:val="en-GB"/>
        </w:rPr>
        <w:t>um</w:t>
      </w:r>
      <w:r>
        <w:rPr>
          <w:rFonts w:ascii="Gandhari Unicode" w:hAnsi="Gandhari Unicode" w:cs="e-Tamil OTC"/>
          <w:lang w:val="en-GB"/>
        </w:rPr>
        <w:t xml:space="preserve"> my-mother</w:t>
      </w:r>
      <w:r>
        <w:rPr>
          <w:rFonts w:ascii="Gandhari Unicode" w:hAnsi="Gandhari Unicode" w:cs="e-Tamil OTC"/>
          <w:position w:val="6"/>
          <w:lang w:val="en-GB"/>
        </w:rPr>
        <w:t>um</w:t>
      </w:r>
      <w:r>
        <w:rPr>
          <w:rFonts w:ascii="Gandhari Unicode" w:hAnsi="Gandhari Unicode" w:cs="e-Tamil OTC"/>
          <w:lang w:val="en-GB"/>
        </w:rPr>
        <w:t xml:space="preserve"> realise(inf.) </w:t>
      </w:r>
      <w:proofErr w:type="gramStart"/>
      <w:r>
        <w:rPr>
          <w:rFonts w:ascii="Gandhari Unicode" w:hAnsi="Gandhari Unicode" w:cs="e-Tamil OTC"/>
          <w:lang w:val="en-GB"/>
        </w:rPr>
        <w:t>shown</w:t>
      </w:r>
      <w:proofErr w:type="gramEnd"/>
    </w:p>
    <w:p w14:paraId="164C82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concealed- action come-out(inf.) expressed-clearly-after</w:t>
      </w:r>
    </w:p>
    <w:p w14:paraId="1035335F"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mountain</w:t>
      </w:r>
      <w:proofErr w:type="gramEnd"/>
      <w:r>
        <w:rPr>
          <w:rFonts w:ascii="Gandhari Unicode" w:hAnsi="Gandhari Unicode" w:cs="e-Tamil OTC"/>
          <w:lang w:val="en-GB"/>
        </w:rPr>
        <w:t xml:space="preserve"> have- mountain-he come-to-pass(abs.) beg(inf.)</w:t>
      </w:r>
    </w:p>
    <w:p w14:paraId="640082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 principle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one-it it-</w:t>
      </w:r>
      <w:proofErr w:type="gramStart"/>
      <w:r>
        <w:rPr>
          <w:rFonts w:ascii="Gandhari Unicode" w:hAnsi="Gandhari Unicode" w:cs="e-Tamil OTC"/>
          <w:lang w:val="en-GB"/>
        </w:rPr>
        <w:t>became</w:t>
      </w:r>
      <w:r>
        <w:rPr>
          <w:rFonts w:ascii="Gandhari Unicode" w:hAnsi="Gandhari Unicode" w:cs="e-Tamil OTC"/>
          <w:position w:val="6"/>
          <w:lang w:val="en-GB"/>
        </w:rPr>
        <w:t>ē</w:t>
      </w:r>
      <w:proofErr w:type="gramEnd"/>
    </w:p>
    <w:p w14:paraId="02A7C527"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being-bent joint-</w:t>
      </w:r>
      <w:r>
        <w:rPr>
          <w:rFonts w:ascii="Gandhari Unicode" w:hAnsi="Gandhari Unicode" w:cs="e-Tamil OTC"/>
          <w:position w:val="6"/>
          <w:lang w:val="en-GB"/>
        </w:rPr>
        <w:t>a</w:t>
      </w:r>
      <w:r>
        <w:rPr>
          <w:rFonts w:ascii="Gandhari Unicode" w:hAnsi="Gandhari Unicode" w:cs="e-Tamil OTC"/>
          <w:lang w:val="en-GB"/>
        </w:rPr>
        <w:t xml:space="preserve"> </w:t>
      </w:r>
      <w:proofErr w:type="spellStart"/>
      <w:r>
        <w:rPr>
          <w:rFonts w:ascii="Gandhari Unicode" w:hAnsi="Gandhari Unicode" w:cs="e-Tamil OTC"/>
          <w:lang w:val="en-GB"/>
        </w:rPr>
        <w:t>Tūṅkaṇam</w:t>
      </w:r>
      <w:proofErr w:type="spellEnd"/>
      <w:ins w:id="1343" w:author="Narmada Hansani Polgampalage" w:date="2023-11-30T14:03:00Z">
        <w:r>
          <w:rPr>
            <w:rFonts w:ascii="Gandhari Unicode" w:hAnsi="Gandhari Unicode" w:cs="e-Tamil OTC"/>
            <w:lang w:val="en-GB"/>
          </w:rPr>
          <w:t>-</w:t>
        </w:r>
      </w:ins>
      <w:del w:id="1344" w:author="Narmada Hansani Polgampalage" w:date="2023-11-30T14:03:00Z">
        <w:r>
          <w:rPr>
            <w:rFonts w:ascii="Gandhari Unicode" w:hAnsi="Gandhari Unicode" w:cs="e-Tamil OTC"/>
            <w:lang w:val="en-GB"/>
          </w:rPr>
          <w:delText xml:space="preserve"> </w:delText>
        </w:r>
      </w:del>
      <w:r>
        <w:rPr>
          <w:rFonts w:ascii="Gandhari Unicode" w:hAnsi="Gandhari Unicode" w:cs="e-Tamil OTC"/>
          <w:lang w:val="en-GB"/>
        </w:rPr>
        <w:t>bird</w:t>
      </w:r>
    </w:p>
    <w:p w14:paraId="79431D3D"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prolong- dark/big Palmyra-palm connected-</w:t>
      </w:r>
    </w:p>
    <w:p w14:paraId="1EC5B695"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nest</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confused- madness/pride village</w:t>
      </w:r>
      <w:r>
        <w:rPr>
          <w:rFonts w:ascii="Gandhari Unicode" w:hAnsi="Gandhari Unicode" w:cs="e-Tamil OTC"/>
          <w:position w:val="6"/>
          <w:lang w:val="en-GB"/>
        </w:rPr>
        <w:t>ē</w:t>
      </w:r>
      <w:r>
        <w:rPr>
          <w:rFonts w:ascii="Gandhari Unicode" w:hAnsi="Gandhari Unicode" w:cs="e-Tamil OTC"/>
          <w:lang w:val="en-GB"/>
        </w:rPr>
        <w:t>.</w:t>
      </w:r>
    </w:p>
    <w:p w14:paraId="21FA41A1" w14:textId="77777777" w:rsidR="00544225" w:rsidRDefault="00544225">
      <w:pPr>
        <w:pStyle w:val="Textbody"/>
        <w:spacing w:after="29"/>
        <w:rPr>
          <w:rFonts w:ascii="Gandhari Unicode" w:hAnsi="Gandhari Unicode" w:cs="e-Tamil OTC"/>
          <w:lang w:val="en-GB"/>
        </w:rPr>
      </w:pPr>
    </w:p>
    <w:p w14:paraId="18B48C9E" w14:textId="77777777" w:rsidR="00544225" w:rsidRDefault="00544225">
      <w:pPr>
        <w:pStyle w:val="Textbody"/>
        <w:spacing w:after="0"/>
        <w:rPr>
          <w:rFonts w:ascii="Gandhari Unicode" w:hAnsi="Gandhari Unicode" w:cs="e-Tamil OTC"/>
          <w:lang w:val="en-GB"/>
        </w:rPr>
      </w:pPr>
    </w:p>
    <w:p w14:paraId="618335A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As my father and mother,</w:t>
      </w:r>
    </w:p>
    <w:p w14:paraId="01AF3B7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after having shown that they had come to know,</w:t>
      </w:r>
    </w:p>
    <w:p w14:paraId="3A89033F"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[and] after it was expressed clearly, that [my] secret action</w:t>
      </w:r>
    </w:p>
    <w:p w14:paraId="354E5883"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become public,</w:t>
      </w:r>
    </w:p>
    <w:p w14:paraId="19A67528" w14:textId="77777777" w:rsidR="00544225" w:rsidRDefault="00000000">
      <w:pPr>
        <w:pStyle w:val="Textbody"/>
        <w:tabs>
          <w:tab w:val="left" w:pos="288"/>
        </w:tabs>
        <w:spacing w:after="0"/>
        <w:rPr>
          <w:rFonts w:ascii="Gandhari Unicode" w:hAnsi="Gandhari Unicode" w:cs="e-Tamil OTC"/>
          <w:lang w:val="en-GB"/>
        </w:rPr>
      </w:pPr>
      <w:r>
        <w:rPr>
          <w:rFonts w:ascii="Gandhari Unicode" w:hAnsi="Gandhari Unicode" w:cs="e-Tamil OTC"/>
          <w:lang w:val="en-GB"/>
        </w:rPr>
        <w:tab/>
        <w:t>[and] since [the thing] with the man from the mountains</w:t>
      </w:r>
    </w:p>
    <w:p w14:paraId="21E931A9" w14:textId="77777777" w:rsidR="00544225" w:rsidRDefault="00000000">
      <w:pPr>
        <w:pStyle w:val="Textbody"/>
        <w:tabs>
          <w:tab w:val="left" w:pos="288"/>
        </w:tabs>
        <w:spacing w:after="74"/>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had come to pass [anyhow]</w:t>
      </w:r>
      <w:r>
        <w:rPr>
          <w:rStyle w:val="FootnoteReference1"/>
          <w:rFonts w:ascii="Gandhari Unicode" w:hAnsi="Gandhari Unicode" w:cs="e-Tamil OTC"/>
          <w:lang w:val="en-GB"/>
        </w:rPr>
        <w:footnoteReference w:id="688"/>
      </w:r>
      <w:r>
        <w:rPr>
          <w:rFonts w:ascii="Gandhari Unicode" w:hAnsi="Gandhari Unicode" w:cs="e-Tamil OTC"/>
          <w:lang w:val="en-GB"/>
        </w:rPr>
        <w:t>,</w:t>
      </w:r>
    </w:p>
    <w:p w14:paraId="0A22E7BB"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begged [him to marry me],</w:t>
      </w:r>
      <w:r>
        <w:rPr>
          <w:rStyle w:val="FootnoteReference1"/>
          <w:rFonts w:ascii="Gandhari Unicode" w:hAnsi="Gandhari Unicode" w:cs="e-Tamil OTC"/>
          <w:lang w:val="en-GB"/>
        </w:rPr>
        <w:footnoteReference w:id="689"/>
      </w:r>
    </w:p>
    <w:p w14:paraId="7820A16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[the village] became one in the maxim of desiring [to do] good,</w:t>
      </w:r>
    </w:p>
    <w:p w14:paraId="16DD26FE" w14:textId="77777777" w:rsidR="00544225" w:rsidRDefault="00000000">
      <w:pPr>
        <w:pStyle w:val="Standard"/>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more so than the nest</w:t>
      </w:r>
    </w:p>
    <w:p w14:paraId="3D2D9CD7" w14:textId="77777777" w:rsidR="00544225" w:rsidRDefault="00000000">
      <w:pPr>
        <w:pStyle w:val="Textbody"/>
        <w:tabs>
          <w:tab w:val="left" w:pos="138"/>
        </w:tabs>
        <w:spacing w:after="0"/>
        <w:rPr>
          <w:rFonts w:ascii="Gandhari Unicode" w:hAnsi="Gandhari Unicode" w:cs="e-Tamil OTC"/>
          <w:lang w:val="en-GB"/>
        </w:rPr>
      </w:pPr>
      <w:r>
        <w:rPr>
          <w:rFonts w:ascii="Gandhari Unicode" w:hAnsi="Gandhari Unicode" w:cs="e-Tamil OTC"/>
          <w:lang w:val="en-GB"/>
        </w:rPr>
        <w:tab/>
        <w:t xml:space="preserve">of the </w:t>
      </w:r>
      <w:proofErr w:type="spellStart"/>
      <w:r>
        <w:rPr>
          <w:rFonts w:ascii="Gandhari Unicode" w:hAnsi="Gandhari Unicode" w:cs="e-Tamil OTC"/>
          <w:lang w:val="en-GB"/>
        </w:rPr>
        <w:t>Tūṅkanam</w:t>
      </w:r>
      <w:proofErr w:type="spellEnd"/>
      <w:r>
        <w:rPr>
          <w:rFonts w:ascii="Gandhari Unicode" w:hAnsi="Gandhari Unicode" w:cs="e-Tamil OTC"/>
          <w:lang w:val="en-GB"/>
        </w:rPr>
        <w:t xml:space="preserve"> bird with bent wings,</w:t>
      </w:r>
      <w:r>
        <w:rPr>
          <w:rStyle w:val="FootnoteReference1"/>
          <w:rFonts w:ascii="Gandhari Unicode" w:hAnsi="Gandhari Unicode" w:cs="e-Tamil OTC"/>
          <w:lang w:val="en-GB"/>
        </w:rPr>
        <w:footnoteReference w:id="690"/>
      </w:r>
    </w:p>
    <w:p w14:paraId="19E6B149" w14:textId="77777777" w:rsidR="00544225" w:rsidRDefault="00000000">
      <w:pPr>
        <w:pStyle w:val="Textbody"/>
        <w:tabs>
          <w:tab w:val="left" w:pos="275"/>
        </w:tabs>
        <w:spacing w:after="0"/>
        <w:rPr>
          <w:rFonts w:ascii="Gandhari Unicode" w:hAnsi="Gandhari Unicode" w:cs="e-Tamil OTC"/>
          <w:lang w:val="en-GB"/>
        </w:rPr>
      </w:pPr>
      <w:r>
        <w:rPr>
          <w:rFonts w:ascii="Gandhari Unicode" w:hAnsi="Gandhari Unicode" w:cs="e-Tamil OTC"/>
          <w:lang w:val="en-GB"/>
        </w:rPr>
        <w:tab/>
        <w:t>linked with the long, dark Palmyra tree,</w:t>
      </w:r>
    </w:p>
    <w:p w14:paraId="422BF471" w14:textId="77777777" w:rsidR="00544225" w:rsidRDefault="00000000">
      <w:pPr>
        <w:pStyle w:val="Textbody"/>
        <w:spacing w:after="0"/>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village in confused pride.</w:t>
      </w:r>
    </w:p>
    <w:p w14:paraId="2B4D725C" w14:textId="77777777" w:rsidR="00544225" w:rsidRDefault="00544225">
      <w:pPr>
        <w:pStyle w:val="Textbody"/>
        <w:spacing w:after="0"/>
        <w:rPr>
          <w:rFonts w:ascii="Gandhari Unicode" w:hAnsi="Gandhari Unicode" w:cs="e-Tamil OTC"/>
          <w:lang w:val="en-GB"/>
        </w:rPr>
      </w:pPr>
    </w:p>
    <w:p w14:paraId="55290F0F" w14:textId="77777777" w:rsidR="00544225" w:rsidRDefault="00544225">
      <w:pPr>
        <w:pStyle w:val="Textbody"/>
        <w:spacing w:after="0"/>
        <w:rPr>
          <w:rFonts w:ascii="Gandhari Unicode" w:hAnsi="Gandhari Unicode" w:cs="e-Tamil OTC"/>
          <w:lang w:val="en-GB"/>
        </w:rPr>
      </w:pPr>
    </w:p>
    <w:p w14:paraId="233391E9"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proofErr w:type="spellStart"/>
      <w:r>
        <w:rPr>
          <w:rFonts w:ascii="Gandhari Unicode" w:hAnsi="Gandhari Unicode" w:cs="e-Tamil OTC"/>
          <w:lang w:val="en-GB"/>
        </w:rPr>
        <w:t>Cām</w:t>
      </w:r>
      <w:proofErr w:type="spellEnd"/>
      <w:r>
        <w:rPr>
          <w:rFonts w:ascii="Gandhari Unicode" w:hAnsi="Gandhari Unicode" w:cs="e-Tamil OTC"/>
          <w:lang w:val="en-GB"/>
        </w:rPr>
        <w:t>.</w:t>
      </w:r>
    </w:p>
    <w:p w14:paraId="0C715ADC"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1-3b</w:t>
      </w:r>
      <w:r>
        <w:rPr>
          <w:rFonts w:ascii="Gandhari Unicode" w:hAnsi="Gandhari Unicode" w:cs="e-Tamil OTC"/>
          <w:lang w:val="en-GB"/>
        </w:rPr>
        <w:tab/>
        <w:t>After I (the confidante) had expressed clearly, so that it comes out,</w:t>
      </w:r>
    </w:p>
    <w:p w14:paraId="73B75AC6"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[our] secret action,</w:t>
      </w:r>
    </w:p>
    <w:p w14:paraId="5C224840" w14:textId="77777777" w:rsidR="00544225" w:rsidRDefault="00000000">
      <w:pPr>
        <w:pStyle w:val="Textbody"/>
        <w:tabs>
          <w:tab w:val="left" w:pos="425"/>
        </w:tabs>
        <w:spacing w:after="74"/>
        <w:rPr>
          <w:rFonts w:ascii="Gandhari Unicode" w:hAnsi="Gandhari Unicode" w:cs="e-Tamil OTC"/>
          <w:lang w:val="en-GB"/>
        </w:rPr>
      </w:pPr>
      <w:r>
        <w:rPr>
          <w:rFonts w:ascii="Gandhari Unicode" w:hAnsi="Gandhari Unicode" w:cs="e-Tamil OTC"/>
          <w:lang w:val="en-GB"/>
        </w:rPr>
        <w:tab/>
        <w:t>showing [it], so that they realised, to my father and mother,</w:t>
      </w:r>
    </w:p>
    <w:p w14:paraId="2A3AB5DD" w14:textId="77777777" w:rsidR="00544225" w:rsidRDefault="00000000">
      <w:pPr>
        <w:pStyle w:val="Textbody"/>
        <w:tabs>
          <w:tab w:val="left" w:pos="425"/>
        </w:tabs>
        <w:spacing w:after="0"/>
        <w:rPr>
          <w:rFonts w:ascii="Gandhari Unicode" w:hAnsi="Gandhari Unicode" w:cs="e-Tamil OTC"/>
          <w:lang w:val="en-GB"/>
        </w:rPr>
      </w:pPr>
      <w:r>
        <w:rPr>
          <w:rFonts w:ascii="Gandhari Unicode" w:hAnsi="Gandhari Unicode" w:cs="e-Tamil OTC"/>
          <w:lang w:val="en-GB"/>
        </w:rPr>
        <w:tab/>
        <w:t>[and] when the man from the mountains came to beg [for her hand], ...</w:t>
      </w:r>
    </w:p>
    <w:p w14:paraId="295FA75E" w14:textId="77777777" w:rsidR="00544225" w:rsidRDefault="00544225">
      <w:pPr>
        <w:pStyle w:val="Textbody"/>
        <w:spacing w:after="0"/>
        <w:rPr>
          <w:rFonts w:ascii="Gandhari Unicode" w:hAnsi="Gandhari Unicode" w:cs="e-Tamil OTC"/>
          <w:lang w:val="en-GB"/>
        </w:rPr>
      </w:pPr>
    </w:p>
    <w:p w14:paraId="55A490F2" w14:textId="77777777" w:rsidR="00544225" w:rsidRDefault="00000000">
      <w:pPr>
        <w:pStyle w:val="Textbody"/>
        <w:tabs>
          <w:tab w:val="left" w:pos="438"/>
        </w:tabs>
        <w:spacing w:after="0"/>
        <w:rPr>
          <w:rFonts w:ascii="Gandhari Unicode" w:hAnsi="Gandhari Unicode" w:cs="e-Tamil OTC"/>
          <w:lang w:val="en-GB"/>
        </w:rPr>
      </w:pPr>
      <w:r>
        <w:rPr>
          <w:rFonts w:ascii="Gandhari Unicode" w:hAnsi="Gandhari Unicode" w:cs="e-Tamil OTC"/>
          <w:lang w:val="en-GB"/>
        </w:rPr>
        <w:t xml:space="preserve">1-3c </w:t>
      </w:r>
      <w:r>
        <w:rPr>
          <w:rFonts w:ascii="Gandhari Unicode" w:hAnsi="Gandhari Unicode" w:cs="e-Tamil OTC"/>
          <w:lang w:val="en-GB"/>
        </w:rPr>
        <w:tab/>
        <w:t>When the man from the mountains,</w:t>
      </w:r>
    </w:p>
    <w:p w14:paraId="25597EEA"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after he had shown, so that my father and mother realise,</w:t>
      </w:r>
    </w:p>
    <w:p w14:paraId="7566992B" w14:textId="77777777" w:rsidR="00544225" w:rsidRDefault="00000000">
      <w:pPr>
        <w:pStyle w:val="Textbody"/>
        <w:tabs>
          <w:tab w:val="left" w:pos="538"/>
          <w:tab w:val="left" w:pos="988"/>
        </w:tabs>
        <w:spacing w:after="0"/>
        <w:rPr>
          <w:rFonts w:ascii="Gandhari Unicode" w:hAnsi="Gandhari Unicode" w:cs="e-Tamil OTC"/>
          <w:lang w:val="en-GB"/>
        </w:rPr>
      </w:pPr>
      <w:r>
        <w:rPr>
          <w:rFonts w:ascii="Gandhari Unicode" w:hAnsi="Gandhari Unicode" w:cs="e-Tamil OTC"/>
          <w:lang w:val="en-GB"/>
        </w:rPr>
        <w:tab/>
        <w:t>[and] expressed clearly, so that [it] comes out, [our] secret action,</w:t>
      </w:r>
    </w:p>
    <w:p w14:paraId="7C0EEF5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came to beg, ...</w:t>
      </w:r>
      <w:r>
        <w:rPr>
          <w:rStyle w:val="FootnoteReference1"/>
          <w:rFonts w:ascii="Gandhari Unicode" w:hAnsi="Gandhari Unicode" w:cs="e-Tamil OTC"/>
          <w:lang w:val="en-GB"/>
        </w:rPr>
        <w:footnoteReference w:id="691"/>
      </w:r>
    </w:p>
    <w:p w14:paraId="6401E6F3" w14:textId="77777777" w:rsidR="00544225" w:rsidRDefault="00000000">
      <w:pPr>
        <w:rPr>
          <w:rFonts w:ascii="Gandhari Unicode" w:eastAsiaTheme="majorEastAsia" w:hAnsi="Gandhari Unicode" w:cstheme="majorBidi" w:hint="eastAsia"/>
          <w:b/>
        </w:rPr>
      </w:pPr>
      <w:r>
        <w:br w:type="page"/>
      </w:r>
    </w:p>
    <w:p w14:paraId="3805F79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375 </w:t>
      </w:r>
      <w:r>
        <w:rPr>
          <w:rFonts w:ascii="Gandhari Unicode" w:hAnsi="Gandhari Unicode"/>
          <w:i w:val="0"/>
          <w:iCs w:val="0"/>
          <w:color w:val="auto"/>
        </w:rPr>
        <w:t>Anonymous: the confidante / SHE</w:t>
      </w:r>
    </w:p>
    <w:p w14:paraId="57F7D9E8"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இரவுக்குறிக்கண்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A6F7DC2" w14:textId="77777777" w:rsidR="00544225" w:rsidRDefault="00544225">
      <w:pPr>
        <w:pStyle w:val="Textbody"/>
        <w:spacing w:after="29"/>
        <w:jc w:val="both"/>
        <w:rPr>
          <w:rFonts w:ascii="Gandhari Unicode" w:hAnsi="Gandhari Unicode" w:cs="e-Tamil OTC"/>
          <w:lang w:val="en-GB"/>
        </w:rPr>
      </w:pPr>
    </w:p>
    <w:p w14:paraId="02386B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யின்றவர்</w:t>
      </w:r>
      <w:proofErr w:type="spellEnd"/>
    </w:p>
    <w:p w14:paraId="49838F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சாரற்</w:t>
      </w:r>
      <w:proofErr w:type="spellEnd"/>
    </w:p>
    <w:p w14:paraId="572C30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சிறுதினை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ணிரும்புனத்</w:t>
      </w:r>
      <w:proofErr w:type="spellEnd"/>
    </w:p>
    <w:p w14:paraId="553A51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சிறுபறை</w:t>
      </w:r>
      <w:proofErr w:type="spellEnd"/>
    </w:p>
    <w:p w14:paraId="3951E1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பானாள்</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யாமத்துங்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கறங்கும்</w:t>
      </w:r>
      <w:proofErr w:type="spellEnd"/>
    </w:p>
    <w:p w14:paraId="154D08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ரவியா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மாறே</w:t>
      </w:r>
      <w:proofErr w:type="spellEnd"/>
      <w:r>
        <w:rPr>
          <w:rFonts w:ascii="Gandhari Unicode" w:hAnsi="Gandhari Unicode" w:cs="e-Tamil OTC"/>
          <w:lang w:val="en-GB"/>
        </w:rPr>
        <w:t>.</w:t>
      </w:r>
    </w:p>
    <w:p w14:paraId="47514947" w14:textId="77777777" w:rsidR="00544225" w:rsidRDefault="00544225">
      <w:pPr>
        <w:pStyle w:val="Textbody"/>
        <w:spacing w:after="29"/>
        <w:jc w:val="both"/>
        <w:rPr>
          <w:rFonts w:ascii="Gandhari Unicode" w:hAnsi="Gandhari Unicode" w:cs="e-Tamil OTC"/>
          <w:lang w:val="en-GB"/>
        </w:rPr>
      </w:pPr>
    </w:p>
    <w:p w14:paraId="1475107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திரவறி</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திரவரு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4</w:t>
      </w:r>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வாரிற்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w:t>
      </w:r>
      <w:proofErr w:type="spellEnd"/>
      <w:r>
        <w:rPr>
          <w:rFonts w:ascii="Gandhari Unicode" w:hAnsi="Gandhari Unicode" w:cs="e-Tamil OTC"/>
          <w:lang w:val="en-GB"/>
        </w:rPr>
        <w:t xml:space="preserve"> G2v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யாமத்துங்</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யாமத்துக்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6cd</w:t>
      </w:r>
      <w:r>
        <w:rPr>
          <w:rFonts w:ascii="Gandhari Unicode" w:hAnsi="Gandhari Unicode" w:cs="e-Tamil OTC"/>
          <w:lang w:val="en-GB"/>
        </w:rPr>
        <w:t xml:space="preserve"> </w:t>
      </w:r>
      <w:proofErr w:type="spellStart"/>
      <w:r>
        <w:rPr>
          <w:rFonts w:ascii="Gandhari Unicode" w:hAnsi="Gandhari Unicode" w:cs="e-Tamil OTC"/>
          <w:lang w:val="en-GB"/>
        </w:rPr>
        <w:t>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ரவியன்மா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ரன்றே</w:t>
      </w:r>
      <w:proofErr w:type="spellEnd"/>
      <w:r>
        <w:rPr>
          <w:rFonts w:ascii="Gandhari Unicode" w:hAnsi="Gandhari Unicode" w:cs="e-Tamil OTC"/>
          <w:lang w:val="en-GB"/>
        </w:rPr>
        <w:t xml:space="preserve"> C2+3v,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ரவியன்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p>
    <w:p w14:paraId="6A069A99" w14:textId="77777777" w:rsidR="00544225" w:rsidRDefault="00544225">
      <w:pPr>
        <w:pStyle w:val="Textbody"/>
        <w:spacing w:after="29"/>
        <w:jc w:val="both"/>
        <w:rPr>
          <w:rFonts w:ascii="Gandhari Unicode" w:hAnsi="Gandhari Unicode" w:cs="e-Tamil OTC"/>
          <w:lang w:val="en-GB"/>
        </w:rPr>
      </w:pPr>
    </w:p>
    <w:p w14:paraId="1A65BDD8" w14:textId="77777777" w:rsidR="00544225" w:rsidRDefault="00000000">
      <w:pPr>
        <w:pStyle w:val="Textbody"/>
        <w:spacing w:after="29"/>
        <w:jc w:val="both"/>
        <w:rPr>
          <w:rFonts w:ascii="Gandhari Unicode" w:hAnsi="Gandhari Unicode" w:cs="e-Tamil OTC"/>
          <w:lang w:val="en-GB"/>
        </w:rPr>
      </w:pPr>
      <w:ins w:id="1345" w:author="Narmada Hansani Polgampalage" w:date="2023-12-04T18:01:00Z">
        <w:r>
          <w:rPr>
            <w:rFonts w:ascii="Gandhari Unicode" w:hAnsi="Gandhari Unicode" w:cs="e-Tamil OTC"/>
            <w:lang w:val="en-GB"/>
          </w:rPr>
          <w:t>a</w:t>
        </w:r>
      </w:ins>
      <w:del w:id="1346" w:author="Narmada Hansani Polgampalage" w:date="2023-12-04T18:01:00Z">
        <w:r>
          <w:rPr>
            <w:rFonts w:ascii="Gandhari Unicode" w:hAnsi="Gandhari Unicode" w:cs="e-Tamil OTC"/>
            <w:lang w:val="en-GB"/>
          </w:rPr>
          <w:delText>A</w:delText>
        </w:r>
      </w:del>
      <w:r>
        <w:rPr>
          <w:rFonts w:ascii="Gandhari Unicode" w:hAnsi="Gandhari Unicode" w:cs="e-Tamil OTC"/>
          <w:lang w:val="en-GB"/>
        </w:rPr>
        <w:t>mma</w:t>
      </w:r>
      <w:ins w:id="1347" w:author="Narmada Hansani Polgampalage" w:date="2023-12-04T18:01:00Z">
        <w:r>
          <w:rPr>
            <w:rFonts w:ascii="Gandhari Unicode" w:hAnsi="Gandhari Unicode" w:cs="e-Tamil OTC"/>
            <w:lang w:val="en-GB"/>
          </w:rPr>
          <w:t>-</w:t>
        </w:r>
      </w:ins>
      <w:proofErr w:type="spellStart"/>
      <w:del w:id="1348"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p>
    <w:p w14:paraId="4C30CE4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cāral</w:t>
      </w:r>
      <w:proofErr w:type="spellEnd"/>
    </w:p>
    <w:p w14:paraId="0766463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viyal</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puṉatt</w:t>
      </w:r>
      <w:proofErr w:type="spellEnd"/>
      <w:r>
        <w:rPr>
          <w:rFonts w:ascii="Gandhari Unicode" w:hAnsi="Gandhari Unicode" w:cs="e-Tamil OTC"/>
          <w:lang w:val="en-GB"/>
        </w:rPr>
        <w:t>*</w:t>
      </w:r>
    </w:p>
    <w:p w14:paraId="79A0B6A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irav</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arivāriṉ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toṇṭakam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paṟai</w:t>
      </w:r>
      <w:proofErr w:type="spellEnd"/>
    </w:p>
    <w:p w14:paraId="258CC6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pāl-nāḷ</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yāmatt</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kaṟaṅkum</w:t>
      </w:r>
      <w:proofErr w:type="spellEnd"/>
    </w:p>
    <w:p w14:paraId="24AD599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yāmam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kāvalar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aviyā-māṟ</w:t>
      </w:r>
      <w:proofErr w:type="spellEnd"/>
      <w:r>
        <w:rPr>
          <w:rFonts w:ascii="Gandhari Unicode" w:hAnsi="Gandhari Unicode" w:cs="e-Tamil OTC"/>
          <w:i/>
          <w:iCs/>
          <w:lang w:val="en-GB"/>
        </w:rPr>
        <w:t>*-ē</w:t>
      </w:r>
      <w:r>
        <w:rPr>
          <w:rFonts w:ascii="Gandhari Unicode" w:hAnsi="Gandhari Unicode" w:cs="e-Tamil OTC"/>
          <w:lang w:val="en-GB"/>
        </w:rPr>
        <w:t>.</w:t>
      </w:r>
    </w:p>
    <w:p w14:paraId="2953ECA6" w14:textId="77777777" w:rsidR="00544225" w:rsidRDefault="00544225">
      <w:pPr>
        <w:pStyle w:val="Textbody"/>
        <w:spacing w:after="29" w:line="260" w:lineRule="exact"/>
        <w:jc w:val="both"/>
        <w:rPr>
          <w:rFonts w:ascii="Gandhari Unicode" w:hAnsi="Gandhari Unicode" w:cs="e-Tamil OTC"/>
          <w:u w:val="single"/>
          <w:lang w:val="en-GB"/>
        </w:rPr>
      </w:pPr>
    </w:p>
    <w:p w14:paraId="13AA658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B0517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inquiring about marriage, refusing also the [meeting at] </w:t>
      </w:r>
      <w:proofErr w:type="gramStart"/>
      <w:r>
        <w:rPr>
          <w:rFonts w:ascii="Gandhari Unicode" w:hAnsi="Gandhari Unicode" w:cs="e-Tamil OTC"/>
          <w:lang w:val="en-GB"/>
        </w:rPr>
        <w:t>night time</w:t>
      </w:r>
      <w:proofErr w:type="gramEnd"/>
      <w:r>
        <w:rPr>
          <w:rFonts w:ascii="Gandhari Unicode" w:hAnsi="Gandhari Unicode" w:cs="e-Tamil OTC"/>
          <w:lang w:val="en-GB"/>
        </w:rPr>
        <w:t>, as if speaking to HER, while [he] is behind the hedge during the night tryst.</w:t>
      </w:r>
    </w:p>
    <w:p w14:paraId="5D6FCD32" w14:textId="77777777" w:rsidR="00544225" w:rsidRDefault="00544225">
      <w:pPr>
        <w:pStyle w:val="Textbody"/>
        <w:spacing w:after="29" w:line="260" w:lineRule="exact"/>
        <w:jc w:val="both"/>
        <w:rPr>
          <w:rFonts w:ascii="Gandhari Unicode" w:hAnsi="Gandhari Unicode" w:cs="e-Tamil OTC"/>
          <w:lang w:val="en-GB"/>
        </w:rPr>
      </w:pPr>
    </w:p>
    <w:p w14:paraId="251FE550" w14:textId="77777777" w:rsidR="00544225" w:rsidRDefault="00000000">
      <w:pPr>
        <w:pStyle w:val="Textbody"/>
        <w:spacing w:after="0" w:line="260" w:lineRule="exact"/>
        <w:jc w:val="both"/>
        <w:rPr>
          <w:rFonts w:ascii="Gandhari Unicode" w:hAnsi="Gandhari Unicode" w:cs="e-Tamil OTC"/>
          <w:lang w:val="en-GB"/>
        </w:rPr>
      </w:pPr>
      <w:ins w:id="1349" w:author="Narmada Hansani Polgampalage" w:date="2023-12-04T18:02:00Z">
        <w:r>
          <w:rPr>
            <w:rFonts w:ascii="Gandhari Unicode" w:hAnsi="Gandhari Unicode" w:cs="e-Tamil OTC"/>
            <w:position w:val="6"/>
            <w:lang w:val="en-GB"/>
          </w:rPr>
          <w:t>a</w:t>
        </w:r>
      </w:ins>
      <w:del w:id="1350" w:author="Narmada Hansani Polgampalage" w:date="2023-12-04T18:02:00Z">
        <w:r>
          <w:rPr>
            <w:rFonts w:ascii="Gandhari Unicode" w:hAnsi="Gandhari Unicode" w:cs="e-Tamil OTC"/>
            <w:position w:val="6"/>
            <w:lang w:val="en-GB"/>
          </w:rPr>
          <w:delText>A</w:delText>
        </w:r>
      </w:del>
      <w:r>
        <w:rPr>
          <w:rFonts w:ascii="Gandhari Unicode" w:hAnsi="Gandhari Unicode" w:cs="e-Tamil OTC"/>
          <w:position w:val="6"/>
          <w:lang w:val="en-GB"/>
        </w:rPr>
        <w:t>mma</w:t>
      </w:r>
      <w:ins w:id="1351" w:author="Narmada Hansani Polgampalage" w:date="2023-12-04T18:01:00Z">
        <w:r>
          <w:rPr>
            <w:rFonts w:ascii="Gandhari Unicode" w:hAnsi="Gandhari Unicode" w:cs="e-Tamil OTC"/>
            <w:lang w:val="en-GB"/>
          </w:rPr>
          <w:t>-</w:t>
        </w:r>
      </w:ins>
      <w:del w:id="1352" w:author="Narmada Hansani Polgampalage" w:date="2023-12-04T18:01:00Z">
        <w:r>
          <w:rPr>
            <w:rFonts w:ascii="Gandhari Unicode" w:hAnsi="Gandhari Unicode" w:cs="e-Tamil OTC"/>
            <w:lang w:val="en-GB"/>
          </w:rPr>
          <w:delText xml:space="preserve"> </w:delText>
        </w:r>
      </w:del>
      <w:r>
        <w:rPr>
          <w:rFonts w:ascii="Gandhari Unicode" w:hAnsi="Gandhari Unicode" w:cs="e-Tamil OTC"/>
          <w:lang w:val="en-GB"/>
        </w:rPr>
        <w:t>live friend today he(h.)</w:t>
      </w:r>
    </w:p>
    <w:p w14:paraId="53ACE1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come-not-he(h.) if</w:t>
      </w:r>
      <w:r>
        <w:rPr>
          <w:rFonts w:ascii="Gandhari Unicode" w:hAnsi="Gandhari Unicode" w:cs="e-Tamil OTC"/>
          <w:position w:val="6"/>
          <w:lang w:val="en-GB"/>
        </w:rPr>
        <w:t>ō</w:t>
      </w:r>
      <w:r>
        <w:rPr>
          <w:rFonts w:ascii="Gandhari Unicode" w:hAnsi="Gandhari Unicode" w:cs="e-Tamil OTC"/>
          <w:lang w:val="en-GB"/>
        </w:rPr>
        <w:t xml:space="preserve"> good-it</w:t>
      </w:r>
      <w:r>
        <w:rPr>
          <w:rFonts w:ascii="Gandhari Unicode" w:hAnsi="Gandhari Unicode" w:cs="e-Tamil OTC"/>
          <w:position w:val="6"/>
          <w:lang w:val="en-GB"/>
        </w:rPr>
        <w:t>ē</w:t>
      </w:r>
      <w:r>
        <w:rPr>
          <w:rFonts w:ascii="Gandhari Unicode" w:hAnsi="Gandhari Unicode" w:cs="e-Tamil OTC"/>
          <w:lang w:val="en-GB"/>
        </w:rPr>
        <w:t xml:space="preserve"> </w:t>
      </w:r>
      <w:proofErr w:type="gramStart"/>
      <w:r>
        <w:rPr>
          <w:rFonts w:ascii="Gandhari Unicode" w:hAnsi="Gandhari Unicode" w:cs="e-Tamil OTC"/>
          <w:lang w:val="en-GB"/>
        </w:rPr>
        <w:t>slope</w:t>
      </w:r>
      <w:proofErr w:type="gramEnd"/>
    </w:p>
    <w:p w14:paraId="2A667C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little millet ripened- width place big/dark field(obl.)</w:t>
      </w:r>
    </w:p>
    <w:p w14:paraId="38B0FF9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cut-they(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w:t>
      </w:r>
      <w:proofErr w:type="spellStart"/>
      <w:r>
        <w:rPr>
          <w:rFonts w:ascii="Gandhari Unicode" w:hAnsi="Gandhari Unicode" w:cs="e-Tamil OTC"/>
          <w:lang w:val="en-GB"/>
        </w:rPr>
        <w:t>Toṇṭakam</w:t>
      </w:r>
      <w:proofErr w:type="spellEnd"/>
      <w:r>
        <w:rPr>
          <w:rFonts w:ascii="Gandhari Unicode" w:hAnsi="Gandhari Unicode" w:cs="e-Tamil OTC"/>
          <w:lang w:val="en-GB"/>
        </w:rPr>
        <w:t>(-drum) little drum</w:t>
      </w:r>
    </w:p>
    <w:p w14:paraId="794954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part-day midnight(</w:t>
      </w:r>
      <w:proofErr w:type="gramStart"/>
      <w:r>
        <w:rPr>
          <w:rFonts w:ascii="Gandhari Unicode" w:hAnsi="Gandhari Unicode" w:cs="e-Tamil OTC"/>
          <w:lang w:val="en-GB"/>
        </w:rPr>
        <w:t>obl.)</w:t>
      </w:r>
      <w:r>
        <w:rPr>
          <w:rFonts w:ascii="Gandhari Unicode" w:hAnsi="Gandhari Unicode" w:cs="e-Tamil OTC"/>
          <w:position w:val="6"/>
          <w:lang w:val="en-GB"/>
        </w:rPr>
        <w:t>um</w:t>
      </w:r>
      <w:proofErr w:type="gramEnd"/>
      <w:r>
        <w:rPr>
          <w:rFonts w:ascii="Gandhari Unicode" w:hAnsi="Gandhari Unicode" w:cs="e-Tamil OTC"/>
          <w:lang w:val="en-GB"/>
        </w:rPr>
        <w:t xml:space="preserve"> sounding-</w:t>
      </w:r>
    </w:p>
    <w:p w14:paraId="0D3C02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midnight watchmen(h.) cease-not-because</w:t>
      </w:r>
      <w:r>
        <w:rPr>
          <w:rFonts w:ascii="Gandhari Unicode" w:hAnsi="Gandhari Unicode" w:cs="e-Tamil OTC"/>
          <w:position w:val="6"/>
          <w:lang w:val="en-GB"/>
        </w:rPr>
        <w:t>ē</w:t>
      </w:r>
      <w:r>
        <w:rPr>
          <w:rFonts w:ascii="Gandhari Unicode" w:hAnsi="Gandhari Unicode" w:cs="e-Tamil OTC"/>
          <w:lang w:val="en-GB"/>
        </w:rPr>
        <w:t>.</w:t>
      </w:r>
    </w:p>
    <w:p w14:paraId="523BAB46" w14:textId="77777777" w:rsidR="00544225" w:rsidRDefault="00544225">
      <w:pPr>
        <w:pStyle w:val="Textbody"/>
        <w:spacing w:after="29"/>
        <w:jc w:val="both"/>
        <w:rPr>
          <w:rFonts w:ascii="Gandhari Unicode" w:hAnsi="Gandhari Unicode" w:cs="e-Tamil OTC"/>
          <w:lang w:val="en-GB"/>
        </w:rPr>
      </w:pPr>
    </w:p>
    <w:p w14:paraId="56268F85" w14:textId="77777777" w:rsidR="00544225" w:rsidRDefault="00544225">
      <w:pPr>
        <w:pStyle w:val="Textbody"/>
        <w:spacing w:after="29"/>
        <w:jc w:val="both"/>
        <w:rPr>
          <w:rFonts w:ascii="Gandhari Unicode" w:hAnsi="Gandhari Unicode" w:cs="e-Tamil OTC"/>
          <w:lang w:val="en-GB"/>
        </w:rPr>
      </w:pPr>
    </w:p>
    <w:p w14:paraId="205CBB2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Alas, oh friend, if he doesn't </w:t>
      </w:r>
      <w:proofErr w:type="gramStart"/>
      <w:r>
        <w:rPr>
          <w:rFonts w:ascii="Gandhari Unicode" w:hAnsi="Gandhari Unicode" w:cs="e-Tamil OTC"/>
          <w:lang w:val="en-GB"/>
        </w:rPr>
        <w:t>come</w:t>
      </w:r>
      <w:proofErr w:type="gramEnd"/>
    </w:p>
    <w:p w14:paraId="2084BF3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today? [that would be] good,</w:t>
      </w:r>
    </w:p>
    <w:p w14:paraId="1FA8074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because the watchmen don't cease</w:t>
      </w:r>
      <w:r>
        <w:rPr>
          <w:rStyle w:val="FootnoteReference1"/>
          <w:rFonts w:ascii="Gandhari Unicode" w:hAnsi="Gandhari Unicode" w:cs="e-Tamil OTC"/>
          <w:lang w:val="en-GB"/>
        </w:rPr>
        <w:footnoteReference w:id="692"/>
      </w:r>
      <w:r>
        <w:rPr>
          <w:rFonts w:ascii="Gandhari Unicode" w:hAnsi="Gandhari Unicode" w:cs="e-Tamil OTC"/>
          <w:lang w:val="en-GB"/>
        </w:rPr>
        <w:t xml:space="preserve"> at midnight,</w:t>
      </w:r>
    </w:p>
    <w:p w14:paraId="0C2C236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when even in the middle of the night</w:t>
      </w:r>
      <w:r>
        <w:rPr>
          <w:rStyle w:val="FootnoteReference1"/>
          <w:rFonts w:ascii="Gandhari Unicode" w:hAnsi="Gandhari Unicode" w:cs="e-Tamil OTC"/>
          <w:lang w:val="en-GB"/>
        </w:rPr>
        <w:footnoteReference w:id="693"/>
      </w:r>
    </w:p>
    <w:p w14:paraId="1456325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the small </w:t>
      </w:r>
      <w:proofErr w:type="spellStart"/>
      <w:r>
        <w:rPr>
          <w:rFonts w:ascii="Gandhari Unicode" w:hAnsi="Gandhari Unicode" w:cs="e-Tamil OTC"/>
          <w:lang w:val="en-GB"/>
        </w:rPr>
        <w:t>Toṇṭakam</w:t>
      </w:r>
      <w:proofErr w:type="spellEnd"/>
      <w:r>
        <w:rPr>
          <w:rFonts w:ascii="Gandhari Unicode" w:hAnsi="Gandhari Unicode" w:cs="e-Tamil OTC"/>
          <w:lang w:val="en-GB"/>
        </w:rPr>
        <w:t xml:space="preserve"> drums of those who harvest at </w:t>
      </w:r>
      <w:proofErr w:type="gramStart"/>
      <w:r>
        <w:rPr>
          <w:rFonts w:ascii="Gandhari Unicode" w:hAnsi="Gandhari Unicode" w:cs="e-Tamil OTC"/>
          <w:lang w:val="en-GB"/>
        </w:rPr>
        <w:t>night</w:t>
      </w:r>
      <w:proofErr w:type="gramEnd"/>
    </w:p>
    <w:p w14:paraId="49D69909"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are </w:t>
      </w:r>
      <w:proofErr w:type="gramStart"/>
      <w:r>
        <w:rPr>
          <w:rFonts w:ascii="Gandhari Unicode" w:hAnsi="Gandhari Unicode" w:cs="e-Tamil OTC"/>
          <w:lang w:val="en-GB"/>
        </w:rPr>
        <w:t>sounding</w:t>
      </w:r>
      <w:proofErr w:type="gramEnd"/>
    </w:p>
    <w:p w14:paraId="48B9CF27"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in the vast</w:t>
      </w:r>
      <w:r>
        <w:rPr>
          <w:rStyle w:val="FootnoteReference1"/>
          <w:rFonts w:ascii="Gandhari Unicode" w:hAnsi="Gandhari Unicode" w:cs="e-Tamil OTC"/>
          <w:lang w:val="en-GB"/>
        </w:rPr>
        <w:footnoteReference w:id="694"/>
      </w:r>
      <w:r>
        <w:rPr>
          <w:rFonts w:ascii="Gandhari Unicode" w:hAnsi="Gandhari Unicode" w:cs="e-Tamil OTC"/>
          <w:lang w:val="en-GB"/>
        </w:rPr>
        <w:t xml:space="preserve"> dark field, where the small millet become ripe,</w:t>
      </w:r>
    </w:p>
    <w:p w14:paraId="1B4CDFB1"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the slope.</w:t>
      </w:r>
    </w:p>
    <w:p w14:paraId="6F2E3894" w14:textId="77777777" w:rsidR="00544225" w:rsidRDefault="00544225">
      <w:pPr>
        <w:pStyle w:val="Textbody"/>
        <w:spacing w:after="0"/>
        <w:jc w:val="both"/>
        <w:rPr>
          <w:rFonts w:ascii="Gandhari Unicode" w:hAnsi="Gandhari Unicode" w:cs="e-Tamil OTC"/>
          <w:lang w:val="en-GB"/>
        </w:rPr>
      </w:pPr>
    </w:p>
    <w:p w14:paraId="5B3D7735" w14:textId="77777777" w:rsidR="00544225" w:rsidRDefault="00000000">
      <w:pPr>
        <w:rPr>
          <w:rFonts w:ascii="Gandhari Unicode" w:eastAsiaTheme="majorEastAsia" w:hAnsi="Gandhari Unicode" w:cstheme="majorBidi" w:hint="eastAsia"/>
          <w:b/>
        </w:rPr>
      </w:pPr>
      <w:r>
        <w:br w:type="page"/>
      </w:r>
    </w:p>
    <w:p w14:paraId="60130664"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376</w:t>
      </w:r>
      <w:r>
        <w:rPr>
          <w:rFonts w:ascii="e-Tamil OTC" w:hAnsi="e-Tamil OTC" w:cs="e-Tamil OTC"/>
          <w:b/>
          <w:i w:val="0"/>
          <w:iCs w:val="0"/>
          <w:color w:val="auto"/>
        </w:rPr>
        <w:t xml:space="preserve"> </w:t>
      </w:r>
      <w:proofErr w:type="spellStart"/>
      <w:r>
        <w:rPr>
          <w:rFonts w:ascii="e-Tamil OTC" w:hAnsi="e-Tamil OTC" w:cs="e-Tamil OTC"/>
          <w:i w:val="0"/>
          <w:iCs w:val="0"/>
          <w:color w:val="auto"/>
        </w:rPr>
        <w:t>படுமரத்து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மோகிக்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படுமாற்றூர்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மோசிகீரன்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கொற்றனார்</w:t>
      </w:r>
      <w:proofErr w:type="spellEnd"/>
      <w:r>
        <w:rPr>
          <w:rFonts w:ascii="e-Tamil OTC" w:hAnsi="e-Tamil OTC" w:cs="e-Tamil OTC"/>
          <w:i w:val="0"/>
          <w:iCs w:val="0"/>
          <w:color w:val="auto"/>
        </w:rPr>
        <w:t xml:space="preserve">, ப. </w:t>
      </w:r>
      <w:proofErr w:type="spellStart"/>
      <w:r>
        <w:rPr>
          <w:rFonts w:ascii="e-Tamil OTC" w:hAnsi="e-Tamil OTC" w:cs="e-Tamil OTC"/>
          <w:i w:val="0"/>
          <w:iCs w:val="0"/>
          <w:color w:val="auto"/>
        </w:rPr>
        <w:t>மோகிக்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படுமாத்து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54E917D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நெஞ்சிற்குத்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செலவழுங்கியது</w:t>
      </w:r>
      <w:proofErr w:type="spellEnd"/>
      <w:r>
        <w:rPr>
          <w:rFonts w:ascii="Gandhari Unicode" w:hAnsi="Gandhari Unicode" w:cs="e-Tamil OTC"/>
          <w:lang w:val="en-GB"/>
        </w:rPr>
        <w:t>.</w:t>
      </w:r>
    </w:p>
    <w:p w14:paraId="0D45B549" w14:textId="77777777" w:rsidR="00544225" w:rsidRDefault="00544225">
      <w:pPr>
        <w:pStyle w:val="Textbody"/>
        <w:spacing w:after="29"/>
        <w:jc w:val="both"/>
        <w:rPr>
          <w:rFonts w:ascii="Gandhari Unicode" w:hAnsi="Gandhari Unicode" w:cs="e-Tamil OTC"/>
          <w:lang w:val="en-GB"/>
        </w:rPr>
      </w:pPr>
    </w:p>
    <w:p w14:paraId="46485A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ரறியாத்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பொதியிற்</w:t>
      </w:r>
      <w:proofErr w:type="spellEnd"/>
    </w:p>
    <w:p w14:paraId="60D34D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கடுப்ப</w:t>
      </w:r>
      <w:proofErr w:type="spellEnd"/>
    </w:p>
    <w:p w14:paraId="255B44D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பனியே</w:t>
      </w:r>
      <w:proofErr w:type="spellEnd"/>
    </w:p>
    <w:p w14:paraId="396D21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வாங்குகதிர்</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தொகுப்பக்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2A9FC91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வலங்குவெயிற்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பொதிந்த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w:t>
      </w:r>
      <w:proofErr w:type="spellEnd"/>
    </w:p>
    <w:p w14:paraId="4EF170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யுள்ளகத்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மையளே</w:t>
      </w:r>
      <w:proofErr w:type="spellEnd"/>
      <w:r>
        <w:rPr>
          <w:rFonts w:ascii="Gandhari Unicode" w:hAnsi="Gandhari Unicode" w:cs="e-Tamil OTC"/>
          <w:lang w:val="en-GB"/>
        </w:rPr>
        <w:t>.</w:t>
      </w:r>
    </w:p>
    <w:p w14:paraId="1F7DC04C" w14:textId="77777777" w:rsidR="00544225" w:rsidRDefault="00544225">
      <w:pPr>
        <w:pStyle w:val="Textbody"/>
        <w:spacing w:after="29"/>
        <w:jc w:val="both"/>
        <w:rPr>
          <w:rFonts w:ascii="Gandhari Unicode" w:hAnsi="Gandhari Unicode" w:cs="e-Tamil OTC"/>
          <w:lang w:val="en-GB"/>
        </w:rPr>
      </w:pPr>
    </w:p>
    <w:p w14:paraId="3646F6B5"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தாரங்</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தாஅங்</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வாங்குகதிர்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தொகுப்பக்</w:t>
      </w:r>
      <w:proofErr w:type="spellEnd"/>
      <w:r>
        <w:rPr>
          <w:rFonts w:ascii="Gandhari Unicode" w:hAnsi="Gandhari Unicode" w:cs="e-Tamil OTC"/>
          <w:lang w:val="en-GB"/>
        </w:rPr>
        <w:t xml:space="preserve"> L1, C1+2+3, G1v+2,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கதிர்ப்பக்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வாங்குகதிர்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தொடுப்பக்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பொதிந்த</w:t>
      </w:r>
      <w:proofErr w:type="spellEnd"/>
      <w:r>
        <w:rPr>
          <w:rFonts w:ascii="Gandhari Unicode" w:hAnsi="Gandhari Unicode" w:cs="e-Tamil OTC"/>
          <w:lang w:val="en-GB"/>
        </w:rPr>
        <w:t xml:space="preserve"> L1, C1+2+3, G1+2,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பொலிந்த</w:t>
      </w:r>
      <w:proofErr w:type="spellEnd"/>
      <w:r>
        <w:rPr>
          <w:rFonts w:ascii="Gandhari Unicode" w:hAnsi="Gandhari Unicode" w:cs="e-Tamil OTC"/>
          <w:lang w:val="en-GB"/>
        </w:rPr>
        <w:t xml:space="preserve"> C2v, EA, I,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B734216" w14:textId="77777777" w:rsidR="00544225" w:rsidRDefault="00544225">
      <w:pPr>
        <w:pStyle w:val="Textbody"/>
        <w:spacing w:after="29"/>
        <w:jc w:val="both"/>
        <w:rPr>
          <w:rFonts w:ascii="Gandhari Unicode" w:hAnsi="Gandhari Unicode" w:cs="e-Tamil OTC"/>
          <w:lang w:val="en-GB"/>
        </w:rPr>
      </w:pPr>
    </w:p>
    <w:p w14:paraId="6FBB39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maṉṉ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uyir</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tuṉṉ</w:t>
      </w:r>
      <w:proofErr w:type="spellEnd"/>
      <w:r>
        <w:rPr>
          <w:rFonts w:ascii="Gandhari Unicode" w:hAnsi="Gandhari Unicode" w:cs="e-Tamil OTC"/>
          <w:lang w:val="en-GB"/>
        </w:rPr>
        <w:t xml:space="preserve">* arum </w:t>
      </w:r>
      <w:proofErr w:type="spellStart"/>
      <w:r>
        <w:rPr>
          <w:rFonts w:ascii="Gandhari Unicode" w:hAnsi="Gandhari Unicode" w:cs="e-Tamil OTC"/>
          <w:lang w:val="en-GB"/>
        </w:rPr>
        <w:t>potiyil</w:t>
      </w:r>
      <w:proofErr w:type="spellEnd"/>
    </w:p>
    <w:p w14:paraId="7C86D4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kaṭuppa</w:t>
      </w:r>
      <w:proofErr w:type="spellEnd"/>
    </w:p>
    <w:p w14:paraId="5B96C78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vēṉilāṉ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taṇṇiyaḷ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r>
        <w:rPr>
          <w:rFonts w:ascii="Gandhari Unicode" w:hAnsi="Gandhari Unicode" w:cs="e-Tamil OTC"/>
          <w:lang w:val="en-GB"/>
        </w:rPr>
        <w:t>-~ē</w:t>
      </w:r>
    </w:p>
    <w:p w14:paraId="427146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vāṅku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katir</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tokuppa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kūmpi</w:t>
      </w:r>
      <w:proofErr w:type="spellEnd"/>
      <w:r>
        <w:rPr>
          <w:rFonts w:ascii="Gandhari Unicode" w:hAnsi="Gandhari Unicode" w:cs="e-Tamil OTC"/>
          <w:lang w:val="en-GB"/>
        </w:rPr>
        <w:t xml:space="preserve"> ~</w:t>
      </w:r>
      <w:proofErr w:type="spellStart"/>
      <w:r>
        <w:rPr>
          <w:rFonts w:ascii="Gandhari Unicode" w:hAnsi="Gandhari Unicode" w:cs="e-Tamil OTC"/>
          <w:lang w:val="en-GB"/>
        </w:rPr>
        <w:t>aiyeṉa</w:t>
      </w:r>
      <w:proofErr w:type="spellEnd"/>
    </w:p>
    <w:p w14:paraId="0EB25E3B"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veyil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potinta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tāmarai</w:t>
      </w:r>
      <w:proofErr w:type="spellEnd"/>
    </w:p>
    <w:p w14:paraId="6BD5B40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akatt</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vemmaiyaḷ</w:t>
      </w:r>
      <w:proofErr w:type="spellEnd"/>
      <w:r>
        <w:rPr>
          <w:rFonts w:ascii="Gandhari Unicode" w:hAnsi="Gandhari Unicode" w:cs="e-Tamil OTC"/>
          <w:lang w:val="en-GB"/>
        </w:rPr>
        <w:t>-ē.</w:t>
      </w:r>
    </w:p>
    <w:p w14:paraId="006966E4" w14:textId="77777777" w:rsidR="00544225" w:rsidRDefault="00544225">
      <w:pPr>
        <w:pStyle w:val="Textbody"/>
        <w:spacing w:after="29" w:line="260" w:lineRule="exact"/>
        <w:jc w:val="both"/>
        <w:rPr>
          <w:rFonts w:ascii="Gandhari Unicode" w:hAnsi="Gandhari Unicode" w:cs="e-Tamil OTC"/>
          <w:lang w:val="en-GB"/>
        </w:rPr>
      </w:pPr>
    </w:p>
    <w:p w14:paraId="669CD839" w14:textId="77777777" w:rsidR="00544225" w:rsidRDefault="00544225">
      <w:pPr>
        <w:pStyle w:val="Textbody"/>
        <w:spacing w:after="29" w:line="260" w:lineRule="exact"/>
        <w:jc w:val="both"/>
        <w:rPr>
          <w:rFonts w:ascii="Gandhari Unicode" w:hAnsi="Gandhari Unicode" w:cs="e-Tamil OTC"/>
          <w:lang w:val="en-GB"/>
        </w:rPr>
      </w:pPr>
    </w:p>
    <w:p w14:paraId="2A1FE0AC" w14:textId="77777777" w:rsidR="00544225" w:rsidRDefault="00000000">
      <w:pPr>
        <w:pStyle w:val="Textbody"/>
        <w:spacing w:after="29" w:line="260" w:lineRule="exact"/>
        <w:jc w:val="both"/>
        <w:rPr>
          <w:rFonts w:ascii="Gandhari Unicode" w:hAnsi="Gandhari Unicode" w:cs="e-Tamil OTC"/>
          <w:lang w:val="en-GB"/>
        </w:rPr>
      </w:pPr>
      <w:r>
        <w:br w:type="page"/>
      </w:r>
    </w:p>
    <w:p w14:paraId="23FADFC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t>
      </w:r>
      <w:proofErr w:type="gramStart"/>
      <w:r>
        <w:rPr>
          <w:rFonts w:ascii="Gandhari Unicode" w:hAnsi="Gandhari Unicode" w:cs="e-Tamil OTC"/>
          <w:lang w:val="en-GB"/>
        </w:rPr>
        <w:t>dispensing</w:t>
      </w:r>
      <w:proofErr w:type="gramEnd"/>
      <w:r>
        <w:rPr>
          <w:rFonts w:ascii="Gandhari Unicode" w:hAnsi="Gandhari Unicode" w:cs="e-Tamil OTC"/>
          <w:lang w:val="en-GB"/>
        </w:rPr>
        <w:t xml:space="preserve"> with going, speaking to [his] heart that strives after wealth.</w:t>
      </w:r>
    </w:p>
    <w:p w14:paraId="6A68B9F3" w14:textId="77777777" w:rsidR="00544225" w:rsidRDefault="00544225">
      <w:pPr>
        <w:pStyle w:val="Textbody"/>
        <w:spacing w:after="29" w:line="260" w:lineRule="exact"/>
        <w:jc w:val="both"/>
        <w:rPr>
          <w:rFonts w:ascii="Gandhari Unicode" w:hAnsi="Gandhari Unicode" w:cs="e-Tamil OTC"/>
          <w:lang w:val="en-GB"/>
        </w:rPr>
      </w:pPr>
    </w:p>
    <w:p w14:paraId="4EB2907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be-permanent- life know-not near- difficult </w:t>
      </w:r>
      <w:proofErr w:type="spellStart"/>
      <w:r>
        <w:rPr>
          <w:rFonts w:ascii="Gandhari Unicode" w:hAnsi="Gandhari Unicode" w:cs="e-Tamil OTC"/>
          <w:lang w:val="en-GB"/>
        </w:rPr>
        <w:t>Potiyil</w:t>
      </w:r>
      <w:proofErr w:type="spellEnd"/>
      <w:r>
        <w:rPr>
          <w:rFonts w:ascii="Gandhari Unicode" w:hAnsi="Gandhari Unicode" w:cs="e-Tamil OTC"/>
          <w:lang w:val="en-GB"/>
        </w:rPr>
        <w:t>(-mountain)</w:t>
      </w:r>
    </w:p>
    <w:p w14:paraId="335E1D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fear/deity possess- </w:t>
      </w:r>
      <w:proofErr w:type="gramStart"/>
      <w:r>
        <w:rPr>
          <w:rFonts w:ascii="Gandhari Unicode" w:hAnsi="Gandhari Unicode" w:cs="e-Tamil OTC"/>
          <w:lang w:val="en-GB"/>
        </w:rPr>
        <w:t>mountain-side</w:t>
      </w:r>
      <w:proofErr w:type="gramEnd"/>
      <w:r>
        <w:rPr>
          <w:rFonts w:ascii="Gandhari Unicode" w:hAnsi="Gandhari Unicode" w:cs="e-Tamil OTC"/>
          <w:lang w:val="en-GB"/>
        </w:rPr>
        <w:t>(obl.) sandal resemble(inf.)</w:t>
      </w:r>
    </w:p>
    <w:p w14:paraId="3C93D9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w:t>
      </w:r>
      <w:proofErr w:type="gramStart"/>
      <w:r>
        <w:rPr>
          <w:rFonts w:ascii="Gandhari Unicode" w:hAnsi="Gandhari Unicode" w:cs="e-Tamil OTC"/>
          <w:lang w:val="en-GB"/>
        </w:rPr>
        <w:t>loc.)</w:t>
      </w:r>
      <w:r>
        <w:rPr>
          <w:rFonts w:ascii="Gandhari Unicode" w:hAnsi="Gandhari Unicode" w:cs="e-Tamil OTC"/>
          <w:position w:val="6"/>
          <w:lang w:val="en-GB"/>
        </w:rPr>
        <w:t>ē</w:t>
      </w:r>
      <w:proofErr w:type="gramEnd"/>
      <w:r>
        <w:rPr>
          <w:rFonts w:ascii="Gandhari Unicode" w:hAnsi="Gandhari Unicode" w:cs="e-Tamil OTC"/>
          <w:lang w:val="en-GB"/>
        </w:rPr>
        <w:t xml:space="preserve"> cool-she dew</w:t>
      </w:r>
      <w:r>
        <w:rPr>
          <w:rFonts w:ascii="Gandhari Unicode" w:hAnsi="Gandhari Unicode" w:cs="e-Tamil OTC"/>
          <w:position w:val="6"/>
          <w:lang w:val="en-GB"/>
        </w:rPr>
        <w:t>ē</w:t>
      </w:r>
    </w:p>
    <w:p w14:paraId="0F04C87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bend- beam collect(inf.) closed </w:t>
      </w:r>
      <w:proofErr w:type="gramStart"/>
      <w:r>
        <w:rPr>
          <w:rFonts w:ascii="Gandhari Unicode" w:hAnsi="Gandhari Unicode" w:cs="e-Tamil OTC"/>
          <w:lang w:val="en-GB"/>
        </w:rPr>
        <w:t>wonderfully</w:t>
      </w:r>
      <w:proofErr w:type="gramEnd"/>
    </w:p>
    <w:p w14:paraId="458ABD5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sway- sunlight bundled- </w:t>
      </w:r>
      <w:proofErr w:type="gramStart"/>
      <w:r>
        <w:rPr>
          <w:rFonts w:ascii="Gandhari Unicode" w:hAnsi="Gandhari Unicode" w:cs="e-Tamil OTC"/>
          <w:lang w:val="en-GB"/>
        </w:rPr>
        <w:t>lotus</w:t>
      </w:r>
      <w:proofErr w:type="gramEnd"/>
    </w:p>
    <w:p w14:paraId="768DA89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inside inside(obl.) like little heat-she</w:t>
      </w:r>
      <w:r>
        <w:rPr>
          <w:rFonts w:ascii="Gandhari Unicode" w:hAnsi="Gandhari Unicode" w:cs="e-Tamil OTC"/>
          <w:position w:val="6"/>
          <w:lang w:val="en-GB"/>
        </w:rPr>
        <w:t>ē</w:t>
      </w:r>
      <w:r>
        <w:rPr>
          <w:rFonts w:ascii="Gandhari Unicode" w:hAnsi="Gandhari Unicode" w:cs="e-Tamil OTC"/>
          <w:lang w:val="en-GB"/>
        </w:rPr>
        <w:t>.</w:t>
      </w:r>
    </w:p>
    <w:p w14:paraId="33896C5E" w14:textId="77777777" w:rsidR="00544225" w:rsidRDefault="00544225">
      <w:pPr>
        <w:pStyle w:val="Textbody"/>
        <w:spacing w:after="29"/>
        <w:jc w:val="both"/>
        <w:rPr>
          <w:rFonts w:ascii="Gandhari Unicode" w:hAnsi="Gandhari Unicode" w:cs="e-Tamil OTC"/>
          <w:lang w:val="en-GB"/>
        </w:rPr>
      </w:pPr>
    </w:p>
    <w:p w14:paraId="3A0F1EF3" w14:textId="77777777" w:rsidR="00544225" w:rsidRDefault="00544225">
      <w:pPr>
        <w:pStyle w:val="Textbody"/>
        <w:spacing w:after="29"/>
        <w:jc w:val="both"/>
        <w:rPr>
          <w:rFonts w:ascii="Gandhari Unicode" w:hAnsi="Gandhari Unicode" w:cs="e-Tamil OTC"/>
          <w:lang w:val="en-GB"/>
        </w:rPr>
      </w:pPr>
    </w:p>
    <w:p w14:paraId="7123311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Resembling the sandal on the slope possessed by [fearful] </w:t>
      </w:r>
      <w:proofErr w:type="gramStart"/>
      <w:r>
        <w:rPr>
          <w:rFonts w:ascii="Gandhari Unicode" w:hAnsi="Gandhari Unicode" w:cs="e-Tamil OTC"/>
          <w:lang w:val="en-GB"/>
        </w:rPr>
        <w:t>deities</w:t>
      </w:r>
      <w:proofErr w:type="gramEnd"/>
    </w:p>
    <w:p w14:paraId="6E1EE68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of mount </w:t>
      </w:r>
      <w:proofErr w:type="spellStart"/>
      <w:r>
        <w:rPr>
          <w:rFonts w:ascii="Gandhari Unicode" w:hAnsi="Gandhari Unicode" w:cs="e-Tamil OTC"/>
          <w:lang w:val="en-GB"/>
        </w:rPr>
        <w:t>Potiyil</w:t>
      </w:r>
      <w:proofErr w:type="spellEnd"/>
      <w:r>
        <w:rPr>
          <w:rFonts w:ascii="Gandhari Unicode" w:hAnsi="Gandhari Unicode" w:cs="e-Tamil OTC"/>
          <w:lang w:val="en-GB"/>
        </w:rPr>
        <w:t>, difficult to approach,</w:t>
      </w:r>
    </w:p>
    <w:p w14:paraId="327F3C5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not known to those of stable life</w:t>
      </w:r>
      <w:r>
        <w:rPr>
          <w:rStyle w:val="FootnoteReference1"/>
          <w:rFonts w:ascii="Gandhari Unicode" w:hAnsi="Gandhari Unicode" w:cs="e-Tamil OTC"/>
          <w:lang w:val="en-GB"/>
        </w:rPr>
        <w:footnoteReference w:id="695"/>
      </w:r>
      <w:r>
        <w:rPr>
          <w:rFonts w:ascii="Gandhari Unicode" w:hAnsi="Gandhari Unicode" w:cs="e-Tamil OTC"/>
          <w:lang w:val="en-GB"/>
        </w:rPr>
        <w:t>,</w:t>
      </w:r>
    </w:p>
    <w:p w14:paraId="563A80F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in summer itself she [is] cool.</w:t>
      </w:r>
      <w:r>
        <w:rPr>
          <w:rStyle w:val="FootnoteReference1"/>
          <w:rFonts w:ascii="Gandhari Unicode" w:hAnsi="Gandhari Unicode" w:cs="e-Tamil OTC"/>
          <w:lang w:val="en-GB"/>
        </w:rPr>
        <w:footnoteReference w:id="696"/>
      </w:r>
    </w:p>
    <w:p w14:paraId="1D734A45" w14:textId="77777777" w:rsidR="00544225" w:rsidRDefault="00000000">
      <w:pPr>
        <w:pStyle w:val="Textbody"/>
        <w:tabs>
          <w:tab w:val="left" w:pos="3163"/>
        </w:tabs>
        <w:spacing w:after="0"/>
        <w:jc w:val="both"/>
        <w:rPr>
          <w:rFonts w:ascii="Gandhari Unicode" w:hAnsi="Gandhari Unicode" w:cs="e-Tamil OTC"/>
          <w:lang w:val="en-GB"/>
        </w:rPr>
      </w:pPr>
      <w:r>
        <w:rPr>
          <w:rFonts w:ascii="Gandhari Unicode" w:hAnsi="Gandhari Unicode" w:cs="e-Tamil OTC"/>
          <w:lang w:val="en-GB"/>
        </w:rPr>
        <w:tab/>
        <w:t>In the [time of] dew</w:t>
      </w:r>
    </w:p>
    <w:p w14:paraId="6AF503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she is hot a little like a </w:t>
      </w:r>
      <w:proofErr w:type="gramStart"/>
      <w:r>
        <w:rPr>
          <w:rFonts w:ascii="Gandhari Unicode" w:hAnsi="Gandhari Unicode" w:cs="e-Tamil OTC"/>
          <w:lang w:val="en-GB"/>
        </w:rPr>
        <w:t>lotus</w:t>
      </w:r>
      <w:proofErr w:type="gramEnd"/>
    </w:p>
    <w:p w14:paraId="54877B1C"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deep inside, which has bundled</w:t>
      </w:r>
      <w:r>
        <w:rPr>
          <w:rStyle w:val="FootnoteReference1"/>
          <w:rFonts w:ascii="Gandhari Unicode" w:hAnsi="Gandhari Unicode" w:cs="e-Tamil OTC"/>
          <w:lang w:val="en-GB"/>
        </w:rPr>
        <w:footnoteReference w:id="697"/>
      </w:r>
      <w:r>
        <w:rPr>
          <w:rFonts w:ascii="Gandhari Unicode" w:hAnsi="Gandhari Unicode" w:cs="e-Tamil OTC"/>
          <w:lang w:val="en-GB"/>
        </w:rPr>
        <w:t>, ah</w:t>
      </w:r>
      <w:r>
        <w:rPr>
          <w:rStyle w:val="FootnoteReference1"/>
          <w:rFonts w:ascii="Gandhari Unicode" w:hAnsi="Gandhari Unicode" w:cs="e-Tamil OTC"/>
          <w:lang w:val="en-GB"/>
        </w:rPr>
        <w:footnoteReference w:id="698"/>
      </w:r>
      <w:r>
        <w:rPr>
          <w:rFonts w:ascii="Gandhari Unicode" w:hAnsi="Gandhari Unicode" w:cs="e-Tamil OTC"/>
          <w:lang w:val="en-GB"/>
        </w:rPr>
        <w:t>, the swaying sunlight,</w:t>
      </w:r>
    </w:p>
    <w:p w14:paraId="6C8ACFF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closing to hold together the subsiding</w:t>
      </w:r>
      <w:r>
        <w:rPr>
          <w:rStyle w:val="FootnoteReference1"/>
          <w:rFonts w:ascii="Gandhari Unicode" w:hAnsi="Gandhari Unicode" w:cs="e-Tamil OTC"/>
          <w:lang w:val="en-GB"/>
        </w:rPr>
        <w:footnoteReference w:id="699"/>
      </w:r>
      <w:r>
        <w:rPr>
          <w:rFonts w:ascii="Gandhari Unicode" w:hAnsi="Gandhari Unicode" w:cs="e-Tamil OTC"/>
          <w:lang w:val="en-GB"/>
        </w:rPr>
        <w:t xml:space="preserve"> [sun-]beams.</w:t>
      </w:r>
    </w:p>
    <w:p w14:paraId="245A0F8D" w14:textId="77777777" w:rsidR="00544225" w:rsidRDefault="00544225">
      <w:pPr>
        <w:pStyle w:val="Textbody"/>
        <w:spacing w:after="0"/>
        <w:jc w:val="both"/>
        <w:rPr>
          <w:rFonts w:ascii="Gandhari Unicode" w:hAnsi="Gandhari Unicode" w:cs="e-Tamil OTC"/>
          <w:lang w:val="en-GB"/>
        </w:rPr>
      </w:pPr>
    </w:p>
    <w:p w14:paraId="2E136AC4" w14:textId="77777777" w:rsidR="00544225" w:rsidRDefault="00000000">
      <w:pPr>
        <w:rPr>
          <w:rFonts w:ascii="Gandhari Unicode" w:eastAsiaTheme="majorEastAsia" w:hAnsi="Gandhari Unicode" w:cstheme="majorBidi" w:hint="eastAsia"/>
          <w:b/>
        </w:rPr>
      </w:pPr>
      <w:r>
        <w:br w:type="page"/>
      </w:r>
    </w:p>
    <w:p w14:paraId="39F3B32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377</w:t>
      </w:r>
      <w:r>
        <w:rPr>
          <w:rFonts w:ascii="e-Tamil OTC" w:hAnsi="e-Tamil OTC" w:cs="e-Tamil OTC"/>
          <w:b/>
          <w:i w:val="0"/>
          <w:iCs w:val="0"/>
          <w:color w:val="auto"/>
        </w:rPr>
        <w:t xml:space="preserve"> </w:t>
      </w:r>
      <w:proofErr w:type="spellStart"/>
      <w:r>
        <w:rPr>
          <w:rFonts w:ascii="e-Tamil OTC" w:hAnsi="e-Tamil OTC" w:cs="e-Tamil OTC"/>
          <w:i w:val="0"/>
          <w:iCs w:val="0"/>
          <w:color w:val="auto"/>
        </w:rPr>
        <w:t>மோசி</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கொற்றன்</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மோசிற்றன்</w:t>
      </w:r>
      <w:proofErr w:type="spellEnd"/>
      <w:r>
        <w:rPr>
          <w:rFonts w:ascii="e-Tamil OTC" w:hAnsi="e-Tamil OTC" w:cs="e-Tamil OTC"/>
          <w:i w:val="0"/>
          <w:iCs w:val="0"/>
          <w:color w:val="auto"/>
        </w:rPr>
        <w:t xml:space="preserve">): </w:t>
      </w:r>
      <w:r>
        <w:rPr>
          <w:rFonts w:ascii="Gandhari Unicode" w:hAnsi="Gandhari Unicode"/>
          <w:i w:val="0"/>
          <w:iCs w:val="0"/>
          <w:color w:val="auto"/>
        </w:rPr>
        <w:t>SHE / the confidante</w:t>
      </w:r>
    </w:p>
    <w:p w14:paraId="552D943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09D18FD" w14:textId="77777777" w:rsidR="00544225" w:rsidRDefault="00544225">
      <w:pPr>
        <w:pStyle w:val="Textbody"/>
        <w:spacing w:after="29"/>
        <w:jc w:val="both"/>
        <w:rPr>
          <w:rFonts w:ascii="Gandhari Unicode" w:hAnsi="Gandhari Unicode" w:cs="e-Tamil OTC"/>
          <w:lang w:val="en-GB"/>
        </w:rPr>
      </w:pPr>
    </w:p>
    <w:p w14:paraId="35D495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p>
    <w:p w14:paraId="377919E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வளையேர்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ஞெகிழ்ந்ததன்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p>
    <w:p w14:paraId="3BE4C10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றலையே</w:t>
      </w:r>
      <w:proofErr w:type="spellEnd"/>
    </w:p>
    <w:p w14:paraId="51CD6C1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யறிதற்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நாடனொடு</w:t>
      </w:r>
      <w:proofErr w:type="spellEnd"/>
    </w:p>
    <w:p w14:paraId="50B8FD6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னட்பே</w:t>
      </w:r>
      <w:proofErr w:type="spellEnd"/>
      <w:r>
        <w:rPr>
          <w:rFonts w:ascii="Gandhari Unicode" w:hAnsi="Gandhari Unicode" w:cs="e-Tamil OTC"/>
          <w:lang w:val="en-GB"/>
        </w:rPr>
        <w:t>.</w:t>
      </w:r>
    </w:p>
    <w:p w14:paraId="63DD6D92" w14:textId="77777777" w:rsidR="00544225" w:rsidRDefault="00544225">
      <w:pPr>
        <w:pStyle w:val="Textbody"/>
        <w:spacing w:after="29"/>
        <w:jc w:val="both"/>
        <w:rPr>
          <w:rFonts w:ascii="Gandhari Unicode" w:hAnsi="Gandhari Unicode" w:cs="e-Tamil OTC"/>
          <w:lang w:val="en-GB"/>
        </w:rPr>
      </w:pPr>
    </w:p>
    <w:p w14:paraId="40C15321"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வளையேர்</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வளையொடு</w:t>
      </w:r>
      <w:proofErr w:type="spellEnd"/>
      <w:r>
        <w:rPr>
          <w:rFonts w:ascii="Gandhari Unicode" w:eastAsia="URW Palladio UNI" w:hAnsi="Gandhari Unicode" w:cs="e-Tamil OTC"/>
          <w:lang w:val="en-GB"/>
        </w:rPr>
        <w:t xml:space="preserve"> L1 • </w:t>
      </w:r>
      <w:r>
        <w:rPr>
          <w:rFonts w:ascii="Gandhari Unicode" w:eastAsia="URW Palladio UNI" w:hAnsi="Gandhari Unicode" w:cs="e-Tamil OTC"/>
          <w:b/>
          <w:bCs/>
          <w:lang w:val="en-GB"/>
        </w:rPr>
        <w:t>2b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மென்றோண்</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மென்றோள்</w:t>
      </w:r>
      <w:proofErr w:type="spellEnd"/>
      <w:r>
        <w:rPr>
          <w:rFonts w:ascii="Gandhari Unicode" w:eastAsia="URW Palladio UNI" w:hAnsi="Gandhari Unicode" w:cs="e-Tamil OTC"/>
          <w:lang w:val="en-GB"/>
        </w:rPr>
        <w:t xml:space="preserve"> G1v • </w:t>
      </w:r>
      <w:r>
        <w:rPr>
          <w:rFonts w:ascii="Gandhari Unicode" w:eastAsia="URW Palladio UNI" w:hAnsi="Gandhari Unicode" w:cs="e-Tamil OTC"/>
          <w:b/>
          <w:bCs/>
          <w:lang w:val="en-GB"/>
        </w:rPr>
        <w:t>2d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றலையு</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றலைய</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4ab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C2+3v,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யறிதற்கு</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L1, C1+3, G1; </w:t>
      </w:r>
      <w:proofErr w:type="spellStart"/>
      <w:r>
        <w:rPr>
          <w:rFonts w:ascii="Gandhari Unicode" w:eastAsia="URW Palladio UNI" w:hAnsi="Gandhari Unicode" w:cs="e-Tamil OTC"/>
          <w:lang w:val="en-GB"/>
        </w:rPr>
        <w:t>யதறிதற்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AT; </w:t>
      </w:r>
      <w:proofErr w:type="spellStart"/>
      <w:r>
        <w:rPr>
          <w:rFonts w:ascii="Gandhari Unicode" w:eastAsia="URW Palladio UNI" w:hAnsi="Gandhari Unicode" w:cs="e-Tamil OTC"/>
          <w:lang w:val="en-GB"/>
        </w:rPr>
        <w:t>யெய்தற்</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கமையா</w:t>
      </w:r>
      <w:proofErr w:type="spellEnd"/>
      <w:r>
        <w:rPr>
          <w:rFonts w:ascii="Gandhari Unicode" w:eastAsia="URW Palladio UNI" w:hAnsi="Gandhari Unicode" w:cs="e-Tamil OTC"/>
          <w:lang w:val="en-GB"/>
        </w:rPr>
        <w:t xml:space="preserve"> PP •</w:t>
      </w:r>
      <w:r>
        <w:rPr>
          <w:rFonts w:ascii="Gandhari Unicode"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னட்பே</w:t>
      </w:r>
      <w:proofErr w:type="spellEnd"/>
      <w:r>
        <w:rPr>
          <w:rFonts w:ascii="Gandhari Unicode" w:hAnsi="Gandhari Unicode" w:cs="e-Tamil OTC"/>
          <w:lang w:val="en-GB"/>
        </w:rPr>
        <w:t xml:space="preserve"> L1, C1+2+3, G2v,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னடயே</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னடையே</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539EF1B4" w14:textId="77777777" w:rsidR="00544225" w:rsidRDefault="00544225">
      <w:pPr>
        <w:pStyle w:val="Textbody"/>
        <w:spacing w:after="29"/>
        <w:jc w:val="both"/>
        <w:rPr>
          <w:rFonts w:ascii="Gandhari Unicode" w:hAnsi="Gandhari Unicode" w:cs="e-Tamil OTC"/>
          <w:lang w:val="en-GB"/>
        </w:rPr>
      </w:pPr>
    </w:p>
    <w:p w14:paraId="13AB62A1"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malar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māṇ</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tolaiya</w:t>
      </w:r>
      <w:proofErr w:type="spellEnd"/>
    </w:p>
    <w:p w14:paraId="30F384F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vaḷai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mel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ñekiḻntataṉ</w:t>
      </w:r>
      <w:proofErr w:type="spellEnd"/>
      <w:r>
        <w:rPr>
          <w:rFonts w:ascii="Gandhari Unicode" w:hAnsi="Gandhari Unicode" w:cs="e-Tamil OTC"/>
          <w:lang w:val="en-GB"/>
        </w:rPr>
        <w:t>-</w:t>
      </w:r>
      <w:proofErr w:type="spellStart"/>
      <w:r>
        <w:rPr>
          <w:rFonts w:ascii="Gandhari Unicode" w:hAnsi="Gandhari Unicode" w:cs="e-Tamil OTC"/>
          <w:lang w:val="en-GB"/>
        </w:rPr>
        <w:t>talai</w:t>
      </w:r>
      <w:proofErr w:type="spellEnd"/>
      <w:r>
        <w:rPr>
          <w:rFonts w:ascii="Gandhari Unicode" w:hAnsi="Gandhari Unicode" w:cs="e-Tamil OTC"/>
          <w:lang w:val="en-GB"/>
        </w:rPr>
        <w:t>-~um</w:t>
      </w:r>
    </w:p>
    <w:p w14:paraId="0940E6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māṟṟ</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āṟṟalai</w:t>
      </w:r>
      <w:proofErr w:type="spellEnd"/>
      <w:r>
        <w:rPr>
          <w:rFonts w:ascii="Gandhari Unicode" w:hAnsi="Gandhari Unicode" w:cs="e-Tamil OTC"/>
          <w:lang w:val="en-GB"/>
        </w:rPr>
        <w:t>-~ē</w:t>
      </w:r>
    </w:p>
    <w:p w14:paraId="19DF3B3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aṟitaṟk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amaiyā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nāṭaṉoṭu</w:t>
      </w:r>
      <w:proofErr w:type="spellEnd"/>
    </w:p>
    <w:p w14:paraId="23F087AD"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ceytu</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koṇṭatōr</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naṭp</w:t>
      </w:r>
      <w:proofErr w:type="spellEnd"/>
      <w:r>
        <w:rPr>
          <w:rFonts w:ascii="Gandhari Unicode" w:hAnsi="Gandhari Unicode" w:cs="e-Tamil OTC"/>
          <w:i/>
          <w:iCs/>
          <w:lang w:val="en-GB"/>
        </w:rPr>
        <w:t>*-ē</w:t>
      </w:r>
      <w:r>
        <w:rPr>
          <w:rFonts w:ascii="Gandhari Unicode" w:hAnsi="Gandhari Unicode" w:cs="e-Tamil OTC"/>
          <w:lang w:val="en-GB"/>
        </w:rPr>
        <w:t>.</w:t>
      </w:r>
    </w:p>
    <w:p w14:paraId="5D91BCA1" w14:textId="77777777" w:rsidR="00544225" w:rsidRDefault="00544225">
      <w:pPr>
        <w:pStyle w:val="Textbody"/>
        <w:spacing w:after="29" w:line="260" w:lineRule="exact"/>
        <w:jc w:val="both"/>
        <w:rPr>
          <w:rFonts w:ascii="Gandhari Unicode" w:hAnsi="Gandhari Unicode" w:cs="e-Tamil OTC"/>
          <w:lang w:val="en-GB"/>
        </w:rPr>
      </w:pPr>
    </w:p>
    <w:p w14:paraId="3AFE62F3" w14:textId="77777777" w:rsidR="00544225" w:rsidRDefault="00544225">
      <w:pPr>
        <w:pStyle w:val="Textbody"/>
        <w:spacing w:after="29" w:line="260" w:lineRule="exact"/>
        <w:jc w:val="both"/>
        <w:rPr>
          <w:rFonts w:ascii="Gandhari Unicode" w:hAnsi="Gandhari Unicode" w:cs="e-Tamil OTC"/>
          <w:lang w:val="en-GB"/>
        </w:rPr>
      </w:pPr>
    </w:p>
    <w:p w14:paraId="4C26E4C9" w14:textId="77777777" w:rsidR="00544225" w:rsidRDefault="00000000">
      <w:pPr>
        <w:pStyle w:val="Textbody"/>
        <w:spacing w:after="29" w:line="260" w:lineRule="exact"/>
        <w:jc w:val="both"/>
        <w:rPr>
          <w:rFonts w:ascii="Gandhari Unicode" w:hAnsi="Gandhari Unicode" w:cs="e-Tamil OTC"/>
          <w:lang w:val="en-GB"/>
        </w:rPr>
      </w:pPr>
      <w:r>
        <w:br w:type="page"/>
      </w:r>
    </w:p>
    <w:p w14:paraId="0B23CB1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that she would not have the strength [to await] the time of marriage.</w:t>
      </w:r>
    </w:p>
    <w:p w14:paraId="7731E8B2" w14:textId="77777777" w:rsidR="00544225" w:rsidRDefault="00544225">
      <w:pPr>
        <w:pStyle w:val="Textbody"/>
        <w:spacing w:after="29" w:line="260" w:lineRule="exact"/>
        <w:jc w:val="both"/>
        <w:rPr>
          <w:rFonts w:ascii="Gandhari Unicode" w:hAnsi="Gandhari Unicode" w:cs="e-Tamil OTC"/>
          <w:lang w:val="en-GB"/>
        </w:rPr>
      </w:pPr>
    </w:p>
    <w:p w14:paraId="50B8E43B"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blossom</w:t>
      </w:r>
      <w:proofErr w:type="gramEnd"/>
      <w:r>
        <w:rPr>
          <w:rFonts w:ascii="Gandhari Unicode" w:hAnsi="Gandhari Unicode" w:cs="e-Tamil OTC"/>
          <w:lang w:val="en-GB"/>
        </w:rPr>
        <w:t xml:space="preserve"> resemble- collyrium eye glory goodness get-lost(inf.)</w:t>
      </w:r>
    </w:p>
    <w:p w14:paraId="6018971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bangle beauty soft shoulder become-loose-it-</w:t>
      </w:r>
      <w:proofErr w:type="gramStart"/>
      <w:r>
        <w:rPr>
          <w:rFonts w:ascii="Gandhari Unicode" w:hAnsi="Gandhari Unicode" w:cs="e-Tamil OTC"/>
          <w:lang w:val="en-GB"/>
        </w:rPr>
        <w:t>top</w:t>
      </w:r>
      <w:r>
        <w:rPr>
          <w:rFonts w:ascii="Gandhari Unicode" w:hAnsi="Gandhari Unicode" w:cs="e-Tamil OTC"/>
          <w:position w:val="6"/>
          <w:lang w:val="en-GB"/>
        </w:rPr>
        <w:t>um</w:t>
      </w:r>
      <w:proofErr w:type="gramEnd"/>
    </w:p>
    <w:p w14:paraId="2A69C15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change it-became</w:t>
      </w:r>
      <w:r>
        <w:rPr>
          <w:rFonts w:ascii="Gandhari Unicode" w:hAnsi="Gandhari Unicode" w:cs="e-Tamil OTC"/>
          <w:position w:val="6"/>
          <w:lang w:val="en-GB"/>
        </w:rPr>
        <w:t>ē</w:t>
      </w:r>
      <w:r>
        <w:rPr>
          <w:rFonts w:ascii="Gandhari Unicode" w:hAnsi="Gandhari Unicode" w:cs="e-Tamil OTC"/>
          <w:lang w:val="en-GB"/>
        </w:rPr>
        <w:t xml:space="preserve"> friend bear-not-</w:t>
      </w:r>
      <w:proofErr w:type="gramStart"/>
      <w:r>
        <w:rPr>
          <w:rFonts w:ascii="Gandhari Unicode" w:hAnsi="Gandhari Unicode" w:cs="e-Tamil OTC"/>
          <w:lang w:val="en-GB"/>
        </w:rPr>
        <w:t>you</w:t>
      </w:r>
      <w:r>
        <w:rPr>
          <w:rFonts w:ascii="Gandhari Unicode" w:hAnsi="Gandhari Unicode" w:cs="e-Tamil OTC"/>
          <w:position w:val="6"/>
          <w:lang w:val="en-GB"/>
        </w:rPr>
        <w:t>ē</w:t>
      </w:r>
      <w:proofErr w:type="gramEnd"/>
    </w:p>
    <w:p w14:paraId="362A50D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knowledge(dat.) be-appropriate-not land-he-with</w:t>
      </w:r>
    </w:p>
    <w:p w14:paraId="106B16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made taken-it-one little good intimacy</w:t>
      </w:r>
      <w:r>
        <w:rPr>
          <w:rFonts w:ascii="Gandhari Unicode" w:hAnsi="Gandhari Unicode" w:cs="e-Tamil OTC"/>
          <w:position w:val="6"/>
          <w:lang w:val="en-GB"/>
        </w:rPr>
        <w:t>ē</w:t>
      </w:r>
      <w:r>
        <w:rPr>
          <w:rFonts w:ascii="Gandhari Unicode" w:hAnsi="Gandhari Unicode" w:cs="e-Tamil OTC"/>
          <w:lang w:val="en-GB"/>
        </w:rPr>
        <w:t>.</w:t>
      </w:r>
    </w:p>
    <w:p w14:paraId="774080AA" w14:textId="77777777" w:rsidR="00544225" w:rsidRDefault="00544225">
      <w:pPr>
        <w:pStyle w:val="Textbody"/>
        <w:spacing w:after="29"/>
        <w:jc w:val="both"/>
        <w:rPr>
          <w:rFonts w:ascii="Gandhari Unicode" w:hAnsi="Gandhari Unicode" w:cs="e-Tamil OTC"/>
          <w:lang w:val="en-GB"/>
        </w:rPr>
      </w:pPr>
    </w:p>
    <w:p w14:paraId="0094F28C" w14:textId="77777777" w:rsidR="00544225" w:rsidRDefault="00544225">
      <w:pPr>
        <w:pStyle w:val="Textbody"/>
        <w:spacing w:after="29"/>
        <w:jc w:val="both"/>
        <w:rPr>
          <w:rFonts w:ascii="Gandhari Unicode" w:hAnsi="Gandhari Unicode" w:cs="e-Tamil OTC"/>
          <w:lang w:val="en-GB"/>
        </w:rPr>
      </w:pPr>
    </w:p>
    <w:p w14:paraId="6D2990D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On top even of the soft shoulders pretty with</w:t>
      </w:r>
      <w:r>
        <w:rPr>
          <w:rStyle w:val="FootnoteReference1"/>
          <w:rFonts w:ascii="Gandhari Unicode" w:hAnsi="Gandhari Unicode" w:cs="e-Tamil OTC"/>
          <w:lang w:val="en-GB"/>
        </w:rPr>
        <w:footnoteReference w:id="700"/>
      </w:r>
      <w:r>
        <w:rPr>
          <w:rFonts w:ascii="Gandhari Unicode" w:hAnsi="Gandhari Unicode" w:cs="e-Tamil OTC"/>
          <w:lang w:val="en-GB"/>
        </w:rPr>
        <w:t xml:space="preserve"> bangles</w:t>
      </w:r>
    </w:p>
    <w:p w14:paraId="6EA679D8"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being emaciated,</w:t>
      </w:r>
    </w:p>
    <w:p w14:paraId="039D54E0"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ab/>
        <w:t>while the precious beauty of flower-like collyrium eyes gets lost,</w:t>
      </w:r>
    </w:p>
    <w:p w14:paraId="45CDBD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[another] change has taken place, friend:</w:t>
      </w:r>
    </w:p>
    <w:p w14:paraId="00DEB90C" w14:textId="77777777" w:rsidR="00544225" w:rsidRDefault="00000000">
      <w:pPr>
        <w:pStyle w:val="Textbody"/>
        <w:tabs>
          <w:tab w:val="left" w:pos="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you cannot bear [anymore]</w:t>
      </w:r>
    </w:p>
    <w:p w14:paraId="7B6DAB1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little good friendship, that has been made</w:t>
      </w:r>
      <w:r>
        <w:rPr>
          <w:rStyle w:val="FootnoteReference1"/>
          <w:rFonts w:ascii="Gandhari Unicode" w:hAnsi="Gandhari Unicode" w:cs="e-Tamil OTC"/>
          <w:lang w:val="en-GB"/>
        </w:rPr>
        <w:footnoteReference w:id="701"/>
      </w:r>
    </w:p>
    <w:p w14:paraId="394998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with the man from a land, without being fit to be known.</w:t>
      </w:r>
    </w:p>
    <w:p w14:paraId="5761CCA6" w14:textId="77777777" w:rsidR="00544225" w:rsidRDefault="00544225">
      <w:pPr>
        <w:pStyle w:val="Textbody"/>
        <w:spacing w:after="0"/>
        <w:jc w:val="both"/>
        <w:rPr>
          <w:rFonts w:ascii="Gandhari Unicode" w:hAnsi="Gandhari Unicode" w:cs="e-Tamil OTC"/>
          <w:lang w:val="en-GB"/>
        </w:rPr>
      </w:pPr>
    </w:p>
    <w:p w14:paraId="5DF4E581" w14:textId="77777777" w:rsidR="00544225" w:rsidRDefault="00544225">
      <w:pPr>
        <w:pStyle w:val="Textbody"/>
        <w:spacing w:after="0"/>
        <w:jc w:val="both"/>
        <w:rPr>
          <w:rFonts w:ascii="Gandhari Unicode" w:hAnsi="Gandhari Unicode" w:cs="e-Tamil OTC"/>
          <w:lang w:val="en-GB"/>
        </w:rPr>
      </w:pPr>
    </w:p>
    <w:p w14:paraId="1715609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4b </w:t>
      </w:r>
      <w:r>
        <w:rPr>
          <w:rFonts w:ascii="Gandhari Unicode" w:hAnsi="Gandhari Unicode" w:cs="e-Tamil OTC"/>
          <w:lang w:val="en-GB"/>
        </w:rPr>
        <w:tab/>
        <w:t>with the man from a land, not worthy to be known [by us].</w:t>
      </w:r>
      <w:r>
        <w:rPr>
          <w:rStyle w:val="FootnoteReference1"/>
          <w:rFonts w:ascii="Gandhari Unicode" w:hAnsi="Gandhari Unicode" w:cs="e-Tamil OTC"/>
          <w:lang w:val="en-GB"/>
        </w:rPr>
        <w:footnoteReference w:id="702"/>
      </w:r>
    </w:p>
    <w:p w14:paraId="2A27CC83" w14:textId="77777777" w:rsidR="00544225" w:rsidRDefault="00544225">
      <w:pPr>
        <w:pStyle w:val="Textbody"/>
        <w:spacing w:after="0"/>
        <w:jc w:val="both"/>
        <w:rPr>
          <w:rFonts w:ascii="Gandhari Unicode" w:hAnsi="Gandhari Unicode" w:cs="e-Tamil OTC"/>
          <w:lang w:val="en-GB"/>
        </w:rPr>
      </w:pPr>
    </w:p>
    <w:p w14:paraId="53DD8BE4" w14:textId="77777777" w:rsidR="00544225" w:rsidRDefault="00000000">
      <w:pPr>
        <w:rPr>
          <w:rFonts w:ascii="Gandhari Unicode" w:eastAsiaTheme="majorEastAsia" w:hAnsi="Gandhari Unicode" w:cstheme="majorBidi" w:hint="eastAsia"/>
          <w:b/>
        </w:rPr>
      </w:pPr>
      <w:r>
        <w:br w:type="page"/>
      </w:r>
    </w:p>
    <w:p w14:paraId="754C7C8C"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378</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கயமனார்</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1252F515"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தெய்வத்திற்குப்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பராயது</w:t>
      </w:r>
      <w:proofErr w:type="spellEnd"/>
      <w:r>
        <w:rPr>
          <w:rFonts w:ascii="Gandhari Unicode" w:hAnsi="Gandhari Unicode" w:cs="e-Tamil OTC"/>
          <w:lang w:val="en-GB"/>
        </w:rPr>
        <w:t>.</w:t>
      </w:r>
    </w:p>
    <w:p w14:paraId="1390E19A" w14:textId="77777777" w:rsidR="00544225" w:rsidRDefault="00544225">
      <w:pPr>
        <w:pStyle w:val="Textbody"/>
        <w:spacing w:after="29"/>
        <w:jc w:val="both"/>
        <w:rPr>
          <w:rFonts w:ascii="Gandhari Unicode" w:hAnsi="Gandhari Unicode" w:cs="e-Tamil OTC"/>
          <w:lang w:val="en-GB"/>
        </w:rPr>
      </w:pPr>
    </w:p>
    <w:p w14:paraId="382B82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ஞாயிறு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காயாது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மரநிழற்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பட்டு</w:t>
      </w:r>
      <w:proofErr w:type="spellEnd"/>
    </w:p>
    <w:p w14:paraId="783C182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மலைமுதற்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சிறுநெறி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மணன்மிகத்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தாஅய்த்</w:t>
      </w:r>
      <w:proofErr w:type="spellEnd"/>
    </w:p>
    <w:p w14:paraId="3476EA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தண்மழை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தலையின்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நந்நீத்துச்</w:t>
      </w:r>
      <w:proofErr w:type="spellEnd"/>
    </w:p>
    <w:p w14:paraId="510B5CA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சுடர்வாய்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காளையொடு</w:t>
      </w:r>
      <w:proofErr w:type="spellEnd"/>
    </w:p>
    <w:p w14:paraId="3BEDD6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சுரனே</w:t>
      </w:r>
      <w:proofErr w:type="spellEnd"/>
      <w:r>
        <w:rPr>
          <w:rFonts w:ascii="Gandhari Unicode" w:hAnsi="Gandhari Unicode" w:cs="e-Tamil OTC"/>
          <w:lang w:val="en-GB"/>
        </w:rPr>
        <w:t>.</w:t>
      </w:r>
    </w:p>
    <w:p w14:paraId="2E505454" w14:textId="77777777" w:rsidR="00544225" w:rsidRDefault="00544225">
      <w:pPr>
        <w:pStyle w:val="Textbody"/>
        <w:spacing w:after="29"/>
        <w:jc w:val="both"/>
        <w:rPr>
          <w:rFonts w:ascii="Gandhari Unicode" w:hAnsi="Gandhari Unicode" w:cs="e-Tamil OTC"/>
          <w:lang w:val="en-GB"/>
        </w:rPr>
      </w:pPr>
    </w:p>
    <w:p w14:paraId="5ABFF2E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1b-d</w:t>
      </w:r>
      <w:r>
        <w:rPr>
          <w:rFonts w:ascii="Gandhari Unicode" w:hAnsi="Gandhari Unicode" w:cs="e-Tamil OTC"/>
          <w:lang w:val="en-GB"/>
        </w:rPr>
        <w:t xml:space="preserve">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பபடு</w:t>
      </w:r>
      <w:proofErr w:type="spellEnd"/>
      <w:r>
        <w:rPr>
          <w:rFonts w:ascii="Gandhari Unicode" w:hAnsi="Gandhari Unicode" w:cs="e-Tamil OTC"/>
          <w:lang w:val="en-GB"/>
        </w:rPr>
        <w:t xml:space="preserve">) L1, C1+2v+3, G1()+1v, EA, Nam.,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காயாது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மாநிழற்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AT,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C2, </w:t>
      </w:r>
      <w:r>
        <w:rPr>
          <w:rFonts w:ascii="Gandhari Unicode" w:hAnsi="Gandhari Unicode" w:cs="e-Tamil OTC"/>
          <w:color w:val="000000"/>
          <w:lang w:val="en-GB"/>
        </w:rPr>
        <w:t>VP</w:t>
      </w:r>
      <w:r>
        <w:rPr>
          <w:rFonts w:ascii="Gandhari Unicode" w:hAnsi="Gandhari Unicode" w:cs="e-Tamil OTC"/>
          <w:lang w:val="en-GB"/>
        </w:rPr>
        <w:t xml:space="preserve">, ER; </w:t>
      </w:r>
      <w:proofErr w:type="spellStart"/>
      <w:r>
        <w:rPr>
          <w:rFonts w:ascii="Gandhari Unicode" w:hAnsi="Gandhari Unicode" w:cs="e-Tamil OTC"/>
          <w:lang w:val="en-GB"/>
        </w:rPr>
        <w:t>காணாத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மாணிழற்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படூஉ</w:t>
      </w:r>
      <w:proofErr w:type="spellEnd"/>
      <w:r>
        <w:rPr>
          <w:rFonts w:ascii="Gandhari Unicode" w:hAnsi="Gandhari Unicode" w:cs="e-Tamil OTC"/>
          <w:lang w:val="en-GB"/>
        </w:rPr>
        <w:t xml:space="preserve"> PP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மணன்மிகத்</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மன்மிகத்</w:t>
      </w:r>
      <w:proofErr w:type="spellEnd"/>
      <w:r>
        <w:rPr>
          <w:rFonts w:ascii="Gandhari Unicode" w:hAnsi="Gandhari Unicode" w:cs="e-Tamil OTC"/>
          <w:lang w:val="en-GB"/>
        </w:rPr>
        <w:t xml:space="preserve"> L1, C1, G2; </w:t>
      </w:r>
      <w:proofErr w:type="spellStart"/>
      <w:r>
        <w:rPr>
          <w:rFonts w:ascii="Gandhari Unicode" w:hAnsi="Gandhari Unicode" w:cs="e-Tamil OTC"/>
          <w:lang w:val="en-GB"/>
        </w:rPr>
        <w:t>மன்பிகத்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மனகத்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தண்மழை</w:t>
      </w:r>
      <w:proofErr w:type="spellEnd"/>
      <w:r>
        <w:rPr>
          <w:rFonts w:ascii="Gandhari Unicode" w:hAnsi="Gandhari Unicode" w:cs="e-Tamil OTC"/>
          <w:lang w:val="en-GB"/>
        </w:rPr>
        <w:t xml:space="preserve"> L1,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தன்மதை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தண்ணளிச்</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3b-d</w:t>
      </w:r>
      <w:r>
        <w:rPr>
          <w:rFonts w:ascii="Gandhari Unicode" w:hAnsi="Gandhari Unicode" w:cs="e-Tamil OTC"/>
          <w:lang w:val="en-GB"/>
        </w:rPr>
        <w:t xml:space="preserve"> </w:t>
      </w:r>
      <w:proofErr w:type="spellStart"/>
      <w:r>
        <w:rPr>
          <w:rFonts w:ascii="Gandhari Unicode" w:hAnsi="Gandhari Unicode" w:cs="e-Tamil OTC"/>
          <w:lang w:val="en-GB"/>
        </w:rPr>
        <w:t>தலையின்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நந்நீத்துச்</w:t>
      </w:r>
      <w:proofErr w:type="spellEnd"/>
      <w:r>
        <w:rPr>
          <w:rFonts w:ascii="Gandhari Unicode" w:hAnsi="Gandhari Unicode" w:cs="e-Tamil OTC"/>
          <w:lang w:val="en-GB"/>
        </w:rPr>
        <w:t xml:space="preserve"> C2v, Nam.,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நந்நீத்துச்</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தலையின்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தண்ணளிச்</w:t>
      </w:r>
      <w:proofErr w:type="spellEnd"/>
      <w:r>
        <w:rPr>
          <w:rFonts w:ascii="Gandhari Unicode" w:hAnsi="Gandhari Unicode" w:cs="e-Tamil OTC"/>
          <w:lang w:val="en-GB"/>
        </w:rPr>
        <w:t xml:space="preserve"> C2,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தீறித்துச்</w:t>
      </w:r>
      <w:proofErr w:type="spellEnd"/>
      <w:r>
        <w:rPr>
          <w:rFonts w:ascii="Gandhari Unicode" w:hAnsi="Gandhari Unicode" w:cs="e-Tamil OTC"/>
          <w:lang w:val="en-GB"/>
        </w:rPr>
        <w:t xml:space="preserve"> L1, C3, G1+2; </w:t>
      </w:r>
      <w:proofErr w:type="spellStart"/>
      <w:r>
        <w:rPr>
          <w:rFonts w:ascii="Gandhari Unicode" w:hAnsi="Gandhari Unicode" w:cs="e-Tamil OTC"/>
          <w:lang w:val="en-GB"/>
        </w:rPr>
        <w:t>தலையல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ரரைக்குகந்த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தீத்துச்</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சுடர்வாய்</w:t>
      </w:r>
      <w:proofErr w:type="spellEnd"/>
      <w:r>
        <w:rPr>
          <w:rFonts w:ascii="Gandhari Unicode" w:hAnsi="Gandhari Unicode" w:cs="e-Tamil OTC"/>
          <w:lang w:val="en-GB"/>
        </w:rPr>
        <w:t xml:space="preserve"> L1, C1+2+3, G1+2, Nam., EA,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மடமா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Nam.v</w:t>
      </w:r>
      <w:proofErr w:type="spellEnd"/>
      <w:r>
        <w:rPr>
          <w:rFonts w:ascii="Gandhari Unicode" w:hAnsi="Gandhari Unicode" w:cs="e-Tamil OTC"/>
          <w:lang w:val="en-GB"/>
        </w:rPr>
        <w:t xml:space="preserve">,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லரிவை</w:t>
      </w:r>
      <w:proofErr w:type="spellEnd"/>
      <w:r>
        <w:rPr>
          <w:rFonts w:ascii="Gandhari Unicode" w:hAnsi="Gandhari Unicode" w:cs="e-Tamil OTC"/>
          <w:lang w:val="en-GB"/>
        </w:rPr>
        <w:t xml:space="preserve"> Nam.,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6d</w:t>
      </w:r>
      <w:r>
        <w:rPr>
          <w:rFonts w:ascii="Gandhari Unicode" w:hAnsi="Gandhari Unicode" w:cs="e-Tamil OTC"/>
          <w:lang w:val="en-GB"/>
        </w:rPr>
        <w:t xml:space="preserve"> </w:t>
      </w:r>
      <w:proofErr w:type="spellStart"/>
      <w:r>
        <w:rPr>
          <w:rFonts w:ascii="Gandhari Unicode" w:hAnsi="Gandhari Unicode" w:cs="e-Tamil OTC"/>
          <w:lang w:val="en-GB"/>
        </w:rPr>
        <w:t>சுரனே</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Cām.v</w:t>
      </w:r>
      <w:proofErr w:type="spellEnd"/>
    </w:p>
    <w:p w14:paraId="10D77B31" w14:textId="77777777" w:rsidR="00544225" w:rsidRDefault="00544225">
      <w:pPr>
        <w:pStyle w:val="Textbody"/>
        <w:spacing w:after="29"/>
        <w:jc w:val="both"/>
        <w:rPr>
          <w:rFonts w:ascii="Gandhari Unicode" w:hAnsi="Gandhari Unicode" w:cs="e-Tamil OTC"/>
          <w:lang w:val="en-GB"/>
        </w:rPr>
      </w:pPr>
    </w:p>
    <w:p w14:paraId="359DBB6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ñāyiṟu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kāyātu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maram</w:t>
      </w:r>
      <w:proofErr w:type="spellEnd"/>
      <w:r>
        <w:rPr>
          <w:rFonts w:ascii="Gandhari Unicode" w:hAnsi="Gandhari Unicode" w:cs="e-Tamil OTC"/>
          <w:lang w:val="en-GB"/>
        </w:rPr>
        <w:t xml:space="preserve"> </w:t>
      </w:r>
      <w:proofErr w:type="spellStart"/>
      <w:r>
        <w:rPr>
          <w:rFonts w:ascii="Gandhari Unicode" w:hAnsi="Gandhari Unicode" w:cs="e-Tamil OTC"/>
          <w:lang w:val="en-GB"/>
        </w:rPr>
        <w:t>niḻal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paṭṭu</w:t>
      </w:r>
      <w:proofErr w:type="spellEnd"/>
    </w:p>
    <w:p w14:paraId="7F2B258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malai </w:t>
      </w:r>
      <w:proofErr w:type="spellStart"/>
      <w:r>
        <w:rPr>
          <w:rFonts w:ascii="Gandhari Unicode" w:hAnsi="Gandhari Unicode" w:cs="e-Tamil OTC"/>
          <w:lang w:val="en-GB"/>
        </w:rPr>
        <w:t>mutal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tāay</w:t>
      </w:r>
      <w:proofErr w:type="spellEnd"/>
      <w:r>
        <w:rPr>
          <w:rFonts w:ascii="Gandhari Unicode" w:hAnsi="Gandhari Unicode" w:cs="e-Tamil OTC"/>
          <w:lang w:val="en-GB"/>
        </w:rPr>
        <w:t>+</w:t>
      </w:r>
    </w:p>
    <w:p w14:paraId="354B6DF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iṉṟ</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āka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nam</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nīttu</w:t>
      </w:r>
      <w:proofErr w:type="spellEnd"/>
      <w:r>
        <w:rPr>
          <w:rFonts w:ascii="Gandhari Unicode" w:hAnsi="Gandhari Unicode" w:cs="e-Tamil OTC"/>
          <w:i/>
          <w:iCs/>
          <w:lang w:val="en-GB"/>
        </w:rPr>
        <w:t>+</w:t>
      </w:r>
    </w:p>
    <w:p w14:paraId="29C70A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vēl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kāḷaiyoṭu</w:t>
      </w:r>
      <w:proofErr w:type="spellEnd"/>
    </w:p>
    <w:p w14:paraId="53D8923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maṭa</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arivai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pōkiya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curaṉ</w:t>
      </w:r>
      <w:proofErr w:type="spellEnd"/>
      <w:r>
        <w:rPr>
          <w:rFonts w:ascii="Gandhari Unicode" w:hAnsi="Gandhari Unicode" w:cs="e-Tamil OTC"/>
          <w:i/>
          <w:iCs/>
          <w:lang w:val="en-GB"/>
        </w:rPr>
        <w:t>-ē</w:t>
      </w:r>
      <w:r>
        <w:rPr>
          <w:rFonts w:ascii="Gandhari Unicode" w:hAnsi="Gandhari Unicode" w:cs="e-Tamil OTC"/>
          <w:lang w:val="en-GB"/>
        </w:rPr>
        <w:t>.</w:t>
      </w:r>
    </w:p>
    <w:p w14:paraId="366D7855" w14:textId="77777777" w:rsidR="00544225" w:rsidRDefault="00544225">
      <w:pPr>
        <w:pStyle w:val="Textbody"/>
        <w:spacing w:after="29" w:line="260" w:lineRule="exact"/>
        <w:jc w:val="both"/>
        <w:rPr>
          <w:rFonts w:ascii="Gandhari Unicode" w:hAnsi="Gandhari Unicode" w:cs="e-Tamil OTC"/>
          <w:u w:val="single"/>
          <w:lang w:val="en-GB"/>
        </w:rPr>
      </w:pPr>
    </w:p>
    <w:p w14:paraId="20AE2B80" w14:textId="77777777" w:rsidR="00544225" w:rsidRDefault="00544225">
      <w:pPr>
        <w:pStyle w:val="Textbody"/>
        <w:spacing w:after="29" w:line="260" w:lineRule="exact"/>
        <w:jc w:val="both"/>
        <w:rPr>
          <w:rFonts w:ascii="Gandhari Unicode" w:hAnsi="Gandhari Unicode" w:cs="e-Tamil OTC"/>
          <w:u w:val="single"/>
          <w:lang w:val="en-GB"/>
        </w:rPr>
      </w:pPr>
    </w:p>
    <w:p w14:paraId="54C78013" w14:textId="77777777" w:rsidR="00544225" w:rsidRDefault="00000000">
      <w:pPr>
        <w:pStyle w:val="Textbody"/>
        <w:spacing w:after="29" w:line="259" w:lineRule="exact"/>
        <w:jc w:val="both"/>
        <w:rPr>
          <w:rFonts w:ascii="Gandhari Unicode" w:hAnsi="Gandhari Unicode" w:cs="e-Tamil OTC"/>
          <w:u w:val="single"/>
          <w:lang w:val="en-GB"/>
        </w:rPr>
      </w:pPr>
      <w:r>
        <w:br w:type="page"/>
      </w:r>
    </w:p>
    <w:p w14:paraId="04894A0C" w14:textId="77777777" w:rsidR="00544225" w:rsidRDefault="00000000">
      <w:pPr>
        <w:pStyle w:val="Textbody"/>
        <w:spacing w:after="29" w:line="259" w:lineRule="exact"/>
        <w:jc w:val="both"/>
        <w:rPr>
          <w:rFonts w:ascii="Gandhari Unicode" w:hAnsi="Gandhari Unicode" w:cs="e-Tamil OTC"/>
          <w:lang w:val="en-GB"/>
        </w:rPr>
      </w:pPr>
      <w:r>
        <w:rPr>
          <w:rFonts w:ascii="Gandhari Unicode" w:hAnsi="Gandhari Unicode" w:cs="e-Tamil OTC"/>
          <w:lang w:val="en-GB"/>
        </w:rPr>
        <w:lastRenderedPageBreak/>
        <w:t>The deity entreated by the foster-mother, who had let [her] daughter go.</w:t>
      </w:r>
    </w:p>
    <w:p w14:paraId="21EA6C7A" w14:textId="77777777" w:rsidR="00544225" w:rsidRDefault="00544225">
      <w:pPr>
        <w:pStyle w:val="Textbody"/>
        <w:spacing w:after="29" w:line="259" w:lineRule="exact"/>
        <w:jc w:val="both"/>
        <w:rPr>
          <w:rFonts w:ascii="Gandhari Unicode" w:hAnsi="Gandhari Unicode" w:cs="e-Tamil OTC"/>
          <w:lang w:val="en-GB"/>
        </w:rPr>
      </w:pPr>
    </w:p>
    <w:p w14:paraId="39504E0D"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sun become-hot-not tree shade happen(abs.)</w:t>
      </w:r>
    </w:p>
    <w:p w14:paraId="58CF185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 xml:space="preserve">mountain base/(loc.) little way sand be-much(inf.) </w:t>
      </w:r>
      <w:proofErr w:type="gramStart"/>
      <w:r>
        <w:rPr>
          <w:rFonts w:ascii="Gandhari Unicode" w:hAnsi="Gandhari Unicode" w:cs="e-Tamil OTC"/>
          <w:lang w:val="en-GB"/>
        </w:rPr>
        <w:t>spread</w:t>
      </w:r>
      <w:proofErr w:type="gramEnd"/>
    </w:p>
    <w:p w14:paraId="1BE6D193"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cool rain place today become(inf.) us- left(abs.)</w:t>
      </w:r>
    </w:p>
    <w:p w14:paraId="0102BECF" w14:textId="77777777" w:rsidR="00544225" w:rsidRDefault="00000000">
      <w:pPr>
        <w:pStyle w:val="Textbody"/>
        <w:spacing w:after="0" w:line="259" w:lineRule="exact"/>
        <w:jc w:val="both"/>
        <w:rPr>
          <w:rFonts w:ascii="Gandhari Unicode" w:hAnsi="Gandhari Unicode" w:cs="e-Tamil OTC"/>
          <w:lang w:val="en-GB"/>
        </w:rPr>
      </w:pPr>
      <w:r>
        <w:rPr>
          <w:rFonts w:ascii="Gandhari Unicode" w:hAnsi="Gandhari Unicode" w:cs="e-Tamil OTC"/>
          <w:lang w:val="en-GB"/>
        </w:rPr>
        <w:t>glow mouth long spear young-man-with</w:t>
      </w:r>
    </w:p>
    <w:p w14:paraId="615ECCD6" w14:textId="77777777" w:rsidR="00544225" w:rsidRDefault="00000000">
      <w:pPr>
        <w:pStyle w:val="Textbody"/>
        <w:spacing w:after="0" w:line="259" w:lineRule="exact"/>
        <w:rPr>
          <w:rFonts w:ascii="Gandhari Unicode" w:hAnsi="Gandhari Unicode" w:cs="e-Tamil OTC"/>
          <w:lang w:val="en-GB"/>
        </w:rPr>
      </w:pPr>
      <w:r>
        <w:rPr>
          <w:rFonts w:ascii="Gandhari Unicode" w:hAnsi="Gandhari Unicode" w:cs="e-Tamil OTC"/>
          <w:lang w:val="en-GB"/>
        </w:rPr>
        <w:t>inexperience black young-woman gone- desert</w:t>
      </w:r>
      <w:r>
        <w:rPr>
          <w:rFonts w:ascii="Gandhari Unicode" w:hAnsi="Gandhari Unicode" w:cs="e-Tamil OTC"/>
          <w:position w:val="6"/>
          <w:lang w:val="en-GB"/>
        </w:rPr>
        <w:t>ē</w:t>
      </w:r>
      <w:r>
        <w:rPr>
          <w:rFonts w:ascii="Gandhari Unicode" w:hAnsi="Gandhari Unicode" w:cs="e-Tamil OTC"/>
          <w:lang w:val="en-GB"/>
        </w:rPr>
        <w:t>∞</w:t>
      </w:r>
    </w:p>
    <w:p w14:paraId="0CE50C15" w14:textId="77777777" w:rsidR="00544225" w:rsidRDefault="00544225">
      <w:pPr>
        <w:pStyle w:val="Textbody"/>
        <w:spacing w:after="29" w:line="259" w:lineRule="exact"/>
        <w:jc w:val="both"/>
        <w:rPr>
          <w:rFonts w:ascii="Gandhari Unicode" w:hAnsi="Gandhari Unicode" w:cs="e-Tamil OTC"/>
          <w:lang w:val="en-GB"/>
        </w:rPr>
      </w:pPr>
    </w:p>
    <w:p w14:paraId="4A0D3481" w14:textId="77777777" w:rsidR="00544225" w:rsidRDefault="00544225">
      <w:pPr>
        <w:pStyle w:val="Textbody"/>
        <w:spacing w:after="29"/>
        <w:rPr>
          <w:rFonts w:ascii="Gandhari Unicode" w:hAnsi="Gandhari Unicode" w:cs="e-Tamil OTC"/>
          <w:lang w:val="en-GB"/>
        </w:rPr>
      </w:pPr>
    </w:p>
    <w:p w14:paraId="77A41F8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That today it be a place of cool </w:t>
      </w:r>
      <w:proofErr w:type="gramStart"/>
      <w:r>
        <w:rPr>
          <w:rFonts w:ascii="Gandhari Unicode" w:hAnsi="Gandhari Unicode" w:cs="e-Tamil OTC"/>
          <w:lang w:val="en-GB"/>
        </w:rPr>
        <w:t>rain</w:t>
      </w:r>
      <w:proofErr w:type="gramEnd"/>
    </w:p>
    <w:p w14:paraId="6E59DE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[and] sand spread</w:t>
      </w:r>
      <w:r>
        <w:rPr>
          <w:rStyle w:val="FootnoteReference1"/>
          <w:rFonts w:ascii="Gandhari Unicode" w:hAnsi="Gandhari Unicode" w:cs="e-Tamil OTC"/>
          <w:lang w:val="en-GB"/>
        </w:rPr>
        <w:footnoteReference w:id="703"/>
      </w:r>
      <w:r>
        <w:rPr>
          <w:rFonts w:ascii="Gandhari Unicode" w:hAnsi="Gandhari Unicode" w:cs="e-Tamil OTC"/>
          <w:lang w:val="en-GB"/>
        </w:rPr>
        <w:t xml:space="preserve"> much on the small paths on the </w:t>
      </w:r>
      <w:proofErr w:type="gramStart"/>
      <w:r>
        <w:rPr>
          <w:rFonts w:ascii="Gandhari Unicode" w:hAnsi="Gandhari Unicode" w:cs="e-Tamil OTC"/>
          <w:lang w:val="en-GB"/>
        </w:rPr>
        <w:t>mountain</w:t>
      </w:r>
      <w:proofErr w:type="gramEnd"/>
    </w:p>
    <w:p w14:paraId="08CADB9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[and] shade fall from a tree without the sun being </w:t>
      </w:r>
      <w:proofErr w:type="gramStart"/>
      <w:r>
        <w:rPr>
          <w:rFonts w:ascii="Gandhari Unicode" w:hAnsi="Gandhari Unicode" w:cs="e-Tamil OTC"/>
          <w:lang w:val="en-GB"/>
        </w:rPr>
        <w:t>hot</w:t>
      </w:r>
      <w:proofErr w:type="gramEnd"/>
    </w:p>
    <w:p w14:paraId="6956ABBB" w14:textId="77777777" w:rsidR="00544225" w:rsidRDefault="00000000">
      <w:pPr>
        <w:pStyle w:val="Textbody"/>
        <w:spacing w:after="0"/>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the desert, where the inexperienced dark young woman has gone</w:t>
      </w:r>
    </w:p>
    <w:p w14:paraId="3D07258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with the young man [bearing] a long spear with glowing mouth</w:t>
      </w:r>
      <w:r>
        <w:rPr>
          <w:rStyle w:val="FootnoteReference1"/>
          <w:rFonts w:ascii="Gandhari Unicode" w:hAnsi="Gandhari Unicode" w:cs="e-Tamil OTC"/>
          <w:lang w:val="en-GB"/>
        </w:rPr>
        <w:footnoteReference w:id="704"/>
      </w:r>
      <w:r>
        <w:rPr>
          <w:rFonts w:ascii="Gandhari Unicode" w:hAnsi="Gandhari Unicode" w:cs="e-Tamil OTC"/>
          <w:lang w:val="en-GB"/>
        </w:rPr>
        <w:t>,</w:t>
      </w:r>
    </w:p>
    <w:p w14:paraId="5636E0B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after she left us.</w:t>
      </w:r>
    </w:p>
    <w:p w14:paraId="12589DD0" w14:textId="77777777" w:rsidR="00544225" w:rsidRDefault="00544225">
      <w:pPr>
        <w:pStyle w:val="Textbody"/>
        <w:spacing w:after="0"/>
        <w:jc w:val="both"/>
        <w:rPr>
          <w:rFonts w:ascii="Gandhari Unicode" w:hAnsi="Gandhari Unicode" w:cs="e-Tamil OTC"/>
          <w:lang w:val="en-GB"/>
        </w:rPr>
      </w:pPr>
    </w:p>
    <w:p w14:paraId="6CAADE4C" w14:textId="77777777" w:rsidR="00544225" w:rsidRDefault="00000000">
      <w:pPr>
        <w:rPr>
          <w:rFonts w:ascii="Gandhari Unicode" w:eastAsiaTheme="majorEastAsia" w:hAnsi="Gandhari Unicode" w:cstheme="majorBidi" w:hint="eastAsia"/>
          <w:b/>
        </w:rPr>
      </w:pPr>
      <w:r>
        <w:br w:type="page"/>
      </w:r>
    </w:p>
    <w:p w14:paraId="721EEA1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379 </w:t>
      </w:r>
      <w:r>
        <w:rPr>
          <w:rFonts w:ascii="Gandhari Unicode" w:hAnsi="Gandhari Unicode"/>
          <w:i w:val="0"/>
          <w:iCs w:val="0"/>
          <w:color w:val="auto"/>
        </w:rPr>
        <w:t>Anonymous: the confidante / SHE</w:t>
      </w:r>
    </w:p>
    <w:p w14:paraId="270858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நொதுமலர்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அறத்தொடு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நின்றது</w:t>
      </w:r>
      <w:proofErr w:type="spellEnd"/>
      <w:r>
        <w:rPr>
          <w:rFonts w:ascii="Gandhari Unicode" w:hAnsi="Gandhari Unicode" w:cs="e-Tamil OTC"/>
          <w:lang w:val="en-GB"/>
        </w:rPr>
        <w:t>.</w:t>
      </w:r>
    </w:p>
    <w:p w14:paraId="0648D984" w14:textId="77777777" w:rsidR="00544225" w:rsidRDefault="00544225">
      <w:pPr>
        <w:pStyle w:val="Textbody"/>
        <w:spacing w:after="29"/>
        <w:jc w:val="both"/>
        <w:rPr>
          <w:rFonts w:ascii="Gandhari Unicode" w:hAnsi="Gandhari Unicode" w:cs="e-Tamil OTC"/>
          <w:lang w:val="en-GB"/>
        </w:rPr>
      </w:pPr>
    </w:p>
    <w:p w14:paraId="33CD46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இன்றியாண்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குன்றத்துப்</w:t>
      </w:r>
      <w:proofErr w:type="spellEnd"/>
    </w:p>
    <w:p w14:paraId="65208E5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பழங்குழி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கிழங்கினொடு</w:t>
      </w:r>
      <w:proofErr w:type="spellEnd"/>
    </w:p>
    <w:p w14:paraId="2D008D5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கண்ணகன்</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றூமணி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93B539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னறிவுகாழ்க்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மளவைச்</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சிறுதொடி</w:t>
      </w:r>
      <w:proofErr w:type="spellEnd"/>
    </w:p>
    <w:p w14:paraId="4402B3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யெம்மில்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நீயென</w:t>
      </w:r>
      <w:proofErr w:type="spellEnd"/>
    </w:p>
    <w:p w14:paraId="36BC7BE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77EA6F0F" w14:textId="77777777" w:rsidR="00544225" w:rsidRDefault="00544225">
      <w:pPr>
        <w:pStyle w:val="Textbody"/>
        <w:spacing w:after="29"/>
        <w:jc w:val="both"/>
        <w:rPr>
          <w:rFonts w:ascii="Gandhari Unicode" w:hAnsi="Gandhari Unicode" w:cs="e-Tamil OTC"/>
          <w:lang w:val="en-GB"/>
        </w:rPr>
      </w:pPr>
    </w:p>
    <w:p w14:paraId="77B3955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இன்றியாண்</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டையனோ</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இன்றியாண்</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டயனோ</w:t>
      </w:r>
      <w:proofErr w:type="spellEnd"/>
      <w:r>
        <w:rPr>
          <w:rFonts w:ascii="Gandhari Unicode" w:eastAsia="URW Palladio UNI" w:hAnsi="Gandhari Unicode" w:cs="e-Tamil OTC"/>
          <w:lang w:val="en-GB"/>
        </w:rPr>
        <w:t xml:space="preserve"> L1, G1v •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கிழங்கினொடு</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கிழங்கினொ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கிழங்கி</w:t>
      </w:r>
      <w:proofErr w:type="spellEnd"/>
      <w:r>
        <w:rPr>
          <w:rFonts w:ascii="Gandhari Unicode" w:hAnsi="Gandhari Unicode" w:cs="e-Tamil OTC"/>
          <w:lang w:val="en-GB"/>
        </w:rPr>
        <w:t xml:space="preserve"> C2+3, G1+2,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கிளங்கி</w:t>
      </w:r>
      <w:proofErr w:type="spellEnd"/>
      <w:r>
        <w:rPr>
          <w:rFonts w:ascii="Gandhari Unicode" w:hAnsi="Gandhari Unicode" w:cs="e-Tamil OTC"/>
          <w:lang w:val="en-GB"/>
        </w:rPr>
        <w:t xml:space="preserve"> C1, I; </w:t>
      </w:r>
      <w:proofErr w:type="spellStart"/>
      <w:r>
        <w:rPr>
          <w:rFonts w:ascii="Gandhari Unicode" w:hAnsi="Gandhari Unicode" w:cs="e-Tamil OTC"/>
          <w:lang w:val="en-GB"/>
        </w:rPr>
        <w:t>கிழங்கின்</w:t>
      </w:r>
      <w:proofErr w:type="spellEnd"/>
      <w:r>
        <w:rPr>
          <w:rFonts w:ascii="Gandhari Unicode" w:hAnsi="Gandhari Unicode" w:cs="e-Tamil OTC"/>
          <w:lang w:val="en-GB"/>
        </w:rPr>
        <w:t xml:space="preserve"> Nacc. </w:t>
      </w:r>
      <w:r>
        <w:rPr>
          <w:rFonts w:ascii="Gandhari Unicode" w:eastAsia="URW Palladio UNI" w:hAnsi="Gandhari Unicode" w:cs="e-Tamil OTC"/>
          <w:lang w:val="en-GB"/>
        </w:rPr>
        <w:t xml:space="preserve">• </w:t>
      </w:r>
      <w:r>
        <w:rPr>
          <w:rFonts w:ascii="Gandhari Unicode" w:hAnsi="Gandhari Unicode" w:cs="e-Tamil OTC"/>
          <w:b/>
          <w:bCs/>
          <w:lang w:val="en-GB"/>
        </w:rPr>
        <w:t>3a-c</w:t>
      </w:r>
      <w:r>
        <w:rPr>
          <w:rFonts w:ascii="Gandhari Unicode" w:hAnsi="Gandhari Unicode" w:cs="e-Tamil OTC"/>
          <w:lang w:val="en-GB"/>
        </w:rPr>
        <w:t xml:space="preserve"> </w:t>
      </w:r>
      <w:bookmarkStart w:id="1353" w:name="DDE_LINK51"/>
      <w:proofErr w:type="spellStart"/>
      <w:r>
        <w:rPr>
          <w:rFonts w:ascii="Gandhari Unicode" w:hAnsi="Gandhari Unicode" w:cs="e-Tamil OTC"/>
          <w:lang w:val="en-GB"/>
        </w:rPr>
        <w:t>கண்ணகன்</w:t>
      </w:r>
      <w:bookmarkEnd w:id="1353"/>
      <w:proofErr w:type="spellEnd"/>
      <w:r>
        <w:rPr>
          <w:rFonts w:ascii="Gandhari Unicode" w:hAnsi="Gandhari Unicode" w:cs="e-Tamil OTC"/>
          <w:lang w:val="en-GB"/>
        </w:rPr>
        <w:t xml:space="preserve"> </w:t>
      </w:r>
      <w:proofErr w:type="spellStart"/>
      <w:r>
        <w:rPr>
          <w:rFonts w:ascii="Gandhari Unicode" w:hAnsi="Gandhari Unicode" w:cs="e-Tamil OTC"/>
          <w:lang w:val="en-GB"/>
        </w:rPr>
        <w:t>றூமணி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துணிபெறூஉ</w:t>
      </w:r>
      <w:proofErr w:type="spellEnd"/>
      <w:r>
        <w:rPr>
          <w:rFonts w:ascii="Gandhari Unicode" w:hAnsi="Gandhari Unicode" w:cs="e-Tamil OTC"/>
          <w:lang w:val="en-GB"/>
        </w:rPr>
        <w:t xml:space="preserve">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மணிபெறூஉ</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கண்ணகன்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கண்ணகன்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மதுத்துளி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w:t>
      </w:r>
      <w:proofErr w:type="spellEnd"/>
      <w:r>
        <w:rPr>
          <w:rFonts w:ascii="Gandhari Unicode" w:hAnsi="Gandhari Unicode" w:cs="e-Tamil OTC"/>
          <w:lang w:val="en-GB"/>
        </w:rPr>
        <w:t xml:space="preserve">.(v); </w:t>
      </w:r>
      <w:proofErr w:type="spellStart"/>
      <w:r>
        <w:rPr>
          <w:rFonts w:ascii="Gandhari Unicode" w:hAnsi="Gandhari Unicode" w:cs="e-Tamil OTC"/>
          <w:lang w:val="en-GB"/>
        </w:rPr>
        <w:t>கண்ணமை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பெறூஉ</w:t>
      </w:r>
      <w:proofErr w:type="spellEnd"/>
      <w:r>
        <w:rPr>
          <w:rFonts w:ascii="Gandhari Unicode" w:hAnsi="Gandhari Unicode" w:cs="e-Tamil OTC"/>
          <w:lang w:val="en-GB"/>
        </w:rPr>
        <w:t xml:space="preserve"> </w:t>
      </w:r>
      <w:proofErr w:type="spellStart"/>
      <w:r>
        <w:rPr>
          <w:rFonts w:ascii="Gandhari Unicode" w:hAnsi="Gandhari Unicode" w:cs="e-Tamil OTC"/>
          <w:lang w:val="en-GB"/>
        </w:rPr>
        <w:t>Iḷ.v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துணிபெறூஉ</w:t>
      </w:r>
      <w:proofErr w:type="spellEnd"/>
      <w:r>
        <w:rPr>
          <w:rFonts w:ascii="Gandhari Unicode" w:hAnsi="Gandhari Unicode" w:cs="e-Tamil OTC"/>
          <w:lang w:val="en-GB"/>
        </w:rPr>
        <w:t xml:space="preserve"> C2,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னேஎ</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ரகன்மதுத்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துளிபெறூஉ</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சிறுதொடி</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செறிதொடி</w:t>
      </w:r>
      <w:proofErr w:type="spellEnd"/>
      <w:r>
        <w:rPr>
          <w:rFonts w:ascii="Gandhari Unicode" w:hAnsi="Gandhari Unicode" w:cs="e-Tamil OTC"/>
          <w:lang w:val="en-GB"/>
        </w:rPr>
        <w:t xml:space="preserve"> C2v,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யெம்மில்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யெம்மின்</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யெம்பின்</w:t>
      </w:r>
      <w:proofErr w:type="spellEnd"/>
      <w:r>
        <w:rPr>
          <w:rFonts w:ascii="Gandhari Unicode" w:hAnsi="Gandhari Unicode" w:cs="e-Tamil OTC"/>
          <w:lang w:val="en-GB"/>
        </w:rPr>
        <w:t xml:space="preserve"> L1, C1+3, G1+2, EA, I, </w:t>
      </w:r>
      <w:proofErr w:type="spellStart"/>
      <w:r>
        <w:rPr>
          <w:rFonts w:ascii="Gandhari Unicode" w:hAnsi="Gandhari Unicode" w:cs="e-Tamil OTC"/>
          <w:lang w:val="en-GB"/>
        </w:rPr>
        <w:t>Cām.v</w:t>
      </w:r>
      <w:proofErr w:type="spellEnd"/>
    </w:p>
    <w:p w14:paraId="3F755DC2" w14:textId="77777777" w:rsidR="00544225" w:rsidRDefault="00544225">
      <w:pPr>
        <w:pStyle w:val="Textbody"/>
        <w:spacing w:after="29"/>
        <w:jc w:val="both"/>
        <w:rPr>
          <w:rFonts w:ascii="Gandhari Unicode" w:hAnsi="Gandhari Unicode" w:cs="e-Tamil OTC"/>
          <w:lang w:val="en-GB"/>
        </w:rPr>
      </w:pPr>
    </w:p>
    <w:p w14:paraId="149AC10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w:t>
      </w:r>
      <w:proofErr w:type="spellEnd"/>
      <w:r>
        <w:rPr>
          <w:rFonts w:ascii="Gandhari Unicode" w:hAnsi="Gandhari Unicode" w:cs="e-Tamil OTC"/>
          <w:lang w:val="en-GB"/>
        </w:rPr>
        <w:t>(</w:t>
      </w:r>
      <w:proofErr w:type="spellStart"/>
      <w:del w:id="1354" w:author="Narmada Hansani Polgampalage" w:date="2023-11-30T14:30:00Z">
        <w:r>
          <w:rPr>
            <w:rFonts w:ascii="Gandhari Unicode" w:hAnsi="Gandhari Unicode" w:cs="e-Tamil OTC"/>
            <w:lang w:val="en-GB"/>
          </w:rPr>
          <w:delText>u</w:delText>
        </w:r>
      </w:del>
      <w:ins w:id="1355" w:author="Narmada Hansani Polgampalage" w:date="2023-11-30T14:30:00Z">
        <w:r>
          <w:rPr>
            <w:rFonts w:ascii="Gandhari Unicode" w:hAnsi="Gandhari Unicode" w:cs="e-Tamil OTC"/>
            <w:lang w:val="en-GB"/>
          </w:rPr>
          <w:t>i</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yāṇṭaiyaṉ</w:t>
      </w:r>
      <w:proofErr w:type="spellEnd"/>
      <w:r>
        <w:rPr>
          <w:rFonts w:ascii="Gandhari Unicode" w:hAnsi="Gandhari Unicode" w:cs="e-Tamil OTC"/>
          <w:lang w:val="en-GB"/>
        </w:rPr>
        <w:t xml:space="preserve">-ō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w:t>
      </w:r>
    </w:p>
    <w:p w14:paraId="0FEB21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paḻam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akaḻnta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kiḻaṅkiṉoṭu</w:t>
      </w:r>
      <w:proofErr w:type="spellEnd"/>
    </w:p>
    <w:p w14:paraId="4A813D6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akal</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tū</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5B1DED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aṟivu</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kāḻkkoḷḷum</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p>
    <w:p w14:paraId="26392A64"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em</w:t>
      </w:r>
      <w:proofErr w:type="spellEnd"/>
      <w:r>
        <w:rPr>
          <w:rFonts w:ascii="Gandhari Unicode" w:hAnsi="Gandhari Unicode" w:cs="e-Tamil OTC"/>
          <w:lang w:val="en-GB"/>
        </w:rPr>
        <w:t xml:space="preserve"> +</w:t>
      </w:r>
      <w:r>
        <w:rPr>
          <w:rFonts w:ascii="Gandhari Unicode" w:hAnsi="Gandhari Unicode" w:cs="e-Tamil OTC"/>
          <w:i/>
          <w:iCs/>
          <w:lang w:val="en-GB"/>
        </w:rPr>
        <w:t>il</w:t>
      </w:r>
      <w:r>
        <w:rPr>
          <w:rFonts w:ascii="Gandhari Unicode" w:hAnsi="Gandhari Unicode" w:cs="e-Tamil OTC"/>
          <w:lang w:val="en-GB"/>
        </w:rPr>
        <w:t xml:space="preserve"> </w:t>
      </w:r>
      <w:proofErr w:type="spellStart"/>
      <w:r>
        <w:rPr>
          <w:rFonts w:ascii="Gandhari Unicode" w:hAnsi="Gandhari Unicode" w:cs="e-Tamil OTC"/>
          <w:lang w:val="en-GB"/>
        </w:rPr>
        <w:t>varukuvai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del w:id="1356" w:author="Narmada Hansani Polgampalage" w:date="2023-11-30T14:32:00Z">
        <w:r>
          <w:rPr>
            <w:rFonts w:ascii="Gandhari Unicode" w:hAnsi="Gandhari Unicode" w:cs="e-Tamil OTC"/>
            <w:lang w:val="en-GB"/>
          </w:rPr>
          <w:delText>+</w:delText>
        </w:r>
      </w:del>
    </w:p>
    <w:p w14:paraId="7A1C126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pommal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ōti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nīviyōṉ</w:t>
      </w:r>
      <w:proofErr w:type="spellEnd"/>
      <w:r>
        <w:rPr>
          <w:rFonts w:ascii="Gandhari Unicode" w:hAnsi="Gandhari Unicode" w:cs="e-Tamil OTC"/>
          <w:lang w:val="en-GB"/>
        </w:rPr>
        <w:t>-ē.</w:t>
      </w:r>
    </w:p>
    <w:p w14:paraId="21FAA541" w14:textId="77777777" w:rsidR="00544225" w:rsidRDefault="00544225">
      <w:pPr>
        <w:pStyle w:val="Textbody"/>
        <w:spacing w:after="29" w:line="260" w:lineRule="exact"/>
        <w:jc w:val="both"/>
        <w:rPr>
          <w:rFonts w:ascii="Gandhari Unicode" w:hAnsi="Gandhari Unicode" w:cs="e-Tamil OTC"/>
          <w:lang w:val="en-GB"/>
        </w:rPr>
      </w:pPr>
    </w:p>
    <w:p w14:paraId="27A26C22" w14:textId="77777777" w:rsidR="00544225" w:rsidRDefault="00544225">
      <w:pPr>
        <w:pStyle w:val="Textbody"/>
        <w:spacing w:after="29" w:line="260" w:lineRule="exact"/>
        <w:jc w:val="both"/>
        <w:rPr>
          <w:rFonts w:ascii="Gandhari Unicode" w:hAnsi="Gandhari Unicode" w:cs="e-Tamil OTC"/>
          <w:lang w:val="en-GB"/>
        </w:rPr>
      </w:pPr>
    </w:p>
    <w:p w14:paraId="1D1B0CB3" w14:textId="77777777" w:rsidR="00544225" w:rsidRDefault="00000000">
      <w:pPr>
        <w:pStyle w:val="Textbody"/>
        <w:spacing w:after="29" w:line="260" w:lineRule="exact"/>
        <w:jc w:val="both"/>
        <w:rPr>
          <w:rFonts w:ascii="Gandhari Unicode" w:hAnsi="Gandhari Unicode" w:cs="e-Tamil OTC"/>
          <w:lang w:val="en-GB"/>
        </w:rPr>
      </w:pPr>
      <w:r>
        <w:br w:type="page"/>
      </w:r>
    </w:p>
    <w:p w14:paraId="31C2F94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The confidante standing firm in </w:t>
      </w:r>
      <w:proofErr w:type="gramStart"/>
      <w:r>
        <w:rPr>
          <w:rFonts w:ascii="Gandhari Unicode" w:hAnsi="Gandhari Unicode" w:cs="e-Tamil OTC"/>
          <w:lang w:val="en-GB"/>
        </w:rPr>
        <w:t>duty, when</w:t>
      </w:r>
      <w:proofErr w:type="gramEnd"/>
      <w:r>
        <w:rPr>
          <w:rFonts w:ascii="Gandhari Unicode" w:hAnsi="Gandhari Unicode" w:cs="e-Tamil OTC"/>
          <w:lang w:val="en-GB"/>
        </w:rPr>
        <w:t xml:space="preserve"> the marriage with strangers [is imminent].</w:t>
      </w:r>
    </w:p>
    <w:p w14:paraId="1FE21939" w14:textId="77777777" w:rsidR="00544225" w:rsidRDefault="00544225">
      <w:pPr>
        <w:pStyle w:val="Textbody"/>
        <w:spacing w:after="29" w:line="260" w:lineRule="exact"/>
        <w:jc w:val="both"/>
        <w:rPr>
          <w:rFonts w:ascii="Gandhari Unicode" w:hAnsi="Gandhari Unicode" w:cs="e-Tamil OTC"/>
          <w:lang w:val="en-GB"/>
        </w:rPr>
      </w:pPr>
    </w:p>
    <w:p w14:paraId="3FEE5FE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where-he</w:t>
      </w:r>
      <w:r>
        <w:rPr>
          <w:rFonts w:ascii="Gandhari Unicode" w:hAnsi="Gandhari Unicode" w:cs="e-Tamil OTC"/>
          <w:position w:val="6"/>
          <w:lang w:val="en-GB"/>
        </w:rPr>
        <w:t>ō</w:t>
      </w:r>
      <w:r>
        <w:rPr>
          <w:rFonts w:ascii="Gandhari Unicode" w:hAnsi="Gandhari Unicode" w:cs="e-Tamil OTC"/>
          <w:lang w:val="en-GB"/>
        </w:rPr>
        <w:t xml:space="preserve"> friend hill(obl.)</w:t>
      </w:r>
    </w:p>
    <w:p w14:paraId="36E2ADC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fruit pit dug- forest-he bulbous-root-with</w:t>
      </w:r>
    </w:p>
    <w:p w14:paraId="3130E131"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eye</w:t>
      </w:r>
      <w:proofErr w:type="gramEnd"/>
      <w:r>
        <w:rPr>
          <w:rFonts w:ascii="Gandhari Unicode" w:hAnsi="Gandhari Unicode" w:cs="e-Tamil OTC"/>
          <w:lang w:val="en-GB"/>
        </w:rPr>
        <w:t xml:space="preserve"> widen- purity sapphire obtaining- land-he</w:t>
      </w:r>
    </w:p>
    <w:p w14:paraId="3B3BD5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knowledge coming-to-a-climax- measure small </w:t>
      </w:r>
      <w:proofErr w:type="gramStart"/>
      <w:r>
        <w:rPr>
          <w:rFonts w:ascii="Gandhari Unicode" w:hAnsi="Gandhari Unicode" w:cs="e-Tamil OTC"/>
          <w:lang w:val="en-GB"/>
        </w:rPr>
        <w:t>bracelet</w:t>
      </w:r>
      <w:proofErr w:type="gramEnd"/>
    </w:p>
    <w:p w14:paraId="018D25C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our- house you-come you say(inf.)</w:t>
      </w:r>
    </w:p>
    <w:p w14:paraId="1EEFE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thickness hair stroked-he</w:t>
      </w:r>
      <w:r>
        <w:rPr>
          <w:rFonts w:ascii="Gandhari Unicode" w:hAnsi="Gandhari Unicode" w:cs="e-Tamil OTC"/>
          <w:position w:val="6"/>
          <w:lang w:val="en-GB"/>
        </w:rPr>
        <w:t>ē</w:t>
      </w:r>
      <w:r>
        <w:rPr>
          <w:rFonts w:ascii="Gandhari Unicode" w:hAnsi="Gandhari Unicode" w:cs="e-Tamil OTC"/>
          <w:lang w:val="en-GB"/>
        </w:rPr>
        <w:t>∞</w:t>
      </w:r>
    </w:p>
    <w:p w14:paraId="74E1F217" w14:textId="77777777" w:rsidR="00544225" w:rsidRDefault="00544225">
      <w:pPr>
        <w:pStyle w:val="Textbody"/>
        <w:spacing w:after="29"/>
        <w:jc w:val="both"/>
        <w:rPr>
          <w:rFonts w:ascii="Gandhari Unicode" w:hAnsi="Gandhari Unicode" w:cs="e-Tamil OTC"/>
          <w:lang w:val="en-GB"/>
        </w:rPr>
      </w:pPr>
    </w:p>
    <w:p w14:paraId="1B1161B1" w14:textId="77777777" w:rsidR="00544225" w:rsidRDefault="00544225">
      <w:pPr>
        <w:pStyle w:val="Textbody"/>
        <w:spacing w:after="29"/>
        <w:jc w:val="both"/>
        <w:rPr>
          <w:rFonts w:ascii="Gandhari Unicode" w:hAnsi="Gandhari Unicode" w:cs="e-Tamil OTC"/>
          <w:lang w:val="en-GB"/>
        </w:rPr>
      </w:pPr>
    </w:p>
    <w:p w14:paraId="04DD92CE"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Where [is] he today, friend,</w:t>
      </w:r>
    </w:p>
    <w:p w14:paraId="4355919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stroked [my] thick hair,</w:t>
      </w:r>
    </w:p>
    <w:p w14:paraId="44BF6D3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saying “you will come to our house,</w:t>
      </w:r>
    </w:p>
    <w:p w14:paraId="7ECE31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t>[you with] small bracelets, when knowledge is ripe</w:t>
      </w:r>
      <w:r>
        <w:rPr>
          <w:rStyle w:val="FootnoteReference1"/>
          <w:rFonts w:ascii="Gandhari Unicode" w:hAnsi="Gandhari Unicode" w:cs="e-Tamil OTC"/>
          <w:lang w:val="en-GB"/>
        </w:rPr>
        <w:footnoteReference w:id="705"/>
      </w:r>
      <w:r>
        <w:rPr>
          <w:rFonts w:ascii="Gandhari Unicode" w:hAnsi="Gandhari Unicode" w:cs="e-Tamil OTC"/>
          <w:lang w:val="en-GB"/>
        </w:rPr>
        <w:t>”,</w:t>
      </w:r>
    </w:p>
    <w:p w14:paraId="4746FC2B"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man from a land,</w:t>
      </w:r>
    </w:p>
    <w:p w14:paraId="0944CE53"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the forest man, who has dug a pit for fruit</w:t>
      </w:r>
      <w:r>
        <w:rPr>
          <w:rStyle w:val="FootnoteReference1"/>
          <w:rFonts w:ascii="Gandhari Unicode" w:hAnsi="Gandhari Unicode" w:cs="e-Tamil OTC"/>
          <w:lang w:val="en-GB"/>
        </w:rPr>
        <w:footnoteReference w:id="706"/>
      </w:r>
      <w:r>
        <w:rPr>
          <w:rFonts w:ascii="Gandhari Unicode" w:hAnsi="Gandhari Unicode" w:cs="e-Tamil OTC"/>
          <w:lang w:val="en-GB"/>
        </w:rPr>
        <w:t xml:space="preserve"> on the hill,</w:t>
      </w:r>
    </w:p>
    <w:p w14:paraId="2FABEB5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 xml:space="preserve">[and] obtains, together with the bulbous roots, a </w:t>
      </w:r>
      <w:proofErr w:type="gramStart"/>
      <w:r>
        <w:rPr>
          <w:rFonts w:ascii="Gandhari Unicode" w:hAnsi="Gandhari Unicode" w:cs="e-Tamil OTC"/>
          <w:lang w:val="en-GB"/>
        </w:rPr>
        <w:t>jewel</w:t>
      </w:r>
      <w:proofErr w:type="gramEnd"/>
    </w:p>
    <w:p w14:paraId="716F5FD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eye-widening</w:t>
      </w:r>
      <w:r>
        <w:rPr>
          <w:rStyle w:val="FootnoteReference1"/>
          <w:rFonts w:ascii="Gandhari Unicode" w:hAnsi="Gandhari Unicode" w:cs="e-Tamil OTC"/>
          <w:lang w:val="en-GB"/>
        </w:rPr>
        <w:footnoteReference w:id="707"/>
      </w:r>
      <w:r>
        <w:rPr>
          <w:rFonts w:ascii="Gandhari Unicode" w:hAnsi="Gandhari Unicode" w:cs="e-Tamil OTC"/>
          <w:lang w:val="en-GB"/>
        </w:rPr>
        <w:t xml:space="preserve"> purity.</w:t>
      </w:r>
    </w:p>
    <w:p w14:paraId="58BD682B" w14:textId="77777777" w:rsidR="00544225" w:rsidRDefault="00544225">
      <w:pPr>
        <w:pStyle w:val="Textbody"/>
        <w:spacing w:after="0"/>
        <w:jc w:val="both"/>
        <w:rPr>
          <w:rFonts w:ascii="Gandhari Unicode" w:hAnsi="Gandhari Unicode" w:cs="e-Tamil OTC"/>
          <w:lang w:val="en-GB"/>
        </w:rPr>
      </w:pPr>
    </w:p>
    <w:p w14:paraId="75520D2A" w14:textId="77777777" w:rsidR="00544225" w:rsidRDefault="00000000">
      <w:pPr>
        <w:rPr>
          <w:rFonts w:ascii="Gandhari Unicode" w:eastAsiaTheme="majorEastAsia" w:hAnsi="Gandhari Unicode" w:cstheme="majorBidi" w:hint="eastAsia"/>
          <w:b/>
        </w:rPr>
      </w:pPr>
      <w:r>
        <w:br w:type="page"/>
      </w:r>
    </w:p>
    <w:p w14:paraId="67CFF26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380</w:t>
      </w:r>
      <w:r>
        <w:rPr>
          <w:rFonts w:ascii="e-Tamil OTC" w:hAnsi="e-Tamil OTC" w:cs="e-Tamil OTC"/>
          <w:b/>
          <w:i w:val="0"/>
          <w:iCs w:val="0"/>
          <w:color w:val="auto"/>
        </w:rPr>
        <w:t xml:space="preserve"> </w:t>
      </w:r>
      <w:proofErr w:type="spellStart"/>
      <w:r>
        <w:rPr>
          <w:rFonts w:ascii="e-Tamil OTC" w:hAnsi="e-Tamil OTC" w:cs="e-Tamil OTC"/>
          <w:i w:val="0"/>
          <w:iCs w:val="0"/>
          <w:color w:val="auto"/>
        </w:rPr>
        <w:t>கருவூர்க்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கதப்பிள்ளை</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F9333D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பனிப்பருவங்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ஆற்றுவிப்பது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கருத்தினா</w:t>
      </w:r>
      <w:r>
        <w:rPr>
          <w:rFonts w:ascii="Gandhari Unicode" w:hAnsi="Gandhari Unicode" w:cs="e-Tamil OTC"/>
          <w:lang w:val="en-GB"/>
        </w:rPr>
        <w:softHyphen/>
        <w:t>ளாய்க்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w:t>
      </w:r>
      <w:proofErr w:type="spellStart"/>
      <w:r>
        <w:rPr>
          <w:rFonts w:ascii="Gandhari Unicode" w:hAnsi="Gandhari Unicode" w:cs="e-Tamil OTC"/>
          <w:lang w:val="en-GB"/>
        </w:rPr>
        <w:t>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விளங்கத்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3D393B9D" w14:textId="77777777" w:rsidR="00544225" w:rsidRDefault="00544225">
      <w:pPr>
        <w:pStyle w:val="Textbody"/>
        <w:spacing w:after="29"/>
        <w:jc w:val="both"/>
        <w:rPr>
          <w:rFonts w:ascii="Gandhari Unicode" w:hAnsi="Gandhari Unicode" w:cs="e-Tamil OTC"/>
          <w:lang w:val="en-GB"/>
        </w:rPr>
      </w:pPr>
    </w:p>
    <w:p w14:paraId="57B0D4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விசும்புகண்</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வேந்தர்</w:t>
      </w:r>
      <w:proofErr w:type="spellEnd"/>
    </w:p>
    <w:p w14:paraId="35E14D8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முழங்கிப்</w:t>
      </w:r>
      <w:proofErr w:type="spellEnd"/>
    </w:p>
    <w:p w14:paraId="1F6770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5E54F85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னலரே</w:t>
      </w:r>
      <w:proofErr w:type="spellEnd"/>
    </w:p>
    <w:p w14:paraId="7CC8AA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யீங்கைய</w:t>
      </w:r>
      <w:proofErr w:type="spellEnd"/>
    </w:p>
    <w:p w14:paraId="3952273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வண்ணத்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துய்ம்மல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ருதிர</w:t>
      </w:r>
      <w:proofErr w:type="spellEnd"/>
    </w:p>
    <w:p w14:paraId="1FB6DF5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முன்னர்த்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நாளே</w:t>
      </w:r>
      <w:proofErr w:type="spellEnd"/>
      <w:r>
        <w:rPr>
          <w:rFonts w:ascii="Gandhari Unicode" w:hAnsi="Gandhari Unicode" w:cs="e-Tamil OTC"/>
          <w:lang w:val="en-GB"/>
        </w:rPr>
        <w:t>.</w:t>
      </w:r>
    </w:p>
    <w:p w14:paraId="45A1EFB5" w14:textId="77777777" w:rsidR="00544225" w:rsidRDefault="00544225">
      <w:pPr>
        <w:pStyle w:val="Textbody"/>
        <w:spacing w:after="29"/>
        <w:jc w:val="both"/>
        <w:rPr>
          <w:rFonts w:ascii="Gandhari Unicode" w:hAnsi="Gandhari Unicode" w:cs="e-Tamil OTC"/>
          <w:lang w:val="en-GB"/>
        </w:rPr>
      </w:pPr>
    </w:p>
    <w:p w14:paraId="7075BEF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1a-c</w:t>
      </w:r>
      <w:r>
        <w:rPr>
          <w:rFonts w:ascii="Gandhari Unicode" w:hAnsi="Gandhari Unicode" w:cs="e-Tamil OTC"/>
          <w:lang w:val="en-GB"/>
        </w:rPr>
        <w:t xml:space="preserve"> </w:t>
      </w:r>
      <w:proofErr w:type="spellStart"/>
      <w:r>
        <w:rPr>
          <w:rFonts w:ascii="Gandhari Unicode" w:hAnsi="Gandhari Unicode" w:cs="e-Tamil OTC"/>
          <w:lang w:val="en-GB"/>
        </w:rPr>
        <w:t>விசும்புகண்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விசும்பு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கண்புதைப்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பாஅ</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வென்றெறி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முரசி</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னலரே</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னவரே</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யாங்குச்செய்</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யாங்குசெய்</w:t>
      </w:r>
      <w:proofErr w:type="spellEnd"/>
      <w:r>
        <w:rPr>
          <w:rFonts w:ascii="Gandhari Unicode" w:hAnsi="Gandhari Unicode" w:cs="e-Tamil OTC"/>
          <w:lang w:val="en-GB"/>
        </w:rPr>
        <w:t xml:space="preserve"> L1, C1+3, EA </w:t>
      </w:r>
      <w:r>
        <w:rPr>
          <w:rFonts w:ascii="Gandhari Unicode" w:eastAsia="URW Palladio UNI" w:hAnsi="Gandhari Unicode" w:cs="e-Tamil OTC"/>
          <w:lang w:val="en-GB"/>
        </w:rPr>
        <w:t xml:space="preserve">• </w:t>
      </w:r>
      <w:r>
        <w:rPr>
          <w:rFonts w:ascii="Gandhari Unicode" w:hAnsi="Gandhari Unicode" w:cs="e-Tamil OTC"/>
          <w:b/>
          <w:bCs/>
          <w:lang w:val="en-GB"/>
        </w:rPr>
        <w:t>5df.</w:t>
      </w:r>
      <w:r>
        <w:rPr>
          <w:rFonts w:ascii="Gandhari Unicode" w:hAnsi="Gandhari Unicode" w:cs="e-Tamil OTC"/>
          <w:lang w:val="en-GB"/>
        </w:rPr>
        <w:t xml:space="preserve"> </w:t>
      </w:r>
      <w:proofErr w:type="spellStart"/>
      <w:r>
        <w:rPr>
          <w:rFonts w:ascii="Gandhari Unicode" w:hAnsi="Gandhari Unicode" w:cs="e-Tamil OTC"/>
          <w:lang w:val="en-GB"/>
        </w:rPr>
        <w:t>யீங்கைய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வண்ணத்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யீ</w:t>
      </w:r>
      <w:proofErr w:type="spellEnd"/>
      <w:r>
        <w:rPr>
          <w:rFonts w:ascii="Gandhari Unicode" w:hAnsi="Gandhari Unicode" w:cs="e-Tamil OTC"/>
          <w:lang w:val="en-GB"/>
        </w:rPr>
        <w:t>(இ)</w:t>
      </w:r>
      <w:proofErr w:type="spellStart"/>
      <w:r>
        <w:rPr>
          <w:rFonts w:ascii="Gandhari Unicode" w:hAnsi="Gandhari Unicode" w:cs="e-Tamil OTC"/>
          <w:lang w:val="en-GB"/>
        </w:rPr>
        <w:t>ரங்</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யீர்ங்கயத்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யீங்கக்</w:t>
      </w:r>
      <w:proofErr w:type="spellEnd"/>
      <w:r>
        <w:rPr>
          <w:rFonts w:ascii="Gandhari Unicode" w:hAnsi="Gandhari Unicode" w:cs="e-Tamil OTC"/>
          <w:lang w:val="en-GB"/>
        </w:rPr>
        <w:t xml:space="preserve"> | </w:t>
      </w:r>
      <w:proofErr w:type="spellStart"/>
      <w:r>
        <w:rPr>
          <w:rFonts w:ascii="Gandhari Unicode" w:hAnsi="Gandhari Unicode" w:cs="e-Tamil OTC"/>
          <w:lang w:val="en-GB"/>
        </w:rPr>
        <w:t>கயத்துத்</w:t>
      </w:r>
      <w:proofErr w:type="spellEnd"/>
      <w:r>
        <w:rPr>
          <w:rFonts w:ascii="Gandhari Unicode" w:hAnsi="Gandhari Unicode" w:cs="e-Tamil OTC"/>
          <w:lang w:val="en-GB"/>
        </w:rPr>
        <w:t xml:space="preserve"> AT </w:t>
      </w:r>
      <w:r>
        <w:rPr>
          <w:rFonts w:ascii="Gandhari Unicode" w:eastAsia="URW Palladio UNI" w:hAnsi="Gandhari Unicode" w:cs="e-Tamil OTC"/>
          <w:lang w:val="en-GB"/>
        </w:rPr>
        <w:t xml:space="preserve">• </w:t>
      </w:r>
      <w:r>
        <w:rPr>
          <w:rFonts w:ascii="Gandhari Unicode" w:hAnsi="Gandhari Unicode" w:cs="e-Tamil OTC"/>
          <w:b/>
          <w:bCs/>
          <w:lang w:val="en-GB"/>
        </w:rPr>
        <w:t xml:space="preserve">6b </w:t>
      </w:r>
      <w:proofErr w:type="spellStart"/>
      <w:r>
        <w:rPr>
          <w:rFonts w:ascii="Gandhari Unicode" w:hAnsi="Gandhari Unicode" w:cs="e-Tamil OTC"/>
          <w:lang w:val="en-GB"/>
        </w:rPr>
        <w:t>துய்ம்மல</w:t>
      </w:r>
      <w:proofErr w:type="spellEnd"/>
      <w:r>
        <w:rPr>
          <w:rFonts w:ascii="Gandhari Unicode" w:hAnsi="Gandhari Unicode" w:cs="e-Tamil OTC"/>
          <w:lang w:val="en-GB"/>
        </w:rPr>
        <w:t xml:space="preserve"> L1, C1+2,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துய்ய்ம்மல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துய்மல</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ருதிர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ருதிரா</w:t>
      </w:r>
      <w:proofErr w:type="spellEnd"/>
      <w:r>
        <w:rPr>
          <w:rFonts w:ascii="Gandhari Unicode" w:hAnsi="Gandhari Unicode" w:cs="e-Tamil OTC"/>
          <w:lang w:val="en-GB"/>
        </w:rPr>
        <w:t xml:space="preserve"> C2v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முன்னர்த்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தோன்றும்</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C1+3,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L1, G1+2; </w:t>
      </w:r>
      <w:proofErr w:type="spellStart"/>
      <w:r>
        <w:rPr>
          <w:rFonts w:ascii="Gandhari Unicode" w:hAnsi="Gandhari Unicode" w:cs="e-Tamil OTC"/>
          <w:lang w:val="en-GB"/>
        </w:rPr>
        <w:t>முன்னர்த்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Cām.v</w:t>
      </w:r>
      <w:proofErr w:type="spellEnd"/>
    </w:p>
    <w:p w14:paraId="702B8C6D" w14:textId="77777777" w:rsidR="00544225" w:rsidRDefault="00544225">
      <w:pPr>
        <w:pStyle w:val="Textbody"/>
        <w:spacing w:after="29"/>
        <w:jc w:val="both"/>
        <w:rPr>
          <w:rFonts w:ascii="Gandhari Unicode" w:hAnsi="Gandhari Unicode" w:cs="e-Tamil OTC"/>
          <w:lang w:val="en-GB"/>
        </w:rPr>
      </w:pPr>
    </w:p>
    <w:p w14:paraId="51B7201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vicumpu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putaiya</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pāay</w:t>
      </w:r>
      <w:proofErr w:type="spellEnd"/>
      <w:r>
        <w:rPr>
          <w:rFonts w:ascii="Gandhari Unicode" w:hAnsi="Gandhari Unicode" w:cs="e-Tamil OTC"/>
          <w:lang w:val="en-GB"/>
        </w:rPr>
        <w:t xml:space="preserve"> </w:t>
      </w:r>
      <w:proofErr w:type="spellStart"/>
      <w:r>
        <w:rPr>
          <w:rFonts w:ascii="Gandhari Unicode" w:hAnsi="Gandhari Unicode" w:cs="e-Tamil OTC"/>
          <w:lang w:val="en-GB"/>
        </w:rPr>
        <w:t>vēntar</w:t>
      </w:r>
      <w:proofErr w:type="spellEnd"/>
    </w:p>
    <w:p w14:paraId="7957F5B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muraciṉ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pala</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muḻaṅki</w:t>
      </w:r>
      <w:proofErr w:type="spellEnd"/>
      <w:r>
        <w:rPr>
          <w:rFonts w:ascii="Gandhari Unicode" w:hAnsi="Gandhari Unicode" w:cs="e-Tamil OTC"/>
          <w:lang w:val="en-GB"/>
        </w:rPr>
        <w:t>+</w:t>
      </w:r>
    </w:p>
    <w:p w14:paraId="3E7B41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peyal</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āṉāt</w:t>
      </w:r>
      <w:proofErr w:type="spellEnd"/>
      <w:r>
        <w:rPr>
          <w:rFonts w:ascii="Gandhari Unicode" w:hAnsi="Gandhari Unicode" w:cs="e-Tamil OTC"/>
          <w:lang w:val="en-GB"/>
        </w:rPr>
        <w:t xml:space="preserve">*-ē </w:t>
      </w:r>
      <w:proofErr w:type="spellStart"/>
      <w:r>
        <w:rPr>
          <w:rFonts w:ascii="Gandhari Unicode" w:hAnsi="Gandhari Unicode" w:cs="e-Tamil OTC"/>
          <w:lang w:val="en-GB"/>
        </w:rPr>
        <w:t>vāṉam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198CD6C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muṉṉalar</w:t>
      </w:r>
      <w:proofErr w:type="spellEnd"/>
      <w:r>
        <w:rPr>
          <w:rFonts w:ascii="Gandhari Unicode" w:hAnsi="Gandhari Unicode" w:cs="e-Tamil OTC"/>
          <w:lang w:val="en-GB"/>
        </w:rPr>
        <w:t>-ē</w:t>
      </w:r>
    </w:p>
    <w:p w14:paraId="4B18F6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yāṅku</w:t>
      </w:r>
      <w:ins w:id="1357" w:author="Narmada Hansani Polgampalage" w:date="2023-11-30T14:38:00Z">
        <w:r>
          <w:rPr>
            <w:rFonts w:ascii="Gandhari Unicode" w:hAnsi="Gandhari Unicode" w:cs="e-Tamil OTC"/>
            <w:lang w:val="en-GB"/>
          </w:rPr>
          <w:t>ca</w:t>
        </w:r>
      </w:ins>
      <w:proofErr w:type="spellEnd"/>
      <w:r>
        <w:rPr>
          <w:rFonts w:ascii="Gandhari Unicode" w:hAnsi="Gandhari Unicode" w:cs="e-Tamil OTC"/>
          <w:lang w:val="en-GB"/>
        </w:rPr>
        <w:t xml:space="preserve"> </w:t>
      </w:r>
      <w:proofErr w:type="spellStart"/>
      <w:r>
        <w:rPr>
          <w:rFonts w:ascii="Gandhari Unicode" w:hAnsi="Gandhari Unicode" w:cs="e-Tamil OTC"/>
          <w:lang w:val="en-GB"/>
        </w:rPr>
        <w:t>ceyvām-kol</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ins w:id="1358" w:author="Narmada Hansani Polgampalage" w:date="2023-11-30T14:39:00Z">
        <w:r>
          <w:rPr>
            <w:rFonts w:ascii="Gandhari Unicode" w:hAnsi="Gandhari Unicode" w:cs="e-Tamil OTC"/>
            <w:lang w:val="en-GB"/>
          </w:rPr>
          <w:t>~</w:t>
        </w:r>
      </w:ins>
      <w:proofErr w:type="spellStart"/>
      <w:r>
        <w:rPr>
          <w:rFonts w:ascii="Gandhari Unicode" w:hAnsi="Gandhari Unicode" w:cs="e-Tamil OTC"/>
          <w:i/>
          <w:iCs/>
          <w:lang w:val="en-GB"/>
        </w:rPr>
        <w:t>īṅkaiya</w:t>
      </w:r>
      <w:proofErr w:type="spellEnd"/>
    </w:p>
    <w:p w14:paraId="17C599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vaṇṇam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tuy</w:t>
      </w:r>
      <w:proofErr w:type="spellEnd"/>
      <w:ins w:id="1359" w:author="Narmada Hansani Polgampalage" w:date="2023-11-30T14:39:00Z">
        <w:r>
          <w:rPr>
            <w:rFonts w:ascii="Gandhari Unicode" w:hAnsi="Gandhari Unicode" w:cs="e-Tamil OTC"/>
            <w:lang w:val="en-GB"/>
          </w:rPr>
          <w:t>+</w:t>
        </w:r>
      </w:ins>
      <w:r>
        <w:rPr>
          <w:rFonts w:ascii="Gandhari Unicode" w:hAnsi="Gandhari Unicode" w:cs="e-Tamil OTC"/>
          <w:lang w:val="en-GB"/>
        </w:rPr>
        <w:t xml:space="preserve"> malar </w:t>
      </w:r>
      <w:proofErr w:type="spellStart"/>
      <w:r>
        <w:rPr>
          <w:rFonts w:ascii="Gandhari Unicode" w:hAnsi="Gandhari Unicode" w:cs="e-Tamil OTC"/>
          <w:i/>
          <w:iCs/>
          <w:lang w:val="en-GB"/>
        </w:rPr>
        <w:t>utira</w:t>
      </w:r>
      <w:proofErr w:type="spellEnd"/>
    </w:p>
    <w:p w14:paraId="128C34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muṉṉar</w:t>
      </w:r>
      <w:proofErr w:type="spellEnd"/>
      <w:ins w:id="1360" w:author="Narmada Hansani Polgampalage" w:date="2023-11-30T14:42:00Z">
        <w:r>
          <w:rPr>
            <w:rFonts w:ascii="Gandhari Unicode" w:hAnsi="Gandhari Unicode" w:cs="e-Tamil OTC"/>
            <w:i/>
            <w:iCs/>
            <w:lang w:val="en-GB"/>
          </w:rPr>
          <w:t>+</w:t>
        </w:r>
      </w:ins>
      <w:r>
        <w:rPr>
          <w:rFonts w:ascii="Gandhari Unicode" w:hAnsi="Gandhari Unicode" w:cs="e-Tamil OTC"/>
          <w:i/>
          <w:iCs/>
          <w:lang w:val="en-GB"/>
        </w:rPr>
        <w:t xml:space="preserve"> </w:t>
      </w:r>
      <w:proofErr w:type="spellStart"/>
      <w:r>
        <w:rPr>
          <w:rFonts w:ascii="Gandhari Unicode" w:hAnsi="Gandhari Unicode" w:cs="e-Tamil OTC"/>
          <w:i/>
          <w:iCs/>
          <w:lang w:val="en-GB"/>
        </w:rPr>
        <w:t>tōṉṟum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paṉi</w:t>
      </w:r>
      <w:proofErr w:type="spellEnd"/>
      <w:ins w:id="1361" w:author="Narmada Hansani Polgampalage" w:date="2023-11-30T14:43: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kaṭu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-ē.</w:t>
      </w:r>
    </w:p>
    <w:p w14:paraId="27B88B44" w14:textId="77777777" w:rsidR="00544225" w:rsidRDefault="00544225">
      <w:pPr>
        <w:pStyle w:val="Textbody"/>
        <w:spacing w:after="29" w:line="260" w:lineRule="exact"/>
        <w:jc w:val="both"/>
        <w:rPr>
          <w:rFonts w:ascii="Gandhari Unicode" w:hAnsi="Gandhari Unicode" w:cs="e-Tamil OTC"/>
          <w:lang w:val="en-GB"/>
        </w:rPr>
      </w:pPr>
    </w:p>
    <w:p w14:paraId="6DC368CC" w14:textId="77777777" w:rsidR="00544225" w:rsidRDefault="00544225">
      <w:pPr>
        <w:pStyle w:val="Textbody"/>
        <w:spacing w:after="29" w:line="260" w:lineRule="exact"/>
        <w:jc w:val="both"/>
        <w:rPr>
          <w:rFonts w:ascii="Gandhari Unicode" w:hAnsi="Gandhari Unicode" w:cs="e-Tamil OTC"/>
          <w:lang w:val="en-GB"/>
        </w:rPr>
      </w:pPr>
    </w:p>
    <w:p w14:paraId="7C9843AE" w14:textId="77777777" w:rsidR="00544225" w:rsidRDefault="00000000">
      <w:pPr>
        <w:pStyle w:val="Textbody"/>
        <w:spacing w:after="29" w:line="260" w:lineRule="exact"/>
        <w:jc w:val="both"/>
        <w:rPr>
          <w:rFonts w:ascii="Gandhari Unicode" w:hAnsi="Gandhari Unicode" w:cs="e-Tamil OTC"/>
          <w:lang w:val="en-GB"/>
        </w:rPr>
      </w:pPr>
      <w:r>
        <w:br w:type="page"/>
      </w:r>
    </w:p>
    <w:p w14:paraId="786967DD"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separated intending to [use] the season of dew; as HE separated, spoken by the confidante to make clear her lack of strength, for HER to hear in the cold season, as one, who thought “difficult is it to comfort [her] efficiently(?), although she changes at the coming of the season”.</w:t>
      </w:r>
    </w:p>
    <w:p w14:paraId="7EC27AA6" w14:textId="77777777" w:rsidR="00544225" w:rsidRDefault="00544225">
      <w:pPr>
        <w:pStyle w:val="Textbody"/>
        <w:spacing w:after="29" w:line="260" w:lineRule="exact"/>
        <w:jc w:val="both"/>
        <w:rPr>
          <w:rFonts w:ascii="Gandhari Unicode" w:hAnsi="Gandhari Unicode" w:cs="e-Tamil OTC"/>
          <w:lang w:val="en-GB"/>
        </w:rPr>
      </w:pPr>
    </w:p>
    <w:p w14:paraId="05E82BC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sky eye be-buried(inf.) spread(abs.) king(h.)</w:t>
      </w:r>
    </w:p>
    <w:p w14:paraId="36E3C2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overcome(abs.) throw- drum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good many(n.pl.) </w:t>
      </w:r>
      <w:proofErr w:type="gramStart"/>
      <w:r>
        <w:rPr>
          <w:rFonts w:ascii="Gandhari Unicode" w:hAnsi="Gandhari Unicode" w:cs="e-Tamil OTC"/>
          <w:lang w:val="en-GB"/>
        </w:rPr>
        <w:t>thundered</w:t>
      </w:r>
      <w:proofErr w:type="gramEnd"/>
    </w:p>
    <w:p w14:paraId="5AADD4A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raining end-not-it</w:t>
      </w:r>
      <w:r>
        <w:rPr>
          <w:rFonts w:ascii="Gandhari Unicode" w:hAnsi="Gandhari Unicode" w:cs="e-Tamil OTC"/>
          <w:position w:val="6"/>
          <w:lang w:val="en-GB"/>
        </w:rPr>
        <w:t>ē</w:t>
      </w:r>
      <w:r>
        <w:rPr>
          <w:rFonts w:ascii="Gandhari Unicode" w:hAnsi="Gandhari Unicode" w:cs="e-Tamil OTC"/>
          <w:lang w:val="en-GB"/>
        </w:rPr>
        <w:t xml:space="preserve"> sky lover</w:t>
      </w:r>
    </w:p>
    <w:p w14:paraId="59C3FF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abundant distance land-he(h.) us- approach-not-he(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4F3871D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how we-do</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friend mimosa</w:t>
      </w:r>
      <w:r>
        <w:rPr>
          <w:rFonts w:ascii="Gandhari Unicode" w:hAnsi="Gandhari Unicode" w:cs="e-Tamil OTC"/>
          <w:position w:val="6"/>
          <w:lang w:val="en-GB"/>
        </w:rPr>
        <w:t>a</w:t>
      </w:r>
    </w:p>
    <w:p w14:paraId="4373812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colour filament blossom drop-off(inf.)</w:t>
      </w:r>
    </w:p>
    <w:p w14:paraId="412E4BF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appearing- dew quick day</w:t>
      </w:r>
      <w:r>
        <w:rPr>
          <w:rFonts w:ascii="Gandhari Unicode" w:hAnsi="Gandhari Unicode" w:cs="e-Tamil OTC"/>
          <w:position w:val="6"/>
          <w:lang w:val="en-GB"/>
        </w:rPr>
        <w:t>ē</w:t>
      </w:r>
      <w:r>
        <w:rPr>
          <w:rFonts w:ascii="Gandhari Unicode" w:hAnsi="Gandhari Unicode" w:cs="e-Tamil OTC"/>
          <w:lang w:val="en-GB"/>
        </w:rPr>
        <w:t>∞</w:t>
      </w:r>
    </w:p>
    <w:p w14:paraId="28246526" w14:textId="77777777" w:rsidR="00544225" w:rsidRDefault="00544225">
      <w:pPr>
        <w:pStyle w:val="Textbody"/>
        <w:spacing w:after="29"/>
        <w:jc w:val="both"/>
        <w:rPr>
          <w:rFonts w:ascii="Gandhari Unicode" w:hAnsi="Gandhari Unicode" w:cs="e-Tamil OTC"/>
          <w:lang w:val="en-GB"/>
        </w:rPr>
      </w:pPr>
    </w:p>
    <w:p w14:paraId="17491B4E" w14:textId="77777777" w:rsidR="00544225" w:rsidRDefault="00544225">
      <w:pPr>
        <w:pStyle w:val="Textbody"/>
        <w:spacing w:after="29"/>
        <w:jc w:val="both"/>
        <w:rPr>
          <w:rFonts w:ascii="Gandhari Unicode" w:hAnsi="Gandhari Unicode" w:cs="e-Tamil OTC"/>
          <w:lang w:val="en-GB"/>
        </w:rPr>
      </w:pPr>
    </w:p>
    <w:p w14:paraId="6AA9312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Spread, so that the sky's eye is buried, [and] </w:t>
      </w:r>
      <w:proofErr w:type="gramStart"/>
      <w:r>
        <w:rPr>
          <w:rFonts w:ascii="Gandhari Unicode" w:hAnsi="Gandhari Unicode" w:cs="e-Tamil OTC"/>
          <w:lang w:val="en-GB"/>
        </w:rPr>
        <w:t>thundering</w:t>
      </w:r>
      <w:proofErr w:type="gramEnd"/>
    </w:p>
    <w:p w14:paraId="77CFEA1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good many [beats] like the drum beaten by a victorious king,</w:t>
      </w:r>
    </w:p>
    <w:p w14:paraId="7E53E89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raining [is] unending.</w:t>
      </w:r>
    </w:p>
    <w:p w14:paraId="740ED54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 The heavenly</w:t>
      </w:r>
      <w:r>
        <w:rPr>
          <w:rStyle w:val="FootnoteReference1"/>
          <w:rFonts w:ascii="Gandhari Unicode" w:hAnsi="Gandhari Unicode" w:cs="e-Tamil OTC"/>
          <w:lang w:val="en-GB"/>
        </w:rPr>
        <w:footnoteReference w:id="708"/>
      </w:r>
      <w:r>
        <w:rPr>
          <w:rFonts w:ascii="Gandhari Unicode" w:hAnsi="Gandhari Unicode" w:cs="e-Tamil OTC"/>
          <w:lang w:val="en-GB"/>
        </w:rPr>
        <w:t xml:space="preserve"> lover,</w:t>
      </w:r>
    </w:p>
    <w:p w14:paraId="7818D85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being in a very distant land, doesn't approach us.</w:t>
      </w:r>
    </w:p>
    <w:p w14:paraId="6C30497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What will we do, friend,</w:t>
      </w:r>
    </w:p>
    <w:p w14:paraId="137F153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in the harsh days of frost, appearing before</w:t>
      </w:r>
      <w:r>
        <w:rPr>
          <w:rStyle w:val="FootnoteReference1"/>
          <w:rFonts w:ascii="Gandhari Unicode" w:hAnsi="Gandhari Unicode" w:cs="e-Tamil OTC"/>
          <w:lang w:val="en-GB"/>
        </w:rPr>
        <w:footnoteReference w:id="709"/>
      </w:r>
      <w:r>
        <w:rPr>
          <w:rFonts w:ascii="Gandhari Unicode" w:hAnsi="Gandhari Unicode" w:cs="e-Tamil OTC"/>
          <w:lang w:val="en-GB"/>
        </w:rPr>
        <w:t xml:space="preserve"> [us],</w:t>
      </w:r>
    </w:p>
    <w:p w14:paraId="0D5D1D9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blossoms drop off in colourful filaments?</w:t>
      </w:r>
    </w:p>
    <w:p w14:paraId="48442DED" w14:textId="77777777" w:rsidR="00544225" w:rsidRDefault="00544225">
      <w:pPr>
        <w:pStyle w:val="Textbody"/>
        <w:spacing w:after="0"/>
        <w:jc w:val="both"/>
        <w:rPr>
          <w:rFonts w:ascii="Gandhari Unicode" w:hAnsi="Gandhari Unicode" w:cs="e-Tamil OTC"/>
          <w:lang w:val="en-GB"/>
        </w:rPr>
      </w:pPr>
    </w:p>
    <w:p w14:paraId="7AA2A64D" w14:textId="77777777" w:rsidR="00544225" w:rsidRDefault="00544225">
      <w:pPr>
        <w:pStyle w:val="Textbody"/>
        <w:spacing w:after="0"/>
        <w:jc w:val="both"/>
        <w:rPr>
          <w:rFonts w:ascii="Gandhari Unicode" w:hAnsi="Gandhari Unicode" w:cs="e-Tamil OTC"/>
          <w:lang w:val="en-GB"/>
        </w:rPr>
      </w:pPr>
    </w:p>
    <w:p w14:paraId="4CD2C3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4CA58B9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3b </w:t>
      </w:r>
      <w:r>
        <w:rPr>
          <w:rFonts w:ascii="Gandhari Unicode" w:hAnsi="Gandhari Unicode" w:cs="e-Tamil OTC"/>
          <w:lang w:val="en-GB"/>
        </w:rPr>
        <w:tab/>
        <w:t>the sky is unending in raining.</w:t>
      </w:r>
    </w:p>
    <w:p w14:paraId="05E8C147" w14:textId="77777777" w:rsidR="00544225" w:rsidRDefault="00544225">
      <w:pPr>
        <w:pStyle w:val="Textbody"/>
        <w:spacing w:after="0"/>
        <w:jc w:val="both"/>
        <w:rPr>
          <w:rFonts w:ascii="Gandhari Unicode" w:hAnsi="Gandhari Unicode" w:cs="e-Tamil OTC"/>
          <w:lang w:val="en-GB"/>
        </w:rPr>
      </w:pPr>
    </w:p>
    <w:p w14:paraId="4D4B74B8" w14:textId="77777777" w:rsidR="00544225" w:rsidRDefault="00000000">
      <w:pPr>
        <w:rPr>
          <w:rFonts w:ascii="Gandhari Unicode" w:eastAsiaTheme="majorEastAsia" w:hAnsi="Gandhari Unicode" w:cstheme="majorBidi" w:hint="eastAsia"/>
          <w:b/>
        </w:rPr>
      </w:pPr>
      <w:r>
        <w:br w:type="page"/>
      </w:r>
    </w:p>
    <w:p w14:paraId="62C98BF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381 </w:t>
      </w:r>
      <w:r>
        <w:rPr>
          <w:rFonts w:ascii="Gandhari Unicode" w:hAnsi="Gandhari Unicode"/>
          <w:i w:val="0"/>
          <w:iCs w:val="0"/>
          <w:color w:val="auto"/>
        </w:rPr>
        <w:t>Anonymous: The confidante / SHE</w:t>
      </w:r>
    </w:p>
    <w:p w14:paraId="690B4364"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ஆற்றுவிக்கலுறுந்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இயற்பழித்தது</w:t>
      </w:r>
      <w:proofErr w:type="spellEnd"/>
      <w:r>
        <w:rPr>
          <w:rFonts w:ascii="Gandhari Unicode" w:hAnsi="Gandhari Unicode" w:cs="e-Tamil OTC"/>
          <w:lang w:val="en-GB"/>
        </w:rPr>
        <w:t>.</w:t>
      </w:r>
    </w:p>
    <w:p w14:paraId="70254A29" w14:textId="77777777" w:rsidR="00544225" w:rsidRDefault="00544225">
      <w:pPr>
        <w:pStyle w:val="Textbody"/>
        <w:spacing w:after="29"/>
        <w:jc w:val="both"/>
        <w:rPr>
          <w:rFonts w:ascii="Gandhari Unicode" w:hAnsi="Gandhari Unicode" w:cs="e-Tamil OTC"/>
          <w:lang w:val="en-GB"/>
        </w:rPr>
      </w:pPr>
    </w:p>
    <w:p w14:paraId="619B0A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தொல்கவின்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தோணலஞ்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சாஅ</w:t>
      </w:r>
      <w:proofErr w:type="spellEnd"/>
    </w:p>
    <w:p w14:paraId="13E4D66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னெஞ்சமோ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டல்கலுந்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துஞ்சாது</w:t>
      </w:r>
      <w:proofErr w:type="spellEnd"/>
    </w:p>
    <w:p w14:paraId="4D01D3C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p>
    <w:p w14:paraId="5A2679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வெண்குருகு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நரலுந்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110FCE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பொதும்பர்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நாண்மலர்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மயக்கி</w:t>
      </w:r>
      <w:proofErr w:type="spellEnd"/>
    </w:p>
    <w:p w14:paraId="267DB4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விலங்குதிரை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யுடைதருந்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p>
    <w:p w14:paraId="3F85D31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டிலங்கெயிறு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நக்கதன்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w:t>
      </w:r>
      <w:proofErr w:type="spellEnd"/>
      <w:r>
        <w:rPr>
          <w:rFonts w:ascii="Gandhari Unicode" w:hAnsi="Gandhari Unicode" w:cs="e-Tamil OTC"/>
          <w:lang w:val="en-GB"/>
        </w:rPr>
        <w:t>.</w:t>
      </w:r>
    </w:p>
    <w:p w14:paraId="0BFF9863" w14:textId="77777777" w:rsidR="00544225" w:rsidRDefault="00544225">
      <w:pPr>
        <w:pStyle w:val="Textbody"/>
        <w:spacing w:after="29"/>
        <w:jc w:val="both"/>
        <w:rPr>
          <w:rFonts w:ascii="Gandhari Unicode" w:hAnsi="Gandhari Unicode" w:cs="e-Tamil OTC"/>
          <w:lang w:val="en-GB"/>
        </w:rPr>
      </w:pPr>
    </w:p>
    <w:p w14:paraId="6785B39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னெஞ்சமோ</w:t>
      </w:r>
      <w:proofErr w:type="spellEnd"/>
      <w:r>
        <w:rPr>
          <w:rFonts w:ascii="Gandhari Unicode" w:eastAsia="URW Palladio UNI" w:hAnsi="Gandhari Unicode" w:cs="e-Tamil OTC"/>
          <w:lang w:val="en-GB"/>
        </w:rPr>
        <w:t xml:space="preserve"> C2,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யல்லல்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நெஞ்சமோ</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3ab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பசலை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w:t>
      </w:r>
      <w:proofErr w:type="spellEnd"/>
      <w:r>
        <w:rPr>
          <w:rFonts w:ascii="Gandhari Unicode" w:eastAsia="URW Palladio UNI" w:hAnsi="Gandhari Unicode" w:cs="e-Tamil OTC"/>
          <w:lang w:val="en-GB"/>
        </w:rPr>
        <w:t xml:space="preserve"> C1+2+3,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பகலை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w:t>
      </w:r>
      <w:proofErr w:type="spellEnd"/>
      <w:r>
        <w:rPr>
          <w:rFonts w:ascii="Gandhari Unicode" w:eastAsia="URW Palladio UNI" w:hAnsi="Gandhari Unicode" w:cs="e-Tamil OTC"/>
          <w:lang w:val="en-GB"/>
        </w:rPr>
        <w:t xml:space="preserve"> L1, C3, G1; </w:t>
      </w:r>
      <w:proofErr w:type="spellStart"/>
      <w:r>
        <w:rPr>
          <w:rFonts w:ascii="Gandhari Unicode" w:eastAsia="URW Palladio UNI" w:hAnsi="Gandhari Unicode" w:cs="e-Tamil OTC"/>
          <w:lang w:val="en-GB"/>
        </w:rPr>
        <w:t>பசலை</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யாகிய</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Cām.v</w:t>
      </w:r>
      <w:proofErr w:type="spellEnd"/>
      <w:r>
        <w:rPr>
          <w:rFonts w:ascii="Gandhari Unicode" w:eastAsia="URW Palladio UNI" w:hAnsi="Gandhari Unicode" w:cs="e-Tamil OTC"/>
          <w:lang w:val="en-GB"/>
        </w:rPr>
        <w:t xml:space="preserve">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நாண்மலர்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நன்மலர்</w:t>
      </w:r>
      <w:proofErr w:type="spellEnd"/>
      <w:r>
        <w:rPr>
          <w:rFonts w:ascii="Gandhari Unicode" w:hAnsi="Gandhari Unicode" w:cs="e-Tamil OTC"/>
          <w:lang w:val="en-GB"/>
        </w:rPr>
        <w:t xml:space="preserve"> L1, C1,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நன்மனர்</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G1+2, EA;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7bc</w:t>
      </w:r>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நக்கதன்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னக்கதன்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நகத்தன்</w:t>
      </w:r>
      <w:proofErr w:type="spellEnd"/>
      <w:r>
        <w:rPr>
          <w:rFonts w:ascii="Gandhari Unicode" w:hAnsi="Gandhari Unicode" w:cs="e-Tamil OTC"/>
          <w:lang w:val="en-GB"/>
        </w:rPr>
        <w:t xml:space="preserve"> C1+3; </w:t>
      </w:r>
      <w:proofErr w:type="spellStart"/>
      <w:r>
        <w:rPr>
          <w:rFonts w:ascii="Gandhari Unicode" w:hAnsi="Gandhari Unicode" w:cs="e-Tamil OTC"/>
          <w:lang w:val="en-GB"/>
        </w:rPr>
        <w:t>தோன்ற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னகத்தன்</w:t>
      </w:r>
      <w:proofErr w:type="spellEnd"/>
      <w:r>
        <w:rPr>
          <w:rFonts w:ascii="Gandhari Unicode" w:hAnsi="Gandhari Unicode" w:cs="e-Tamil OTC"/>
          <w:lang w:val="en-GB"/>
        </w:rPr>
        <w:t xml:space="preserve"> L1, G1</w:t>
      </w:r>
    </w:p>
    <w:p w14:paraId="0F4715A7" w14:textId="77777777" w:rsidR="00544225" w:rsidRDefault="00544225">
      <w:pPr>
        <w:pStyle w:val="Textbody"/>
        <w:spacing w:after="29"/>
        <w:jc w:val="both"/>
        <w:rPr>
          <w:rFonts w:ascii="Gandhari Unicode" w:hAnsi="Gandhari Unicode" w:cs="e-Tamil OTC"/>
          <w:lang w:val="en-GB"/>
        </w:rPr>
      </w:pPr>
    </w:p>
    <w:p w14:paraId="351655D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tol</w:t>
      </w:r>
      <w:proofErr w:type="spellEnd"/>
      <w:r>
        <w:rPr>
          <w:rFonts w:ascii="Gandhari Unicode" w:hAnsi="Gandhari Unicode" w:cs="e-Tamil OTC"/>
          <w:lang w:val="en-GB"/>
        </w:rPr>
        <w:t xml:space="preserve"> </w:t>
      </w:r>
      <w:proofErr w:type="spellStart"/>
      <w:r>
        <w:rPr>
          <w:rFonts w:ascii="Gandhari Unicode" w:hAnsi="Gandhari Unicode" w:cs="e-Tamil OTC"/>
          <w:lang w:val="en-GB"/>
        </w:rPr>
        <w:t>kaviṉ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tolaintu</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nalam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cāay</w:t>
      </w:r>
      <w:proofErr w:type="spellEnd"/>
    </w:p>
    <w:p w14:paraId="34E7554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allal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neñcamōṭ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alkal</w:t>
      </w:r>
      <w:proofErr w:type="spellEnd"/>
      <w:r>
        <w:rPr>
          <w:rFonts w:ascii="Gandhari Unicode" w:hAnsi="Gandhari Unicode" w:cs="e-Tamil OTC"/>
          <w:lang w:val="en-GB"/>
        </w:rPr>
        <w:t xml:space="preserve">-um </w:t>
      </w:r>
      <w:proofErr w:type="spellStart"/>
      <w:r>
        <w:rPr>
          <w:rFonts w:ascii="Gandhari Unicode" w:hAnsi="Gandhari Unicode" w:cs="e-Tamil OTC"/>
          <w:lang w:val="en-GB"/>
        </w:rPr>
        <w:t>tuñcātu</w:t>
      </w:r>
      <w:proofErr w:type="spellEnd"/>
    </w:p>
    <w:p w14:paraId="29C00F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viḷivatu-kollō</w:t>
      </w:r>
      <w:proofErr w:type="spellEnd"/>
    </w:p>
    <w:p w14:paraId="4826ACE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kuruku</w:t>
      </w:r>
      <w:proofErr w:type="spellEnd"/>
      <w:r>
        <w:rPr>
          <w:rFonts w:ascii="Gandhari Unicode" w:hAnsi="Gandhari Unicode" w:cs="e-Tamil OTC"/>
          <w:lang w:val="en-GB"/>
        </w:rPr>
        <w:t xml:space="preserve"> </w:t>
      </w:r>
      <w:proofErr w:type="spellStart"/>
      <w:r>
        <w:rPr>
          <w:rFonts w:ascii="Gandhari Unicode" w:hAnsi="Gandhari Unicode" w:cs="e-Tamil OTC"/>
          <w:lang w:val="en-GB"/>
        </w:rPr>
        <w:t>naralum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kamaḻ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0EC4DFB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potumpar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nāḷ</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mayakki</w:t>
      </w:r>
      <w:proofErr w:type="spellEnd"/>
    </w:p>
    <w:p w14:paraId="31C6F3E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vilaṅku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uṭai-tarum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tuṟaivaṉoṭu</w:t>
      </w:r>
      <w:proofErr w:type="spellEnd"/>
    </w:p>
    <w:p w14:paraId="3887B3E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ilaṅk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eyiṟu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tōṉṟa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nakkataṉ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payaṉ</w:t>
      </w:r>
      <w:proofErr w:type="spellEnd"/>
      <w:r>
        <w:rPr>
          <w:rFonts w:ascii="Gandhari Unicode" w:hAnsi="Gandhari Unicode" w:cs="e-Tamil OTC"/>
          <w:lang w:val="en-GB"/>
        </w:rPr>
        <w:t>-ē.</w:t>
      </w:r>
    </w:p>
    <w:p w14:paraId="490D1CE7" w14:textId="77777777" w:rsidR="00544225" w:rsidRDefault="00544225">
      <w:pPr>
        <w:pStyle w:val="Textbody"/>
        <w:spacing w:after="29" w:line="260" w:lineRule="exact"/>
        <w:jc w:val="both"/>
        <w:rPr>
          <w:rFonts w:ascii="Gandhari Unicode" w:hAnsi="Gandhari Unicode" w:cs="e-Tamil OTC"/>
          <w:lang w:val="en-GB"/>
        </w:rPr>
      </w:pPr>
    </w:p>
    <w:p w14:paraId="171A930D" w14:textId="77777777" w:rsidR="00544225" w:rsidRDefault="00544225">
      <w:pPr>
        <w:pStyle w:val="Textbody"/>
        <w:spacing w:after="29" w:line="260" w:lineRule="exact"/>
        <w:jc w:val="both"/>
        <w:rPr>
          <w:rFonts w:ascii="Gandhari Unicode" w:hAnsi="Gandhari Unicode" w:cs="e-Tamil OTC"/>
          <w:lang w:val="en-GB"/>
        </w:rPr>
      </w:pPr>
    </w:p>
    <w:p w14:paraId="718817FC" w14:textId="77777777" w:rsidR="00544225" w:rsidRDefault="00000000">
      <w:pPr>
        <w:pStyle w:val="Textbody"/>
        <w:spacing w:after="29" w:line="260" w:lineRule="exact"/>
        <w:jc w:val="both"/>
        <w:rPr>
          <w:rFonts w:ascii="Gandhari Unicode" w:hAnsi="Gandhari Unicode" w:cs="e-Tamil OTC"/>
          <w:lang w:val="en-GB"/>
        </w:rPr>
      </w:pPr>
      <w:r>
        <w:br w:type="page"/>
      </w:r>
    </w:p>
    <w:p w14:paraId="0D0D1C9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belittling HIS qualities when reassuring HER, who doesn't have strength [anymore to await] the time of marriage.</w:t>
      </w:r>
    </w:p>
    <w:p w14:paraId="4B0E2152" w14:textId="77777777" w:rsidR="00544225" w:rsidRDefault="00544225">
      <w:pPr>
        <w:pStyle w:val="Textbody"/>
        <w:spacing w:after="29" w:line="260" w:lineRule="exact"/>
        <w:jc w:val="both"/>
        <w:rPr>
          <w:rFonts w:ascii="Gandhari Unicode" w:hAnsi="Gandhari Unicode" w:cs="e-Tamil OTC"/>
          <w:lang w:val="en-GB"/>
        </w:rPr>
      </w:pPr>
    </w:p>
    <w:p w14:paraId="7821328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old beauty got-lost shoulder goodness </w:t>
      </w:r>
      <w:proofErr w:type="gramStart"/>
      <w:r>
        <w:rPr>
          <w:rFonts w:ascii="Gandhari Unicode" w:hAnsi="Gandhari Unicode" w:cs="e-Tamil OTC"/>
          <w:lang w:val="en-GB"/>
        </w:rPr>
        <w:t>exhausted</w:t>
      </w:r>
      <w:proofErr w:type="gramEnd"/>
    </w:p>
    <w:p w14:paraId="2C9C93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unhappiness heart-with night</w:t>
      </w:r>
      <w:r>
        <w:rPr>
          <w:rFonts w:ascii="Gandhari Unicode" w:hAnsi="Gandhari Unicode" w:cs="e-Tamil OTC"/>
          <w:position w:val="6"/>
          <w:lang w:val="en-GB"/>
        </w:rPr>
        <w:t>um</w:t>
      </w:r>
      <w:r>
        <w:rPr>
          <w:rFonts w:ascii="Gandhari Unicode" w:hAnsi="Gandhari Unicode" w:cs="e-Tamil OTC"/>
          <w:lang w:val="en-GB"/>
        </w:rPr>
        <w:t xml:space="preserve"> sleep-not</w:t>
      </w:r>
    </w:p>
    <w:p w14:paraId="0DC9E4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pallor become(abs.) it-</w:t>
      </w:r>
      <w:proofErr w:type="gramStart"/>
      <w:r>
        <w:rPr>
          <w:rFonts w:ascii="Gandhari Unicode" w:hAnsi="Gandhari Unicode" w:cs="e-Tamil OTC"/>
          <w:lang w:val="en-GB"/>
        </w:rPr>
        <w:t>perishes</w:t>
      </w:r>
      <w:proofErr w:type="spellStart"/>
      <w:r>
        <w:rPr>
          <w:rFonts w:ascii="Gandhari Unicode" w:hAnsi="Gandhari Unicode" w:cs="e-Tamil OTC"/>
          <w:position w:val="6"/>
          <w:lang w:val="en-GB"/>
        </w:rPr>
        <w:t>kollō</w:t>
      </w:r>
      <w:proofErr w:type="spellEnd"/>
      <w:proofErr w:type="gramEnd"/>
    </w:p>
    <w:p w14:paraId="1545671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white wader calling- cool smell- seashore-</w:t>
      </w:r>
      <w:proofErr w:type="gramStart"/>
      <w:r>
        <w:rPr>
          <w:rFonts w:ascii="Gandhari Unicode" w:hAnsi="Gandhari Unicode" w:cs="e-Tamil OTC"/>
          <w:lang w:val="en-GB"/>
        </w:rPr>
        <w:t>grove</w:t>
      </w:r>
      <w:proofErr w:type="gramEnd"/>
    </w:p>
    <w:p w14:paraId="229034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be-much- grove day blossom </w:t>
      </w:r>
      <w:proofErr w:type="gramStart"/>
      <w:r>
        <w:rPr>
          <w:rFonts w:ascii="Gandhari Unicode" w:hAnsi="Gandhari Unicode" w:cs="e-Tamil OTC"/>
          <w:lang w:val="en-GB"/>
        </w:rPr>
        <w:t>confused</w:t>
      </w:r>
      <w:proofErr w:type="gramEnd"/>
    </w:p>
    <w:p w14:paraId="11302CE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transverse- wave break-</w:t>
      </w:r>
      <w:del w:id="1362" w:author="Narmada Hansani Polgampalage" w:date="2023-12-01T15:11:00Z">
        <w:r>
          <w:rPr>
            <w:rFonts w:ascii="Gandhari Unicode" w:hAnsi="Gandhari Unicode" w:cs="e-Tamil OTC"/>
            <w:lang w:val="en-GB"/>
          </w:rPr>
          <w:delText xml:space="preserve"> </w:delText>
        </w:r>
      </w:del>
      <w:r>
        <w:rPr>
          <w:rFonts w:ascii="Gandhari Unicode" w:hAnsi="Gandhari Unicode" w:cs="e-Tamil OTC"/>
          <w:lang w:val="en-GB"/>
        </w:rPr>
        <w:t>giving- ghat-he-with</w:t>
      </w:r>
    </w:p>
    <w:p w14:paraId="003744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shine- tooth appear(inf.) laughed-it(obl.) gain</w:t>
      </w:r>
      <w:r>
        <w:rPr>
          <w:rFonts w:ascii="Gandhari Unicode" w:hAnsi="Gandhari Unicode" w:cs="e-Tamil OTC"/>
          <w:position w:val="6"/>
          <w:lang w:val="en-GB"/>
        </w:rPr>
        <w:t>ē</w:t>
      </w:r>
      <w:r>
        <w:rPr>
          <w:rFonts w:ascii="Gandhari Unicode" w:hAnsi="Gandhari Unicode" w:cs="e-Tamil OTC"/>
          <w:lang w:val="en-GB"/>
        </w:rPr>
        <w:t>∞</w:t>
      </w:r>
    </w:p>
    <w:p w14:paraId="63423D24" w14:textId="77777777" w:rsidR="00544225" w:rsidRDefault="00544225">
      <w:pPr>
        <w:pStyle w:val="Textbody"/>
        <w:spacing w:after="29"/>
        <w:jc w:val="both"/>
        <w:rPr>
          <w:rFonts w:ascii="Gandhari Unicode" w:hAnsi="Gandhari Unicode" w:cs="e-Tamil OTC"/>
          <w:lang w:val="en-GB"/>
        </w:rPr>
      </w:pPr>
    </w:p>
    <w:p w14:paraId="7F306B83" w14:textId="77777777" w:rsidR="00544225" w:rsidRDefault="00544225">
      <w:pPr>
        <w:pStyle w:val="Textbody"/>
        <w:spacing w:after="29"/>
        <w:jc w:val="both"/>
        <w:rPr>
          <w:rFonts w:ascii="Gandhari Unicode" w:hAnsi="Gandhari Unicode" w:cs="e-Tamil OTC"/>
          <w:lang w:val="en-GB"/>
        </w:rPr>
      </w:pPr>
    </w:p>
    <w:p w14:paraId="7F997C3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old beauty lost, the shoulders' beauty exhausted,</w:t>
      </w:r>
    </w:p>
    <w:p w14:paraId="3E3F657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unhappy heart sleepless even at night,</w:t>
      </w:r>
    </w:p>
    <w:p w14:paraId="21240FC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pallor come up </w:t>
      </w:r>
      <w:r>
        <w:rPr>
          <w:rFonts w:ascii="Gandhari Unicode" w:eastAsia="URW Palladio UNI" w:hAnsi="Gandhari Unicode" w:cs="e-Tamil OTC"/>
          <w:lang w:val="en-GB"/>
        </w:rPr>
        <w:t>–</w:t>
      </w:r>
      <w:r>
        <w:rPr>
          <w:rFonts w:ascii="Gandhari Unicode" w:hAnsi="Gandhari Unicode" w:cs="e-Tamil OTC"/>
          <w:lang w:val="en-GB"/>
        </w:rPr>
        <w:t xml:space="preserve"> perishing [like this],</w:t>
      </w:r>
    </w:p>
    <w:p w14:paraId="7F7CEED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[is that] the gain of having laughed, for shining teeth to appear,</w:t>
      </w:r>
    </w:p>
    <w:p w14:paraId="76E3DA36"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with the man from the ghat, where transverse waves are breaking,</w:t>
      </w:r>
    </w:p>
    <w:p w14:paraId="1E3752AA"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deranging the day-blossoms in the bushes full of flowers</w:t>
      </w:r>
    </w:p>
    <w:p w14:paraId="4B6AFFC6"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of the cool fragrant seashore grove,</w:t>
      </w:r>
    </w:p>
    <w:p w14:paraId="62E33BB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where </w:t>
      </w:r>
      <w:proofErr w:type="gramStart"/>
      <w:r>
        <w:rPr>
          <w:rFonts w:ascii="Gandhari Unicode" w:hAnsi="Gandhari Unicode" w:cs="e-Tamil OTC"/>
          <w:lang w:val="en-GB"/>
        </w:rPr>
        <w:t>white egrets are</w:t>
      </w:r>
      <w:proofErr w:type="gramEnd"/>
      <w:r>
        <w:rPr>
          <w:rFonts w:ascii="Gandhari Unicode" w:hAnsi="Gandhari Unicode" w:cs="e-Tamil OTC"/>
          <w:lang w:val="en-GB"/>
        </w:rPr>
        <w:t xml:space="preserve"> calling out?</w:t>
      </w:r>
    </w:p>
    <w:p w14:paraId="42771E85" w14:textId="77777777" w:rsidR="00544225" w:rsidRDefault="00544225">
      <w:pPr>
        <w:pStyle w:val="Textbody"/>
        <w:spacing w:after="0"/>
        <w:jc w:val="both"/>
        <w:rPr>
          <w:rFonts w:ascii="Gandhari Unicode" w:hAnsi="Gandhari Unicode" w:cs="e-Tamil OTC"/>
          <w:lang w:val="en-GB"/>
        </w:rPr>
      </w:pPr>
    </w:p>
    <w:p w14:paraId="6EDAA6E3" w14:textId="77777777" w:rsidR="00544225" w:rsidRDefault="00000000">
      <w:pPr>
        <w:rPr>
          <w:rFonts w:ascii="Gandhari Unicode" w:eastAsiaTheme="majorEastAsia" w:hAnsi="Gandhari Unicode" w:cstheme="majorBidi" w:hint="eastAsia"/>
          <w:b/>
        </w:rPr>
      </w:pPr>
      <w:r>
        <w:br w:type="page"/>
      </w:r>
    </w:p>
    <w:p w14:paraId="554132B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382</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குறுங்கீரன்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4144B2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வற்புறீஇயது</w:t>
      </w:r>
      <w:proofErr w:type="spellEnd"/>
      <w:r>
        <w:rPr>
          <w:rFonts w:ascii="Gandhari Unicode" w:hAnsi="Gandhari Unicode" w:cs="e-Tamil OTC"/>
          <w:lang w:val="en-GB"/>
        </w:rPr>
        <w:t>.</w:t>
      </w:r>
    </w:p>
    <w:p w14:paraId="03925E96" w14:textId="77777777" w:rsidR="00544225" w:rsidRDefault="00544225">
      <w:pPr>
        <w:pStyle w:val="Textbody"/>
        <w:spacing w:after="29"/>
        <w:jc w:val="both"/>
        <w:rPr>
          <w:rFonts w:ascii="Gandhari Unicode" w:hAnsi="Gandhari Unicode" w:cs="e-Tamil OTC"/>
          <w:lang w:val="en-GB"/>
        </w:rPr>
      </w:pPr>
    </w:p>
    <w:p w14:paraId="214364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தண்டுளிக்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p>
    <w:p w14:paraId="3171865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புதன்மிசைப்</w:t>
      </w:r>
      <w:proofErr w:type="spellEnd"/>
    </w:p>
    <w:p w14:paraId="6B3A92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பூமலி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தளவமொடு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தேங்கமழ்பு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கஞல</w:t>
      </w:r>
      <w:proofErr w:type="spellEnd"/>
    </w:p>
    <w:p w14:paraId="41148C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வம்பும்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பெய்யுமார்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வம்பன்று</w:t>
      </w:r>
      <w:proofErr w:type="spellEnd"/>
    </w:p>
    <w:p w14:paraId="4C4DB95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p>
    <w:p w14:paraId="5CCC51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w:t>
      </w:r>
    </w:p>
    <w:p w14:paraId="254CDD72" w14:textId="77777777" w:rsidR="00544225" w:rsidRDefault="00544225">
      <w:pPr>
        <w:pStyle w:val="Textbody"/>
        <w:spacing w:after="29"/>
        <w:jc w:val="both"/>
        <w:rPr>
          <w:rFonts w:ascii="Gandhari Unicode" w:hAnsi="Gandhari Unicode" w:cs="e-Tamil OTC"/>
          <w:lang w:val="en-GB"/>
        </w:rPr>
      </w:pPr>
    </w:p>
    <w:p w14:paraId="10D833D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1ab</w:t>
      </w:r>
      <w:r>
        <w:rPr>
          <w:rFonts w:ascii="Gandhari Unicode" w:hAnsi="Gandhari Unicode" w:cs="e-Tamil OTC"/>
          <w:lang w:val="en-GB"/>
        </w:rPr>
        <w:t xml:space="preserve"> </w:t>
      </w:r>
      <w:proofErr w:type="spellStart"/>
      <w:r>
        <w:rPr>
          <w:rFonts w:ascii="Gandhari Unicode" w:hAnsi="Gandhari Unicode" w:cs="e-Tamil OTC"/>
          <w:lang w:val="en-GB"/>
        </w:rPr>
        <w:t>தண்டுளிக்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கொற்றம்</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கண்டிசிற்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710"/>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முகைதலை</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முகைத்தலை</w:t>
      </w:r>
      <w:proofErr w:type="spellEnd"/>
      <w:r>
        <w:rPr>
          <w:rFonts w:ascii="Gandhari Unicode" w:hAnsi="Gandhari Unicode" w:cs="e-Tamil OTC"/>
          <w:lang w:val="en-GB"/>
        </w:rPr>
        <w:t xml:space="preserve"> G1v+2,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நாற்றம்</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நாற்றமன்</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புதன்மிசைப்</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புதன்மிசை</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புனமிசை</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பூமல</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பூமலர்</w:t>
      </w:r>
      <w:proofErr w:type="spellEnd"/>
      <w:r>
        <w:rPr>
          <w:rFonts w:ascii="Gandhari Unicode" w:hAnsi="Gandhari Unicode" w:cs="e-Tamil OTC"/>
          <w:lang w:val="en-GB"/>
        </w:rPr>
        <w:t xml:space="preserve">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பூமலர்பு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பூவமல்</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தேங்கமழ்பு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தேங்கமழ்புக்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கருஞல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தேங்கமழ்புக்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கஞல</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பூக்கால்</w:t>
      </w:r>
      <w:proofErr w:type="spellEnd"/>
      <w:r>
        <w:rPr>
          <w:rFonts w:ascii="Gandhari Unicode" w:hAnsi="Gandhari Unicode" w:cs="e-Tamil OTC"/>
          <w:lang w:val="en-GB"/>
        </w:rPr>
        <w:t xml:space="preserve"> EA, I;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பூக்கஞல்</w:t>
      </w:r>
      <w:proofErr w:type="spellEnd"/>
      <w:r>
        <w:rPr>
          <w:rFonts w:ascii="Gandhari Unicode" w:hAnsi="Gandhari Unicode" w:cs="e-Tamil OTC"/>
          <w:lang w:val="en-GB"/>
        </w:rPr>
        <w:t xml:space="preserve"> G2,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தேங்கமழ்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பூக்கரல்</w:t>
      </w:r>
      <w:proofErr w:type="spellEnd"/>
      <w:r>
        <w:rPr>
          <w:rFonts w:ascii="Gandhari Unicode" w:hAnsi="Gandhari Unicode" w:cs="e-Tamil OTC"/>
          <w:lang w:val="en-GB"/>
        </w:rPr>
        <w:t xml:space="preserve"> G1v </w:t>
      </w:r>
      <w:r>
        <w:rPr>
          <w:rFonts w:ascii="Gandhari Unicode" w:eastAsia="URW Palladio UNI" w:hAnsi="Gandhari Unicode" w:cs="e-Tamil OTC"/>
          <w:lang w:val="en-GB"/>
        </w:rPr>
        <w:t xml:space="preserve">• </w:t>
      </w:r>
      <w:r>
        <w:rPr>
          <w:rFonts w:ascii="Gandhari Unicode" w:hAnsi="Gandhari Unicode" w:cs="e-Tamil OTC"/>
          <w:b/>
          <w:bCs/>
          <w:lang w:val="en-GB"/>
        </w:rPr>
        <w:t>4ab</w:t>
      </w:r>
      <w:r>
        <w:rPr>
          <w:rFonts w:ascii="Gandhari Unicode" w:hAnsi="Gandhari Unicode" w:cs="e-Tamil OTC"/>
          <w:lang w:val="en-GB"/>
        </w:rPr>
        <w:t xml:space="preserve"> </w:t>
      </w:r>
      <w:proofErr w:type="spellStart"/>
      <w:r>
        <w:rPr>
          <w:rFonts w:ascii="Gandhari Unicode" w:hAnsi="Gandhari Unicode" w:cs="e-Tamil OTC"/>
          <w:lang w:val="en-GB"/>
        </w:rPr>
        <w:t>வம்பும்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வம்புப்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C2, VP, ER; </w:t>
      </w:r>
      <w:proofErr w:type="spellStart"/>
      <w:r>
        <w:rPr>
          <w:rFonts w:ascii="Gandhari Unicode" w:hAnsi="Gandhari Unicode" w:cs="e-Tamil OTC"/>
          <w:lang w:val="en-GB"/>
        </w:rPr>
        <w:t>வம்பம்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பெய்யுமான்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வம்பன்று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வம்பழன்று</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வெம்பழற்</w:t>
      </w:r>
      <w:proofErr w:type="spellEnd"/>
      <w:r>
        <w:rPr>
          <w:rFonts w:ascii="Gandhari Unicode" w:hAnsi="Gandhari Unicode" w:cs="e-Tamil OTC"/>
          <w:lang w:val="en-GB"/>
        </w:rPr>
        <w:t xml:space="preserve"> C2+3v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ரோநங்</w:t>
      </w:r>
      <w:proofErr w:type="spellEnd"/>
      <w:r>
        <w:rPr>
          <w:rFonts w:ascii="Gandhari Unicode" w:hAnsi="Gandhari Unicode" w:cs="e-Tamil OTC"/>
          <w:lang w:val="en-GB"/>
        </w:rPr>
        <w:t xml:space="preserve"> L1, C1v+2+3,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நோநங்</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w:t>
      </w:r>
      <w:proofErr w:type="spellEnd"/>
      <w:r>
        <w:rPr>
          <w:rFonts w:ascii="Gandhari Unicode" w:hAnsi="Gandhari Unicode" w:cs="e-Tamil OTC"/>
          <w:lang w:val="en-GB"/>
        </w:rPr>
        <w:t xml:space="preserve"> C3</w:t>
      </w:r>
    </w:p>
    <w:p w14:paraId="51494EEA" w14:textId="77777777" w:rsidR="00544225" w:rsidRDefault="00544225">
      <w:pPr>
        <w:pStyle w:val="Textbody"/>
        <w:spacing w:after="29"/>
        <w:jc w:val="both"/>
        <w:rPr>
          <w:rFonts w:ascii="Gandhari Unicode" w:hAnsi="Gandhari Unicode" w:cs="e-Tamil OTC"/>
          <w:lang w:val="en-GB"/>
        </w:rPr>
      </w:pPr>
    </w:p>
    <w:p w14:paraId="04654D5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tuḷikk</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ēṟṟa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paim</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p>
    <w:p w14:paraId="3D55A0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tiṟanta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nāṟṟam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w:t>
      </w:r>
      <w:del w:id="1363" w:author="Narmada Hansani Polgampalage" w:date="2023-12-01T16:10:00Z">
        <w:r>
          <w:rPr>
            <w:rFonts w:ascii="Gandhari Unicode" w:hAnsi="Gandhari Unicode" w:cs="e-Tamil OTC"/>
            <w:lang w:val="en-GB"/>
          </w:rPr>
          <w:delText xml:space="preserve"> </w:delText>
        </w:r>
      </w:del>
      <w:ins w:id="1364" w:author="Narmada Hansani Polgampalage" w:date="2023-12-01T16:10:00Z">
        <w:r>
          <w:rPr>
            <w:rFonts w:ascii="Gandhari Unicode" w:hAnsi="Gandhari Unicode" w:cs="e-Tamil OTC"/>
            <w:lang w:val="en-GB"/>
          </w:rPr>
          <w:t>-</w:t>
        </w:r>
      </w:ins>
      <w:r>
        <w:rPr>
          <w:rFonts w:ascii="Gandhari Unicode" w:hAnsi="Gandhari Unicode" w:cs="e-Tamil OTC"/>
          <w:lang w:val="en-GB"/>
        </w:rPr>
        <w:t>micai</w:t>
      </w:r>
      <w:proofErr w:type="spellEnd"/>
      <w:ins w:id="1365" w:author="Narmada Hansani Polgampalage" w:date="2023-12-01T15:43:00Z">
        <w:r>
          <w:rPr>
            <w:rFonts w:ascii="Gandhari Unicode" w:hAnsi="Gandhari Unicode" w:cs="e-Tamil OTC"/>
            <w:lang w:val="en-GB"/>
          </w:rPr>
          <w:t>+</w:t>
        </w:r>
      </w:ins>
    </w:p>
    <w:p w14:paraId="190ABFF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taḷavamoṭu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tēm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kamaḻpu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kañala</w:t>
      </w:r>
      <w:proofErr w:type="spellEnd"/>
    </w:p>
    <w:p w14:paraId="4C7459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vamp*-um</w:t>
      </w:r>
      <w:r>
        <w:rPr>
          <w:rFonts w:ascii="Gandhari Unicode" w:hAnsi="Gandhari Unicode" w:cs="e-Tamil OTC"/>
          <w:lang w:val="en-GB"/>
        </w:rPr>
        <w:t xml:space="preserve"> </w:t>
      </w:r>
      <w:proofErr w:type="spellStart"/>
      <w:r>
        <w:rPr>
          <w:rFonts w:ascii="Gandhari Unicode" w:hAnsi="Gandhari Unicode" w:cs="e-Tamil OTC"/>
          <w:i/>
          <w:iCs/>
          <w:lang w:val="en-GB"/>
        </w:rPr>
        <w:t>peyyumār</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-~ē vamp* </w:t>
      </w:r>
      <w:proofErr w:type="spellStart"/>
      <w:r>
        <w:rPr>
          <w:rFonts w:ascii="Gandhari Unicode" w:hAnsi="Gandhari Unicode" w:cs="e-Tamil OTC"/>
          <w:lang w:val="en-GB"/>
        </w:rPr>
        <w:t>aṉṟu</w:t>
      </w:r>
      <w:proofErr w:type="spellEnd"/>
    </w:p>
    <w:p w14:paraId="26A20D7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paruvam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31EBFF47"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vārār</w:t>
      </w:r>
      <w:proofErr w:type="spellEnd"/>
      <w:r>
        <w:rPr>
          <w:rFonts w:ascii="Gandhari Unicode" w:hAnsi="Gandhari Unicode" w:cs="e-Tamil OTC"/>
          <w:lang w:val="en-GB"/>
        </w:rPr>
        <w:t xml:space="preserve">-ō </w:t>
      </w:r>
      <w:proofErr w:type="spellStart"/>
      <w:r>
        <w:rPr>
          <w:rFonts w:ascii="Gandhari Unicode" w:hAnsi="Gandhari Unicode" w:cs="e-Tamil OTC"/>
          <w:lang w:val="en-GB"/>
        </w:rPr>
        <w:t>nam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kātalōr</w:t>
      </w:r>
      <w:proofErr w:type="spellEnd"/>
      <w:r>
        <w:rPr>
          <w:rFonts w:ascii="Gandhari Unicode" w:hAnsi="Gandhari Unicode" w:cs="e-Tamil OTC"/>
          <w:lang w:val="en-GB"/>
        </w:rPr>
        <w:t>-ē.</w:t>
      </w:r>
    </w:p>
    <w:p w14:paraId="45AD073B" w14:textId="77777777" w:rsidR="00544225" w:rsidRDefault="00544225">
      <w:pPr>
        <w:pStyle w:val="Textbody"/>
        <w:spacing w:after="29" w:line="260" w:lineRule="exact"/>
        <w:jc w:val="both"/>
        <w:rPr>
          <w:rFonts w:ascii="Gandhari Unicode" w:hAnsi="Gandhari Unicode" w:cs="e-Tamil OTC"/>
          <w:u w:val="single"/>
          <w:lang w:val="en-GB"/>
        </w:rPr>
      </w:pPr>
    </w:p>
    <w:p w14:paraId="19FB445E" w14:textId="77777777" w:rsidR="00544225" w:rsidRDefault="00544225">
      <w:pPr>
        <w:pStyle w:val="Textbody"/>
        <w:spacing w:after="29" w:line="260" w:lineRule="exact"/>
        <w:jc w:val="both"/>
        <w:rPr>
          <w:rFonts w:ascii="Gandhari Unicode" w:hAnsi="Gandhari Unicode" w:cs="e-Tamil OTC"/>
          <w:u w:val="single"/>
          <w:lang w:val="en-GB"/>
        </w:rPr>
      </w:pPr>
    </w:p>
    <w:p w14:paraId="577A8D22"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3853A0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saying “it is not the season, [it is] out of time”, encouraging HER, who had changed at the coming of the season.</w:t>
      </w:r>
    </w:p>
    <w:p w14:paraId="790FEEDD" w14:textId="77777777" w:rsidR="00544225" w:rsidRDefault="00544225">
      <w:pPr>
        <w:pStyle w:val="Textbody"/>
        <w:spacing w:after="29" w:line="260" w:lineRule="exact"/>
        <w:jc w:val="both"/>
        <w:rPr>
          <w:rFonts w:ascii="Gandhari Unicode" w:hAnsi="Gandhari Unicode" w:cs="e-Tamil OTC"/>
          <w:lang w:val="en-GB"/>
        </w:rPr>
      </w:pPr>
    </w:p>
    <w:p w14:paraId="734B89B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cool drop(dat.) exposed- fresh creeper </w:t>
      </w:r>
      <w:proofErr w:type="gramStart"/>
      <w:r>
        <w:rPr>
          <w:rFonts w:ascii="Gandhari Unicode" w:hAnsi="Gandhari Unicode" w:cs="e-Tamil OTC"/>
          <w:lang w:val="en-GB"/>
        </w:rPr>
        <w:t>jasmine</w:t>
      </w:r>
      <w:proofErr w:type="gramEnd"/>
    </w:p>
    <w:p w14:paraId="33EE63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bud head opened- fragrance shrub(loc.)</w:t>
      </w:r>
    </w:p>
    <w:p w14:paraId="5B76BB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flower be-much- red-jasmine-with honey smelled(abs.) be-dense(inf.)</w:t>
      </w:r>
    </w:p>
    <w:p w14:paraId="750BF69A"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instability</w:t>
      </w:r>
      <w:r>
        <w:rPr>
          <w:rFonts w:ascii="Gandhari Unicode" w:hAnsi="Gandhari Unicode" w:cs="e-Tamil OTC"/>
          <w:vertAlign w:val="superscript"/>
          <w:lang w:val="en-GB"/>
        </w:rPr>
        <w:t>um</w:t>
      </w:r>
      <w:proofErr w:type="spellEnd"/>
      <w:r>
        <w:rPr>
          <w:rFonts w:ascii="Gandhari Unicode" w:hAnsi="Gandhari Unicode" w:cs="e-Tamil OTC"/>
          <w:lang w:val="en-GB"/>
        </w:rPr>
        <w:t xml:space="preserve"> raining-</w:t>
      </w:r>
      <w:proofErr w:type="spellStart"/>
      <w:r>
        <w:rPr>
          <w:rFonts w:ascii="Gandhari Unicode" w:hAnsi="Gandhari Unicode" w:cs="e-Tamil OTC"/>
          <w:position w:val="6"/>
          <w:lang w:val="en-GB"/>
        </w:rPr>
        <w:t>ār</w:t>
      </w:r>
      <w:proofErr w:type="spellEnd"/>
      <w:r>
        <w:rPr>
          <w:rFonts w:ascii="Gandhari Unicode" w:hAnsi="Gandhari Unicode" w:cs="e-Tamil OTC"/>
          <w:lang w:val="en-GB"/>
        </w:rPr>
        <w:t xml:space="preserve"> rain</w:t>
      </w:r>
      <w:r>
        <w:rPr>
          <w:rFonts w:ascii="Gandhari Unicode" w:hAnsi="Gandhari Unicode" w:cs="e-Tamil OTC"/>
          <w:position w:val="6"/>
          <w:lang w:val="en-GB"/>
        </w:rPr>
        <w:t>ē</w:t>
      </w:r>
      <w:r>
        <w:rPr>
          <w:rFonts w:ascii="Gandhari Unicode" w:hAnsi="Gandhari Unicode" w:cs="e-Tamil OTC"/>
          <w:lang w:val="en-GB"/>
        </w:rPr>
        <w:t xml:space="preserve"> instability not-so-</w:t>
      </w:r>
      <w:proofErr w:type="gramStart"/>
      <w:r>
        <w:rPr>
          <w:rFonts w:ascii="Gandhari Unicode" w:hAnsi="Gandhari Unicode" w:cs="e-Tamil OTC"/>
          <w:lang w:val="en-GB"/>
        </w:rPr>
        <w:t>it</w:t>
      </w:r>
      <w:proofErr w:type="gramEnd"/>
    </w:p>
    <w:p w14:paraId="670068B4"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rainy-season</w:t>
      </w:r>
      <w:proofErr w:type="gramEnd"/>
      <w:r>
        <w:rPr>
          <w:rFonts w:ascii="Gandhari Unicode" w:hAnsi="Gandhari Unicode" w:cs="e-Tamil OTC"/>
          <w:lang w:val="en-GB"/>
        </w:rPr>
        <w:t xml:space="preserve"> this season if</w:t>
      </w:r>
    </w:p>
    <w:p w14:paraId="15BDBDD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come-not-he(</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our- lover</w:t>
      </w:r>
      <w:r>
        <w:rPr>
          <w:rFonts w:ascii="Gandhari Unicode" w:hAnsi="Gandhari Unicode" w:cs="e-Tamil OTC"/>
          <w:position w:val="6"/>
          <w:lang w:val="en-GB"/>
        </w:rPr>
        <w:t>ē</w:t>
      </w:r>
      <w:r>
        <w:rPr>
          <w:rFonts w:ascii="Gandhari Unicode" w:hAnsi="Gandhari Unicode" w:cs="e-Tamil OTC"/>
          <w:lang w:val="en-GB"/>
        </w:rPr>
        <w:t>.</w:t>
      </w:r>
    </w:p>
    <w:p w14:paraId="2B28FC5C" w14:textId="77777777" w:rsidR="00544225" w:rsidRDefault="00544225">
      <w:pPr>
        <w:pStyle w:val="Textbody"/>
        <w:spacing w:after="29"/>
        <w:jc w:val="both"/>
        <w:rPr>
          <w:rFonts w:ascii="Gandhari Unicode" w:hAnsi="Gandhari Unicode" w:cs="e-Tamil OTC"/>
          <w:lang w:val="en-GB"/>
        </w:rPr>
      </w:pPr>
    </w:p>
    <w:p w14:paraId="5E6616AF" w14:textId="77777777" w:rsidR="00544225" w:rsidRDefault="00544225">
      <w:pPr>
        <w:pStyle w:val="Textbody"/>
        <w:spacing w:after="29"/>
        <w:rPr>
          <w:rFonts w:ascii="Gandhari Unicode" w:hAnsi="Gandhari Unicode" w:cs="e-Tamil OTC"/>
          <w:lang w:val="en-GB"/>
        </w:rPr>
      </w:pPr>
    </w:p>
    <w:p w14:paraId="0D81196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Out of time</w:t>
      </w:r>
      <w:r>
        <w:rPr>
          <w:rStyle w:val="FootnoteReference1"/>
          <w:rFonts w:ascii="Gandhari Unicode" w:hAnsi="Gandhari Unicode" w:cs="e-Tamil OTC"/>
          <w:lang w:val="en-GB"/>
        </w:rPr>
        <w:footnoteReference w:id="711"/>
      </w:r>
      <w:r>
        <w:rPr>
          <w:rFonts w:ascii="Gandhari Unicode" w:hAnsi="Gandhari Unicode" w:cs="e-Tamil OTC"/>
          <w:lang w:val="en-GB"/>
        </w:rPr>
        <w:t xml:space="preserve"> too indeed rains the rain,</w:t>
      </w:r>
    </w:p>
    <w:p w14:paraId="2CB9735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so that the jasmine in fresh creepers, exposed to the cool drops,</w:t>
      </w:r>
    </w:p>
    <w:p w14:paraId="618ABD6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is dense, smelling of honey, together with the red </w:t>
      </w:r>
      <w:proofErr w:type="gramStart"/>
      <w:r>
        <w:rPr>
          <w:rFonts w:ascii="Gandhari Unicode" w:hAnsi="Gandhari Unicode" w:cs="e-Tamil OTC"/>
          <w:lang w:val="en-GB"/>
        </w:rPr>
        <w:t>jasmine</w:t>
      </w:r>
      <w:proofErr w:type="gramEnd"/>
    </w:p>
    <w:p w14:paraId="2290E85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full of flowers,</w:t>
      </w:r>
    </w:p>
    <w:p w14:paraId="2C2F30B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fragrant shrubs, where the bud heads have opened.</w:t>
      </w:r>
    </w:p>
    <w:p w14:paraId="296CE32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If it is not out of time [and] this [is] the rainy season</w:t>
      </w:r>
    </w:p>
    <w:p w14:paraId="51522C2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won't he come, our lover?</w:t>
      </w:r>
    </w:p>
    <w:p w14:paraId="587397DF" w14:textId="77777777" w:rsidR="00544225" w:rsidRDefault="00544225">
      <w:pPr>
        <w:pStyle w:val="Textbody"/>
        <w:spacing w:after="0"/>
        <w:jc w:val="both"/>
        <w:rPr>
          <w:rFonts w:ascii="Gandhari Unicode" w:hAnsi="Gandhari Unicode" w:cs="e-Tamil OTC"/>
          <w:lang w:val="en-GB"/>
        </w:rPr>
      </w:pPr>
    </w:p>
    <w:p w14:paraId="65963474" w14:textId="77777777" w:rsidR="00544225" w:rsidRDefault="00000000">
      <w:pPr>
        <w:rPr>
          <w:rFonts w:ascii="Gandhari Unicode" w:eastAsiaTheme="majorEastAsia" w:hAnsi="Gandhari Unicode" w:cstheme="majorBidi" w:hint="eastAsia"/>
          <w:b/>
        </w:rPr>
      </w:pPr>
      <w:r>
        <w:br w:type="page"/>
      </w:r>
    </w:p>
    <w:p w14:paraId="4E673C4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383</w:t>
      </w:r>
      <w:r>
        <w:rPr>
          <w:rFonts w:ascii="e-Tamil OTC" w:hAnsi="e-Tamil OTC" w:cs="e-Tamil OTC"/>
          <w:b/>
          <w:i w:val="0"/>
          <w:iCs w:val="0"/>
          <w:color w:val="auto"/>
        </w:rPr>
        <w:t xml:space="preserve"> </w:t>
      </w:r>
      <w:proofErr w:type="spellStart"/>
      <w:r>
        <w:rPr>
          <w:rFonts w:ascii="e-Tamil OTC" w:hAnsi="e-Tamil OTC" w:cs="e-Tamil OTC"/>
          <w:i w:val="0"/>
          <w:iCs w:val="0"/>
          <w:color w:val="auto"/>
        </w:rPr>
        <w:t>படுமரத்து</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மோசிகீரன்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698140F8" w14:textId="77777777" w:rsidR="00544225" w:rsidRDefault="00000000">
      <w:pPr>
        <w:pStyle w:val="Textbody"/>
        <w:spacing w:after="29"/>
        <w:rPr>
          <w:rFonts w:ascii="Gandhari Unicode" w:hAnsi="Gandhari Unicode" w:cs="e-Tamil OTC"/>
          <w:lang w:val="en-GB"/>
        </w:rPr>
      </w:pPr>
      <w:proofErr w:type="spellStart"/>
      <w:proofErr w:type="gramStart"/>
      <w:r>
        <w:rPr>
          <w:rFonts w:ascii="Gandhari Unicode" w:hAnsi="Gandhari Unicode" w:cs="e-Tamil OTC"/>
          <w:lang w:val="en-GB"/>
        </w:rPr>
        <w:t>உடன்போக்</w:t>
      </w:r>
      <w:proofErr w:type="spellEnd"/>
      <w:r>
        <w:rPr>
          <w:rFonts w:ascii="Gandhari Unicode" w:hAnsi="Gandhari Unicode" w:cs="e-Tamil OTC"/>
          <w:lang w:val="en-GB"/>
        </w:rPr>
        <w:t>[</w:t>
      </w:r>
      <w:proofErr w:type="gramEnd"/>
      <w:r>
        <w:rPr>
          <w:rFonts w:ascii="Gandhari Unicode" w:hAnsi="Gandhari Unicode" w:cs="e-Tamil OTC"/>
          <w:lang w:val="en-GB"/>
        </w:rPr>
        <w:t xml:space="preserve">C2v: </w:t>
      </w:r>
      <w:proofErr w:type="spellStart"/>
      <w:r>
        <w:rPr>
          <w:rFonts w:ascii="Gandhari Unicode" w:hAnsi="Gandhari Unicode" w:cs="e-Tamil OTC"/>
          <w:lang w:val="en-GB"/>
        </w:rPr>
        <w:t>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1EA6529F" w14:textId="77777777" w:rsidR="00544225" w:rsidRDefault="00544225">
      <w:pPr>
        <w:pStyle w:val="Textbody"/>
        <w:spacing w:after="29"/>
        <w:jc w:val="both"/>
        <w:rPr>
          <w:rFonts w:ascii="Gandhari Unicode" w:hAnsi="Gandhari Unicode" w:cs="e-Tamil OTC"/>
          <w:lang w:val="en-GB"/>
        </w:rPr>
      </w:pPr>
    </w:p>
    <w:p w14:paraId="6DBC602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படுதலின்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p>
    <w:p w14:paraId="6EC1691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w:t>
      </w:r>
      <w:proofErr w:type="spellEnd"/>
    </w:p>
    <w:p w14:paraId="0CE9AF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சென்றைக்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கென்றி</w:t>
      </w:r>
      <w:proofErr w:type="spellEnd"/>
    </w:p>
    <w:p w14:paraId="7BEEB21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மோய்வன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வழுங்கத்</w:t>
      </w:r>
      <w:proofErr w:type="spellEnd"/>
    </w:p>
    <w:p w14:paraId="0F32E0B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னடுங்கி</w:t>
      </w:r>
      <w:proofErr w:type="spellEnd"/>
    </w:p>
    <w:p w14:paraId="2DE2B2F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செயற்குரி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யதுவே</w:t>
      </w:r>
      <w:proofErr w:type="spellEnd"/>
      <w:r>
        <w:rPr>
          <w:rFonts w:ascii="Gandhari Unicode" w:hAnsi="Gandhari Unicode" w:cs="e-Tamil OTC"/>
          <w:lang w:val="en-GB"/>
        </w:rPr>
        <w:t>.</w:t>
      </w:r>
    </w:p>
    <w:p w14:paraId="6CF80D82" w14:textId="77777777" w:rsidR="00544225" w:rsidRDefault="00544225">
      <w:pPr>
        <w:pStyle w:val="Textbody"/>
        <w:spacing w:after="29"/>
        <w:jc w:val="both"/>
        <w:rPr>
          <w:rFonts w:ascii="Gandhari Unicode" w:hAnsi="Gandhari Unicode" w:cs="e-Tamil OTC"/>
          <w:lang w:val="en-GB"/>
        </w:rPr>
      </w:pPr>
    </w:p>
    <w:p w14:paraId="032B3063"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யான்றர</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யான்றற</w:t>
      </w:r>
      <w:proofErr w:type="spellEnd"/>
      <w:r>
        <w:rPr>
          <w:rFonts w:ascii="Gandhari Unicode" w:eastAsia="URW Palladio UNI" w:hAnsi="Gandhari Unicode" w:cs="e-Tamil OTC"/>
          <w:lang w:val="en-GB"/>
        </w:rPr>
        <w:t xml:space="preserve"> L1 •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சென்றைக்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L1,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சென்றைக்க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சென்றி</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L1, C1+3v,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வொழுங்கித்</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வொழுங்கிகத்</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வொழுகத்</w:t>
      </w:r>
      <w:proofErr w:type="spellEnd"/>
      <w:r>
        <w:rPr>
          <w:rFonts w:ascii="Gandhari Unicode" w:hAnsi="Gandhari Unicode" w:cs="e-Tamil OTC"/>
          <w:lang w:val="en-GB"/>
        </w:rPr>
        <w:t xml:space="preserve"> G1v, Nacc.; </w:t>
      </w:r>
      <w:proofErr w:type="spellStart"/>
      <w:r>
        <w:rPr>
          <w:rFonts w:ascii="Gandhari Unicode" w:hAnsi="Gandhari Unicode" w:cs="e-Tamil OTC"/>
          <w:lang w:val="en-GB"/>
        </w:rPr>
        <w:t>வொடுங்கித்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வொடுங்கத்</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bookmarkStart w:id="1366" w:name="DDE_LINK52"/>
      <w:proofErr w:type="spellStart"/>
      <w:r>
        <w:rPr>
          <w:rFonts w:ascii="Gandhari Unicode" w:hAnsi="Gandhari Unicode" w:cs="e-Tamil OTC"/>
          <w:lang w:val="en-GB"/>
        </w:rPr>
        <w:t>மிலையான்</w:t>
      </w:r>
      <w:bookmarkEnd w:id="1366"/>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மிலையான்</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மில்லையான்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p>
    <w:p w14:paraId="2AEBF8B1" w14:textId="77777777" w:rsidR="00544225" w:rsidRDefault="00544225">
      <w:pPr>
        <w:pStyle w:val="Textbody"/>
        <w:spacing w:after="29"/>
        <w:jc w:val="both"/>
        <w:rPr>
          <w:rFonts w:ascii="Gandhari Unicode" w:hAnsi="Gandhari Unicode" w:cs="e-Tamil OTC"/>
          <w:lang w:val="en-GB"/>
        </w:rPr>
      </w:pPr>
    </w:p>
    <w:p w14:paraId="39B0770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uṭampaṭutaliṉ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tara </w:t>
      </w:r>
      <w:proofErr w:type="spellStart"/>
      <w:r>
        <w:rPr>
          <w:rFonts w:ascii="Gandhari Unicode" w:hAnsi="Gandhari Unicode" w:cs="e-Tamil OTC"/>
          <w:lang w:val="en-GB"/>
        </w:rPr>
        <w:t>vantu</w:t>
      </w:r>
      <w:proofErr w:type="spellEnd"/>
    </w:p>
    <w:p w14:paraId="41D2C7B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niṉṟaṉaṉ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kuṉṟam</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4E43B91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aḷavai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ceṉṟaikk</w:t>
      </w:r>
      <w:proofErr w:type="spellEnd"/>
      <w:r>
        <w:rPr>
          <w:rFonts w:ascii="Gandhari Unicode" w:hAnsi="Gandhari Unicode" w:cs="e-Tamil OTC"/>
          <w:lang w:val="en-GB"/>
        </w:rPr>
        <w:t xml:space="preserve">(a) </w:t>
      </w:r>
      <w:proofErr w:type="spellStart"/>
      <w:r>
        <w:rPr>
          <w:rFonts w:ascii="Gandhari Unicode" w:hAnsi="Gandhari Unicode" w:cs="e-Tamil OTC"/>
          <w:i/>
          <w:iCs/>
          <w:lang w:val="en-GB"/>
        </w:rPr>
        <w:t>eṉṟi</w:t>
      </w:r>
      <w:proofErr w:type="spellEnd"/>
    </w:p>
    <w:p w14:paraId="171FFDB3"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kai-~um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-um </w:t>
      </w:r>
      <w:proofErr w:type="spellStart"/>
      <w:r>
        <w:rPr>
          <w:rFonts w:ascii="Gandhari Unicode" w:hAnsi="Gandhari Unicode" w:cs="e-Tamil OTC"/>
          <w:lang w:val="en-GB"/>
        </w:rPr>
        <w:t>ōyvaṉa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aḻuṅka</w:t>
      </w:r>
      <w:proofErr w:type="spellEnd"/>
      <w:r>
        <w:rPr>
          <w:rFonts w:ascii="Gandhari Unicode" w:hAnsi="Gandhari Unicode" w:cs="e-Tamil OTC"/>
          <w:i/>
          <w:iCs/>
          <w:lang w:val="en-GB"/>
        </w:rPr>
        <w:t>+</w:t>
      </w:r>
    </w:p>
    <w:p w14:paraId="41546F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tī</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taḷiriṉ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naṭuṅki</w:t>
      </w:r>
      <w:proofErr w:type="spellEnd"/>
    </w:p>
    <w:p w14:paraId="5F51F904"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yāvat</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ilai</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ceyaṟk</w:t>
      </w:r>
      <w:proofErr w:type="spellEnd"/>
      <w:r>
        <w:rPr>
          <w:rFonts w:ascii="Gandhari Unicode" w:hAnsi="Gandhari Unicode" w:cs="e-Tamil OTC"/>
          <w:lang w:val="en-GB"/>
        </w:rPr>
        <w:t xml:space="preserve">* </w:t>
      </w:r>
      <w:proofErr w:type="spellStart"/>
      <w:r>
        <w:rPr>
          <w:rFonts w:ascii="Gandhari Unicode" w:hAnsi="Gandhari Unicode" w:cs="e-Tamil OTC"/>
          <w:lang w:val="en-GB"/>
        </w:rPr>
        <w:t>uriyatu</w:t>
      </w:r>
      <w:proofErr w:type="spellEnd"/>
      <w:r>
        <w:rPr>
          <w:rFonts w:ascii="Gandhari Unicode" w:hAnsi="Gandhari Unicode" w:cs="e-Tamil OTC"/>
          <w:lang w:val="en-GB"/>
        </w:rPr>
        <w:t>-~ē.</w:t>
      </w:r>
    </w:p>
    <w:p w14:paraId="66CAFDB8" w14:textId="77777777" w:rsidR="00544225" w:rsidRDefault="00544225">
      <w:pPr>
        <w:pStyle w:val="Textbody"/>
        <w:spacing w:after="29" w:line="260" w:lineRule="exact"/>
        <w:jc w:val="both"/>
        <w:rPr>
          <w:rFonts w:ascii="Gandhari Unicode" w:hAnsi="Gandhari Unicode" w:cs="e-Tamil OTC"/>
          <w:lang w:val="en-GB"/>
        </w:rPr>
      </w:pPr>
    </w:p>
    <w:p w14:paraId="147471EF" w14:textId="77777777" w:rsidR="00544225" w:rsidRDefault="00544225">
      <w:pPr>
        <w:pStyle w:val="Textbody"/>
        <w:spacing w:after="29" w:line="260" w:lineRule="exact"/>
        <w:jc w:val="both"/>
        <w:rPr>
          <w:rFonts w:ascii="Gandhari Unicode" w:hAnsi="Gandhari Unicode" w:cs="e-Tamil OTC"/>
          <w:lang w:val="en-GB"/>
        </w:rPr>
      </w:pPr>
    </w:p>
    <w:p w14:paraId="52439B7D" w14:textId="77777777" w:rsidR="00544225" w:rsidRDefault="00000000">
      <w:pPr>
        <w:pStyle w:val="Textbody"/>
        <w:spacing w:after="29" w:line="260" w:lineRule="exact"/>
        <w:jc w:val="both"/>
        <w:rPr>
          <w:rFonts w:ascii="Gandhari Unicode" w:hAnsi="Gandhari Unicode" w:cs="e-Tamil OTC"/>
          <w:lang w:val="en-GB"/>
        </w:rPr>
      </w:pPr>
      <w:r>
        <w:br w:type="page"/>
      </w:r>
    </w:p>
    <w:p w14:paraId="06B0F70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so that [she] would let go of shame to HER, who suffers, when they were going away together.</w:t>
      </w:r>
    </w:p>
    <w:p w14:paraId="4E02BC76" w14:textId="77777777" w:rsidR="00544225" w:rsidRDefault="00544225">
      <w:pPr>
        <w:pStyle w:val="Textbody"/>
        <w:spacing w:after="29" w:line="260" w:lineRule="exact"/>
        <w:jc w:val="both"/>
        <w:rPr>
          <w:rFonts w:ascii="Gandhari Unicode" w:hAnsi="Gandhari Unicode" w:cs="e-Tamil OTC"/>
          <w:lang w:val="en-GB"/>
        </w:rPr>
      </w:pPr>
    </w:p>
    <w:p w14:paraId="5A04D5A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 agreeing</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I give(inf.) come(abs.)</w:t>
      </w:r>
    </w:p>
    <w:p w14:paraId="068653C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sign he-stood</w:t>
      </w:r>
      <w:r>
        <w:rPr>
          <w:rFonts w:ascii="Gandhari Unicode" w:hAnsi="Gandhari Unicode" w:cs="e-Tamil OTC"/>
          <w:position w:val="6"/>
          <w:lang w:val="en-GB"/>
        </w:rPr>
        <w:t>ē</w:t>
      </w:r>
      <w:r>
        <w:rPr>
          <w:rFonts w:ascii="Gandhari Unicode" w:hAnsi="Gandhari Unicode" w:cs="e-Tamil OTC"/>
          <w:lang w:val="en-GB"/>
        </w:rPr>
        <w:t xml:space="preserve"> hill land-he  </w:t>
      </w:r>
    </w:p>
    <w:p w14:paraId="6A47909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today measure may-go</w:t>
      </w:r>
      <w:r>
        <w:rPr>
          <w:rStyle w:val="FootnoteReference1"/>
          <w:rFonts w:ascii="Gandhari Unicode" w:hAnsi="Gandhari Unicode" w:cs="e-Tamil OTC"/>
          <w:lang w:val="en-GB"/>
        </w:rPr>
        <w:footnoteReference w:id="712"/>
      </w:r>
      <w:r>
        <w:rPr>
          <w:rFonts w:ascii="Gandhari Unicode" w:hAnsi="Gandhari Unicode" w:cs="e-Tamil OTC"/>
          <w:lang w:val="en-GB"/>
        </w:rPr>
        <w:t xml:space="preserve"> you-say(sub.)</w:t>
      </w:r>
    </w:p>
    <w:p w14:paraId="5681DDC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w:t>
      </w:r>
      <w:r>
        <w:rPr>
          <w:rFonts w:ascii="Gandhari Unicode" w:hAnsi="Gandhari Unicode" w:cs="e-Tamil OTC"/>
          <w:position w:val="6"/>
          <w:lang w:val="en-GB"/>
        </w:rPr>
        <w:t>um</w:t>
      </w:r>
      <w:r>
        <w:rPr>
          <w:rFonts w:ascii="Gandhari Unicode" w:hAnsi="Gandhari Unicode" w:cs="e-Tamil OTC"/>
          <w:lang w:val="en-GB"/>
        </w:rPr>
        <w:t xml:space="preserve"> foot</w:t>
      </w:r>
      <w:r>
        <w:rPr>
          <w:rFonts w:ascii="Gandhari Unicode" w:hAnsi="Gandhari Unicode" w:cs="e-Tamil OTC"/>
          <w:position w:val="6"/>
          <w:lang w:val="en-GB"/>
        </w:rPr>
        <w:t>um</w:t>
      </w:r>
      <w:r>
        <w:rPr>
          <w:rFonts w:ascii="Gandhari Unicode" w:hAnsi="Gandhari Unicode" w:cs="e-Tamil OTC"/>
          <w:lang w:val="en-GB"/>
        </w:rPr>
        <w:t xml:space="preserve"> they-become-tired(n.pl.) be-spoiled(inf.)</w:t>
      </w:r>
      <w:r>
        <w:rPr>
          <w:rStyle w:val="FootnoteReference1"/>
          <w:rFonts w:ascii="Gandhari Unicode" w:hAnsi="Gandhari Unicode" w:cs="e-Tamil OTC"/>
          <w:lang w:val="en-GB"/>
        </w:rPr>
        <w:footnoteReference w:id="713"/>
      </w:r>
    </w:p>
    <w:p w14:paraId="4F25B9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fire have- sprout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w:t>
      </w:r>
      <w:proofErr w:type="gramStart"/>
      <w:r>
        <w:rPr>
          <w:rFonts w:ascii="Gandhari Unicode" w:hAnsi="Gandhari Unicode" w:cs="e-Tamil OTC"/>
          <w:lang w:val="en-GB"/>
        </w:rPr>
        <w:t>trembled</w:t>
      </w:r>
      <w:proofErr w:type="gramEnd"/>
    </w:p>
    <w:p w14:paraId="7541325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anything not-it I </w:t>
      </w:r>
      <w:proofErr w:type="gramStart"/>
      <w:r>
        <w:rPr>
          <w:rFonts w:ascii="Gandhari Unicode" w:hAnsi="Gandhari Unicode" w:cs="e-Tamil OTC"/>
          <w:lang w:val="en-GB"/>
        </w:rPr>
        <w:t>doing</w:t>
      </w:r>
      <w:proofErr w:type="gramEnd"/>
      <w:r>
        <w:rPr>
          <w:rFonts w:ascii="Gandhari Unicode" w:hAnsi="Gandhari Unicode" w:cs="e-Tamil OTC"/>
          <w:lang w:val="en-GB"/>
        </w:rPr>
        <w:t>(dat.) suitable-it</w:t>
      </w:r>
      <w:r>
        <w:rPr>
          <w:rFonts w:ascii="Gandhari Unicode" w:hAnsi="Gandhari Unicode" w:cs="e-Tamil OTC"/>
          <w:position w:val="6"/>
          <w:lang w:val="en-GB"/>
        </w:rPr>
        <w:t>ē</w:t>
      </w:r>
      <w:r>
        <w:rPr>
          <w:rFonts w:ascii="Gandhari Unicode" w:hAnsi="Gandhari Unicode" w:cs="e-Tamil OTC"/>
          <w:lang w:val="en-GB"/>
        </w:rPr>
        <w:t>.</w:t>
      </w:r>
    </w:p>
    <w:p w14:paraId="61359FED" w14:textId="77777777" w:rsidR="00544225" w:rsidRDefault="00544225">
      <w:pPr>
        <w:pStyle w:val="Textbody"/>
        <w:spacing w:after="29"/>
        <w:jc w:val="both"/>
        <w:rPr>
          <w:rFonts w:ascii="Gandhari Unicode" w:hAnsi="Gandhari Unicode" w:cs="e-Tamil OTC"/>
          <w:lang w:val="en-GB"/>
        </w:rPr>
      </w:pPr>
    </w:p>
    <w:p w14:paraId="61454367" w14:textId="77777777" w:rsidR="00544225" w:rsidRDefault="00544225">
      <w:pPr>
        <w:pStyle w:val="Textbody"/>
        <w:spacing w:after="29"/>
        <w:jc w:val="both"/>
        <w:rPr>
          <w:rFonts w:ascii="Gandhari Unicode" w:hAnsi="Gandhari Unicode" w:cs="e-Tamil OTC"/>
          <w:lang w:val="en-GB"/>
        </w:rPr>
      </w:pPr>
    </w:p>
    <w:p w14:paraId="3937AD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When I gave [him] your agreement, he </w:t>
      </w:r>
      <w:proofErr w:type="gramStart"/>
      <w:r>
        <w:rPr>
          <w:rFonts w:ascii="Gandhari Unicode" w:hAnsi="Gandhari Unicode" w:cs="e-Tamil OTC"/>
          <w:lang w:val="en-GB"/>
        </w:rPr>
        <w:t>came</w:t>
      </w:r>
      <w:proofErr w:type="gramEnd"/>
    </w:p>
    <w:p w14:paraId="2802DF05"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 stood at the sign/meeting place, the man from the hills.</w:t>
      </w:r>
    </w:p>
    <w:p w14:paraId="11327D9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“May the span of today go”, you would say.</w:t>
      </w:r>
      <w:r>
        <w:rPr>
          <w:rStyle w:val="FootnoteReference1"/>
          <w:rFonts w:ascii="Gandhari Unicode" w:hAnsi="Gandhari Unicode" w:cs="e-Tamil OTC"/>
          <w:lang w:val="en-GB"/>
        </w:rPr>
        <w:footnoteReference w:id="714"/>
      </w:r>
    </w:p>
    <w:p w14:paraId="5907C05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There is nothing can I </w:t>
      </w:r>
      <w:proofErr w:type="gramStart"/>
      <w:r>
        <w:rPr>
          <w:rFonts w:ascii="Gandhari Unicode" w:hAnsi="Gandhari Unicode" w:cs="e-Tamil OTC"/>
          <w:lang w:val="en-GB"/>
        </w:rPr>
        <w:t>do</w:t>
      </w:r>
      <w:proofErr w:type="gramEnd"/>
    </w:p>
    <w:p w14:paraId="196BEC2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but trembling like a sprout fallen into the fire</w:t>
      </w:r>
    </w:p>
    <w:p w14:paraId="5C4F86B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so that hands and feet growing tired will be spoiled.</w:t>
      </w:r>
      <w:r>
        <w:rPr>
          <w:rStyle w:val="FootnoteReference1"/>
          <w:rFonts w:ascii="Gandhari Unicode" w:hAnsi="Gandhari Unicode" w:cs="e-Tamil OTC"/>
          <w:lang w:val="en-GB"/>
        </w:rPr>
        <w:footnoteReference w:id="715"/>
      </w:r>
    </w:p>
    <w:p w14:paraId="71F0A9B8" w14:textId="77777777" w:rsidR="00544225" w:rsidRDefault="00544225">
      <w:pPr>
        <w:pStyle w:val="Textbody"/>
        <w:spacing w:after="0"/>
        <w:jc w:val="both"/>
        <w:rPr>
          <w:rFonts w:ascii="Gandhari Unicode" w:hAnsi="Gandhari Unicode" w:cs="e-Tamil OTC"/>
          <w:lang w:val="en-GB"/>
        </w:rPr>
      </w:pPr>
    </w:p>
    <w:p w14:paraId="38ABE65D" w14:textId="77777777" w:rsidR="00544225" w:rsidRDefault="00544225">
      <w:pPr>
        <w:pStyle w:val="Textbody"/>
        <w:spacing w:after="0"/>
        <w:jc w:val="both"/>
        <w:rPr>
          <w:rFonts w:ascii="Gandhari Unicode" w:hAnsi="Gandhari Unicode" w:cs="e-Tamil OTC"/>
          <w:lang w:val="en-GB"/>
        </w:rPr>
      </w:pPr>
    </w:p>
    <w:p w14:paraId="35B154A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F086BF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1-3b </w:t>
      </w:r>
      <w:r>
        <w:rPr>
          <w:rFonts w:ascii="Gandhari Unicode" w:hAnsi="Gandhari Unicode" w:cs="e-Tamil OTC"/>
          <w:lang w:val="en-GB"/>
        </w:rPr>
        <w:tab/>
        <w:t>Since, with your agreement, I am bringing [him], he comes</w:t>
      </w:r>
    </w:p>
    <w:p w14:paraId="3122EDE0"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[and] is standing at the sign/meeting place ...</w:t>
      </w:r>
    </w:p>
    <w:p w14:paraId="240C69B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May the span of today go, you say.</w:t>
      </w:r>
    </w:p>
    <w:p w14:paraId="0B3F7170" w14:textId="77777777" w:rsidR="00544225" w:rsidRDefault="00544225">
      <w:pPr>
        <w:pStyle w:val="Textbody"/>
        <w:spacing w:after="0"/>
        <w:jc w:val="both"/>
        <w:rPr>
          <w:rFonts w:ascii="Gandhari Unicode" w:hAnsi="Gandhari Unicode" w:cs="e-Tamil OTC"/>
          <w:lang w:val="en-GB"/>
        </w:rPr>
      </w:pPr>
    </w:p>
    <w:p w14:paraId="1BEF89C4" w14:textId="77777777" w:rsidR="00544225" w:rsidRDefault="00000000">
      <w:pPr>
        <w:rPr>
          <w:rFonts w:ascii="Gandhari Unicode" w:eastAsiaTheme="majorEastAsia" w:hAnsi="Gandhari Unicode" w:cstheme="majorBidi" w:hint="eastAsia"/>
          <w:b/>
        </w:rPr>
      </w:pPr>
      <w:r>
        <w:br w:type="page"/>
      </w:r>
    </w:p>
    <w:p w14:paraId="4F84E0E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384</w:t>
      </w:r>
      <w:r>
        <w:rPr>
          <w:rFonts w:ascii="e-Tamil OTC" w:hAnsi="e-Tamil OTC" w:cs="e-Tamil OTC"/>
          <w:b/>
          <w:i w:val="0"/>
          <w:iCs w:val="0"/>
          <w:color w:val="auto"/>
        </w:rPr>
        <w:t xml:space="preserve"> </w:t>
      </w:r>
      <w:proofErr w:type="spellStart"/>
      <w:r>
        <w:rPr>
          <w:rFonts w:ascii="e-Tamil OTC" w:hAnsi="e-Tamil OTC" w:cs="e-Tamil OTC"/>
          <w:i w:val="0"/>
          <w:iCs w:val="0"/>
          <w:color w:val="auto"/>
        </w:rPr>
        <w:t>ஓரம்போகியார்</w:t>
      </w:r>
      <w:proofErr w:type="spellEnd"/>
      <w:r>
        <w:rPr>
          <w:rFonts w:ascii="e-Tamil OTC" w:hAnsi="e-Tamil OTC" w:cs="e-Tamil OTC"/>
          <w:i w:val="0"/>
          <w:iCs w:val="0"/>
          <w:color w:val="auto"/>
        </w:rPr>
        <w:t xml:space="preserve"> (</w:t>
      </w:r>
      <w:r>
        <w:rPr>
          <w:rFonts w:ascii="Gandhari Unicode" w:hAnsi="Gandhari Unicode"/>
          <w:i w:val="0"/>
          <w:iCs w:val="0"/>
          <w:color w:val="auto"/>
        </w:rPr>
        <w:t>C2, G2</w:t>
      </w:r>
      <w:r>
        <w:rPr>
          <w:rFonts w:ascii="e-Tamil OTC" w:hAnsi="e-Tamil OTC" w:cs="e-Tamil OTC"/>
          <w:i w:val="0"/>
          <w:iCs w:val="0"/>
          <w:color w:val="auto"/>
        </w:rPr>
        <w:t xml:space="preserve">: </w:t>
      </w:r>
      <w:proofErr w:type="spellStart"/>
      <w:r>
        <w:rPr>
          <w:rFonts w:ascii="e-Tamil OTC" w:hAnsi="e-Tamil OTC" w:cs="e-Tamil OTC"/>
          <w:i w:val="0"/>
          <w:iCs w:val="0"/>
          <w:color w:val="auto"/>
        </w:rPr>
        <w:t>காம்போதியார்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37B48FF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பரத்தையற்கு</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பரத்தையர்க்கு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சூளுறவு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நன்றாய்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இருந்தது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நகையாடித்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மறுத்தது</w:t>
      </w:r>
      <w:proofErr w:type="spellEnd"/>
      <w:r>
        <w:rPr>
          <w:rFonts w:ascii="Gandhari Unicode" w:hAnsi="Gandhari Unicode" w:cs="e-Tamil OTC"/>
          <w:lang w:val="en-GB"/>
        </w:rPr>
        <w:t>.</w:t>
      </w:r>
    </w:p>
    <w:p w14:paraId="25043B0B" w14:textId="77777777" w:rsidR="00544225" w:rsidRDefault="00544225">
      <w:pPr>
        <w:pStyle w:val="Textbody"/>
        <w:spacing w:after="29"/>
        <w:jc w:val="both"/>
        <w:rPr>
          <w:rFonts w:ascii="Gandhari Unicode" w:hAnsi="Gandhari Unicode" w:cs="e-Tamil OTC"/>
          <w:lang w:val="en-GB"/>
        </w:rPr>
      </w:pPr>
    </w:p>
    <w:p w14:paraId="2E59EA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உழுந்துடைக்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p>
    <w:p w14:paraId="4A96E02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ணெடும்பல்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19218E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யாயின்</w:t>
      </w:r>
      <w:proofErr w:type="spellEnd"/>
    </w:p>
    <w:p w14:paraId="3767CB3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மிகநன்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சூளே</w:t>
      </w:r>
      <w:proofErr w:type="spellEnd"/>
      <w:r>
        <w:rPr>
          <w:rFonts w:ascii="Gandhari Unicode" w:hAnsi="Gandhari Unicode" w:cs="e-Tamil OTC"/>
          <w:lang w:val="en-GB"/>
        </w:rPr>
        <w:t>.</w:t>
      </w:r>
    </w:p>
    <w:p w14:paraId="23ECA639" w14:textId="77777777" w:rsidR="00544225" w:rsidRDefault="00544225">
      <w:pPr>
        <w:pStyle w:val="Textbody"/>
        <w:spacing w:after="29"/>
        <w:jc w:val="both"/>
        <w:rPr>
          <w:rFonts w:ascii="Gandhari Unicode" w:hAnsi="Gandhari Unicode" w:cs="e-Tamil OTC"/>
          <w:lang w:val="en-GB"/>
        </w:rPr>
      </w:pPr>
    </w:p>
    <w:p w14:paraId="48B1A1FD"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[line 1b-d missing in L1] •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கழுதிற்</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Cām.v</w:t>
      </w:r>
      <w:proofErr w:type="spellEnd"/>
      <w:r>
        <w:rPr>
          <w:rStyle w:val="FootnoteReference1"/>
          <w:rFonts w:ascii="Gandhari Unicode" w:hAnsi="Gandhari Unicode" w:cs="e-Tamil OTC"/>
          <w:lang w:val="en-GB"/>
        </w:rPr>
        <w:footnoteReference w:id="716"/>
      </w:r>
      <w:r>
        <w:rPr>
          <w:rFonts w:ascii="Gandhari Unicode" w:hAnsi="Gandhari Unicode" w:cs="e-Tamil OTC"/>
          <w:lang w:val="en-GB"/>
        </w:rPr>
        <w:t xml:space="preserve">; </w:t>
      </w:r>
      <w:proofErr w:type="spellStart"/>
      <w:r>
        <w:rPr>
          <w:rFonts w:ascii="Gandhari Unicode" w:hAnsi="Gandhari Unicode" w:cs="e-Tamil OTC"/>
          <w:lang w:val="en-GB"/>
        </w:rPr>
        <w:t>கழுந்திற்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கழுத்திற்</w:t>
      </w:r>
      <w:proofErr w:type="spellEnd"/>
      <w:r>
        <w:rPr>
          <w:rFonts w:ascii="Gandhari Unicode" w:hAnsi="Gandhari Unicode" w:cs="e-Tamil OTC"/>
          <w:lang w:val="en-GB"/>
        </w:rPr>
        <w:t xml:space="preserve">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பணைத்தோ</w:t>
      </w:r>
      <w:proofErr w:type="spellEnd"/>
      <w:r>
        <w:rPr>
          <w:rFonts w:ascii="Gandhari Unicode" w:hAnsi="Gandhari Unicode" w:cs="e-Tamil OTC"/>
          <w:lang w:val="en-GB"/>
        </w:rPr>
        <w:t xml:space="preserve"> C1+2+3,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பளைத்தோ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குறுந்தொடி</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குறுந்தோ</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நலனுண்டு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துறக்கி</w:t>
      </w:r>
      <w:proofErr w:type="spellEnd"/>
      <w:r>
        <w:rPr>
          <w:rFonts w:ascii="Gandhari Unicode" w:hAnsi="Gandhari Unicode" w:cs="e-Tamil OTC"/>
          <w:lang w:val="en-GB"/>
        </w:rPr>
        <w:t xml:space="preserve"> L1, C1+3, G1v; </w:t>
      </w:r>
      <w:proofErr w:type="spellStart"/>
      <w:r>
        <w:rPr>
          <w:rFonts w:ascii="Gandhari Unicode" w:hAnsi="Gandhari Unicode" w:cs="e-Tamil OTC"/>
          <w:lang w:val="en-GB"/>
        </w:rPr>
        <w:t>நலனூண்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டுறைக்கி</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மகிழ்நநின்</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மகிழ்ந்தநின்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மகிழ்ந்த</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மகிழ்நதஞ்</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மகிழ்ந்துஞ்</w:t>
      </w:r>
      <w:proofErr w:type="spellEnd"/>
      <w:r>
        <w:rPr>
          <w:rFonts w:ascii="Gandhari Unicode" w:hAnsi="Gandhari Unicode" w:cs="e-Tamil OTC"/>
          <w:lang w:val="en-GB"/>
        </w:rPr>
        <w:t xml:space="preserve"> G2v</w:t>
      </w:r>
    </w:p>
    <w:p w14:paraId="61A0331C" w14:textId="77777777" w:rsidR="00544225" w:rsidRDefault="00544225">
      <w:pPr>
        <w:pStyle w:val="Textbody"/>
        <w:spacing w:after="29"/>
        <w:jc w:val="both"/>
        <w:rPr>
          <w:rFonts w:ascii="Gandhari Unicode" w:hAnsi="Gandhari Unicode" w:cs="e-Tamil OTC"/>
          <w:lang w:val="en-GB"/>
        </w:rPr>
      </w:pPr>
    </w:p>
    <w:p w14:paraId="59D5AEF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uḻunt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kaḻutiṉ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karump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tōḷ</w:t>
      </w:r>
      <w:proofErr w:type="spellEnd"/>
    </w:p>
    <w:p w14:paraId="75A5DB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pal </w:t>
      </w:r>
      <w:proofErr w:type="spellStart"/>
      <w:r>
        <w:rPr>
          <w:rFonts w:ascii="Gandhari Unicode" w:hAnsi="Gandhari Unicode" w:cs="e-Tamil OTC"/>
          <w:lang w:val="en-GB"/>
        </w:rPr>
        <w:t>kūntal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76E37A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tuṟatti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0FDD4E7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mika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naṉṟ</w:t>
      </w:r>
      <w:proofErr w:type="spellEnd"/>
      <w:r>
        <w:rPr>
          <w:rFonts w:ascii="Gandhari Unicode" w:hAnsi="Gandhari Unicode" w:cs="e-Tamil OTC"/>
          <w:lang w:val="en-GB"/>
        </w:rPr>
        <w:t xml:space="preserve">*-amma </w:t>
      </w:r>
      <w:proofErr w:type="spellStart"/>
      <w:r>
        <w:rPr>
          <w:rFonts w:ascii="Gandhari Unicode" w:hAnsi="Gandhari Unicode" w:cs="e-Tamil OTC"/>
          <w:lang w:val="en-GB"/>
        </w:rPr>
        <w:t>makiḻna</w:t>
      </w:r>
      <w:proofErr w:type="spellEnd"/>
      <w:r>
        <w:rPr>
          <w:rFonts w:ascii="Gandhari Unicode" w:hAnsi="Gandhari Unicode" w:cs="e-Tamil OTC"/>
          <w:lang w:val="en-GB"/>
        </w:rPr>
        <w:t xml:space="preserve"> </w:t>
      </w: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cūḷ</w:t>
      </w:r>
      <w:proofErr w:type="spellEnd"/>
      <w:r>
        <w:rPr>
          <w:rFonts w:ascii="Gandhari Unicode" w:hAnsi="Gandhari Unicode" w:cs="e-Tamil OTC"/>
          <w:lang w:val="en-GB"/>
        </w:rPr>
        <w:t>-ē.</w:t>
      </w:r>
    </w:p>
    <w:p w14:paraId="38171599" w14:textId="77777777" w:rsidR="00544225" w:rsidRDefault="00544225">
      <w:pPr>
        <w:pStyle w:val="Textbody"/>
        <w:spacing w:after="29" w:line="260" w:lineRule="exact"/>
        <w:jc w:val="both"/>
        <w:rPr>
          <w:rFonts w:ascii="Gandhari Unicode" w:hAnsi="Gandhari Unicode" w:cs="e-Tamil OTC"/>
          <w:lang w:val="en-GB"/>
        </w:rPr>
      </w:pPr>
    </w:p>
    <w:p w14:paraId="68A47289" w14:textId="77777777" w:rsidR="00544225" w:rsidRDefault="00544225">
      <w:pPr>
        <w:pStyle w:val="Textbody"/>
        <w:spacing w:after="29" w:line="260" w:lineRule="exact"/>
        <w:jc w:val="both"/>
        <w:rPr>
          <w:rFonts w:ascii="Gandhari Unicode" w:hAnsi="Gandhari Unicode" w:cs="e-Tamil OTC"/>
          <w:lang w:val="en-GB"/>
        </w:rPr>
      </w:pPr>
    </w:p>
    <w:p w14:paraId="07CAD773" w14:textId="77777777" w:rsidR="00544225" w:rsidRDefault="00000000">
      <w:pPr>
        <w:pStyle w:val="Textbody"/>
        <w:spacing w:after="29" w:line="260" w:lineRule="exact"/>
        <w:jc w:val="both"/>
        <w:rPr>
          <w:rFonts w:ascii="Gandhari Unicode" w:hAnsi="Gandhari Unicode" w:cs="e-Tamil OTC"/>
          <w:lang w:val="en-GB"/>
        </w:rPr>
      </w:pPr>
      <w:r>
        <w:br w:type="page"/>
      </w:r>
    </w:p>
    <w:p w14:paraId="0BB81CE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door refused by the confidante in jest, saying “it is excellent to have the oath, which you have made to your other women.”</w:t>
      </w:r>
    </w:p>
    <w:p w14:paraId="3139F116" w14:textId="77777777" w:rsidR="00544225" w:rsidRDefault="00544225">
      <w:pPr>
        <w:pStyle w:val="Textbody"/>
        <w:spacing w:after="29" w:line="260" w:lineRule="exact"/>
        <w:jc w:val="both"/>
        <w:rPr>
          <w:rFonts w:ascii="Gandhari Unicode" w:hAnsi="Gandhari Unicode" w:cs="e-Tamil OTC"/>
          <w:lang w:val="en-GB"/>
        </w:rPr>
      </w:pPr>
    </w:p>
    <w:p w14:paraId="16E295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black-gram possess- platform</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sugarcane possess- bamboo </w:t>
      </w:r>
      <w:proofErr w:type="gramStart"/>
      <w:r>
        <w:rPr>
          <w:rFonts w:ascii="Gandhari Unicode" w:hAnsi="Gandhari Unicode" w:cs="e-Tamil OTC"/>
          <w:lang w:val="en-GB"/>
        </w:rPr>
        <w:t>shoulder</w:t>
      </w:r>
      <w:proofErr w:type="gramEnd"/>
    </w:p>
    <w:p w14:paraId="0D95395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long many tresses short bracelet women</w:t>
      </w:r>
    </w:p>
    <w:p w14:paraId="30C64F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innocence eaten you-give-up(sub.) </w:t>
      </w:r>
      <w:proofErr w:type="gramStart"/>
      <w:r>
        <w:rPr>
          <w:rFonts w:ascii="Gandhari Unicode" w:hAnsi="Gandhari Unicode" w:cs="e-Tamil OTC"/>
          <w:lang w:val="en-GB"/>
        </w:rPr>
        <w:t>if</w:t>
      </w:r>
      <w:proofErr w:type="gramEnd"/>
    </w:p>
    <w:p w14:paraId="42EA42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be-much(inf.) good-it</w:t>
      </w:r>
      <w:r>
        <w:rPr>
          <w:rFonts w:ascii="Gandhari Unicode" w:hAnsi="Gandhari Unicode" w:cs="e-Tamil OTC"/>
          <w:position w:val="6"/>
          <w:lang w:val="en-GB"/>
        </w:rPr>
        <w:t>amma</w:t>
      </w:r>
      <w:r>
        <w:rPr>
          <w:rFonts w:ascii="Gandhari Unicode" w:hAnsi="Gandhari Unicode" w:cs="e-Tamil OTC"/>
          <w:lang w:val="en-GB"/>
        </w:rPr>
        <w:t xml:space="preserve"> delight-he(voc.) your- oath</w:t>
      </w:r>
      <w:r>
        <w:rPr>
          <w:rFonts w:ascii="Gandhari Unicode" w:hAnsi="Gandhari Unicode" w:cs="e-Tamil OTC"/>
          <w:position w:val="6"/>
          <w:lang w:val="en-GB"/>
        </w:rPr>
        <w:t>ē</w:t>
      </w:r>
      <w:r>
        <w:rPr>
          <w:rFonts w:ascii="Gandhari Unicode" w:hAnsi="Gandhari Unicode" w:cs="e-Tamil OTC"/>
          <w:lang w:val="en-GB"/>
        </w:rPr>
        <w:t>.</w:t>
      </w:r>
    </w:p>
    <w:p w14:paraId="3014BF0E" w14:textId="77777777" w:rsidR="00544225" w:rsidRDefault="00544225">
      <w:pPr>
        <w:pStyle w:val="Textbody"/>
        <w:spacing w:after="29"/>
        <w:jc w:val="both"/>
        <w:rPr>
          <w:rFonts w:ascii="Gandhari Unicode" w:hAnsi="Gandhari Unicode" w:cs="e-Tamil OTC"/>
          <w:lang w:val="en-GB"/>
        </w:rPr>
      </w:pPr>
    </w:p>
    <w:p w14:paraId="26F24598" w14:textId="77777777" w:rsidR="00544225" w:rsidRDefault="00544225">
      <w:pPr>
        <w:pStyle w:val="Textbody"/>
        <w:spacing w:after="29"/>
        <w:rPr>
          <w:rFonts w:ascii="Gandhari Unicode" w:hAnsi="Gandhari Unicode" w:cs="e-Tamil OTC"/>
          <w:lang w:val="en-GB"/>
        </w:rPr>
      </w:pPr>
    </w:p>
    <w:p w14:paraId="376492F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give [her] up, having eaten [her] innocence,</w:t>
      </w:r>
    </w:p>
    <w:p w14:paraId="2866D0CB"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women with tight bracelets, long many tresses</w:t>
      </w:r>
    </w:p>
    <w:p w14:paraId="0B64C50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[and] bamboo shoulders</w:t>
      </w:r>
    </w:p>
    <w:p w14:paraId="33E769B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with sugarcane [drawing</w:t>
      </w:r>
      <w:r>
        <w:rPr>
          <w:rStyle w:val="FootnoteReference1"/>
          <w:rFonts w:ascii="Gandhari Unicode" w:hAnsi="Gandhari Unicode" w:cs="e-Tamil OTC"/>
          <w:lang w:val="en-GB"/>
        </w:rPr>
        <w:footnoteReference w:id="717"/>
      </w:r>
      <w:r>
        <w:rPr>
          <w:rFonts w:ascii="Gandhari Unicode" w:hAnsi="Gandhari Unicode" w:cs="e-Tamil OTC"/>
          <w:lang w:val="en-GB"/>
        </w:rPr>
        <w:t>], on the platform for [guarding]</w:t>
      </w:r>
    </w:p>
    <w:p w14:paraId="4FD093C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black gram [field,</w:t>
      </w:r>
    </w:p>
    <w:p w14:paraId="0FC35AB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good, alas, delightful man, [is] your oath.</w:t>
      </w:r>
    </w:p>
    <w:p w14:paraId="547C1B9C" w14:textId="77777777" w:rsidR="00544225" w:rsidRDefault="00544225">
      <w:pPr>
        <w:pStyle w:val="Textbody"/>
        <w:spacing w:after="0"/>
        <w:jc w:val="both"/>
        <w:rPr>
          <w:rFonts w:ascii="Gandhari Unicode" w:hAnsi="Gandhari Unicode" w:cs="e-Tamil OTC"/>
          <w:lang w:val="en-GB"/>
        </w:rPr>
      </w:pPr>
    </w:p>
    <w:p w14:paraId="383C168D" w14:textId="77777777" w:rsidR="00544225" w:rsidRDefault="00544225">
      <w:pPr>
        <w:pStyle w:val="Textbody"/>
        <w:spacing w:after="0"/>
        <w:jc w:val="both"/>
        <w:rPr>
          <w:rFonts w:ascii="Gandhari Unicode" w:hAnsi="Gandhari Unicode" w:cs="e-Tamil OTC"/>
          <w:lang w:val="en-GB"/>
        </w:rPr>
      </w:pPr>
    </w:p>
    <w:p w14:paraId="7439E1C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p>
    <w:p w14:paraId="6B96B4B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2+3b </w:t>
      </w:r>
      <w:r>
        <w:rPr>
          <w:rFonts w:ascii="Gandhari Unicode" w:hAnsi="Gandhari Unicode" w:cs="e-Tamil OTC"/>
          <w:lang w:val="en-GB"/>
        </w:rPr>
        <w:tab/>
        <w:t>If you give up, having eaten [their] innocence,</w:t>
      </w:r>
    </w:p>
    <w:p w14:paraId="0F9F468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the women with tight bracelets ...</w:t>
      </w:r>
    </w:p>
    <w:p w14:paraId="6C6109CC" w14:textId="77777777" w:rsidR="00544225" w:rsidRDefault="00544225">
      <w:pPr>
        <w:pStyle w:val="Textbody"/>
        <w:spacing w:after="0"/>
        <w:jc w:val="both"/>
        <w:rPr>
          <w:rFonts w:ascii="Gandhari Unicode" w:hAnsi="Gandhari Unicode" w:cs="e-Tamil OTC"/>
          <w:lang w:val="en-GB"/>
        </w:rPr>
      </w:pPr>
    </w:p>
    <w:p w14:paraId="61C1BAC3" w14:textId="77777777" w:rsidR="00544225" w:rsidRDefault="00000000">
      <w:pPr>
        <w:rPr>
          <w:rFonts w:ascii="Gandhari Unicode" w:eastAsiaTheme="majorEastAsia" w:hAnsi="Gandhari Unicode" w:cstheme="majorBidi" w:hint="eastAsia"/>
          <w:b/>
        </w:rPr>
      </w:pPr>
      <w:r>
        <w:br w:type="page"/>
      </w:r>
    </w:p>
    <w:p w14:paraId="6026BB2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385</w:t>
      </w:r>
      <w:r>
        <w:rPr>
          <w:rFonts w:ascii="e-Tamil OTC" w:hAnsi="e-Tamil OTC" w:cs="e-Tamil OTC"/>
          <w:b/>
          <w:i w:val="0"/>
          <w:iCs w:val="0"/>
          <w:color w:val="auto"/>
        </w:rPr>
        <w:t xml:space="preserve"> </w:t>
      </w:r>
      <w:proofErr w:type="spellStart"/>
      <w:r>
        <w:rPr>
          <w:rFonts w:ascii="e-Tamil OTC" w:hAnsi="e-Tamil OTC" w:cs="e-Tamil OTC"/>
          <w:i w:val="0"/>
          <w:iCs w:val="0"/>
          <w:color w:val="auto"/>
        </w:rPr>
        <w:t>கபிலர்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8E6D21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மாற்றியது</w:t>
      </w:r>
      <w:proofErr w:type="spellEnd"/>
      <w:r>
        <w:rPr>
          <w:rFonts w:ascii="Gandhari Unicode" w:hAnsi="Gandhari Unicode" w:cs="e-Tamil OTC"/>
          <w:lang w:val="en-GB"/>
        </w:rPr>
        <w:t>.</w:t>
      </w:r>
    </w:p>
    <w:p w14:paraId="5A1666B0" w14:textId="77777777" w:rsidR="00544225" w:rsidRDefault="00544225">
      <w:pPr>
        <w:pStyle w:val="Textbody"/>
        <w:spacing w:after="29"/>
        <w:jc w:val="both"/>
        <w:rPr>
          <w:rFonts w:ascii="Gandhari Unicode" w:hAnsi="Gandhari Unicode" w:cs="e-Tamil OTC"/>
          <w:lang w:val="en-GB"/>
        </w:rPr>
      </w:pPr>
    </w:p>
    <w:p w14:paraId="286E5F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பழமா</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ரினக்கலை</w:t>
      </w:r>
      <w:proofErr w:type="spellEnd"/>
    </w:p>
    <w:p w14:paraId="2D5F25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வெரீஇச்</w:t>
      </w:r>
      <w:proofErr w:type="spellEnd"/>
    </w:p>
    <w:p w14:paraId="362C9A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குதிரையிற்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பொங்கிச்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p>
    <w:p w14:paraId="681DAB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லிருவெதிர்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பாயும்</w:t>
      </w:r>
      <w:proofErr w:type="spellEnd"/>
    </w:p>
    <w:p w14:paraId="554C069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யடுக்கத்துக்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னென்று</w:t>
      </w:r>
      <w:proofErr w:type="spellEnd"/>
    </w:p>
    <w:p w14:paraId="60A671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நட்பினன்</w:t>
      </w:r>
      <w:proofErr w:type="spellEnd"/>
    </w:p>
    <w:p w14:paraId="6C51AC4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புதுவோர்த்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தம்மவிவ்</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வழுங்க</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லூரே</w:t>
      </w:r>
      <w:proofErr w:type="spellEnd"/>
      <w:r>
        <w:rPr>
          <w:rFonts w:ascii="Gandhari Unicode" w:hAnsi="Gandhari Unicode" w:cs="e-Tamil OTC"/>
          <w:lang w:val="en-GB"/>
        </w:rPr>
        <w:t>.</w:t>
      </w:r>
      <w:r>
        <w:rPr>
          <w:rFonts w:ascii="Gandhari Unicode" w:hAnsi="Gandhari Unicode" w:cs="e-Tamil OTC"/>
          <w:lang w:val="en-GB"/>
        </w:rPr>
        <w:tab/>
      </w:r>
    </w:p>
    <w:p w14:paraId="144A4E0D" w14:textId="77777777" w:rsidR="00544225" w:rsidRDefault="00544225">
      <w:pPr>
        <w:pStyle w:val="Textbody"/>
        <w:spacing w:after="29"/>
        <w:jc w:val="both"/>
        <w:rPr>
          <w:rFonts w:ascii="Gandhari Unicode" w:hAnsi="Gandhari Unicode" w:cs="e-Tamil OTC"/>
          <w:lang w:val="en-GB"/>
        </w:rPr>
      </w:pPr>
    </w:p>
    <w:p w14:paraId="01A0F5C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1cd</w:t>
      </w:r>
      <w:r>
        <w:rPr>
          <w:rFonts w:ascii="Gandhari Unicode" w:hAnsi="Gandhari Unicode" w:cs="e-Tamil OTC"/>
          <w:lang w:val="en-GB"/>
        </w:rPr>
        <w:t xml:space="preserve"> </w:t>
      </w:r>
      <w:proofErr w:type="spellStart"/>
      <w:r>
        <w:rPr>
          <w:rFonts w:ascii="Gandhari Unicode" w:hAnsi="Gandhari Unicode" w:cs="e-Tamil OTC"/>
          <w:lang w:val="en-GB"/>
        </w:rPr>
        <w:t>பழமா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ரினக்கலை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ரினக்கலை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பழமருந்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தினக்கலை</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னினக்கலை</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சிலைவிற்</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சிலையிற்</w:t>
      </w:r>
      <w:proofErr w:type="spellEnd"/>
      <w:r>
        <w:rPr>
          <w:rFonts w:ascii="Gandhari Unicode" w:hAnsi="Gandhari Unicode" w:cs="e-Tamil OTC"/>
          <w:lang w:val="en-GB"/>
        </w:rPr>
        <w:t xml:space="preserve"> C2v,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கானவன்</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வெரீஇச்</w:t>
      </w:r>
      <w:proofErr w:type="spellEnd"/>
      <w:r>
        <w:rPr>
          <w:rFonts w:ascii="Gandhari Unicode" w:hAnsi="Gandhari Unicode" w:cs="e-Tamil OTC"/>
          <w:lang w:val="en-GB"/>
        </w:rPr>
        <w:t xml:space="preserve"> C2,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G1v, Nacc., ER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தம்மவிவ்</w:t>
      </w:r>
      <w:proofErr w:type="spellEnd"/>
      <w:r>
        <w:rPr>
          <w:rFonts w:ascii="Gandhari Unicode" w:hAnsi="Gandhari Unicode" w:cs="e-Tamil OTC"/>
          <w:lang w:val="en-GB"/>
        </w:rPr>
        <w:t xml:space="preserve"> C2+3,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தாமவிவ்</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தாமிவ்</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வழுங்க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w:t>
      </w:r>
      <w:proofErr w:type="spellEnd"/>
      <w:r>
        <w:rPr>
          <w:rFonts w:ascii="Gandhari Unicode" w:hAnsi="Gandhari Unicode" w:cs="e-Tamil OTC"/>
          <w:lang w:val="en-GB"/>
        </w:rPr>
        <w:t xml:space="preserve"> L1, C1+2+3, G1+2, Nacc.,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Nacc.v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1700CD53" w14:textId="77777777" w:rsidR="00544225" w:rsidRDefault="00544225">
      <w:pPr>
        <w:pStyle w:val="Textbody"/>
        <w:spacing w:after="29"/>
        <w:jc w:val="both"/>
        <w:rPr>
          <w:rFonts w:ascii="Gandhari Unicode" w:hAnsi="Gandhari Unicode" w:cs="e-Tamil OTC"/>
          <w:lang w:val="en-GB"/>
        </w:rPr>
      </w:pPr>
    </w:p>
    <w:p w14:paraId="14D1A5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palaviṉ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paḻam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kalai</w:t>
      </w:r>
      <w:proofErr w:type="spellEnd"/>
    </w:p>
    <w:p w14:paraId="49C01AA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cilai</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kāṉavaṉ</w:t>
      </w:r>
      <w:proofErr w:type="spellEnd"/>
      <w:r>
        <w:rPr>
          <w:rFonts w:ascii="Gandhari Unicode" w:hAnsi="Gandhari Unicode" w:cs="e-Tamil OTC"/>
          <w:lang w:val="en-GB"/>
        </w:rPr>
        <w:t xml:space="preserve"> cem </w:t>
      </w:r>
      <w:proofErr w:type="spellStart"/>
      <w:r>
        <w:rPr>
          <w:rFonts w:ascii="Gandhari Unicode" w:hAnsi="Gandhari Unicode" w:cs="e-Tamil OTC"/>
          <w:lang w:val="en-GB"/>
        </w:rPr>
        <w:t>toṭai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verīi</w:t>
      </w:r>
      <w:proofErr w:type="spellEnd"/>
      <w:r>
        <w:rPr>
          <w:rFonts w:ascii="Gandhari Unicode" w:hAnsi="Gandhari Unicode" w:cs="e-Tamil OTC"/>
          <w:lang w:val="en-GB"/>
        </w:rPr>
        <w:t>+</w:t>
      </w:r>
    </w:p>
    <w:p w14:paraId="69CB9BB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ceruv</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kutiraiyiṉ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poṅki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p>
    <w:p w14:paraId="4322E88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iru</w:t>
      </w:r>
      <w:proofErr w:type="spellEnd"/>
      <w:r>
        <w:rPr>
          <w:rFonts w:ascii="Gandhari Unicode" w:hAnsi="Gandhari Unicode" w:cs="e-Tamil OTC"/>
          <w:lang w:val="en-GB"/>
        </w:rPr>
        <w:t xml:space="preserve"> </w:t>
      </w:r>
      <w:proofErr w:type="spellStart"/>
      <w:r>
        <w:rPr>
          <w:rFonts w:ascii="Gandhari Unicode" w:hAnsi="Gandhari Unicode" w:cs="e-Tamil OTC"/>
          <w:lang w:val="en-GB"/>
        </w:rPr>
        <w:t>vetir</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amai</w:t>
      </w:r>
      <w:proofErr w:type="spellEnd"/>
      <w:r>
        <w:rPr>
          <w:rFonts w:ascii="Gandhari Unicode" w:hAnsi="Gandhari Unicode" w:cs="e-Tamil OTC"/>
          <w:lang w:val="en-GB"/>
        </w:rPr>
        <w:t xml:space="preserve"> </w:t>
      </w:r>
      <w:proofErr w:type="spellStart"/>
      <w:r>
        <w:rPr>
          <w:rFonts w:ascii="Gandhari Unicode" w:hAnsi="Gandhari Unicode" w:cs="e-Tamil OTC"/>
          <w:lang w:val="en-GB"/>
        </w:rPr>
        <w:t>tayaṅka</w:t>
      </w:r>
      <w:proofErr w:type="spellEnd"/>
      <w:r>
        <w:rPr>
          <w:rFonts w:ascii="Gandhari Unicode" w:hAnsi="Gandhari Unicode" w:cs="e-Tamil OTC"/>
          <w:lang w:val="en-GB"/>
        </w:rPr>
        <w:t xml:space="preserve">+ </w:t>
      </w:r>
      <w:proofErr w:type="spellStart"/>
      <w:r>
        <w:rPr>
          <w:rFonts w:ascii="Gandhari Unicode" w:hAnsi="Gandhari Unicode" w:cs="e-Tamil OTC"/>
          <w:lang w:val="en-GB"/>
        </w:rPr>
        <w:t>pāyum</w:t>
      </w:r>
      <w:proofErr w:type="spellEnd"/>
    </w:p>
    <w:p w14:paraId="2D3F13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aṭukkattu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kiḻavaṉ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*-um</w:t>
      </w:r>
    </w:p>
    <w:p w14:paraId="67C8DB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aṉṟai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naṭpiṉaṉ</w:t>
      </w:r>
      <w:proofErr w:type="spellEnd"/>
    </w:p>
    <w:p w14:paraId="1F917C21"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putuvōrtt</w:t>
      </w:r>
      <w:proofErr w:type="spellEnd"/>
      <w:r>
        <w:rPr>
          <w:rFonts w:ascii="Gandhari Unicode" w:hAnsi="Gandhari Unicode" w:cs="e-Tamil OTC"/>
          <w:lang w:val="en-GB"/>
        </w:rPr>
        <w:t>*-</w:t>
      </w:r>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i</w:t>
      </w:r>
      <w:proofErr w:type="spellEnd"/>
      <w:r>
        <w:rPr>
          <w:rFonts w:ascii="Gandhari Unicode" w:hAnsi="Gandhari Unicode" w:cs="e-Tamil OTC"/>
          <w:lang w:val="en-GB"/>
        </w:rPr>
        <w:t>+ ~</w:t>
      </w:r>
      <w:proofErr w:type="spellStart"/>
      <w:r>
        <w:rPr>
          <w:rFonts w:ascii="Gandhari Unicode" w:hAnsi="Gandhari Unicode" w:cs="e-Tamil OTC"/>
          <w:i/>
          <w:iCs/>
          <w:lang w:val="en-GB"/>
        </w:rPr>
        <w:t>aḻuṅkal</w:t>
      </w:r>
      <w:proofErr w:type="spellEnd"/>
      <w:r>
        <w:rPr>
          <w:rFonts w:ascii="Gandhari Unicode" w:hAnsi="Gandhari Unicode" w:cs="e-Tamil OTC"/>
          <w:lang w:val="en-GB"/>
        </w:rPr>
        <w:t xml:space="preserve"> </w:t>
      </w:r>
      <w:proofErr w:type="spellStart"/>
      <w:r>
        <w:rPr>
          <w:rFonts w:ascii="Gandhari Unicode" w:hAnsi="Gandhari Unicode" w:cs="e-Tamil OTC"/>
          <w:lang w:val="en-GB"/>
        </w:rPr>
        <w:t>ūr</w:t>
      </w:r>
      <w:proofErr w:type="spellEnd"/>
      <w:r>
        <w:rPr>
          <w:rFonts w:ascii="Gandhari Unicode" w:hAnsi="Gandhari Unicode" w:cs="e-Tamil OTC"/>
          <w:lang w:val="en-GB"/>
        </w:rPr>
        <w:t>-ē.</w:t>
      </w:r>
    </w:p>
    <w:p w14:paraId="2B53B417" w14:textId="77777777" w:rsidR="00544225" w:rsidRDefault="00544225">
      <w:pPr>
        <w:pStyle w:val="Textbody"/>
        <w:spacing w:after="29" w:line="260" w:lineRule="exact"/>
        <w:jc w:val="both"/>
        <w:rPr>
          <w:rFonts w:ascii="Gandhari Unicode" w:hAnsi="Gandhari Unicode" w:cs="e-Tamil OTC"/>
          <w:lang w:val="en-GB"/>
        </w:rPr>
      </w:pPr>
    </w:p>
    <w:p w14:paraId="45308F60" w14:textId="77777777" w:rsidR="00544225" w:rsidRDefault="00544225">
      <w:pPr>
        <w:pStyle w:val="Textbody"/>
        <w:spacing w:after="29" w:line="260" w:lineRule="exact"/>
        <w:jc w:val="both"/>
        <w:rPr>
          <w:rFonts w:ascii="Gandhari Unicode" w:hAnsi="Gandhari Unicode" w:cs="e-Tamil OTC"/>
          <w:lang w:val="en-GB"/>
        </w:rPr>
      </w:pPr>
    </w:p>
    <w:p w14:paraId="72F9387A" w14:textId="77777777" w:rsidR="00544225" w:rsidRDefault="00000000">
      <w:pPr>
        <w:pStyle w:val="Textbody"/>
        <w:spacing w:after="29" w:line="260" w:lineRule="exact"/>
        <w:jc w:val="both"/>
        <w:rPr>
          <w:rFonts w:ascii="Gandhari Unicode" w:hAnsi="Gandhari Unicode" w:cs="e-Tamil OTC"/>
          <w:lang w:val="en-GB"/>
        </w:rPr>
      </w:pPr>
      <w:r>
        <w:br w:type="page"/>
      </w:r>
    </w:p>
    <w:p w14:paraId="5DF8A20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Preventing a marriage to somebody else.</w:t>
      </w:r>
    </w:p>
    <w:p w14:paraId="266C83D8" w14:textId="77777777" w:rsidR="00544225" w:rsidRDefault="00544225">
      <w:pPr>
        <w:pStyle w:val="Textbody"/>
        <w:spacing w:after="29" w:line="260" w:lineRule="exact"/>
        <w:jc w:val="both"/>
        <w:rPr>
          <w:rFonts w:ascii="Gandhari Unicode" w:hAnsi="Gandhari Unicode" w:cs="e-Tamil OTC"/>
          <w:lang w:val="en-GB"/>
        </w:rPr>
      </w:pPr>
    </w:p>
    <w:p w14:paraId="2C0AA9C5"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jackfruit-tree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joined- fruit become-full- group male-</w:t>
      </w:r>
      <w:proofErr w:type="gramStart"/>
      <w:r>
        <w:rPr>
          <w:rFonts w:ascii="Gandhari Unicode" w:hAnsi="Gandhari Unicode" w:cs="e-Tamil OTC"/>
          <w:lang w:val="en-GB"/>
        </w:rPr>
        <w:t>monkey</w:t>
      </w:r>
      <w:proofErr w:type="gramEnd"/>
    </w:p>
    <w:p w14:paraId="301FBC2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Cilai</w:t>
      </w:r>
      <w:proofErr w:type="spellEnd"/>
      <w:r>
        <w:rPr>
          <w:rFonts w:ascii="Gandhari Unicode" w:hAnsi="Gandhari Unicode" w:cs="e-Tamil OTC"/>
          <w:lang w:val="en-GB"/>
        </w:rPr>
        <w:t>[-tree]</w:t>
      </w:r>
      <w:r>
        <w:rPr>
          <w:rStyle w:val="FootnoteReference1"/>
          <w:rFonts w:ascii="Gandhari Unicode" w:hAnsi="Gandhari Unicode" w:cs="e-Tamil OTC"/>
          <w:lang w:val="en-GB"/>
        </w:rPr>
        <w:footnoteReference w:id="718"/>
      </w:r>
      <w:r>
        <w:rPr>
          <w:rFonts w:ascii="Gandhari Unicode" w:hAnsi="Gandhari Unicode" w:cs="e-Tamil OTC"/>
          <w:lang w:val="en-GB"/>
        </w:rPr>
        <w:t xml:space="preserve"> bow forest-he red/straight arrow(?) frightened</w:t>
      </w:r>
    </w:p>
    <w:p w14:paraId="4C8269AE"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quarrel</w:t>
      </w:r>
      <w:proofErr w:type="gramEnd"/>
      <w:r>
        <w:rPr>
          <w:rFonts w:ascii="Gandhari Unicode" w:hAnsi="Gandhari Unicode" w:cs="e-Tamil OTC"/>
          <w:lang w:val="en-GB"/>
        </w:rPr>
        <w:t xml:space="preserve"> have- horse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pranced slope</w:t>
      </w:r>
    </w:p>
    <w:p w14:paraId="421D0A8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big/dark bamboo</w:t>
      </w:r>
      <w:r>
        <w:rPr>
          <w:rFonts w:ascii="Gandhari Unicode" w:hAnsi="Gandhari Unicode" w:cs="e-Tamil OTC"/>
          <w:position w:val="6"/>
          <w:lang w:val="en-GB"/>
        </w:rPr>
        <w:t>1</w:t>
      </w:r>
      <w:r>
        <w:rPr>
          <w:rFonts w:ascii="Gandhari Unicode" w:hAnsi="Gandhari Unicode" w:cs="e-Tamil OTC"/>
          <w:lang w:val="en-GB"/>
        </w:rPr>
        <w:t xml:space="preserve"> prolong- bamboo</w:t>
      </w:r>
      <w:r>
        <w:rPr>
          <w:rFonts w:ascii="Gandhari Unicode" w:hAnsi="Gandhari Unicode" w:cs="e-Tamil OTC"/>
          <w:position w:val="6"/>
          <w:lang w:val="en-GB"/>
        </w:rPr>
        <w:t>2</w:t>
      </w:r>
      <w:r>
        <w:rPr>
          <w:rFonts w:ascii="Gandhari Unicode" w:hAnsi="Gandhari Unicode" w:cs="e-Tamil OTC"/>
          <w:lang w:val="en-GB"/>
        </w:rPr>
        <w:t xml:space="preserve"> glitter(inf.) springing-</w:t>
      </w:r>
    </w:p>
    <w:p w14:paraId="6F2ADB5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 xml:space="preserve">big mountain </w:t>
      </w:r>
      <w:proofErr w:type="gramStart"/>
      <w:r>
        <w:rPr>
          <w:rFonts w:ascii="Gandhari Unicode" w:hAnsi="Gandhari Unicode" w:cs="e-Tamil OTC"/>
          <w:lang w:val="en-GB"/>
        </w:rPr>
        <w:t>mountain-side</w:t>
      </w:r>
      <w:proofErr w:type="gramEnd"/>
      <w:r>
        <w:rPr>
          <w:rFonts w:ascii="Gandhari Unicode" w:hAnsi="Gandhari Unicode" w:cs="e-Tamil OTC"/>
          <w:lang w:val="en-GB"/>
        </w:rPr>
        <w:t xml:space="preserve">(obl.) master always </w:t>
      </w:r>
      <w:r>
        <w:rPr>
          <w:rFonts w:ascii="Gandhari Unicode" w:hAnsi="Gandhari Unicode" w:cs="e-Tamil OTC"/>
          <w:lang w:val="en-GB"/>
        </w:rPr>
        <w:tab/>
      </w:r>
    </w:p>
    <w:p w14:paraId="5A2CF503"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that-day like friendship-he</w:t>
      </w:r>
    </w:p>
    <w:p w14:paraId="09C069A8"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new-they(h.)-it</w:t>
      </w:r>
      <w:r>
        <w:rPr>
          <w:rFonts w:ascii="Gandhari Unicode" w:hAnsi="Gandhari Unicode" w:cs="e-Tamil OTC"/>
          <w:position w:val="6"/>
          <w:lang w:val="en-GB"/>
        </w:rPr>
        <w:t>amma</w:t>
      </w:r>
      <w:r>
        <w:rPr>
          <w:rFonts w:ascii="Gandhari Unicode" w:hAnsi="Gandhari Unicode" w:cs="e-Tamil OTC"/>
          <w:lang w:val="en-GB"/>
        </w:rPr>
        <w:t xml:space="preserve"> this- noise village</w:t>
      </w:r>
      <w:r>
        <w:rPr>
          <w:rFonts w:ascii="Gandhari Unicode" w:hAnsi="Gandhari Unicode" w:cs="e-Tamil OTC"/>
          <w:position w:val="6"/>
          <w:lang w:val="en-GB"/>
        </w:rPr>
        <w:t>ē</w:t>
      </w:r>
      <w:r>
        <w:rPr>
          <w:rFonts w:ascii="Gandhari Unicode" w:hAnsi="Gandhari Unicode" w:cs="e-Tamil OTC"/>
          <w:lang w:val="en-GB"/>
        </w:rPr>
        <w:t>.</w:t>
      </w:r>
    </w:p>
    <w:p w14:paraId="35A20548" w14:textId="77777777" w:rsidR="00544225" w:rsidRDefault="00544225">
      <w:pPr>
        <w:pStyle w:val="Textbody"/>
        <w:spacing w:after="29"/>
        <w:jc w:val="both"/>
        <w:rPr>
          <w:rFonts w:ascii="Gandhari Unicode" w:hAnsi="Gandhari Unicode" w:cs="e-Tamil OTC"/>
          <w:lang w:val="en-GB"/>
        </w:rPr>
      </w:pPr>
    </w:p>
    <w:p w14:paraId="23B17E4A" w14:textId="77777777" w:rsidR="00544225" w:rsidRDefault="00544225">
      <w:pPr>
        <w:pStyle w:val="Textbody"/>
        <w:spacing w:after="29"/>
        <w:rPr>
          <w:rFonts w:ascii="Gandhari Unicode" w:hAnsi="Gandhari Unicode" w:cs="e-Tamil OTC"/>
          <w:lang w:val="en-GB"/>
        </w:rPr>
      </w:pPr>
    </w:p>
    <w:p w14:paraId="6B469C4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master of the big mountain side,</w:t>
      </w:r>
    </w:p>
    <w:p w14:paraId="0EE5F689"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male of the fruit-eating monkey group joined</w:t>
      </w:r>
    </w:p>
    <w:p w14:paraId="272F95C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by the jackfruit tree,</w:t>
      </w:r>
    </w:p>
    <w:p w14:paraId="67929D8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frightened by the red arrow</w:t>
      </w:r>
      <w:r>
        <w:rPr>
          <w:rStyle w:val="FootnoteReference1"/>
          <w:rFonts w:ascii="Gandhari Unicode" w:hAnsi="Gandhari Unicode" w:cs="e-Tamil OTC"/>
          <w:lang w:val="en-GB"/>
        </w:rPr>
        <w:footnoteReference w:id="719"/>
      </w:r>
      <w:r>
        <w:rPr>
          <w:rFonts w:ascii="Gandhari Unicode" w:hAnsi="Gandhari Unicode" w:cs="e-Tamil OTC"/>
          <w:lang w:val="en-GB"/>
        </w:rPr>
        <w:t xml:space="preserve"> of the forest </w:t>
      </w:r>
      <w:proofErr w:type="gramStart"/>
      <w:r>
        <w:rPr>
          <w:rFonts w:ascii="Gandhari Unicode" w:hAnsi="Gandhari Unicode" w:cs="e-Tamil OTC"/>
          <w:lang w:val="en-GB"/>
        </w:rPr>
        <w:t>man</w:t>
      </w:r>
      <w:proofErr w:type="gramEnd"/>
    </w:p>
    <w:p w14:paraId="7EB15B5D"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with [his] </w:t>
      </w:r>
      <w:proofErr w:type="spellStart"/>
      <w:r>
        <w:rPr>
          <w:rFonts w:ascii="Gandhari Unicode" w:hAnsi="Gandhari Unicode" w:cs="e-Tamil OTC"/>
          <w:lang w:val="en-GB"/>
        </w:rPr>
        <w:t>Cilai</w:t>
      </w:r>
      <w:proofErr w:type="spellEnd"/>
      <w:r>
        <w:rPr>
          <w:rFonts w:ascii="Gandhari Unicode" w:hAnsi="Gandhari Unicode" w:cs="e-Tamil OTC"/>
          <w:lang w:val="en-GB"/>
        </w:rPr>
        <w:t xml:space="preserve"> [wood] bow,</w:t>
      </w:r>
    </w:p>
    <w:p w14:paraId="750B0880"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is leaping</w:t>
      </w:r>
      <w:r>
        <w:rPr>
          <w:rStyle w:val="FootnoteReference1"/>
          <w:rFonts w:ascii="Gandhari Unicode" w:hAnsi="Gandhari Unicode" w:cs="e-Tamil OTC"/>
          <w:lang w:val="en-GB"/>
        </w:rPr>
        <w:footnoteReference w:id="720"/>
      </w:r>
      <w:r>
        <w:rPr>
          <w:rFonts w:ascii="Gandhari Unicode" w:hAnsi="Gandhari Unicode" w:cs="e-Tamil OTC"/>
          <w:lang w:val="en-GB"/>
        </w:rPr>
        <w:t>, so that the long bamboo[-stems]</w:t>
      </w:r>
    </w:p>
    <w:p w14:paraId="4352114F"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big bamboo glitter</w:t>
      </w:r>
      <w:r>
        <w:rPr>
          <w:rStyle w:val="FootnoteReference1"/>
          <w:rFonts w:ascii="Gandhari Unicode" w:hAnsi="Gandhari Unicode" w:cs="e-Tamil OTC"/>
          <w:lang w:val="en-GB"/>
        </w:rPr>
        <w:footnoteReference w:id="721"/>
      </w:r>
    </w:p>
    <w:p w14:paraId="3E6ED273"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on the slope, prancing like horses in a fight,</w:t>
      </w:r>
    </w:p>
    <w:p w14:paraId="3C8C5BF2"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any day</w:t>
      </w:r>
    </w:p>
    <w:p w14:paraId="6FB02868"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intimate</w:t>
      </w:r>
      <w:r>
        <w:rPr>
          <w:rStyle w:val="FootnoteReference1"/>
          <w:rFonts w:ascii="Gandhari Unicode" w:hAnsi="Gandhari Unicode" w:cs="e-Tamil OTC"/>
          <w:lang w:val="en-GB"/>
        </w:rPr>
        <w:footnoteReference w:id="722"/>
      </w:r>
      <w:r>
        <w:rPr>
          <w:rFonts w:ascii="Gandhari Unicode" w:hAnsi="Gandhari Unicode" w:cs="e-Tamil OTC"/>
          <w:lang w:val="en-GB"/>
        </w:rPr>
        <w:t xml:space="preserve"> [with us] as on that day.</w:t>
      </w:r>
    </w:p>
    <w:p w14:paraId="540B01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Newcomers [has], alas, this noisy village.</w:t>
      </w:r>
    </w:p>
    <w:p w14:paraId="453D2FC0" w14:textId="77777777" w:rsidR="00544225" w:rsidRDefault="00544225">
      <w:pPr>
        <w:pStyle w:val="Textbody"/>
        <w:spacing w:after="0"/>
        <w:jc w:val="both"/>
        <w:rPr>
          <w:rFonts w:ascii="Gandhari Unicode" w:hAnsi="Gandhari Unicode" w:cs="e-Tamil OTC"/>
          <w:lang w:val="en-GB"/>
        </w:rPr>
      </w:pPr>
    </w:p>
    <w:p w14:paraId="575DB79C" w14:textId="77777777" w:rsidR="00544225" w:rsidRDefault="00000000">
      <w:pPr>
        <w:rPr>
          <w:rFonts w:ascii="Gandhari Unicode" w:eastAsiaTheme="majorEastAsia" w:hAnsi="Gandhari Unicode" w:cstheme="majorBidi" w:hint="eastAsia"/>
          <w:b/>
        </w:rPr>
      </w:pPr>
      <w:r>
        <w:br w:type="page"/>
      </w:r>
    </w:p>
    <w:p w14:paraId="4159B3DD"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386</w:t>
      </w:r>
      <w:r>
        <w:rPr>
          <w:rFonts w:ascii="e-Tamil OTC" w:hAnsi="e-Tamil OTC" w:cs="e-Tamil OTC"/>
          <w:b/>
          <w:i w:val="0"/>
          <w:iCs w:val="0"/>
          <w:color w:val="auto"/>
        </w:rPr>
        <w:t xml:space="preserve"> </w:t>
      </w:r>
      <w:proofErr w:type="spellStart"/>
      <w:r>
        <w:rPr>
          <w:rFonts w:ascii="e-Tamil OTC" w:hAnsi="e-Tamil OTC" w:cs="e-Tamil OTC"/>
          <w:i w:val="0"/>
          <w:iCs w:val="0"/>
          <w:color w:val="auto"/>
        </w:rPr>
        <w:t>வெள்ளி</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வீதியார்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2955F71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அழிந்தது</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61F5AE22" w14:textId="77777777" w:rsidR="00544225" w:rsidRDefault="00544225">
      <w:pPr>
        <w:pStyle w:val="Textbody"/>
        <w:spacing w:after="29"/>
        <w:jc w:val="both"/>
        <w:rPr>
          <w:rFonts w:ascii="Gandhari Unicode" w:hAnsi="Gandhari Unicode" w:cs="e-Tamil OTC"/>
          <w:lang w:val="en-GB"/>
        </w:rPr>
      </w:pPr>
    </w:p>
    <w:p w14:paraId="29263AB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வெண்மணல்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3AA6B18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றண்ணந்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வூங்கே</w:t>
      </w:r>
      <w:proofErr w:type="spellEnd"/>
    </w:p>
    <w:p w14:paraId="27F5735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வாலிழை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w:t>
      </w:r>
      <w:proofErr w:type="spellEnd"/>
    </w:p>
    <w:p w14:paraId="0E56AEA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2E76A1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நிலம்பரந்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புன்கணொடும்</w:t>
      </w:r>
      <w:proofErr w:type="spellEnd"/>
    </w:p>
    <w:p w14:paraId="182BB44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புலம்புடைத்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லறியேன்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w:t>
      </w:r>
      <w:proofErr w:type="spellEnd"/>
      <w:r>
        <w:rPr>
          <w:rFonts w:ascii="Gandhari Unicode" w:hAnsi="Gandhari Unicode" w:cs="e-Tamil OTC"/>
          <w:lang w:val="en-GB"/>
        </w:rPr>
        <w:t>.</w:t>
      </w:r>
    </w:p>
    <w:p w14:paraId="5FAF2B2E" w14:textId="77777777" w:rsidR="00544225" w:rsidRDefault="00544225">
      <w:pPr>
        <w:pStyle w:val="Textbody"/>
        <w:spacing w:after="29"/>
        <w:jc w:val="both"/>
        <w:rPr>
          <w:rFonts w:ascii="Gandhari Unicode" w:hAnsi="Gandhari Unicode" w:cs="e-Tamil OTC"/>
          <w:lang w:val="en-GB"/>
        </w:rPr>
      </w:pPr>
    </w:p>
    <w:p w14:paraId="5E18706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வீததைக்</w:t>
      </w:r>
      <w:proofErr w:type="spellEnd"/>
      <w:r>
        <w:rPr>
          <w:rFonts w:ascii="Gandhari Unicode" w:eastAsia="URW Palladio UNI" w:hAnsi="Gandhari Unicode" w:cs="e-Tamil OTC"/>
          <w:lang w:val="en-GB"/>
        </w:rPr>
        <w:t xml:space="preserve"> L1, C1+3, G1 •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றணவா</w:t>
      </w:r>
      <w:proofErr w:type="spellEnd"/>
      <w:r>
        <w:rPr>
          <w:rFonts w:ascii="Gandhari Unicode" w:eastAsia="URW Palladio UNI" w:hAnsi="Gandhari Unicode" w:cs="e-Tamil OTC"/>
          <w:lang w:val="en-GB"/>
        </w:rPr>
        <w:t xml:space="preserve"> L1,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றனவா</w:t>
      </w:r>
      <w:proofErr w:type="spellEnd"/>
      <w:r>
        <w:rPr>
          <w:rFonts w:ascii="Gandhari Unicode" w:eastAsia="URW Palladio UNI" w:hAnsi="Gandhari Unicode" w:cs="e-Tamil OTC"/>
          <w:lang w:val="en-GB"/>
        </w:rPr>
        <w:t xml:space="preserve"> G1v •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விழவணி</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விழவணிக்</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புன்கணொடும்</w:t>
      </w:r>
      <w:proofErr w:type="spellEnd"/>
      <w:r>
        <w:rPr>
          <w:rFonts w:ascii="Gandhari Unicode" w:hAnsi="Gandhari Unicode" w:cs="e-Tamil OTC"/>
          <w:lang w:val="en-GB"/>
        </w:rPr>
        <w:t xml:space="preserve"> L1, C1+2v+3,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ணோடும்</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புன்கணொடு</w:t>
      </w:r>
      <w:proofErr w:type="spellEnd"/>
      <w:r>
        <w:rPr>
          <w:rFonts w:ascii="Gandhari Unicode" w:hAnsi="Gandhari Unicode" w:cs="e-Tamil OTC"/>
          <w:lang w:val="en-GB"/>
        </w:rPr>
        <w:t>(</w:t>
      </w:r>
      <w:proofErr w:type="spellStart"/>
      <w:r>
        <w:rPr>
          <w:rFonts w:ascii="Gandhari Unicode" w:hAnsi="Gandhari Unicode" w:cs="e-Tamil OTC"/>
          <w:lang w:val="en-GB"/>
        </w:rPr>
        <w:t>ம்</w:t>
      </w:r>
      <w:proofErr w:type="spellEnd"/>
      <w:r>
        <w:rPr>
          <w:rFonts w:ascii="Gandhari Unicode" w:hAnsi="Gandhari Unicode" w:cs="e-Tamil OTC"/>
          <w:lang w:val="en-GB"/>
        </w:rPr>
        <w:t xml:space="preserve">) C2v, AT, </w:t>
      </w:r>
      <w:proofErr w:type="spellStart"/>
      <w:r>
        <w:rPr>
          <w:rFonts w:ascii="Gandhari Unicode" w:hAnsi="Gandhari Unicode" w:cs="e-Tamil OTC"/>
          <w:lang w:val="en-GB"/>
        </w:rPr>
        <w:t>Cām</w:t>
      </w:r>
      <w:proofErr w:type="spellEnd"/>
      <w:r>
        <w:rPr>
          <w:rFonts w:ascii="Gandhari Unicode" w:hAnsi="Gandhari Unicode" w:cs="e-Tamil OTC"/>
          <w:lang w:val="en-GB"/>
        </w:rPr>
        <w:t>., I(), VP, ER</w:t>
      </w:r>
      <w:r>
        <w:rPr>
          <w:rStyle w:val="FootnoteReference1"/>
          <w:rFonts w:ascii="Gandhari Unicode" w:hAnsi="Gandhari Unicode" w:cs="e-Tamil OTC"/>
          <w:lang w:val="en-GB"/>
        </w:rPr>
        <w:footnoteReference w:id="723"/>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புலம்புடைத்</w:t>
      </w:r>
      <w:proofErr w:type="spellEnd"/>
      <w:r>
        <w:rPr>
          <w:rFonts w:ascii="Gandhari Unicode" w:hAnsi="Gandhari Unicode" w:cs="e-Tamil OTC"/>
          <w:lang w:val="en-GB"/>
        </w:rPr>
        <w:t xml:space="preserve"> C2+3v, C2,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பும்புடைத்</w:t>
      </w:r>
      <w:proofErr w:type="spellEnd"/>
      <w:r>
        <w:rPr>
          <w:rFonts w:ascii="Gandhari Unicode" w:hAnsi="Gandhari Unicode" w:cs="e-Tamil OTC"/>
          <w:lang w:val="en-GB"/>
        </w:rPr>
        <w:t xml:space="preserve"> C1+3, G1v; </w:t>
      </w:r>
      <w:proofErr w:type="spellStart"/>
      <w:r>
        <w:rPr>
          <w:rFonts w:ascii="Gandhari Unicode" w:hAnsi="Gandhari Unicode" w:cs="e-Tamil OTC"/>
          <w:lang w:val="en-GB"/>
        </w:rPr>
        <w:t>பும்புடைத்த</w:t>
      </w:r>
      <w:proofErr w:type="spellEnd"/>
      <w:r>
        <w:rPr>
          <w:rFonts w:ascii="Gandhari Unicode" w:hAnsi="Gandhari Unicode" w:cs="e-Tamil OTC"/>
          <w:lang w:val="en-GB"/>
        </w:rPr>
        <w:t xml:space="preserve"> L1,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தகுத</w:t>
      </w:r>
      <w:proofErr w:type="spellEnd"/>
      <w:r>
        <w:rPr>
          <w:rFonts w:ascii="Gandhari Unicode" w:hAnsi="Gandhari Unicode" w:cs="e-Tamil OTC"/>
          <w:lang w:val="en-GB"/>
        </w:rPr>
        <w:t xml:space="preserve"> G2</w:t>
      </w:r>
    </w:p>
    <w:p w14:paraId="6A9E1B4D" w14:textId="77777777" w:rsidR="00544225" w:rsidRDefault="00544225">
      <w:pPr>
        <w:pStyle w:val="Textbody"/>
        <w:spacing w:after="29"/>
        <w:jc w:val="both"/>
        <w:rPr>
          <w:rFonts w:ascii="Gandhari Unicode" w:hAnsi="Gandhari Unicode" w:cs="e-Tamil OTC"/>
          <w:lang w:val="en-GB"/>
        </w:rPr>
      </w:pPr>
    </w:p>
    <w:p w14:paraId="4E8A56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veḷ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virinta</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r>
        <w:rPr>
          <w:rFonts w:ascii="Gandhari Unicode" w:hAnsi="Gandhari Unicode" w:cs="e-Tamil OTC"/>
          <w:lang w:val="en-GB"/>
        </w:rPr>
        <w:t xml:space="preserve"> </w:t>
      </w:r>
      <w:proofErr w:type="spellStart"/>
      <w:r>
        <w:rPr>
          <w:rFonts w:ascii="Gandhari Unicode" w:hAnsi="Gandhari Unicode" w:cs="e-Tamil OTC"/>
          <w:lang w:val="en-GB"/>
        </w:rPr>
        <w:t>tatai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kāṉal</w:t>
      </w:r>
      <w:proofErr w:type="spellEnd"/>
    </w:p>
    <w:p w14:paraId="2C132A7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taṇṇam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taṇavā</w:t>
      </w:r>
      <w:proofErr w:type="spellEnd"/>
      <w:r>
        <w:rPr>
          <w:rFonts w:ascii="Gandhari Unicode" w:hAnsi="Gandhari Unicode" w:cs="e-Tamil OTC"/>
          <w:lang w:val="en-GB"/>
        </w:rPr>
        <w:t>-~</w:t>
      </w:r>
      <w:proofErr w:type="spellStart"/>
      <w:r>
        <w:rPr>
          <w:rFonts w:ascii="Gandhari Unicode" w:hAnsi="Gandhari Unicode" w:cs="e-Tamil OTC"/>
          <w:lang w:val="en-GB"/>
        </w:rPr>
        <w:t>ūṅk</w:t>
      </w:r>
      <w:proofErr w:type="spellEnd"/>
      <w:r>
        <w:rPr>
          <w:rFonts w:ascii="Gandhari Unicode" w:hAnsi="Gandhari Unicode" w:cs="e-Tamil OTC"/>
          <w:lang w:val="en-GB"/>
        </w:rPr>
        <w:t>*-ē</w:t>
      </w:r>
    </w:p>
    <w:p w14:paraId="76506AC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vāl</w:t>
      </w:r>
      <w:proofErr w:type="spellEnd"/>
      <w:r>
        <w:rPr>
          <w:rFonts w:ascii="Gandhari Unicode" w:hAnsi="Gandhari Unicode" w:cs="e-Tamil OTC"/>
          <w:lang w:val="en-GB"/>
        </w:rPr>
        <w:t xml:space="preserve"> </w:t>
      </w:r>
      <w:proofErr w:type="spellStart"/>
      <w:r>
        <w:rPr>
          <w:rFonts w:ascii="Gandhari Unicode" w:hAnsi="Gandhari Unicode" w:cs="e-Tamil OTC"/>
          <w:lang w:val="en-GB"/>
        </w:rPr>
        <w:t>iḻai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viḻav</w:t>
      </w:r>
      <w:proofErr w:type="spellEnd"/>
      <w:r>
        <w:rPr>
          <w:rFonts w:ascii="Gandhari Unicode" w:hAnsi="Gandhari Unicode" w:cs="e-Tamil OTC"/>
          <w:lang w:val="en-GB"/>
        </w:rPr>
        <w:t xml:space="preserve">* </w:t>
      </w:r>
      <w:proofErr w:type="spellStart"/>
      <w:r>
        <w:rPr>
          <w:rFonts w:ascii="Gandhari Unicode" w:hAnsi="Gandhari Unicode" w:cs="e-Tamil OTC"/>
          <w:lang w:val="en-GB"/>
        </w:rPr>
        <w:t>aṇi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kūṭṭum</w:t>
      </w:r>
      <w:proofErr w:type="spellEnd"/>
    </w:p>
    <w:p w14:paraId="061DF8F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mālai</w:t>
      </w:r>
      <w:proofErr w:type="spellEnd"/>
      <w:r>
        <w:rPr>
          <w:rFonts w:ascii="Gandhari Unicode" w:hAnsi="Gandhari Unicode" w:cs="e-Tamil OTC"/>
          <w:lang w:val="en-GB"/>
        </w:rPr>
        <w:t xml:space="preserve">-~ō </w:t>
      </w:r>
      <w:ins w:id="1367" w:author="Narmada Hansani Polgampalage" w:date="2023-12-01T17:35:00Z">
        <w:r>
          <w:rPr>
            <w:rFonts w:ascii="Gandhari Unicode" w:hAnsi="Gandhari Unicode" w:cs="e-Tamil OTC"/>
            <w:lang w:val="en-GB"/>
          </w:rPr>
          <w:t>~</w:t>
        </w:r>
      </w:ins>
      <w:proofErr w:type="spellStart"/>
      <w:r>
        <w:rPr>
          <w:rFonts w:ascii="Gandhari Unicode" w:hAnsi="Gandhari Unicode" w:cs="e-Tamil OTC"/>
          <w:lang w:val="en-GB"/>
        </w:rPr>
        <w:t>aṟivēṉ</w:t>
      </w:r>
      <w:proofErr w:type="spellEnd"/>
      <w:r>
        <w:rPr>
          <w:rFonts w:ascii="Gandhari Unicode" w:hAnsi="Gandhari Unicode" w:cs="e-Tamil OTC"/>
          <w:lang w:val="en-GB"/>
        </w:rPr>
        <w:t>-</w:t>
      </w:r>
      <w:proofErr w:type="spellStart"/>
      <w:r>
        <w:rPr>
          <w:rFonts w:ascii="Gandhari Unicode" w:hAnsi="Gandhari Unicode" w:cs="e-Tamil OTC"/>
          <w:lang w:val="en-GB"/>
        </w:rPr>
        <w:t>maṉ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mālai</w:t>
      </w:r>
      <w:proofErr w:type="spellEnd"/>
    </w:p>
    <w:p w14:paraId="46E4E2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nilam</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parantaṉṉa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puṉkaṇoṭ</w:t>
      </w:r>
      <w:proofErr w:type="spellEnd"/>
      <w:r>
        <w:rPr>
          <w:rFonts w:ascii="Gandhari Unicode" w:hAnsi="Gandhari Unicode" w:cs="e-Tamil OTC"/>
          <w:i/>
          <w:iCs/>
          <w:lang w:val="en-GB"/>
        </w:rPr>
        <w:t>*-um</w:t>
      </w:r>
    </w:p>
    <w:p w14:paraId="55C2555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pulamp</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uṭaitt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ākutal</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aṟiyēṉ</w:t>
      </w:r>
      <w:proofErr w:type="spellEnd"/>
      <w:r>
        <w:rPr>
          <w:rFonts w:ascii="Gandhari Unicode" w:hAnsi="Gandhari Unicode" w:cs="e-Tamil OTC"/>
          <w:lang w:val="en-GB"/>
        </w:rPr>
        <w:t xml:space="preserve"> </w:t>
      </w:r>
      <w:proofErr w:type="spellStart"/>
      <w:r>
        <w:rPr>
          <w:rFonts w:ascii="Gandhari Unicode" w:hAnsi="Gandhari Unicode" w:cs="e-Tamil OTC"/>
          <w:lang w:val="en-GB"/>
        </w:rPr>
        <w:t>yāṉ</w:t>
      </w:r>
      <w:proofErr w:type="spellEnd"/>
      <w:r>
        <w:rPr>
          <w:rFonts w:ascii="Gandhari Unicode" w:hAnsi="Gandhari Unicode" w:cs="e-Tamil OTC"/>
          <w:lang w:val="en-GB"/>
        </w:rPr>
        <w:t>-ē.</w:t>
      </w:r>
    </w:p>
    <w:p w14:paraId="1B509AF0" w14:textId="77777777" w:rsidR="00544225" w:rsidRDefault="00544225">
      <w:pPr>
        <w:pStyle w:val="Textbody"/>
        <w:spacing w:after="29" w:line="260" w:lineRule="exact"/>
        <w:jc w:val="both"/>
        <w:rPr>
          <w:rFonts w:ascii="Gandhari Unicode" w:hAnsi="Gandhari Unicode" w:cs="e-Tamil OTC"/>
          <w:u w:val="single"/>
          <w:lang w:val="en-GB"/>
        </w:rPr>
      </w:pPr>
    </w:p>
    <w:p w14:paraId="7E54A2BB" w14:textId="77777777" w:rsidR="00544225" w:rsidRDefault="00544225">
      <w:pPr>
        <w:pStyle w:val="Textbody"/>
        <w:spacing w:after="29" w:line="260" w:lineRule="exact"/>
        <w:jc w:val="both"/>
        <w:rPr>
          <w:rFonts w:ascii="Gandhari Unicode" w:hAnsi="Gandhari Unicode" w:cs="e-Tamil OTC"/>
          <w:u w:val="single"/>
          <w:lang w:val="en-GB"/>
        </w:rPr>
      </w:pPr>
    </w:p>
    <w:p w14:paraId="0FF3CCF5"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70A919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B7F5B38" w14:textId="77777777" w:rsidR="00544225" w:rsidRDefault="00544225">
      <w:pPr>
        <w:pStyle w:val="Textbody"/>
        <w:spacing w:after="29" w:line="260" w:lineRule="exact"/>
        <w:jc w:val="both"/>
        <w:rPr>
          <w:rFonts w:ascii="Gandhari Unicode" w:hAnsi="Gandhari Unicode" w:cs="e-Tamil OTC"/>
          <w:lang w:val="en-GB"/>
        </w:rPr>
      </w:pPr>
    </w:p>
    <w:p w14:paraId="2FDB2A44" w14:textId="77777777" w:rsidR="00544225" w:rsidRDefault="00000000">
      <w:pPr>
        <w:pStyle w:val="Textbody"/>
        <w:spacing w:after="0" w:line="260" w:lineRule="exact"/>
        <w:rPr>
          <w:rFonts w:ascii="Gandhari Unicode" w:hAnsi="Gandhari Unicode" w:cs="e-Tamil OTC"/>
          <w:lang w:val="en-GB"/>
        </w:rPr>
      </w:pPr>
      <w:r>
        <w:rPr>
          <w:rFonts w:ascii="Gandhari Unicode" w:hAnsi="Gandhari Unicode" w:cs="e-Tamil OTC"/>
          <w:lang w:val="en-GB"/>
        </w:rPr>
        <w:t>white sand expanded- blossom fill- seashore-</w:t>
      </w:r>
      <w:proofErr w:type="gramStart"/>
      <w:r>
        <w:rPr>
          <w:rFonts w:ascii="Gandhari Unicode" w:hAnsi="Gandhari Unicode" w:cs="e-Tamil OTC"/>
          <w:lang w:val="en-GB"/>
        </w:rPr>
        <w:t>grove</w:t>
      </w:r>
      <w:proofErr w:type="gramEnd"/>
    </w:p>
    <w:p w14:paraId="05F152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cool ghat-he depart-not</w:t>
      </w:r>
      <w:ins w:id="1368" w:author="Narmada Hansani Polgampalage" w:date="2023-12-01T17:34:00Z">
        <w:r>
          <w:rPr>
            <w:rFonts w:ascii="Gandhari Unicode" w:hAnsi="Gandhari Unicode" w:cs="e-Tamil OTC"/>
            <w:lang w:val="en-GB"/>
          </w:rPr>
          <w:t>-</w:t>
        </w:r>
      </w:ins>
      <w:del w:id="1369" w:author="Narmada Hansani Polgampalage" w:date="2023-12-01T17:34:00Z">
        <w:r>
          <w:rPr>
            <w:rFonts w:ascii="Gandhari Unicode" w:hAnsi="Gandhari Unicode" w:cs="e-Tamil OTC"/>
            <w:lang w:val="en-GB"/>
          </w:rPr>
          <w:delText xml:space="preserve"> </w:delText>
        </w:r>
      </w:del>
      <w:proofErr w:type="gramStart"/>
      <w:r>
        <w:rPr>
          <w:rFonts w:ascii="Gandhari Unicode" w:hAnsi="Gandhari Unicode" w:cs="e-Tamil OTC"/>
          <w:lang w:val="en-GB"/>
        </w:rPr>
        <w:t>before</w:t>
      </w:r>
      <w:r>
        <w:rPr>
          <w:rFonts w:ascii="Gandhari Unicode" w:hAnsi="Gandhari Unicode" w:cs="e-Tamil OTC"/>
          <w:position w:val="6"/>
          <w:lang w:val="en-GB"/>
        </w:rPr>
        <w:t>ē</w:t>
      </w:r>
      <w:proofErr w:type="gramEnd"/>
    </w:p>
    <w:p w14:paraId="15E418B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purity jewel women festival ornament combining-</w:t>
      </w:r>
    </w:p>
    <w:p w14:paraId="6A9577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evening</w:t>
      </w:r>
      <w:r>
        <w:rPr>
          <w:rFonts w:ascii="Gandhari Unicode" w:hAnsi="Gandhari Unicode" w:cs="e-Tamil OTC"/>
          <w:position w:val="6"/>
          <w:lang w:val="en-GB"/>
        </w:rPr>
        <w:t>ō</w:t>
      </w:r>
      <w:r>
        <w:rPr>
          <w:rFonts w:ascii="Gandhari Unicode" w:hAnsi="Gandhari Unicode" w:cs="e-Tamil OTC"/>
          <w:lang w:val="en-GB"/>
        </w:rPr>
        <w:t xml:space="preserve"> I-know</w:t>
      </w:r>
      <w:proofErr w:type="spellStart"/>
      <w:r>
        <w:rPr>
          <w:rFonts w:ascii="Gandhari Unicode" w:hAnsi="Gandhari Unicode" w:cs="e-Tamil OTC"/>
          <w:position w:val="6"/>
          <w:lang w:val="en-GB"/>
        </w:rPr>
        <w:t>maṉṉē</w:t>
      </w:r>
      <w:proofErr w:type="spellEnd"/>
      <w:r>
        <w:rPr>
          <w:rFonts w:ascii="Gandhari Unicode" w:hAnsi="Gandhari Unicode" w:cs="e-Tamil OTC"/>
          <w:lang w:val="en-GB"/>
        </w:rPr>
        <w:t xml:space="preserve"> evening</w:t>
      </w:r>
    </w:p>
    <w:p w14:paraId="0304311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ground spread-like sorrow-</w:t>
      </w:r>
      <w:proofErr w:type="spellStart"/>
      <w:r>
        <w:rPr>
          <w:rFonts w:ascii="Gandhari Unicode" w:hAnsi="Gandhari Unicode" w:cs="e-Tamil OTC"/>
          <w:lang w:val="en-GB"/>
        </w:rPr>
        <w:t>with</w:t>
      </w:r>
      <w:r>
        <w:rPr>
          <w:rFonts w:ascii="Gandhari Unicode" w:hAnsi="Gandhari Unicode" w:cs="e-Tamil OTC"/>
          <w:vertAlign w:val="superscript"/>
          <w:lang w:val="en-GB"/>
        </w:rPr>
        <w:t>um</w:t>
      </w:r>
      <w:proofErr w:type="spellEnd"/>
    </w:p>
    <w:p w14:paraId="52DD231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loneliness possess-it </w:t>
      </w:r>
      <w:proofErr w:type="gramStart"/>
      <w:r>
        <w:rPr>
          <w:rFonts w:ascii="Gandhari Unicode" w:hAnsi="Gandhari Unicode" w:cs="e-Tamil OTC"/>
          <w:lang w:val="en-GB"/>
        </w:rPr>
        <w:t>becoming</w:t>
      </w:r>
      <w:proofErr w:type="gramEnd"/>
      <w:r>
        <w:rPr>
          <w:rFonts w:ascii="Gandhari Unicode" w:hAnsi="Gandhari Unicode" w:cs="e-Tamil OTC"/>
          <w:lang w:val="en-GB"/>
        </w:rPr>
        <w:t xml:space="preserve"> I-don't-know I</w:t>
      </w:r>
      <w:r>
        <w:rPr>
          <w:rFonts w:ascii="Gandhari Unicode" w:hAnsi="Gandhari Unicode" w:cs="e-Tamil OTC"/>
          <w:position w:val="6"/>
          <w:lang w:val="en-GB"/>
        </w:rPr>
        <w:t>ē</w:t>
      </w:r>
      <w:r>
        <w:rPr>
          <w:rFonts w:ascii="Gandhari Unicode" w:hAnsi="Gandhari Unicode" w:cs="e-Tamil OTC"/>
          <w:lang w:val="en-GB"/>
        </w:rPr>
        <w:t>.</w:t>
      </w:r>
    </w:p>
    <w:p w14:paraId="0898F9DD" w14:textId="77777777" w:rsidR="00544225" w:rsidRDefault="00544225">
      <w:pPr>
        <w:pStyle w:val="Textbody"/>
        <w:spacing w:after="29"/>
        <w:jc w:val="both"/>
        <w:rPr>
          <w:rFonts w:ascii="Gandhari Unicode" w:hAnsi="Gandhari Unicode" w:cs="e-Tamil OTC"/>
          <w:lang w:val="en-GB"/>
        </w:rPr>
      </w:pPr>
    </w:p>
    <w:p w14:paraId="6FB65418" w14:textId="77777777" w:rsidR="00544225" w:rsidRDefault="00544225">
      <w:pPr>
        <w:pStyle w:val="Textbody"/>
        <w:spacing w:after="29"/>
        <w:jc w:val="both"/>
        <w:rPr>
          <w:rFonts w:ascii="Gandhari Unicode" w:hAnsi="Gandhari Unicode" w:cs="e-Tamil OTC"/>
          <w:lang w:val="en-GB"/>
        </w:rPr>
      </w:pPr>
    </w:p>
    <w:p w14:paraId="40C5217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Before</w:t>
      </w:r>
      <w:r>
        <w:rPr>
          <w:rStyle w:val="FootnoteReference1"/>
          <w:rFonts w:ascii="Gandhari Unicode" w:hAnsi="Gandhari Unicode" w:cs="e-Tamil OTC"/>
          <w:lang w:val="en-GB"/>
        </w:rPr>
        <w:footnoteReference w:id="724"/>
      </w:r>
      <w:r>
        <w:rPr>
          <w:rFonts w:ascii="Gandhari Unicode" w:hAnsi="Gandhari Unicode" w:cs="e-Tamil OTC"/>
          <w:lang w:val="en-GB"/>
        </w:rPr>
        <w:t xml:space="preserve"> the man from the cool ghat, by the seashore grove</w:t>
      </w:r>
    </w:p>
    <w:p w14:paraId="65A2B384"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full of blossoms spread out in the white sand, departed,</w:t>
      </w:r>
    </w:p>
    <w:p w14:paraId="2DCDB98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for evenings</w:t>
      </w:r>
      <w:r>
        <w:rPr>
          <w:rStyle w:val="FootnoteReference1"/>
          <w:rFonts w:ascii="Gandhari Unicode" w:hAnsi="Gandhari Unicode" w:cs="e-Tamil OTC"/>
          <w:lang w:val="en-GB"/>
        </w:rPr>
        <w:footnoteReference w:id="725"/>
      </w:r>
      <w:r>
        <w:rPr>
          <w:rFonts w:ascii="Gandhari Unicode" w:hAnsi="Gandhari Unicode" w:cs="e-Tamil OTC"/>
          <w:lang w:val="en-GB"/>
        </w:rPr>
        <w:t>,</w:t>
      </w:r>
    </w:p>
    <w:p w14:paraId="4852489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when women with pure jewels put together festive ornaments,</w:t>
      </w:r>
    </w:p>
    <w:p w14:paraId="17B730E2"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 would certainly know</w:t>
      </w:r>
      <w:r>
        <w:rPr>
          <w:rStyle w:val="FootnoteReference1"/>
          <w:rFonts w:ascii="Gandhari Unicode" w:hAnsi="Gandhari Unicode" w:cs="e-Tamil OTC"/>
          <w:lang w:val="en-GB"/>
        </w:rPr>
        <w:footnoteReference w:id="726"/>
      </w:r>
      <w:r>
        <w:rPr>
          <w:rFonts w:ascii="Gandhari Unicode" w:hAnsi="Gandhari Unicode" w:cs="e-Tamil OTC"/>
          <w:lang w:val="en-GB"/>
        </w:rPr>
        <w:t xml:space="preserve"> [them].</w:t>
      </w:r>
    </w:p>
    <w:p w14:paraId="69DAFCC8"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That</w:t>
      </w:r>
      <w:r>
        <w:rPr>
          <w:rStyle w:val="FootnoteReference1"/>
          <w:rFonts w:ascii="Gandhari Unicode" w:hAnsi="Gandhari Unicode" w:cs="e-Tamil OTC"/>
          <w:lang w:val="en-GB"/>
        </w:rPr>
        <w:footnoteReference w:id="727"/>
      </w:r>
      <w:r>
        <w:rPr>
          <w:rFonts w:ascii="Gandhari Unicode" w:hAnsi="Gandhari Unicode" w:cs="e-Tamil OTC"/>
          <w:lang w:val="en-GB"/>
        </w:rPr>
        <w:t xml:space="preserve"> evening possesses loneliness along with </w:t>
      </w:r>
      <w:proofErr w:type="gramStart"/>
      <w:r>
        <w:rPr>
          <w:rFonts w:ascii="Gandhari Unicode" w:hAnsi="Gandhari Unicode" w:cs="e-Tamil OTC"/>
          <w:lang w:val="en-GB"/>
        </w:rPr>
        <w:t>sorrow</w:t>
      </w:r>
      <w:proofErr w:type="gramEnd"/>
    </w:p>
    <w:p w14:paraId="112064B8"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as if to cover the [very] earth I didn't know.</w:t>
      </w:r>
    </w:p>
    <w:p w14:paraId="22C49514" w14:textId="77777777" w:rsidR="00544225" w:rsidRDefault="00544225">
      <w:pPr>
        <w:pStyle w:val="Textbody"/>
        <w:spacing w:after="0"/>
        <w:jc w:val="both"/>
        <w:rPr>
          <w:rFonts w:ascii="Gandhari Unicode" w:hAnsi="Gandhari Unicode" w:cs="e-Tamil OTC"/>
          <w:lang w:val="en-GB"/>
        </w:rPr>
      </w:pPr>
    </w:p>
    <w:p w14:paraId="6A97D683" w14:textId="77777777" w:rsidR="00544225" w:rsidRDefault="00000000">
      <w:pPr>
        <w:rPr>
          <w:rFonts w:ascii="Gandhari Unicode" w:eastAsiaTheme="majorEastAsia" w:hAnsi="Gandhari Unicode" w:cstheme="majorBidi" w:hint="eastAsia"/>
          <w:b/>
        </w:rPr>
      </w:pPr>
      <w:r>
        <w:br w:type="page"/>
      </w:r>
    </w:p>
    <w:p w14:paraId="5E0D4CE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387</w:t>
      </w:r>
      <w:r>
        <w:rPr>
          <w:rFonts w:ascii="e-Tamil OTC" w:hAnsi="e-Tamil OTC" w:cs="e-Tamil OTC"/>
          <w:b/>
          <w:i w:val="0"/>
          <w:iCs w:val="0"/>
          <w:color w:val="auto"/>
        </w:rPr>
        <w:t xml:space="preserve"> </w:t>
      </w:r>
      <w:proofErr w:type="spellStart"/>
      <w:r>
        <w:rPr>
          <w:rFonts w:ascii="e-Tamil OTC" w:hAnsi="e-Tamil OTC" w:cs="e-Tamil OTC"/>
          <w:i w:val="0"/>
          <w:iCs w:val="0"/>
          <w:color w:val="auto"/>
        </w:rPr>
        <w:t>கங்குல்</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வெள்ளத்தார்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3F4C6102"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வற்புறுத்துந்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வன்பொறையெதிர்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அழிந்தது</w:t>
      </w:r>
      <w:proofErr w:type="spellEnd"/>
      <w:r>
        <w:rPr>
          <w:rFonts w:ascii="Gandhari Unicode" w:hAnsi="Gandhari Unicode" w:cs="e-Tamil OTC"/>
          <w:lang w:val="en-GB"/>
        </w:rPr>
        <w:t xml:space="preserve">. (C1+2, G2: </w:t>
      </w:r>
      <w:proofErr w:type="spellStart"/>
      <w:r>
        <w:rPr>
          <w:rFonts w:ascii="Gandhari Unicode" w:hAnsi="Gandhari Unicode" w:cs="e-Tamil OTC"/>
          <w:lang w:val="en-GB"/>
        </w:rPr>
        <w:t>இதுவும்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அது</w:t>
      </w:r>
      <w:proofErr w:type="spellEnd"/>
      <w:r>
        <w:rPr>
          <w:rFonts w:ascii="Gandhari Unicode" w:hAnsi="Gandhari Unicode" w:cs="e-Tamil OTC"/>
          <w:lang w:val="en-GB"/>
        </w:rPr>
        <w:t>.)</w:t>
      </w:r>
    </w:p>
    <w:p w14:paraId="703265D0" w14:textId="77777777" w:rsidR="00544225" w:rsidRDefault="00544225">
      <w:pPr>
        <w:pStyle w:val="Textbody"/>
        <w:spacing w:after="29"/>
        <w:jc w:val="both"/>
        <w:rPr>
          <w:rFonts w:ascii="Gandhari Unicode" w:hAnsi="Gandhari Unicode" w:cs="e-Tamil OTC"/>
          <w:lang w:val="en-GB"/>
        </w:rPr>
      </w:pPr>
    </w:p>
    <w:p w14:paraId="5878BF7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மலரக்</w:t>
      </w:r>
      <w:proofErr w:type="spellEnd"/>
    </w:p>
    <w:p w14:paraId="2B562F7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கதிர்சினந்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மாலையு</w:t>
      </w:r>
      <w:proofErr w:type="spellEnd"/>
    </w:p>
    <w:p w14:paraId="2466DB8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p>
    <w:p w14:paraId="19002C2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னெவன்கொல்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p>
    <w:p w14:paraId="36AA75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கங்குல்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கடலினும்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4468160A" w14:textId="77777777" w:rsidR="00544225" w:rsidRDefault="00544225">
      <w:pPr>
        <w:pStyle w:val="Textbody"/>
        <w:spacing w:after="29"/>
        <w:jc w:val="both"/>
        <w:rPr>
          <w:rFonts w:ascii="Gandhari Unicode" w:hAnsi="Gandhari Unicode" w:cs="e-Tamil OTC"/>
          <w:lang w:val="en-GB"/>
        </w:rPr>
      </w:pPr>
    </w:p>
    <w:p w14:paraId="68225AFE"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நிறைவரம்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வரம்பாக</w:t>
      </w:r>
      <w:proofErr w:type="spellEnd"/>
      <w:r>
        <w:rPr>
          <w:rFonts w:ascii="Gandhari Unicode" w:hAnsi="Gandhari Unicode" w:cs="e-Tamil OTC"/>
          <w:lang w:val="en-GB"/>
        </w:rPr>
        <w:t xml:space="preserve"> L1, C1+3, G1+2v, EA, I, </w:t>
      </w:r>
      <w:proofErr w:type="spellStart"/>
      <w:r>
        <w:rPr>
          <w:rFonts w:ascii="Gandhari Unicode" w:hAnsi="Gandhari Unicode" w:cs="e-Tamil OTC"/>
          <w:lang w:val="en-GB"/>
        </w:rPr>
        <w:t>Cām.v</w:t>
      </w:r>
      <w:proofErr w:type="spellEnd"/>
      <w:r>
        <w:rPr>
          <w:rFonts w:ascii="Gandhari Unicode" w:eastAsia="URW Palladio UNI" w:hAnsi="Gandhari Unicode" w:cs="e-Tamil OTC"/>
          <w:lang w:val="en-GB"/>
        </w:rPr>
        <w:t>;</w:t>
      </w:r>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யுயிர்வரம்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w:t>
      </w:r>
      <w:proofErr w:type="spellEnd"/>
      <w:r>
        <w:rPr>
          <w:rFonts w:ascii="Gandhari Unicode" w:hAnsi="Gandhari Unicode" w:cs="e-Tamil OTC"/>
          <w:lang w:val="en-GB"/>
        </w:rPr>
        <w:t xml:space="preserve"> G2, IV, AT, </w:t>
      </w:r>
      <w:r>
        <w:rPr>
          <w:rFonts w:ascii="Gandhari Unicode" w:hAnsi="Gandhari Unicode" w:cs="e-Tamil OTC"/>
          <w:color w:val="000000"/>
          <w:lang w:val="en-GB"/>
        </w:rPr>
        <w:t>VP</w:t>
      </w:r>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வெள்ளங்</w:t>
      </w:r>
      <w:proofErr w:type="spellEnd"/>
      <w:r>
        <w:rPr>
          <w:rFonts w:ascii="Gandhari Unicode" w:hAnsi="Gandhari Unicode" w:cs="e-Tamil OTC"/>
          <w:lang w:val="en-GB"/>
        </w:rPr>
        <w:t xml:space="preserve"> L1, C1+2+3,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வெள்ளக்</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Cām.v</w:t>
      </w:r>
      <w:proofErr w:type="spellEnd"/>
    </w:p>
    <w:p w14:paraId="0909A88E" w14:textId="77777777" w:rsidR="00544225" w:rsidRDefault="00544225">
      <w:pPr>
        <w:pStyle w:val="Textbody"/>
        <w:spacing w:after="29"/>
        <w:jc w:val="both"/>
        <w:rPr>
          <w:rFonts w:ascii="Gandhari Unicode" w:hAnsi="Gandhari Unicode" w:cs="e-Tamil OTC"/>
          <w:lang w:val="en-GB"/>
        </w:rPr>
      </w:pPr>
    </w:p>
    <w:p w14:paraId="529400B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kaḻiya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mullai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malara</w:t>
      </w:r>
      <w:proofErr w:type="spellEnd"/>
      <w:r>
        <w:rPr>
          <w:rFonts w:ascii="Gandhari Unicode" w:hAnsi="Gandhari Unicode" w:cs="e-Tamil OTC"/>
          <w:lang w:val="en-GB"/>
        </w:rPr>
        <w:t>+</w:t>
      </w:r>
    </w:p>
    <w:p w14:paraId="12ED327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katir</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taṇinta</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aṟu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mālai</w:t>
      </w:r>
      <w:proofErr w:type="spellEnd"/>
      <w:r>
        <w:rPr>
          <w:rFonts w:ascii="Gandhari Unicode" w:hAnsi="Gandhari Unicode" w:cs="e-Tamil OTC"/>
          <w:i/>
          <w:iCs/>
          <w:lang w:val="en-GB"/>
        </w:rPr>
        <w:t>-~um</w:t>
      </w:r>
    </w:p>
    <w:p w14:paraId="30B6F1D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ira</w:t>
      </w:r>
      <w:proofErr w:type="spellEnd"/>
      <w:r>
        <w:rPr>
          <w:rFonts w:ascii="Gandhari Unicode" w:hAnsi="Gandhari Unicode" w:cs="e-Tamil OTC"/>
          <w:i/>
          <w:iCs/>
          <w:lang w:val="en-GB"/>
        </w:rPr>
        <w:t xml:space="preserve"> </w:t>
      </w:r>
      <w:proofErr w:type="spellStart"/>
      <w:r>
        <w:rPr>
          <w:rFonts w:ascii="Gandhari Unicode" w:hAnsi="Gandhari Unicode" w:cs="e-Tamil OTC"/>
          <w:lang w:val="en-GB"/>
        </w:rPr>
        <w:t>varamp</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nīntiṉam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756814A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evaṉ-kol</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34EC2A5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kaṅkul</w:t>
      </w:r>
      <w:proofErr w:type="spellEnd"/>
      <w:r>
        <w:rPr>
          <w:rFonts w:ascii="Gandhari Unicode" w:hAnsi="Gandhari Unicode" w:cs="e-Tamil OTC"/>
          <w:lang w:val="en-GB"/>
        </w:rPr>
        <w:t xml:space="preserve"> </w:t>
      </w:r>
      <w:proofErr w:type="spellStart"/>
      <w:r>
        <w:rPr>
          <w:rFonts w:ascii="Gandhari Unicode" w:hAnsi="Gandhari Unicode" w:cs="e-Tamil OTC"/>
          <w:lang w:val="en-GB"/>
        </w:rPr>
        <w:t>veḷḷam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kaṭaliṉum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632070B7" w14:textId="77777777" w:rsidR="00544225" w:rsidRDefault="00544225">
      <w:pPr>
        <w:pStyle w:val="Textbody"/>
        <w:spacing w:after="29" w:line="260" w:lineRule="exact"/>
        <w:jc w:val="both"/>
        <w:rPr>
          <w:rFonts w:ascii="Gandhari Unicode" w:hAnsi="Gandhari Unicode" w:cs="e-Tamil OTC"/>
          <w:u w:val="single"/>
          <w:lang w:val="en-GB"/>
        </w:rPr>
      </w:pPr>
    </w:p>
    <w:p w14:paraId="6E911004" w14:textId="77777777" w:rsidR="00544225" w:rsidRDefault="00544225">
      <w:pPr>
        <w:pStyle w:val="Textbody"/>
        <w:spacing w:after="29" w:line="260" w:lineRule="exact"/>
        <w:jc w:val="both"/>
        <w:rPr>
          <w:rFonts w:ascii="Gandhari Unicode" w:hAnsi="Gandhari Unicode" w:cs="e-Tamil OTC"/>
          <w:u w:val="single"/>
          <w:lang w:val="en-GB"/>
        </w:rPr>
      </w:pPr>
    </w:p>
    <w:p w14:paraId="4E206D1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D065D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Spoken when being desolate in the face of encouragement by HER to the confidante, who encourages [her] in the time of separation.</w:t>
      </w:r>
    </w:p>
    <w:p w14:paraId="084A70A0" w14:textId="77777777" w:rsidR="00544225" w:rsidRDefault="00544225">
      <w:pPr>
        <w:pStyle w:val="Textbody"/>
        <w:spacing w:after="29" w:line="260" w:lineRule="exact"/>
        <w:jc w:val="both"/>
        <w:rPr>
          <w:rFonts w:ascii="Gandhari Unicode" w:hAnsi="Gandhari Unicode" w:cs="e-Tamil OTC"/>
          <w:lang w:val="en-GB"/>
        </w:rPr>
      </w:pPr>
    </w:p>
    <w:p w14:paraId="2ACF5F1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daylight pass-by(inf.) jasmine blossom(inf.)</w:t>
      </w:r>
    </w:p>
    <w:p w14:paraId="70802C0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beam anger decreased- action subside- </w:t>
      </w:r>
      <w:proofErr w:type="gramStart"/>
      <w:r>
        <w:rPr>
          <w:rFonts w:ascii="Gandhari Unicode" w:hAnsi="Gandhari Unicode" w:cs="e-Tamil OTC"/>
          <w:lang w:val="en-GB"/>
        </w:rPr>
        <w:t>evening</w:t>
      </w:r>
      <w:r>
        <w:rPr>
          <w:rFonts w:ascii="Gandhari Unicode" w:hAnsi="Gandhari Unicode" w:cs="e-Tamil OTC"/>
          <w:position w:val="6"/>
          <w:lang w:val="en-GB"/>
        </w:rPr>
        <w:t>um</w:t>
      </w:r>
      <w:proofErr w:type="gramEnd"/>
    </w:p>
    <w:p w14:paraId="0026029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night border become(inf.) we-swum </w:t>
      </w:r>
      <w:proofErr w:type="gramStart"/>
      <w:r>
        <w:rPr>
          <w:rFonts w:ascii="Gandhari Unicode" w:hAnsi="Gandhari Unicode" w:cs="e-Tamil OTC"/>
          <w:lang w:val="en-GB"/>
        </w:rPr>
        <w:t>if</w:t>
      </w:r>
      <w:proofErr w:type="gramEnd"/>
    </w:p>
    <w:p w14:paraId="4D3EA3B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what</w:t>
      </w:r>
      <w:proofErr w:type="spellStart"/>
      <w:r>
        <w:rPr>
          <w:rFonts w:ascii="Gandhari Unicode" w:hAnsi="Gandhari Unicode" w:cs="e-Tamil OTC"/>
          <w:position w:val="6"/>
          <w:lang w:val="en-GB"/>
        </w:rPr>
        <w:t>kol</w:t>
      </w:r>
      <w:proofErr w:type="spellEnd"/>
      <w:r>
        <w:rPr>
          <w:rFonts w:ascii="Gandhari Unicode" w:hAnsi="Gandhari Unicode" w:cs="e-Tamil OTC"/>
          <w:lang w:val="en-GB"/>
        </w:rPr>
        <w:t xml:space="preserve"> live friend</w:t>
      </w:r>
    </w:p>
    <w:p w14:paraId="771C62A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night flood sea</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p>
    <w:p w14:paraId="170266FC" w14:textId="77777777" w:rsidR="00544225" w:rsidRDefault="00544225">
      <w:pPr>
        <w:pStyle w:val="Textbody"/>
        <w:spacing w:after="29"/>
        <w:jc w:val="both"/>
        <w:rPr>
          <w:rFonts w:ascii="Gandhari Unicode" w:hAnsi="Gandhari Unicode" w:cs="e-Tamil OTC"/>
          <w:lang w:val="en-GB"/>
        </w:rPr>
      </w:pPr>
    </w:p>
    <w:p w14:paraId="523586D2" w14:textId="77777777" w:rsidR="00544225" w:rsidRDefault="00544225">
      <w:pPr>
        <w:pStyle w:val="Textbody"/>
        <w:spacing w:after="29"/>
        <w:jc w:val="both"/>
        <w:rPr>
          <w:rFonts w:ascii="Gandhari Unicode" w:hAnsi="Gandhari Unicode" w:cs="e-Tamil OTC"/>
          <w:lang w:val="en-GB"/>
        </w:rPr>
      </w:pPr>
    </w:p>
    <w:p w14:paraId="6A8205B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And if we were to swim</w:t>
      </w:r>
      <w:r>
        <w:rPr>
          <w:rStyle w:val="FootnoteReference1"/>
          <w:rFonts w:ascii="Gandhari Unicode" w:hAnsi="Gandhari Unicode" w:cs="e-Tamil OTC"/>
          <w:lang w:val="en-GB"/>
        </w:rPr>
        <w:footnoteReference w:id="728"/>
      </w:r>
      <w:r>
        <w:rPr>
          <w:rFonts w:ascii="Gandhari Unicode" w:hAnsi="Gandhari Unicode" w:cs="e-Tamil OTC"/>
          <w:lang w:val="en-GB"/>
        </w:rPr>
        <w:t xml:space="preserve"> the border of night</w:t>
      </w:r>
      <w:r>
        <w:rPr>
          <w:rStyle w:val="FootnoteReference1"/>
          <w:rFonts w:ascii="Gandhari Unicode" w:hAnsi="Gandhari Unicode" w:cs="e-Tamil OTC"/>
          <w:lang w:val="en-GB"/>
        </w:rPr>
        <w:footnoteReference w:id="729"/>
      </w:r>
      <w:r>
        <w:rPr>
          <w:rFonts w:ascii="Gandhari Unicode" w:hAnsi="Gandhari Unicode" w:cs="e-Tamil OTC"/>
          <w:lang w:val="en-GB"/>
        </w:rPr>
        <w:t>,</w:t>
      </w:r>
    </w:p>
    <w:p w14:paraId="192359F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evening, when action subsides, as the beams' anger decreases,</w:t>
      </w:r>
    </w:p>
    <w:p w14:paraId="7C3F0995"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while daylight passes [and] the jasmine blossoms,</w:t>
      </w:r>
    </w:p>
    <w:p w14:paraId="195F8374"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what [of that], oh friend?</w:t>
      </w:r>
    </w:p>
    <w:p w14:paraId="0042C96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flood of night [is] greater than the sea.</w:t>
      </w:r>
    </w:p>
    <w:p w14:paraId="1D34C969" w14:textId="77777777" w:rsidR="00544225" w:rsidRDefault="00544225">
      <w:pPr>
        <w:pStyle w:val="Textbody"/>
        <w:spacing w:after="0"/>
        <w:jc w:val="both"/>
        <w:rPr>
          <w:rFonts w:ascii="Gandhari Unicode" w:hAnsi="Gandhari Unicode" w:cs="e-Tamil OTC"/>
          <w:lang w:val="en-GB"/>
        </w:rPr>
      </w:pPr>
    </w:p>
    <w:p w14:paraId="0D1F90F3" w14:textId="77777777" w:rsidR="00544225" w:rsidRDefault="00000000">
      <w:pPr>
        <w:rPr>
          <w:rFonts w:ascii="Gandhari Unicode" w:eastAsiaTheme="majorEastAsia" w:hAnsi="Gandhari Unicode" w:cstheme="majorBidi" w:hint="eastAsia"/>
        </w:rPr>
      </w:pPr>
      <w:r>
        <w:br w:type="page"/>
      </w:r>
    </w:p>
    <w:p w14:paraId="0F0866F0"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i w:val="0"/>
          <w:iCs w:val="0"/>
          <w:color w:val="auto"/>
        </w:rPr>
        <w:lastRenderedPageBreak/>
        <w:t>KT 388</w:t>
      </w:r>
      <w:r>
        <w:rPr>
          <w:rFonts w:ascii="e-Tamil OTC" w:hAnsi="e-Tamil OTC" w:cs="e-Tamil OTC"/>
          <w:i w:val="0"/>
          <w:iCs w:val="0"/>
          <w:color w:val="auto"/>
        </w:rPr>
        <w:t xml:space="preserve"> </w:t>
      </w:r>
      <w:proofErr w:type="spellStart"/>
      <w:r>
        <w:rPr>
          <w:rFonts w:ascii="e-Tamil OTC" w:hAnsi="e-Tamil OTC" w:cs="e-Tamil OTC"/>
          <w:i w:val="0"/>
          <w:iCs w:val="0"/>
          <w:color w:val="auto"/>
        </w:rPr>
        <w:t>அவ்வையார்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ஔவையார்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5061C2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நேர்ந்தமை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மென்மையுங்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குறித்துச்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செலவழுங்கலுறுவானைத்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அழுங்காமற்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5171925C" w14:textId="77777777" w:rsidR="00544225" w:rsidRDefault="00544225">
      <w:pPr>
        <w:pStyle w:val="Textbody"/>
        <w:spacing w:after="29"/>
        <w:jc w:val="both"/>
        <w:rPr>
          <w:rFonts w:ascii="Gandhari Unicode" w:hAnsi="Gandhari Unicode" w:cs="e-Tamil OTC"/>
          <w:lang w:val="en-GB"/>
        </w:rPr>
      </w:pPr>
    </w:p>
    <w:p w14:paraId="0D08A5E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நீர்கால்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நிரையிதழ்க்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குவளை</w:t>
      </w:r>
      <w:proofErr w:type="spellEnd"/>
    </w:p>
    <w:p w14:paraId="1FD201B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யொற்றினும்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p>
    <w:p w14:paraId="5697843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தசாஅ</w:t>
      </w:r>
      <w:proofErr w:type="spellEnd"/>
    </w:p>
    <w:p w14:paraId="0DB7420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வுமணெருத்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தொழுகைத்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தோடுநிரைத்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தன்ன</w:t>
      </w:r>
      <w:proofErr w:type="spellEnd"/>
    </w:p>
    <w:p w14:paraId="4A6D453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முளிசினை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பிளக்கு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மையின்</w:t>
      </w:r>
      <w:proofErr w:type="spellEnd"/>
      <w:r>
        <w:rPr>
          <w:rFonts w:ascii="Gandhari Unicode" w:hAnsi="Gandhari Unicode" w:cs="e-Tamil OTC"/>
          <w:lang w:val="en-GB"/>
        </w:rPr>
        <w:tab/>
      </w:r>
    </w:p>
    <w:p w14:paraId="5D05F3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கைமடித்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துயவுங்</w:t>
      </w:r>
      <w:proofErr w:type="spellEnd"/>
    </w:p>
    <w:p w14:paraId="484FD4A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மினியவா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வரினே</w:t>
      </w:r>
      <w:proofErr w:type="spellEnd"/>
      <w:r>
        <w:rPr>
          <w:rFonts w:ascii="Gandhari Unicode" w:hAnsi="Gandhari Unicode" w:cs="e-Tamil OTC"/>
          <w:lang w:val="en-GB"/>
        </w:rPr>
        <w:t>.</w:t>
      </w:r>
    </w:p>
    <w:p w14:paraId="399DDE70" w14:textId="77777777" w:rsidR="00544225" w:rsidRDefault="00544225">
      <w:pPr>
        <w:pStyle w:val="Textbody"/>
        <w:spacing w:after="29"/>
        <w:jc w:val="both"/>
        <w:rPr>
          <w:rFonts w:ascii="Gandhari Unicode" w:hAnsi="Gandhari Unicode" w:cs="e-Tamil OTC"/>
          <w:lang w:val="en-GB"/>
        </w:rPr>
      </w:pPr>
    </w:p>
    <w:p w14:paraId="786B4B5F"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நீர்கால்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நீர்க்கால்</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L1, C1+3v,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யேற்றினும்</w:t>
      </w:r>
      <w:proofErr w:type="spellEnd"/>
      <w:r>
        <w:rPr>
          <w:rFonts w:ascii="Gandhari Unicode" w:hAnsi="Gandhari Unicode" w:cs="e-Tamil OTC"/>
          <w:lang w:val="en-GB"/>
        </w:rPr>
        <w:t xml:space="preserve"> C3, G1+2, EA; </w:t>
      </w:r>
      <w:proofErr w:type="spellStart"/>
      <w:r>
        <w:rPr>
          <w:rFonts w:ascii="Gandhari Unicode" w:hAnsi="Gandhari Unicode" w:cs="e-Tamil OTC"/>
          <w:lang w:val="en-GB"/>
        </w:rPr>
        <w:t>யேறினும்</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தாகுங்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களைவணை</w:t>
      </w:r>
      <w:proofErr w:type="spellEnd"/>
      <w:r>
        <w:rPr>
          <w:rFonts w:ascii="Gandhari Unicode" w:hAnsi="Gandhari Unicode" w:cs="e-Tamil OTC"/>
          <w:lang w:val="en-GB"/>
        </w:rPr>
        <w:t xml:space="preserve"> G2, EA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தசாஅ</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தொழுகைத்</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வுமணெருத்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தொழுகைத்</w:t>
      </w:r>
      <w:proofErr w:type="spellEnd"/>
      <w:r>
        <w:rPr>
          <w:rFonts w:ascii="Gandhari Unicode" w:hAnsi="Gandhari Unicode" w:cs="e-Tamil OTC"/>
          <w:lang w:val="en-GB"/>
        </w:rPr>
        <w:t xml:space="preserve">) AT,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பூட்டுப்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பொருகசா</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C3, G1;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கசாஅ</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ரொழுதைத்</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பூட்டுப்பொரு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தசாவா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வுமண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ரொழுகைத்</w:t>
      </w:r>
      <w:proofErr w:type="spellEnd"/>
      <w:r>
        <w:rPr>
          <w:rFonts w:ascii="Gandhari Unicode" w:hAnsi="Gandhari Unicode" w:cs="e-Tamil OTC"/>
          <w:lang w:val="en-GB"/>
        </w:rPr>
        <w:t xml:space="preserve"> VP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தோடுநிரைத்</w:t>
      </w:r>
      <w:proofErr w:type="spellEnd"/>
      <w:r>
        <w:rPr>
          <w:rFonts w:ascii="Gandhari Unicode" w:hAnsi="Gandhari Unicode" w:cs="e-Tamil OTC"/>
          <w:lang w:val="en-GB"/>
        </w:rPr>
        <w:t xml:space="preserve"> தன்னC2,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தோடுநிரைந்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தோடுநிரைத்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நிரைத்த</w:t>
      </w:r>
      <w:proofErr w:type="spellEnd"/>
      <w:r>
        <w:rPr>
          <w:rFonts w:ascii="Gandhari Unicode" w:hAnsi="Gandhari Unicode" w:cs="e-Tamil OTC"/>
          <w:lang w:val="en-GB"/>
        </w:rPr>
        <w:t xml:space="preserve"> EA, I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முளிசினை</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முழிசினை</w:t>
      </w:r>
      <w:proofErr w:type="spellEnd"/>
      <w:r>
        <w:rPr>
          <w:rFonts w:ascii="Gandhari Unicode" w:hAnsi="Gandhari Unicode" w:cs="e-Tamil OTC"/>
          <w:lang w:val="en-GB"/>
        </w:rPr>
        <w:t xml:space="preserve"> L1, G1; </w:t>
      </w:r>
      <w:proofErr w:type="spellStart"/>
      <w:r>
        <w:rPr>
          <w:rFonts w:ascii="Gandhari Unicode" w:hAnsi="Gandhari Unicode" w:cs="e-Tamil OTC"/>
          <w:lang w:val="en-GB"/>
        </w:rPr>
        <w:t>மு</w:t>
      </w:r>
      <w:r>
        <w:rPr>
          <w:rFonts w:ascii="Gandhari Unicode" w:eastAsia="URW Palladio UNI" w:hAnsi="Gandhari Unicode" w:cs="e-Tamil OTC"/>
          <w:lang w:val="en-GB"/>
        </w:rPr>
        <w:t>‡சினை</w:t>
      </w:r>
      <w:proofErr w:type="spellEnd"/>
      <w:r>
        <w:rPr>
          <w:rFonts w:ascii="Gandhari Unicode" w:eastAsia="URW Palladio UNI" w:hAnsi="Gandhari Unicode" w:cs="e-Tamil OTC"/>
          <w:lang w:val="en-GB"/>
        </w:rPr>
        <w:t xml:space="preserve"> </w:t>
      </w:r>
      <w:r>
        <w:rPr>
          <w:rFonts w:ascii="Gandhari Unicode" w:hAnsi="Gandhari Unicode" w:cs="e-Tamil OTC"/>
          <w:lang w:val="en-GB"/>
        </w:rPr>
        <w:t xml:space="preserve">C1; </w:t>
      </w:r>
      <w:proofErr w:type="spellStart"/>
      <w:r>
        <w:rPr>
          <w:rFonts w:ascii="Gandhari Unicode" w:hAnsi="Gandhari Unicode" w:cs="e-Tamil OTC"/>
          <w:lang w:val="en-GB"/>
        </w:rPr>
        <w:t>முழுசினை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முழுச்சினை</w:t>
      </w:r>
      <w:proofErr w:type="spellEnd"/>
      <w:r>
        <w:rPr>
          <w:rFonts w:ascii="Gandhari Unicode" w:hAnsi="Gandhari Unicode" w:cs="e-Tamil OTC"/>
          <w:lang w:val="en-GB"/>
        </w:rPr>
        <w:t xml:space="preserve"> C3, </w:t>
      </w:r>
      <w:proofErr w:type="spellStart"/>
      <w:r>
        <w:rPr>
          <w:rFonts w:ascii="Gandhari Unicode" w:hAnsi="Gandhari Unicode" w:cs="e-Tamil OTC"/>
          <w:lang w:val="en-GB"/>
        </w:rPr>
        <w:t>Cām.v</w:t>
      </w:r>
      <w:bookmarkStart w:id="1370" w:name="DDE_LINK79"/>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w:t>
      </w:r>
      <w:bookmarkEnd w:id="1370"/>
      <w:r>
        <w:rPr>
          <w:rFonts w:ascii="Gandhari Unicode" w:hAnsi="Gandhari Unicode" w:cs="e-Tamil OTC"/>
          <w:b/>
          <w:bCs/>
          <w:lang w:val="en-GB"/>
        </w:rPr>
        <w:t>b</w:t>
      </w:r>
      <w:r>
        <w:rPr>
          <w:rFonts w:ascii="Gandhari Unicode" w:hAnsi="Gandhari Unicode" w:cs="e-Tamil OTC"/>
          <w:lang w:val="en-GB"/>
        </w:rPr>
        <w:t xml:space="preserve"> </w:t>
      </w:r>
      <w:proofErr w:type="spellStart"/>
      <w:r>
        <w:rPr>
          <w:rFonts w:ascii="Gandhari Unicode" w:hAnsi="Gandhari Unicode" w:cs="e-Tamil OTC"/>
          <w:lang w:val="en-GB"/>
        </w:rPr>
        <w:t>கைமடித்</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கைம்மடித்</w:t>
      </w:r>
      <w:proofErr w:type="spellEnd"/>
      <w:r>
        <w:rPr>
          <w:rFonts w:ascii="Gandhari Unicode" w:hAnsi="Gandhari Unicode" w:cs="e-Tamil OTC"/>
          <w:lang w:val="en-GB"/>
        </w:rPr>
        <w:t xml:space="preserve"> G2, Nam., EA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துயவுங்</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துய்யவுங்</w:t>
      </w:r>
      <w:proofErr w:type="spellEnd"/>
      <w:r>
        <w:rPr>
          <w:rFonts w:ascii="Gandhari Unicode" w:hAnsi="Gandhari Unicode" w:cs="e-Tamil OTC"/>
          <w:lang w:val="en-GB"/>
        </w:rPr>
        <w:t xml:space="preserve"> L1</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நும்மொடு</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நு_மொடு</w:t>
      </w:r>
      <w:proofErr w:type="spellEnd"/>
      <w:r>
        <w:rPr>
          <w:rFonts w:ascii="Gandhari Unicode" w:hAnsi="Gandhari Unicode" w:cs="e-Tamil OTC"/>
          <w:lang w:val="en-GB"/>
        </w:rPr>
        <w:t xml:space="preserve"> C3</w:t>
      </w:r>
    </w:p>
    <w:p w14:paraId="47376FCD" w14:textId="77777777" w:rsidR="00544225" w:rsidRDefault="00544225">
      <w:pPr>
        <w:pStyle w:val="Textbody"/>
        <w:spacing w:after="29"/>
        <w:jc w:val="both"/>
        <w:rPr>
          <w:rFonts w:ascii="Gandhari Unicode" w:hAnsi="Gandhari Unicode" w:cs="e-Tamil OTC"/>
          <w:lang w:val="en-GB"/>
        </w:rPr>
      </w:pPr>
    </w:p>
    <w:p w14:paraId="34C8E1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w:t>
      </w:r>
      <w:proofErr w:type="spellEnd"/>
      <w:r>
        <w:rPr>
          <w:rFonts w:ascii="Gandhari Unicode" w:hAnsi="Gandhari Unicode" w:cs="e-Tamil OTC"/>
          <w:lang w:val="en-GB"/>
        </w:rPr>
        <w:t xml:space="preserve"> </w:t>
      </w:r>
      <w:proofErr w:type="spellStart"/>
      <w:r>
        <w:rPr>
          <w:rFonts w:ascii="Gandhari Unicode" w:hAnsi="Gandhari Unicode" w:cs="e-Tamil OTC"/>
          <w:lang w:val="en-GB"/>
        </w:rPr>
        <w:t>yātta</w:t>
      </w:r>
      <w:proofErr w:type="spellEnd"/>
      <w:r>
        <w:rPr>
          <w:rFonts w:ascii="Gandhari Unicode" w:hAnsi="Gandhari Unicode" w:cs="e-Tamil OTC"/>
          <w:lang w:val="en-GB"/>
        </w:rPr>
        <w:t xml:space="preserve"> </w:t>
      </w: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lang w:val="en-GB"/>
        </w:rPr>
        <w:t>itaḻ</w:t>
      </w:r>
      <w:proofErr w:type="spellEnd"/>
      <w:ins w:id="1371" w:author="Narmada Hansani Polgampalage" w:date="2023-12-01T17:51: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kuvaḷai</w:t>
      </w:r>
      <w:proofErr w:type="spellEnd"/>
    </w:p>
    <w:p w14:paraId="198805F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kōṭai</w:t>
      </w:r>
      <w:proofErr w:type="spellEnd"/>
      <w:r>
        <w:rPr>
          <w:rFonts w:ascii="Gandhari Unicode" w:hAnsi="Gandhari Unicode" w:cs="e-Tamil OTC"/>
          <w:lang w:val="en-GB"/>
        </w:rPr>
        <w:t xml:space="preserve"> </w:t>
      </w:r>
      <w:ins w:id="1372" w:author="Narmada Hansani Polgampalage" w:date="2023-12-01T17:51:00Z">
        <w:r>
          <w:rPr>
            <w:rFonts w:ascii="Gandhari Unicode" w:hAnsi="Gandhari Unicode" w:cs="e-Tamil OTC"/>
            <w:lang w:val="en-GB"/>
          </w:rPr>
          <w:t>~</w:t>
        </w:r>
      </w:ins>
      <w:proofErr w:type="spellStart"/>
      <w:r>
        <w:rPr>
          <w:rFonts w:ascii="Gandhari Unicode" w:hAnsi="Gandhari Unicode" w:cs="e-Tamil OTC"/>
          <w:i/>
          <w:iCs/>
          <w:lang w:val="en-GB"/>
        </w:rPr>
        <w:t>oṟṟiṉum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vāṭāt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ākum</w:t>
      </w:r>
      <w:proofErr w:type="spellEnd"/>
    </w:p>
    <w:p w14:paraId="1258CDF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kavaṇai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pūṭṭu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porut</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acāa</w:t>
      </w:r>
      <w:proofErr w:type="spellEnd"/>
    </w:p>
    <w:p w14:paraId="73E12C6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umaṇ</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erutt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oḻukai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niraittaṉṉa</w:t>
      </w:r>
      <w:proofErr w:type="spellEnd"/>
    </w:p>
    <w:p w14:paraId="207253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piḷakkum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p>
    <w:p w14:paraId="5CF274A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yāṉai</w:t>
      </w:r>
      <w:proofErr w:type="spellEnd"/>
      <w:r>
        <w:rPr>
          <w:rFonts w:ascii="Gandhari Unicode" w:hAnsi="Gandhari Unicode" w:cs="e-Tamil OTC"/>
          <w:lang w:val="en-GB"/>
        </w:rPr>
        <w:t xml:space="preserve"> kai </w:t>
      </w:r>
      <w:proofErr w:type="spellStart"/>
      <w:r>
        <w:rPr>
          <w:rFonts w:ascii="Gandhari Unicode" w:hAnsi="Gandhari Unicode" w:cs="e-Tamil OTC"/>
          <w:lang w:val="en-GB"/>
        </w:rPr>
        <w:t>maṭitt</w:t>
      </w:r>
      <w:proofErr w:type="spellEnd"/>
      <w:r>
        <w:rPr>
          <w:rFonts w:ascii="Gandhari Unicode" w:hAnsi="Gandhari Unicode" w:cs="e-Tamil OTC"/>
          <w:lang w:val="en-GB"/>
        </w:rPr>
        <w:t xml:space="preserve">* </w:t>
      </w:r>
      <w:proofErr w:type="spellStart"/>
      <w:r>
        <w:rPr>
          <w:rFonts w:ascii="Gandhari Unicode" w:hAnsi="Gandhari Unicode" w:cs="e-Tamil OTC"/>
          <w:lang w:val="en-GB"/>
        </w:rPr>
        <w:t>uyavum</w:t>
      </w:r>
      <w:proofErr w:type="spellEnd"/>
    </w:p>
    <w:p w14:paraId="5C71458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kāṉam</w:t>
      </w:r>
      <w:proofErr w:type="spellEnd"/>
      <w:r>
        <w:rPr>
          <w:rFonts w:ascii="Gandhari Unicode" w:hAnsi="Gandhari Unicode" w:cs="e-Tamil OTC"/>
          <w:lang w:val="en-GB"/>
        </w:rPr>
        <w:t xml:space="preserve">-um </w:t>
      </w:r>
      <w:proofErr w:type="spellStart"/>
      <w:r>
        <w:rPr>
          <w:rFonts w:ascii="Gandhari Unicode" w:hAnsi="Gandhari Unicode" w:cs="e-Tamil OTC"/>
          <w:lang w:val="en-GB"/>
        </w:rPr>
        <w:t>iṉiya</w:t>
      </w:r>
      <w:proofErr w:type="spellEnd"/>
      <w:r>
        <w:rPr>
          <w:rFonts w:ascii="Gandhari Unicode" w:hAnsi="Gandhari Unicode" w:cs="e-Tamil OTC"/>
          <w:lang w:val="en-GB"/>
        </w:rPr>
        <w:t xml:space="preserve"> ~</w:t>
      </w:r>
      <w:proofErr w:type="spellStart"/>
      <w:r>
        <w:rPr>
          <w:rFonts w:ascii="Gandhari Unicode" w:hAnsi="Gandhari Unicode" w:cs="e-Tamil OTC"/>
          <w:lang w:val="en-GB"/>
        </w:rPr>
        <w:t>ām</w:t>
      </w:r>
      <w:proofErr w:type="spellEnd"/>
      <w:r>
        <w:rPr>
          <w:rFonts w:ascii="Gandhari Unicode" w:hAnsi="Gandhari Unicode" w:cs="e-Tamil OTC"/>
          <w:lang w:val="en-GB"/>
        </w:rPr>
        <w:t xml:space="preserve"> </w:t>
      </w:r>
      <w:proofErr w:type="spellStart"/>
      <w:r>
        <w:rPr>
          <w:rFonts w:ascii="Gandhari Unicode" w:hAnsi="Gandhari Unicode" w:cs="e-Tamil OTC"/>
          <w:lang w:val="en-GB"/>
        </w:rPr>
        <w:t>nummoṭu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variṉ</w:t>
      </w:r>
      <w:proofErr w:type="spellEnd"/>
      <w:r>
        <w:rPr>
          <w:rFonts w:ascii="Gandhari Unicode" w:hAnsi="Gandhari Unicode" w:cs="e-Tamil OTC"/>
          <w:lang w:val="en-GB"/>
        </w:rPr>
        <w:t>-ē.</w:t>
      </w:r>
    </w:p>
    <w:p w14:paraId="0084AA8E" w14:textId="77777777" w:rsidR="00544225" w:rsidRDefault="00000000">
      <w:pPr>
        <w:pStyle w:val="Textbody"/>
        <w:spacing w:after="29" w:line="260" w:lineRule="exact"/>
        <w:jc w:val="both"/>
        <w:rPr>
          <w:rFonts w:ascii="Gandhari Unicode" w:hAnsi="Gandhari Unicode" w:cs="e-Tamil OTC"/>
          <w:lang w:val="en-GB"/>
        </w:rPr>
      </w:pPr>
      <w:r>
        <w:br w:type="page"/>
      </w:r>
    </w:p>
    <w:p w14:paraId="7C8FB5A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HE, who realised HER consent to going away together, the confidante speaking of not avoiding to him, who thinks of avoiding </w:t>
      </w:r>
      <w:proofErr w:type="gramStart"/>
      <w:r>
        <w:rPr>
          <w:rFonts w:ascii="Gandhari Unicode" w:hAnsi="Gandhari Unicode" w:cs="e-Tamil OTC"/>
          <w:lang w:val="en-GB"/>
        </w:rPr>
        <w:t>to go</w:t>
      </w:r>
      <w:proofErr w:type="gramEnd"/>
      <w:r>
        <w:rPr>
          <w:rFonts w:ascii="Gandhari Unicode" w:hAnsi="Gandhari Unicode" w:cs="e-Tamil OTC"/>
          <w:lang w:val="en-GB"/>
        </w:rPr>
        <w:t>, considering the heat of the desert and HER tenderness.</w:t>
      </w:r>
    </w:p>
    <w:p w14:paraId="30384D4A" w14:textId="77777777" w:rsidR="00544225" w:rsidRDefault="00544225">
      <w:pPr>
        <w:pStyle w:val="Textbody"/>
        <w:spacing w:after="29" w:line="260" w:lineRule="exact"/>
        <w:jc w:val="both"/>
        <w:rPr>
          <w:rFonts w:ascii="Gandhari Unicode" w:hAnsi="Gandhari Unicode" w:cs="e-Tamil OTC"/>
          <w:lang w:val="en-GB"/>
        </w:rPr>
      </w:pPr>
    </w:p>
    <w:p w14:paraId="7AF9E6D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water foot tied- row petal </w:t>
      </w:r>
      <w:proofErr w:type="gramStart"/>
      <w:r>
        <w:rPr>
          <w:rFonts w:ascii="Gandhari Unicode" w:hAnsi="Gandhari Unicode" w:cs="e-Tamil OTC"/>
          <w:lang w:val="en-GB"/>
        </w:rPr>
        <w:t>waterlily</w:t>
      </w:r>
      <w:proofErr w:type="gramEnd"/>
    </w:p>
    <w:p w14:paraId="601AF4C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west-wind press-if-even pale-not-it </w:t>
      </w:r>
      <w:proofErr w:type="gramStart"/>
      <w:r>
        <w:rPr>
          <w:rFonts w:ascii="Gandhari Unicode" w:hAnsi="Gandhari Unicode" w:cs="e-Tamil OTC"/>
          <w:lang w:val="en-GB"/>
        </w:rPr>
        <w:t>becoming</w:t>
      </w:r>
      <w:proofErr w:type="gramEnd"/>
      <w:r>
        <w:rPr>
          <w:rFonts w:ascii="Gandhari Unicode" w:hAnsi="Gandhari Unicode" w:cs="e-Tamil OTC"/>
          <w:lang w:val="en-GB"/>
        </w:rPr>
        <w:t>-</w:t>
      </w:r>
    </w:p>
    <w:p w14:paraId="052DEC4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sling like fasten- struck </w:t>
      </w:r>
      <w:proofErr w:type="gramStart"/>
      <w:r>
        <w:rPr>
          <w:rFonts w:ascii="Gandhari Unicode" w:hAnsi="Gandhari Unicode" w:cs="e-Tamil OTC"/>
          <w:lang w:val="en-GB"/>
        </w:rPr>
        <w:t>languor</w:t>
      </w:r>
      <w:proofErr w:type="gramEnd"/>
    </w:p>
    <w:p w14:paraId="4DCE6C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salt-merchant bull cart mass put-in-row(abs.)-like</w:t>
      </w:r>
    </w:p>
    <w:p w14:paraId="032595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dry- twig splitting- former-times non-existence</w:t>
      </w:r>
      <w:proofErr w:type="spellStart"/>
      <w:r>
        <w:rPr>
          <w:rFonts w:ascii="Gandhari Unicode" w:hAnsi="Gandhari Unicode" w:cs="e-Tamil OTC"/>
          <w:position w:val="6"/>
          <w:lang w:val="en-GB"/>
        </w:rPr>
        <w:t>iṉ</w:t>
      </w:r>
      <w:proofErr w:type="spellEnd"/>
    </w:p>
    <w:p w14:paraId="53ED42D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elephant hand drooped suffering-</w:t>
      </w:r>
    </w:p>
    <w:p w14:paraId="5029A57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forest</w:t>
      </w:r>
      <w:r>
        <w:rPr>
          <w:rFonts w:ascii="Gandhari Unicode" w:hAnsi="Gandhari Unicode" w:cs="e-Tamil OTC"/>
          <w:position w:val="6"/>
          <w:lang w:val="en-GB"/>
        </w:rPr>
        <w:t>um</w:t>
      </w:r>
      <w:r>
        <w:rPr>
          <w:rFonts w:ascii="Gandhari Unicode" w:hAnsi="Gandhari Unicode" w:cs="e-Tamil OTC"/>
          <w:lang w:val="en-GB"/>
        </w:rPr>
        <w:t xml:space="preserve"> pleasant-they(n.pl.) becoming- you(pl.)-with come-if</w:t>
      </w:r>
      <w:r>
        <w:rPr>
          <w:rFonts w:ascii="Gandhari Unicode" w:hAnsi="Gandhari Unicode" w:cs="e-Tamil OTC"/>
          <w:position w:val="6"/>
          <w:lang w:val="en-GB"/>
        </w:rPr>
        <w:t>ē</w:t>
      </w:r>
      <w:r>
        <w:rPr>
          <w:rFonts w:ascii="Gandhari Unicode" w:hAnsi="Gandhari Unicode" w:cs="e-Tamil OTC"/>
          <w:lang w:val="en-GB"/>
        </w:rPr>
        <w:t>.</w:t>
      </w:r>
    </w:p>
    <w:p w14:paraId="68BCDC81" w14:textId="77777777" w:rsidR="00544225" w:rsidRDefault="00544225">
      <w:pPr>
        <w:pStyle w:val="Textbody"/>
        <w:spacing w:after="29"/>
        <w:jc w:val="both"/>
        <w:rPr>
          <w:rFonts w:ascii="Gandhari Unicode" w:hAnsi="Gandhari Unicode" w:cs="e-Tamil OTC"/>
          <w:lang w:val="en-GB"/>
        </w:rPr>
      </w:pPr>
    </w:p>
    <w:p w14:paraId="306435C1" w14:textId="77777777" w:rsidR="00544225" w:rsidRDefault="00544225">
      <w:pPr>
        <w:pStyle w:val="Textbody"/>
        <w:spacing w:after="29"/>
        <w:jc w:val="both"/>
        <w:rPr>
          <w:rFonts w:ascii="Gandhari Unicode" w:hAnsi="Gandhari Unicode" w:cs="e-Tamil OTC"/>
          <w:lang w:val="en-GB"/>
        </w:rPr>
      </w:pPr>
    </w:p>
    <w:p w14:paraId="0F6EEE6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waterlily with petals in a row, [its] foot tied to the water,</w:t>
      </w:r>
    </w:p>
    <w:p w14:paraId="2DBBBAB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even if oppressed by the west wind, won’t fade,</w:t>
      </w:r>
    </w:p>
    <w:p w14:paraId="15F77A5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[and]</w:t>
      </w:r>
      <w:r>
        <w:rPr>
          <w:rStyle w:val="FootnoteReference1"/>
          <w:rFonts w:ascii="Gandhari Unicode" w:hAnsi="Gandhari Unicode" w:cs="e-Tamil OTC"/>
          <w:lang w:val="en-GB"/>
        </w:rPr>
        <w:footnoteReference w:id="730"/>
      </w:r>
      <w:r>
        <w:rPr>
          <w:rFonts w:ascii="Gandhari Unicode" w:hAnsi="Gandhari Unicode" w:cs="e-Tamil OTC"/>
          <w:lang w:val="en-GB"/>
        </w:rPr>
        <w:t>, if [she] comes with you, even the forests will be pleasing,</w:t>
      </w:r>
      <w:r>
        <w:rPr>
          <w:rStyle w:val="FootnoteReference1"/>
          <w:rFonts w:ascii="Gandhari Unicode" w:hAnsi="Gandhari Unicode" w:cs="e-Tamil OTC"/>
          <w:lang w:val="en-GB"/>
        </w:rPr>
        <w:footnoteReference w:id="731"/>
      </w:r>
    </w:p>
    <w:p w14:paraId="521C3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where elephants are suffering, trunks drooping,</w:t>
      </w:r>
    </w:p>
    <w:p w14:paraId="203136DF"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for the destitution of former times,</w:t>
      </w:r>
    </w:p>
    <w:p w14:paraId="1B12DB96"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they [still] split dry twigs,</w:t>
      </w:r>
    </w:p>
    <w:p w14:paraId="3D7EC36A"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standing</w:t>
      </w:r>
      <w:r>
        <w:rPr>
          <w:rStyle w:val="FootnoteReference1"/>
          <w:rFonts w:ascii="Gandhari Unicode" w:hAnsi="Gandhari Unicode" w:cs="e-Tamil OTC"/>
          <w:lang w:val="en-GB"/>
        </w:rPr>
        <w:footnoteReference w:id="732"/>
      </w:r>
      <w:r>
        <w:rPr>
          <w:rFonts w:ascii="Gandhari Unicode" w:hAnsi="Gandhari Unicode" w:cs="e-Tamil OTC"/>
          <w:lang w:val="en-GB"/>
        </w:rPr>
        <w:t xml:space="preserve"> in a row </w:t>
      </w:r>
      <w:r>
        <w:rPr>
          <w:rFonts w:ascii="Gandhari Unicode" w:eastAsia="URW Palladio UNI" w:hAnsi="Gandhari Unicode" w:cs="e-Tamil OTC"/>
          <w:lang w:val="en-GB"/>
        </w:rPr>
        <w:t>–</w:t>
      </w:r>
      <w:r>
        <w:rPr>
          <w:rFonts w:ascii="Gandhari Unicode" w:hAnsi="Gandhari Unicode" w:cs="e-Tamil OTC"/>
          <w:lang w:val="en-GB"/>
        </w:rPr>
        <w:t xml:space="preserve"> like a mass of salt-merchants' </w:t>
      </w:r>
      <w:proofErr w:type="gramStart"/>
      <w:r>
        <w:rPr>
          <w:rFonts w:ascii="Gandhari Unicode" w:hAnsi="Gandhari Unicode" w:cs="e-Tamil OTC"/>
          <w:lang w:val="en-GB"/>
        </w:rPr>
        <w:t>ox-carts</w:t>
      </w:r>
      <w:proofErr w:type="gramEnd"/>
      <w:r>
        <w:rPr>
          <w:rFonts w:ascii="Gandhari Unicode" w:hAnsi="Gandhari Unicode" w:cs="e-Tamil OTC"/>
          <w:lang w:val="en-GB"/>
        </w:rPr>
        <w:t>,</w:t>
      </w:r>
    </w:p>
    <w:p w14:paraId="431B7CA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struck</w:t>
      </w:r>
      <w:r>
        <w:rPr>
          <w:rStyle w:val="FootnoteReference1"/>
          <w:rFonts w:ascii="Gandhari Unicode" w:hAnsi="Gandhari Unicode" w:cs="e-Tamil OTC"/>
          <w:lang w:val="en-GB"/>
        </w:rPr>
        <w:footnoteReference w:id="733"/>
      </w:r>
      <w:r>
        <w:rPr>
          <w:rFonts w:ascii="Gandhari Unicode" w:hAnsi="Gandhari Unicode" w:cs="e-Tamil OTC"/>
          <w:lang w:val="en-GB"/>
        </w:rPr>
        <w:t xml:space="preserve"> by languor [and] fastened as if in a sling</w:t>
      </w:r>
      <w:r>
        <w:rPr>
          <w:rStyle w:val="FootnoteReference1"/>
          <w:rFonts w:ascii="Gandhari Unicode" w:hAnsi="Gandhari Unicode" w:cs="e-Tamil OTC"/>
          <w:lang w:val="en-GB"/>
        </w:rPr>
        <w:footnoteReference w:id="734"/>
      </w:r>
      <w:r>
        <w:rPr>
          <w:rFonts w:ascii="Gandhari Unicode" w:hAnsi="Gandhari Unicode" w:cs="e-Tamil OTC"/>
          <w:lang w:val="en-GB"/>
        </w:rPr>
        <w:t>.</w:t>
      </w:r>
      <w:r>
        <w:rPr>
          <w:rStyle w:val="FootnoteReference1"/>
          <w:rFonts w:ascii="Gandhari Unicode" w:hAnsi="Gandhari Unicode" w:cs="e-Tamil OTC"/>
          <w:lang w:val="en-GB"/>
        </w:rPr>
        <w:footnoteReference w:id="735"/>
      </w:r>
    </w:p>
    <w:p w14:paraId="10899631" w14:textId="77777777" w:rsidR="00544225" w:rsidRDefault="00544225">
      <w:pPr>
        <w:pStyle w:val="Textbody"/>
        <w:spacing w:after="0"/>
        <w:jc w:val="both"/>
        <w:rPr>
          <w:rFonts w:ascii="Gandhari Unicode" w:hAnsi="Gandhari Unicode" w:cs="e-Tamil OTC"/>
          <w:lang w:val="en-GB"/>
        </w:rPr>
      </w:pPr>
    </w:p>
    <w:p w14:paraId="09539DE3" w14:textId="77777777" w:rsidR="00544225" w:rsidRDefault="00000000">
      <w:pPr>
        <w:rPr>
          <w:rFonts w:ascii="Gandhari Unicode" w:eastAsiaTheme="majorEastAsia" w:hAnsi="Gandhari Unicode" w:cstheme="majorBidi" w:hint="eastAsia"/>
          <w:b/>
        </w:rPr>
      </w:pPr>
      <w:r>
        <w:br w:type="page"/>
      </w:r>
    </w:p>
    <w:p w14:paraId="67DCB6E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389</w:t>
      </w:r>
      <w:r>
        <w:rPr>
          <w:rFonts w:ascii="e-Tamil OTC" w:hAnsi="e-Tamil OTC" w:cs="e-Tamil OTC"/>
          <w:b/>
          <w:i w:val="0"/>
          <w:iCs w:val="0"/>
          <w:color w:val="auto"/>
        </w:rPr>
        <w:t xml:space="preserve"> </w:t>
      </w:r>
      <w:proofErr w:type="spellStart"/>
      <w:r>
        <w:rPr>
          <w:rFonts w:ascii="e-Tamil OTC" w:hAnsi="e-Tamil OTC" w:cs="e-Tamil OTC"/>
          <w:i w:val="0"/>
          <w:iCs w:val="0"/>
          <w:color w:val="auto"/>
        </w:rPr>
        <w:t>வேட்டக்</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கண்ணன்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1961808E"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குற்றேவன்மகனான்மை</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மகனால்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தலைமகட்குச்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C8D89BF" w14:textId="77777777" w:rsidR="00544225" w:rsidRDefault="00544225">
      <w:pPr>
        <w:pStyle w:val="Textbody"/>
        <w:spacing w:after="29"/>
        <w:jc w:val="both"/>
        <w:rPr>
          <w:rFonts w:ascii="Gandhari Unicode" w:hAnsi="Gandhari Unicode" w:cs="e-Tamil OTC"/>
          <w:lang w:val="en-GB"/>
        </w:rPr>
      </w:pPr>
    </w:p>
    <w:p w14:paraId="6CEA4D2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குறும்பூழ்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w:t>
      </w:r>
      <w:proofErr w:type="spellEnd"/>
    </w:p>
    <w:p w14:paraId="739E0F0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வார்புதம்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p>
    <w:p w14:paraId="11B28AB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வவனெதிர்</w:t>
      </w:r>
      <w:proofErr w:type="spellEnd"/>
    </w:p>
    <w:p w14:paraId="0980FB0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யென்றனெ</w:t>
      </w:r>
      <w:proofErr w:type="spellEnd"/>
    </w:p>
    <w:p w14:paraId="342B26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w:t>
      </w:r>
    </w:p>
    <w:p w14:paraId="7666E52C" w14:textId="77777777" w:rsidR="00544225" w:rsidRDefault="00544225">
      <w:pPr>
        <w:pStyle w:val="Textbody"/>
        <w:spacing w:after="29"/>
        <w:jc w:val="both"/>
        <w:rPr>
          <w:rFonts w:ascii="Gandhari Unicode" w:hAnsi="Gandhari Unicode" w:cs="e-Tamil OTC"/>
          <w:lang w:val="en-GB"/>
        </w:rPr>
      </w:pPr>
    </w:p>
    <w:p w14:paraId="6472C23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 xml:space="preserve">1b </w:t>
      </w:r>
      <w:proofErr w:type="spellStart"/>
      <w:r>
        <w:rPr>
          <w:rFonts w:ascii="Gandhari Unicode" w:eastAsia="URW Palladio UNI" w:hAnsi="Gandhari Unicode" w:cs="e-Tamil OTC"/>
          <w:lang w:val="en-GB"/>
        </w:rPr>
        <w:t>குறும்பூழ்</w:t>
      </w:r>
      <w:proofErr w:type="spellEnd"/>
      <w:r>
        <w:rPr>
          <w:rFonts w:ascii="Gandhari Unicode" w:eastAsia="URW Palladio UNI" w:hAnsi="Gandhari Unicode" w:cs="e-Tamil OTC"/>
          <w:lang w:val="en-GB"/>
        </w:rPr>
        <w:t xml:space="preserve"> C2+3v,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குறும்பூழ்க்</w:t>
      </w:r>
      <w:proofErr w:type="spellEnd"/>
      <w:r>
        <w:rPr>
          <w:rFonts w:ascii="Gandhari Unicode" w:eastAsia="URW Palladio UNI" w:hAnsi="Gandhari Unicode" w:cs="e-Tamil OTC"/>
          <w:lang w:val="en-GB"/>
        </w:rPr>
        <w:t xml:space="preserve"> L1, C1+3, G1 </w:t>
      </w:r>
      <w:r>
        <w:rPr>
          <w:rFonts w:ascii="Gandhari Unicode" w:eastAsia="URW Palladio UNI" w:hAnsi="Gandhari Unicode" w:cs="e-Tamil OTC"/>
          <w:b/>
          <w:bCs/>
          <w:lang w:val="en-GB"/>
        </w:rPr>
        <w:t>•</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யத்தை</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யத்தைப்</w:t>
      </w:r>
      <w:proofErr w:type="spellEnd"/>
      <w:r>
        <w:rPr>
          <w:rFonts w:ascii="Gandhari Unicode" w:hAnsi="Gandhari Unicode" w:cs="e-Tamil OTC"/>
          <w:lang w:val="en-GB"/>
        </w:rPr>
        <w:t xml:space="preserve"> L1, C1+2, </w:t>
      </w:r>
      <w:proofErr w:type="spellStart"/>
      <w:r>
        <w:rPr>
          <w:rFonts w:ascii="Gandhari Unicode" w:hAnsi="Gandhari Unicode" w:cs="e-Tamil OTC"/>
          <w:lang w:val="en-GB"/>
        </w:rPr>
        <w:t>Cām.v</w:t>
      </w:r>
      <w:proofErr w:type="spellEnd"/>
      <w:r>
        <w:rPr>
          <w:rFonts w:ascii="Gandhari Unicode" w:hAnsi="Gandhari Unicode" w:cs="e-Tamil OTC"/>
          <w:lang w:val="en-GB"/>
        </w:rPr>
        <w:t>: _____</w:t>
      </w:r>
      <w:proofErr w:type="spellStart"/>
      <w:r>
        <w:rPr>
          <w:rFonts w:ascii="Gandhari Unicode" w:hAnsi="Gandhari Unicode" w:cs="e-Tamil OTC"/>
          <w:lang w:val="en-GB"/>
        </w:rPr>
        <w:t>யத்தைப்</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3ab</w:t>
      </w:r>
      <w:r>
        <w:rPr>
          <w:rFonts w:ascii="Gandhari Unicode" w:hAnsi="Gandhari Unicode" w:cs="e-Tamil OTC"/>
          <w:lang w:val="en-GB"/>
        </w:rPr>
        <w:t xml:space="preserve">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பெருங்கன்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பெருங்க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ணாடன்</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வவனெதிர்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வந்தெதிர்</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யென்றனெ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யென்றன</w:t>
      </w:r>
      <w:proofErr w:type="spellEnd"/>
      <w:r>
        <w:rPr>
          <w:rFonts w:ascii="Gandhari Unicode" w:hAnsi="Gandhari Unicode" w:cs="e-Tamil OTC"/>
          <w:lang w:val="en-GB"/>
        </w:rPr>
        <w:t xml:space="preserve">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யென்றலி</w:t>
      </w:r>
      <w:proofErr w:type="spellEnd"/>
      <w:r>
        <w:rPr>
          <w:rFonts w:ascii="Gandhari Unicode" w:hAnsi="Gandhari Unicode" w:cs="e-Tamil OTC"/>
          <w:lang w:val="en-GB"/>
        </w:rPr>
        <w:t xml:space="preserve"> L1, C1+3, G1+2, Nacc., EA, I, AT, </w:t>
      </w:r>
      <w:proofErr w:type="spellStart"/>
      <w:r>
        <w:rPr>
          <w:rFonts w:ascii="Gandhari Unicode" w:hAnsi="Gandhari Unicode" w:cs="e-Tamil OTC"/>
          <w:lang w:val="en-GB"/>
        </w:rPr>
        <w:t>Cām.v</w:t>
      </w:r>
      <w:proofErr w:type="spellEnd"/>
      <w:r>
        <w:rPr>
          <w:rFonts w:ascii="Gandhari Unicode" w:hAnsi="Gandhari Unicode" w:cs="e-Tamil OTC"/>
          <w:lang w:val="en-GB"/>
        </w:rPr>
        <w:t>, VP</w:t>
      </w:r>
    </w:p>
    <w:p w14:paraId="2191B44A" w14:textId="77777777" w:rsidR="00544225" w:rsidRDefault="00544225">
      <w:pPr>
        <w:pStyle w:val="Textbody"/>
        <w:spacing w:after="29"/>
        <w:jc w:val="both"/>
        <w:rPr>
          <w:rFonts w:ascii="Gandhari Unicode" w:hAnsi="Gandhari Unicode" w:cs="e-Tamil OTC"/>
          <w:lang w:val="en-GB"/>
        </w:rPr>
      </w:pPr>
    </w:p>
    <w:p w14:paraId="6DBE3B7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ney</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kāyam</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p>
    <w:p w14:paraId="35FC5A7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patam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peṟuka</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tōḻi~attai</w:t>
      </w:r>
      <w:proofErr w:type="spellEnd"/>
    </w:p>
    <w:p w14:paraId="2D2742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perum</w:t>
      </w:r>
      <w:proofErr w:type="spellEnd"/>
      <w:r>
        <w:rPr>
          <w:rFonts w:ascii="Gandhari Unicode" w:hAnsi="Gandhari Unicode" w:cs="e-Tamil OTC"/>
          <w:lang w:val="en-GB"/>
        </w:rPr>
        <w:t xml:space="preserve"> kal </w:t>
      </w:r>
      <w:proofErr w:type="spellStart"/>
      <w:r>
        <w:rPr>
          <w:rFonts w:ascii="Gandhari Unicode" w:hAnsi="Gandhari Unicode" w:cs="e-Tamil OTC"/>
          <w:lang w:val="en-GB"/>
        </w:rPr>
        <w:t>nāṭaṉ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varainteṉa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avaṉ</w:t>
      </w:r>
      <w:r>
        <w:rPr>
          <w:rFonts w:ascii="Gandhari Unicode" w:hAnsi="Gandhari Unicode" w:cs="e-Tamil OTC"/>
          <w:lang w:val="en-GB"/>
        </w:rPr>
        <w:t>-etir</w:t>
      </w:r>
      <w:proofErr w:type="spellEnd"/>
    </w:p>
    <w:p w14:paraId="561DB6C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*-ō </w:t>
      </w:r>
      <w:proofErr w:type="spellStart"/>
      <w:r>
        <w:rPr>
          <w:rFonts w:ascii="Gandhari Unicode" w:hAnsi="Gandhari Unicode" w:cs="e-Tamil OTC"/>
          <w:lang w:val="en-GB"/>
        </w:rPr>
        <w:t>makaṉ</w:t>
      </w:r>
      <w:proofErr w:type="spellEnd"/>
      <w:r>
        <w:rPr>
          <w:rFonts w:ascii="Gandhari Unicode" w:hAnsi="Gandhari Unicode" w:cs="e-Tamil OTC"/>
          <w:lang w:val="en-GB"/>
        </w:rPr>
        <w:t xml:space="preserve">-ē </w:t>
      </w:r>
      <w:ins w:id="1373" w:author="Narmada Hansani Polgampalage" w:date="2023-12-01T18:19:00Z">
        <w:r>
          <w:rPr>
            <w:rFonts w:ascii="Gandhari Unicode" w:hAnsi="Gandhari Unicode" w:cs="e-Tamil OTC"/>
            <w:lang w:val="en-GB"/>
          </w:rPr>
          <w:t>~</w:t>
        </w:r>
      </w:ins>
      <w:proofErr w:type="spellStart"/>
      <w:r>
        <w:rPr>
          <w:rFonts w:ascii="Gandhari Unicode" w:hAnsi="Gandhari Unicode" w:cs="e-Tamil OTC"/>
          <w:i/>
          <w:iCs/>
          <w:lang w:val="en-GB"/>
        </w:rPr>
        <w:t>eṉṟaṉeṉ</w:t>
      </w:r>
      <w:proofErr w:type="spellEnd"/>
    </w:p>
    <w:p w14:paraId="4CF8CF4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pōlum</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uraittōṉ</w:t>
      </w:r>
      <w:proofErr w:type="spellEnd"/>
      <w:r>
        <w:rPr>
          <w:rFonts w:ascii="Gandhari Unicode" w:hAnsi="Gandhari Unicode" w:cs="e-Tamil OTC"/>
          <w:lang w:val="en-GB"/>
        </w:rPr>
        <w:t>-ē.</w:t>
      </w:r>
    </w:p>
    <w:p w14:paraId="00347D03" w14:textId="77777777" w:rsidR="00544225" w:rsidRDefault="00544225">
      <w:pPr>
        <w:pStyle w:val="Textbody"/>
        <w:spacing w:after="29" w:line="260" w:lineRule="exact"/>
        <w:jc w:val="both"/>
        <w:rPr>
          <w:rFonts w:ascii="Gandhari Unicode" w:hAnsi="Gandhari Unicode" w:cs="e-Tamil OTC"/>
          <w:lang w:val="en-GB"/>
        </w:rPr>
      </w:pPr>
    </w:p>
    <w:p w14:paraId="78AC81A0" w14:textId="77777777" w:rsidR="00544225" w:rsidRDefault="00544225">
      <w:pPr>
        <w:pStyle w:val="Textbody"/>
        <w:spacing w:after="29" w:line="260" w:lineRule="exact"/>
        <w:jc w:val="both"/>
        <w:rPr>
          <w:rFonts w:ascii="Gandhari Unicode" w:hAnsi="Gandhari Unicode" w:cs="e-Tamil OTC"/>
          <w:lang w:val="en-GB"/>
        </w:rPr>
      </w:pPr>
    </w:p>
    <w:p w14:paraId="0CF5D768" w14:textId="77777777" w:rsidR="00544225" w:rsidRDefault="00000000">
      <w:pPr>
        <w:pStyle w:val="Textbody"/>
        <w:spacing w:after="29" w:line="260" w:lineRule="exact"/>
        <w:jc w:val="both"/>
        <w:rPr>
          <w:rFonts w:ascii="Gandhari Unicode" w:hAnsi="Gandhari Unicode" w:cs="e-Tamil OTC"/>
          <w:lang w:val="en-GB"/>
        </w:rPr>
      </w:pPr>
      <w:r>
        <w:br w:type="page"/>
      </w:r>
    </w:p>
    <w:p w14:paraId="4E55717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HER by the confidante, who rejoiced, with HIS servant, about the marriage.</w:t>
      </w:r>
    </w:p>
    <w:p w14:paraId="3EEDF2E3" w14:textId="77777777" w:rsidR="00544225" w:rsidRDefault="00544225">
      <w:pPr>
        <w:pStyle w:val="Textbody"/>
        <w:spacing w:after="29" w:line="260" w:lineRule="exact"/>
        <w:jc w:val="both"/>
        <w:rPr>
          <w:rFonts w:ascii="Gandhari Unicode" w:hAnsi="Gandhari Unicode" w:cs="e-Tamil OTC"/>
          <w:lang w:val="en-GB"/>
        </w:rPr>
      </w:pPr>
    </w:p>
    <w:p w14:paraId="498BCB73"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ghee melt- short quail</w:t>
      </w:r>
      <w:r>
        <w:rPr>
          <w:rStyle w:val="FootnoteReference1"/>
          <w:rFonts w:ascii="Gandhari Unicode" w:hAnsi="Gandhari Unicode" w:cs="e-Tamil OTC"/>
          <w:lang w:val="en-GB"/>
        </w:rPr>
        <w:footnoteReference w:id="736"/>
      </w:r>
      <w:r>
        <w:rPr>
          <w:rFonts w:ascii="Gandhari Unicode" w:hAnsi="Gandhari Unicode" w:cs="e-Tamil OTC"/>
          <w:lang w:val="en-GB"/>
        </w:rPr>
        <w:t xml:space="preserve"> spice become(inf.)</w:t>
      </w:r>
    </w:p>
    <w:p w14:paraId="1308E49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be-full- food may-obtain friend</w:t>
      </w:r>
      <w:proofErr w:type="spellStart"/>
      <w:r>
        <w:rPr>
          <w:rFonts w:ascii="Gandhari Unicode" w:hAnsi="Gandhari Unicode" w:cs="e-Tamil OTC"/>
          <w:position w:val="6"/>
          <w:lang w:val="en-GB"/>
        </w:rPr>
        <w:t>attai</w:t>
      </w:r>
      <w:proofErr w:type="spellEnd"/>
      <w:r>
        <w:rPr>
          <w:rStyle w:val="FootnoteReference1"/>
          <w:rFonts w:ascii="Gandhari Unicode" w:hAnsi="Gandhari Unicode" w:cs="e-Tamil OTC"/>
          <w:lang w:val="en-GB"/>
        </w:rPr>
        <w:footnoteReference w:id="737"/>
      </w:r>
    </w:p>
    <w:p w14:paraId="5735C78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big stone land-he limited-because he</w:t>
      </w:r>
      <w:ins w:id="1374" w:author="Narmada Hansani Polgampalage" w:date="2023-12-01T18:18:00Z">
        <w:r>
          <w:rPr>
            <w:rFonts w:ascii="Gandhari Unicode" w:hAnsi="Gandhari Unicode" w:cs="e-Tamil OTC"/>
            <w:lang w:val="en-GB"/>
          </w:rPr>
          <w:t>-</w:t>
        </w:r>
      </w:ins>
      <w:del w:id="1375" w:author="Narmada Hansani Polgampalage" w:date="2023-12-01T18:18:00Z">
        <w:r>
          <w:rPr>
            <w:rFonts w:ascii="Gandhari Unicode" w:hAnsi="Gandhari Unicode" w:cs="e-Tamil OTC"/>
            <w:lang w:val="en-GB"/>
          </w:rPr>
          <w:delText xml:space="preserve"> </w:delText>
        </w:r>
      </w:del>
      <w:r>
        <w:rPr>
          <w:rFonts w:ascii="Gandhari Unicode" w:hAnsi="Gandhari Unicode" w:cs="e-Tamil OTC"/>
          <w:lang w:val="en-GB"/>
        </w:rPr>
        <w:t>opposite</w:t>
      </w:r>
    </w:p>
    <w:p w14:paraId="45343D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ō</w:t>
      </w:r>
      <w:r>
        <w:rPr>
          <w:rFonts w:ascii="Gandhari Unicode" w:hAnsi="Gandhari Unicode" w:cs="e-Tamil OTC"/>
          <w:lang w:val="en-GB"/>
        </w:rPr>
        <w:t xml:space="preserve"> son</w:t>
      </w:r>
      <w:r>
        <w:rPr>
          <w:rFonts w:ascii="Gandhari Unicode" w:hAnsi="Gandhari Unicode" w:cs="e-Tamil OTC"/>
          <w:position w:val="6"/>
          <w:lang w:val="en-GB"/>
        </w:rPr>
        <w:t>ē</w:t>
      </w:r>
      <w:r>
        <w:rPr>
          <w:rFonts w:ascii="Gandhari Unicode" w:hAnsi="Gandhari Unicode" w:cs="e-Tamil OTC"/>
          <w:lang w:val="en-GB"/>
        </w:rPr>
        <w:t xml:space="preserve"> I-said</w:t>
      </w:r>
    </w:p>
    <w:p w14:paraId="002D8DE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w:t>
      </w:r>
      <w:r>
        <w:rPr>
          <w:rFonts w:ascii="Gandhari Unicode" w:hAnsi="Gandhari Unicode" w:cs="e-Tamil OTC"/>
          <w:position w:val="6"/>
          <w:lang w:val="en-GB"/>
        </w:rPr>
        <w:t>ē</w:t>
      </w:r>
      <w:r>
        <w:rPr>
          <w:rFonts w:ascii="Gandhari Unicode" w:hAnsi="Gandhari Unicode" w:cs="e-Tamil OTC"/>
          <w:lang w:val="en-GB"/>
        </w:rPr>
        <w:t xml:space="preserve"> being-similar- said told-he</w:t>
      </w:r>
      <w:r>
        <w:rPr>
          <w:rFonts w:ascii="Gandhari Unicode" w:hAnsi="Gandhari Unicode" w:cs="e-Tamil OTC"/>
          <w:position w:val="6"/>
          <w:lang w:val="en-GB"/>
        </w:rPr>
        <w:t>ē</w:t>
      </w:r>
      <w:r>
        <w:rPr>
          <w:rFonts w:ascii="Gandhari Unicode" w:hAnsi="Gandhari Unicode" w:cs="e-Tamil OTC"/>
          <w:lang w:val="en-GB"/>
        </w:rPr>
        <w:t>∞</w:t>
      </w:r>
    </w:p>
    <w:p w14:paraId="6EA8A749" w14:textId="77777777" w:rsidR="00544225" w:rsidRDefault="00544225">
      <w:pPr>
        <w:pStyle w:val="Textbody"/>
        <w:spacing w:after="29"/>
        <w:jc w:val="both"/>
        <w:rPr>
          <w:rFonts w:ascii="Gandhari Unicode" w:hAnsi="Gandhari Unicode" w:cs="e-Tamil OTC"/>
          <w:lang w:val="en-GB"/>
        </w:rPr>
      </w:pPr>
    </w:p>
    <w:p w14:paraId="57267E5A" w14:textId="77777777" w:rsidR="00544225" w:rsidRDefault="00544225">
      <w:pPr>
        <w:pStyle w:val="Textbody"/>
        <w:spacing w:after="29"/>
        <w:rPr>
          <w:rFonts w:ascii="Gandhari Unicode" w:hAnsi="Gandhari Unicode" w:cs="e-Tamil OTC"/>
          <w:lang w:val="en-GB"/>
        </w:rPr>
      </w:pPr>
    </w:p>
    <w:p w14:paraId="7ACA1B08"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Of</w:t>
      </w:r>
      <w:r>
        <w:rPr>
          <w:rStyle w:val="FootnoteReference1"/>
          <w:rFonts w:ascii="Gandhari Unicode" w:hAnsi="Gandhari Unicode" w:cs="e-Tamil OTC"/>
          <w:lang w:val="en-GB"/>
        </w:rPr>
        <w:footnoteReference w:id="738"/>
      </w:r>
      <w:r>
        <w:rPr>
          <w:rFonts w:ascii="Gandhari Unicode" w:hAnsi="Gandhari Unicode" w:cs="e-Tamil OTC"/>
          <w:lang w:val="en-GB"/>
        </w:rPr>
        <w:t xml:space="preserve"> curry [and] small quail, melting in ghee,</w:t>
      </w:r>
    </w:p>
    <w:p w14:paraId="367C0807" w14:textId="77777777" w:rsidR="00544225" w:rsidRDefault="00000000">
      <w:pPr>
        <w:pStyle w:val="Textbody"/>
        <w:spacing w:after="74"/>
        <w:rPr>
          <w:rFonts w:ascii="Gandhari Unicode" w:hAnsi="Gandhari Unicode" w:cs="e-Tamil OTC"/>
          <w:lang w:val="en-GB"/>
        </w:rPr>
      </w:pPr>
      <w:r>
        <w:rPr>
          <w:rFonts w:ascii="Gandhari Unicode" w:hAnsi="Gandhari Unicode" w:cs="e-Tamil OTC"/>
          <w:lang w:val="en-GB"/>
        </w:rPr>
        <w:t>he may obtain [his] fill, friend!</w:t>
      </w:r>
    </w:p>
    <w:p w14:paraId="4F4CD3C7"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Since the man from the land of big stones is chosen</w:t>
      </w:r>
      <w:r>
        <w:rPr>
          <w:rStyle w:val="FootnoteReference1"/>
          <w:rFonts w:ascii="Gandhari Unicode" w:hAnsi="Gandhari Unicode" w:cs="e-Tamil OTC"/>
          <w:lang w:val="en-GB"/>
        </w:rPr>
        <w:footnoteReference w:id="739"/>
      </w:r>
      <w:r>
        <w:rPr>
          <w:rFonts w:ascii="Gandhari Unicode" w:hAnsi="Gandhari Unicode" w:cs="e-Tamil OTC"/>
          <w:lang w:val="en-GB"/>
        </w:rPr>
        <w:t>,</w:t>
      </w:r>
    </w:p>
    <w:p w14:paraId="51654DF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 said to him</w:t>
      </w:r>
      <w:r>
        <w:rPr>
          <w:rStyle w:val="FootnoteReference1"/>
          <w:rFonts w:ascii="Gandhari Unicode" w:hAnsi="Gandhari Unicode" w:cs="e-Tamil OTC"/>
          <w:lang w:val="en-GB"/>
        </w:rPr>
        <w:footnoteReference w:id="740"/>
      </w:r>
      <w:r>
        <w:rPr>
          <w:rFonts w:ascii="Gandhari Unicode" w:hAnsi="Gandhari Unicode" w:cs="e-Tamil OTC"/>
          <w:lang w:val="en-GB"/>
        </w:rPr>
        <w:t xml:space="preserve"> “is [that] good, son?”</w:t>
      </w:r>
    </w:p>
    <w:p w14:paraId="366CB9F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“It seems good”, he told [me].</w:t>
      </w:r>
      <w:r>
        <w:rPr>
          <w:rStyle w:val="FootnoteReference1"/>
          <w:rFonts w:ascii="Gandhari Unicode" w:hAnsi="Gandhari Unicode" w:cs="e-Tamil OTC"/>
          <w:lang w:val="en-GB"/>
        </w:rPr>
        <w:footnoteReference w:id="741"/>
      </w:r>
    </w:p>
    <w:p w14:paraId="0426621E" w14:textId="77777777" w:rsidR="00544225" w:rsidRDefault="00544225">
      <w:pPr>
        <w:pStyle w:val="Textbody"/>
        <w:spacing w:after="0"/>
        <w:jc w:val="both"/>
        <w:rPr>
          <w:rFonts w:ascii="Gandhari Unicode" w:hAnsi="Gandhari Unicode" w:cs="e-Tamil OTC"/>
          <w:lang w:val="en-GB"/>
        </w:rPr>
      </w:pPr>
    </w:p>
    <w:p w14:paraId="4F8ECD46" w14:textId="77777777" w:rsidR="00544225" w:rsidRDefault="00000000">
      <w:pPr>
        <w:rPr>
          <w:rFonts w:ascii="Gandhari Unicode" w:eastAsiaTheme="majorEastAsia" w:hAnsi="Gandhari Unicode" w:cstheme="majorBidi" w:hint="eastAsia"/>
          <w:b/>
        </w:rPr>
      </w:pPr>
      <w:r>
        <w:br w:type="page"/>
      </w:r>
    </w:p>
    <w:p w14:paraId="3465CEFF"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390</w:t>
      </w:r>
      <w:r>
        <w:rPr>
          <w:rFonts w:ascii="e-Tamil OTC" w:hAnsi="e-Tamil OTC" w:cs="e-Tamil OTC"/>
          <w:b/>
          <w:i w:val="0"/>
          <w:iCs w:val="0"/>
          <w:color w:val="auto"/>
        </w:rPr>
        <w:t xml:space="preserve"> </w:t>
      </w:r>
      <w:proofErr w:type="spellStart"/>
      <w:r>
        <w:rPr>
          <w:rFonts w:ascii="e-Tamil OTC" w:hAnsi="e-Tamil OTC" w:cs="e-Tamil OTC"/>
          <w:i w:val="0"/>
          <w:iCs w:val="0"/>
          <w:color w:val="auto"/>
        </w:rPr>
        <w:t>உறையூர்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முதுகொற்றன்</w:t>
      </w:r>
      <w:proofErr w:type="spellEnd"/>
      <w:r>
        <w:rPr>
          <w:rFonts w:ascii="e-Tamil OTC" w:hAnsi="e-Tamil OTC" w:cs="e-Tamil OTC"/>
          <w:i w:val="0"/>
          <w:iCs w:val="0"/>
          <w:color w:val="auto"/>
        </w:rPr>
        <w:t xml:space="preserve">: </w:t>
      </w:r>
      <w:r>
        <w:rPr>
          <w:rFonts w:ascii="Gandhari Unicode" w:hAnsi="Gandhari Unicode"/>
          <w:i w:val="0"/>
          <w:iCs w:val="0"/>
          <w:color w:val="auto"/>
        </w:rPr>
        <w:t>onlookers / SHE</w:t>
      </w:r>
    </w:p>
    <w:p w14:paraId="40C2DAF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புணர்ந்து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உடன்போயினாரை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இடைச்சுரத்துக்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இப்பொழுது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பகையுங்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விலக்கியது</w:t>
      </w:r>
      <w:proofErr w:type="spellEnd"/>
      <w:r>
        <w:rPr>
          <w:rFonts w:ascii="Gandhari Unicode" w:hAnsi="Gandhari Unicode" w:cs="e-Tamil OTC"/>
          <w:lang w:val="en-GB"/>
        </w:rPr>
        <w:t>.</w:t>
      </w:r>
    </w:p>
    <w:p w14:paraId="0E55FBE9" w14:textId="77777777" w:rsidR="00544225" w:rsidRDefault="00544225">
      <w:pPr>
        <w:pStyle w:val="Textbody"/>
        <w:spacing w:after="29"/>
        <w:jc w:val="both"/>
        <w:rPr>
          <w:rFonts w:ascii="Gandhari Unicode" w:hAnsi="Gandhari Unicode" w:cs="e-Tamil OTC"/>
          <w:lang w:val="en-GB"/>
        </w:rPr>
      </w:pPr>
    </w:p>
    <w:p w14:paraId="13ADE1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எல்லு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p>
    <w:p w14:paraId="10B0CC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w:t>
      </w:r>
      <w:proofErr w:type="spellEnd"/>
    </w:p>
    <w:p w14:paraId="69ABFF7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வேற்றுமுனை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வெம்மையிற்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சாத்துவந்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திறுத்தென</w:t>
      </w:r>
      <w:proofErr w:type="spellEnd"/>
    </w:p>
    <w:p w14:paraId="0674AC5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லேந்தி</w:t>
      </w:r>
      <w:proofErr w:type="spellEnd"/>
    </w:p>
    <w:p w14:paraId="4505126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மிளைவந்து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குரலே</w:t>
      </w:r>
      <w:proofErr w:type="spellEnd"/>
      <w:r>
        <w:rPr>
          <w:rFonts w:ascii="Gandhari Unicode" w:hAnsi="Gandhari Unicode" w:cs="e-Tamil OTC"/>
          <w:lang w:val="en-GB"/>
        </w:rPr>
        <w:t>.</w:t>
      </w:r>
    </w:p>
    <w:p w14:paraId="6E9EB541" w14:textId="77777777" w:rsidR="00544225" w:rsidRDefault="00544225">
      <w:pPr>
        <w:pStyle w:val="Textbody"/>
        <w:spacing w:after="29"/>
        <w:jc w:val="both"/>
        <w:rPr>
          <w:rFonts w:ascii="Gandhari Unicode" w:hAnsi="Gandhari Unicode" w:cs="e-Tamil OTC"/>
          <w:lang w:val="en-GB"/>
        </w:rPr>
      </w:pPr>
    </w:p>
    <w:p w14:paraId="599C6A4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2ab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L1, C1+2+3,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3c</w:t>
      </w:r>
      <w:r>
        <w:rPr>
          <w:rFonts w:ascii="Gandhari Unicode" w:hAnsi="Gandhari Unicode" w:cs="e-Tamil OTC"/>
          <w:lang w:val="en-GB"/>
        </w:rPr>
        <w:t xml:space="preserve"> </w:t>
      </w:r>
      <w:proofErr w:type="spellStart"/>
      <w:r>
        <w:rPr>
          <w:rFonts w:ascii="Gandhari Unicode" w:hAnsi="Gandhari Unicode" w:cs="e-Tamil OTC"/>
          <w:lang w:val="en-GB"/>
        </w:rPr>
        <w:t>சாத்துவந்</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சாதுவந்</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சரத்துவந்</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சார்ந்துவந்</w:t>
      </w:r>
      <w:proofErr w:type="spellEnd"/>
      <w:r>
        <w:rPr>
          <w:rFonts w:ascii="Gandhari Unicode" w:hAnsi="Gandhari Unicode" w:cs="e-Tamil OTC"/>
          <w:lang w:val="en-GB"/>
        </w:rPr>
        <w:t xml:space="preserve"> EA, I, AT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மிளைவந்து</w:t>
      </w:r>
      <w:proofErr w:type="spellEnd"/>
      <w:r>
        <w:rPr>
          <w:rFonts w:ascii="Gandhari Unicode" w:hAnsi="Gandhari Unicode" w:cs="e-Tamil OTC"/>
          <w:lang w:val="en-GB"/>
        </w:rPr>
        <w:t xml:space="preserve"> C2+3v,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யிளைவந்து</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bookmarkStart w:id="1376" w:name="DDE_LINK53"/>
      <w:proofErr w:type="spellStart"/>
      <w:r>
        <w:rPr>
          <w:rFonts w:ascii="Gandhari Unicode" w:hAnsi="Gandhari Unicode" w:cs="e-Tamil OTC"/>
          <w:lang w:val="en-GB"/>
        </w:rPr>
        <w:t>தண்ணுமை</w:t>
      </w:r>
      <w:bookmarkEnd w:id="1376"/>
      <w:r>
        <w:rPr>
          <w:rFonts w:ascii="Gandhari Unicode" w:hAnsi="Gandhari Unicode" w:cs="e-Tamil OTC"/>
          <w:lang w:val="en-GB"/>
        </w:rPr>
        <w:t>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தண்ணுமை</w:t>
      </w:r>
      <w:proofErr w:type="spellEnd"/>
      <w:r>
        <w:rPr>
          <w:rFonts w:ascii="Gandhari Unicode" w:hAnsi="Gandhari Unicode" w:cs="e-Tamil OTC"/>
          <w:lang w:val="en-GB"/>
        </w:rPr>
        <w:t xml:space="preserve"> L1, C1+3, G1+2, EA</w:t>
      </w:r>
    </w:p>
    <w:p w14:paraId="60A64D1B" w14:textId="77777777" w:rsidR="00544225" w:rsidRDefault="00544225">
      <w:pPr>
        <w:pStyle w:val="Textbody"/>
        <w:spacing w:after="29"/>
        <w:jc w:val="both"/>
        <w:rPr>
          <w:rFonts w:ascii="Gandhari Unicode" w:hAnsi="Gandhari Unicode" w:cs="e-Tamil OTC"/>
          <w:lang w:val="en-GB"/>
        </w:rPr>
      </w:pPr>
    </w:p>
    <w:p w14:paraId="66E8F5CC"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77" w:author="Narmada Hansani Polgampalage" w:date="2023-12-07T14:07:00Z">
            <w:rPr/>
          </w:rPrChange>
        </w:rPr>
        <w:t>el</w:t>
      </w:r>
      <w:proofErr w:type="spellEnd"/>
      <w:r w:rsidRPr="001E7872">
        <w:rPr>
          <w:rFonts w:ascii="Gandhari Unicode" w:hAnsi="Gandhari Unicode" w:cs="e-Tamil OTC"/>
          <w:lang w:val="de-DE"/>
          <w:rPrChange w:id="1378" w:author="Narmada Hansani Polgampalage" w:date="2023-12-07T14:07:00Z">
            <w:rPr/>
          </w:rPrChange>
        </w:rPr>
        <w:t xml:space="preserve">-+um </w:t>
      </w:r>
      <w:proofErr w:type="spellStart"/>
      <w:r w:rsidRPr="001E7872">
        <w:rPr>
          <w:rFonts w:ascii="Gandhari Unicode" w:hAnsi="Gandhari Unicode" w:cs="e-Tamil OTC"/>
          <w:lang w:val="de-DE"/>
          <w:rPrChange w:id="1379" w:author="Narmada Hansani Polgampalage" w:date="2023-12-07T14:07:00Z">
            <w:rPr/>
          </w:rPrChange>
        </w:rPr>
        <w:t>el</w:t>
      </w:r>
      <w:proofErr w:type="spellEnd"/>
      <w:r w:rsidRPr="001E7872">
        <w:rPr>
          <w:rFonts w:ascii="Gandhari Unicode" w:hAnsi="Gandhari Unicode" w:cs="e-Tamil OTC"/>
          <w:lang w:val="de-DE"/>
          <w:rPrChange w:id="1380" w:author="Narmada Hansani Polgampalage" w:date="2023-12-07T14:07:00Z">
            <w:rPr/>
          </w:rPrChange>
        </w:rPr>
        <w:t xml:space="preserve"> +</w:t>
      </w:r>
      <w:proofErr w:type="spellStart"/>
      <w:r w:rsidRPr="001E7872">
        <w:rPr>
          <w:rFonts w:ascii="Gandhari Unicode" w:hAnsi="Gandhari Unicode" w:cs="e-Tamil OTC"/>
          <w:lang w:val="de-DE"/>
          <w:rPrChange w:id="1381" w:author="Narmada Hansani Polgampalage" w:date="2023-12-07T14:07:00Z">
            <w:rPr/>
          </w:rPrChange>
        </w:rPr>
        <w:t>iṉṟu</w:t>
      </w:r>
      <w:proofErr w:type="spellEnd"/>
      <w:r w:rsidRPr="001E7872">
        <w:rPr>
          <w:rFonts w:ascii="Gandhari Unicode" w:hAnsi="Gandhari Unicode" w:cs="e-Tamil OTC"/>
          <w:lang w:val="de-DE"/>
          <w:rPrChange w:id="1382" w:author="Narmada Hansani Polgampalage" w:date="2023-12-07T14:07:00Z">
            <w:rPr/>
          </w:rPrChange>
        </w:rPr>
        <w:t xml:space="preserve"> </w:t>
      </w:r>
      <w:proofErr w:type="spellStart"/>
      <w:r w:rsidRPr="001E7872">
        <w:rPr>
          <w:rFonts w:ascii="Gandhari Unicode" w:hAnsi="Gandhari Unicode" w:cs="e-Tamil OTC"/>
          <w:lang w:val="de-DE"/>
          <w:rPrChange w:id="1383" w:author="Narmada Hansani Polgampalage" w:date="2023-12-07T14:07:00Z">
            <w:rPr/>
          </w:rPrChange>
        </w:rPr>
        <w:t>pāṭ</w:t>
      </w:r>
      <w:proofErr w:type="spellEnd"/>
      <w:r w:rsidRPr="001E7872">
        <w:rPr>
          <w:rFonts w:ascii="Gandhari Unicode" w:hAnsi="Gandhari Unicode" w:cs="e-Tamil OTC"/>
          <w:lang w:val="de-DE"/>
          <w:rPrChange w:id="1384" w:author="Narmada Hansani Polgampalage" w:date="2023-12-07T14:07:00Z">
            <w:rPr/>
          </w:rPrChange>
        </w:rPr>
        <w:t xml:space="preserve">*-um </w:t>
      </w:r>
      <w:proofErr w:type="spellStart"/>
      <w:r w:rsidRPr="001E7872">
        <w:rPr>
          <w:rFonts w:ascii="Gandhari Unicode" w:hAnsi="Gandhari Unicode" w:cs="e-Tamil OTC"/>
          <w:lang w:val="de-DE"/>
          <w:rPrChange w:id="1385" w:author="Narmada Hansani Polgampalage" w:date="2023-12-07T14:07:00Z">
            <w:rPr/>
          </w:rPrChange>
        </w:rPr>
        <w:t>kēḷāy</w:t>
      </w:r>
      <w:proofErr w:type="spellEnd"/>
    </w:p>
    <w:p w14:paraId="122A9005"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i/>
          <w:iCs/>
          <w:lang w:val="de-DE"/>
          <w:rPrChange w:id="1386" w:author="Narmada Hansani Polgampalage" w:date="2023-12-07T14:07:00Z">
            <w:rPr>
              <w:i/>
              <w:iCs/>
            </w:rPr>
          </w:rPrChange>
        </w:rPr>
        <w:t>cellātīmō</w:t>
      </w:r>
      <w:proofErr w:type="spellEnd"/>
      <w:r w:rsidRPr="001E7872">
        <w:rPr>
          <w:rFonts w:ascii="Gandhari Unicode" w:hAnsi="Gandhari Unicode" w:cs="e-Tamil OTC"/>
          <w:lang w:val="de-DE"/>
          <w:rPrChange w:id="1387" w:author="Narmada Hansani Polgampalage" w:date="2023-12-07T14:07:00Z">
            <w:rPr/>
          </w:rPrChange>
        </w:rPr>
        <w:t xml:space="preserve"> </w:t>
      </w:r>
      <w:proofErr w:type="spellStart"/>
      <w:r w:rsidRPr="001E7872">
        <w:rPr>
          <w:rFonts w:ascii="Gandhari Unicode" w:hAnsi="Gandhari Unicode" w:cs="e-Tamil OTC"/>
          <w:lang w:val="de-DE"/>
          <w:rPrChange w:id="1388" w:author="Narmada Hansani Polgampalage" w:date="2023-12-07T14:07:00Z">
            <w:rPr/>
          </w:rPrChange>
        </w:rPr>
        <w:t>ciṟu</w:t>
      </w:r>
      <w:proofErr w:type="spellEnd"/>
      <w:r w:rsidRPr="001E7872">
        <w:rPr>
          <w:rFonts w:ascii="Gandhari Unicode" w:hAnsi="Gandhari Unicode" w:cs="e-Tamil OTC"/>
          <w:lang w:val="de-DE"/>
          <w:rPrChange w:id="1389" w:author="Narmada Hansani Polgampalage" w:date="2023-12-07T14:07:00Z">
            <w:rPr/>
          </w:rPrChange>
        </w:rPr>
        <w:t xml:space="preserve"> </w:t>
      </w:r>
      <w:proofErr w:type="spellStart"/>
      <w:r w:rsidRPr="001E7872">
        <w:rPr>
          <w:rFonts w:ascii="Gandhari Unicode" w:hAnsi="Gandhari Unicode" w:cs="e-Tamil OTC"/>
          <w:lang w:val="de-DE"/>
          <w:rPrChange w:id="1390" w:author="Narmada Hansani Polgampalage" w:date="2023-12-07T14:07:00Z">
            <w:rPr/>
          </w:rPrChange>
        </w:rPr>
        <w:t>piṭi</w:t>
      </w:r>
      <w:proofErr w:type="spellEnd"/>
      <w:r w:rsidRPr="001E7872">
        <w:rPr>
          <w:rFonts w:ascii="Gandhari Unicode" w:hAnsi="Gandhari Unicode" w:cs="e-Tamil OTC"/>
          <w:lang w:val="de-DE"/>
          <w:rPrChange w:id="1391" w:author="Narmada Hansani Polgampalage" w:date="2023-12-07T14:07:00Z">
            <w:rPr/>
          </w:rPrChange>
        </w:rPr>
        <w:t xml:space="preserve"> </w:t>
      </w:r>
      <w:proofErr w:type="spellStart"/>
      <w:r w:rsidRPr="001E7872">
        <w:rPr>
          <w:rFonts w:ascii="Gandhari Unicode" w:hAnsi="Gandhari Unicode" w:cs="e-Tamil OTC"/>
          <w:lang w:val="de-DE"/>
          <w:rPrChange w:id="1392" w:author="Narmada Hansani Polgampalage" w:date="2023-12-07T14:07:00Z">
            <w:rPr/>
          </w:rPrChange>
        </w:rPr>
        <w:t>tuṇai</w:t>
      </w:r>
      <w:proofErr w:type="spellEnd"/>
      <w:r w:rsidRPr="001E7872">
        <w:rPr>
          <w:rFonts w:ascii="Gandhari Unicode" w:hAnsi="Gandhari Unicode" w:cs="e-Tamil OTC"/>
          <w:lang w:val="de-DE"/>
          <w:rPrChange w:id="1393" w:author="Narmada Hansani Polgampalage" w:date="2023-12-07T14:07:00Z">
            <w:rPr/>
          </w:rPrChange>
        </w:rPr>
        <w:t>-~ē</w:t>
      </w:r>
    </w:p>
    <w:p w14:paraId="05E3BB6E"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394" w:author="Narmada Hansani Polgampalage" w:date="2023-12-07T14:07:00Z">
            <w:rPr/>
          </w:rPrChange>
        </w:rPr>
        <w:t>vēṟṟu</w:t>
      </w:r>
      <w:proofErr w:type="spellEnd"/>
      <w:r w:rsidRPr="001E7872">
        <w:rPr>
          <w:rFonts w:ascii="Gandhari Unicode" w:hAnsi="Gandhari Unicode" w:cs="e-Tamil OTC"/>
          <w:lang w:val="de-DE"/>
          <w:rPrChange w:id="1395" w:author="Narmada Hansani Polgampalage" w:date="2023-12-07T14:07:00Z">
            <w:rPr/>
          </w:rPrChange>
        </w:rPr>
        <w:t xml:space="preserve"> </w:t>
      </w:r>
      <w:proofErr w:type="spellStart"/>
      <w:r w:rsidRPr="001E7872">
        <w:rPr>
          <w:rFonts w:ascii="Gandhari Unicode" w:hAnsi="Gandhari Unicode" w:cs="e-Tamil OTC"/>
          <w:lang w:val="de-DE"/>
          <w:rPrChange w:id="1396" w:author="Narmada Hansani Polgampalage" w:date="2023-12-07T14:07:00Z">
            <w:rPr/>
          </w:rPrChange>
        </w:rPr>
        <w:t>muṉai</w:t>
      </w:r>
      <w:proofErr w:type="spellEnd"/>
      <w:r w:rsidRPr="001E7872">
        <w:rPr>
          <w:rFonts w:ascii="Gandhari Unicode" w:hAnsi="Gandhari Unicode" w:cs="e-Tamil OTC"/>
          <w:lang w:val="de-DE"/>
          <w:rPrChange w:id="1397" w:author="Narmada Hansani Polgampalage" w:date="2023-12-07T14:07:00Z">
            <w:rPr/>
          </w:rPrChange>
        </w:rPr>
        <w:t xml:space="preserve"> </w:t>
      </w:r>
      <w:proofErr w:type="spellStart"/>
      <w:r w:rsidRPr="001E7872">
        <w:rPr>
          <w:rFonts w:ascii="Gandhari Unicode" w:hAnsi="Gandhari Unicode" w:cs="e-Tamil OTC"/>
          <w:lang w:val="de-DE"/>
          <w:rPrChange w:id="1398" w:author="Narmada Hansani Polgampalage" w:date="2023-12-07T14:07:00Z">
            <w:rPr/>
          </w:rPrChange>
        </w:rPr>
        <w:t>vemmaiyiṉ</w:t>
      </w:r>
      <w:proofErr w:type="spellEnd"/>
      <w:r w:rsidRPr="001E7872">
        <w:rPr>
          <w:rFonts w:ascii="Gandhari Unicode" w:hAnsi="Gandhari Unicode" w:cs="e-Tamil OTC"/>
          <w:lang w:val="de-DE"/>
          <w:rPrChange w:id="1399" w:author="Narmada Hansani Polgampalage" w:date="2023-12-07T14:07:00Z">
            <w:rPr/>
          </w:rPrChange>
        </w:rPr>
        <w:t xml:space="preserve"> </w:t>
      </w:r>
      <w:proofErr w:type="spellStart"/>
      <w:r w:rsidRPr="001E7872">
        <w:rPr>
          <w:rFonts w:ascii="Gandhari Unicode" w:hAnsi="Gandhari Unicode" w:cs="e-Tamil OTC"/>
          <w:i/>
          <w:iCs/>
          <w:lang w:val="de-DE"/>
          <w:rPrChange w:id="1400" w:author="Narmada Hansani Polgampalage" w:date="2023-12-07T14:07:00Z">
            <w:rPr>
              <w:i/>
              <w:iCs/>
            </w:rPr>
          </w:rPrChange>
        </w:rPr>
        <w:t>cāttu</w:t>
      </w:r>
      <w:proofErr w:type="spellEnd"/>
      <w:r w:rsidRPr="001E7872">
        <w:rPr>
          <w:rFonts w:ascii="Gandhari Unicode" w:hAnsi="Gandhari Unicode" w:cs="e-Tamil OTC"/>
          <w:lang w:val="de-DE"/>
          <w:rPrChange w:id="1401" w:author="Narmada Hansani Polgampalage" w:date="2023-12-07T14:07:00Z">
            <w:rPr/>
          </w:rPrChange>
        </w:rPr>
        <w:t xml:space="preserve"> </w:t>
      </w:r>
      <w:proofErr w:type="spellStart"/>
      <w:r w:rsidRPr="001E7872">
        <w:rPr>
          <w:rFonts w:ascii="Gandhari Unicode" w:hAnsi="Gandhari Unicode" w:cs="e-Tamil OTC"/>
          <w:lang w:val="de-DE"/>
          <w:rPrChange w:id="1402" w:author="Narmada Hansani Polgampalage" w:date="2023-12-07T14:07:00Z">
            <w:rPr/>
          </w:rPrChange>
        </w:rPr>
        <w:t>vant</w:t>
      </w:r>
      <w:proofErr w:type="spellEnd"/>
      <w:r w:rsidRPr="001E7872">
        <w:rPr>
          <w:rFonts w:ascii="Gandhari Unicode" w:hAnsi="Gandhari Unicode" w:cs="e-Tamil OTC"/>
          <w:lang w:val="de-DE"/>
          <w:rPrChange w:id="1403" w:author="Narmada Hansani Polgampalage" w:date="2023-12-07T14:07:00Z">
            <w:rPr/>
          </w:rPrChange>
        </w:rPr>
        <w:t xml:space="preserve">* </w:t>
      </w:r>
      <w:proofErr w:type="spellStart"/>
      <w:r w:rsidRPr="001E7872">
        <w:rPr>
          <w:rFonts w:ascii="Gandhari Unicode" w:hAnsi="Gandhari Unicode" w:cs="e-Tamil OTC"/>
          <w:lang w:val="de-DE"/>
          <w:rPrChange w:id="1404" w:author="Narmada Hansani Polgampalage" w:date="2023-12-07T14:07:00Z">
            <w:rPr/>
          </w:rPrChange>
        </w:rPr>
        <w:t>iṟutteṉa</w:t>
      </w:r>
      <w:proofErr w:type="spellEnd"/>
    </w:p>
    <w:p w14:paraId="0C9A1380" w14:textId="77777777" w:rsidR="00544225" w:rsidRDefault="00000000">
      <w:pPr>
        <w:pStyle w:val="Textbody"/>
        <w:spacing w:after="29"/>
        <w:jc w:val="both"/>
        <w:rPr>
          <w:rFonts w:ascii="Gandhari Unicode" w:hAnsi="Gandhari Unicode" w:cs="e-Tamil OTC"/>
          <w:lang w:val="de-DE"/>
        </w:rPr>
      </w:pPr>
      <w:proofErr w:type="spellStart"/>
      <w:r w:rsidRPr="001E7872">
        <w:rPr>
          <w:rFonts w:ascii="Gandhari Unicode" w:hAnsi="Gandhari Unicode" w:cs="e-Tamil OTC"/>
          <w:lang w:val="de-DE"/>
          <w:rPrChange w:id="1405" w:author="Narmada Hansani Polgampalage" w:date="2023-12-07T14:07:00Z">
            <w:rPr/>
          </w:rPrChange>
        </w:rPr>
        <w:t>vaḷai</w:t>
      </w:r>
      <w:proofErr w:type="spellEnd"/>
      <w:r w:rsidRPr="001E7872">
        <w:rPr>
          <w:rFonts w:ascii="Gandhari Unicode" w:hAnsi="Gandhari Unicode" w:cs="e-Tamil OTC"/>
          <w:lang w:val="de-DE"/>
          <w:rPrChange w:id="1406" w:author="Narmada Hansani Polgampalage" w:date="2023-12-07T14:07:00Z">
            <w:rPr/>
          </w:rPrChange>
        </w:rPr>
        <w:t xml:space="preserve"> ~</w:t>
      </w:r>
      <w:proofErr w:type="spellStart"/>
      <w:r w:rsidRPr="001E7872">
        <w:rPr>
          <w:rFonts w:ascii="Gandhari Unicode" w:hAnsi="Gandhari Unicode" w:cs="e-Tamil OTC"/>
          <w:lang w:val="de-DE"/>
          <w:rPrChange w:id="1407" w:author="Narmada Hansani Polgampalage" w:date="2023-12-07T14:07:00Z">
            <w:rPr/>
          </w:rPrChange>
        </w:rPr>
        <w:t>aṇi</w:t>
      </w:r>
      <w:proofErr w:type="spellEnd"/>
      <w:r w:rsidRPr="001E7872">
        <w:rPr>
          <w:rFonts w:ascii="Gandhari Unicode" w:hAnsi="Gandhari Unicode" w:cs="e-Tamil OTC"/>
          <w:lang w:val="de-DE"/>
          <w:rPrChange w:id="1408" w:author="Narmada Hansani Polgampalage" w:date="2023-12-07T14:07:00Z">
            <w:rPr/>
          </w:rPrChange>
        </w:rPr>
        <w:t xml:space="preserve"> </w:t>
      </w:r>
      <w:proofErr w:type="spellStart"/>
      <w:r w:rsidRPr="001E7872">
        <w:rPr>
          <w:rFonts w:ascii="Gandhari Unicode" w:hAnsi="Gandhari Unicode" w:cs="e-Tamil OTC"/>
          <w:lang w:val="de-DE"/>
          <w:rPrChange w:id="1409" w:author="Narmada Hansani Polgampalage" w:date="2023-12-07T14:07:00Z">
            <w:rPr/>
          </w:rPrChange>
        </w:rPr>
        <w:t>neṭu</w:t>
      </w:r>
      <w:proofErr w:type="spellEnd"/>
      <w:r w:rsidRPr="001E7872">
        <w:rPr>
          <w:rFonts w:ascii="Gandhari Unicode" w:hAnsi="Gandhari Unicode" w:cs="e-Tamil OTC"/>
          <w:lang w:val="de-DE"/>
          <w:rPrChange w:id="1410" w:author="Narmada Hansani Polgampalage" w:date="2023-12-07T14:07:00Z">
            <w:rPr/>
          </w:rPrChange>
        </w:rPr>
        <w:t xml:space="preserve"> </w:t>
      </w:r>
      <w:proofErr w:type="spellStart"/>
      <w:r w:rsidRPr="001E7872">
        <w:rPr>
          <w:rFonts w:ascii="Gandhari Unicode" w:hAnsi="Gandhari Unicode" w:cs="e-Tamil OTC"/>
          <w:lang w:val="de-DE"/>
          <w:rPrChange w:id="1411" w:author="Narmada Hansani Polgampalage" w:date="2023-12-07T14:07:00Z">
            <w:rPr/>
          </w:rPrChange>
        </w:rPr>
        <w:t>vēl</w:t>
      </w:r>
      <w:proofErr w:type="spellEnd"/>
      <w:r w:rsidRPr="001E7872">
        <w:rPr>
          <w:rFonts w:ascii="Gandhari Unicode" w:hAnsi="Gandhari Unicode" w:cs="e-Tamil OTC"/>
          <w:lang w:val="de-DE"/>
          <w:rPrChange w:id="1412" w:author="Narmada Hansani Polgampalage" w:date="2023-12-07T14:07:00Z">
            <w:rPr/>
          </w:rPrChange>
        </w:rPr>
        <w:t xml:space="preserve"> </w:t>
      </w:r>
      <w:proofErr w:type="spellStart"/>
      <w:r w:rsidRPr="001E7872">
        <w:rPr>
          <w:rFonts w:ascii="Gandhari Unicode" w:hAnsi="Gandhari Unicode" w:cs="e-Tamil OTC"/>
          <w:lang w:val="de-DE"/>
          <w:rPrChange w:id="1413" w:author="Narmada Hansani Polgampalage" w:date="2023-12-07T14:07:00Z">
            <w:rPr/>
          </w:rPrChange>
        </w:rPr>
        <w:t>ēnti</w:t>
      </w:r>
      <w:proofErr w:type="spellEnd"/>
    </w:p>
    <w:p w14:paraId="0DEAD33F" w14:textId="77777777" w:rsidR="00544225" w:rsidRDefault="00000000">
      <w:pPr>
        <w:pStyle w:val="Textbody"/>
        <w:spacing w:after="29" w:line="260" w:lineRule="exact"/>
        <w:jc w:val="both"/>
        <w:rPr>
          <w:rFonts w:ascii="Gandhari Unicode" w:hAnsi="Gandhari Unicode" w:cs="e-Tamil OTC"/>
          <w:lang w:val="de-DE"/>
        </w:rPr>
      </w:pPr>
      <w:proofErr w:type="spellStart"/>
      <w:r w:rsidRPr="001E7872">
        <w:rPr>
          <w:rFonts w:ascii="Gandhari Unicode" w:hAnsi="Gandhari Unicode" w:cs="e-Tamil OTC"/>
          <w:i/>
          <w:iCs/>
          <w:lang w:val="de-DE"/>
          <w:rPrChange w:id="1414" w:author="Narmada Hansani Polgampalage" w:date="2023-12-07T14:07:00Z">
            <w:rPr>
              <w:i/>
              <w:iCs/>
            </w:rPr>
          </w:rPrChange>
        </w:rPr>
        <w:t>miḷai</w:t>
      </w:r>
      <w:proofErr w:type="spellEnd"/>
      <w:r w:rsidRPr="001E7872">
        <w:rPr>
          <w:rFonts w:ascii="Gandhari Unicode" w:hAnsi="Gandhari Unicode" w:cs="e-Tamil OTC"/>
          <w:lang w:val="de-DE"/>
          <w:rPrChange w:id="1415" w:author="Narmada Hansani Polgampalage" w:date="2023-12-07T14:07:00Z">
            <w:rPr/>
          </w:rPrChange>
        </w:rPr>
        <w:t xml:space="preserve"> </w:t>
      </w:r>
      <w:proofErr w:type="spellStart"/>
      <w:r w:rsidRPr="001E7872">
        <w:rPr>
          <w:rFonts w:ascii="Gandhari Unicode" w:hAnsi="Gandhari Unicode" w:cs="e-Tamil OTC"/>
          <w:lang w:val="de-DE"/>
          <w:rPrChange w:id="1416" w:author="Narmada Hansani Polgampalage" w:date="2023-12-07T14:07:00Z">
            <w:rPr/>
          </w:rPrChange>
        </w:rPr>
        <w:t>vantu</w:t>
      </w:r>
      <w:proofErr w:type="spellEnd"/>
      <w:r w:rsidRPr="001E7872">
        <w:rPr>
          <w:rFonts w:ascii="Gandhari Unicode" w:hAnsi="Gandhari Unicode" w:cs="e-Tamil OTC"/>
          <w:lang w:val="de-DE"/>
          <w:rPrChange w:id="1417" w:author="Narmada Hansani Polgampalage" w:date="2023-12-07T14:07:00Z">
            <w:rPr/>
          </w:rPrChange>
        </w:rPr>
        <w:t xml:space="preserve"> </w:t>
      </w:r>
      <w:proofErr w:type="spellStart"/>
      <w:r w:rsidRPr="001E7872">
        <w:rPr>
          <w:rFonts w:ascii="Gandhari Unicode" w:hAnsi="Gandhari Unicode" w:cs="e-Tamil OTC"/>
          <w:lang w:val="de-DE"/>
          <w:rPrChange w:id="1418" w:author="Narmada Hansani Polgampalage" w:date="2023-12-07T14:07:00Z">
            <w:rPr/>
          </w:rPrChange>
        </w:rPr>
        <w:t>peyarum</w:t>
      </w:r>
      <w:proofErr w:type="spellEnd"/>
      <w:r w:rsidRPr="001E7872">
        <w:rPr>
          <w:rFonts w:ascii="Gandhari Unicode" w:hAnsi="Gandhari Unicode" w:cs="e-Tamil OTC"/>
          <w:lang w:val="de-DE"/>
          <w:rPrChange w:id="1419" w:author="Narmada Hansani Polgampalage" w:date="2023-12-07T14:07:00Z">
            <w:rPr/>
          </w:rPrChange>
        </w:rPr>
        <w:t xml:space="preserve"> </w:t>
      </w:r>
      <w:proofErr w:type="spellStart"/>
      <w:r w:rsidRPr="001E7872">
        <w:rPr>
          <w:rFonts w:ascii="Gandhari Unicode" w:hAnsi="Gandhari Unicode" w:cs="e-Tamil OTC"/>
          <w:lang w:val="de-DE"/>
          <w:rPrChange w:id="1420" w:author="Narmada Hansani Polgampalage" w:date="2023-12-07T14:07:00Z">
            <w:rPr/>
          </w:rPrChange>
        </w:rPr>
        <w:t>taṇṇumai</w:t>
      </w:r>
      <w:proofErr w:type="spellEnd"/>
      <w:ins w:id="1421" w:author="Narmada Hansani Polgampalage" w:date="2023-12-01T18:42:00Z">
        <w:r>
          <w:rPr>
            <w:rFonts w:ascii="Gandhari Unicode" w:hAnsi="Gandhari Unicode" w:cs="e-Tamil OTC"/>
            <w:lang w:val="de-DE"/>
          </w:rPr>
          <w:t>+</w:t>
        </w:r>
      </w:ins>
      <w:r w:rsidRPr="001E7872">
        <w:rPr>
          <w:rFonts w:ascii="Gandhari Unicode" w:hAnsi="Gandhari Unicode" w:cs="e-Tamil OTC"/>
          <w:lang w:val="de-DE"/>
          <w:rPrChange w:id="1422" w:author="Narmada Hansani Polgampalage" w:date="2023-12-07T14:07:00Z">
            <w:rPr/>
          </w:rPrChange>
        </w:rPr>
        <w:t xml:space="preserve"> </w:t>
      </w:r>
      <w:proofErr w:type="spellStart"/>
      <w:r w:rsidRPr="001E7872">
        <w:rPr>
          <w:rFonts w:ascii="Gandhari Unicode" w:hAnsi="Gandhari Unicode" w:cs="e-Tamil OTC"/>
          <w:lang w:val="de-DE"/>
          <w:rPrChange w:id="1423" w:author="Narmada Hansani Polgampalage" w:date="2023-12-07T14:07:00Z">
            <w:rPr/>
          </w:rPrChange>
        </w:rPr>
        <w:t>kural</w:t>
      </w:r>
      <w:proofErr w:type="spellEnd"/>
      <w:r w:rsidRPr="001E7872">
        <w:rPr>
          <w:rFonts w:ascii="Gandhari Unicode" w:hAnsi="Gandhari Unicode" w:cs="e-Tamil OTC"/>
          <w:lang w:val="de-DE"/>
          <w:rPrChange w:id="1424" w:author="Narmada Hansani Polgampalage" w:date="2023-12-07T14:07:00Z">
            <w:rPr/>
          </w:rPrChange>
        </w:rPr>
        <w:t>-ē.</w:t>
      </w:r>
    </w:p>
    <w:p w14:paraId="04B6BEC7" w14:textId="77777777" w:rsidR="00544225" w:rsidRDefault="00544225">
      <w:pPr>
        <w:pStyle w:val="Textbody"/>
        <w:spacing w:after="29" w:line="260" w:lineRule="exact"/>
        <w:jc w:val="both"/>
        <w:rPr>
          <w:rFonts w:ascii="Gandhari Unicode" w:hAnsi="Gandhari Unicode" w:cs="e-Tamil OTC"/>
          <w:u w:val="single"/>
          <w:lang w:val="de-DE"/>
        </w:rPr>
      </w:pPr>
    </w:p>
    <w:p w14:paraId="71C1962E" w14:textId="77777777" w:rsidR="00544225" w:rsidRDefault="00544225">
      <w:pPr>
        <w:pStyle w:val="Textbody"/>
        <w:spacing w:after="29" w:line="260" w:lineRule="exact"/>
        <w:jc w:val="both"/>
        <w:rPr>
          <w:rFonts w:ascii="Gandhari Unicode" w:hAnsi="Gandhari Unicode" w:cs="e-Tamil OTC"/>
          <w:u w:val="single"/>
          <w:lang w:val="de-DE"/>
        </w:rPr>
      </w:pPr>
    </w:p>
    <w:p w14:paraId="2AAB6443" w14:textId="77777777" w:rsidR="00544225" w:rsidRDefault="00000000">
      <w:pPr>
        <w:pStyle w:val="Textbody"/>
        <w:spacing w:after="29" w:line="260" w:lineRule="exact"/>
        <w:jc w:val="both"/>
        <w:rPr>
          <w:rFonts w:ascii="Gandhari Unicode" w:hAnsi="Gandhari Unicode" w:cs="e-Tamil OTC"/>
          <w:u w:val="single"/>
          <w:lang w:val="de-DE"/>
        </w:rPr>
      </w:pPr>
      <w:r w:rsidRPr="001E7872">
        <w:rPr>
          <w:lang w:val="de-DE"/>
          <w:rPrChange w:id="1425" w:author="Narmada Hansani Polgampalage" w:date="2023-12-07T14:07:00Z">
            <w:rPr/>
          </w:rPrChange>
        </w:rPr>
        <w:br w:type="page"/>
      </w:r>
    </w:p>
    <w:p w14:paraId="0C323A6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What obstructs going, showing the [danger of] enmity and going at [this] time, by those who saw them in the middle of the desert, who had united [and] gone away together.</w:t>
      </w:r>
    </w:p>
    <w:p w14:paraId="7DF84A80" w14:textId="77777777" w:rsidR="00544225" w:rsidRDefault="00544225">
      <w:pPr>
        <w:pStyle w:val="Textbody"/>
        <w:spacing w:after="29" w:line="260" w:lineRule="exact"/>
        <w:jc w:val="both"/>
        <w:rPr>
          <w:rFonts w:ascii="Gandhari Unicode" w:hAnsi="Gandhari Unicode" w:cs="e-Tamil OTC"/>
          <w:lang w:val="en-GB"/>
        </w:rPr>
      </w:pPr>
    </w:p>
    <w:p w14:paraId="394F07B6"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light</w:t>
      </w:r>
      <w:r>
        <w:rPr>
          <w:rFonts w:ascii="Gandhari Unicode" w:hAnsi="Gandhari Unicode" w:cs="e-Tamil OTC"/>
          <w:position w:val="6"/>
          <w:lang w:val="en-GB"/>
        </w:rPr>
        <w:t>um</w:t>
      </w:r>
      <w:r>
        <w:rPr>
          <w:rFonts w:ascii="Gandhari Unicode" w:hAnsi="Gandhari Unicode" w:cs="e-Tamil OTC"/>
          <w:lang w:val="en-GB"/>
        </w:rPr>
        <w:t xml:space="preserve"> light not-it </w:t>
      </w:r>
      <w:proofErr w:type="gramStart"/>
      <w:r>
        <w:rPr>
          <w:rFonts w:ascii="Gandhari Unicode" w:hAnsi="Gandhari Unicode" w:cs="e-Tamil OTC"/>
          <w:lang w:val="en-GB"/>
        </w:rPr>
        <w:t>happening</w:t>
      </w:r>
      <w:proofErr w:type="gramEnd"/>
      <w:r>
        <w:rPr>
          <w:rFonts w:ascii="Gandhari Unicode" w:hAnsi="Gandhari Unicode" w:cs="e-Tamil OTC"/>
          <w:lang w:val="en-GB"/>
        </w:rPr>
        <w:t>(?)</w:t>
      </w:r>
      <w:r>
        <w:rPr>
          <w:rFonts w:ascii="Gandhari Unicode" w:hAnsi="Gandhari Unicode" w:cs="e-Tamil OTC"/>
          <w:position w:val="6"/>
          <w:lang w:val="en-GB"/>
        </w:rPr>
        <w:t>um</w:t>
      </w:r>
      <w:r>
        <w:rPr>
          <w:rFonts w:ascii="Gandhari Unicode" w:hAnsi="Gandhari Unicode" w:cs="e-Tamil OTC"/>
          <w:lang w:val="en-GB"/>
        </w:rPr>
        <w:t xml:space="preserve"> hear(</w:t>
      </w:r>
      <w:proofErr w:type="spellStart"/>
      <w:r>
        <w:rPr>
          <w:rFonts w:ascii="Gandhari Unicode" w:hAnsi="Gandhari Unicode" w:cs="e-Tamil OTC"/>
          <w:lang w:val="en-GB"/>
        </w:rPr>
        <w:t>ipt</w:t>
      </w:r>
      <w:proofErr w:type="spellEnd"/>
      <w:r>
        <w:rPr>
          <w:rFonts w:ascii="Gandhari Unicode" w:hAnsi="Gandhari Unicode" w:cs="e-Tamil OTC"/>
          <w:lang w:val="en-GB"/>
        </w:rPr>
        <w:t>.)</w:t>
      </w:r>
    </w:p>
    <w:p w14:paraId="27E7AAA9"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don't-go</w:t>
      </w:r>
      <w:r>
        <w:rPr>
          <w:rFonts w:ascii="Gandhari Unicode" w:hAnsi="Gandhari Unicode" w:cs="e-Tamil OTC"/>
          <w:position w:val="6"/>
          <w:lang w:val="en-GB"/>
        </w:rPr>
        <w:t>ō</w:t>
      </w:r>
      <w:r>
        <w:rPr>
          <w:rFonts w:ascii="Gandhari Unicode" w:hAnsi="Gandhari Unicode" w:cs="e-Tamil OTC"/>
          <w:lang w:val="en-GB"/>
        </w:rPr>
        <w:t xml:space="preserve"> little she-elephant </w:t>
      </w:r>
      <w:proofErr w:type="gramStart"/>
      <w:r>
        <w:rPr>
          <w:rFonts w:ascii="Gandhari Unicode" w:hAnsi="Gandhari Unicode" w:cs="e-Tamil OTC"/>
          <w:lang w:val="en-GB"/>
        </w:rPr>
        <w:t>companion</w:t>
      </w:r>
      <w:r>
        <w:rPr>
          <w:rFonts w:ascii="Gandhari Unicode" w:hAnsi="Gandhari Unicode" w:cs="e-Tamil OTC"/>
          <w:position w:val="6"/>
          <w:lang w:val="en-GB"/>
        </w:rPr>
        <w:t>ē</w:t>
      </w:r>
      <w:proofErr w:type="gramEnd"/>
    </w:p>
    <w:p w14:paraId="7D8ACB31"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different(obl.) front heat</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caravan come(abs.) broken-</w:t>
      </w:r>
      <w:proofErr w:type="gramStart"/>
      <w:r>
        <w:rPr>
          <w:rFonts w:ascii="Gandhari Unicode" w:hAnsi="Gandhari Unicode" w:cs="e-Tamil OTC"/>
          <w:lang w:val="en-GB"/>
        </w:rPr>
        <w:t>because</w:t>
      </w:r>
      <w:proofErr w:type="gramEnd"/>
    </w:p>
    <w:p w14:paraId="50A200AC" w14:textId="77777777" w:rsidR="00544225" w:rsidRDefault="00000000">
      <w:pPr>
        <w:pStyle w:val="Textbody"/>
        <w:spacing w:after="29" w:line="260" w:lineRule="exact"/>
        <w:jc w:val="both"/>
        <w:rPr>
          <w:rFonts w:ascii="Gandhari Unicode" w:hAnsi="Gandhari Unicode" w:cs="e-Tamil OTC"/>
          <w:lang w:val="en-GB"/>
        </w:rPr>
      </w:pPr>
      <w:proofErr w:type="gramStart"/>
      <w:r>
        <w:rPr>
          <w:rFonts w:ascii="Gandhari Unicode" w:hAnsi="Gandhari Unicode" w:cs="e-Tamil OTC"/>
          <w:lang w:val="en-GB"/>
        </w:rPr>
        <w:t>bangle</w:t>
      </w:r>
      <w:proofErr w:type="gramEnd"/>
      <w:r>
        <w:rPr>
          <w:rFonts w:ascii="Gandhari Unicode" w:hAnsi="Gandhari Unicode" w:cs="e-Tamil OTC"/>
          <w:lang w:val="en-GB"/>
        </w:rPr>
        <w:t xml:space="preserve"> adorn- long spear been-eminent</w:t>
      </w:r>
    </w:p>
    <w:p w14:paraId="7200B9A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enclosure come(abs.) moving- </w:t>
      </w:r>
      <w:proofErr w:type="spellStart"/>
      <w:r>
        <w:rPr>
          <w:rFonts w:ascii="Gandhari Unicode" w:hAnsi="Gandhari Unicode" w:cs="e-Tamil OTC"/>
          <w:lang w:val="en-GB"/>
        </w:rPr>
        <w:t>Taṇṇumai</w:t>
      </w:r>
      <w:proofErr w:type="spellEnd"/>
      <w:r>
        <w:rPr>
          <w:rFonts w:ascii="Gandhari Unicode" w:hAnsi="Gandhari Unicode" w:cs="e-Tamil OTC"/>
          <w:lang w:val="en-GB"/>
        </w:rPr>
        <w:t>-drum voice</w:t>
      </w:r>
      <w:r>
        <w:rPr>
          <w:rFonts w:ascii="Gandhari Unicode" w:hAnsi="Gandhari Unicode" w:cs="e-Tamil OTC"/>
          <w:position w:val="6"/>
          <w:lang w:val="en-GB"/>
        </w:rPr>
        <w:t>ē</w:t>
      </w:r>
      <w:r>
        <w:rPr>
          <w:rFonts w:ascii="Gandhari Unicode" w:hAnsi="Gandhari Unicode" w:cs="e-Tamil OTC"/>
          <w:lang w:val="en-GB"/>
        </w:rPr>
        <w:t>∞</w:t>
      </w:r>
    </w:p>
    <w:p w14:paraId="20DEF61D" w14:textId="77777777" w:rsidR="00544225" w:rsidRDefault="00544225">
      <w:pPr>
        <w:pStyle w:val="Textbody"/>
        <w:spacing w:after="0" w:line="260" w:lineRule="exact"/>
        <w:jc w:val="both"/>
        <w:rPr>
          <w:rFonts w:ascii="Gandhari Unicode" w:hAnsi="Gandhari Unicode" w:cs="e-Tamil OTC"/>
          <w:lang w:val="en-GB"/>
        </w:rPr>
      </w:pPr>
    </w:p>
    <w:p w14:paraId="24948417" w14:textId="77777777" w:rsidR="00544225" w:rsidRDefault="00544225">
      <w:pPr>
        <w:pStyle w:val="Textbody"/>
        <w:spacing w:after="29"/>
        <w:rPr>
          <w:rFonts w:ascii="Gandhari Unicode" w:hAnsi="Gandhari Unicode" w:cs="e-Tamil OTC"/>
          <w:lang w:val="en-GB"/>
        </w:rPr>
      </w:pPr>
    </w:p>
    <w:p w14:paraId="709C19C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Light is not light and</w:t>
      </w:r>
      <w:r>
        <w:rPr>
          <w:rStyle w:val="FootnoteReference1"/>
          <w:rFonts w:ascii="Gandhari Unicode" w:hAnsi="Gandhari Unicode" w:cs="e-Tamil OTC"/>
          <w:lang w:val="en-GB"/>
        </w:rPr>
        <w:footnoteReference w:id="742"/>
      </w:r>
      <w:r>
        <w:rPr>
          <w:rFonts w:ascii="Gandhari Unicode" w:hAnsi="Gandhari Unicode" w:cs="e-Tamil OTC"/>
          <w:lang w:val="en-GB"/>
        </w:rPr>
        <w:t xml:space="preserve"> listen to what is going </w:t>
      </w:r>
      <w:proofErr w:type="gramStart"/>
      <w:r>
        <w:rPr>
          <w:rFonts w:ascii="Gandhari Unicode" w:hAnsi="Gandhari Unicode" w:cs="e-Tamil OTC"/>
          <w:lang w:val="en-GB"/>
        </w:rPr>
        <w:t>on</w:t>
      </w:r>
      <w:proofErr w:type="gramEnd"/>
    </w:p>
    <w:p w14:paraId="2F94F22E" w14:textId="77777777" w:rsidR="00544225" w:rsidRDefault="00000000">
      <w:pPr>
        <w:pStyle w:val="Textbody"/>
        <w:spacing w:after="74"/>
        <w:jc w:val="both"/>
        <w:rPr>
          <w:rFonts w:ascii="Gandhari Unicode" w:hAnsi="Gandhari Unicode" w:cs="e-Tamil OTC"/>
          <w:lang w:val="en-GB"/>
        </w:rPr>
      </w:pPr>
      <w:r>
        <w:rPr>
          <w:rFonts w:ascii="Gandhari Unicode" w:eastAsia="URW Palladio UNI" w:hAnsi="Gandhari Unicode" w:cs="e-Tamil OTC"/>
          <w:lang w:val="en-GB"/>
        </w:rPr>
        <w:t>–</w:t>
      </w:r>
      <w:r>
        <w:rPr>
          <w:rFonts w:ascii="Gandhari Unicode" w:hAnsi="Gandhari Unicode" w:cs="e-Tamil OTC"/>
          <w:lang w:val="en-GB"/>
        </w:rPr>
        <w:t xml:space="preserve"> please don't go, companion of the small she-elephant:</w:t>
      </w:r>
    </w:p>
    <w:p w14:paraId="001BAC4D"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the voice of the </w:t>
      </w:r>
      <w:proofErr w:type="spellStart"/>
      <w:r>
        <w:rPr>
          <w:rFonts w:ascii="Gandhari Unicode" w:hAnsi="Gandhari Unicode" w:cs="e-Tamil OTC"/>
          <w:lang w:val="en-GB"/>
        </w:rPr>
        <w:t>Taṇṇumai</w:t>
      </w:r>
      <w:proofErr w:type="spellEnd"/>
      <w:r>
        <w:rPr>
          <w:rFonts w:ascii="Gandhari Unicode" w:hAnsi="Gandhari Unicode" w:cs="e-Tamil OTC"/>
          <w:lang w:val="en-GB"/>
        </w:rPr>
        <w:t xml:space="preserve"> drum, coming [and] going</w:t>
      </w:r>
    </w:p>
    <w:p w14:paraId="40ADB46E"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inside the enclosure,</w:t>
      </w:r>
    </w:p>
    <w:p w14:paraId="62EFAB1D"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long spears being elevated [by those who are]</w:t>
      </w:r>
    </w:p>
    <w:p w14:paraId="1F8466E2"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adorned with bangles(?),</w:t>
      </w:r>
      <w:r>
        <w:rPr>
          <w:rStyle w:val="FootnoteReference1"/>
          <w:rFonts w:ascii="Gandhari Unicode" w:hAnsi="Gandhari Unicode" w:cs="e-Tamil OTC"/>
          <w:lang w:val="en-GB"/>
        </w:rPr>
        <w:footnoteReference w:id="743"/>
      </w:r>
    </w:p>
    <w:p w14:paraId="356B9C6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t>because [they] come [and] destroy a caravan in the heat</w:t>
      </w:r>
    </w:p>
    <w:p w14:paraId="7C5D07DE" w14:textId="77777777" w:rsidR="00544225" w:rsidRDefault="00000000">
      <w:pPr>
        <w:pStyle w:val="Textbody"/>
        <w:tabs>
          <w:tab w:val="left" w:pos="4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of the enemy front.</w:t>
      </w:r>
    </w:p>
    <w:p w14:paraId="1803BCAC" w14:textId="77777777" w:rsidR="00544225" w:rsidRDefault="00544225">
      <w:pPr>
        <w:pStyle w:val="Textbody"/>
        <w:spacing w:after="0"/>
        <w:jc w:val="both"/>
        <w:rPr>
          <w:rFonts w:ascii="Gandhari Unicode" w:hAnsi="Gandhari Unicode" w:cs="e-Tamil OTC"/>
          <w:lang w:val="en-GB"/>
        </w:rPr>
      </w:pPr>
    </w:p>
    <w:p w14:paraId="6269D10C" w14:textId="77777777" w:rsidR="00544225" w:rsidRDefault="00544225">
      <w:pPr>
        <w:pStyle w:val="Textbody"/>
        <w:spacing w:after="0"/>
        <w:jc w:val="both"/>
        <w:rPr>
          <w:rFonts w:ascii="Gandhari Unicode" w:hAnsi="Gandhari Unicode" w:cs="e-Tamil OTC"/>
          <w:lang w:val="en-GB"/>
        </w:rPr>
      </w:pPr>
    </w:p>
    <w:p w14:paraId="1085AC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t>T.V.G.</w:t>
      </w:r>
      <w:r>
        <w:rPr>
          <w:rStyle w:val="FootnoteReference1"/>
          <w:rFonts w:ascii="Gandhari Unicode" w:hAnsi="Gandhari Unicode" w:cs="e-Tamil OTC"/>
          <w:lang w:val="en-GB"/>
        </w:rPr>
        <w:footnoteReference w:id="744"/>
      </w:r>
    </w:p>
    <w:p w14:paraId="7346D0D6" w14:textId="77777777" w:rsidR="00544225" w:rsidRDefault="00000000">
      <w:pPr>
        <w:pStyle w:val="Textbody"/>
        <w:tabs>
          <w:tab w:val="left" w:pos="300"/>
        </w:tabs>
        <w:spacing w:after="0"/>
        <w:jc w:val="both"/>
        <w:rPr>
          <w:rFonts w:ascii="Gandhari Unicode" w:hAnsi="Gandhari Unicode" w:cs="e-Tamil OTC"/>
          <w:lang w:val="en-GB"/>
        </w:rPr>
      </w:pPr>
      <w:r>
        <w:rPr>
          <w:rFonts w:ascii="Gandhari Unicode" w:hAnsi="Gandhari Unicode" w:cs="e-Tamil OTC"/>
          <w:lang w:val="en-GB"/>
        </w:rPr>
        <w:t xml:space="preserve">2b </w:t>
      </w:r>
      <w:r>
        <w:rPr>
          <w:rFonts w:ascii="Gandhari Unicode" w:hAnsi="Gandhari Unicode" w:cs="e-Tamil OTC"/>
          <w:lang w:val="en-GB"/>
        </w:rPr>
        <w:tab/>
      </w:r>
      <w:r>
        <w:rPr>
          <w:rFonts w:ascii="Gandhari Unicode" w:eastAsia="URW Palladio UNI" w:hAnsi="Gandhari Unicode" w:cs="e-Tamil OTC"/>
          <w:lang w:val="en-GB"/>
        </w:rPr>
        <w:t>–</w:t>
      </w:r>
      <w:r>
        <w:rPr>
          <w:rFonts w:ascii="Gandhari Unicode" w:hAnsi="Gandhari Unicode" w:cs="e-Tamil OTC"/>
          <w:lang w:val="en-GB"/>
        </w:rPr>
        <w:t xml:space="preserve"> please don't go, companion of [her who is like] the small she-elephant </w:t>
      </w:r>
      <w:r>
        <w:rPr>
          <w:rFonts w:ascii="Gandhari Unicode" w:eastAsia="URW Palladio UNI" w:hAnsi="Gandhari Unicode" w:cs="e-Tamil OTC"/>
          <w:lang w:val="en-GB"/>
        </w:rPr>
        <w:t>–</w:t>
      </w:r>
    </w:p>
    <w:p w14:paraId="7EC6A769" w14:textId="77777777" w:rsidR="00544225" w:rsidRDefault="00544225">
      <w:pPr>
        <w:pStyle w:val="Textbody"/>
        <w:spacing w:after="0"/>
        <w:jc w:val="both"/>
        <w:rPr>
          <w:rFonts w:ascii="Gandhari Unicode" w:hAnsi="Gandhari Unicode" w:cs="e-Tamil OTC"/>
          <w:b/>
          <w:lang w:val="en-GB"/>
        </w:rPr>
      </w:pPr>
    </w:p>
    <w:p w14:paraId="26116926" w14:textId="77777777" w:rsidR="00544225" w:rsidRDefault="00000000">
      <w:pPr>
        <w:rPr>
          <w:rFonts w:ascii="Gandhari Unicode" w:eastAsiaTheme="majorEastAsia" w:hAnsi="Gandhari Unicode" w:cstheme="majorBidi" w:hint="eastAsia"/>
          <w:b/>
        </w:rPr>
      </w:pPr>
      <w:r>
        <w:br w:type="page"/>
      </w:r>
    </w:p>
    <w:p w14:paraId="04FB8FF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391</w:t>
      </w:r>
      <w:r>
        <w:rPr>
          <w:rFonts w:ascii="e-Tamil OTC" w:hAnsi="e-Tamil OTC" w:cs="e-Tamil OTC"/>
          <w:b/>
          <w:i w:val="0"/>
          <w:iCs w:val="0"/>
          <w:color w:val="auto"/>
        </w:rPr>
        <w:t xml:space="preserve"> </w:t>
      </w:r>
      <w:proofErr w:type="spellStart"/>
      <w:r>
        <w:rPr>
          <w:rFonts w:ascii="e-Tamil OTC" w:hAnsi="e-Tamil OTC" w:cs="e-Tamil OTC"/>
          <w:i w:val="0"/>
          <w:iCs w:val="0"/>
          <w:color w:val="auto"/>
        </w:rPr>
        <w:t>பொன்மணியார்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41CF3400"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பிரிவிடைப்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பருவவரவின்கண்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50AB718" w14:textId="77777777" w:rsidR="00544225" w:rsidRDefault="00544225">
      <w:pPr>
        <w:pStyle w:val="Textbody"/>
        <w:spacing w:after="29"/>
        <w:jc w:val="both"/>
        <w:rPr>
          <w:rFonts w:ascii="Gandhari Unicode" w:hAnsi="Gandhari Unicode" w:cs="e-Tamil OTC"/>
          <w:lang w:val="en-GB"/>
        </w:rPr>
      </w:pPr>
    </w:p>
    <w:p w14:paraId="471EFE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உவரி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லுழாது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மடியப்</w:t>
      </w:r>
      <w:proofErr w:type="spellEnd"/>
    </w:p>
    <w:p w14:paraId="0B131B8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புயனீங்கு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புறவிற்</w:t>
      </w:r>
      <w:proofErr w:type="spellEnd"/>
    </w:p>
    <w:p w14:paraId="7713B6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யவிய</w:t>
      </w:r>
      <w:proofErr w:type="spellEnd"/>
    </w:p>
    <w:p w14:paraId="4A4F15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விதியொடு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யினிதுவீழ்ந்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தன்றே</w:t>
      </w:r>
      <w:proofErr w:type="spellEnd"/>
    </w:p>
    <w:p w14:paraId="56E613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தழீஇப்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பிரிந்தோர்</w:t>
      </w:r>
      <w:proofErr w:type="spellEnd"/>
    </w:p>
    <w:p w14:paraId="538894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மாலைப்</w:t>
      </w:r>
      <w:proofErr w:type="spellEnd"/>
    </w:p>
    <w:p w14:paraId="39AAB7D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பூஞ்சினை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போழ்கண்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மஞ்ஞை</w:t>
      </w:r>
      <w:proofErr w:type="spellEnd"/>
    </w:p>
    <w:p w14:paraId="655C170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தாநீர்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நனந்தலை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புலம்பக்</w:t>
      </w:r>
      <w:proofErr w:type="spellEnd"/>
    </w:p>
    <w:p w14:paraId="18ECA3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கூஉந்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w:t>
      </w:r>
    </w:p>
    <w:p w14:paraId="493F3560" w14:textId="77777777" w:rsidR="00544225" w:rsidRDefault="00544225">
      <w:pPr>
        <w:pStyle w:val="Textbody"/>
        <w:spacing w:after="29"/>
        <w:jc w:val="both"/>
        <w:rPr>
          <w:rFonts w:ascii="Gandhari Unicode" w:hAnsi="Gandhari Unicode" w:cs="e-Tamil OTC"/>
          <w:lang w:val="en-GB"/>
        </w:rPr>
      </w:pPr>
    </w:p>
    <w:p w14:paraId="18EF7207"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L1, C1+2+3,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லுழாஅது</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லுழுாது</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புயனீங்கு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புயல்நீங்கு</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புயநீங்கு</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3cdf.</w:t>
      </w:r>
      <w:r>
        <w:rPr>
          <w:rFonts w:ascii="Gandhari Unicode" w:hAnsi="Gandhari Unicode" w:cs="e-Tamil OTC"/>
          <w:lang w:val="en-GB"/>
        </w:rPr>
        <w:t xml:space="preserve"> </w:t>
      </w:r>
      <w:proofErr w:type="spellStart"/>
      <w:r>
        <w:rPr>
          <w:rFonts w:ascii="Gandhari Unicode" w:hAnsi="Gandhari Unicode" w:cs="e-Tamil OTC"/>
          <w:lang w:val="en-GB"/>
        </w:rPr>
        <w:t>பாம்புபை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விடியொடு</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பையவிந்</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திடியொடு</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பாம்பையை</w:t>
      </w:r>
      <w:proofErr w:type="spellEnd"/>
      <w:r>
        <w:rPr>
          <w:rFonts w:ascii="Gandhari Unicode" w:hAnsi="Gandhari Unicode" w:cs="e-Tamil OTC"/>
          <w:lang w:val="en-GB"/>
        </w:rPr>
        <w:t xml:space="preserve"> | </w:t>
      </w:r>
      <w:proofErr w:type="spellStart"/>
      <w:r>
        <w:rPr>
          <w:rFonts w:ascii="Gandhari Unicode" w:hAnsi="Gandhari Unicode" w:cs="e-Tamil OTC"/>
          <w:lang w:val="en-GB"/>
        </w:rPr>
        <w:t>விடியொடு</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பாம்பை</w:t>
      </w:r>
      <w:r>
        <w:rPr>
          <w:rFonts w:ascii="Gandhari Unicode" w:eastAsia="URW Palladio UNI" w:hAnsi="Gandhari Unicode" w:cs="e-Tamil OTC"/>
          <w:lang w:val="en-GB"/>
        </w:rPr>
        <w:t>‡யவி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யிடியொடு</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பாம்ப</w:t>
      </w:r>
      <w:proofErr w:type="spellEnd"/>
      <w:r>
        <w:rPr>
          <w:rFonts w:ascii="Gandhari Unicode" w:hAnsi="Gandhari Unicode" w:cs="e-Tamil OTC"/>
          <w:lang w:val="en-GB"/>
        </w:rPr>
        <w:t xml:space="preserve"> </w:t>
      </w:r>
      <w:proofErr w:type="spellStart"/>
      <w:r>
        <w:rPr>
          <w:rFonts w:ascii="Gandhari Unicode" w:eastAsia="URW Palladio UNI" w:hAnsi="Gandhari Unicode" w:cs="e-Tamil OTC"/>
          <w:lang w:val="en-GB"/>
        </w:rPr>
        <w:t>யைவி</w:t>
      </w:r>
      <w:proofErr w:type="spellEnd"/>
      <w:r>
        <w:rPr>
          <w:rFonts w:ascii="Gandhari Unicode" w:hAnsi="Gandhari Unicode" w:cs="e-Tamil OTC"/>
          <w:lang w:val="en-GB"/>
        </w:rPr>
        <w:t xml:space="preserve"> | </w:t>
      </w:r>
      <w:proofErr w:type="spellStart"/>
      <w:r>
        <w:rPr>
          <w:rFonts w:ascii="Gandhari Unicode" w:hAnsi="Gandhari Unicode" w:cs="e-Tamil OTC"/>
          <w:lang w:val="en-GB"/>
        </w:rPr>
        <w:t>யிடியொடு</w:t>
      </w:r>
      <w:proofErr w:type="spellEnd"/>
      <w:r>
        <w:rPr>
          <w:rFonts w:ascii="Gandhari Unicode" w:hAnsi="Gandhari Unicode" w:cs="e-Tamil OTC"/>
          <w:lang w:val="en-GB"/>
        </w:rPr>
        <w:t xml:space="preserve"> C3,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தழீஇப்</w:t>
      </w:r>
      <w:proofErr w:type="spellEnd"/>
      <w:r>
        <w:rPr>
          <w:rFonts w:ascii="Gandhari Unicode" w:hAnsi="Gandhari Unicode" w:cs="e-Tamil OTC"/>
          <w:lang w:val="en-GB"/>
        </w:rPr>
        <w:t xml:space="preserve"> L1, C1+3,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தழீஇயப்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 L1, C1+3, G1+2, EA, AT</w:t>
      </w:r>
      <w:r>
        <w:rPr>
          <w:rStyle w:val="FootnoteReference1"/>
          <w:rFonts w:ascii="Gandhari Unicode" w:hAnsi="Gandhari Unicode" w:cs="e-Tamil OTC"/>
          <w:lang w:val="en-GB"/>
        </w:rPr>
        <w:footnoteReference w:id="745"/>
      </w:r>
      <w:r>
        <w:rPr>
          <w:rFonts w:ascii="Gandhari Unicode" w:eastAsia="URW Palladio UNI" w:hAnsi="Gandhari Unicode" w:cs="e-Tamil OTC"/>
          <w:lang w:val="en-GB"/>
        </w:rPr>
        <w:t xml:space="preserve">• </w:t>
      </w:r>
      <w:r>
        <w:rPr>
          <w:rFonts w:ascii="Gandhari Unicode" w:hAnsi="Gandhari Unicode" w:cs="e-Tamil OTC"/>
          <w:b/>
          <w:bCs/>
          <w:lang w:val="en-GB"/>
        </w:rPr>
        <w:t>8a</w:t>
      </w:r>
      <w:r>
        <w:rPr>
          <w:rFonts w:ascii="Gandhari Unicode" w:hAnsi="Gandhari Unicode" w:cs="e-Tamil OTC"/>
          <w:lang w:val="en-GB"/>
        </w:rPr>
        <w:t xml:space="preserve"> </w:t>
      </w:r>
      <w:proofErr w:type="spellStart"/>
      <w:r>
        <w:rPr>
          <w:rFonts w:ascii="Gandhari Unicode" w:hAnsi="Gandhari Unicode" w:cs="e-Tamil OTC"/>
          <w:lang w:val="en-GB"/>
        </w:rPr>
        <w:t>தாநீர்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தாஅநீர்</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9a</w:t>
      </w:r>
      <w:r>
        <w:rPr>
          <w:rFonts w:ascii="Gandhari Unicode" w:hAnsi="Gandhari Unicode" w:cs="e-Tamil OTC"/>
          <w:lang w:val="en-GB"/>
        </w:rPr>
        <w:t xml:space="preserve"> </w:t>
      </w:r>
      <w:proofErr w:type="spellStart"/>
      <w:r>
        <w:rPr>
          <w:rFonts w:ascii="Gandhari Unicode" w:hAnsi="Gandhari Unicode" w:cs="e-Tamil OTC"/>
          <w:lang w:val="en-GB"/>
        </w:rPr>
        <w:t>கூஉந்</w:t>
      </w:r>
      <w:proofErr w:type="spellEnd"/>
      <w:r>
        <w:rPr>
          <w:rFonts w:ascii="Gandhari Unicode" w:hAnsi="Gandhari Unicode" w:cs="e-Tamil OTC"/>
          <w:lang w:val="en-GB"/>
        </w:rPr>
        <w:t xml:space="preserve"> L1, C1+2+3,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கூவுந்</w:t>
      </w:r>
      <w:proofErr w:type="spellEnd"/>
      <w:r>
        <w:rPr>
          <w:rFonts w:ascii="Gandhari Unicode" w:hAnsi="Gandhari Unicode" w:cs="e-Tamil OTC"/>
          <w:lang w:val="en-GB"/>
        </w:rPr>
        <w:t xml:space="preserve">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9d</w:t>
      </w:r>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L1, C3; </w:t>
      </w:r>
      <w:proofErr w:type="spellStart"/>
      <w:r>
        <w:rPr>
          <w:rFonts w:ascii="Gandhari Unicode" w:hAnsi="Gandhari Unicode" w:cs="e-Tamil OTC"/>
          <w:lang w:val="en-GB"/>
        </w:rPr>
        <w:t>தையெவெ</w:t>
      </w:r>
      <w:proofErr w:type="spellEnd"/>
      <w:r>
        <w:rPr>
          <w:rFonts w:ascii="Gandhari Unicode" w:hAnsi="Gandhari Unicode" w:cs="e-Tamil OTC"/>
          <w:lang w:val="en-GB"/>
        </w:rPr>
        <w:t xml:space="preserve"> G1</w:t>
      </w:r>
    </w:p>
    <w:p w14:paraId="34F63B54" w14:textId="77777777" w:rsidR="00544225" w:rsidRDefault="00544225">
      <w:pPr>
        <w:pStyle w:val="Textbody"/>
        <w:spacing w:after="29"/>
        <w:jc w:val="both"/>
        <w:rPr>
          <w:rFonts w:ascii="Gandhari Unicode" w:hAnsi="Gandhari Unicode" w:cs="e-Tamil OTC"/>
          <w:lang w:val="en-GB"/>
        </w:rPr>
      </w:pPr>
    </w:p>
    <w:p w14:paraId="654ED59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uvari</w:t>
      </w:r>
      <w:proofErr w:type="spellEnd"/>
      <w:r>
        <w:rPr>
          <w:rFonts w:ascii="Gandhari Unicode" w:hAnsi="Gandhari Unicode" w:cs="e-Tamil OTC"/>
          <w:lang w:val="en-GB"/>
        </w:rPr>
        <w:t xml:space="preserve"> ~</w:t>
      </w:r>
      <w:proofErr w:type="spellStart"/>
      <w:r>
        <w:rPr>
          <w:rFonts w:ascii="Gandhari Unicode" w:hAnsi="Gandhari Unicode" w:cs="e-Tamil OTC"/>
          <w:lang w:val="en-GB"/>
        </w:rPr>
        <w:t>oruttal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uḻātu</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maṭiya</w:t>
      </w:r>
      <w:proofErr w:type="spellEnd"/>
      <w:r>
        <w:rPr>
          <w:rFonts w:ascii="Gandhari Unicode" w:hAnsi="Gandhari Unicode" w:cs="e-Tamil OTC"/>
          <w:lang w:val="en-GB"/>
        </w:rPr>
        <w:t>+</w:t>
      </w:r>
    </w:p>
    <w:p w14:paraId="1C65C88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pukari</w:t>
      </w:r>
      <w:proofErr w:type="spellEnd"/>
      <w:r>
        <w:rPr>
          <w:rFonts w:ascii="Gandhari Unicode" w:hAnsi="Gandhari Unicode" w:cs="e-Tamil OTC"/>
          <w:lang w:val="en-GB"/>
        </w:rPr>
        <w:t xml:space="preserve"> </w:t>
      </w:r>
      <w:proofErr w:type="spellStart"/>
      <w:r>
        <w:rPr>
          <w:rFonts w:ascii="Gandhari Unicode" w:hAnsi="Gandhari Unicode" w:cs="e-Tamil OTC"/>
          <w:lang w:val="en-GB"/>
        </w:rPr>
        <w:t>puḻuṅkiya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puyal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puṟaviṉ</w:t>
      </w:r>
      <w:proofErr w:type="spellEnd"/>
    </w:p>
    <w:p w14:paraId="07CB54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kaṭit</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iṭi</w:t>
      </w:r>
      <w:proofErr w:type="spellEnd"/>
      <w:r>
        <w:rPr>
          <w:rFonts w:ascii="Gandhari Unicode" w:hAnsi="Gandhari Unicode" w:cs="e-Tamil OTC"/>
          <w:lang w:val="en-GB"/>
        </w:rPr>
        <w:t xml:space="preserve"> </w:t>
      </w:r>
      <w:ins w:id="1426" w:author="Narmada Hansani Polgampalage" w:date="2023-12-01T18:54:00Z">
        <w:r>
          <w:rPr>
            <w:rFonts w:ascii="Gandhari Unicode" w:hAnsi="Gandhari Unicode" w:cs="e-Tamil OTC"/>
            <w:lang w:val="en-GB"/>
          </w:rPr>
          <w:t>~</w:t>
        </w:r>
      </w:ins>
      <w:proofErr w:type="spellStart"/>
      <w:r>
        <w:rPr>
          <w:rFonts w:ascii="Gandhari Unicode" w:hAnsi="Gandhari Unicode" w:cs="e-Tamil OTC"/>
          <w:lang w:val="en-GB"/>
        </w:rPr>
        <w:t>urumiṉ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pāmpu</w:t>
      </w:r>
      <w:proofErr w:type="spellEnd"/>
      <w:r>
        <w:rPr>
          <w:rFonts w:ascii="Gandhari Unicode" w:hAnsi="Gandhari Unicode" w:cs="e-Tamil OTC"/>
          <w:lang w:val="en-GB"/>
        </w:rPr>
        <w:t xml:space="preserve"> pai ~</w:t>
      </w:r>
      <w:proofErr w:type="spellStart"/>
      <w:r>
        <w:rPr>
          <w:rFonts w:ascii="Gandhari Unicode" w:hAnsi="Gandhari Unicode" w:cs="e-Tamil OTC"/>
          <w:i/>
          <w:iCs/>
          <w:lang w:val="en-GB"/>
        </w:rPr>
        <w:t>aviya</w:t>
      </w:r>
      <w:proofErr w:type="spellEnd"/>
    </w:p>
    <w:p w14:paraId="1E76F605"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iṭiyoṭu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mayaṅki</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vīḻntaṉṟ</w:t>
      </w:r>
      <w:proofErr w:type="spellEnd"/>
      <w:r>
        <w:rPr>
          <w:rFonts w:ascii="Gandhari Unicode" w:hAnsi="Gandhari Unicode" w:cs="e-Tamil OTC"/>
          <w:lang w:val="en-GB"/>
        </w:rPr>
        <w:t>*-ē</w:t>
      </w:r>
    </w:p>
    <w:p w14:paraId="54C8E70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vīḻnta</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w:t>
      </w: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taḻīi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pirintōr</w:t>
      </w:r>
      <w:proofErr w:type="spellEnd"/>
    </w:p>
    <w:p w14:paraId="3A53966A"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kai ~</w:t>
      </w:r>
      <w:proofErr w:type="spellStart"/>
      <w:r>
        <w:rPr>
          <w:rFonts w:ascii="Gandhari Unicode" w:hAnsi="Gandhari Unicode" w:cs="e-Tamil OTC"/>
          <w:lang w:val="en-GB"/>
        </w:rPr>
        <w:t>aṟa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paiyuḷ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ins w:id="1427" w:author="Narmada Hansani Polgampalage" w:date="2023-12-01T18:55:00Z">
        <w:r>
          <w:rPr>
            <w:rFonts w:ascii="Gandhari Unicode" w:hAnsi="Gandhari Unicode" w:cs="e-Tamil OTC"/>
            <w:lang w:val="en-GB"/>
          </w:rPr>
          <w:t>+</w:t>
        </w:r>
      </w:ins>
    </w:p>
    <w:p w14:paraId="33BE340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pūm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irunta</w:t>
      </w:r>
      <w:proofErr w:type="spellEnd"/>
      <w:r>
        <w:rPr>
          <w:rFonts w:ascii="Gandhari Unicode" w:hAnsi="Gandhari Unicode" w:cs="e-Tamil OTC"/>
          <w:lang w:val="en-GB"/>
        </w:rPr>
        <w:t xml:space="preserve"> </w:t>
      </w:r>
      <w:proofErr w:type="spellStart"/>
      <w:r>
        <w:rPr>
          <w:rFonts w:ascii="Gandhari Unicode" w:hAnsi="Gandhari Unicode" w:cs="e-Tamil OTC"/>
          <w:lang w:val="en-GB"/>
        </w:rPr>
        <w:t>pōḻ</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maññai</w:t>
      </w:r>
      <w:proofErr w:type="spellEnd"/>
    </w:p>
    <w:p w14:paraId="22DFC4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pulampa</w:t>
      </w:r>
      <w:proofErr w:type="spellEnd"/>
      <w:r>
        <w:rPr>
          <w:rFonts w:ascii="Gandhari Unicode" w:hAnsi="Gandhari Unicode" w:cs="e-Tamil OTC"/>
          <w:lang w:val="en-GB"/>
        </w:rPr>
        <w:t>+</w:t>
      </w:r>
    </w:p>
    <w:p w14:paraId="7D9052EF"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i/>
          <w:iCs/>
          <w:lang w:val="en-GB"/>
        </w:rPr>
        <w:t>kūum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pētaiya</w:t>
      </w:r>
      <w:proofErr w:type="spellEnd"/>
      <w:r>
        <w:rPr>
          <w:rFonts w:ascii="Gandhari Unicode" w:hAnsi="Gandhari Unicode" w:cs="e-Tamil OTC"/>
          <w:lang w:val="en-GB"/>
        </w:rPr>
        <w:t>-~ē.</w:t>
      </w:r>
    </w:p>
    <w:p w14:paraId="24CA964F" w14:textId="77777777" w:rsidR="00544225" w:rsidRDefault="00000000">
      <w:pPr>
        <w:pStyle w:val="Textbody"/>
        <w:spacing w:after="29" w:line="260" w:lineRule="exact"/>
        <w:jc w:val="both"/>
        <w:rPr>
          <w:rFonts w:ascii="Gandhari Unicode" w:hAnsi="Gandhari Unicode" w:cs="e-Tamil OTC"/>
          <w:lang w:val="en-GB"/>
        </w:rPr>
      </w:pPr>
      <w:r>
        <w:br w:type="page"/>
      </w:r>
    </w:p>
    <w:p w14:paraId="0AF5155E"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when being desolate by HER to the confidante, who was anxious she would not have the strength at the coming of the season in the time of separation.</w:t>
      </w:r>
    </w:p>
    <w:p w14:paraId="77416141" w14:textId="77777777" w:rsidR="00544225" w:rsidRDefault="00544225">
      <w:pPr>
        <w:pStyle w:val="Textbody"/>
        <w:spacing w:after="29" w:line="260" w:lineRule="exact"/>
        <w:jc w:val="both"/>
        <w:rPr>
          <w:rFonts w:ascii="Gandhari Unicode" w:hAnsi="Gandhari Unicode" w:cs="e-Tamil OTC"/>
          <w:lang w:val="en-GB"/>
        </w:rPr>
      </w:pPr>
    </w:p>
    <w:p w14:paraId="223CFDF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brackish-water male plough-not droop(inf.)</w:t>
      </w:r>
    </w:p>
    <w:p w14:paraId="18E7B03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deer</w:t>
      </w:r>
      <w:r>
        <w:rPr>
          <w:rStyle w:val="FootnoteReference1"/>
          <w:rFonts w:ascii="Gandhari Unicode" w:hAnsi="Gandhari Unicode" w:cs="e-Tamil OTC"/>
          <w:lang w:val="en-GB"/>
        </w:rPr>
        <w:footnoteReference w:id="746"/>
      </w:r>
      <w:r>
        <w:rPr>
          <w:rFonts w:ascii="Gandhari Unicode" w:hAnsi="Gandhari Unicode" w:cs="e-Tamil OTC"/>
          <w:lang w:val="en-GB"/>
        </w:rPr>
        <w:t xml:space="preserve"> been-sultry- cloud leave- </w:t>
      </w:r>
      <w:proofErr w:type="gramStart"/>
      <w:r>
        <w:rPr>
          <w:rFonts w:ascii="Gandhari Unicode" w:hAnsi="Gandhari Unicode" w:cs="e-Tamil OTC"/>
          <w:lang w:val="en-GB"/>
        </w:rPr>
        <w:t>woodlands</w:t>
      </w:r>
      <w:proofErr w:type="spellStart"/>
      <w:r>
        <w:rPr>
          <w:rFonts w:ascii="Gandhari Unicode" w:hAnsi="Gandhari Unicode" w:cs="e-Tamil OTC"/>
          <w:position w:val="6"/>
          <w:lang w:val="en-GB"/>
        </w:rPr>
        <w:t>iṉ</w:t>
      </w:r>
      <w:proofErr w:type="spellEnd"/>
      <w:proofErr w:type="gramEnd"/>
    </w:p>
    <w:p w14:paraId="0B61074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quick-it thunder- thunder</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snake hood cease(inf.)</w:t>
      </w:r>
    </w:p>
    <w:p w14:paraId="245FFC1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thunder-with confused pleasant-it it-descended</w:t>
      </w:r>
      <w:r>
        <w:rPr>
          <w:rFonts w:ascii="Gandhari Unicode" w:hAnsi="Gandhari Unicode" w:cs="e-Tamil OTC"/>
          <w:position w:val="6"/>
          <w:lang w:val="en-GB"/>
        </w:rPr>
        <w:t>ē</w:t>
      </w:r>
    </w:p>
    <w:p w14:paraId="1156D00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descended- big rain embraced separated-they(h.)</w:t>
      </w:r>
    </w:p>
    <w:p w14:paraId="4A7775E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action subside come- sorrow </w:t>
      </w:r>
      <w:proofErr w:type="gramStart"/>
      <w:r>
        <w:rPr>
          <w:rFonts w:ascii="Gandhari Unicode" w:hAnsi="Gandhari Unicode" w:cs="e-Tamil OTC"/>
          <w:lang w:val="en-GB"/>
        </w:rPr>
        <w:t>evening</w:t>
      </w:r>
      <w:proofErr w:type="gramEnd"/>
    </w:p>
    <w:p w14:paraId="63F420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flower twig been- split- eye </w:t>
      </w:r>
      <w:proofErr w:type="gramStart"/>
      <w:r>
        <w:rPr>
          <w:rFonts w:ascii="Gandhari Unicode" w:hAnsi="Gandhari Unicode" w:cs="e-Tamil OTC"/>
          <w:lang w:val="en-GB"/>
        </w:rPr>
        <w:t>peacock</w:t>
      </w:r>
      <w:proofErr w:type="gramEnd"/>
    </w:p>
    <w:p w14:paraId="277E5E7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rushing water width place become-lonely(inf.)</w:t>
      </w:r>
    </w:p>
    <w:p w14:paraId="35FB3A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crowing- friend big folly-they(n.pl</w:t>
      </w:r>
      <w:proofErr w:type="gramStart"/>
      <w:r>
        <w:rPr>
          <w:rFonts w:ascii="Gandhari Unicode" w:hAnsi="Gandhari Unicode" w:cs="e-Tamil OTC"/>
          <w:lang w:val="en-GB"/>
        </w:rPr>
        <w:t>.)</w:t>
      </w:r>
      <w:r>
        <w:rPr>
          <w:rFonts w:ascii="Gandhari Unicode" w:hAnsi="Gandhari Unicode" w:cs="e-Tamil OTC"/>
          <w:position w:val="6"/>
          <w:lang w:val="en-GB"/>
        </w:rPr>
        <w:t>ē</w:t>
      </w:r>
      <w:r>
        <w:rPr>
          <w:rFonts w:ascii="Gandhari Unicode" w:hAnsi="Gandhari Unicode" w:cs="e-Tamil OTC"/>
          <w:lang w:val="en-GB"/>
        </w:rPr>
        <w:t>.</w:t>
      </w:r>
      <w:proofErr w:type="gramEnd"/>
    </w:p>
    <w:p w14:paraId="01F8567F" w14:textId="77777777" w:rsidR="00544225" w:rsidRDefault="00544225">
      <w:pPr>
        <w:pStyle w:val="Textbody"/>
        <w:spacing w:after="29"/>
        <w:jc w:val="both"/>
        <w:rPr>
          <w:rFonts w:ascii="Gandhari Unicode" w:hAnsi="Gandhari Unicode" w:cs="e-Tamil OTC"/>
          <w:lang w:val="en-GB"/>
        </w:rPr>
      </w:pPr>
    </w:p>
    <w:p w14:paraId="2F1AF44B" w14:textId="77777777" w:rsidR="00544225" w:rsidRDefault="00544225">
      <w:pPr>
        <w:pStyle w:val="Textbody"/>
        <w:spacing w:after="29"/>
        <w:rPr>
          <w:rFonts w:ascii="Gandhari Unicode" w:hAnsi="Gandhari Unicode" w:cs="e-Tamil OTC"/>
          <w:lang w:val="en-GB"/>
        </w:rPr>
      </w:pPr>
    </w:p>
    <w:p w14:paraId="381AB6E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On the woodlands left by clouds which was sultry for the deer,</w:t>
      </w:r>
    </w:p>
    <w:p w14:paraId="73E72AE8"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while the bull droops without ploughing in the brackish water,</w:t>
      </w:r>
    </w:p>
    <w:p w14:paraId="0665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sweets have descended, mixed with thunder,</w:t>
      </w:r>
    </w:p>
    <w:p w14:paraId="11BD841D" w14:textId="77777777" w:rsidR="00544225" w:rsidRDefault="00000000">
      <w:pPr>
        <w:pStyle w:val="Textbody"/>
        <w:tabs>
          <w:tab w:val="left" w:pos="425"/>
        </w:tabs>
        <w:spacing w:after="74"/>
        <w:jc w:val="both"/>
        <w:rPr>
          <w:rFonts w:ascii="Gandhari Unicode" w:hAnsi="Gandhari Unicode" w:cs="e-Tamil OTC"/>
          <w:lang w:val="en-GB"/>
        </w:rPr>
      </w:pPr>
      <w:r>
        <w:rPr>
          <w:rFonts w:ascii="Gandhari Unicode" w:hAnsi="Gandhari Unicode" w:cs="e-Tamil OTC"/>
          <w:lang w:val="en-GB"/>
        </w:rPr>
        <w:tab/>
        <w:t>for the snake hood to shrink in heavily thundering thunder.</w:t>
      </w:r>
    </w:p>
    <w:p w14:paraId="2E81F73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[These] very foolish [birds] are cooing, friend,</w:t>
      </w:r>
    </w:p>
    <w:p w14:paraId="4AF6F3E4" w14:textId="77777777" w:rsidR="00544225" w:rsidRDefault="00000000">
      <w:pPr>
        <w:pStyle w:val="Textbody"/>
        <w:tabs>
          <w:tab w:val="left" w:pos="275"/>
        </w:tabs>
        <w:spacing w:after="0"/>
        <w:jc w:val="both"/>
        <w:rPr>
          <w:rFonts w:ascii="Gandhari Unicode" w:hAnsi="Gandhari Unicode" w:cs="e-Tamil OTC"/>
          <w:lang w:val="en-GB"/>
        </w:rPr>
      </w:pPr>
      <w:r>
        <w:rPr>
          <w:rFonts w:ascii="Gandhari Unicode" w:hAnsi="Gandhari Unicode" w:cs="e-Tamil OTC"/>
          <w:lang w:val="en-GB"/>
        </w:rPr>
        <w:tab/>
        <w:t>while the vast area becomes lonely in the rushing water,</w:t>
      </w:r>
    </w:p>
    <w:p w14:paraId="7EF7610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the peacocks with wide open [tails'] eyes,</w:t>
      </w:r>
    </w:p>
    <w:p w14:paraId="7351EB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perched on flowering branches,</w:t>
      </w:r>
    </w:p>
    <w:p w14:paraId="28D5180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sorrowful evening, so that action </w:t>
      </w:r>
      <w:proofErr w:type="gramStart"/>
      <w:r>
        <w:rPr>
          <w:rFonts w:ascii="Gandhari Unicode" w:hAnsi="Gandhari Unicode" w:cs="e-Tamil OTC"/>
          <w:lang w:val="en-GB"/>
        </w:rPr>
        <w:t>subsides</w:t>
      </w:r>
      <w:proofErr w:type="gramEnd"/>
    </w:p>
    <w:p w14:paraId="120877AD"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in those who are separated,</w:t>
      </w:r>
    </w:p>
    <w:p w14:paraId="69E3F03A"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when the great rain that fell envelopes [them].</w:t>
      </w:r>
    </w:p>
    <w:p w14:paraId="6883CCBD" w14:textId="77777777" w:rsidR="00544225" w:rsidRDefault="00544225">
      <w:pPr>
        <w:pStyle w:val="Textbody"/>
        <w:spacing w:after="0"/>
        <w:jc w:val="both"/>
        <w:rPr>
          <w:rFonts w:ascii="Gandhari Unicode" w:hAnsi="Gandhari Unicode" w:cs="e-Tamil OTC"/>
          <w:lang w:val="en-GB"/>
        </w:rPr>
      </w:pPr>
    </w:p>
    <w:p w14:paraId="23526F8A" w14:textId="77777777" w:rsidR="00544225" w:rsidRDefault="00000000">
      <w:pPr>
        <w:rPr>
          <w:rFonts w:ascii="Gandhari Unicode" w:eastAsiaTheme="majorEastAsia" w:hAnsi="Gandhari Unicode" w:cstheme="majorBidi" w:hint="eastAsia"/>
          <w:b/>
        </w:rPr>
      </w:pPr>
      <w:r>
        <w:br w:type="page"/>
      </w:r>
    </w:p>
    <w:p w14:paraId="2C8DC4CB"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392</w:t>
      </w:r>
      <w:r>
        <w:rPr>
          <w:rFonts w:ascii="e-Tamil OTC" w:hAnsi="e-Tamil OTC" w:cs="e-Tamil OTC"/>
          <w:b/>
          <w:i w:val="0"/>
          <w:iCs w:val="0"/>
          <w:color w:val="auto"/>
        </w:rPr>
        <w:t xml:space="preserve"> </w:t>
      </w:r>
      <w:proofErr w:type="spellStart"/>
      <w:r>
        <w:rPr>
          <w:rFonts w:ascii="e-Tamil OTC" w:hAnsi="e-Tamil OTC" w:cs="e-Tamil OTC"/>
          <w:i w:val="0"/>
          <w:iCs w:val="0"/>
          <w:color w:val="auto"/>
        </w:rPr>
        <w:t>தும்பிசேர்</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கீரனார்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தும்பிசேர்கினார்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55C37A69"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சொல்லுவாளாய்cb</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473BDFBE" w14:textId="77777777" w:rsidR="00544225" w:rsidRDefault="00544225">
      <w:pPr>
        <w:pStyle w:val="Textbody"/>
        <w:spacing w:after="29"/>
        <w:jc w:val="both"/>
        <w:rPr>
          <w:rFonts w:ascii="Gandhari Unicode" w:hAnsi="Gandhari Unicode" w:cs="e-Tamil OTC"/>
          <w:lang w:val="en-GB"/>
        </w:rPr>
      </w:pPr>
    </w:p>
    <w:p w14:paraId="5F034E7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அம்ம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வணிச்சிறைத்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தும்பி</w:t>
      </w:r>
      <w:proofErr w:type="spellEnd"/>
    </w:p>
    <w:p w14:paraId="1CE53D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கச்ச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p>
    <w:p w14:paraId="217F2D3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டண்ண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னெடுவரைச்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யாயிற்</w:t>
      </w:r>
      <w:proofErr w:type="spellEnd"/>
    </w:p>
    <w:p w14:paraId="26F68CD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மிடைந்த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துடவையஞ்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சிறுதினைத்</w:t>
      </w:r>
      <w:proofErr w:type="spellEnd"/>
    </w:p>
    <w:p w14:paraId="5B8609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p>
    <w:p w14:paraId="402ADED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தமரிற்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வரசர்</w:t>
      </w:r>
      <w:proofErr w:type="spellEnd"/>
    </w:p>
    <w:p w14:paraId="47B4AB8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போலப்</w:t>
      </w:r>
      <w:proofErr w:type="spellEnd"/>
    </w:p>
    <w:p w14:paraId="79258C2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பிரசந்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வோர்க்கே</w:t>
      </w:r>
      <w:proofErr w:type="spellEnd"/>
      <w:r>
        <w:rPr>
          <w:rFonts w:ascii="Gandhari Unicode" w:hAnsi="Gandhari Unicode" w:cs="e-Tamil OTC"/>
          <w:lang w:val="en-GB"/>
        </w:rPr>
        <w:t>.</w:t>
      </w:r>
    </w:p>
    <w:p w14:paraId="307E5E6E" w14:textId="77777777" w:rsidR="00544225" w:rsidRDefault="00544225">
      <w:pPr>
        <w:pStyle w:val="Textbody"/>
        <w:spacing w:after="29"/>
        <w:jc w:val="both"/>
        <w:rPr>
          <w:rFonts w:ascii="Gandhari Unicode" w:hAnsi="Gandhari Unicode" w:cs="e-Tamil OTC"/>
          <w:lang w:val="en-GB"/>
        </w:rPr>
      </w:pPr>
    </w:p>
    <w:p w14:paraId="7AF9668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வணிச்சிறைத்</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மணிச்சிறைத்</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நன்மொழ்க்</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2df.</w:t>
      </w:r>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யவர்நாட்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டண்ெண</w:t>
      </w:r>
      <w:proofErr w:type="spellEnd"/>
      <w:r>
        <w:rPr>
          <w:rFonts w:ascii="Gandhari Unicode" w:hAnsi="Gandhari Unicode" w:cs="e-Tamil OTC"/>
          <w:lang w:val="en-GB"/>
        </w:rPr>
        <w:t xml:space="preserve"> L1, C1+3, G1, EA, AT; </w:t>
      </w:r>
      <w:proofErr w:type="spellStart"/>
      <w:r>
        <w:rPr>
          <w:rFonts w:ascii="Gandhari Unicode" w:hAnsi="Gandhari Unicode" w:cs="e-Tamil OTC"/>
          <w:lang w:val="en-GB"/>
        </w:rPr>
        <w:t>யவர்நாட்டுத்</w:t>
      </w:r>
      <w:proofErr w:type="spellEnd"/>
      <w:r>
        <w:rPr>
          <w:rFonts w:ascii="Gandhari Unicode" w:hAnsi="Gandhari Unicode" w:cs="e-Tamil OTC"/>
          <w:lang w:val="en-GB"/>
        </w:rPr>
        <w:t xml:space="preserve"> | </w:t>
      </w:r>
      <w:proofErr w:type="spellStart"/>
      <w:r>
        <w:rPr>
          <w:rFonts w:ascii="Gandhari Unicode" w:hAnsi="Gandhari Unicode" w:cs="e-Tamil OTC"/>
          <w:lang w:val="en-GB"/>
        </w:rPr>
        <w:t>தண்ெண</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4a </w:t>
      </w:r>
      <w:proofErr w:type="spellStart"/>
      <w:r>
        <w:rPr>
          <w:rFonts w:ascii="Gandhari Unicode" w:hAnsi="Gandhari Unicode" w:cs="e-Tamil OTC"/>
          <w:lang w:val="en-GB"/>
        </w:rPr>
        <w:t>கடவை</w:t>
      </w:r>
      <w:proofErr w:type="spellEnd"/>
      <w:r>
        <w:rPr>
          <w:rFonts w:ascii="Gandhari Unicode" w:hAnsi="Gandhari Unicode" w:cs="e-Tamil OTC"/>
          <w:lang w:val="en-GB"/>
        </w:rPr>
        <w:t xml:space="preserve"> C1+2v+3,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proofErr w:type="spellStart"/>
      <w:r>
        <w:rPr>
          <w:rFonts w:ascii="Gandhari Unicode" w:hAnsi="Gandhari Unicode" w:cs="e-Tamil OTC"/>
          <w:lang w:val="en-GB"/>
        </w:rPr>
        <w:t>கபவை</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கடமை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747"/>
      </w:r>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 xml:space="preserve">4c </w:t>
      </w:r>
      <w:proofErr w:type="spellStart"/>
      <w:r>
        <w:rPr>
          <w:rFonts w:ascii="Gandhari Unicode" w:hAnsi="Gandhari Unicode" w:cs="e-Tamil OTC"/>
          <w:lang w:val="en-GB"/>
        </w:rPr>
        <w:t>துடவையஞ்</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துடவைய</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துள்ளிரெறி</w:t>
      </w:r>
      <w:proofErr w:type="spellEnd"/>
      <w:r>
        <w:rPr>
          <w:rFonts w:ascii="Gandhari Unicode" w:hAnsi="Gandhari Unicode" w:cs="e-Tamil OTC"/>
          <w:lang w:val="en-GB"/>
        </w:rPr>
        <w:t xml:space="preserve"> G2v; </w:t>
      </w:r>
      <w:proofErr w:type="spellStart"/>
      <w:r>
        <w:rPr>
          <w:rFonts w:ascii="Gandhari Unicode" w:hAnsi="Gandhari Unicode" w:cs="e-Tamil OTC"/>
          <w:lang w:val="en-GB"/>
        </w:rPr>
        <w:t>துனிரெறி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தளிரெறி</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தமரற்</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தாமாற்</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தரமாற்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நிரைசெல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னுண்டோல்</w:t>
      </w:r>
      <w:proofErr w:type="spellEnd"/>
      <w:r>
        <w:rPr>
          <w:rFonts w:ascii="Gandhari Unicode" w:hAnsi="Gandhari Unicode" w:cs="e-Tamil OTC"/>
          <w:lang w:val="en-GB"/>
        </w:rPr>
        <w:t xml:space="preserve"> C2, VP;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றுண்டோ</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நிரைசேர்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நுண்டேர்</w:t>
      </w:r>
      <w:proofErr w:type="spellEnd"/>
      <w:r>
        <w:rPr>
          <w:rFonts w:ascii="Gandhari Unicode" w:hAnsi="Gandhari Unicode" w:cs="e-Tamil OTC"/>
          <w:lang w:val="en-GB"/>
        </w:rPr>
        <w:t xml:space="preserve"> G2v,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நுண்டர்</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8cd</w:t>
      </w:r>
      <w:r>
        <w:rPr>
          <w:rFonts w:ascii="Gandhari Unicode" w:hAnsi="Gandhari Unicode" w:cs="e-Tamil OTC"/>
          <w:lang w:val="en-GB"/>
        </w:rPr>
        <w:t xml:space="preserve"> </w:t>
      </w:r>
      <w:proofErr w:type="spellStart"/>
      <w:r>
        <w:rPr>
          <w:rFonts w:ascii="Gandhari Unicode" w:hAnsi="Gandhari Unicode" w:cs="e-Tamil OTC"/>
          <w:lang w:val="en-GB"/>
        </w:rPr>
        <w:t>மலைகிழ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வோர்க்கே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r>
        <w:rPr>
          <w:rFonts w:ascii="Gandhari Unicode" w:hAnsi="Gandhari Unicode" w:cs="e-Tamil OTC"/>
          <w:lang w:val="en-GB"/>
        </w:rPr>
        <w:t>(</w:t>
      </w:r>
      <w:proofErr w:type="spellStart"/>
      <w:r>
        <w:rPr>
          <w:rFonts w:ascii="Gandhari Unicode" w:hAnsi="Gandhari Unicode" w:cs="e-Tamil OTC"/>
          <w:lang w:val="en-GB"/>
        </w:rPr>
        <w:t>க்</w:t>
      </w:r>
      <w:proofErr w:type="spellEnd"/>
      <w:r>
        <w:rPr>
          <w:rFonts w:ascii="Gandhari Unicode" w:hAnsi="Gandhari Unicode" w:cs="e-Tamil OTC"/>
          <w:lang w:val="en-GB"/>
        </w:rPr>
        <w:t>)</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வோற்கே</w:t>
      </w:r>
      <w:proofErr w:type="spellEnd"/>
      <w:r>
        <w:rPr>
          <w:rFonts w:ascii="Gandhari Unicode" w:hAnsi="Gandhari Unicode" w:cs="e-Tamil OTC"/>
          <w:lang w:val="en-GB"/>
        </w:rPr>
        <w:t xml:space="preserve"> L1, C1+2v+3, G1+2, EA, I(), AT, </w:t>
      </w:r>
      <w:proofErr w:type="spellStart"/>
      <w:r>
        <w:rPr>
          <w:rFonts w:ascii="Gandhari Unicode" w:hAnsi="Gandhari Unicode" w:cs="e-Tamil OTC"/>
          <w:lang w:val="en-GB"/>
        </w:rPr>
        <w:t>Cām.v</w:t>
      </w:r>
      <w:proofErr w:type="spellEnd"/>
      <w:r>
        <w:rPr>
          <w:rFonts w:ascii="Gandhari Unicode" w:hAnsi="Gandhari Unicode" w:cs="e-Tamil OTC"/>
          <w:lang w:val="en-GB"/>
        </w:rPr>
        <w:t>, ER</w:t>
      </w:r>
    </w:p>
    <w:p w14:paraId="4CDEDDDF" w14:textId="77777777" w:rsidR="00544225" w:rsidRDefault="00544225">
      <w:pPr>
        <w:pStyle w:val="Textbody"/>
        <w:spacing w:after="29"/>
        <w:jc w:val="both"/>
        <w:rPr>
          <w:rFonts w:ascii="Gandhari Unicode" w:hAnsi="Gandhari Unicode" w:cs="e-Tamil OTC"/>
          <w:lang w:val="en-GB"/>
        </w:rPr>
      </w:pPr>
    </w:p>
    <w:p w14:paraId="1CF2A10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Amma</w:t>
      </w:r>
      <w:ins w:id="1429" w:author="Narmada Hansani Polgampalage" w:date="2023-12-01T19:18:00Z">
        <w:r>
          <w:rPr>
            <w:rFonts w:ascii="Gandhari Unicode" w:hAnsi="Gandhari Unicode" w:cs="e-Tamil OTC"/>
            <w:lang w:val="en-GB"/>
          </w:rPr>
          <w:t>-</w:t>
        </w:r>
      </w:ins>
      <w:proofErr w:type="spellStart"/>
      <w:del w:id="1430"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vāḻi</w:t>
      </w:r>
      <w:proofErr w:type="spellEnd"/>
      <w:r>
        <w:rPr>
          <w:rFonts w:ascii="Gandhari Unicode" w:hAnsi="Gandhari Unicode" w:cs="e-Tamil OTC"/>
          <w:lang w:val="en-GB"/>
        </w:rPr>
        <w:t>-~ō ~</w:t>
      </w:r>
      <w:proofErr w:type="spellStart"/>
      <w:r>
        <w:rPr>
          <w:rFonts w:ascii="Gandhari Unicode" w:hAnsi="Gandhari Unicode" w:cs="e-Tamil OTC"/>
          <w:i/>
          <w:iCs/>
          <w:lang w:val="en-GB"/>
        </w:rPr>
        <w:t>aṇi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ciṟai</w:t>
      </w:r>
      <w:proofErr w:type="spellEnd"/>
      <w:ins w:id="1431"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tumpi</w:t>
      </w:r>
      <w:proofErr w:type="spellEnd"/>
    </w:p>
    <w:p w14:paraId="231894C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nal</w:t>
      </w:r>
      <w:proofErr w:type="spellEnd"/>
      <w:r>
        <w:rPr>
          <w:rFonts w:ascii="Gandhari Unicode" w:hAnsi="Gandhari Unicode" w:cs="e-Tamil OTC"/>
          <w:lang w:val="en-GB"/>
        </w:rPr>
        <w:t xml:space="preserve"> </w:t>
      </w:r>
      <w:proofErr w:type="spellStart"/>
      <w:r>
        <w:rPr>
          <w:rFonts w:ascii="Gandhari Unicode" w:hAnsi="Gandhari Unicode" w:cs="e-Tamil OTC"/>
          <w:lang w:val="en-GB"/>
        </w:rPr>
        <w:t>moḻikk</w:t>
      </w:r>
      <w:proofErr w:type="spellEnd"/>
      <w:r>
        <w:rPr>
          <w:rFonts w:ascii="Gandhari Unicode" w:hAnsi="Gandhari Unicode" w:cs="e-Tamil OTC"/>
          <w:lang w:val="en-GB"/>
        </w:rPr>
        <w:t xml:space="preserve">* </w:t>
      </w:r>
      <w:proofErr w:type="spellStart"/>
      <w:r>
        <w:rPr>
          <w:rFonts w:ascii="Gandhari Unicode" w:hAnsi="Gandhari Unicode" w:cs="e-Tamil OTC"/>
          <w:lang w:val="en-GB"/>
        </w:rPr>
        <w:t>accam</w:t>
      </w:r>
      <w:proofErr w:type="spellEnd"/>
      <w:r>
        <w:rPr>
          <w:rFonts w:ascii="Gandhari Unicode" w:hAnsi="Gandhari Unicode" w:cs="e-Tamil OTC"/>
          <w:lang w:val="en-GB"/>
        </w:rPr>
        <w:t xml:space="preserve"> </w:t>
      </w:r>
      <w:proofErr w:type="spellStart"/>
      <w:r>
        <w:rPr>
          <w:rFonts w:ascii="Gandhari Unicode" w:hAnsi="Gandhari Unicode" w:cs="e-Tamil OTC"/>
          <w:lang w:val="en-GB"/>
        </w:rPr>
        <w:t>illai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nāṭṭ</w:t>
      </w:r>
      <w:proofErr w:type="spellEnd"/>
      <w:r>
        <w:rPr>
          <w:rFonts w:ascii="Gandhari Unicode" w:hAnsi="Gandhari Unicode" w:cs="e-Tamil OTC"/>
          <w:lang w:val="en-GB"/>
        </w:rPr>
        <w:t>*</w:t>
      </w:r>
    </w:p>
    <w:p w14:paraId="010FC30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aṇṇal</w:t>
      </w:r>
      <w:proofErr w:type="spellEnd"/>
      <w:r>
        <w:rPr>
          <w:rFonts w:ascii="Gandhari Unicode" w:hAnsi="Gandhari Unicode" w:cs="e-Tamil OTC"/>
          <w:lang w:val="en-GB"/>
        </w:rPr>
        <w:t xml:space="preserve"> </w:t>
      </w:r>
      <w:proofErr w:type="spellStart"/>
      <w:r>
        <w:rPr>
          <w:rFonts w:ascii="Gandhari Unicode" w:hAnsi="Gandhari Unicode" w:cs="e-Tamil OTC"/>
          <w:lang w:val="en-GB"/>
        </w:rPr>
        <w:t>neṭu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varai</w:t>
      </w:r>
      <w:proofErr w:type="spellEnd"/>
      <w:ins w:id="1432" w:author="Narmada Hansani Polgampalage" w:date="2023-12-01T19:1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cēṟi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p>
    <w:p w14:paraId="54BA84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kaṭavai</w:t>
      </w:r>
      <w:proofErr w:type="spellEnd"/>
      <w:r>
        <w:rPr>
          <w:rFonts w:ascii="Gandhari Unicode" w:hAnsi="Gandhari Unicode" w:cs="e-Tamil OTC"/>
          <w:lang w:val="en-GB"/>
        </w:rPr>
        <w:t xml:space="preserve"> </w:t>
      </w:r>
      <w:proofErr w:type="spellStart"/>
      <w:r>
        <w:rPr>
          <w:rFonts w:ascii="Gandhari Unicode" w:hAnsi="Gandhari Unicode" w:cs="e-Tamil OTC"/>
          <w:lang w:val="en-GB"/>
        </w:rPr>
        <w:t>miṭainta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tuṭavaiyam</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w:t>
      </w:r>
    </w:p>
    <w:p w14:paraId="1284322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tuḷar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eṟi</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kaḷaiñar</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taṅkai</w:t>
      </w:r>
      <w:proofErr w:type="spellEnd"/>
    </w:p>
    <w:p w14:paraId="7484535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tamariṉ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tīrāḷ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eṉmō</w:t>
      </w:r>
      <w:proofErr w:type="spellEnd"/>
      <w:r>
        <w:rPr>
          <w:rFonts w:ascii="Gandhari Unicode" w:hAnsi="Gandhari Unicode" w:cs="e-Tamil OTC"/>
          <w:lang w:val="en-GB"/>
        </w:rPr>
        <w:t xml:space="preserve"> ~</w:t>
      </w:r>
      <w:proofErr w:type="spellStart"/>
      <w:r>
        <w:rPr>
          <w:rFonts w:ascii="Gandhari Unicode" w:hAnsi="Gandhari Unicode" w:cs="e-Tamil OTC"/>
          <w:lang w:val="en-GB"/>
        </w:rPr>
        <w:t>aracar</w:t>
      </w:r>
      <w:proofErr w:type="spellEnd"/>
    </w:p>
    <w:p w14:paraId="137DF6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nirai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celal</w:t>
      </w:r>
      <w:proofErr w:type="spellEnd"/>
      <w:r>
        <w:rPr>
          <w:rFonts w:ascii="Gandhari Unicode" w:hAnsi="Gandhari Unicode" w:cs="e-Tamil OTC"/>
          <w:lang w:val="en-GB"/>
        </w:rPr>
        <w:t xml:space="preserve"> </w:t>
      </w:r>
      <w:proofErr w:type="spellStart"/>
      <w:r>
        <w:rPr>
          <w:rFonts w:ascii="Gandhari Unicode" w:hAnsi="Gandhari Unicode" w:cs="e-Tamil OTC"/>
          <w:lang w:val="en-GB"/>
        </w:rPr>
        <w:t>nuṇ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tōl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625E4C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piracam</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tūṅkum</w:t>
      </w:r>
      <w:proofErr w:type="spellEnd"/>
      <w:r>
        <w:rPr>
          <w:rFonts w:ascii="Gandhari Unicode" w:hAnsi="Gandhari Unicode" w:cs="e-Tamil OTC"/>
          <w:lang w:val="en-GB"/>
        </w:rPr>
        <w:t xml:space="preserve"> malai </w:t>
      </w:r>
      <w:proofErr w:type="spellStart"/>
      <w:r>
        <w:rPr>
          <w:rFonts w:ascii="Gandhari Unicode" w:hAnsi="Gandhari Unicode" w:cs="e-Tamil OTC"/>
          <w:i/>
          <w:iCs/>
          <w:lang w:val="en-GB"/>
        </w:rPr>
        <w:t>kiḻavōrkk</w:t>
      </w:r>
      <w:proofErr w:type="spellEnd"/>
      <w:r>
        <w:rPr>
          <w:rFonts w:ascii="Gandhari Unicode" w:hAnsi="Gandhari Unicode" w:cs="e-Tamil OTC"/>
          <w:i/>
          <w:iCs/>
          <w:lang w:val="en-GB"/>
        </w:rPr>
        <w:t>*-ē</w:t>
      </w:r>
      <w:r>
        <w:rPr>
          <w:rFonts w:ascii="Gandhari Unicode" w:hAnsi="Gandhari Unicode" w:cs="e-Tamil OTC"/>
          <w:lang w:val="en-GB"/>
        </w:rPr>
        <w:t>.</w:t>
      </w:r>
    </w:p>
    <w:p w14:paraId="56976589" w14:textId="77777777" w:rsidR="00544225" w:rsidRDefault="00544225">
      <w:pPr>
        <w:pStyle w:val="Textbody"/>
        <w:spacing w:after="29" w:line="260" w:lineRule="exact"/>
        <w:jc w:val="both"/>
        <w:rPr>
          <w:rFonts w:ascii="Gandhari Unicode" w:hAnsi="Gandhari Unicode" w:cs="e-Tamil OTC"/>
          <w:lang w:val="en-GB"/>
        </w:rPr>
      </w:pPr>
    </w:p>
    <w:p w14:paraId="091F0D11" w14:textId="77777777" w:rsidR="00544225" w:rsidRDefault="00000000">
      <w:pPr>
        <w:rPr>
          <w:rFonts w:ascii="Gandhari Unicode" w:hAnsi="Gandhari Unicode" w:cs="e-Tamil OTC"/>
        </w:rPr>
      </w:pPr>
      <w:r>
        <w:br w:type="page"/>
      </w:r>
    </w:p>
    <w:p w14:paraId="074505E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by the confidante, while [he] is behind the hedge, as if talking to a bee about HER state [when awaiting] the time of marriage.</w:t>
      </w:r>
    </w:p>
    <w:p w14:paraId="7E00B972" w14:textId="77777777" w:rsidR="00544225" w:rsidRDefault="00544225">
      <w:pPr>
        <w:pStyle w:val="Textbody"/>
        <w:spacing w:after="29" w:line="260" w:lineRule="exact"/>
        <w:jc w:val="both"/>
        <w:rPr>
          <w:rFonts w:ascii="Gandhari Unicode" w:hAnsi="Gandhari Unicode" w:cs="e-Tamil OTC"/>
          <w:lang w:val="en-GB"/>
        </w:rPr>
      </w:pPr>
    </w:p>
    <w:p w14:paraId="7CD749A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position w:val="6"/>
          <w:lang w:val="en-GB"/>
        </w:rPr>
        <w:t>Amma</w:t>
      </w:r>
      <w:ins w:id="1433" w:author="Narmada Hansani Polgampalage" w:date="2023-12-01T19:18:00Z">
        <w:r>
          <w:rPr>
            <w:rFonts w:ascii="Gandhari Unicode" w:hAnsi="Gandhari Unicode" w:cs="e-Tamil OTC"/>
            <w:lang w:val="en-GB"/>
          </w:rPr>
          <w:t>-</w:t>
        </w:r>
      </w:ins>
      <w:del w:id="1434" w:author="Narmada Hansani Polgampalage" w:date="2023-12-01T19:18:00Z">
        <w:r>
          <w:rPr>
            <w:rFonts w:ascii="Gandhari Unicode" w:hAnsi="Gandhari Unicode" w:cs="e-Tamil OTC"/>
            <w:lang w:val="en-GB"/>
          </w:rPr>
          <w:delText xml:space="preserve"> </w:delText>
        </w:r>
      </w:del>
      <w:r>
        <w:rPr>
          <w:rFonts w:ascii="Gandhari Unicode" w:hAnsi="Gandhari Unicode" w:cs="e-Tamil OTC"/>
          <w:lang w:val="en-GB"/>
        </w:rPr>
        <w:t>live</w:t>
      </w:r>
      <w:r>
        <w:rPr>
          <w:rFonts w:ascii="Gandhari Unicode" w:hAnsi="Gandhari Unicode" w:cs="e-Tamil OTC"/>
          <w:position w:val="6"/>
          <w:lang w:val="en-GB"/>
        </w:rPr>
        <w:t>ō</w:t>
      </w:r>
      <w:r>
        <w:rPr>
          <w:rFonts w:ascii="Gandhari Unicode" w:hAnsi="Gandhari Unicode" w:cs="e-Tamil OTC"/>
          <w:lang w:val="en-GB"/>
        </w:rPr>
        <w:t xml:space="preserve"> adornment wing bee</w:t>
      </w:r>
    </w:p>
    <w:p w14:paraId="6A3102E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 word(dat.) fear not he(h.) land(obl.)</w:t>
      </w:r>
    </w:p>
    <w:p w14:paraId="7549282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superiority long mountain you-go(sub.) </w:t>
      </w:r>
      <w:proofErr w:type="gramStart"/>
      <w:r>
        <w:rPr>
          <w:rFonts w:ascii="Gandhari Unicode" w:hAnsi="Gandhari Unicode" w:cs="e-Tamil OTC"/>
          <w:lang w:val="en-GB"/>
        </w:rPr>
        <w:t>if</w:t>
      </w:r>
      <w:proofErr w:type="gramEnd"/>
    </w:p>
    <w:p w14:paraId="1296C1B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trespass-they(n.pl.) set-close- wood</w:t>
      </w:r>
      <w:r>
        <w:rPr>
          <w:rFonts w:ascii="Gandhari Unicode" w:hAnsi="Gandhari Unicode" w:cs="e-Tamil OTC"/>
          <w:position w:val="6"/>
          <w:lang w:val="en-GB"/>
        </w:rPr>
        <w:t>am</w:t>
      </w:r>
      <w:r>
        <w:rPr>
          <w:rFonts w:ascii="Gandhari Unicode" w:hAnsi="Gandhari Unicode" w:cs="e-Tamil OTC"/>
          <w:lang w:val="en-GB"/>
        </w:rPr>
        <w:t xml:space="preserve"> little millet</w:t>
      </w:r>
    </w:p>
    <w:p w14:paraId="3C91E65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weed throw- fine dust weed-they(h.)</w:t>
      </w:r>
      <w:r>
        <w:rPr>
          <w:rStyle w:val="FootnoteReference1"/>
          <w:rFonts w:ascii="Gandhari Unicode" w:hAnsi="Gandhari Unicode" w:cs="e-Tamil OTC"/>
          <w:lang w:val="en-GB"/>
        </w:rPr>
        <w:footnoteReference w:id="748"/>
      </w:r>
      <w:r>
        <w:rPr>
          <w:rFonts w:ascii="Gandhari Unicode" w:hAnsi="Gandhari Unicode" w:cs="e-Tamil OTC"/>
          <w:lang w:val="en-GB"/>
        </w:rPr>
        <w:t xml:space="preserve"> younger-</w:t>
      </w:r>
      <w:proofErr w:type="gramStart"/>
      <w:r>
        <w:rPr>
          <w:rFonts w:ascii="Gandhari Unicode" w:hAnsi="Gandhari Unicode" w:cs="e-Tamil OTC"/>
          <w:lang w:val="en-GB"/>
        </w:rPr>
        <w:t>sister</w:t>
      </w:r>
      <w:proofErr w:type="gramEnd"/>
    </w:p>
    <w:p w14:paraId="443E6A2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self-they(</w:t>
      </w:r>
      <w:proofErr w:type="gramStart"/>
      <w:r>
        <w:rPr>
          <w:rFonts w:ascii="Gandhari Unicode" w:hAnsi="Gandhari Unicode" w:cs="e-Tamil OTC"/>
          <w:lang w:val="en-GB"/>
        </w:rPr>
        <w:t>h.)</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end-not-she say(</w:t>
      </w:r>
      <w:proofErr w:type="spellStart"/>
      <w:r>
        <w:rPr>
          <w:rFonts w:ascii="Gandhari Unicode" w:hAnsi="Gandhari Unicode" w:cs="e-Tamil OTC"/>
          <w:lang w:val="en-GB"/>
        </w:rPr>
        <w:t>ipt</w:t>
      </w:r>
      <w:proofErr w:type="spellEnd"/>
      <w:r>
        <w:rPr>
          <w:rFonts w:ascii="Gandhari Unicode" w:hAnsi="Gandhari Unicode" w:cs="e-Tamil OTC"/>
          <w:lang w:val="en-GB"/>
        </w:rPr>
        <w:t>.) king(h.)</w:t>
      </w:r>
    </w:p>
    <w:p w14:paraId="297C20A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row going fine skin be-</w:t>
      </w:r>
      <w:proofErr w:type="gramStart"/>
      <w:r>
        <w:rPr>
          <w:rFonts w:ascii="Gandhari Unicode" w:hAnsi="Gandhari Unicode" w:cs="e-Tamil OTC"/>
          <w:lang w:val="en-GB"/>
        </w:rPr>
        <w:t>similar</w:t>
      </w:r>
      <w:proofErr w:type="gramEnd"/>
    </w:p>
    <w:p w14:paraId="19FCA9F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honey-comb hanging- mountain master(h.dat</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w:t>
      </w:r>
    </w:p>
    <w:p w14:paraId="0D121F29" w14:textId="77777777" w:rsidR="00544225" w:rsidRDefault="00544225">
      <w:pPr>
        <w:pStyle w:val="Textbody"/>
        <w:spacing w:after="29"/>
        <w:jc w:val="both"/>
        <w:rPr>
          <w:rFonts w:ascii="Gandhari Unicode" w:hAnsi="Gandhari Unicode" w:cs="e-Tamil OTC"/>
          <w:lang w:val="en-GB"/>
        </w:rPr>
      </w:pPr>
    </w:p>
    <w:p w14:paraId="0B422FFB" w14:textId="77777777" w:rsidR="00544225" w:rsidRDefault="00544225">
      <w:pPr>
        <w:pStyle w:val="Textbody"/>
        <w:spacing w:after="29"/>
        <w:rPr>
          <w:rFonts w:ascii="Gandhari Unicode" w:hAnsi="Gandhari Unicode" w:cs="e-Tamil OTC"/>
          <w:lang w:val="en-GB"/>
        </w:rPr>
      </w:pPr>
    </w:p>
    <w:p w14:paraId="0537599F"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Alas, may you live, bee with adorning wings,</w:t>
      </w:r>
    </w:p>
    <w:p w14:paraId="3775ED6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fear [to utter] good words is not [necessary].</w:t>
      </w:r>
      <w:r>
        <w:rPr>
          <w:rStyle w:val="FootnoteReference1"/>
          <w:rFonts w:ascii="Gandhari Unicode" w:hAnsi="Gandhari Unicode" w:cs="e-Tamil OTC"/>
          <w:lang w:val="en-GB"/>
        </w:rPr>
        <w:footnoteReference w:id="749"/>
      </w:r>
    </w:p>
    <w:p w14:paraId="42212437"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If you go to the majestic long mountain of his land,</w:t>
      </w:r>
    </w:p>
    <w:p w14:paraId="0C773AB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say to the master of the mountain, where honeycombs are </w:t>
      </w:r>
      <w:proofErr w:type="gramStart"/>
      <w:r>
        <w:rPr>
          <w:rFonts w:ascii="Gandhari Unicode" w:hAnsi="Gandhari Unicode" w:cs="e-Tamil OTC"/>
          <w:lang w:val="en-GB"/>
        </w:rPr>
        <w:t>hanging</w:t>
      </w:r>
      <w:proofErr w:type="gramEnd"/>
    </w:p>
    <w:p w14:paraId="5514EF3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like fine shields, going in a row for the king:</w:t>
      </w:r>
    </w:p>
    <w:p w14:paraId="1F2A4F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t>
      </w:r>
      <w:proofErr w:type="gramStart"/>
      <w:r>
        <w:rPr>
          <w:rFonts w:ascii="Gandhari Unicode" w:hAnsi="Gandhari Unicode" w:cs="e-Tamil OTC"/>
          <w:lang w:val="en-GB"/>
        </w:rPr>
        <w:t>she</w:t>
      </w:r>
      <w:proofErr w:type="gramEnd"/>
      <w:r>
        <w:rPr>
          <w:rFonts w:ascii="Gandhari Unicode" w:hAnsi="Gandhari Unicode" w:cs="e-Tamil OTC"/>
          <w:lang w:val="en-GB"/>
        </w:rPr>
        <w:t xml:space="preserve"> won't end with her people,</w:t>
      </w:r>
    </w:p>
    <w:p w14:paraId="35257F0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younger sister of the pickers in the fine dust,</w:t>
      </w:r>
    </w:p>
    <w:p w14:paraId="7A87FD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where they hack weeds</w:t>
      </w:r>
      <w:r>
        <w:rPr>
          <w:rStyle w:val="FootnoteReference1"/>
          <w:rFonts w:ascii="Gandhari Unicode" w:hAnsi="Gandhari Unicode" w:cs="e-Tamil OTC"/>
          <w:lang w:val="en-GB"/>
        </w:rPr>
        <w:footnoteReference w:id="750"/>
      </w:r>
    </w:p>
    <w:p w14:paraId="4E17C0CD"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from the little millet by the wood</w:t>
      </w:r>
      <w:r>
        <w:rPr>
          <w:rStyle w:val="FootnoteReference1"/>
          <w:rFonts w:ascii="Gandhari Unicode" w:hAnsi="Gandhari Unicode" w:cs="e-Tamil OTC"/>
          <w:lang w:val="en-GB"/>
        </w:rPr>
        <w:footnoteReference w:id="751"/>
      </w:r>
      <w:r>
        <w:rPr>
          <w:rFonts w:ascii="Gandhari Unicode" w:hAnsi="Gandhari Unicode" w:cs="e-Tamil OTC"/>
          <w:lang w:val="en-GB"/>
        </w:rPr>
        <w:t xml:space="preserve"> crowded with trespassers.”</w:t>
      </w:r>
    </w:p>
    <w:p w14:paraId="004C4E92" w14:textId="77777777" w:rsidR="00544225" w:rsidRDefault="00544225">
      <w:pPr>
        <w:pStyle w:val="Textbody"/>
        <w:spacing w:after="0"/>
        <w:jc w:val="both"/>
        <w:rPr>
          <w:rFonts w:ascii="Gandhari Unicode" w:hAnsi="Gandhari Unicode" w:cs="e-Tamil OTC"/>
          <w:lang w:val="en-GB"/>
        </w:rPr>
      </w:pPr>
    </w:p>
    <w:p w14:paraId="0A6EDF34" w14:textId="77777777" w:rsidR="00544225" w:rsidRDefault="00544225">
      <w:pPr>
        <w:pStyle w:val="Textbody"/>
        <w:spacing w:after="0"/>
        <w:jc w:val="both"/>
        <w:rPr>
          <w:rFonts w:ascii="Gandhari Unicode" w:hAnsi="Gandhari Unicode" w:cs="e-Tamil OTC"/>
          <w:lang w:val="en-GB"/>
        </w:rPr>
      </w:pPr>
    </w:p>
    <w:p w14:paraId="5A758F2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6b </w:t>
      </w:r>
      <w:r>
        <w:rPr>
          <w:rFonts w:ascii="Gandhari Unicode" w:hAnsi="Gandhari Unicode" w:cs="e-Tamil OTC"/>
          <w:lang w:val="en-GB"/>
        </w:rPr>
        <w:tab/>
        <w:t>“she has not ceased [to live] with her people”,</w:t>
      </w:r>
      <w:r>
        <w:rPr>
          <w:rStyle w:val="FootnoteReference1"/>
          <w:rFonts w:ascii="Gandhari Unicode" w:hAnsi="Gandhari Unicode" w:cs="e-Tamil OTC"/>
          <w:lang w:val="en-GB"/>
        </w:rPr>
        <w:footnoteReference w:id="752"/>
      </w:r>
    </w:p>
    <w:p w14:paraId="6B01BB66" w14:textId="77777777" w:rsidR="00544225" w:rsidRDefault="00544225">
      <w:pPr>
        <w:pStyle w:val="Textbody"/>
        <w:spacing w:after="0"/>
        <w:jc w:val="both"/>
        <w:rPr>
          <w:rFonts w:ascii="Gandhari Unicode" w:hAnsi="Gandhari Unicode" w:cs="e-Tamil OTC"/>
          <w:b/>
          <w:lang w:val="en-GB"/>
        </w:rPr>
      </w:pPr>
    </w:p>
    <w:p w14:paraId="3C7F2CB8" w14:textId="77777777" w:rsidR="00544225" w:rsidRDefault="00000000">
      <w:pPr>
        <w:rPr>
          <w:rFonts w:ascii="Gandhari Unicode" w:eastAsiaTheme="majorEastAsia" w:hAnsi="Gandhari Unicode" w:cstheme="majorBidi" w:hint="eastAsia"/>
          <w:b/>
        </w:rPr>
      </w:pPr>
      <w:r>
        <w:br w:type="page"/>
      </w:r>
    </w:p>
    <w:p w14:paraId="75E361A3"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393</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2F259F67"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சிறைப்புறமாகத்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அலர்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வரைத்த</w:t>
      </w:r>
      <w:proofErr w:type="spellEnd"/>
      <w:r>
        <w:rPr>
          <w:rFonts w:ascii="Gandhari Unicode" w:hAnsi="Gandhari Unicode" w:cs="e-Tamil OTC"/>
          <w:lang w:val="en-GB"/>
        </w:rPr>
        <w:t xml:space="preserve"> (C2, G2: </w:t>
      </w:r>
      <w:proofErr w:type="spellStart"/>
      <w:r>
        <w:rPr>
          <w:rFonts w:ascii="Gandhari Unicode" w:hAnsi="Gandhari Unicode" w:cs="e-Tamil OTC"/>
          <w:lang w:val="en-GB"/>
        </w:rPr>
        <w:t>மலிவுரைத்து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கடாயது</w:t>
      </w:r>
      <w:proofErr w:type="spellEnd"/>
      <w:r>
        <w:rPr>
          <w:rFonts w:ascii="Gandhari Unicode" w:hAnsi="Gandhari Unicode" w:cs="e-Tamil OTC"/>
          <w:lang w:val="en-GB"/>
        </w:rPr>
        <w:t>.</w:t>
      </w:r>
    </w:p>
    <w:p w14:paraId="51610F8E" w14:textId="77777777" w:rsidR="00544225" w:rsidRDefault="00544225">
      <w:pPr>
        <w:pStyle w:val="Textbody"/>
        <w:spacing w:after="29"/>
        <w:jc w:val="both"/>
        <w:rPr>
          <w:rFonts w:ascii="Gandhari Unicode" w:hAnsi="Gandhari Unicode" w:cs="e-Tamil OTC"/>
          <w:lang w:val="en-GB"/>
        </w:rPr>
      </w:pPr>
    </w:p>
    <w:p w14:paraId="139E8B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மயங்குமலர்க்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மகிழ்நன்</w:t>
      </w:r>
      <w:proofErr w:type="spellEnd"/>
    </w:p>
    <w:p w14:paraId="446C19E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முயங்கிய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நாடவச்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யலரே</w:t>
      </w:r>
      <w:proofErr w:type="spellEnd"/>
    </w:p>
    <w:p w14:paraId="0229D1D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பறந்தலைப்</w:t>
      </w:r>
      <w:proofErr w:type="spellEnd"/>
    </w:p>
    <w:p w14:paraId="1962E2D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பசும்பூட்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பாண்டியன்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வினைவ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லதிகன்</w:t>
      </w:r>
      <w:proofErr w:type="spellEnd"/>
    </w:p>
    <w:p w14:paraId="01A445F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களிறொடு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ஞான்றை</w:t>
      </w:r>
      <w:proofErr w:type="spellEnd"/>
    </w:p>
    <w:p w14:paraId="161DF87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யொளிறுவாட்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ரார்ப்பினும்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w:t>
      </w:r>
      <w:proofErr w:type="spellEnd"/>
      <w:r>
        <w:rPr>
          <w:rFonts w:ascii="Gandhari Unicode" w:hAnsi="Gandhari Unicode" w:cs="e-Tamil OTC"/>
          <w:lang w:val="en-GB"/>
        </w:rPr>
        <w:t>.</w:t>
      </w:r>
    </w:p>
    <w:p w14:paraId="16D2BDBD" w14:textId="77777777" w:rsidR="00544225" w:rsidRDefault="00544225">
      <w:pPr>
        <w:pStyle w:val="Textbody"/>
        <w:spacing w:after="29"/>
        <w:jc w:val="both"/>
        <w:rPr>
          <w:rFonts w:ascii="Gandhari Unicode" w:hAnsi="Gandhari Unicode" w:cs="e-Tamil OTC"/>
          <w:lang w:val="en-GB"/>
        </w:rPr>
      </w:pPr>
    </w:p>
    <w:p w14:paraId="2DC5B0F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2c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w:t>
      </w:r>
      <w:proofErr w:type="spellEnd"/>
      <w:r>
        <w:rPr>
          <w:rFonts w:ascii="Gandhari Unicode" w:eastAsia="URW Palladio UNI" w:hAnsi="Gandhari Unicode" w:cs="e-Tamil OTC"/>
          <w:lang w:val="en-GB"/>
        </w:rPr>
        <w:t xml:space="preserve"> C1+2+3,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சிலைவெ</w:t>
      </w:r>
      <w:proofErr w:type="spellEnd"/>
      <w:r>
        <w:rPr>
          <w:rFonts w:ascii="Gandhari Unicode" w:eastAsia="URW Palladio UNI" w:hAnsi="Gandhari Unicode" w:cs="e-Tamil OTC"/>
          <w:lang w:val="en-GB"/>
        </w:rPr>
        <w:t xml:space="preserve"> L1 </w:t>
      </w:r>
      <w:bookmarkStart w:id="1435" w:name="DDE_LINK86"/>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3</w:t>
      </w:r>
      <w:bookmarkEnd w:id="1435"/>
      <w:r>
        <w:rPr>
          <w:rFonts w:ascii="Gandhari Unicode" w:eastAsia="URW Palladio UNI" w:hAnsi="Gandhari Unicode" w:cs="e-Tamil OTC"/>
          <w:b/>
          <w:bCs/>
          <w:lang w:val="en-GB"/>
        </w:rPr>
        <w:t>d</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பறந்தலைப்</w:t>
      </w:r>
      <w:proofErr w:type="spellEnd"/>
      <w:r>
        <w:rPr>
          <w:rFonts w:ascii="Gandhari Unicode" w:eastAsia="URW Palladio UNI" w:hAnsi="Gandhari Unicode" w:cs="e-Tamil OTC"/>
          <w:lang w:val="en-GB"/>
        </w:rPr>
        <w:t xml:space="preserve"> C3v,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பிறந்தலை</w:t>
      </w:r>
      <w:proofErr w:type="spellEnd"/>
      <w:r>
        <w:rPr>
          <w:rFonts w:ascii="Gandhari Unicode" w:eastAsia="URW Palladio UNI" w:hAnsi="Gandhari Unicode" w:cs="e-Tamil OTC"/>
          <w:lang w:val="en-GB"/>
        </w:rPr>
        <w:t xml:space="preserve"> L1, C1+2+3, G1 • </w:t>
      </w:r>
      <w:r>
        <w:rPr>
          <w:rFonts w:ascii="Gandhari Unicode" w:eastAsia="URW Palladio UNI" w:hAnsi="Gandhari Unicode" w:cs="e-Tamil OTC"/>
          <w:b/>
          <w:bCs/>
          <w:lang w:val="en-GB"/>
        </w:rPr>
        <w:t>4c</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வினைவ</w:t>
      </w:r>
      <w:proofErr w:type="spellEnd"/>
      <w:r>
        <w:rPr>
          <w:rFonts w:ascii="Gandhari Unicode" w:eastAsia="URW Palladio UNI" w:hAnsi="Gandhari Unicode" w:cs="e-Tamil OTC"/>
          <w:lang w:val="en-GB"/>
        </w:rPr>
        <w:t xml:space="preserve"> L1, C1v+2+3, G1+2,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வினைவி</w:t>
      </w:r>
      <w:proofErr w:type="spellEnd"/>
      <w:r>
        <w:rPr>
          <w:rFonts w:ascii="Gandhari Unicode" w:eastAsia="URW Palladio UNI" w:hAnsi="Gandhari Unicode" w:cs="e-Tamil OTC"/>
          <w:lang w:val="en-GB"/>
        </w:rPr>
        <w:t xml:space="preserve"> C1 •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ஞான்றே</w:t>
      </w:r>
      <w:proofErr w:type="spellEnd"/>
      <w:r>
        <w:rPr>
          <w:rFonts w:ascii="Gandhari Unicode" w:hAnsi="Gandhari Unicode" w:cs="e-Tamil OTC"/>
          <w:lang w:val="en-GB"/>
        </w:rPr>
        <w:t xml:space="preserve"> L1, C1+3, G1, </w:t>
      </w:r>
      <w:proofErr w:type="spellStart"/>
      <w:r>
        <w:rPr>
          <w:rFonts w:ascii="Gandhari Unicode" w:hAnsi="Gandhari Unicode" w:cs="e-Tamil OTC"/>
          <w:lang w:val="en-GB"/>
        </w:rPr>
        <w:t>Cām.v</w:t>
      </w:r>
      <w:proofErr w:type="spellEnd"/>
    </w:p>
    <w:p w14:paraId="14231039" w14:textId="77777777" w:rsidR="00544225" w:rsidRDefault="00544225">
      <w:pPr>
        <w:pStyle w:val="Textbody"/>
        <w:spacing w:after="29"/>
        <w:jc w:val="both"/>
        <w:rPr>
          <w:rFonts w:ascii="Gandhari Unicode" w:hAnsi="Gandhari Unicode" w:cs="e-Tamil OTC"/>
          <w:lang w:val="en-GB"/>
        </w:rPr>
      </w:pPr>
    </w:p>
    <w:p w14:paraId="203208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mayaṅku</w:t>
      </w:r>
      <w:proofErr w:type="spellEnd"/>
      <w:r>
        <w:rPr>
          <w:rFonts w:ascii="Gandhari Unicode" w:hAnsi="Gandhari Unicode" w:cs="e-Tamil OTC"/>
          <w:lang w:val="en-GB"/>
        </w:rPr>
        <w:t xml:space="preserve"> malar</w:t>
      </w:r>
      <w:ins w:id="1436" w:author="Narmada Hansani Polgampalage" w:date="2023-12-04T14:2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kōtai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makiḻnaṉ</w:t>
      </w:r>
      <w:proofErr w:type="spellEnd"/>
    </w:p>
    <w:p w14:paraId="3A83AC4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muyaṅkiya</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tava</w:t>
      </w:r>
      <w:proofErr w:type="spellEnd"/>
      <w:r>
        <w:rPr>
          <w:rFonts w:ascii="Gandhari Unicode" w:hAnsi="Gandhari Unicode" w:cs="e-Tamil OTC"/>
          <w:lang w:val="en-GB"/>
        </w:rPr>
        <w:t xml:space="preserve">+ </w:t>
      </w:r>
      <w:proofErr w:type="spellStart"/>
      <w:r>
        <w:rPr>
          <w:rFonts w:ascii="Gandhari Unicode" w:hAnsi="Gandhari Unicode" w:cs="e-Tamil OTC"/>
          <w:lang w:val="en-GB"/>
        </w:rPr>
        <w:t>cila</w:t>
      </w:r>
      <w:proofErr w:type="spellEnd"/>
      <w:r>
        <w:rPr>
          <w:rFonts w:ascii="Gandhari Unicode" w:hAnsi="Gandhari Unicode" w:cs="e-Tamil OTC"/>
          <w:lang w:val="en-GB"/>
        </w:rPr>
        <w:t xml:space="preserve">-~ē </w:t>
      </w:r>
      <w:ins w:id="1437" w:author="Narmada Hansani Polgampalage" w:date="2023-12-04T14:31:00Z">
        <w:r>
          <w:rPr>
            <w:rFonts w:ascii="Gandhari Unicode" w:hAnsi="Gandhari Unicode" w:cs="e-Tamil OTC"/>
            <w:lang w:val="en-GB"/>
          </w:rPr>
          <w:t>~</w:t>
        </w:r>
      </w:ins>
      <w:r>
        <w:rPr>
          <w:rFonts w:ascii="Gandhari Unicode" w:hAnsi="Gandhari Unicode" w:cs="e-Tamil OTC"/>
          <w:lang w:val="en-GB"/>
        </w:rPr>
        <w:t>alar-ē</w:t>
      </w:r>
    </w:p>
    <w:p w14:paraId="6873FB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kūkai</w:t>
      </w:r>
      <w:proofErr w:type="spellEnd"/>
      <w:ins w:id="1438"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kōḻi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vākai</w:t>
      </w:r>
      <w:proofErr w:type="spellEnd"/>
      <w:ins w:id="1439" w:author="Narmada Hansani Polgampalage" w:date="2023-12-04T14:32: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paṟantalai</w:t>
      </w:r>
      <w:proofErr w:type="spellEnd"/>
      <w:r>
        <w:rPr>
          <w:rFonts w:ascii="Gandhari Unicode" w:hAnsi="Gandhari Unicode" w:cs="e-Tamil OTC"/>
          <w:lang w:val="en-GB"/>
        </w:rPr>
        <w:t>+</w:t>
      </w:r>
    </w:p>
    <w:p w14:paraId="4490339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pacum</w:t>
      </w:r>
      <w:proofErr w:type="spellEnd"/>
      <w:r>
        <w:rPr>
          <w:rFonts w:ascii="Gandhari Unicode" w:hAnsi="Gandhari Unicode" w:cs="e-Tamil OTC"/>
          <w:lang w:val="en-GB"/>
        </w:rPr>
        <w:t xml:space="preserve"> </w:t>
      </w:r>
      <w:proofErr w:type="spellStart"/>
      <w:r>
        <w:rPr>
          <w:rFonts w:ascii="Gandhari Unicode" w:hAnsi="Gandhari Unicode" w:cs="e-Tamil OTC"/>
          <w:lang w:val="en-GB"/>
        </w:rPr>
        <w:t>pūṇ</w:t>
      </w:r>
      <w:proofErr w:type="spellEnd"/>
      <w:r>
        <w:rPr>
          <w:rFonts w:ascii="Gandhari Unicode" w:hAnsi="Gandhari Unicode" w:cs="e-Tamil OTC"/>
          <w:lang w:val="en-GB"/>
        </w:rPr>
        <w:t xml:space="preserve"> </w:t>
      </w:r>
      <w:proofErr w:type="spellStart"/>
      <w:r>
        <w:rPr>
          <w:rFonts w:ascii="Gandhari Unicode" w:hAnsi="Gandhari Unicode" w:cs="e-Tamil OTC"/>
          <w:lang w:val="en-GB"/>
        </w:rPr>
        <w:t>pāṇṭiyaṉ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val</w:t>
      </w:r>
      <w:proofErr w:type="spellEnd"/>
      <w:r>
        <w:rPr>
          <w:rFonts w:ascii="Gandhari Unicode" w:hAnsi="Gandhari Unicode" w:cs="e-Tamil OTC"/>
          <w:lang w:val="en-GB"/>
        </w:rPr>
        <w:t xml:space="preserve"> </w:t>
      </w:r>
      <w:proofErr w:type="spellStart"/>
      <w:r>
        <w:rPr>
          <w:rFonts w:ascii="Gandhari Unicode" w:hAnsi="Gandhari Unicode" w:cs="e-Tamil OTC"/>
          <w:lang w:val="en-GB"/>
        </w:rPr>
        <w:t>atikaṉ</w:t>
      </w:r>
      <w:proofErr w:type="spellEnd"/>
    </w:p>
    <w:p w14:paraId="6B17868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kaḷiṟoṭu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paṭṭa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ñāṉṟai</w:t>
      </w:r>
      <w:proofErr w:type="spellEnd"/>
    </w:p>
    <w:p w14:paraId="00902FF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oḷiṟu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vāḷ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koṅkar</w:t>
      </w:r>
      <w:proofErr w:type="spellEnd"/>
      <w:r>
        <w:rPr>
          <w:rFonts w:ascii="Gandhari Unicode" w:hAnsi="Gandhari Unicode" w:cs="e-Tamil OTC"/>
          <w:lang w:val="en-GB"/>
        </w:rPr>
        <w:t xml:space="preserve"> </w:t>
      </w:r>
      <w:proofErr w:type="spellStart"/>
      <w:r>
        <w:rPr>
          <w:rFonts w:ascii="Gandhari Unicode" w:hAnsi="Gandhari Unicode" w:cs="e-Tamil OTC"/>
          <w:lang w:val="en-GB"/>
        </w:rPr>
        <w:t>ārppiṉum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perit</w:t>
      </w:r>
      <w:proofErr w:type="spellEnd"/>
      <w:r>
        <w:rPr>
          <w:rFonts w:ascii="Gandhari Unicode" w:hAnsi="Gandhari Unicode" w:cs="e-Tamil OTC"/>
          <w:lang w:val="en-GB"/>
        </w:rPr>
        <w:t>*-ē.</w:t>
      </w:r>
    </w:p>
    <w:p w14:paraId="368C4788" w14:textId="77777777" w:rsidR="00544225" w:rsidRDefault="00544225">
      <w:pPr>
        <w:pStyle w:val="Textbody"/>
        <w:spacing w:after="29" w:line="260" w:lineRule="exact"/>
        <w:jc w:val="both"/>
        <w:rPr>
          <w:rFonts w:ascii="Gandhari Unicode" w:hAnsi="Gandhari Unicode" w:cs="e-Tamil OTC"/>
          <w:u w:val="single"/>
          <w:lang w:val="en-GB"/>
        </w:rPr>
      </w:pPr>
    </w:p>
    <w:p w14:paraId="3EA10679" w14:textId="77777777" w:rsidR="00544225" w:rsidRDefault="00544225">
      <w:pPr>
        <w:pStyle w:val="Textbody"/>
        <w:spacing w:after="29" w:line="260" w:lineRule="exact"/>
        <w:jc w:val="both"/>
        <w:rPr>
          <w:rFonts w:ascii="Gandhari Unicode" w:hAnsi="Gandhari Unicode" w:cs="e-Tamil OTC"/>
          <w:u w:val="single"/>
          <w:lang w:val="en-GB"/>
        </w:rPr>
      </w:pPr>
    </w:p>
    <w:p w14:paraId="42821BA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146B013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inquiring about marriage, uttering joy about the gossip, while HE is behind the hedge.</w:t>
      </w:r>
    </w:p>
    <w:p w14:paraId="681ACCB5" w14:textId="77777777" w:rsidR="00544225" w:rsidRDefault="00544225">
      <w:pPr>
        <w:pStyle w:val="Textbody"/>
        <w:spacing w:after="29" w:line="260" w:lineRule="exact"/>
        <w:jc w:val="both"/>
        <w:rPr>
          <w:rFonts w:ascii="Gandhari Unicode" w:hAnsi="Gandhari Unicode" w:cs="e-Tamil OTC"/>
          <w:lang w:val="en-GB"/>
        </w:rPr>
      </w:pPr>
    </w:p>
    <w:p w14:paraId="672C364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confuse- blossom garland soften(inf.) delight-he</w:t>
      </w:r>
    </w:p>
    <w:p w14:paraId="262A81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embraced- day very few(n.pl</w:t>
      </w:r>
      <w:proofErr w:type="gramStart"/>
      <w:r>
        <w:rPr>
          <w:rFonts w:ascii="Gandhari Unicode" w:hAnsi="Gandhari Unicode" w:cs="e-Tamil OTC"/>
          <w:lang w:val="en-GB"/>
        </w:rPr>
        <w:t>.)</w:t>
      </w:r>
      <w:r>
        <w:rPr>
          <w:rFonts w:ascii="Gandhari Unicode" w:hAnsi="Gandhari Unicode" w:cs="e-Tamil OTC"/>
          <w:position w:val="6"/>
          <w:lang w:val="en-GB"/>
        </w:rPr>
        <w:t>ē</w:t>
      </w:r>
      <w:proofErr w:type="gramEnd"/>
      <w:r>
        <w:rPr>
          <w:rFonts w:ascii="Gandhari Unicode" w:hAnsi="Gandhari Unicode" w:cs="e-Tamil OTC"/>
          <w:lang w:val="en-GB"/>
        </w:rPr>
        <w:t xml:space="preserve"> gossip</w:t>
      </w:r>
      <w:r>
        <w:rPr>
          <w:rFonts w:ascii="Gandhari Unicode" w:hAnsi="Gandhari Unicode" w:cs="e-Tamil OTC"/>
          <w:position w:val="6"/>
          <w:lang w:val="en-GB"/>
        </w:rPr>
        <w:t>ē</w:t>
      </w:r>
    </w:p>
    <w:p w14:paraId="47B7118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owl fowl </w:t>
      </w:r>
      <w:proofErr w:type="spellStart"/>
      <w:r>
        <w:rPr>
          <w:rFonts w:ascii="Gandhari Unicode" w:hAnsi="Gandhari Unicode" w:cs="e-Tamil OTC"/>
          <w:lang w:val="en-GB"/>
        </w:rPr>
        <w:t>Vākai</w:t>
      </w:r>
      <w:proofErr w:type="spellEnd"/>
      <w:r>
        <w:rPr>
          <w:rFonts w:ascii="Gandhari Unicode" w:hAnsi="Gandhari Unicode" w:cs="e-Tamil OTC"/>
          <w:lang w:val="en-GB"/>
        </w:rPr>
        <w:t>/</w:t>
      </w:r>
      <w:proofErr w:type="spellStart"/>
      <w:r>
        <w:rPr>
          <w:rFonts w:ascii="Gandhari Unicode" w:hAnsi="Gandhari Unicode" w:cs="e-Tamil OTC"/>
          <w:lang w:val="en-GB"/>
        </w:rPr>
        <w:t>Sirissa</w:t>
      </w:r>
      <w:proofErr w:type="spellEnd"/>
      <w:r>
        <w:rPr>
          <w:rFonts w:ascii="Gandhari Unicode" w:hAnsi="Gandhari Unicode" w:cs="e-Tamil OTC"/>
          <w:lang w:val="en-GB"/>
        </w:rPr>
        <w:t>(-tree)</w:t>
      </w:r>
      <w:r>
        <w:rPr>
          <w:rStyle w:val="FootnoteReference1"/>
          <w:rFonts w:ascii="Gandhari Unicode" w:hAnsi="Gandhari Unicode" w:cs="e-Tamil OTC"/>
          <w:lang w:val="en-GB"/>
        </w:rPr>
        <w:footnoteReference w:id="753"/>
      </w:r>
      <w:r>
        <w:rPr>
          <w:rFonts w:ascii="Gandhari Unicode" w:hAnsi="Gandhari Unicode" w:cs="e-Tamil OTC"/>
          <w:lang w:val="en-GB"/>
        </w:rPr>
        <w:t xml:space="preserve"> desert-village</w:t>
      </w:r>
      <w:r>
        <w:rPr>
          <w:rStyle w:val="FootnoteReference1"/>
          <w:rFonts w:ascii="Gandhari Unicode" w:hAnsi="Gandhari Unicode" w:cs="e-Tamil OTC"/>
          <w:lang w:val="en-GB"/>
        </w:rPr>
        <w:footnoteReference w:id="754"/>
      </w:r>
    </w:p>
    <w:p w14:paraId="5528FFF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green ornament </w:t>
      </w:r>
      <w:proofErr w:type="spellStart"/>
      <w:r>
        <w:rPr>
          <w:rFonts w:ascii="Gandhari Unicode" w:hAnsi="Gandhari Unicode" w:cs="e-Tamil OTC"/>
          <w:lang w:val="en-GB"/>
        </w:rPr>
        <w:t>Pāṇṭiya</w:t>
      </w:r>
      <w:proofErr w:type="spellEnd"/>
      <w:r>
        <w:rPr>
          <w:rFonts w:ascii="Gandhari Unicode" w:hAnsi="Gandhari Unicode" w:cs="e-Tamil OTC"/>
          <w:lang w:val="en-GB"/>
        </w:rPr>
        <w:t xml:space="preserve"> work strong </w:t>
      </w:r>
      <w:proofErr w:type="spellStart"/>
      <w:proofErr w:type="gramStart"/>
      <w:r>
        <w:rPr>
          <w:rFonts w:ascii="Gandhari Unicode" w:hAnsi="Gandhari Unicode" w:cs="e-Tamil OTC"/>
          <w:lang w:val="en-GB"/>
        </w:rPr>
        <w:t>Atikaṉ</w:t>
      </w:r>
      <w:proofErr w:type="spellEnd"/>
      <w:proofErr w:type="gramEnd"/>
    </w:p>
    <w:p w14:paraId="20F0E4A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elephant-bull-with happened- </w:t>
      </w:r>
      <w:proofErr w:type="gramStart"/>
      <w:r>
        <w:rPr>
          <w:rFonts w:ascii="Gandhari Unicode" w:hAnsi="Gandhari Unicode" w:cs="e-Tamil OTC"/>
          <w:lang w:val="en-GB"/>
        </w:rPr>
        <w:t>when</w:t>
      </w:r>
      <w:proofErr w:type="gramEnd"/>
    </w:p>
    <w:p w14:paraId="548185E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brightness sword </w:t>
      </w:r>
      <w:proofErr w:type="spellStart"/>
      <w:r>
        <w:rPr>
          <w:rFonts w:ascii="Gandhari Unicode" w:hAnsi="Gandhari Unicode" w:cs="e-Tamil OTC"/>
          <w:lang w:val="en-GB"/>
        </w:rPr>
        <w:t>Koṅkar</w:t>
      </w:r>
      <w:proofErr w:type="spellEnd"/>
      <w:r>
        <w:rPr>
          <w:rFonts w:ascii="Gandhari Unicode" w:hAnsi="Gandhari Unicode" w:cs="e-Tamil OTC"/>
          <w:lang w:val="en-GB"/>
        </w:rPr>
        <w:t>(h.) roaring</w:t>
      </w:r>
      <w:proofErr w:type="spellStart"/>
      <w:r>
        <w:rPr>
          <w:rFonts w:ascii="Gandhari Unicode" w:hAnsi="Gandhari Unicode" w:cs="e-Tamil OTC"/>
          <w:position w:val="6"/>
          <w:lang w:val="en-GB"/>
        </w:rPr>
        <w:t>iṉum</w:t>
      </w:r>
      <w:proofErr w:type="spellEnd"/>
      <w:r>
        <w:rPr>
          <w:rFonts w:ascii="Gandhari Unicode" w:hAnsi="Gandhari Unicode" w:cs="e-Tamil OTC"/>
          <w:lang w:val="en-GB"/>
        </w:rPr>
        <w:t xml:space="preserve"> big-it</w:t>
      </w:r>
      <w:r>
        <w:rPr>
          <w:rFonts w:ascii="Gandhari Unicode" w:hAnsi="Gandhari Unicode" w:cs="e-Tamil OTC"/>
          <w:position w:val="6"/>
          <w:lang w:val="en-GB"/>
        </w:rPr>
        <w:t>ē</w:t>
      </w:r>
      <w:r>
        <w:rPr>
          <w:rFonts w:ascii="Gandhari Unicode" w:hAnsi="Gandhari Unicode" w:cs="e-Tamil OTC"/>
          <w:lang w:val="en-GB"/>
        </w:rPr>
        <w:t>.</w:t>
      </w:r>
      <w:r>
        <w:rPr>
          <w:rFonts w:ascii="Gandhari Unicode" w:hAnsi="Gandhari Unicode" w:cs="e-Tamil OTC"/>
          <w:lang w:val="en-GB"/>
        </w:rPr>
        <w:tab/>
      </w:r>
    </w:p>
    <w:p w14:paraId="07FBE770" w14:textId="77777777" w:rsidR="00544225" w:rsidRDefault="00544225">
      <w:pPr>
        <w:pStyle w:val="Textbody"/>
        <w:spacing w:after="29"/>
        <w:jc w:val="both"/>
        <w:rPr>
          <w:rFonts w:ascii="Gandhari Unicode" w:hAnsi="Gandhari Unicode" w:cs="e-Tamil OTC"/>
          <w:lang w:val="en-GB"/>
        </w:rPr>
      </w:pPr>
    </w:p>
    <w:p w14:paraId="65EA5D58" w14:textId="77777777" w:rsidR="00544225" w:rsidRDefault="00544225">
      <w:pPr>
        <w:pStyle w:val="Textbody"/>
        <w:spacing w:after="29"/>
        <w:jc w:val="both"/>
        <w:rPr>
          <w:rFonts w:ascii="Gandhari Unicode" w:hAnsi="Gandhari Unicode" w:cs="e-Tamil OTC"/>
          <w:lang w:val="en-GB"/>
        </w:rPr>
      </w:pPr>
    </w:p>
    <w:p w14:paraId="6B0BF8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Very few [were] the days the delightful man embraced [me],</w:t>
      </w:r>
    </w:p>
    <w:p w14:paraId="45575F2C"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for the garland of intertwined blossoms to soften.</w:t>
      </w:r>
    </w:p>
    <w:p w14:paraId="43EB0502"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The gossip,</w:t>
      </w:r>
    </w:p>
    <w:p w14:paraId="2A2BF86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it [is] louder than the roaring of the </w:t>
      </w:r>
      <w:proofErr w:type="spellStart"/>
      <w:r>
        <w:rPr>
          <w:rFonts w:ascii="Gandhari Unicode" w:hAnsi="Gandhari Unicode" w:cs="e-Tamil OTC"/>
          <w:lang w:val="en-GB"/>
        </w:rPr>
        <w:t>Koṅkars</w:t>
      </w:r>
      <w:proofErr w:type="spellEnd"/>
      <w:r>
        <w:rPr>
          <w:rFonts w:ascii="Gandhari Unicode" w:hAnsi="Gandhari Unicode" w:cs="e-Tamil OTC"/>
          <w:lang w:val="en-GB"/>
        </w:rPr>
        <w:t xml:space="preserve"> with bright swords,</w:t>
      </w:r>
    </w:p>
    <w:p w14:paraId="73E4E5EC"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when the energetic </w:t>
      </w:r>
      <w:proofErr w:type="spellStart"/>
      <w:r>
        <w:rPr>
          <w:rFonts w:ascii="Gandhari Unicode" w:hAnsi="Gandhari Unicode" w:cs="e-Tamil OTC"/>
          <w:lang w:val="en-GB"/>
        </w:rPr>
        <w:t>Atikaṉ</w:t>
      </w:r>
      <w:proofErr w:type="spellEnd"/>
      <w:r>
        <w:rPr>
          <w:rFonts w:ascii="Gandhari Unicode" w:hAnsi="Gandhari Unicode" w:cs="e-Tamil OTC"/>
          <w:lang w:val="en-GB"/>
        </w:rPr>
        <w:t xml:space="preserve">, the </w:t>
      </w:r>
      <w:proofErr w:type="spellStart"/>
      <w:r>
        <w:rPr>
          <w:rFonts w:ascii="Gandhari Unicode" w:hAnsi="Gandhari Unicode" w:cs="e-Tamil OTC"/>
          <w:lang w:val="en-GB"/>
        </w:rPr>
        <w:t>Pāṇṭiya</w:t>
      </w:r>
      <w:proofErr w:type="spellEnd"/>
      <w:r>
        <w:rPr>
          <w:rFonts w:ascii="Gandhari Unicode" w:hAnsi="Gandhari Unicode" w:cs="e-Tamil OTC"/>
          <w:lang w:val="en-GB"/>
        </w:rPr>
        <w:t xml:space="preserve"> with green ornaments</w:t>
      </w:r>
      <w:r>
        <w:rPr>
          <w:rStyle w:val="FootnoteReference1"/>
          <w:rFonts w:ascii="Gandhari Unicode" w:hAnsi="Gandhari Unicode" w:cs="e-Tamil OTC"/>
          <w:lang w:val="en-GB"/>
        </w:rPr>
        <w:footnoteReference w:id="755"/>
      </w:r>
      <w:r>
        <w:rPr>
          <w:rFonts w:ascii="Gandhari Unicode" w:hAnsi="Gandhari Unicode" w:cs="e-Tamil OTC"/>
          <w:lang w:val="en-GB"/>
        </w:rPr>
        <w:t>,</w:t>
      </w:r>
    </w:p>
    <w:p w14:paraId="2F558785"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fell with the elephant bull,</w:t>
      </w:r>
    </w:p>
    <w:p w14:paraId="7F3CCBA9"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in the desert place of </w:t>
      </w:r>
      <w:proofErr w:type="spellStart"/>
      <w:r>
        <w:rPr>
          <w:rFonts w:ascii="Gandhari Unicode" w:hAnsi="Gandhari Unicode" w:cs="e-Tamil OTC"/>
          <w:lang w:val="en-GB"/>
        </w:rPr>
        <w:t>Vākai</w:t>
      </w:r>
      <w:proofErr w:type="spellEnd"/>
      <w:r>
        <w:rPr>
          <w:rFonts w:ascii="Gandhari Unicode" w:hAnsi="Gandhari Unicode" w:cs="e-Tamil OTC"/>
          <w:lang w:val="en-GB"/>
        </w:rPr>
        <w:t xml:space="preserve"> [full of] owls [and] fowl</w:t>
      </w:r>
      <w:r>
        <w:rPr>
          <w:rStyle w:val="FootnoteReference1"/>
          <w:rFonts w:ascii="Gandhari Unicode" w:hAnsi="Gandhari Unicode" w:cs="e-Tamil OTC"/>
          <w:lang w:val="en-GB"/>
        </w:rPr>
        <w:footnoteReference w:id="756"/>
      </w:r>
      <w:r>
        <w:rPr>
          <w:rFonts w:ascii="Gandhari Unicode" w:hAnsi="Gandhari Unicode" w:cs="e-Tamil OTC"/>
          <w:lang w:val="en-GB"/>
        </w:rPr>
        <w:t>.</w:t>
      </w:r>
    </w:p>
    <w:p w14:paraId="5A5E0422" w14:textId="77777777" w:rsidR="00544225" w:rsidRDefault="00544225">
      <w:pPr>
        <w:pStyle w:val="Textbody"/>
        <w:spacing w:after="0"/>
        <w:jc w:val="both"/>
        <w:rPr>
          <w:rFonts w:ascii="Gandhari Unicode" w:hAnsi="Gandhari Unicode" w:cs="e-Tamil OTC"/>
          <w:lang w:val="en-GB"/>
        </w:rPr>
      </w:pPr>
    </w:p>
    <w:p w14:paraId="63D1825D" w14:textId="77777777" w:rsidR="00544225" w:rsidRDefault="00000000">
      <w:pPr>
        <w:rPr>
          <w:rFonts w:ascii="Gandhari Unicode" w:eastAsiaTheme="majorEastAsia" w:hAnsi="Gandhari Unicode" w:cstheme="majorBidi" w:hint="eastAsia"/>
          <w:b/>
        </w:rPr>
      </w:pPr>
      <w:r>
        <w:br w:type="page"/>
      </w:r>
    </w:p>
    <w:p w14:paraId="778306D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394</w:t>
      </w:r>
      <w:r>
        <w:rPr>
          <w:rFonts w:ascii="e-Tamil OTC" w:hAnsi="e-Tamil OTC" w:cs="e-Tamil OTC"/>
          <w:b/>
          <w:i w:val="0"/>
          <w:iCs w:val="0"/>
          <w:color w:val="auto"/>
        </w:rPr>
        <w:t xml:space="preserve"> </w:t>
      </w:r>
      <w:proofErr w:type="spellStart"/>
      <w:r>
        <w:rPr>
          <w:rFonts w:ascii="e-Tamil OTC" w:hAnsi="e-Tamil OTC" w:cs="e-Tamil OTC"/>
          <w:i w:val="0"/>
          <w:iCs w:val="0"/>
          <w:color w:val="auto"/>
        </w:rPr>
        <w:t>குறியிறையார்</w:t>
      </w:r>
      <w:proofErr w:type="spellEnd"/>
      <w:r>
        <w:rPr>
          <w:rFonts w:ascii="e-Tamil OTC" w:hAnsi="e-Tamil OTC" w:cs="e-Tamil OTC"/>
          <w:i w:val="0"/>
          <w:iCs w:val="0"/>
          <w:color w:val="auto"/>
        </w:rPr>
        <w:t xml:space="preserve"> (</w:t>
      </w:r>
      <w:r>
        <w:rPr>
          <w:rFonts w:ascii="Gandhari Unicode" w:hAnsi="Gandhari Unicode"/>
          <w:i w:val="0"/>
          <w:iCs w:val="0"/>
          <w:color w:val="auto"/>
        </w:rPr>
        <w:t>C1</w:t>
      </w:r>
      <w:r>
        <w:rPr>
          <w:rFonts w:ascii="e-Tamil OTC" w:hAnsi="e-Tamil OTC" w:cs="e-Tamil OTC"/>
          <w:i w:val="0"/>
          <w:iCs w:val="0"/>
          <w:color w:val="auto"/>
        </w:rPr>
        <w:t xml:space="preserve">: </w:t>
      </w:r>
      <w:proofErr w:type="spellStart"/>
      <w:r>
        <w:rPr>
          <w:rFonts w:ascii="e-Tamil OTC" w:hAnsi="e-Tamil OTC" w:cs="e-Tamil OTC"/>
          <w:i w:val="0"/>
          <w:iCs w:val="0"/>
          <w:color w:val="auto"/>
        </w:rPr>
        <w:t>குறையிறையார்</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 / SHE</w:t>
      </w:r>
    </w:p>
    <w:p w14:paraId="78AA7D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ஆற்றுவிக்குந்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இயற்ொழித்துக்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கூறியது</w:t>
      </w:r>
      <w:proofErr w:type="spellEnd"/>
      <w:r>
        <w:rPr>
          <w:rFonts w:ascii="Gandhari Unicode" w:hAnsi="Gandhari Unicode" w:cs="e-Tamil OTC"/>
          <w:lang w:val="en-GB"/>
        </w:rPr>
        <w:t>.</w:t>
      </w:r>
    </w:p>
    <w:p w14:paraId="3F934EDF" w14:textId="77777777" w:rsidR="00544225" w:rsidRDefault="00544225">
      <w:pPr>
        <w:pStyle w:val="Textbody"/>
        <w:spacing w:after="29"/>
        <w:jc w:val="both"/>
        <w:rPr>
          <w:rFonts w:ascii="Gandhari Unicode" w:hAnsi="Gandhari Unicode" w:cs="e-Tamil OTC"/>
          <w:lang w:val="en-GB"/>
        </w:rPr>
      </w:pPr>
    </w:p>
    <w:p w14:paraId="1145A66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முழந்தா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ளிரும்பிடிக்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கயந்தலைக்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p>
    <w:p w14:paraId="380D1AF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நறவுமலி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பாக்கத்துக்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ளீன்ற</w:t>
      </w:r>
      <w:proofErr w:type="spellEnd"/>
    </w:p>
    <w:p w14:paraId="69CFC73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குறியிறைப்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புதல்வரொடு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மறுவந்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தோடி</w:t>
      </w:r>
      <w:proofErr w:type="spellEnd"/>
    </w:p>
    <w:p w14:paraId="6319D11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முற்றுஞ்</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னாடன்</w:t>
      </w:r>
      <w:proofErr w:type="spellEnd"/>
      <w:r>
        <w:rPr>
          <w:rStyle w:val="FootnoteReference1"/>
          <w:rFonts w:ascii="Gandhari Unicode" w:hAnsi="Gandhari Unicode" w:cs="e-Tamil OTC"/>
          <w:lang w:val="en-GB"/>
        </w:rPr>
        <w:footnoteReference w:id="757"/>
      </w:r>
    </w:p>
    <w:p w14:paraId="7076FF7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w:t>
      </w:r>
      <w:proofErr w:type="spellEnd"/>
    </w:p>
    <w:p w14:paraId="2034A86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ளவர்தினை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மேய்தந்</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தாங்குப்</w:t>
      </w:r>
      <w:proofErr w:type="spellEnd"/>
    </w:p>
    <w:p w14:paraId="1F2DDF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யாட்டே</w:t>
      </w:r>
      <w:proofErr w:type="spellEnd"/>
      <w:r>
        <w:rPr>
          <w:rFonts w:ascii="Gandhari Unicode" w:hAnsi="Gandhari Unicode" w:cs="e-Tamil OTC"/>
          <w:lang w:val="en-GB"/>
        </w:rPr>
        <w:t>.</w:t>
      </w:r>
    </w:p>
    <w:p w14:paraId="3DDD2D72" w14:textId="77777777" w:rsidR="00544225" w:rsidRDefault="00544225">
      <w:pPr>
        <w:pStyle w:val="Textbody"/>
        <w:spacing w:after="29"/>
        <w:jc w:val="both"/>
        <w:rPr>
          <w:rFonts w:ascii="Gandhari Unicode" w:hAnsi="Gandhari Unicode" w:cs="e-Tamil OTC"/>
          <w:lang w:val="en-GB"/>
        </w:rPr>
      </w:pPr>
    </w:p>
    <w:p w14:paraId="69255464"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பாக்கத்துக்</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யாகத்துக்</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குறியிறைப்</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குறியிற்றைப்</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3cd</w:t>
      </w:r>
      <w:r>
        <w:rPr>
          <w:rFonts w:ascii="Gandhari Unicode" w:hAnsi="Gandhari Unicode" w:cs="e-Tamil OTC"/>
          <w:lang w:val="en-GB"/>
        </w:rPr>
        <w:t xml:space="preserve"> </w:t>
      </w:r>
      <w:proofErr w:type="spellStart"/>
      <w:r>
        <w:rPr>
          <w:rFonts w:ascii="Gandhari Unicode" w:hAnsi="Gandhari Unicode" w:cs="e-Tamil OTC"/>
          <w:lang w:val="en-GB"/>
        </w:rPr>
        <w:t>மறுவந்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w:t>
      </w:r>
      <w:proofErr w:type="spellEnd"/>
      <w:r>
        <w:rPr>
          <w:rFonts w:ascii="Gandhari Unicode" w:hAnsi="Gandhari Unicode" w:cs="e-Tamil OTC"/>
          <w:lang w:val="en-GB"/>
        </w:rPr>
        <w:t xml:space="preserve"> C2v,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தோடிக்</w:t>
      </w:r>
      <w:proofErr w:type="spellEnd"/>
      <w:r>
        <w:rPr>
          <w:rFonts w:ascii="Gandhari Unicode" w:hAnsi="Gandhari Unicode" w:cs="e-Tamil OTC"/>
          <w:lang w:val="en-GB"/>
        </w:rPr>
        <w:t xml:space="preserve"> C2;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வந்தோடி</w:t>
      </w:r>
      <w:proofErr w:type="spellEnd"/>
      <w:r>
        <w:rPr>
          <w:rFonts w:ascii="Gandhari Unicode" w:hAnsi="Gandhari Unicode" w:cs="e-Tamil OTC"/>
          <w:lang w:val="en-GB"/>
        </w:rPr>
        <w:t>(</w:t>
      </w:r>
      <w:proofErr w:type="spellStart"/>
      <w:r>
        <w:rPr>
          <w:rFonts w:ascii="Gandhari Unicode" w:hAnsi="Gandhari Unicode" w:cs="e-Tamil OTC"/>
          <w:lang w:val="en-GB"/>
        </w:rPr>
        <w:t>க்</w:t>
      </w:r>
      <w:proofErr w:type="spellEnd"/>
      <w:r>
        <w:rPr>
          <w:rFonts w:ascii="Gandhari Unicode" w:hAnsi="Gandhari Unicode" w:cs="e-Tamil OTC"/>
          <w:lang w:val="en-GB"/>
        </w:rPr>
        <w:t xml:space="preserve">) C1+3(),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வந்கொடிக்</w:t>
      </w:r>
      <w:proofErr w:type="spellEnd"/>
      <w:r>
        <w:rPr>
          <w:rFonts w:ascii="Gandhari Unicode" w:hAnsi="Gandhari Unicode" w:cs="e-Tamil OTC"/>
          <w:lang w:val="en-GB"/>
        </w:rPr>
        <w:t xml:space="preserve"> L1, C3v </w:t>
      </w:r>
      <w:r>
        <w:rPr>
          <w:rFonts w:ascii="Gandhari Unicode" w:eastAsia="URW Palladio UNI" w:hAnsi="Gandhari Unicode" w:cs="e-Tamil OTC"/>
          <w:lang w:val="en-GB"/>
        </w:rPr>
        <w:t xml:space="preserve">• </w:t>
      </w:r>
      <w:r>
        <w:rPr>
          <w:rFonts w:ascii="Gandhari Unicode" w:hAnsi="Gandhari Unicode" w:cs="e-Tamil OTC"/>
          <w:b/>
          <w:bCs/>
          <w:lang w:val="en-GB"/>
        </w:rPr>
        <w:t>6a</w:t>
      </w:r>
      <w:r>
        <w:rPr>
          <w:rFonts w:ascii="Gandhari Unicode" w:hAnsi="Gandhari Unicode" w:cs="e-Tamil OTC"/>
          <w:lang w:val="en-GB"/>
        </w:rPr>
        <w:t xml:space="preserve"> </w:t>
      </w:r>
      <w:proofErr w:type="spellStart"/>
      <w:r>
        <w:rPr>
          <w:rFonts w:ascii="Gandhari Unicode" w:hAnsi="Gandhari Unicode" w:cs="e-Tamil OTC"/>
          <w:lang w:val="en-GB"/>
        </w:rPr>
        <w:t>ளவர்தினை</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வார்தினைப்</w:t>
      </w:r>
      <w:proofErr w:type="spellEnd"/>
      <w:r>
        <w:rPr>
          <w:rFonts w:ascii="Gandhari Unicode" w:hAnsi="Gandhari Unicode" w:cs="e-Tamil OTC"/>
          <w:lang w:val="en-GB"/>
        </w:rPr>
        <w:t xml:space="preserve"> C2v+3v,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w:t>
      </w:r>
      <w:proofErr w:type="spellStart"/>
      <w:r>
        <w:rPr>
          <w:rFonts w:ascii="Gandhari Unicode" w:hAnsi="Gandhari Unicode" w:cs="e-Tamil OTC"/>
          <w:lang w:val="en-GB"/>
        </w:rPr>
        <w:t>வார்தினை</w:t>
      </w:r>
      <w:proofErr w:type="spellEnd"/>
      <w:r>
        <w:rPr>
          <w:rFonts w:ascii="Gandhari Unicode" w:hAnsi="Gandhari Unicode" w:cs="e-Tamil OTC"/>
          <w:lang w:val="en-GB"/>
        </w:rPr>
        <w:t xml:space="preserve"> I </w:t>
      </w:r>
      <w:r>
        <w:rPr>
          <w:rFonts w:ascii="Gandhari Unicode" w:eastAsia="URW Palladio UNI" w:hAnsi="Gandhari Unicode" w:cs="e-Tamil OTC"/>
          <w:lang w:val="en-GB"/>
        </w:rPr>
        <w:t xml:space="preserve">• </w:t>
      </w:r>
      <w:r>
        <w:rPr>
          <w:rFonts w:ascii="Gandhari Unicode" w:hAnsi="Gandhari Unicode" w:cs="e-Tamil OTC"/>
          <w:b/>
          <w:bCs/>
          <w:lang w:val="en-GB"/>
        </w:rPr>
        <w:t>6bc</w:t>
      </w:r>
      <w:r>
        <w:rPr>
          <w:rFonts w:ascii="Gandhari Unicode" w:hAnsi="Gandhari Unicode" w:cs="e-Tamil OTC"/>
          <w:lang w:val="en-GB"/>
        </w:rPr>
        <w:t xml:space="preserve"> </w:t>
      </w:r>
      <w:proofErr w:type="spellStart"/>
      <w:r>
        <w:rPr>
          <w:rFonts w:ascii="Gandhari Unicode" w:hAnsi="Gandhari Unicode" w:cs="e-Tamil OTC"/>
          <w:lang w:val="en-GB"/>
        </w:rPr>
        <w:t>மேய்தந்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[த]</w:t>
      </w:r>
      <w:proofErr w:type="spellStart"/>
      <w:r>
        <w:rPr>
          <w:rFonts w:ascii="Gandhari Unicode" w:hAnsi="Gandhari Unicode" w:cs="e-Tamil OTC"/>
          <w:lang w:val="en-GB"/>
        </w:rPr>
        <w:t>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EA</w:t>
      </w:r>
      <w:r>
        <w:rPr>
          <w:rStyle w:val="FootnoteReference1"/>
          <w:rFonts w:ascii="Gandhari Unicode" w:hAnsi="Gandhari Unicode" w:cs="e-Tamil OTC"/>
          <w:lang w:val="en-GB"/>
        </w:rPr>
        <w:footnoteReference w:id="758"/>
      </w:r>
      <w:r>
        <w:rPr>
          <w:rFonts w:ascii="Gandhari Unicode" w:hAnsi="Gandhari Unicode" w:cs="e-Tamil OTC"/>
          <w:lang w:val="en-GB"/>
        </w:rPr>
        <w:t xml:space="preserve">; </w:t>
      </w:r>
      <w:proofErr w:type="spellStart"/>
      <w:r>
        <w:rPr>
          <w:rFonts w:ascii="Gandhari Unicode" w:hAnsi="Gandhari Unicode" w:cs="e-Tamil OTC"/>
          <w:lang w:val="en-GB"/>
        </w:rPr>
        <w:t>மேஎய்ந்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I; __</w:t>
      </w:r>
      <w:proofErr w:type="spellStart"/>
      <w:r>
        <w:rPr>
          <w:rFonts w:ascii="Gandhari Unicode" w:hAnsi="Gandhari Unicode" w:cs="e-Tamil OTC"/>
          <w:lang w:val="en-GB"/>
        </w:rPr>
        <w:t>மேய்ந்தாங்குப்</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புனமேய்ந்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தாங்குப்</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hAnsi="Gandhari Unicode" w:cs="e-Tamil OTC"/>
          <w:color w:val="000000"/>
          <w:lang w:val="en-GB"/>
        </w:rPr>
        <w:t>VP, ER</w:t>
      </w:r>
    </w:p>
    <w:p w14:paraId="58236255" w14:textId="77777777" w:rsidR="00544225" w:rsidRDefault="00544225">
      <w:pPr>
        <w:pStyle w:val="Textbody"/>
        <w:spacing w:after="29"/>
        <w:jc w:val="both"/>
        <w:rPr>
          <w:rFonts w:ascii="Gandhari Unicode" w:hAnsi="Gandhari Unicode" w:cs="e-Tamil OTC"/>
          <w:lang w:val="en-GB"/>
        </w:rPr>
      </w:pPr>
    </w:p>
    <w:p w14:paraId="6080473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muḻam</w:t>
      </w:r>
      <w:proofErr w:type="spellEnd"/>
      <w:r>
        <w:rPr>
          <w:rFonts w:ascii="Gandhari Unicode" w:hAnsi="Gandhari Unicode" w:cs="e-Tamil OTC"/>
          <w:lang w:val="en-GB"/>
        </w:rPr>
        <w:t xml:space="preserve"> </w:t>
      </w:r>
      <w:proofErr w:type="spellStart"/>
      <w:r>
        <w:rPr>
          <w:rFonts w:ascii="Gandhari Unicode" w:hAnsi="Gandhari Unicode" w:cs="e-Tamil OTC"/>
          <w:lang w:val="en-GB"/>
        </w:rPr>
        <w:t>tāḷ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irum</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piṭi</w:t>
      </w:r>
      <w:proofErr w:type="spellEnd"/>
      <w:r>
        <w:rPr>
          <w:rFonts w:ascii="Gandhari Unicode" w:hAnsi="Gandhari Unicode" w:cs="e-Tamil OTC"/>
          <w:lang w:val="en-GB"/>
        </w:rPr>
        <w:t xml:space="preserve">+ </w:t>
      </w:r>
      <w:proofErr w:type="spellStart"/>
      <w:r>
        <w:rPr>
          <w:rFonts w:ascii="Gandhari Unicode" w:hAnsi="Gandhari Unicode" w:cs="e-Tamil OTC"/>
          <w:lang w:val="en-GB"/>
        </w:rPr>
        <w:t>kayam</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p>
    <w:p w14:paraId="34382DB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naṟavu</w:t>
      </w:r>
      <w:proofErr w:type="spellEnd"/>
      <w:r>
        <w:rPr>
          <w:rFonts w:ascii="Gandhari Unicode" w:hAnsi="Gandhari Unicode" w:cs="e-Tamil OTC"/>
          <w:lang w:val="en-GB"/>
        </w:rPr>
        <w:t xml:space="preserve"> </w:t>
      </w:r>
      <w:proofErr w:type="spellStart"/>
      <w:r>
        <w:rPr>
          <w:rFonts w:ascii="Gandhari Unicode" w:hAnsi="Gandhari Unicode" w:cs="e-Tamil OTC"/>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pākkattu</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kuṟa</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īṉṟa</w:t>
      </w:r>
      <w:proofErr w:type="spellEnd"/>
    </w:p>
    <w:p w14:paraId="6A3EBC8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kuṟiy</w:t>
      </w:r>
      <w:proofErr w:type="spellEnd"/>
      <w:r>
        <w:rPr>
          <w:rFonts w:ascii="Gandhari Unicode" w:hAnsi="Gandhari Unicode" w:cs="e-Tamil OTC"/>
          <w:lang w:val="en-GB"/>
        </w:rPr>
        <w:t xml:space="preserve">(a) </w:t>
      </w:r>
      <w:proofErr w:type="spellStart"/>
      <w:r>
        <w:rPr>
          <w:rFonts w:ascii="Gandhari Unicode" w:hAnsi="Gandhari Unicode" w:cs="e-Tamil OTC"/>
          <w:lang w:val="en-GB"/>
        </w:rPr>
        <w:t>iṟai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putalvaroṭu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maṟuvant</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ōṭi</w:t>
      </w:r>
      <w:proofErr w:type="spellEnd"/>
    </w:p>
    <w:p w14:paraId="03D3EC0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kūrai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muṟṟum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cāral</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nāṭaṉ</w:t>
      </w:r>
      <w:proofErr w:type="spellEnd"/>
    </w:p>
    <w:p w14:paraId="74127F9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iṉiyat</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r>
        <w:rPr>
          <w:rFonts w:ascii="Gandhari Unicode" w:hAnsi="Gandhari Unicode" w:cs="e-Tamil OTC"/>
          <w:lang w:val="en-GB"/>
        </w:rPr>
        <w:t xml:space="preserve">+ </w:t>
      </w:r>
      <w:proofErr w:type="spellStart"/>
      <w:r>
        <w:rPr>
          <w:rFonts w:ascii="Gandhari Unicode" w:hAnsi="Gandhari Unicode" w:cs="e-Tamil OTC"/>
          <w:lang w:val="en-GB"/>
        </w:rPr>
        <w:t>piṉ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04B6974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tiṉai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mēy</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tantāṅku</w:t>
      </w:r>
      <w:proofErr w:type="spellEnd"/>
      <w:r>
        <w:rPr>
          <w:rFonts w:ascii="Gandhari Unicode" w:hAnsi="Gandhari Unicode" w:cs="e-Tamil OTC"/>
          <w:i/>
          <w:iCs/>
          <w:lang w:val="en-GB"/>
        </w:rPr>
        <w:t>+</w:t>
      </w:r>
    </w:p>
    <w:p w14:paraId="6BD678B3"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pakai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nakai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viḷaiyāṭṭ</w:t>
      </w:r>
      <w:proofErr w:type="spellEnd"/>
      <w:r>
        <w:rPr>
          <w:rFonts w:ascii="Gandhari Unicode" w:hAnsi="Gandhari Unicode" w:cs="e-Tamil OTC"/>
          <w:lang w:val="en-GB"/>
        </w:rPr>
        <w:t>*-ē.</w:t>
      </w:r>
    </w:p>
    <w:p w14:paraId="1DE1592D" w14:textId="77777777" w:rsidR="00544225" w:rsidRDefault="00544225">
      <w:pPr>
        <w:pStyle w:val="Textbody"/>
        <w:spacing w:after="29" w:line="260" w:lineRule="exact"/>
        <w:jc w:val="both"/>
        <w:rPr>
          <w:rFonts w:ascii="Gandhari Unicode" w:hAnsi="Gandhari Unicode" w:cs="e-Tamil OTC"/>
          <w:lang w:val="en-GB"/>
        </w:rPr>
      </w:pPr>
    </w:p>
    <w:p w14:paraId="6926C76C" w14:textId="77777777" w:rsidR="00544225" w:rsidRDefault="00544225">
      <w:pPr>
        <w:pStyle w:val="Textbody"/>
        <w:spacing w:after="29" w:line="260" w:lineRule="exact"/>
        <w:jc w:val="both"/>
        <w:rPr>
          <w:rFonts w:ascii="Gandhari Unicode" w:hAnsi="Gandhari Unicode" w:cs="e-Tamil OTC"/>
          <w:lang w:val="en-GB"/>
        </w:rPr>
      </w:pPr>
    </w:p>
    <w:p w14:paraId="0FBD5D4B" w14:textId="77777777" w:rsidR="00544225" w:rsidRDefault="00000000">
      <w:pPr>
        <w:pStyle w:val="Textbody"/>
        <w:spacing w:after="29" w:line="260" w:lineRule="exact"/>
        <w:jc w:val="both"/>
        <w:rPr>
          <w:rFonts w:ascii="Gandhari Unicode" w:hAnsi="Gandhari Unicode" w:cs="e-Tamil OTC"/>
          <w:lang w:val="en-GB"/>
        </w:rPr>
      </w:pPr>
      <w:r>
        <w:br w:type="page"/>
      </w:r>
    </w:p>
    <w:p w14:paraId="6EB0BEA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The confidante speaking, belittling HIS qualities when reassuring HER, who doesn't have the strength [anymore to await] the time of marriage.</w:t>
      </w:r>
    </w:p>
    <w:p w14:paraId="0D8F7759" w14:textId="77777777" w:rsidR="00544225" w:rsidRDefault="00544225">
      <w:pPr>
        <w:pStyle w:val="Textbody"/>
        <w:spacing w:after="29" w:line="260" w:lineRule="exact"/>
        <w:jc w:val="both"/>
        <w:rPr>
          <w:rFonts w:ascii="Gandhari Unicode" w:hAnsi="Gandhari Unicode" w:cs="e-Tamil OTC"/>
          <w:lang w:val="en-GB"/>
        </w:rPr>
      </w:pPr>
    </w:p>
    <w:p w14:paraId="53E240E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yard foot</w:t>
      </w:r>
      <w:r>
        <w:rPr>
          <w:rStyle w:val="FootnoteReference1"/>
          <w:rFonts w:ascii="Gandhari Unicode" w:hAnsi="Gandhari Unicode" w:cs="e-Tamil OTC"/>
          <w:lang w:val="en-GB"/>
        </w:rPr>
        <w:footnoteReference w:id="759"/>
      </w:r>
      <w:r>
        <w:rPr>
          <w:rFonts w:ascii="Gandhari Unicode" w:hAnsi="Gandhari Unicode" w:cs="e-Tamil OTC"/>
          <w:lang w:val="en-GB"/>
        </w:rPr>
        <w:t xml:space="preserve"> big/dark she-elephant softness head calf</w:t>
      </w:r>
    </w:p>
    <w:p w14:paraId="29E1119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toddy be-much- village(obl.) </w:t>
      </w:r>
      <w:proofErr w:type="spellStart"/>
      <w:r>
        <w:rPr>
          <w:rFonts w:ascii="Gandhari Unicode" w:hAnsi="Gandhari Unicode" w:cs="e-Tamil OTC"/>
          <w:lang w:val="en-GB"/>
        </w:rPr>
        <w:t>Kuṟava</w:t>
      </w:r>
      <w:proofErr w:type="spellEnd"/>
      <w:r>
        <w:rPr>
          <w:rFonts w:ascii="Gandhari Unicode" w:hAnsi="Gandhari Unicode" w:cs="e-Tamil OTC"/>
          <w:lang w:val="en-GB"/>
        </w:rPr>
        <w:t xml:space="preserve"> daughter brought-forth-</w:t>
      </w:r>
    </w:p>
    <w:p w14:paraId="3A6CE41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short</w:t>
      </w:r>
      <w:r>
        <w:rPr>
          <w:rStyle w:val="FootnoteReference1"/>
          <w:rFonts w:ascii="Gandhari Unicode" w:hAnsi="Gandhari Unicode" w:cs="e-Tamil OTC"/>
          <w:lang w:val="en-GB"/>
        </w:rPr>
        <w:footnoteReference w:id="760"/>
      </w:r>
      <w:r>
        <w:rPr>
          <w:rFonts w:ascii="Gandhari Unicode" w:hAnsi="Gandhari Unicode" w:cs="e-Tamil OTC"/>
          <w:lang w:val="en-GB"/>
        </w:rPr>
        <w:t xml:space="preserve"> joint son(h.)-with mixed-up(abs.) run(abs.)</w:t>
      </w:r>
    </w:p>
    <w:p w14:paraId="7E7701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hut entirely slope </w:t>
      </w:r>
      <w:proofErr w:type="gramStart"/>
      <w:r>
        <w:rPr>
          <w:rFonts w:ascii="Gandhari Unicode" w:hAnsi="Gandhari Unicode" w:cs="e-Tamil OTC"/>
          <w:lang w:val="en-GB"/>
        </w:rPr>
        <w:t>searching</w:t>
      </w:r>
      <w:proofErr w:type="gramEnd"/>
    </w:p>
    <w:p w14:paraId="3672058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before day pleasant-it become(abs.) after day</w:t>
      </w:r>
    </w:p>
    <w:p w14:paraId="4F4A159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he(h.) millet graze- given-</w:t>
      </w:r>
      <w:proofErr w:type="gramStart"/>
      <w:r>
        <w:rPr>
          <w:rFonts w:ascii="Gandhari Unicode" w:hAnsi="Gandhari Unicode" w:cs="e-Tamil OTC"/>
          <w:lang w:val="en-GB"/>
        </w:rPr>
        <w:t>like</w:t>
      </w:r>
      <w:proofErr w:type="gramEnd"/>
    </w:p>
    <w:p w14:paraId="682AC84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enmity it-became he(h.) jest play</w:t>
      </w:r>
      <w:r>
        <w:rPr>
          <w:rFonts w:ascii="Gandhari Unicode" w:hAnsi="Gandhari Unicode" w:cs="e-Tamil OTC"/>
          <w:position w:val="6"/>
          <w:lang w:val="en-GB"/>
        </w:rPr>
        <w:t>ē</w:t>
      </w:r>
      <w:r>
        <w:rPr>
          <w:rFonts w:ascii="Gandhari Unicode" w:hAnsi="Gandhari Unicode" w:cs="e-Tamil OTC"/>
          <w:lang w:val="en-GB"/>
        </w:rPr>
        <w:t>.</w:t>
      </w:r>
    </w:p>
    <w:p w14:paraId="4C52FD46" w14:textId="77777777" w:rsidR="00544225" w:rsidRDefault="00544225">
      <w:pPr>
        <w:pStyle w:val="Textbody"/>
        <w:spacing w:after="29"/>
        <w:jc w:val="both"/>
        <w:rPr>
          <w:rFonts w:ascii="Gandhari Unicode" w:hAnsi="Gandhari Unicode" w:cs="e-Tamil OTC"/>
          <w:lang w:val="en-GB"/>
        </w:rPr>
      </w:pPr>
    </w:p>
    <w:p w14:paraId="26CB5553" w14:textId="77777777" w:rsidR="00544225" w:rsidRDefault="00544225">
      <w:pPr>
        <w:pStyle w:val="Textbody"/>
        <w:spacing w:after="29"/>
        <w:jc w:val="both"/>
        <w:rPr>
          <w:rFonts w:ascii="Gandhari Unicode" w:hAnsi="Gandhari Unicode" w:cs="e-Tamil OTC"/>
          <w:lang w:val="en-GB"/>
        </w:rPr>
      </w:pPr>
    </w:p>
    <w:p w14:paraId="61952465"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As the soft-headed calf of a dark she-elephant with yard[wide] feet</w:t>
      </w:r>
    </w:p>
    <w:p w14:paraId="31A22F5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[is] pleasing on a former day,</w:t>
      </w:r>
    </w:p>
    <w:p w14:paraId="35FE6DED"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searching the slope with all the huts,</w:t>
      </w:r>
    </w:p>
    <w:p w14:paraId="7CCBF0B7"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running about with the short-fingered sons</w:t>
      </w:r>
    </w:p>
    <w:p w14:paraId="36DE9198" w14:textId="77777777" w:rsidR="00544225" w:rsidRDefault="00000000">
      <w:pPr>
        <w:pStyle w:val="Textbody"/>
        <w:tabs>
          <w:tab w:val="left" w:pos="413"/>
        </w:tabs>
        <w:spacing w:after="0"/>
        <w:jc w:val="both"/>
        <w:rPr>
          <w:rFonts w:ascii="Gandhari Unicode" w:hAnsi="Gandhari Unicode" w:cs="e-Tamil OTC"/>
          <w:lang w:val="en-GB"/>
        </w:rPr>
      </w:pPr>
      <w:r>
        <w:rPr>
          <w:rFonts w:ascii="Gandhari Unicode" w:hAnsi="Gandhari Unicode" w:cs="e-Tamil OTC"/>
          <w:lang w:val="en-GB"/>
        </w:rPr>
        <w:tab/>
        <w:t xml:space="preserve">brought forth by the </w:t>
      </w:r>
      <w:proofErr w:type="spellStart"/>
      <w:r>
        <w:rPr>
          <w:rFonts w:ascii="Gandhari Unicode" w:hAnsi="Gandhari Unicode" w:cs="e-Tamil OTC"/>
          <w:lang w:val="en-GB"/>
        </w:rPr>
        <w:t>Kuṟava</w:t>
      </w:r>
      <w:proofErr w:type="spellEnd"/>
      <w:r>
        <w:rPr>
          <w:rFonts w:ascii="Gandhari Unicode" w:hAnsi="Gandhari Unicode" w:cs="e-Tamil OTC"/>
          <w:lang w:val="en-GB"/>
        </w:rPr>
        <w:t xml:space="preserve"> women in a village rich in toddy,</w:t>
      </w:r>
    </w:p>
    <w:p w14:paraId="13844A7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[but] on a later day</w:t>
      </w:r>
    </w:p>
    <w:p w14:paraId="55296D54" w14:textId="77777777" w:rsidR="00544225" w:rsidRDefault="00000000">
      <w:pPr>
        <w:pStyle w:val="Textbody"/>
        <w:tabs>
          <w:tab w:val="left" w:pos="150"/>
        </w:tabs>
        <w:spacing w:after="0"/>
        <w:jc w:val="both"/>
        <w:rPr>
          <w:rFonts w:ascii="Gandhari Unicode" w:hAnsi="Gandhari Unicode" w:cs="e-Tamil OTC"/>
          <w:lang w:val="en-GB"/>
        </w:rPr>
      </w:pPr>
      <w:r>
        <w:rPr>
          <w:rFonts w:ascii="Gandhari Unicode" w:hAnsi="Gandhari Unicode" w:cs="e-Tamil OTC"/>
          <w:lang w:val="en-GB"/>
        </w:rPr>
        <w:tab/>
        <w:t>grazes away on their millet,</w:t>
      </w:r>
    </w:p>
    <w:p w14:paraId="31540EE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[thus] became enmity his jesting play</w:t>
      </w:r>
      <w:r>
        <w:rPr>
          <w:rStyle w:val="FootnoteReference1"/>
          <w:rFonts w:ascii="Gandhari Unicode" w:hAnsi="Gandhari Unicode" w:cs="e-Tamil OTC"/>
          <w:lang w:val="en-GB"/>
        </w:rPr>
        <w:footnoteReference w:id="761"/>
      </w:r>
      <w:r>
        <w:rPr>
          <w:rFonts w:ascii="Gandhari Unicode" w:hAnsi="Gandhari Unicode" w:cs="e-Tamil OTC"/>
          <w:lang w:val="en-GB"/>
        </w:rPr>
        <w:t>.</w:t>
      </w:r>
    </w:p>
    <w:p w14:paraId="00CC702A" w14:textId="77777777" w:rsidR="00544225" w:rsidRDefault="00544225">
      <w:pPr>
        <w:pStyle w:val="Textbody"/>
        <w:spacing w:after="0"/>
        <w:jc w:val="both"/>
        <w:rPr>
          <w:rFonts w:ascii="Gandhari Unicode" w:hAnsi="Gandhari Unicode" w:cs="e-Tamil OTC"/>
          <w:lang w:val="en-GB"/>
        </w:rPr>
      </w:pPr>
    </w:p>
    <w:p w14:paraId="3DF7B03C" w14:textId="77777777" w:rsidR="00544225" w:rsidRDefault="00000000">
      <w:pPr>
        <w:rPr>
          <w:rFonts w:ascii="Gandhari Unicode" w:eastAsiaTheme="majorEastAsia" w:hAnsi="Gandhari Unicode" w:cstheme="majorBidi" w:hint="eastAsia"/>
          <w:b/>
        </w:rPr>
      </w:pPr>
      <w:r>
        <w:br w:type="page"/>
      </w:r>
    </w:p>
    <w:p w14:paraId="6230B162"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 xml:space="preserve">KT 395 </w:t>
      </w:r>
      <w:r>
        <w:rPr>
          <w:rFonts w:ascii="Gandhari Unicode" w:hAnsi="Gandhari Unicode"/>
          <w:i w:val="0"/>
          <w:iCs w:val="0"/>
          <w:color w:val="auto"/>
        </w:rPr>
        <w:t>Anonymous: SHE</w:t>
      </w:r>
    </w:p>
    <w:p w14:paraId="0111DB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ஆற்றாளாகிய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ஆண்டுச்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2528958B" w14:textId="77777777" w:rsidR="00544225" w:rsidRDefault="00544225">
      <w:pPr>
        <w:pStyle w:val="Textbody"/>
        <w:spacing w:after="29"/>
        <w:jc w:val="both"/>
        <w:rPr>
          <w:rFonts w:ascii="Gandhari Unicode" w:hAnsi="Gandhari Unicode" w:cs="e-Tamil OTC"/>
          <w:lang w:val="en-GB"/>
        </w:rPr>
      </w:pPr>
    </w:p>
    <w:p w14:paraId="20FDB6D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நிறையொல்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யவரே</w:t>
      </w:r>
      <w:proofErr w:type="spellEnd"/>
    </w:p>
    <w:p w14:paraId="405BFD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னருள்பொரு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ளென்னார்</w:t>
      </w:r>
      <w:proofErr w:type="spellEnd"/>
    </w:p>
    <w:p w14:paraId="2420CF4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வலித்துவல்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லுநரே</w:t>
      </w:r>
      <w:proofErr w:type="spellEnd"/>
    </w:p>
    <w:p w14:paraId="19BD842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யரவுறு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போலக்</w:t>
      </w:r>
      <w:proofErr w:type="spellEnd"/>
    </w:p>
    <w:p w14:paraId="1683BB7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ராயினுங்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p>
    <w:p w14:paraId="56BA876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யந்தி</w:t>
      </w:r>
      <w:proofErr w:type="spellEnd"/>
    </w:p>
    <w:p w14:paraId="4CE9AB2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லளிதோ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நாணே</w:t>
      </w:r>
      <w:proofErr w:type="spellEnd"/>
    </w:p>
    <w:p w14:paraId="3B58A3A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படினே</w:t>
      </w:r>
      <w:proofErr w:type="spellEnd"/>
      <w:r>
        <w:rPr>
          <w:rFonts w:ascii="Gandhari Unicode" w:hAnsi="Gandhari Unicode" w:cs="e-Tamil OTC"/>
          <w:lang w:val="en-GB"/>
        </w:rPr>
        <w:t>.</w:t>
      </w:r>
    </w:p>
    <w:p w14:paraId="528A3FDD" w14:textId="77777777" w:rsidR="00544225" w:rsidRDefault="00544225">
      <w:pPr>
        <w:pStyle w:val="Textbody"/>
        <w:spacing w:after="29"/>
        <w:jc w:val="both"/>
        <w:rPr>
          <w:rFonts w:ascii="Gandhari Unicode" w:hAnsi="Gandhari Unicode" w:cs="e-Tamil OTC"/>
          <w:lang w:val="en-GB"/>
        </w:rPr>
      </w:pPr>
    </w:p>
    <w:p w14:paraId="1CC0DC1A"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4a-c</w:t>
      </w:r>
      <w:r>
        <w:rPr>
          <w:rFonts w:ascii="Gandhari Unicode" w:hAnsi="Gandhari Unicode" w:cs="e-Tamil OTC"/>
          <w:lang w:val="en-GB"/>
        </w:rPr>
        <w:t xml:space="preserve"> </w:t>
      </w:r>
      <w:proofErr w:type="spellStart"/>
      <w:r>
        <w:rPr>
          <w:rFonts w:ascii="Gandhari Unicode" w:hAnsi="Gandhari Unicode" w:cs="e-Tamil OTC"/>
          <w:lang w:val="en-GB"/>
        </w:rPr>
        <w:t>யரவுறு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C2+3v;</w:t>
      </w:r>
      <w:r>
        <w:rPr>
          <w:rStyle w:val="FootnoteReference1"/>
          <w:rFonts w:ascii="Gandhari Unicode" w:hAnsi="Gandhari Unicode" w:cs="e-Tamil OTC"/>
          <w:lang w:val="en-GB"/>
        </w:rPr>
        <w:footnoteReference w:id="762"/>
      </w:r>
      <w:r>
        <w:rPr>
          <w:rFonts w:ascii="Gandhari Unicode" w:hAnsi="Gandhari Unicode" w:cs="e-Tamil OTC"/>
          <w:lang w:val="en-GB"/>
        </w:rPr>
        <w:t xml:space="preserve"> </w:t>
      </w:r>
      <w:proofErr w:type="spellStart"/>
      <w:r>
        <w:rPr>
          <w:rFonts w:ascii="Gandhari Unicode" w:hAnsi="Gandhari Unicode" w:cs="e-Tamil OTC"/>
          <w:lang w:val="en-GB"/>
        </w:rPr>
        <w:t>யரவு</w:t>
      </w:r>
      <w:proofErr w:type="spellEnd"/>
      <w:r>
        <w:rPr>
          <w:rFonts w:ascii="Gandhari Unicode" w:hAnsi="Gandhari Unicode" w:cs="e-Tamil OTC"/>
          <w:lang w:val="en-GB"/>
        </w:rPr>
        <w:t>(</w:t>
      </w:r>
      <w:proofErr w:type="spellStart"/>
      <w:r>
        <w:rPr>
          <w:rFonts w:ascii="Gandhari Unicode" w:hAnsi="Gandhari Unicode" w:cs="e-Tamil OTC"/>
          <w:lang w:val="en-GB"/>
        </w:rPr>
        <w:t>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கிவனோர்</w:t>
      </w:r>
      <w:proofErr w:type="spellEnd"/>
      <w:r>
        <w:rPr>
          <w:rFonts w:ascii="Gandhari Unicode" w:hAnsi="Gandhari Unicode" w:cs="e-Tamil OTC"/>
          <w:lang w:val="en-GB"/>
        </w:rPr>
        <w:t xml:space="preserve"> L1, C3, G1(); </w:t>
      </w:r>
      <w:proofErr w:type="spellStart"/>
      <w:r>
        <w:rPr>
          <w:rFonts w:ascii="Gandhari Unicode" w:hAnsi="Gandhari Unicode" w:cs="e-Tamil OTC"/>
          <w:lang w:val="en-GB"/>
        </w:rPr>
        <w:t>யரவுமறு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யரவுநுங்கு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யரவுநுங்கு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VP, ER;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கிவறோர்</w:t>
      </w:r>
      <w:proofErr w:type="spellEnd"/>
      <w:r>
        <w:rPr>
          <w:rFonts w:ascii="Gandhari Unicode" w:hAnsi="Gandhari Unicode" w:cs="e-Tamil OTC"/>
          <w:lang w:val="en-GB"/>
        </w:rPr>
        <w:t xml:space="preserve">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கிவறார்</w:t>
      </w:r>
      <w:proofErr w:type="spellEnd"/>
      <w:r>
        <w:rPr>
          <w:rFonts w:ascii="Gandhari Unicode" w:hAnsi="Gandhari Unicode" w:cs="e-Tamil OTC"/>
          <w:lang w:val="en-GB"/>
        </w:rPr>
        <w:t xml:space="preserve"> I; </w:t>
      </w:r>
      <w:proofErr w:type="spellStart"/>
      <w:r>
        <w:rPr>
          <w:rFonts w:ascii="Gandhari Unicode" w:hAnsi="Gandhari Unicode" w:cs="e-Tamil OTC"/>
          <w:lang w:val="en-GB"/>
        </w:rPr>
        <w:t>யா</w:t>
      </w:r>
      <w:proofErr w:type="spellEnd"/>
      <w:r>
        <w:rPr>
          <w:rFonts w:ascii="Gandhari Unicode" w:hAnsi="Gandhari Unicode" w:cs="e-Tamil OTC"/>
          <w:lang w:val="en-GB"/>
        </w:rPr>
        <w:t>(அ)</w:t>
      </w: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கிவணோர்</w:t>
      </w:r>
      <w:proofErr w:type="spellEnd"/>
      <w:r>
        <w:rPr>
          <w:rFonts w:ascii="Gandhari Unicode" w:hAnsi="Gandhari Unicode" w:cs="e-Tamil OTC"/>
          <w:lang w:val="en-GB"/>
        </w:rPr>
        <w:t xml:space="preserve"> G2+2()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களையா</w:t>
      </w:r>
      <w:proofErr w:type="spellEnd"/>
      <w:r>
        <w:rPr>
          <w:rFonts w:ascii="Gandhari Unicode" w:hAnsi="Gandhari Unicode" w:cs="e-Tamil OTC"/>
          <w:lang w:val="en-GB"/>
        </w:rPr>
        <w:t xml:space="preserve">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கனைய</w:t>
      </w:r>
      <w:proofErr w:type="spellEnd"/>
      <w:r>
        <w:rPr>
          <w:rFonts w:ascii="Gandhari Unicode" w:hAnsi="Gandhari Unicode" w:cs="e-Tamil OTC"/>
          <w:lang w:val="en-GB"/>
        </w:rPr>
        <w:t xml:space="preserve"> L1, C3, G2, EA; </w:t>
      </w:r>
      <w:proofErr w:type="spellStart"/>
      <w:r>
        <w:rPr>
          <w:rFonts w:ascii="Gandhari Unicode" w:hAnsi="Gandhari Unicode" w:cs="e-Tamil OTC"/>
          <w:lang w:val="en-GB"/>
        </w:rPr>
        <w:t>களையல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5b</w:t>
      </w:r>
      <w:r>
        <w:rPr>
          <w:rFonts w:ascii="Gandhari Unicode" w:hAnsi="Gandhari Unicode" w:cs="e-Tamil OTC"/>
          <w:lang w:val="en-GB"/>
        </w:rPr>
        <w:t xml:space="preserve"> </w:t>
      </w:r>
      <w:proofErr w:type="spellStart"/>
      <w:r>
        <w:rPr>
          <w:rFonts w:ascii="Gandhari Unicode" w:hAnsi="Gandhari Unicode" w:cs="e-Tamil OTC"/>
          <w:lang w:val="en-GB"/>
        </w:rPr>
        <w:t>ராயினுங்</w:t>
      </w:r>
      <w:proofErr w:type="spellEnd"/>
      <w:r>
        <w:rPr>
          <w:rFonts w:ascii="Gandhari Unicode" w:hAnsi="Gandhari Unicode" w:cs="e-Tamil OTC"/>
          <w:lang w:val="en-GB"/>
        </w:rPr>
        <w:t xml:space="preserve"> L1, C1+2+3v,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ரானுங்</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5cd</w:t>
      </w:r>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படீஇய</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கண்ணின்று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கண்ணினிது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படீஇ</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லென்மரு</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வன்மரு</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8a-c</w:t>
      </w:r>
      <w:r>
        <w:rPr>
          <w:rFonts w:ascii="Gandhari Unicode" w:hAnsi="Gandhari Unicode" w:cs="e-Tamil OTC"/>
          <w:lang w:val="en-GB"/>
        </w:rPr>
        <w:t xml:space="preserve"> </w:t>
      </w: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னீங்கப்</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யாங்கா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நீங்கப்</w:t>
      </w:r>
      <w:proofErr w:type="spellEnd"/>
      <w:r>
        <w:rPr>
          <w:rFonts w:ascii="Gandhari Unicode" w:hAnsi="Gandhari Unicode" w:cs="e-Tamil OTC"/>
          <w:lang w:val="en-GB"/>
        </w:rPr>
        <w:t xml:space="preserve"> EA, </w:t>
      </w:r>
      <w:proofErr w:type="spellStart"/>
      <w:r>
        <w:rPr>
          <w:rFonts w:ascii="Gandhari Unicode" w:hAnsi="Gandhari Unicode" w:cs="e-Tamil OTC"/>
          <w:lang w:val="en-GB"/>
        </w:rPr>
        <w:t>Cām.v</w:t>
      </w:r>
      <w:proofErr w:type="spellEnd"/>
    </w:p>
    <w:p w14:paraId="2DC88A9E" w14:textId="77777777" w:rsidR="00544225" w:rsidRDefault="00544225">
      <w:pPr>
        <w:pStyle w:val="Textbody"/>
        <w:spacing w:after="29"/>
        <w:jc w:val="both"/>
        <w:rPr>
          <w:rFonts w:ascii="Gandhari Unicode" w:hAnsi="Gandhari Unicode" w:cs="e-Tamil OTC"/>
          <w:lang w:val="en-GB"/>
        </w:rPr>
      </w:pPr>
    </w:p>
    <w:p w14:paraId="017A999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neñc</w:t>
      </w:r>
      <w:proofErr w:type="spellEnd"/>
      <w:r>
        <w:rPr>
          <w:rFonts w:ascii="Gandhari Unicode" w:hAnsi="Gandhari Unicode" w:cs="e-Tamil OTC"/>
          <w:lang w:val="en-GB"/>
        </w:rPr>
        <w:t xml:space="preserve">*-ē </w:t>
      </w:r>
      <w:proofErr w:type="spellStart"/>
      <w:r>
        <w:rPr>
          <w:rFonts w:ascii="Gandhari Unicode" w:hAnsi="Gandhari Unicode" w:cs="e-Tamil OTC"/>
          <w:lang w:val="en-GB"/>
        </w:rPr>
        <w:t>niṟai</w:t>
      </w:r>
      <w:proofErr w:type="spellEnd"/>
      <w:r>
        <w:rPr>
          <w:rFonts w:ascii="Gandhari Unicode" w:hAnsi="Gandhari Unicode" w:cs="e-Tamil OTC"/>
          <w:lang w:val="en-GB"/>
        </w:rPr>
        <w:t xml:space="preserve"> </w:t>
      </w:r>
      <w:ins w:id="1440" w:author="Narmada Hansani Polgampalage" w:date="2023-12-04T14:44:00Z">
        <w:r>
          <w:rPr>
            <w:rFonts w:ascii="Gandhari Unicode" w:hAnsi="Gandhari Unicode" w:cs="e-Tamil OTC"/>
            <w:lang w:val="en-GB"/>
          </w:rPr>
          <w:t>~</w:t>
        </w:r>
      </w:ins>
      <w:proofErr w:type="spellStart"/>
      <w:r>
        <w:rPr>
          <w:rFonts w:ascii="Gandhari Unicode" w:hAnsi="Gandhari Unicode" w:cs="e-Tamil OTC"/>
          <w:lang w:val="en-GB"/>
        </w:rPr>
        <w:t>ollāt</w:t>
      </w:r>
      <w:proofErr w:type="spellEnd"/>
      <w:r>
        <w:rPr>
          <w:rFonts w:ascii="Gandhari Unicode" w:hAnsi="Gandhari Unicode" w:cs="e-Tamil OTC"/>
          <w:lang w:val="en-GB"/>
        </w:rPr>
        <w:t xml:space="preserve">*-ē </w:t>
      </w:r>
      <w:ins w:id="1441" w:author="Narmada Hansani Polgampalage" w:date="2023-12-04T14:45:00Z">
        <w:r>
          <w:rPr>
            <w:rFonts w:ascii="Gandhari Unicode" w:hAnsi="Gandhari Unicode" w:cs="e-Tamil OTC"/>
            <w:lang w:val="en-GB"/>
          </w:rPr>
          <w:t>~</w:t>
        </w:r>
      </w:ins>
      <w:proofErr w:type="spellStart"/>
      <w:r>
        <w:rPr>
          <w:rFonts w:ascii="Gandhari Unicode" w:hAnsi="Gandhari Unicode" w:cs="e-Tamil OTC"/>
          <w:lang w:val="en-GB"/>
        </w:rPr>
        <w:t>avar</w:t>
      </w:r>
      <w:proofErr w:type="spellEnd"/>
      <w:r>
        <w:rPr>
          <w:rFonts w:ascii="Gandhari Unicode" w:hAnsi="Gandhari Unicode" w:cs="e-Tamil OTC"/>
          <w:lang w:val="en-GB"/>
        </w:rPr>
        <w:t>-ē</w:t>
      </w:r>
    </w:p>
    <w:p w14:paraId="576295D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aṉp</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iṉmaiyiṉ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poruḷ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eṉṉār</w:t>
      </w:r>
      <w:proofErr w:type="spellEnd"/>
    </w:p>
    <w:p w14:paraId="7C1C039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vaṉkaṇ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koṇṭu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valittu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vallunar</w:t>
      </w:r>
      <w:proofErr w:type="spellEnd"/>
      <w:r>
        <w:rPr>
          <w:rFonts w:ascii="Gandhari Unicode" w:hAnsi="Gandhari Unicode" w:cs="e-Tamil OTC"/>
          <w:lang w:val="en-GB"/>
        </w:rPr>
        <w:t>-ē</w:t>
      </w:r>
    </w:p>
    <w:p w14:paraId="59C3C2E0"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w:t>
      </w:r>
      <w:proofErr w:type="spellStart"/>
      <w:r>
        <w:rPr>
          <w:rFonts w:ascii="Gandhari Unicode" w:hAnsi="Gandhari Unicode" w:cs="e-Tamil OTC"/>
          <w:i/>
          <w:iCs/>
          <w:lang w:val="en-GB"/>
        </w:rPr>
        <w:t>arav</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matiyiṟk</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ivaṇōr</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r>
        <w:rPr>
          <w:rFonts w:ascii="Gandhari Unicode" w:hAnsi="Gandhari Unicode" w:cs="e-Tamil OTC"/>
          <w:lang w:val="en-GB"/>
        </w:rPr>
        <w:t>+</w:t>
      </w:r>
    </w:p>
    <w:p w14:paraId="4617FC9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kaḷaiyār</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ins w:id="1442" w:author="Narmada Hansani Polgampalage" w:date="2023-12-04T14:47:00Z">
        <w:r>
          <w:rPr>
            <w:rFonts w:ascii="Gandhari Unicode" w:hAnsi="Gandhari Unicode" w:cs="e-Tamil OTC"/>
            <w:lang w:val="en-GB"/>
          </w:rPr>
          <w:t>+</w:t>
        </w:r>
      </w:ins>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paṭīiyar</w:t>
      </w:r>
      <w:proofErr w:type="spellEnd"/>
    </w:p>
    <w:p w14:paraId="214218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añcal</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eṉmar</w:t>
      </w:r>
      <w:proofErr w:type="spellEnd"/>
      <w:r>
        <w:rPr>
          <w:rFonts w:ascii="Gandhari Unicode" w:hAnsi="Gandhari Unicode" w:cs="e-Tamil OTC"/>
          <w:lang w:val="en-GB"/>
        </w:rPr>
        <w:t xml:space="preserve">-um </w:t>
      </w:r>
      <w:proofErr w:type="spellStart"/>
      <w:r>
        <w:rPr>
          <w:rFonts w:ascii="Gandhari Unicode" w:hAnsi="Gandhari Unicode" w:cs="e-Tamil OTC"/>
          <w:lang w:val="en-GB"/>
        </w:rPr>
        <w:t>illai</w:t>
      </w:r>
      <w:proofErr w:type="spellEnd"/>
      <w:r>
        <w:rPr>
          <w:rFonts w:ascii="Gandhari Unicode" w:hAnsi="Gandhari Unicode" w:cs="e-Tamil OTC"/>
          <w:lang w:val="en-GB"/>
        </w:rPr>
        <w:t xml:space="preserve"> ~</w:t>
      </w:r>
      <w:proofErr w:type="spellStart"/>
      <w:r>
        <w:rPr>
          <w:rFonts w:ascii="Gandhari Unicode" w:hAnsi="Gandhari Unicode" w:cs="e-Tamil OTC"/>
          <w:lang w:val="en-GB"/>
        </w:rPr>
        <w:t>antil</w:t>
      </w:r>
      <w:proofErr w:type="spellEnd"/>
    </w:p>
    <w:p w14:paraId="7FAB2D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aḷit</w:t>
      </w:r>
      <w:proofErr w:type="spellEnd"/>
      <w:r>
        <w:rPr>
          <w:rFonts w:ascii="Gandhari Unicode" w:hAnsi="Gandhari Unicode" w:cs="e-Tamil OTC"/>
          <w:lang w:val="en-GB"/>
        </w:rPr>
        <w:t xml:space="preserve">*-ō </w:t>
      </w:r>
      <w:proofErr w:type="spellStart"/>
      <w:r>
        <w:rPr>
          <w:rFonts w:ascii="Gandhari Unicode" w:hAnsi="Gandhari Unicode" w:cs="e-Tamil OTC"/>
          <w:lang w:val="en-GB"/>
        </w:rPr>
        <w:t>tāṉ</w:t>
      </w:r>
      <w:proofErr w:type="spellEnd"/>
      <w:r>
        <w:rPr>
          <w:rFonts w:ascii="Gandhari Unicode" w:hAnsi="Gandhari Unicode" w:cs="e-Tamil OTC"/>
          <w:lang w:val="en-GB"/>
        </w:rPr>
        <w:t xml:space="preserve">-ē </w:t>
      </w:r>
      <w:proofErr w:type="spellStart"/>
      <w:r>
        <w:rPr>
          <w:rFonts w:ascii="Gandhari Unicode" w:hAnsi="Gandhari Unicode" w:cs="e-Tamil OTC"/>
          <w:lang w:val="en-GB"/>
        </w:rPr>
        <w:t>nāṇ</w:t>
      </w:r>
      <w:proofErr w:type="spellEnd"/>
      <w:r>
        <w:rPr>
          <w:rFonts w:ascii="Gandhari Unicode" w:hAnsi="Gandhari Unicode" w:cs="e-Tamil OTC"/>
          <w:lang w:val="en-GB"/>
        </w:rPr>
        <w:t>-ē</w:t>
      </w:r>
    </w:p>
    <w:p w14:paraId="650E6CE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āṅk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avar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vati</w:t>
      </w:r>
      <w:proofErr w:type="spellEnd"/>
      <w:r>
        <w:rPr>
          <w:rFonts w:ascii="Gandhari Unicode" w:hAnsi="Gandhari Unicode" w:cs="e-Tamil OTC"/>
          <w:lang w:val="en-GB"/>
        </w:rPr>
        <w:t xml:space="preserve"> </w:t>
      </w:r>
      <w:proofErr w:type="spellStart"/>
      <w:r>
        <w:rPr>
          <w:rFonts w:ascii="Gandhari Unicode" w:hAnsi="Gandhari Unicode" w:cs="e-Tamil OTC"/>
          <w:lang w:val="en-GB"/>
        </w:rPr>
        <w:t>vayiṉ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nīṅka</w:t>
      </w:r>
      <w:proofErr w:type="spellEnd"/>
      <w:ins w:id="1443" w:author="Narmada Hansani Polgampalage" w:date="2023-12-04T14:49: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lang w:val="en-GB"/>
        </w:rPr>
        <w:t>paṭiṉ</w:t>
      </w:r>
      <w:proofErr w:type="spellEnd"/>
      <w:r>
        <w:rPr>
          <w:rFonts w:ascii="Gandhari Unicode" w:hAnsi="Gandhari Unicode" w:cs="e-Tamil OTC"/>
          <w:lang w:val="en-GB"/>
        </w:rPr>
        <w:t>-ē.</w:t>
      </w:r>
    </w:p>
    <w:p w14:paraId="75760CB9" w14:textId="77777777" w:rsidR="00544225" w:rsidRDefault="00000000">
      <w:pPr>
        <w:rPr>
          <w:rFonts w:ascii="Gandhari Unicode" w:hAnsi="Gandhari Unicode" w:cs="e-Tamil OTC"/>
        </w:rPr>
      </w:pPr>
      <w:r>
        <w:br w:type="page"/>
      </w:r>
    </w:p>
    <w:p w14:paraId="4CD317BB"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Told to the confidante, saying “we are going there!” by HER, who </w:t>
      </w:r>
      <w:proofErr w:type="spellStart"/>
      <w:r>
        <w:rPr>
          <w:rFonts w:ascii="Gandhari Unicode" w:hAnsi="Gandhari Unicode" w:cs="e-Tamil OTC"/>
          <w:lang w:val="en-GB"/>
        </w:rPr>
        <w:t>doesn”t</w:t>
      </w:r>
      <w:proofErr w:type="spellEnd"/>
      <w:r>
        <w:rPr>
          <w:rFonts w:ascii="Gandhari Unicode" w:hAnsi="Gandhari Unicode" w:cs="e-Tamil OTC"/>
          <w:lang w:val="en-GB"/>
        </w:rPr>
        <w:t xml:space="preserve"> </w:t>
      </w:r>
      <w:proofErr w:type="gramStart"/>
      <w:r>
        <w:rPr>
          <w:rFonts w:ascii="Gandhari Unicode" w:hAnsi="Gandhari Unicode" w:cs="e-Tamil OTC"/>
          <w:lang w:val="en-GB"/>
        </w:rPr>
        <w:t>have</w:t>
      </w:r>
      <w:proofErr w:type="gramEnd"/>
      <w:r>
        <w:rPr>
          <w:rFonts w:ascii="Gandhari Unicode" w:hAnsi="Gandhari Unicode" w:cs="e-Tamil OTC"/>
          <w:lang w:val="en-GB"/>
        </w:rPr>
        <w:t xml:space="preserve"> the strength [anymore], when [he] separates after the time of marriage has been fixed.</w:t>
      </w:r>
    </w:p>
    <w:p w14:paraId="59424AF5" w14:textId="77777777" w:rsidR="00544225" w:rsidRDefault="00544225">
      <w:pPr>
        <w:pStyle w:val="Textbody"/>
        <w:spacing w:after="29" w:line="260" w:lineRule="exact"/>
        <w:jc w:val="both"/>
        <w:rPr>
          <w:rFonts w:ascii="Gandhari Unicode" w:hAnsi="Gandhari Unicode" w:cs="e-Tamil OTC"/>
          <w:lang w:val="en-GB"/>
        </w:rPr>
      </w:pPr>
    </w:p>
    <w:p w14:paraId="5F4273A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heart</w:t>
      </w:r>
      <w:r>
        <w:rPr>
          <w:rFonts w:ascii="Gandhari Unicode" w:hAnsi="Gandhari Unicode" w:cs="e-Tamil OTC"/>
          <w:position w:val="6"/>
          <w:lang w:val="en-GB"/>
        </w:rPr>
        <w:t>ē</w:t>
      </w:r>
      <w:r>
        <w:rPr>
          <w:rFonts w:ascii="Gandhari Unicode" w:hAnsi="Gandhari Unicode" w:cs="e-Tamil OTC"/>
          <w:lang w:val="en-GB"/>
        </w:rPr>
        <w:t xml:space="preserve"> stopping possible-not-it</w:t>
      </w:r>
      <w:r>
        <w:rPr>
          <w:rFonts w:ascii="Gandhari Unicode" w:hAnsi="Gandhari Unicode" w:cs="e-Tamil OTC"/>
          <w:position w:val="6"/>
          <w:lang w:val="en-GB"/>
        </w:rPr>
        <w:t>ē</w:t>
      </w:r>
      <w:r>
        <w:rPr>
          <w:rFonts w:ascii="Gandhari Unicode" w:hAnsi="Gandhari Unicode" w:cs="e-Tamil OTC"/>
          <w:lang w:val="en-GB"/>
        </w:rPr>
        <w:t xml:space="preserve"> 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135C38B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love non-existence</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consideration wealth say-not-he(h.)</w:t>
      </w:r>
    </w:p>
    <w:p w14:paraId="53F8BD4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strength taken forced being-able-he(</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p>
    <w:p w14:paraId="0881AC0E" w14:textId="77777777" w:rsidR="00544225" w:rsidRDefault="00000000">
      <w:pPr>
        <w:pStyle w:val="Textbody"/>
        <w:spacing w:after="0" w:line="260" w:lineRule="exact"/>
        <w:jc w:val="both"/>
        <w:rPr>
          <w:rFonts w:ascii="Gandhari Unicode" w:hAnsi="Gandhari Unicode" w:cs="e-Tamil OTC"/>
          <w:lang w:val="en-GB"/>
        </w:rPr>
      </w:pPr>
      <w:proofErr w:type="gramStart"/>
      <w:r>
        <w:rPr>
          <w:rFonts w:ascii="Gandhari Unicode" w:hAnsi="Gandhari Unicode" w:cs="e-Tamil OTC"/>
          <w:lang w:val="en-GB"/>
        </w:rPr>
        <w:t>snake</w:t>
      </w:r>
      <w:proofErr w:type="gramEnd"/>
      <w:r>
        <w:rPr>
          <w:rFonts w:ascii="Gandhari Unicode" w:hAnsi="Gandhari Unicode" w:cs="e-Tamil OTC"/>
          <w:lang w:val="en-GB"/>
        </w:rPr>
        <w:t xml:space="preserve"> have- moon(dat.) here-they(h.) be-similar</w:t>
      </w:r>
    </w:p>
    <w:p w14:paraId="71B23A1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remove-not-he(h.) if-even eye pleasant-it happen(inf.)</w:t>
      </w:r>
    </w:p>
    <w:p w14:paraId="5D6BC6F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don't-fear(</w:t>
      </w:r>
      <w:proofErr w:type="spellStart"/>
      <w:r>
        <w:rPr>
          <w:rFonts w:ascii="Gandhari Unicode" w:hAnsi="Gandhari Unicode" w:cs="e-Tamil OTC"/>
          <w:lang w:val="en-GB"/>
        </w:rPr>
        <w:t>ipt</w:t>
      </w:r>
      <w:proofErr w:type="spellEnd"/>
      <w:r>
        <w:rPr>
          <w:rFonts w:ascii="Gandhari Unicode" w:hAnsi="Gandhari Unicode" w:cs="e-Tamil OTC"/>
          <w:lang w:val="en-GB"/>
        </w:rPr>
        <w:t>.) say-he(h.)</w:t>
      </w:r>
      <w:r>
        <w:rPr>
          <w:rStyle w:val="FootnoteReference1"/>
          <w:rFonts w:ascii="Gandhari Unicode" w:hAnsi="Gandhari Unicode" w:cs="e-Tamil OTC"/>
          <w:lang w:val="en-GB"/>
        </w:rPr>
        <w:footnoteReference w:id="763"/>
      </w:r>
      <w:ins w:id="1444" w:author="Narmada Hansani Polgampalage" w:date="2023-12-04T14:43:00Z">
        <w:r>
          <w:rPr>
            <w:rFonts w:ascii="Gandhari Unicode" w:hAnsi="Gandhari Unicode" w:cs="e-Tamil OTC"/>
            <w:lang w:val="en-GB"/>
          </w:rPr>
          <w:t>-</w:t>
        </w:r>
      </w:ins>
      <w:r>
        <w:rPr>
          <w:rFonts w:ascii="Gandhari Unicode" w:hAnsi="Gandhari Unicode" w:cs="e-Tamil OTC"/>
          <w:position w:val="6"/>
          <w:lang w:val="en-GB"/>
        </w:rPr>
        <w:t>um</w:t>
      </w:r>
      <w:r>
        <w:rPr>
          <w:rFonts w:ascii="Gandhari Unicode" w:hAnsi="Gandhari Unicode" w:cs="e-Tamil OTC"/>
          <w:lang w:val="en-GB"/>
        </w:rPr>
        <w:t xml:space="preserve"> not </w:t>
      </w:r>
      <w:proofErr w:type="gramStart"/>
      <w:r>
        <w:rPr>
          <w:rFonts w:ascii="Gandhari Unicode" w:hAnsi="Gandhari Unicode" w:cs="e-Tamil OTC"/>
          <w:lang w:val="en-GB"/>
        </w:rPr>
        <w:t>there</w:t>
      </w:r>
      <w:proofErr w:type="gramEnd"/>
    </w:p>
    <w:p w14:paraId="0ABC01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pity/love-it</w:t>
      </w:r>
      <w:r>
        <w:rPr>
          <w:rFonts w:ascii="Gandhari Unicode" w:hAnsi="Gandhari Unicode" w:cs="e-Tamil OTC"/>
          <w:position w:val="6"/>
          <w:lang w:val="en-GB"/>
        </w:rPr>
        <w:t>ō</w:t>
      </w:r>
      <w:r>
        <w:rPr>
          <w:rFonts w:ascii="Gandhari Unicode" w:hAnsi="Gandhari Unicode" w:cs="e-Tamil OTC"/>
          <w:lang w:val="en-GB"/>
        </w:rPr>
        <w:t xml:space="preserve"> self</w:t>
      </w:r>
      <w:r>
        <w:rPr>
          <w:rFonts w:ascii="Gandhari Unicode" w:hAnsi="Gandhari Unicode" w:cs="e-Tamil OTC"/>
          <w:position w:val="6"/>
          <w:lang w:val="en-GB"/>
        </w:rPr>
        <w:t>ē</w:t>
      </w:r>
      <w:r>
        <w:rPr>
          <w:rFonts w:ascii="Gandhari Unicode" w:hAnsi="Gandhari Unicode" w:cs="e-Tamil OTC"/>
          <w:lang w:val="en-GB"/>
        </w:rPr>
        <w:t xml:space="preserve"> shame</w:t>
      </w:r>
      <w:r>
        <w:rPr>
          <w:rFonts w:ascii="Gandhari Unicode" w:hAnsi="Gandhari Unicode" w:cs="e-Tamil OTC"/>
          <w:position w:val="6"/>
          <w:lang w:val="en-GB"/>
        </w:rPr>
        <w:t>ē</w:t>
      </w:r>
    </w:p>
    <w:p w14:paraId="69838F2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there he(h.) </w:t>
      </w:r>
      <w:proofErr w:type="gramStart"/>
      <w:r>
        <w:rPr>
          <w:rFonts w:ascii="Gandhari Unicode" w:hAnsi="Gandhari Unicode" w:cs="e-Tamil OTC"/>
          <w:lang w:val="en-GB"/>
        </w:rPr>
        <w:t>abide</w:t>
      </w:r>
      <w:proofErr w:type="gramEnd"/>
      <w:r>
        <w:rPr>
          <w:rFonts w:ascii="Gandhari Unicode" w:hAnsi="Gandhari Unicode" w:cs="e-Tamil OTC"/>
          <w:lang w:val="en-GB"/>
        </w:rPr>
        <w:t>- place leave(inf.) happen-if</w:t>
      </w:r>
      <w:r>
        <w:rPr>
          <w:rFonts w:ascii="Gandhari Unicode" w:hAnsi="Gandhari Unicode" w:cs="e-Tamil OTC"/>
          <w:position w:val="6"/>
          <w:lang w:val="en-GB"/>
        </w:rPr>
        <w:t>ē</w:t>
      </w:r>
      <w:r>
        <w:rPr>
          <w:rFonts w:ascii="Gandhari Unicode" w:hAnsi="Gandhari Unicode" w:cs="e-Tamil OTC"/>
          <w:lang w:val="en-GB"/>
        </w:rPr>
        <w:t>.</w:t>
      </w:r>
    </w:p>
    <w:p w14:paraId="771787EF" w14:textId="77777777" w:rsidR="00544225" w:rsidRDefault="00544225">
      <w:pPr>
        <w:pStyle w:val="Textbody"/>
        <w:spacing w:after="29"/>
        <w:jc w:val="both"/>
        <w:rPr>
          <w:rFonts w:ascii="Gandhari Unicode" w:hAnsi="Gandhari Unicode" w:cs="e-Tamil OTC"/>
          <w:lang w:val="en-GB"/>
        </w:rPr>
      </w:pPr>
    </w:p>
    <w:p w14:paraId="5CC6C193" w14:textId="77777777" w:rsidR="00544225" w:rsidRDefault="00544225">
      <w:pPr>
        <w:pStyle w:val="Textbody"/>
        <w:spacing w:after="29"/>
        <w:jc w:val="both"/>
        <w:rPr>
          <w:rFonts w:ascii="Gandhari Unicode" w:hAnsi="Gandhari Unicode" w:cs="e-Tamil OTC"/>
          <w:lang w:val="en-GB"/>
        </w:rPr>
      </w:pPr>
    </w:p>
    <w:p w14:paraId="4FFD180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The heart, stopping is impossible [to it].</w:t>
      </w:r>
    </w:p>
    <w:p w14:paraId="3B8F35B5"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He,</w:t>
      </w:r>
    </w:p>
    <w:p w14:paraId="000C3BF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without saying “[even] if there is no love, consideration [is] wealth”,</w:t>
      </w:r>
    </w:p>
    <w:p w14:paraId="7064688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he is one who has the strength [and] forces by strength.</w:t>
      </w:r>
      <w:r>
        <w:rPr>
          <w:rStyle w:val="FootnoteReference1"/>
          <w:rFonts w:ascii="Gandhari Unicode" w:hAnsi="Gandhari Unicode" w:cs="e-Tamil OTC"/>
          <w:lang w:val="en-GB"/>
        </w:rPr>
        <w:footnoteReference w:id="764"/>
      </w:r>
    </w:p>
    <w:p w14:paraId="570C384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And no one is there who </w:t>
      </w:r>
      <w:proofErr w:type="gramStart"/>
      <w:r>
        <w:rPr>
          <w:rFonts w:ascii="Gandhari Unicode" w:hAnsi="Gandhari Unicode" w:cs="e-Tamil OTC"/>
          <w:lang w:val="en-GB"/>
        </w:rPr>
        <w:t>says</w:t>
      </w:r>
      <w:proofErr w:type="gramEnd"/>
      <w:r>
        <w:rPr>
          <w:rFonts w:ascii="Gandhari Unicode" w:hAnsi="Gandhari Unicode" w:cs="e-Tamil OTC"/>
          <w:lang w:val="en-GB"/>
        </w:rPr>
        <w:t xml:space="preserve"> “don't you fear”,</w:t>
      </w:r>
    </w:p>
    <w:p w14:paraId="0AD6D1EF"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while they pleasantly close [their] eyes,</w:t>
      </w:r>
    </w:p>
    <w:p w14:paraId="6E4079C4"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even if they don't remove [the evil]</w:t>
      </w:r>
      <w:r>
        <w:rPr>
          <w:rStyle w:val="FootnoteReference1"/>
          <w:rFonts w:ascii="Gandhari Unicode" w:hAnsi="Gandhari Unicode" w:cs="e-Tamil OTC"/>
          <w:lang w:val="en-GB"/>
        </w:rPr>
        <w:footnoteReference w:id="765"/>
      </w:r>
      <w:r>
        <w:rPr>
          <w:rFonts w:ascii="Gandhari Unicode" w:hAnsi="Gandhari Unicode" w:cs="e-Tamil OTC"/>
          <w:lang w:val="en-GB"/>
        </w:rPr>
        <w:t>,</w:t>
      </w:r>
    </w:p>
    <w:p w14:paraId="3A8C3A08" w14:textId="77777777" w:rsidR="00544225" w:rsidRDefault="00000000">
      <w:pPr>
        <w:pStyle w:val="Textbody"/>
        <w:tabs>
          <w:tab w:val="left" w:pos="288"/>
        </w:tabs>
        <w:spacing w:after="74"/>
        <w:jc w:val="both"/>
        <w:rPr>
          <w:rFonts w:ascii="Gandhari Unicode" w:hAnsi="Gandhari Unicode" w:cs="e-Tamil OTC"/>
          <w:lang w:val="en-GB"/>
        </w:rPr>
      </w:pPr>
      <w:r>
        <w:rPr>
          <w:rFonts w:ascii="Gandhari Unicode" w:hAnsi="Gandhari Unicode" w:cs="e-Tamil OTC"/>
          <w:lang w:val="en-GB"/>
        </w:rPr>
        <w:tab/>
        <w:t>like the people here [do] for the moon taken by the snake</w:t>
      </w:r>
      <w:r>
        <w:rPr>
          <w:rStyle w:val="FootnoteReference1"/>
          <w:rFonts w:ascii="Gandhari Unicode" w:hAnsi="Gandhari Unicode" w:cs="e-Tamil OTC"/>
          <w:lang w:val="en-GB"/>
        </w:rPr>
        <w:footnoteReference w:id="766"/>
      </w:r>
      <w:r>
        <w:rPr>
          <w:rFonts w:ascii="Gandhari Unicode" w:hAnsi="Gandhari Unicode" w:cs="e-Tamil OTC"/>
          <w:lang w:val="en-GB"/>
        </w:rPr>
        <w:t>.</w:t>
      </w:r>
    </w:p>
    <w:p w14:paraId="309B190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Pitiable [is] it, shame,</w:t>
      </w:r>
    </w:p>
    <w:p w14:paraId="491CE0E3"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if [we] happen to leave for the place he abides there.</w:t>
      </w:r>
    </w:p>
    <w:p w14:paraId="73EC4425" w14:textId="77777777" w:rsidR="00544225" w:rsidRDefault="00544225">
      <w:pPr>
        <w:pStyle w:val="Textbody"/>
        <w:spacing w:after="0"/>
        <w:jc w:val="both"/>
        <w:rPr>
          <w:rFonts w:ascii="Gandhari Unicode" w:hAnsi="Gandhari Unicode" w:cs="e-Tamil OTC"/>
          <w:lang w:val="en-GB"/>
        </w:rPr>
      </w:pPr>
    </w:p>
    <w:p w14:paraId="49FF3DEC" w14:textId="77777777" w:rsidR="00544225" w:rsidRDefault="00000000">
      <w:pPr>
        <w:rPr>
          <w:rFonts w:ascii="Gandhari Unicode" w:eastAsiaTheme="majorEastAsia" w:hAnsi="Gandhari Unicode" w:cstheme="majorBidi" w:hint="eastAsia"/>
          <w:b/>
        </w:rPr>
      </w:pPr>
      <w:r>
        <w:br w:type="page"/>
      </w:r>
    </w:p>
    <w:p w14:paraId="5FF7519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396</w:t>
      </w:r>
      <w:r>
        <w:rPr>
          <w:rFonts w:ascii="e-Tamil OTC" w:hAnsi="e-Tamil OTC" w:cs="e-Tamil OTC"/>
          <w:b/>
          <w:i w:val="0"/>
          <w:iCs w:val="0"/>
          <w:color w:val="auto"/>
        </w:rPr>
        <w:t xml:space="preserve"> </w:t>
      </w:r>
      <w:proofErr w:type="spellStart"/>
      <w:r>
        <w:rPr>
          <w:rFonts w:ascii="e-Tamil OTC" w:hAnsi="e-Tamil OTC" w:cs="e-Tamil OTC"/>
          <w:i w:val="0"/>
          <w:iCs w:val="0"/>
          <w:color w:val="auto"/>
        </w:rPr>
        <w:t>கயமன்</w:t>
      </w:r>
      <w:proofErr w:type="spellEnd"/>
      <w:r>
        <w:rPr>
          <w:rFonts w:ascii="e-Tamil OTC" w:hAnsi="e-Tamil OTC" w:cs="e-Tamil OTC"/>
          <w:i w:val="0"/>
          <w:iCs w:val="0"/>
          <w:color w:val="auto"/>
        </w:rPr>
        <w:t xml:space="preserve">: </w:t>
      </w:r>
      <w:r>
        <w:rPr>
          <w:rFonts w:ascii="Gandhari Unicode" w:hAnsi="Gandhari Unicode"/>
          <w:i w:val="0"/>
          <w:iCs w:val="0"/>
          <w:color w:val="auto"/>
        </w:rPr>
        <w:t>the foster-mother</w:t>
      </w:r>
    </w:p>
    <w:p w14:paraId="2E01D2F1"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மகட்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போக்கிய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17062D29" w14:textId="77777777" w:rsidR="00544225" w:rsidRDefault="00544225">
      <w:pPr>
        <w:pStyle w:val="Textbody"/>
        <w:spacing w:after="29"/>
        <w:jc w:val="both"/>
        <w:rPr>
          <w:rFonts w:ascii="Gandhari Unicode" w:hAnsi="Gandhari Unicode" w:cs="e-Tamil OTC"/>
          <w:lang w:val="en-GB"/>
        </w:rPr>
      </w:pPr>
    </w:p>
    <w:p w14:paraId="62FF4DE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முண்ணாள்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பந்துடன்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மேவாள்</w:t>
      </w:r>
      <w:proofErr w:type="spellEnd"/>
    </w:p>
    <w:p w14:paraId="775D09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விளையா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டயர்வோ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ளினியே</w:t>
      </w:r>
      <w:proofErr w:type="spellEnd"/>
    </w:p>
    <w:p w14:paraId="47520B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யெளிதென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வுணர்ந்தனள்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முளிசினை</w:t>
      </w:r>
      <w:proofErr w:type="spellEnd"/>
    </w:p>
    <w:p w14:paraId="319BC7D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டொருத்தல்</w:t>
      </w:r>
      <w:proofErr w:type="spellEnd"/>
    </w:p>
    <w:p w14:paraId="404F1D9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குன்றத்து</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வெவ்வரைக்</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கவாஅன்</w:t>
      </w:r>
      <w:proofErr w:type="spellEnd"/>
    </w:p>
    <w:p w14:paraId="362ED51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மழைமுழங்கு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கடுங்குர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லோர்க்குங்</w:t>
      </w:r>
      <w:proofErr w:type="spellEnd"/>
    </w:p>
    <w:p w14:paraId="3DB1A5C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கழைதிரங்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யவனொடு</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செலவே</w:t>
      </w:r>
      <w:proofErr w:type="spellEnd"/>
      <w:r>
        <w:rPr>
          <w:rFonts w:ascii="Gandhari Unicode" w:hAnsi="Gandhari Unicode" w:cs="e-Tamil OTC"/>
          <w:lang w:val="en-GB"/>
        </w:rPr>
        <w:t>.</w:t>
      </w:r>
    </w:p>
    <w:p w14:paraId="633195A3" w14:textId="77777777" w:rsidR="00544225" w:rsidRDefault="00544225">
      <w:pPr>
        <w:pStyle w:val="Textbody"/>
        <w:spacing w:after="29"/>
        <w:jc w:val="both"/>
        <w:rPr>
          <w:rFonts w:ascii="Gandhari Unicode" w:hAnsi="Gandhari Unicode" w:cs="e-Tamil OTC"/>
          <w:lang w:val="en-GB"/>
        </w:rPr>
      </w:pPr>
    </w:p>
    <w:p w14:paraId="00467FF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1b</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முண்ணாள்</w:t>
      </w:r>
      <w:proofErr w:type="spellEnd"/>
      <w:r>
        <w:rPr>
          <w:rFonts w:ascii="Gandhari Unicode" w:eastAsia="URW Palladio UNI" w:hAnsi="Gandhari Unicode" w:cs="e-Tamil OTC"/>
          <w:lang w:val="en-GB"/>
        </w:rPr>
        <w:t xml:space="preserve"> L1, C1+2+3, G1v+2,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முண்ணான்</w:t>
      </w:r>
      <w:proofErr w:type="spellEnd"/>
      <w:r>
        <w:rPr>
          <w:rFonts w:ascii="Gandhari Unicode" w:eastAsia="URW Palladio UNI" w:hAnsi="Gandhari Unicode" w:cs="e-Tamil OTC"/>
          <w:lang w:val="en-GB"/>
        </w:rPr>
        <w:t xml:space="preserve"> G1 • </w:t>
      </w:r>
      <w:r>
        <w:rPr>
          <w:rFonts w:ascii="Gandhari Unicode" w:eastAsia="URW Palladio UNI" w:hAnsi="Gandhari Unicode" w:cs="e-Tamil OTC"/>
          <w:b/>
          <w:bCs/>
          <w:lang w:val="en-GB"/>
        </w:rPr>
        <w:t>3a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யெளிதென</w:t>
      </w:r>
      <w:proofErr w:type="spellEnd"/>
      <w:r>
        <w:rPr>
          <w:rFonts w:ascii="Gandhari Unicode" w:eastAsia="URW Palladio UNI" w:hAnsi="Gandhari Unicode" w:cs="e-Tamil OTC"/>
          <w:lang w:val="en-GB"/>
        </w:rPr>
        <w:t xml:space="preserve"> C1+2, G2, EA,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யெழிதன</w:t>
      </w:r>
      <w:proofErr w:type="spellEnd"/>
      <w:r>
        <w:rPr>
          <w:rFonts w:ascii="Gandhari Unicode" w:eastAsia="URW Palladio UNI" w:hAnsi="Gandhari Unicode" w:cs="e-Tamil OTC"/>
          <w:lang w:val="en-GB"/>
        </w:rPr>
        <w:t xml:space="preserve"> L1, G1; </w:t>
      </w:r>
      <w:proofErr w:type="spellStart"/>
      <w:r>
        <w:rPr>
          <w:rFonts w:ascii="Gandhari Unicode" w:eastAsia="URW Palladio UNI" w:hAnsi="Gandhari Unicode" w:cs="e-Tamil OTC"/>
          <w:lang w:val="en-GB"/>
        </w:rPr>
        <w:t>யெழதன</w:t>
      </w:r>
      <w:proofErr w:type="spellEnd"/>
      <w:r>
        <w:rPr>
          <w:rFonts w:ascii="Gandhari Unicode" w:eastAsia="URW Palladio UNI" w:hAnsi="Gandhari Unicode" w:cs="e-Tamil OTC"/>
          <w:lang w:val="en-GB"/>
        </w:rPr>
        <w:t xml:space="preserve"> C3 •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வுணர்ந்தனள்</w:t>
      </w:r>
      <w:proofErr w:type="spellEnd"/>
      <w:r>
        <w:rPr>
          <w:rFonts w:ascii="Gandhari Unicode" w:hAnsi="Gandhari Unicode" w:cs="e-Tamil OTC"/>
          <w:lang w:val="en-GB"/>
        </w:rPr>
        <w:t xml:space="preserve"> L1, C2+3, G1+2v,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w:t>
      </w:r>
      <w:proofErr w:type="spellStart"/>
      <w:r>
        <w:rPr>
          <w:rFonts w:ascii="Gandhari Unicode" w:eastAsia="URW Palladio UNI" w:hAnsi="Gandhari Unicode" w:cs="e-Tamil OTC"/>
          <w:lang w:val="en-GB"/>
        </w:rPr>
        <w:t>ந்தணள்</w:t>
      </w:r>
      <w:proofErr w:type="spellEnd"/>
      <w:r>
        <w:rPr>
          <w:rFonts w:ascii="Gandhari Unicode" w:hAnsi="Gandhari Unicode" w:cs="e-Tamil OTC"/>
          <w:lang w:val="en-GB"/>
        </w:rPr>
        <w:t xml:space="preserve"> C1; </w:t>
      </w:r>
      <w:proofErr w:type="spellStart"/>
      <w:r>
        <w:rPr>
          <w:rFonts w:ascii="Gandhari Unicode" w:hAnsi="Gandhari Unicode" w:cs="e-Tamil OTC"/>
          <w:lang w:val="en-GB"/>
        </w:rPr>
        <w:t>வுரைத்தனள்</w:t>
      </w:r>
      <w:proofErr w:type="spellEnd"/>
      <w:r>
        <w:rPr>
          <w:rFonts w:ascii="Gandhari Unicode" w:hAnsi="Gandhari Unicode" w:cs="e-Tamil OTC"/>
          <w:lang w:val="en-GB"/>
        </w:rPr>
        <w:t xml:space="preserve"> G1v+2,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முளிசினை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ATv</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முறிசினை</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யோமை</w:t>
      </w:r>
      <w:proofErr w:type="spellEnd"/>
      <w:r>
        <w:rPr>
          <w:rFonts w:ascii="Gandhari Unicode" w:hAnsi="Gandhari Unicode" w:cs="e-Tamil OTC"/>
          <w:lang w:val="en-GB"/>
        </w:rPr>
        <w:t xml:space="preserve"> C2+3v, G2,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w:t>
      </w:r>
      <w:proofErr w:type="spellEnd"/>
      <w:r>
        <w:rPr>
          <w:rFonts w:ascii="Gandhari Unicode" w:hAnsi="Gandhari Unicode" w:cs="e-Tamil OTC"/>
          <w:lang w:val="en-GB"/>
        </w:rPr>
        <w:t xml:space="preserve"> C1, G1v,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யோமக்</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வுயர்கேட்</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டொருத்தல்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டொருத்தனல்</w:t>
      </w:r>
      <w:proofErr w:type="spellEnd"/>
      <w:r>
        <w:rPr>
          <w:rFonts w:ascii="Gandhari Unicode" w:hAnsi="Gandhari Unicode" w:cs="e-Tamil OTC"/>
          <w:lang w:val="en-GB"/>
        </w:rPr>
        <w:t xml:space="preserve"> L1, C1+3, G1v,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டொருத்தநல்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வெவ்வரைக்</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வெவரைக்</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வெவறைக்</w:t>
      </w:r>
      <w:proofErr w:type="spellEnd"/>
      <w:r>
        <w:rPr>
          <w:rFonts w:ascii="Gandhari Unicode" w:hAnsi="Gandhari Unicode" w:cs="e-Tamil OTC"/>
          <w:lang w:val="en-GB"/>
        </w:rPr>
        <w:t xml:space="preserve"> L1, C1; </w:t>
      </w:r>
      <w:proofErr w:type="spellStart"/>
      <w:r>
        <w:rPr>
          <w:rFonts w:ascii="Gandhari Unicode" w:hAnsi="Gandhari Unicode" w:cs="e-Tamil OTC"/>
          <w:lang w:val="en-GB"/>
        </w:rPr>
        <w:t>வேவறைக்</w:t>
      </w:r>
      <w:proofErr w:type="spellEnd"/>
      <w:r>
        <w:rPr>
          <w:rFonts w:ascii="Gandhari Unicode" w:hAnsi="Gandhari Unicode" w:cs="e-Tamil OTC"/>
          <w:lang w:val="en-GB"/>
        </w:rPr>
        <w:t xml:space="preserve"> C3; </w:t>
      </w:r>
      <w:proofErr w:type="spellStart"/>
      <w:r>
        <w:rPr>
          <w:rFonts w:ascii="Gandhari Unicode" w:hAnsi="Gandhari Unicode" w:cs="e-Tamil OTC"/>
          <w:lang w:val="en-GB"/>
        </w:rPr>
        <w:t>வெவ்வறைக்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5d</w:t>
      </w:r>
      <w:r>
        <w:rPr>
          <w:rFonts w:ascii="Gandhari Unicode" w:hAnsi="Gandhari Unicode" w:cs="e-Tamil OTC"/>
          <w:lang w:val="en-GB"/>
        </w:rPr>
        <w:t xml:space="preserve"> </w:t>
      </w:r>
      <w:proofErr w:type="spellStart"/>
      <w:r>
        <w:rPr>
          <w:rFonts w:ascii="Gandhari Unicode" w:hAnsi="Gandhari Unicode" w:cs="e-Tamil OTC"/>
          <w:lang w:val="en-GB"/>
        </w:rPr>
        <w:t>கவாஅன்</w:t>
      </w:r>
      <w:proofErr w:type="spellEnd"/>
      <w:r>
        <w:rPr>
          <w:rFonts w:ascii="Gandhari Unicode" w:hAnsi="Gandhari Unicode" w:cs="e-Tamil OTC"/>
          <w:lang w:val="en-GB"/>
        </w:rPr>
        <w:t xml:space="preserve"> C2, G2, EA, Cam: </w:t>
      </w:r>
      <w:proofErr w:type="spellStart"/>
      <w:r>
        <w:rPr>
          <w:rFonts w:ascii="Gandhari Unicode" w:hAnsi="Gandhari Unicode" w:cs="e-Tamil OTC"/>
          <w:lang w:val="en-GB"/>
        </w:rPr>
        <w:t>கவான்</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7d</w:t>
      </w:r>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p>
    <w:p w14:paraId="2BA7A981" w14:textId="77777777" w:rsidR="00544225" w:rsidRDefault="00544225">
      <w:pPr>
        <w:pStyle w:val="Textbody"/>
        <w:spacing w:after="29"/>
        <w:jc w:val="both"/>
        <w:rPr>
          <w:rFonts w:ascii="Gandhari Unicode" w:hAnsi="Gandhari Unicode" w:cs="e-Tamil OTC"/>
          <w:lang w:val="en-GB"/>
        </w:rPr>
      </w:pPr>
    </w:p>
    <w:p w14:paraId="5A1E88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pāl</w:t>
      </w:r>
      <w:proofErr w:type="spellEnd"/>
      <w:r>
        <w:rPr>
          <w:rFonts w:ascii="Gandhari Unicode" w:hAnsi="Gandhari Unicode" w:cs="e-Tamil OTC"/>
          <w:lang w:val="en-GB"/>
        </w:rPr>
        <w:t xml:space="preserve">-um </w:t>
      </w:r>
      <w:proofErr w:type="spellStart"/>
      <w:r>
        <w:rPr>
          <w:rFonts w:ascii="Gandhari Unicode" w:hAnsi="Gandhari Unicode" w:cs="e-Tamil OTC"/>
          <w:lang w:val="en-GB"/>
        </w:rPr>
        <w:t>uṇṇāḷ</w:t>
      </w:r>
      <w:proofErr w:type="spellEnd"/>
      <w:r>
        <w:rPr>
          <w:rFonts w:ascii="Gandhari Unicode" w:hAnsi="Gandhari Unicode" w:cs="e-Tamil OTC"/>
          <w:lang w:val="en-GB"/>
        </w:rPr>
        <w:t xml:space="preserve"> pant*</w:t>
      </w:r>
      <w:ins w:id="1445" w:author="Narmada Hansani Polgampalage" w:date="2023-12-04T14:55:00Z">
        <w:r>
          <w:rPr>
            <w:rFonts w:ascii="Gandhari Unicode" w:hAnsi="Gandhari Unicode" w:cs="e-Tamil OTC"/>
            <w:lang w:val="en-GB"/>
          </w:rPr>
          <w:t>-</w:t>
        </w:r>
      </w:ins>
      <w:proofErr w:type="spellStart"/>
      <w:del w:id="1446" w:author="Narmada Hansani Polgampalage" w:date="2023-12-04T14:55:00Z">
        <w:r>
          <w:rPr>
            <w:rFonts w:ascii="Gandhari Unicode" w:hAnsi="Gandhari Unicode" w:cs="e-Tamil OTC"/>
            <w:lang w:val="en-GB"/>
          </w:rPr>
          <w:delText xml:space="preserve"> </w:delText>
        </w:r>
      </w:del>
      <w:r>
        <w:rPr>
          <w:rFonts w:ascii="Gandhari Unicode" w:hAnsi="Gandhari Unicode" w:cs="e-Tamil OTC"/>
          <w:lang w:val="en-GB"/>
        </w:rPr>
        <w:t>uṭaṉ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mēvāḷ</w:t>
      </w:r>
      <w:proofErr w:type="spellEnd"/>
    </w:p>
    <w:p w14:paraId="607A32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viḷaiyāṭ</w:t>
      </w:r>
      <w:proofErr w:type="spellEnd"/>
      <w:r>
        <w:rPr>
          <w:rFonts w:ascii="Gandhari Unicode" w:hAnsi="Gandhari Unicode" w:cs="e-Tamil OTC"/>
          <w:lang w:val="en-GB"/>
        </w:rPr>
        <w:t xml:space="preserve">* </w:t>
      </w:r>
      <w:proofErr w:type="spellStart"/>
      <w:r>
        <w:rPr>
          <w:rFonts w:ascii="Gandhari Unicode" w:hAnsi="Gandhari Unicode" w:cs="e-Tamil OTC"/>
          <w:lang w:val="en-GB"/>
        </w:rPr>
        <w:t>āyamōṭ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ayarvōḷ</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w:t>
      </w:r>
      <w:proofErr w:type="spellEnd"/>
      <w:r>
        <w:rPr>
          <w:rFonts w:ascii="Gandhari Unicode" w:hAnsi="Gandhari Unicode" w:cs="e-Tamil OTC"/>
          <w:lang w:val="en-GB"/>
        </w:rPr>
        <w:t>-~ē</w:t>
      </w:r>
    </w:p>
    <w:p w14:paraId="4B012A0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eḷit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uṇarntaṉaḷ-</w:t>
      </w:r>
      <w:r>
        <w:rPr>
          <w:rFonts w:ascii="Gandhari Unicode" w:hAnsi="Gandhari Unicode" w:cs="e-Tamil OTC"/>
          <w:lang w:val="en-GB"/>
        </w:rPr>
        <w:t>kollō</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muḷi</w:t>
      </w:r>
      <w:proofErr w:type="spellEnd"/>
      <w:r>
        <w:rPr>
          <w:rFonts w:ascii="Gandhari Unicode" w:hAnsi="Gandhari Unicode" w:cs="e-Tamil OTC"/>
          <w:lang w:val="en-GB"/>
        </w:rPr>
        <w:t xml:space="preserve"> </w:t>
      </w:r>
      <w:proofErr w:type="spellStart"/>
      <w:r>
        <w:rPr>
          <w:rFonts w:ascii="Gandhari Unicode" w:hAnsi="Gandhari Unicode" w:cs="e-Tamil OTC"/>
          <w:lang w:val="en-GB"/>
        </w:rPr>
        <w:t>ciṉai</w:t>
      </w:r>
      <w:proofErr w:type="spellEnd"/>
    </w:p>
    <w:p w14:paraId="06B55C22"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w:t>
      </w:r>
      <w:proofErr w:type="spellStart"/>
      <w:r>
        <w:rPr>
          <w:rFonts w:ascii="Gandhari Unicode" w:hAnsi="Gandhari Unicode" w:cs="e-Tamil OTC"/>
          <w:lang w:val="en-GB"/>
        </w:rPr>
        <w:t>kuttiya</w:t>
      </w:r>
      <w:proofErr w:type="spellEnd"/>
      <w:r>
        <w:rPr>
          <w:rFonts w:ascii="Gandhari Unicode" w:hAnsi="Gandhari Unicode" w:cs="e-Tamil OTC"/>
          <w:lang w:val="en-GB"/>
        </w:rPr>
        <w:t xml:space="preserve"> ~</w:t>
      </w:r>
      <w:proofErr w:type="spellStart"/>
      <w:r>
        <w:rPr>
          <w:rFonts w:ascii="Gandhari Unicode" w:hAnsi="Gandhari Unicode" w:cs="e-Tamil OTC"/>
          <w:lang w:val="en-GB"/>
        </w:rPr>
        <w: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kōṭṭ</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oruttal</w:t>
      </w:r>
      <w:proofErr w:type="spellEnd"/>
    </w:p>
    <w:p w14:paraId="769C29D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vēṉil</w:t>
      </w:r>
      <w:proofErr w:type="spellEnd"/>
      <w:r>
        <w:rPr>
          <w:rFonts w:ascii="Gandhari Unicode" w:hAnsi="Gandhari Unicode" w:cs="e-Tamil OTC"/>
          <w:lang w:val="en-GB"/>
        </w:rPr>
        <w:t xml:space="preserve"> </w:t>
      </w:r>
      <w:proofErr w:type="spellStart"/>
      <w:r>
        <w:rPr>
          <w:rFonts w:ascii="Gandhari Unicode" w:hAnsi="Gandhari Unicode" w:cs="e-Tamil OTC"/>
          <w:lang w:val="en-GB"/>
        </w:rPr>
        <w:t>kuṉṟattu</w:t>
      </w:r>
      <w:proofErr w:type="spellEnd"/>
      <w:r>
        <w:rPr>
          <w:rFonts w:ascii="Gandhari Unicode" w:hAnsi="Gandhari Unicode" w:cs="e-Tamil OTC"/>
          <w:lang w:val="en-GB"/>
        </w:rPr>
        <w:t xml:space="preserve"> </w:t>
      </w:r>
      <w:proofErr w:type="spellStart"/>
      <w:r>
        <w:rPr>
          <w:rFonts w:ascii="Gandhari Unicode" w:hAnsi="Gandhari Unicode" w:cs="e-Tamil OTC"/>
          <w:lang w:val="en-GB"/>
        </w:rPr>
        <w:t>vem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w:t>
      </w:r>
      <w:proofErr w:type="spellEnd"/>
      <w:ins w:id="1447" w:author="Narmada Hansani Polgampalage" w:date="2023-12-04T14:56:00Z">
        <w:r>
          <w:rPr>
            <w:rFonts w:ascii="Gandhari Unicode" w:hAnsi="Gandhari Unicode" w:cs="e-Tamil OTC"/>
            <w:i/>
            <w:iCs/>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kavāaṉ</w:t>
      </w:r>
      <w:proofErr w:type="spellEnd"/>
    </w:p>
    <w:p w14:paraId="5FFD09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muḻaṅku</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kural</w:t>
      </w:r>
      <w:proofErr w:type="spellEnd"/>
      <w:r>
        <w:rPr>
          <w:rFonts w:ascii="Gandhari Unicode" w:hAnsi="Gandhari Unicode" w:cs="e-Tamil OTC"/>
          <w:lang w:val="en-GB"/>
        </w:rPr>
        <w:t xml:space="preserve"> </w:t>
      </w:r>
      <w:proofErr w:type="spellStart"/>
      <w:r>
        <w:rPr>
          <w:rFonts w:ascii="Gandhari Unicode" w:hAnsi="Gandhari Unicode" w:cs="e-Tamil OTC"/>
          <w:lang w:val="en-GB"/>
        </w:rPr>
        <w:t>ōrkkum</w:t>
      </w:r>
      <w:proofErr w:type="spellEnd"/>
    </w:p>
    <w:p w14:paraId="09708CDA"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tiraṅk</w:t>
      </w:r>
      <w:proofErr w:type="spellEnd"/>
      <w:r>
        <w:rPr>
          <w:rFonts w:ascii="Gandhari Unicode" w:hAnsi="Gandhari Unicode" w:cs="e-Tamil OTC"/>
          <w:lang w:val="en-GB"/>
        </w:rPr>
        <w:t xml:space="preserve">* </w:t>
      </w:r>
      <w:proofErr w:type="spellStart"/>
      <w:r>
        <w:rPr>
          <w:rFonts w:ascii="Gandhari Unicode" w:hAnsi="Gandhari Unicode" w:cs="e-Tamil OTC"/>
          <w:lang w:val="en-GB"/>
        </w:rPr>
        <w:t>ār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avaṉoṭu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celav</w:t>
      </w:r>
      <w:proofErr w:type="spellEnd"/>
      <w:r>
        <w:rPr>
          <w:rFonts w:ascii="Gandhari Unicode" w:hAnsi="Gandhari Unicode" w:cs="e-Tamil OTC"/>
          <w:i/>
          <w:iCs/>
          <w:lang w:val="en-GB"/>
        </w:rPr>
        <w:t>*-ē</w:t>
      </w:r>
      <w:r>
        <w:rPr>
          <w:rFonts w:ascii="Gandhari Unicode" w:hAnsi="Gandhari Unicode" w:cs="e-Tamil OTC"/>
          <w:lang w:val="en-GB"/>
        </w:rPr>
        <w:t>.</w:t>
      </w:r>
    </w:p>
    <w:p w14:paraId="3DD83CB2" w14:textId="77777777" w:rsidR="00544225" w:rsidRDefault="00544225">
      <w:pPr>
        <w:pStyle w:val="Textbody"/>
        <w:spacing w:after="29" w:line="260" w:lineRule="exact"/>
        <w:jc w:val="both"/>
        <w:rPr>
          <w:rFonts w:ascii="Gandhari Unicode" w:hAnsi="Gandhari Unicode" w:cs="e-Tamil OTC"/>
          <w:u w:val="single"/>
          <w:lang w:val="en-GB"/>
        </w:rPr>
      </w:pPr>
    </w:p>
    <w:p w14:paraId="2B9D46AA" w14:textId="77777777" w:rsidR="00544225" w:rsidRDefault="00544225">
      <w:pPr>
        <w:pStyle w:val="Textbody"/>
        <w:spacing w:after="29" w:line="260" w:lineRule="exact"/>
        <w:jc w:val="both"/>
        <w:rPr>
          <w:rFonts w:ascii="Gandhari Unicode" w:hAnsi="Gandhari Unicode" w:cs="e-Tamil OTC"/>
          <w:u w:val="single"/>
          <w:lang w:val="en-GB"/>
        </w:rPr>
      </w:pPr>
    </w:p>
    <w:p w14:paraId="4BACC4F8"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E0D366F"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mother, who had let go the daughter.</w:t>
      </w:r>
    </w:p>
    <w:p w14:paraId="1BEE2016" w14:textId="77777777" w:rsidR="00544225" w:rsidRDefault="00544225">
      <w:pPr>
        <w:pStyle w:val="Textbody"/>
        <w:spacing w:after="29" w:line="260" w:lineRule="exact"/>
        <w:jc w:val="both"/>
        <w:rPr>
          <w:rFonts w:ascii="Gandhari Unicode" w:hAnsi="Gandhari Unicode" w:cs="e-Tamil OTC"/>
          <w:lang w:val="en-GB"/>
        </w:rPr>
      </w:pPr>
    </w:p>
    <w:p w14:paraId="1951A4B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milk</w:t>
      </w:r>
      <w:r>
        <w:rPr>
          <w:rFonts w:ascii="Gandhari Unicode" w:hAnsi="Gandhari Unicode" w:cs="e-Tamil OTC"/>
          <w:position w:val="6"/>
          <w:lang w:val="en-GB"/>
        </w:rPr>
        <w:t>um</w:t>
      </w:r>
      <w:r>
        <w:rPr>
          <w:rFonts w:ascii="Gandhari Unicode" w:hAnsi="Gandhari Unicode" w:cs="e-Tamil OTC"/>
          <w:lang w:val="en-GB"/>
        </w:rPr>
        <w:t xml:space="preserve"> eat-not-she ball-with wish-not-she</w:t>
      </w:r>
    </w:p>
    <w:p w14:paraId="6C28C736"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play- attendant-with be-engaged-she </w:t>
      </w:r>
      <w:proofErr w:type="gramStart"/>
      <w:r>
        <w:rPr>
          <w:rFonts w:ascii="Gandhari Unicode" w:hAnsi="Gandhari Unicode" w:cs="e-Tamil OTC"/>
          <w:lang w:val="en-GB"/>
        </w:rPr>
        <w:t>now</w:t>
      </w:r>
      <w:r>
        <w:rPr>
          <w:rFonts w:ascii="Gandhari Unicode" w:hAnsi="Gandhari Unicode" w:cs="e-Tamil OTC"/>
          <w:position w:val="6"/>
          <w:lang w:val="en-GB"/>
        </w:rPr>
        <w:t>ē</w:t>
      </w:r>
      <w:proofErr w:type="gramEnd"/>
    </w:p>
    <w:p w14:paraId="736F4E7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easy-it say(inf.) she-realised</w:t>
      </w:r>
      <w:proofErr w:type="spellStart"/>
      <w:r>
        <w:rPr>
          <w:rFonts w:ascii="Gandhari Unicode" w:hAnsi="Gandhari Unicode" w:cs="e-Tamil OTC"/>
          <w:position w:val="6"/>
          <w:lang w:val="en-GB"/>
        </w:rPr>
        <w:t>kollō</w:t>
      </w:r>
      <w:proofErr w:type="spellEnd"/>
      <w:r>
        <w:rPr>
          <w:rFonts w:ascii="Gandhari Unicode" w:hAnsi="Gandhari Unicode" w:cs="e-Tamil OTC"/>
          <w:lang w:val="en-GB"/>
        </w:rPr>
        <w:t xml:space="preserve"> dry- </w:t>
      </w:r>
      <w:proofErr w:type="gramStart"/>
      <w:r>
        <w:rPr>
          <w:rFonts w:ascii="Gandhari Unicode" w:hAnsi="Gandhari Unicode" w:cs="e-Tamil OTC"/>
          <w:lang w:val="en-GB"/>
        </w:rPr>
        <w:t>twig</w:t>
      </w:r>
      <w:proofErr w:type="gramEnd"/>
    </w:p>
    <w:p w14:paraId="10210737"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Ōmai</w:t>
      </w:r>
      <w:proofErr w:type="spellEnd"/>
      <w:r>
        <w:rPr>
          <w:rFonts w:ascii="Gandhari Unicode" w:hAnsi="Gandhari Unicode" w:cs="e-Tamil OTC"/>
          <w:lang w:val="en-GB"/>
        </w:rPr>
        <w:t xml:space="preserve">(-tree) pierced- height tusk- </w:t>
      </w:r>
      <w:proofErr w:type="gramStart"/>
      <w:r>
        <w:rPr>
          <w:rFonts w:ascii="Gandhari Unicode" w:hAnsi="Gandhari Unicode" w:cs="e-Tamil OTC"/>
          <w:lang w:val="en-GB"/>
        </w:rPr>
        <w:t>male</w:t>
      </w:r>
      <w:proofErr w:type="gramEnd"/>
    </w:p>
    <w:p w14:paraId="5E1E8B7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summer hill(obl.) hot mountain mountain-slope</w:t>
      </w:r>
    </w:p>
    <w:p w14:paraId="54D84C4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rain thunder- quick voice listening-</w:t>
      </w:r>
    </w:p>
    <w:p w14:paraId="08F45FE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bamboo dry-up- difficult place he-with going</w:t>
      </w:r>
      <w:r>
        <w:rPr>
          <w:rFonts w:ascii="Gandhari Unicode" w:hAnsi="Gandhari Unicode" w:cs="e-Tamil OTC"/>
          <w:position w:val="6"/>
          <w:lang w:val="en-GB"/>
        </w:rPr>
        <w:t>ē</w:t>
      </w:r>
      <w:r>
        <w:rPr>
          <w:rFonts w:ascii="Gandhari Unicode" w:hAnsi="Gandhari Unicode" w:cs="e-Tamil OTC"/>
          <w:lang w:val="en-GB"/>
        </w:rPr>
        <w:t>.</w:t>
      </w:r>
    </w:p>
    <w:p w14:paraId="220EBA71" w14:textId="77777777" w:rsidR="00544225" w:rsidRDefault="00544225">
      <w:pPr>
        <w:pStyle w:val="Textbody"/>
        <w:spacing w:after="29"/>
        <w:rPr>
          <w:rFonts w:ascii="Gandhari Unicode" w:hAnsi="Gandhari Unicode" w:cs="e-Tamil OTC"/>
          <w:lang w:val="en-GB"/>
        </w:rPr>
      </w:pPr>
    </w:p>
    <w:p w14:paraId="2A133F05" w14:textId="77777777" w:rsidR="00544225" w:rsidRDefault="00544225">
      <w:pPr>
        <w:pStyle w:val="Textbody"/>
        <w:spacing w:after="29"/>
        <w:rPr>
          <w:rFonts w:ascii="Gandhari Unicode" w:hAnsi="Gandhari Unicode" w:cs="e-Tamil OTC"/>
          <w:lang w:val="en-GB"/>
        </w:rPr>
      </w:pPr>
    </w:p>
    <w:p w14:paraId="3F655E9C"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who wouldn't even drink milk,</w:t>
      </w:r>
    </w:p>
    <w:p w14:paraId="2EEB5E9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wouldn't wish more than</w:t>
      </w:r>
      <w:r>
        <w:rPr>
          <w:rStyle w:val="FootnoteReference1"/>
          <w:rFonts w:ascii="Gandhari Unicode" w:hAnsi="Gandhari Unicode" w:cs="e-Tamil OTC"/>
          <w:lang w:val="en-GB"/>
        </w:rPr>
        <w:footnoteReference w:id="767"/>
      </w:r>
      <w:r>
        <w:rPr>
          <w:rFonts w:ascii="Gandhari Unicode" w:hAnsi="Gandhari Unicode" w:cs="e-Tamil OTC"/>
          <w:lang w:val="en-GB"/>
        </w:rPr>
        <w:t xml:space="preserve"> a ball,</w:t>
      </w:r>
    </w:p>
    <w:p w14:paraId="169796A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 xml:space="preserve">who would be engaged in play with [her] companions </w:t>
      </w:r>
      <w:r>
        <w:rPr>
          <w:rFonts w:ascii="Gandhari Unicode" w:eastAsia="URW Palladio UNI" w:hAnsi="Gandhari Unicode" w:cs="e-Tamil OTC"/>
          <w:lang w:val="en-GB"/>
        </w:rPr>
        <w:t>–</w:t>
      </w:r>
      <w:r>
        <w:rPr>
          <w:rFonts w:ascii="Gandhari Unicode" w:hAnsi="Gandhari Unicode" w:cs="e-Tamil OTC"/>
          <w:lang w:val="en-GB"/>
        </w:rPr>
        <w:t xml:space="preserve"> now!</w:t>
      </w:r>
    </w:p>
    <w:p w14:paraId="507A499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Did she feel it would be easy,</w:t>
      </w:r>
    </w:p>
    <w:p w14:paraId="7E6550E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going with him to a difficult place, where the bamboo dries up,</w:t>
      </w:r>
    </w:p>
    <w:p w14:paraId="0FDCEF0E"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where the bull with high tusks</w:t>
      </w:r>
      <w:r>
        <w:rPr>
          <w:rStyle w:val="FootnoteReference1"/>
          <w:rFonts w:ascii="Gandhari Unicode" w:hAnsi="Gandhari Unicode" w:cs="e-Tamil OTC"/>
          <w:lang w:val="en-GB"/>
        </w:rPr>
        <w:footnoteReference w:id="768"/>
      </w:r>
      <w:r>
        <w:rPr>
          <w:rFonts w:ascii="Gandhari Unicode" w:hAnsi="Gandhari Unicode" w:cs="e-Tamil OTC"/>
          <w:lang w:val="en-GB"/>
        </w:rPr>
        <w:t>,</w:t>
      </w:r>
    </w:p>
    <w:p w14:paraId="29CBB6C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 xml:space="preserve">who pierced the dry-leaved </w:t>
      </w:r>
      <w:proofErr w:type="spellStart"/>
      <w:r>
        <w:rPr>
          <w:rFonts w:ascii="Gandhari Unicode" w:hAnsi="Gandhari Unicode" w:cs="e-Tamil OTC"/>
          <w:lang w:val="en-GB"/>
        </w:rPr>
        <w:t>Ōmai</w:t>
      </w:r>
      <w:proofErr w:type="spellEnd"/>
      <w:r>
        <w:rPr>
          <w:rFonts w:ascii="Gandhari Unicode" w:hAnsi="Gandhari Unicode" w:cs="e-Tamil OTC"/>
          <w:lang w:val="en-GB"/>
        </w:rPr>
        <w:t xml:space="preserve"> tree,</w:t>
      </w:r>
    </w:p>
    <w:p w14:paraId="073040E6"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listens to the thundering, heavy voice of </w:t>
      </w:r>
      <w:proofErr w:type="gramStart"/>
      <w:r>
        <w:rPr>
          <w:rFonts w:ascii="Gandhari Unicode" w:hAnsi="Gandhari Unicode" w:cs="e-Tamil OTC"/>
          <w:lang w:val="en-GB"/>
        </w:rPr>
        <w:t>rain</w:t>
      </w:r>
      <w:proofErr w:type="gramEnd"/>
    </w:p>
    <w:p w14:paraId="61365F0A" w14:textId="77777777" w:rsidR="00544225" w:rsidRDefault="00000000">
      <w:pPr>
        <w:pStyle w:val="Textbody"/>
        <w:tabs>
          <w:tab w:val="left" w:pos="263"/>
        </w:tabs>
        <w:spacing w:after="0"/>
        <w:jc w:val="both"/>
        <w:rPr>
          <w:rFonts w:ascii="Gandhari Unicode" w:hAnsi="Gandhari Unicode" w:cs="e-Tamil OTC"/>
          <w:lang w:val="en-GB"/>
        </w:rPr>
      </w:pPr>
      <w:r>
        <w:rPr>
          <w:rFonts w:ascii="Gandhari Unicode" w:hAnsi="Gandhari Unicode" w:cs="e-Tamil OTC"/>
          <w:lang w:val="en-GB"/>
        </w:rPr>
        <w:tab/>
        <w:t>on the slope of the hot mountain in the hills</w:t>
      </w:r>
      <w:r>
        <w:rPr>
          <w:rStyle w:val="FootnoteReference1"/>
          <w:rFonts w:ascii="Gandhari Unicode" w:hAnsi="Gandhari Unicode" w:cs="e-Tamil OTC"/>
          <w:lang w:val="en-GB"/>
        </w:rPr>
        <w:footnoteReference w:id="769"/>
      </w:r>
      <w:r>
        <w:rPr>
          <w:rFonts w:ascii="Gandhari Unicode" w:hAnsi="Gandhari Unicode" w:cs="e-Tamil OTC"/>
          <w:lang w:val="en-GB"/>
        </w:rPr>
        <w:t xml:space="preserve"> in summer?</w:t>
      </w:r>
    </w:p>
    <w:p w14:paraId="7DE8F844" w14:textId="77777777" w:rsidR="00544225" w:rsidRDefault="00000000">
      <w:pPr>
        <w:rPr>
          <w:rFonts w:ascii="Gandhari Unicode" w:eastAsiaTheme="majorEastAsia" w:hAnsi="Gandhari Unicode" w:cstheme="majorBidi" w:hint="eastAsia"/>
          <w:b/>
        </w:rPr>
      </w:pPr>
      <w:r>
        <w:br w:type="page"/>
      </w:r>
    </w:p>
    <w:p w14:paraId="6D894FA6"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397</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the confidante</w:t>
      </w:r>
    </w:p>
    <w:p w14:paraId="47C17263"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தலைமகற்குத்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உரைத்தது</w:t>
      </w:r>
      <w:proofErr w:type="spellEnd"/>
      <w:r>
        <w:rPr>
          <w:rFonts w:ascii="Gandhari Unicode" w:hAnsi="Gandhari Unicode" w:cs="e-Tamil OTC"/>
          <w:lang w:val="en-GB"/>
        </w:rPr>
        <w:t>.</w:t>
      </w:r>
    </w:p>
    <w:p w14:paraId="634E2D22" w14:textId="77777777" w:rsidR="00544225" w:rsidRDefault="00544225">
      <w:pPr>
        <w:pStyle w:val="Textbody"/>
        <w:spacing w:after="29"/>
        <w:jc w:val="both"/>
        <w:rPr>
          <w:rFonts w:ascii="Gandhari Unicode" w:hAnsi="Gandhari Unicode" w:cs="e-Tamil OTC"/>
          <w:lang w:val="en-GB"/>
        </w:rPr>
      </w:pPr>
    </w:p>
    <w:p w14:paraId="4926642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நனைமுதிர்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ஞாழற்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சினைமரு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டிரள்வீ</w:t>
      </w:r>
      <w:proofErr w:type="spellEnd"/>
    </w:p>
    <w:p w14:paraId="60DC9D6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மாமலர்ப்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பெய்தல்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0A8F80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முரவுநீர்ச்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சேர்ப்ப</w:t>
      </w:r>
      <w:proofErr w:type="spellEnd"/>
    </w:p>
    <w:p w14:paraId="3E524F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தாயுடன்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றலைக்குங்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வாய்விட்</w:t>
      </w:r>
      <w:proofErr w:type="spellEnd"/>
    </w:p>
    <w:p w14:paraId="76B08E9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யென்னுங்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குழவி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போல</w:t>
      </w:r>
      <w:proofErr w:type="spellEnd"/>
    </w:p>
    <w:p w14:paraId="6E5A95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வின்னா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செயினு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மினிதுதலை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யளிப்பினு</w:t>
      </w:r>
      <w:proofErr w:type="spellEnd"/>
    </w:p>
    <w:p w14:paraId="241B238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நின்வரைப்</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பினளென்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றோழி</w:t>
      </w:r>
      <w:proofErr w:type="spellEnd"/>
    </w:p>
    <w:p w14:paraId="402F46C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தன்னுறு</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விழுமங்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விலளே</w:t>
      </w:r>
      <w:proofErr w:type="spellEnd"/>
      <w:r>
        <w:rPr>
          <w:rFonts w:ascii="Gandhari Unicode" w:hAnsi="Gandhari Unicode" w:cs="e-Tamil OTC"/>
          <w:lang w:val="en-GB"/>
        </w:rPr>
        <w:t>.</w:t>
      </w:r>
    </w:p>
    <w:p w14:paraId="70BA9AAD" w14:textId="77777777" w:rsidR="00544225" w:rsidRDefault="00544225">
      <w:pPr>
        <w:pStyle w:val="Textbody"/>
        <w:spacing w:after="29"/>
        <w:jc w:val="both"/>
        <w:rPr>
          <w:rFonts w:ascii="Gandhari Unicode" w:hAnsi="Gandhari Unicode" w:cs="e-Tamil OTC"/>
          <w:lang w:val="en-GB"/>
        </w:rPr>
      </w:pPr>
    </w:p>
    <w:p w14:paraId="41CCD802"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நனைமுதிர்</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நனைமுது</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நனைமரு</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சினைமரு</w:t>
      </w:r>
      <w:proofErr w:type="spellEnd"/>
      <w:r>
        <w:rPr>
          <w:rFonts w:ascii="Gandhari Unicode" w:hAnsi="Gandhari Unicode" w:cs="e-Tamil OTC"/>
          <w:lang w:val="en-GB"/>
        </w:rPr>
        <w:t xml:space="preserve"> C2v+3v,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றினைமரு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டிரள்வீ</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திரள்வீ</w:t>
      </w:r>
      <w:proofErr w:type="spellEnd"/>
      <w:r>
        <w:rPr>
          <w:rFonts w:ascii="Gandhari Unicode" w:hAnsi="Gandhari Unicode" w:cs="e-Tamil OTC"/>
          <w:lang w:val="en-GB"/>
        </w:rPr>
        <w:t xml:space="preserve"> C3v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பெய்தல்</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பெய்த</w:t>
      </w:r>
      <w:proofErr w:type="spellEnd"/>
      <w:r>
        <w:rPr>
          <w:rFonts w:ascii="Gandhari Unicode" w:hAnsi="Gandhari Unicode" w:cs="e-Tamil OTC"/>
          <w:lang w:val="en-GB"/>
        </w:rPr>
        <w:t xml:space="preserve"> L1, C1+3, G1+2, Nakk., Nacc., EA, I,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யென்னும்</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வென்னுங்</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செயினு</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செய்யினு</w:t>
      </w:r>
      <w:proofErr w:type="spellEnd"/>
      <w:r>
        <w:rPr>
          <w:rFonts w:ascii="Gandhari Unicode" w:hAnsi="Gandhari Unicode" w:cs="e-Tamil OTC"/>
          <w:lang w:val="en-GB"/>
        </w:rPr>
        <w:t xml:space="preserve"> G1v, Nakk., Nacc. </w:t>
      </w:r>
      <w:r>
        <w:rPr>
          <w:rFonts w:ascii="Gandhari Unicode" w:eastAsia="URW Palladio UNI" w:hAnsi="Gandhari Unicode" w:cs="e-Tamil OTC"/>
          <w:lang w:val="en-GB"/>
        </w:rPr>
        <w:t xml:space="preserve">• </w:t>
      </w:r>
      <w:r>
        <w:rPr>
          <w:rFonts w:ascii="Gandhari Unicode" w:hAnsi="Gandhari Unicode" w:cs="e-Tamil OTC"/>
          <w:b/>
          <w:bCs/>
          <w:lang w:val="en-GB"/>
        </w:rPr>
        <w:t>7ab</w:t>
      </w:r>
      <w:r>
        <w:rPr>
          <w:rFonts w:ascii="Gandhari Unicode" w:hAnsi="Gandhari Unicode" w:cs="e-Tamil OTC"/>
          <w:lang w:val="en-GB"/>
        </w:rPr>
        <w:t xml:space="preserve"> </w:t>
      </w:r>
      <w:proofErr w:type="spellStart"/>
      <w:r>
        <w:rPr>
          <w:rFonts w:ascii="Gandhari Unicode" w:hAnsi="Gandhari Unicode" w:cs="e-Tamil OTC"/>
          <w:lang w:val="en-GB"/>
        </w:rPr>
        <w:t>நின்வரைப்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பினளென்</w:t>
      </w:r>
      <w:proofErr w:type="spellEnd"/>
      <w:r>
        <w:rPr>
          <w:rFonts w:ascii="Gandhari Unicode" w:hAnsi="Gandhari Unicode" w:cs="e-Tamil OTC"/>
          <w:lang w:val="en-GB"/>
        </w:rPr>
        <w:t xml:space="preserve">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நின்வரைப்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பினனென்</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நின்னல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திலளென்</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விழுமங்</w:t>
      </w:r>
      <w:proofErr w:type="spellEnd"/>
      <w:r>
        <w:rPr>
          <w:rFonts w:ascii="Gandhari Unicode" w:hAnsi="Gandhari Unicode" w:cs="e-Tamil OTC"/>
          <w:lang w:val="en-GB"/>
        </w:rPr>
        <w:t xml:space="preserve"> C2, G1v+2,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விழுங்</w:t>
      </w:r>
      <w:proofErr w:type="spellEnd"/>
      <w:r>
        <w:rPr>
          <w:rFonts w:ascii="Gandhari Unicode" w:hAnsi="Gandhari Unicode" w:cs="e-Tamil OTC"/>
          <w:lang w:val="en-GB"/>
        </w:rPr>
        <w:t xml:space="preserve"> L1, C1+3, G1, EA; </w:t>
      </w:r>
      <w:proofErr w:type="spellStart"/>
      <w:r>
        <w:rPr>
          <w:rFonts w:ascii="Gandhari Unicode" w:hAnsi="Gandhari Unicode" w:cs="e-Tamil OTC"/>
          <w:lang w:val="en-GB"/>
        </w:rPr>
        <w:t>தன்னுடை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யின்னல்</w:t>
      </w:r>
      <w:proofErr w:type="spellEnd"/>
      <w:r>
        <w:rPr>
          <w:rFonts w:ascii="Gandhari Unicode" w:hAnsi="Gandhari Unicode" w:cs="e-Tamil OTC"/>
          <w:lang w:val="en-GB"/>
        </w:rPr>
        <w:t xml:space="preserve"> C2v+3v,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களைஞரோ</w:t>
      </w:r>
      <w:proofErr w:type="spellEnd"/>
      <w:r>
        <w:rPr>
          <w:rFonts w:ascii="Gandhari Unicode" w:hAnsi="Gandhari Unicode" w:cs="e-Tamil OTC"/>
          <w:lang w:val="en-GB"/>
        </w:rPr>
        <w:t xml:space="preserve"> C2,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கனைஞரோ</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8d</w:t>
      </w:r>
      <w:r>
        <w:rPr>
          <w:rFonts w:ascii="Gandhari Unicode" w:hAnsi="Gandhari Unicode" w:cs="e-Tamil OTC"/>
          <w:lang w:val="en-GB"/>
        </w:rPr>
        <w:t xml:space="preserve"> </w:t>
      </w:r>
      <w:proofErr w:type="spellStart"/>
      <w:r>
        <w:rPr>
          <w:rFonts w:ascii="Gandhari Unicode" w:hAnsi="Gandhari Unicode" w:cs="e-Tamil OTC"/>
          <w:lang w:val="en-GB"/>
        </w:rPr>
        <w:t>விலளே</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விலரே</w:t>
      </w:r>
      <w:proofErr w:type="spellEnd"/>
      <w:r>
        <w:rPr>
          <w:rFonts w:ascii="Gandhari Unicode" w:hAnsi="Gandhari Unicode" w:cs="e-Tamil OTC"/>
          <w:lang w:val="en-GB"/>
        </w:rPr>
        <w:t xml:space="preserve"> G2v, I, </w:t>
      </w:r>
      <w:proofErr w:type="spellStart"/>
      <w:r>
        <w:rPr>
          <w:rFonts w:ascii="Gandhari Unicode" w:hAnsi="Gandhari Unicode" w:cs="e-Tamil OTC"/>
          <w:lang w:val="en-GB"/>
        </w:rPr>
        <w:t>Cām.v</w:t>
      </w:r>
      <w:proofErr w:type="spellEnd"/>
    </w:p>
    <w:p w14:paraId="6A8793A0" w14:textId="77777777" w:rsidR="00544225" w:rsidRDefault="00544225">
      <w:pPr>
        <w:pStyle w:val="Textbody"/>
        <w:spacing w:after="29"/>
        <w:jc w:val="both"/>
        <w:rPr>
          <w:rFonts w:ascii="Gandhari Unicode" w:hAnsi="Gandhari Unicode" w:cs="e-Tamil OTC"/>
          <w:lang w:val="en-GB"/>
        </w:rPr>
      </w:pPr>
    </w:p>
    <w:p w14:paraId="6E37453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mutir</w:t>
      </w:r>
      <w:proofErr w:type="spellEnd"/>
      <w:r>
        <w:rPr>
          <w:rFonts w:ascii="Gandhari Unicode" w:hAnsi="Gandhari Unicode" w:cs="e-Tamil OTC"/>
          <w:lang w:val="en-GB"/>
        </w:rPr>
        <w:t xml:space="preserve">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ciṉai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maruḷ</w:t>
      </w:r>
      <w:proofErr w:type="spellEnd"/>
      <w:r>
        <w:rPr>
          <w:rFonts w:ascii="Gandhari Unicode" w:hAnsi="Gandhari Unicode" w:cs="e-Tamil OTC"/>
          <w:lang w:val="en-GB"/>
        </w:rPr>
        <w:t xml:space="preserve"> </w:t>
      </w:r>
      <w:proofErr w:type="spellStart"/>
      <w:r>
        <w:rPr>
          <w:rFonts w:ascii="Gandhari Unicode" w:hAnsi="Gandhari Unicode" w:cs="e-Tamil OTC"/>
          <w:lang w:val="en-GB"/>
        </w:rPr>
        <w:t>tiraḷ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vī</w:t>
      </w:r>
      <w:proofErr w:type="spellEnd"/>
    </w:p>
    <w:p w14:paraId="5967B5A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mā</w:t>
      </w:r>
      <w:proofErr w:type="spellEnd"/>
      <w:r>
        <w:rPr>
          <w:rFonts w:ascii="Gandhari Unicode" w:hAnsi="Gandhari Unicode" w:cs="e-Tamil OTC"/>
          <w:lang w:val="en-GB"/>
        </w:rPr>
        <w:t xml:space="preserve"> malar</w:t>
      </w:r>
      <w:ins w:id="1448" w:author="Narmada Hansani Polgampalage" w:date="2023-12-04T15:07:00Z">
        <w:r>
          <w:rPr>
            <w:rFonts w:ascii="Gandhari Unicode" w:hAnsi="Gandhari Unicode" w:cs="e-Tamil OTC"/>
            <w:lang w:val="en-GB"/>
          </w:rPr>
          <w:t>+</w:t>
        </w:r>
      </w:ins>
      <w:r>
        <w:rPr>
          <w:rFonts w:ascii="Gandhari Unicode" w:hAnsi="Gandhari Unicode" w:cs="e-Tamil OTC"/>
          <w:lang w:val="en-GB"/>
        </w:rPr>
        <w:t xml:space="preserve"> </w:t>
      </w:r>
      <w:proofErr w:type="spellStart"/>
      <w:r>
        <w:rPr>
          <w:rFonts w:ascii="Gandhari Unicode" w:hAnsi="Gandhari Unicode" w:cs="e-Tamil OTC"/>
          <w:i/>
          <w:iCs/>
          <w:lang w:val="en-GB"/>
        </w:rPr>
        <w:t>peytal</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7AB1DEE6"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ūtai</w:t>
      </w:r>
      <w:proofErr w:type="spellEnd"/>
      <w:r>
        <w:rPr>
          <w:rFonts w:ascii="Gandhari Unicode" w:hAnsi="Gandhari Unicode" w:cs="e-Tamil OTC"/>
          <w:lang w:val="en-GB"/>
        </w:rPr>
        <w:t xml:space="preserve"> </w:t>
      </w:r>
      <w:proofErr w:type="spellStart"/>
      <w:r>
        <w:rPr>
          <w:rFonts w:ascii="Gandhari Unicode" w:hAnsi="Gandhari Unicode" w:cs="e-Tamil OTC"/>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lang w:val="en-GB"/>
        </w:rPr>
        <w:t>uravu</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cērppa</w:t>
      </w:r>
      <w:proofErr w:type="spellEnd"/>
    </w:p>
    <w:p w14:paraId="14C126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tāy</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uṭaṉṟ</w:t>
      </w:r>
      <w:proofErr w:type="spellEnd"/>
      <w:r>
        <w:rPr>
          <w:rFonts w:ascii="Gandhari Unicode" w:hAnsi="Gandhari Unicode" w:cs="e-Tamil OTC"/>
          <w:lang w:val="en-GB"/>
        </w:rPr>
        <w:t xml:space="preserve">* </w:t>
      </w:r>
      <w:proofErr w:type="spellStart"/>
      <w:r>
        <w:rPr>
          <w:rFonts w:ascii="Gandhari Unicode" w:hAnsi="Gandhari Unicode" w:cs="e-Tamil OTC"/>
          <w:lang w:val="en-GB"/>
        </w:rPr>
        <w:t>alaikkum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 xml:space="preserve">-~um </w:t>
      </w:r>
      <w:proofErr w:type="spellStart"/>
      <w:r>
        <w:rPr>
          <w:rFonts w:ascii="Gandhari Unicode" w:hAnsi="Gandhari Unicode" w:cs="e-Tamil OTC"/>
          <w:lang w:val="en-GB"/>
        </w:rPr>
        <w:t>vāy</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viṭṭ</w:t>
      </w:r>
      <w:proofErr w:type="spellEnd"/>
      <w:r>
        <w:rPr>
          <w:rFonts w:ascii="Gandhari Unicode" w:hAnsi="Gandhari Unicode" w:cs="e-Tamil OTC"/>
          <w:lang w:val="en-GB"/>
        </w:rPr>
        <w:t>*</w:t>
      </w:r>
    </w:p>
    <w:p w14:paraId="50DE7EF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aṉṉāy</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kuḻavi</w:t>
      </w:r>
      <w:proofErr w:type="spellEnd"/>
      <w:r>
        <w:rPr>
          <w:rFonts w:ascii="Gandhari Unicode" w:hAnsi="Gandhari Unicode" w:cs="e-Tamil OTC"/>
          <w:lang w:val="en-GB"/>
        </w:rPr>
        <w:t xml:space="preserve"> </w:t>
      </w:r>
      <w:proofErr w:type="spellStart"/>
      <w:r>
        <w:rPr>
          <w:rFonts w:ascii="Gandhari Unicode" w:hAnsi="Gandhari Unicode" w:cs="e-Tamil OTC"/>
          <w:lang w:val="en-GB"/>
        </w:rPr>
        <w:t>pōla</w:t>
      </w:r>
      <w:proofErr w:type="spellEnd"/>
    </w:p>
    <w:p w14:paraId="02B8CDC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w:t>
      </w:r>
      <w:proofErr w:type="spellStart"/>
      <w:r>
        <w:rPr>
          <w:rFonts w:ascii="Gandhari Unicode" w:hAnsi="Gandhari Unicode" w:cs="e-Tamil OTC"/>
          <w:lang w:val="en-GB"/>
        </w:rPr>
        <w:t>iṉṉā</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ceyiṉum</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iṉitu</w:t>
      </w:r>
      <w:proofErr w:type="spellEnd"/>
      <w:r>
        <w:rPr>
          <w:rFonts w:ascii="Gandhari Unicode" w:hAnsi="Gandhari Unicode" w:cs="e-Tamil OTC"/>
          <w:lang w:val="en-GB"/>
        </w:rPr>
        <w:t xml:space="preserve"> </w:t>
      </w:r>
      <w:proofErr w:type="spellStart"/>
      <w:r>
        <w:rPr>
          <w:rFonts w:ascii="Gandhari Unicode" w:hAnsi="Gandhari Unicode" w:cs="e-Tamil OTC"/>
          <w:lang w:val="en-GB"/>
        </w:rPr>
        <w:t>talaiyaḷippiṉum</w:t>
      </w:r>
      <w:proofErr w:type="spellEnd"/>
    </w:p>
    <w:p w14:paraId="06BBFA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varaippiṉaḷ</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tōḻi</w:t>
      </w:r>
      <w:proofErr w:type="spellEnd"/>
    </w:p>
    <w:p w14:paraId="748CAA72"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taṉ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uṟu</w:t>
      </w:r>
      <w:proofErr w:type="spellEnd"/>
      <w:r>
        <w:rPr>
          <w:rFonts w:ascii="Gandhari Unicode" w:hAnsi="Gandhari Unicode" w:cs="e-Tamil OTC"/>
          <w:i/>
          <w:iCs/>
          <w:lang w:val="en-GB"/>
        </w:rPr>
        <w:t xml:space="preserve"> </w:t>
      </w:r>
      <w:proofErr w:type="spellStart"/>
      <w:r>
        <w:rPr>
          <w:rFonts w:ascii="Gandhari Unicode" w:hAnsi="Gandhari Unicode" w:cs="e-Tamil OTC"/>
          <w:i/>
          <w:iCs/>
          <w:lang w:val="en-GB"/>
        </w:rPr>
        <w:t>viḻumam</w:t>
      </w:r>
      <w:proofErr w:type="spellEnd"/>
      <w:r>
        <w:rPr>
          <w:rFonts w:ascii="Gandhari Unicode" w:hAnsi="Gandhari Unicode" w:cs="e-Tamil OTC"/>
          <w:lang w:val="en-GB"/>
        </w:rPr>
        <w:t xml:space="preserve"> </w:t>
      </w:r>
      <w:proofErr w:type="spellStart"/>
      <w:r>
        <w:rPr>
          <w:rFonts w:ascii="Gandhari Unicode" w:hAnsi="Gandhari Unicode" w:cs="e-Tamil OTC"/>
          <w:lang w:val="en-GB"/>
        </w:rPr>
        <w:t>kaḷaiñar</w:t>
      </w:r>
      <w:proofErr w:type="spellEnd"/>
      <w:r>
        <w:rPr>
          <w:rFonts w:ascii="Gandhari Unicode" w:hAnsi="Gandhari Unicode" w:cs="e-Tamil OTC"/>
          <w:lang w:val="en-GB"/>
        </w:rPr>
        <w:t xml:space="preserve">-ō </w:t>
      </w:r>
      <w:ins w:id="1449" w:author="Narmada Hansani Polgampalage" w:date="2023-12-04T15:07:00Z">
        <w:r>
          <w:rPr>
            <w:rFonts w:ascii="Gandhari Unicode" w:hAnsi="Gandhari Unicode" w:cs="e-Tamil OTC"/>
            <w:lang w:val="en-GB"/>
          </w:rPr>
          <w:t>~</w:t>
        </w:r>
      </w:ins>
      <w:proofErr w:type="spellStart"/>
      <w:r>
        <w:rPr>
          <w:rFonts w:ascii="Gandhari Unicode" w:hAnsi="Gandhari Unicode" w:cs="e-Tamil OTC"/>
          <w:i/>
          <w:iCs/>
          <w:lang w:val="en-GB"/>
        </w:rPr>
        <w:t>ilaḷ</w:t>
      </w:r>
      <w:proofErr w:type="spellEnd"/>
      <w:r>
        <w:rPr>
          <w:rFonts w:ascii="Gandhari Unicode" w:hAnsi="Gandhari Unicode" w:cs="e-Tamil OTC"/>
          <w:i/>
          <w:iCs/>
          <w:lang w:val="en-GB"/>
        </w:rPr>
        <w:t>-ē</w:t>
      </w:r>
      <w:r>
        <w:rPr>
          <w:rFonts w:ascii="Gandhari Unicode" w:hAnsi="Gandhari Unicode" w:cs="e-Tamil OTC"/>
          <w:lang w:val="en-GB"/>
        </w:rPr>
        <w:t>.</w:t>
      </w:r>
    </w:p>
    <w:p w14:paraId="5373C1F4" w14:textId="77777777" w:rsidR="00544225" w:rsidRDefault="00544225">
      <w:pPr>
        <w:pStyle w:val="Textbody"/>
        <w:spacing w:after="29" w:line="260" w:lineRule="exact"/>
        <w:jc w:val="both"/>
        <w:rPr>
          <w:rFonts w:ascii="Gandhari Unicode" w:hAnsi="Gandhari Unicode" w:cs="e-Tamil OTC"/>
          <w:u w:val="single"/>
          <w:lang w:val="en-GB"/>
        </w:rPr>
      </w:pPr>
    </w:p>
    <w:p w14:paraId="1AE48396" w14:textId="77777777" w:rsidR="00544225" w:rsidRDefault="00544225">
      <w:pPr>
        <w:pStyle w:val="Textbody"/>
        <w:spacing w:after="29" w:line="260" w:lineRule="exact"/>
        <w:jc w:val="both"/>
        <w:rPr>
          <w:rFonts w:ascii="Gandhari Unicode" w:hAnsi="Gandhari Unicode" w:cs="e-Tamil OTC"/>
          <w:u w:val="single"/>
          <w:lang w:val="en-GB"/>
        </w:rPr>
      </w:pPr>
    </w:p>
    <w:p w14:paraId="4B98D214"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40C03922"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Told by the confidante to HIM, who leaves [her], after the time of marriage was fixed.</w:t>
      </w:r>
    </w:p>
    <w:p w14:paraId="295CAE76" w14:textId="77777777" w:rsidR="00544225" w:rsidRDefault="00544225">
      <w:pPr>
        <w:pStyle w:val="Textbody"/>
        <w:spacing w:after="29" w:line="260" w:lineRule="exact"/>
        <w:jc w:val="both"/>
        <w:rPr>
          <w:rFonts w:ascii="Gandhari Unicode" w:hAnsi="Gandhari Unicode" w:cs="e-Tamil OTC"/>
          <w:lang w:val="en-GB"/>
        </w:rPr>
      </w:pPr>
    </w:p>
    <w:p w14:paraId="639DA7E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bud ripen- </w:t>
      </w:r>
      <w:proofErr w:type="spellStart"/>
      <w:r>
        <w:rPr>
          <w:rFonts w:ascii="Gandhari Unicode" w:hAnsi="Gandhari Unicode" w:cs="e-Tamil OTC"/>
          <w:lang w:val="en-GB"/>
        </w:rPr>
        <w:t>Ñāḻal</w:t>
      </w:r>
      <w:proofErr w:type="spellEnd"/>
      <w:r>
        <w:rPr>
          <w:rFonts w:ascii="Gandhari Unicode" w:hAnsi="Gandhari Unicode" w:cs="e-Tamil OTC"/>
          <w:lang w:val="en-GB"/>
        </w:rPr>
        <w:t xml:space="preserve"> egg resemble- be-round- </w:t>
      </w:r>
      <w:proofErr w:type="gramStart"/>
      <w:r>
        <w:rPr>
          <w:rFonts w:ascii="Gandhari Unicode" w:hAnsi="Gandhari Unicode" w:cs="e-Tamil OTC"/>
          <w:lang w:val="en-GB"/>
        </w:rPr>
        <w:t>blossom</w:t>
      </w:r>
      <w:proofErr w:type="gramEnd"/>
    </w:p>
    <w:p w14:paraId="32401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blue-waterlily big/black blossom raining be-</w:t>
      </w:r>
      <w:proofErr w:type="gramStart"/>
      <w:r>
        <w:rPr>
          <w:rFonts w:ascii="Gandhari Unicode" w:hAnsi="Gandhari Unicode" w:cs="e-Tamil OTC"/>
          <w:lang w:val="en-GB"/>
        </w:rPr>
        <w:t>similar</w:t>
      </w:r>
      <w:proofErr w:type="gramEnd"/>
    </w:p>
    <w:p w14:paraId="60E82B3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cold-wind spreading- strength water coast-he(voc.)</w:t>
      </w:r>
    </w:p>
    <w:p w14:paraId="45CF1F7F"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 quarrelled slapping- time</w:t>
      </w:r>
      <w:r>
        <w:rPr>
          <w:rFonts w:ascii="Gandhari Unicode" w:hAnsi="Gandhari Unicode" w:cs="e-Tamil OTC"/>
          <w:position w:val="6"/>
          <w:lang w:val="en-GB"/>
        </w:rPr>
        <w:t>um</w:t>
      </w:r>
      <w:r>
        <w:rPr>
          <w:rFonts w:ascii="Gandhari Unicode" w:hAnsi="Gandhari Unicode" w:cs="e-Tamil OTC"/>
          <w:lang w:val="en-GB"/>
        </w:rPr>
        <w:t xml:space="preserve"> mouth let(abs.)</w:t>
      </w:r>
    </w:p>
    <w:p w14:paraId="35F8134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mother(voc.) saying- calf be-</w:t>
      </w:r>
      <w:proofErr w:type="gramStart"/>
      <w:r>
        <w:rPr>
          <w:rFonts w:ascii="Gandhari Unicode" w:hAnsi="Gandhari Unicode" w:cs="e-Tamil OTC"/>
          <w:lang w:val="en-GB"/>
        </w:rPr>
        <w:t>similar</w:t>
      </w:r>
      <w:proofErr w:type="gramEnd"/>
    </w:p>
    <w:p w14:paraId="0908FB0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pleasant-not make-if-even pleasant-it protect-if-even</w:t>
      </w:r>
    </w:p>
    <w:p w14:paraId="389288F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your- border-she my- friend</w:t>
      </w:r>
    </w:p>
    <w:p w14:paraId="689D54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self(obl.) have- distress removing-they(</w:t>
      </w:r>
      <w:proofErr w:type="gramStart"/>
      <w:r>
        <w:rPr>
          <w:rFonts w:ascii="Gandhari Unicode" w:hAnsi="Gandhari Unicode" w:cs="e-Tamil OTC"/>
          <w:lang w:val="en-GB"/>
        </w:rPr>
        <w:t>h.)</w:t>
      </w:r>
      <w:r>
        <w:rPr>
          <w:rFonts w:ascii="Gandhari Unicode" w:hAnsi="Gandhari Unicode" w:cs="e-Tamil OTC"/>
          <w:position w:val="6"/>
          <w:lang w:val="en-GB"/>
        </w:rPr>
        <w:t>ō</w:t>
      </w:r>
      <w:proofErr w:type="gramEnd"/>
      <w:r>
        <w:rPr>
          <w:rFonts w:ascii="Gandhari Unicode" w:hAnsi="Gandhari Unicode" w:cs="e-Tamil OTC"/>
          <w:lang w:val="en-GB"/>
        </w:rPr>
        <w:t xml:space="preserve"> not-she(f.)</w:t>
      </w:r>
      <w:r>
        <w:rPr>
          <w:rFonts w:ascii="Gandhari Unicode" w:hAnsi="Gandhari Unicode" w:cs="e-Tamil OTC"/>
          <w:position w:val="6"/>
          <w:lang w:val="en-GB"/>
        </w:rPr>
        <w:t>ē</w:t>
      </w:r>
      <w:r>
        <w:rPr>
          <w:rFonts w:ascii="Gandhari Unicode" w:hAnsi="Gandhari Unicode" w:cs="e-Tamil OTC"/>
          <w:lang w:val="en-GB"/>
        </w:rPr>
        <w:t>.</w:t>
      </w:r>
    </w:p>
    <w:p w14:paraId="76C489B7" w14:textId="77777777" w:rsidR="00544225" w:rsidRDefault="00544225">
      <w:pPr>
        <w:pStyle w:val="Textbody"/>
        <w:spacing w:after="29"/>
        <w:jc w:val="both"/>
        <w:rPr>
          <w:rFonts w:ascii="Gandhari Unicode" w:hAnsi="Gandhari Unicode" w:cs="e-Tamil OTC"/>
          <w:lang w:val="en-GB"/>
        </w:rPr>
      </w:pPr>
    </w:p>
    <w:p w14:paraId="6CE41A87" w14:textId="77777777" w:rsidR="00544225" w:rsidRDefault="00544225">
      <w:pPr>
        <w:pStyle w:val="Textbody"/>
        <w:spacing w:after="29"/>
        <w:jc w:val="both"/>
        <w:rPr>
          <w:rFonts w:ascii="Gandhari Unicode" w:hAnsi="Gandhari Unicode" w:cs="e-Tamil OTC"/>
          <w:lang w:val="en-GB"/>
        </w:rPr>
      </w:pPr>
    </w:p>
    <w:p w14:paraId="05DAA05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 man from the coast of the strong water, where the cold wind spreads</w:t>
      </w:r>
    </w:p>
    <w:p w14:paraId="2F46B1E1"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the egg-like</w:t>
      </w:r>
      <w:r>
        <w:rPr>
          <w:rStyle w:val="FootnoteReference1"/>
          <w:rFonts w:ascii="Gandhari Unicode" w:hAnsi="Gandhari Unicode" w:cs="e-Tamil OTC"/>
          <w:lang w:val="en-GB"/>
        </w:rPr>
        <w:footnoteReference w:id="770"/>
      </w:r>
      <w:r>
        <w:rPr>
          <w:rFonts w:ascii="Gandhari Unicode" w:hAnsi="Gandhari Unicode" w:cs="e-Tamil OTC"/>
          <w:lang w:val="en-GB"/>
        </w:rPr>
        <w:t xml:space="preserve"> round blossoms of the </w:t>
      </w:r>
      <w:proofErr w:type="spellStart"/>
      <w:r>
        <w:rPr>
          <w:rFonts w:ascii="Gandhari Unicode" w:hAnsi="Gandhari Unicode" w:cs="e-Tamil OTC"/>
          <w:lang w:val="en-GB"/>
        </w:rPr>
        <w:t>Ñāḻal</w:t>
      </w:r>
      <w:proofErr w:type="spellEnd"/>
      <w:r>
        <w:rPr>
          <w:rFonts w:ascii="Gandhari Unicode" w:hAnsi="Gandhari Unicode" w:cs="e-Tamil OTC"/>
          <w:lang w:val="en-GB"/>
        </w:rPr>
        <w:t>,</w:t>
      </w:r>
    </w:p>
    <w:p w14:paraId="4622D104"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on which buds are ripening,</w:t>
      </w:r>
    </w:p>
    <w:p w14:paraId="40B95CD9" w14:textId="77777777" w:rsidR="00544225" w:rsidRDefault="00000000">
      <w:pPr>
        <w:pStyle w:val="Textbody"/>
        <w:tabs>
          <w:tab w:val="left" w:pos="275"/>
        </w:tabs>
        <w:spacing w:after="74"/>
        <w:jc w:val="both"/>
        <w:rPr>
          <w:rFonts w:ascii="Gandhari Unicode" w:hAnsi="Gandhari Unicode" w:cs="e-Tamil OTC"/>
          <w:lang w:val="en-GB"/>
        </w:rPr>
      </w:pPr>
      <w:r>
        <w:rPr>
          <w:rFonts w:ascii="Gandhari Unicode" w:hAnsi="Gandhari Unicode" w:cs="e-Tamil OTC"/>
          <w:lang w:val="en-GB"/>
        </w:rPr>
        <w:tab/>
        <w:t>on the big blossoms of the blue waterlily, as if raining:</w:t>
      </w:r>
    </w:p>
    <w:p w14:paraId="222BB4D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like a child, which opens [its] mouth [and] calls “</w:t>
      </w:r>
      <w:proofErr w:type="gramStart"/>
      <w:r>
        <w:rPr>
          <w:rFonts w:ascii="Gandhari Unicode" w:hAnsi="Gandhari Unicode" w:cs="e-Tamil OTC"/>
          <w:lang w:val="en-GB"/>
        </w:rPr>
        <w:t>mummy”</w:t>
      </w:r>
      <w:proofErr w:type="gramEnd"/>
    </w:p>
    <w:p w14:paraId="01C67FCB"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even at a time, when the mother slaps [it] in quarrel,</w:t>
      </w:r>
    </w:p>
    <w:p w14:paraId="37214BBD"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whether you do what is unsweet or sweetly protect [her],</w:t>
      </w:r>
    </w:p>
    <w:p w14:paraId="136365F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my friend [is] one with you as a border.</w:t>
      </w:r>
      <w:r>
        <w:rPr>
          <w:rStyle w:val="FootnoteReference1"/>
          <w:rFonts w:ascii="Gandhari Unicode" w:hAnsi="Gandhari Unicode" w:cs="e-Tamil OTC"/>
          <w:lang w:val="en-GB"/>
        </w:rPr>
        <w:footnoteReference w:id="771"/>
      </w:r>
    </w:p>
    <w:p w14:paraId="674B3FBE"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She doesn't have anyone to remove</w:t>
      </w:r>
      <w:r>
        <w:rPr>
          <w:rStyle w:val="FootnoteReference1"/>
          <w:rFonts w:ascii="Gandhari Unicode" w:hAnsi="Gandhari Unicode" w:cs="e-Tamil OTC"/>
          <w:lang w:val="en-GB"/>
        </w:rPr>
        <w:footnoteReference w:id="772"/>
      </w:r>
      <w:r>
        <w:rPr>
          <w:rFonts w:ascii="Gandhari Unicode" w:hAnsi="Gandhari Unicode" w:cs="e-Tamil OTC"/>
          <w:lang w:val="en-GB"/>
        </w:rPr>
        <w:t xml:space="preserve"> the distress she has.</w:t>
      </w:r>
    </w:p>
    <w:p w14:paraId="4CD950C3" w14:textId="77777777" w:rsidR="00544225" w:rsidRDefault="00544225">
      <w:pPr>
        <w:pStyle w:val="Textbody"/>
        <w:spacing w:after="0"/>
        <w:jc w:val="both"/>
        <w:rPr>
          <w:rFonts w:ascii="Gandhari Unicode" w:hAnsi="Gandhari Unicode" w:cs="e-Tamil OTC"/>
          <w:lang w:val="en-GB"/>
        </w:rPr>
      </w:pPr>
    </w:p>
    <w:p w14:paraId="47FC2287" w14:textId="77777777" w:rsidR="00544225" w:rsidRDefault="00000000">
      <w:pPr>
        <w:rPr>
          <w:rFonts w:ascii="Gandhari Unicode" w:eastAsiaTheme="majorEastAsia" w:hAnsi="Gandhari Unicode" w:cstheme="majorBidi" w:hint="eastAsia"/>
          <w:b/>
        </w:rPr>
      </w:pPr>
      <w:r>
        <w:br w:type="page"/>
      </w:r>
    </w:p>
    <w:p w14:paraId="2EC57F25"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398</w:t>
      </w:r>
      <w:r>
        <w:rPr>
          <w:rFonts w:ascii="e-Tamil OTC" w:hAnsi="e-Tamil OTC" w:cs="e-Tamil OTC"/>
          <w:b/>
          <w:i w:val="0"/>
          <w:iCs w:val="0"/>
          <w:color w:val="auto"/>
        </w:rPr>
        <w:t xml:space="preserve"> </w:t>
      </w:r>
      <w:proofErr w:type="spellStart"/>
      <w:r>
        <w:rPr>
          <w:rFonts w:ascii="e-Tamil OTC" w:hAnsi="e-Tamil OTC" w:cs="e-Tamil OTC"/>
          <w:i w:val="0"/>
          <w:iCs w:val="0"/>
          <w:color w:val="auto"/>
        </w:rPr>
        <w:t>பாலைபாடிய</w:t>
      </w:r>
      <w:proofErr w:type="spellEnd"/>
      <w:r>
        <w:rPr>
          <w:rFonts w:ascii="e-Tamil OTC" w:hAnsi="e-Tamil OTC" w:cs="e-Tamil OTC"/>
          <w:i w:val="0"/>
          <w:iCs w:val="0"/>
          <w:color w:val="auto"/>
        </w:rPr>
        <w:t xml:space="preserve"> </w:t>
      </w:r>
      <w:proofErr w:type="spellStart"/>
      <w:r>
        <w:rPr>
          <w:rFonts w:ascii="e-Tamil OTC" w:hAnsi="e-Tamil OTC" w:cs="e-Tamil OTC"/>
          <w:i w:val="0"/>
          <w:iCs w:val="0"/>
          <w:color w:val="auto"/>
        </w:rPr>
        <w:t>பெருங்கடுங்கோ</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9AB69B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பிரிவுணர்த்திய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தோழியிற்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வினைமுடித்து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துணையும்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ஆற்றியுளராவர்</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அற்றியுளராது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என்று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உலகியன்மேல்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உரைத்தாட்குத்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ஆற்றாமை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மீதூரச்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0033897" w14:textId="77777777" w:rsidR="00544225" w:rsidRDefault="00544225">
      <w:pPr>
        <w:pStyle w:val="Textbody"/>
        <w:spacing w:after="29"/>
        <w:jc w:val="both"/>
        <w:rPr>
          <w:rFonts w:ascii="Gandhari Unicode" w:hAnsi="Gandhari Unicode" w:cs="e-Tamil OTC"/>
          <w:lang w:val="en-GB"/>
        </w:rPr>
      </w:pPr>
    </w:p>
    <w:p w14:paraId="469EF20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தண்ணெனத்</w:t>
      </w:r>
      <w:proofErr w:type="spellEnd"/>
    </w:p>
    <w:p w14:paraId="5AB7525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தூற்றுந்</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துவலைத்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துயர்கூர்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காலைக்</w:t>
      </w:r>
      <w:proofErr w:type="spellEnd"/>
    </w:p>
    <w:p w14:paraId="45DF2AC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கயலே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கனங்குழை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மகளிர்</w:t>
      </w:r>
      <w:proofErr w:type="spellEnd"/>
    </w:p>
    <w:p w14:paraId="1D79C7B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கைபுணை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நெய்பெய்து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p>
    <w:p w14:paraId="63EFE87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சுடர்துய</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ரெடுப்பும்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புன்கண்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மாலை</w:t>
      </w:r>
      <w:proofErr w:type="spellEnd"/>
    </w:p>
    <w:p w14:paraId="05B5D20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யரும்பெறற்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விருந்தயர்பு</w:t>
      </w:r>
      <w:proofErr w:type="spellEnd"/>
    </w:p>
    <w:p w14:paraId="2B483F1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மெய்ம்மலி</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யுவகையி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p>
    <w:p w14:paraId="0DA97E0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கண்கலி</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ழுகுபனி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யரக்கு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w:t>
      </w:r>
      <w:proofErr w:type="spellEnd"/>
      <w:r>
        <w:rPr>
          <w:rFonts w:ascii="Gandhari Unicode" w:hAnsi="Gandhari Unicode" w:cs="e-Tamil OTC"/>
          <w:lang w:val="en-GB"/>
        </w:rPr>
        <w:t>.</w:t>
      </w:r>
    </w:p>
    <w:p w14:paraId="3A545AC9" w14:textId="77777777" w:rsidR="00544225" w:rsidRDefault="00544225">
      <w:pPr>
        <w:pStyle w:val="Textbody"/>
        <w:spacing w:after="29"/>
        <w:jc w:val="both"/>
        <w:rPr>
          <w:rFonts w:ascii="Gandhari Unicode" w:hAnsi="Gandhari Unicode" w:cs="e-Tamil OTC"/>
          <w:lang w:val="en-GB"/>
        </w:rPr>
      </w:pPr>
    </w:p>
    <w:p w14:paraId="512BAA1C"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1a</w:t>
      </w:r>
      <w:r>
        <w:rPr>
          <w:rFonts w:ascii="Gandhari Unicode" w:hAnsi="Gandhari Unicode" w:cs="e-Tamil OTC"/>
          <w:lang w:val="en-GB"/>
        </w:rPr>
        <w:t xml:space="preserve"> </w:t>
      </w:r>
      <w:proofErr w:type="spellStart"/>
      <w:r>
        <w:rPr>
          <w:rFonts w:ascii="Gandhari Unicode" w:hAnsi="Gandhari Unicode" w:cs="e-Tamil OTC"/>
          <w:lang w:val="en-GB"/>
        </w:rPr>
        <w:t>தேற்றா</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செற்றா</w:t>
      </w:r>
      <w:proofErr w:type="spellEnd"/>
      <w:r>
        <w:rPr>
          <w:rFonts w:ascii="Gandhari Unicode" w:hAnsi="Gandhari Unicode" w:cs="e-Tamil OTC"/>
          <w:lang w:val="en-GB"/>
        </w:rPr>
        <w:t xml:space="preserve"> L1,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C1+2+3v,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துற்றுந்</w:t>
      </w:r>
      <w:proofErr w:type="spellEnd"/>
      <w:r>
        <w:rPr>
          <w:rFonts w:ascii="Gandhari Unicode" w:hAnsi="Gandhari Unicode" w:cs="e-Tamil OTC"/>
          <w:lang w:val="en-GB"/>
        </w:rPr>
        <w:t xml:space="preserve"> L1, C3, G2v,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துவலைத்</w:t>
      </w:r>
      <w:proofErr w:type="spellEnd"/>
      <w:r>
        <w:rPr>
          <w:rFonts w:ascii="Gandhari Unicode" w:hAnsi="Gandhari Unicode" w:cs="e-Tamil OTC"/>
          <w:lang w:val="en-GB"/>
        </w:rPr>
        <w:t xml:space="preserve"> L1, C1+2+3,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திவலைத்</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காலைக்</w:t>
      </w:r>
      <w:proofErr w:type="spellEnd"/>
      <w:r>
        <w:rPr>
          <w:rFonts w:ascii="Gandhari Unicode" w:hAnsi="Gandhari Unicode" w:cs="e-Tamil OTC"/>
          <w:lang w:val="en-GB"/>
        </w:rPr>
        <w:t xml:space="preserve"> L1, C1+2,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காலை</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3b</w:t>
      </w:r>
      <w:r>
        <w:rPr>
          <w:rFonts w:ascii="Gandhari Unicode" w:hAnsi="Gandhari Unicode" w:cs="e-Tamil OTC"/>
          <w:lang w:val="en-GB"/>
        </w:rPr>
        <w:t xml:space="preserve"> </w:t>
      </w:r>
      <w:proofErr w:type="spellStart"/>
      <w:r>
        <w:rPr>
          <w:rFonts w:ascii="Gandhari Unicode" w:hAnsi="Gandhari Unicode" w:cs="e-Tamil OTC"/>
          <w:lang w:val="en-GB"/>
        </w:rPr>
        <w:t>ருண்கட்</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ருண்கண்</w:t>
      </w:r>
      <w:proofErr w:type="spellEnd"/>
      <w:r>
        <w:rPr>
          <w:rFonts w:ascii="Gandhari Unicode" w:hAnsi="Gandhari Unicode" w:cs="e-Tamil OTC"/>
          <w:lang w:val="en-GB"/>
        </w:rPr>
        <w:t xml:space="preserve"> G2, EA </w:t>
      </w:r>
      <w:r>
        <w:rPr>
          <w:rFonts w:ascii="Gandhari Unicode" w:eastAsia="URW Palladio UNI" w:hAnsi="Gandhari Unicode" w:cs="e-Tamil OTC"/>
          <w:lang w:val="en-GB"/>
        </w:rPr>
        <w:t xml:space="preserve">• </w:t>
      </w:r>
      <w:r>
        <w:rPr>
          <w:rFonts w:ascii="Gandhari Unicode" w:hAnsi="Gandhari Unicode" w:cs="e-Tamil OTC"/>
          <w:b/>
          <w:bCs/>
          <w:lang w:val="en-GB"/>
        </w:rPr>
        <w:t>4a</w:t>
      </w:r>
      <w:r>
        <w:rPr>
          <w:rFonts w:ascii="Gandhari Unicode" w:hAnsi="Gandhari Unicode" w:cs="e-Tamil OTC"/>
          <w:lang w:val="en-GB"/>
        </w:rPr>
        <w:t xml:space="preserve"> </w:t>
      </w:r>
      <w:proofErr w:type="spellStart"/>
      <w:r>
        <w:rPr>
          <w:rFonts w:ascii="Gandhari Unicode" w:hAnsi="Gandhari Unicode" w:cs="e-Tamil OTC"/>
          <w:lang w:val="en-GB"/>
        </w:rPr>
        <w:t>கைபுணை</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கையுணை</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கையுனை</w:t>
      </w:r>
      <w:proofErr w:type="spellEnd"/>
      <w:r>
        <w:rPr>
          <w:rFonts w:ascii="Gandhari Unicode" w:hAnsi="Gandhari Unicode" w:cs="e-Tamil OTC"/>
          <w:lang w:val="en-GB"/>
        </w:rPr>
        <w:t xml:space="preserve"> G1; </w:t>
      </w:r>
      <w:proofErr w:type="spellStart"/>
      <w:r>
        <w:rPr>
          <w:rFonts w:ascii="Gandhari Unicode" w:hAnsi="Gandhari Unicode" w:cs="e-Tamil OTC"/>
          <w:lang w:val="en-GB"/>
        </w:rPr>
        <w:t>கையுறை</w:t>
      </w:r>
      <w:proofErr w:type="spellEnd"/>
      <w:r>
        <w:rPr>
          <w:rFonts w:ascii="Gandhari Unicode" w:hAnsi="Gandhari Unicode" w:cs="e-Tamil OTC"/>
          <w:lang w:val="en-GB"/>
        </w:rPr>
        <w:t xml:space="preserve"> G1v+2,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VP, ER </w:t>
      </w:r>
      <w:r>
        <w:rPr>
          <w:rFonts w:ascii="Gandhari Unicode" w:eastAsia="URW Palladio UNI" w:hAnsi="Gandhari Unicode" w:cs="e-Tamil OTC"/>
          <w:lang w:val="en-GB"/>
        </w:rPr>
        <w:t xml:space="preserve">• </w:t>
      </w:r>
      <w:r>
        <w:rPr>
          <w:rFonts w:ascii="Gandhari Unicode" w:hAnsi="Gandhari Unicode" w:cs="e-Tamil OTC"/>
          <w:b/>
          <w:bCs/>
          <w:lang w:val="en-GB"/>
        </w:rPr>
        <w:t>4d</w:t>
      </w:r>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மாட்டியே</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5ab</w:t>
      </w:r>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ரெடுப்பும்</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லெடுப்பும்</w:t>
      </w:r>
      <w:proofErr w:type="spellEnd"/>
      <w:r>
        <w:rPr>
          <w:rFonts w:ascii="Gandhari Unicode" w:hAnsi="Gandhari Unicode" w:cs="e-Tamil OTC"/>
          <w:lang w:val="en-GB"/>
        </w:rPr>
        <w:t xml:space="preserve"> C1+3, G1+2,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சுடர்துயி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லேப்பும்</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மெய்ம்மலி</w:t>
      </w:r>
      <w:proofErr w:type="spellEnd"/>
      <w:r>
        <w:rPr>
          <w:rFonts w:ascii="Gandhari Unicode" w:hAnsi="Gandhari Unicode" w:cs="e-Tamil OTC"/>
          <w:lang w:val="en-GB"/>
        </w:rPr>
        <w:t xml:space="preserve"> C1,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மெய்மலி</w:t>
      </w:r>
      <w:proofErr w:type="spellEnd"/>
      <w:r>
        <w:rPr>
          <w:rFonts w:ascii="Gandhari Unicode" w:hAnsi="Gandhari Unicode" w:cs="e-Tamil OTC"/>
          <w:lang w:val="en-GB"/>
        </w:rPr>
        <w:t xml:space="preserve"> C2+3v, I; </w:t>
      </w:r>
      <w:proofErr w:type="spellStart"/>
      <w:r>
        <w:rPr>
          <w:rFonts w:ascii="Gandhari Unicode" w:hAnsi="Gandhari Unicode" w:cs="e-Tamil OTC"/>
          <w:lang w:val="en-GB"/>
        </w:rPr>
        <w:t>மெய்வலி</w:t>
      </w:r>
      <w:proofErr w:type="spellEnd"/>
      <w:r>
        <w:rPr>
          <w:rFonts w:ascii="Gandhari Unicode" w:hAnsi="Gandhari Unicode" w:cs="e-Tamil OTC"/>
          <w:lang w:val="en-GB"/>
        </w:rPr>
        <w:t xml:space="preserve"> L1, C3, G1v+2, EA,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மெயலி</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யுவகையி</w:t>
      </w:r>
      <w:proofErr w:type="spellEnd"/>
      <w:r>
        <w:rPr>
          <w:rFonts w:ascii="Gandhari Unicode" w:hAnsi="Gandhari Unicode" w:cs="e-Tamil OTC"/>
          <w:lang w:val="en-GB"/>
        </w:rPr>
        <w:t xml:space="preserve"> L1, C1+2+3v,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யுவகைமி</w:t>
      </w:r>
      <w:proofErr w:type="spellEnd"/>
      <w:r>
        <w:rPr>
          <w:rFonts w:ascii="Gandhari Unicode" w:hAnsi="Gandhari Unicode" w:cs="e-Tamil OTC"/>
          <w:lang w:val="en-GB"/>
        </w:rPr>
        <w:t xml:space="preserve"> C3, G1+2v; </w:t>
      </w:r>
      <w:proofErr w:type="spellStart"/>
      <w:r>
        <w:rPr>
          <w:rFonts w:ascii="Gandhari Unicode" w:hAnsi="Gandhari Unicode" w:cs="e-Tamil OTC"/>
          <w:lang w:val="en-GB"/>
        </w:rPr>
        <w:t>யுவகைமீ</w:t>
      </w:r>
      <w:proofErr w:type="spellEnd"/>
      <w:r>
        <w:rPr>
          <w:rFonts w:ascii="Gandhari Unicode" w:hAnsi="Gandhari Unicode" w:cs="e-Tamil OTC"/>
          <w:lang w:val="en-GB"/>
        </w:rPr>
        <w:t xml:space="preserve"> G2, EA, I, AT </w:t>
      </w:r>
      <w:r>
        <w:rPr>
          <w:rFonts w:ascii="Gandhari Unicode" w:eastAsia="URW Palladio UNI" w:hAnsi="Gandhari Unicode" w:cs="e-Tamil OTC"/>
          <w:lang w:val="en-GB"/>
        </w:rPr>
        <w:t xml:space="preserve">• </w:t>
      </w:r>
      <w:r>
        <w:rPr>
          <w:rFonts w:ascii="Gandhari Unicode" w:hAnsi="Gandhari Unicode" w:cs="e-Tamil OTC"/>
          <w:b/>
          <w:bCs/>
          <w:lang w:val="en-GB"/>
        </w:rPr>
        <w:t>7c</w:t>
      </w:r>
      <w:r>
        <w:rPr>
          <w:rFonts w:ascii="Gandhari Unicode" w:hAnsi="Gandhari Unicode" w:cs="e-Tamil OTC"/>
          <w:lang w:val="en-GB"/>
        </w:rPr>
        <w:t xml:space="preserve"> </w:t>
      </w:r>
      <w:proofErr w:type="spellStart"/>
      <w:r>
        <w:rPr>
          <w:rFonts w:ascii="Gandhari Unicode" w:hAnsi="Gandhari Unicode" w:cs="e-Tamil OTC"/>
          <w:lang w:val="en-GB"/>
        </w:rPr>
        <w:t>னெழுதரு</w:t>
      </w:r>
      <w:proofErr w:type="spellEnd"/>
      <w:r>
        <w:rPr>
          <w:rFonts w:ascii="Gandhari Unicode" w:hAnsi="Gandhari Unicode" w:cs="e-Tamil OTC"/>
          <w:lang w:val="en-GB"/>
        </w:rPr>
        <w:t xml:space="preserve">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னெழுதறு</w:t>
      </w:r>
      <w:proofErr w:type="spellEnd"/>
      <w:r>
        <w:rPr>
          <w:rFonts w:ascii="Gandhari Unicode" w:hAnsi="Gandhari Unicode" w:cs="e-Tamil OTC"/>
          <w:lang w:val="en-GB"/>
        </w:rPr>
        <w:t xml:space="preserve"> L1, C1 </w:t>
      </w:r>
      <w:r>
        <w:rPr>
          <w:rFonts w:ascii="Gandhari Unicode" w:eastAsia="URW Palladio UNI" w:hAnsi="Gandhari Unicode" w:cs="e-Tamil OTC"/>
          <w:lang w:val="en-GB"/>
        </w:rPr>
        <w:t xml:space="preserve">• </w:t>
      </w:r>
      <w:r>
        <w:rPr>
          <w:rFonts w:ascii="Gandhari Unicode" w:hAnsi="Gandhari Unicode" w:cs="e-Tamil OTC"/>
          <w:b/>
          <w:bCs/>
          <w:lang w:val="en-GB"/>
        </w:rPr>
        <w:t>8ab</w:t>
      </w:r>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ழுகுபனி</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மூங்குபனி</w:t>
      </w:r>
      <w:proofErr w:type="spellEnd"/>
      <w:r>
        <w:rPr>
          <w:rFonts w:ascii="Gandhari Unicode" w:hAnsi="Gandhari Unicode" w:cs="e-Tamil OTC"/>
          <w:lang w:val="en-GB"/>
        </w:rPr>
        <w:t xml:space="preserve"> C2+3v;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முங்குபனி</w:t>
      </w:r>
      <w:proofErr w:type="spellEnd"/>
      <w:r>
        <w:rPr>
          <w:rFonts w:ascii="Gandhari Unicode" w:hAnsi="Gandhari Unicode" w:cs="e-Tamil OTC"/>
          <w:lang w:val="en-GB"/>
        </w:rPr>
        <w:t xml:space="preserve"> L1, C1+3, G1+2v;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முழங்குபணி</w:t>
      </w:r>
      <w:proofErr w:type="spellEnd"/>
      <w:r>
        <w:rPr>
          <w:rFonts w:ascii="Gandhari Unicode" w:hAnsi="Gandhari Unicode" w:cs="e-Tamil OTC"/>
          <w:lang w:val="en-GB"/>
        </w:rPr>
        <w:t xml:space="preserve"> EA, I, AT; </w:t>
      </w:r>
      <w:proofErr w:type="spellStart"/>
      <w:r>
        <w:rPr>
          <w:rFonts w:ascii="Gandhari Unicode" w:hAnsi="Gandhari Unicode" w:cs="e-Tamil OTC"/>
          <w:lang w:val="en-GB"/>
        </w:rPr>
        <w:t>கண்க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லிழுங்குபனி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கண்கலி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முங்குபிணி</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8c</w:t>
      </w:r>
      <w:r>
        <w:rPr>
          <w:rFonts w:ascii="Gandhari Unicode" w:hAnsi="Gandhari Unicode" w:cs="e-Tamil OTC"/>
          <w:lang w:val="en-GB"/>
        </w:rPr>
        <w:t xml:space="preserve"> </w:t>
      </w:r>
      <w:proofErr w:type="spellStart"/>
      <w:r>
        <w:rPr>
          <w:rFonts w:ascii="Gandhari Unicode" w:hAnsi="Gandhari Unicode" w:cs="e-Tamil OTC"/>
          <w:lang w:val="en-GB"/>
        </w:rPr>
        <w:t>யரக்கு</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யாக்கு</w:t>
      </w:r>
      <w:proofErr w:type="spellEnd"/>
      <w:r>
        <w:rPr>
          <w:rFonts w:ascii="Gandhari Unicode" w:hAnsi="Gandhari Unicode" w:cs="e-Tamil OTC"/>
          <w:lang w:val="en-GB"/>
        </w:rPr>
        <w:t xml:space="preserve"> L1, C2, G2, EA, I, AT</w:t>
      </w:r>
    </w:p>
    <w:p w14:paraId="1329CCE4" w14:textId="77777777" w:rsidR="00544225" w:rsidRDefault="00544225">
      <w:pPr>
        <w:pStyle w:val="Textbody"/>
        <w:spacing w:after="29"/>
        <w:jc w:val="both"/>
        <w:rPr>
          <w:rFonts w:ascii="Gandhari Unicode" w:hAnsi="Gandhari Unicode" w:cs="e-Tamil OTC"/>
          <w:lang w:val="en-GB"/>
        </w:rPr>
      </w:pPr>
    </w:p>
    <w:p w14:paraId="45A5FCB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tēṟṟām</w:t>
      </w:r>
      <w:proofErr w:type="spellEnd"/>
      <w:r>
        <w:rPr>
          <w:rFonts w:ascii="Gandhari Unicode" w:hAnsi="Gandhari Unicode" w:cs="e-Tamil OTC"/>
          <w:lang w:val="en-GB"/>
        </w:rPr>
        <w:t xml:space="preserve"> </w:t>
      </w:r>
      <w:proofErr w:type="spellStart"/>
      <w:r>
        <w:rPr>
          <w:rFonts w:ascii="Gandhari Unicode" w:hAnsi="Gandhari Unicode" w:cs="e-Tamil OTC"/>
          <w:lang w:val="en-GB"/>
        </w:rPr>
        <w:t>aṉṟ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tōḻi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taṇṇeṉa</w:t>
      </w:r>
      <w:proofErr w:type="spellEnd"/>
      <w:r>
        <w:rPr>
          <w:rFonts w:ascii="Gandhari Unicode" w:hAnsi="Gandhari Unicode" w:cs="e-Tamil OTC"/>
          <w:lang w:val="en-GB"/>
        </w:rPr>
        <w:t>+</w:t>
      </w:r>
    </w:p>
    <w:p w14:paraId="0BDC4FD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tūṟṟum</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tuvalai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kūr</w:t>
      </w:r>
      <w:proofErr w:type="spellEnd"/>
      <w:r>
        <w:rPr>
          <w:rFonts w:ascii="Gandhari Unicode" w:hAnsi="Gandhari Unicode" w:cs="e-Tamil OTC"/>
          <w:lang w:val="en-GB"/>
        </w:rPr>
        <w:t xml:space="preserve"> </w:t>
      </w:r>
      <w:proofErr w:type="spellStart"/>
      <w:r>
        <w:rPr>
          <w:rFonts w:ascii="Gandhari Unicode" w:hAnsi="Gandhari Unicode" w:cs="e-Tamil OTC"/>
          <w:lang w:val="en-GB"/>
        </w:rPr>
        <w:t>kālai</w:t>
      </w:r>
      <w:proofErr w:type="spellEnd"/>
      <w:r>
        <w:rPr>
          <w:rFonts w:ascii="Gandhari Unicode" w:hAnsi="Gandhari Unicode" w:cs="e-Tamil OTC"/>
          <w:lang w:val="en-GB"/>
        </w:rPr>
        <w:t>+</w:t>
      </w:r>
    </w:p>
    <w:p w14:paraId="1DF0E69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kayal</w:t>
      </w:r>
      <w:proofErr w:type="spellEnd"/>
      <w:r>
        <w:rPr>
          <w:rFonts w:ascii="Gandhari Unicode" w:hAnsi="Gandhari Unicode" w:cs="e-Tamil OTC"/>
          <w:lang w:val="en-GB"/>
        </w:rPr>
        <w:t xml:space="preserve"> </w:t>
      </w:r>
      <w:proofErr w:type="spellStart"/>
      <w:r>
        <w:rPr>
          <w:rFonts w:ascii="Gandhari Unicode" w:hAnsi="Gandhari Unicode" w:cs="e-Tamil OTC"/>
          <w:lang w:val="en-GB"/>
        </w:rPr>
        <w:t>ēr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w:t>
      </w:r>
      <w:proofErr w:type="spellEnd"/>
      <w:r>
        <w:rPr>
          <w:rFonts w:ascii="Gandhari Unicode" w:hAnsi="Gandhari Unicode" w:cs="e-Tamil OTC"/>
          <w:lang w:val="en-GB"/>
        </w:rPr>
        <w:t xml:space="preserve"> </w:t>
      </w:r>
      <w:proofErr w:type="spellStart"/>
      <w:r>
        <w:rPr>
          <w:rFonts w:ascii="Gandhari Unicode" w:hAnsi="Gandhari Unicode" w:cs="e-Tamil OTC"/>
          <w:lang w:val="en-GB"/>
        </w:rPr>
        <w:t>kaṉam</w:t>
      </w:r>
      <w:proofErr w:type="spellEnd"/>
      <w:r>
        <w:rPr>
          <w:rFonts w:ascii="Gandhari Unicode" w:hAnsi="Gandhari Unicode" w:cs="e-Tamil OTC"/>
          <w:lang w:val="en-GB"/>
        </w:rPr>
        <w:t xml:space="preserve"> </w:t>
      </w:r>
      <w:proofErr w:type="spellStart"/>
      <w:r>
        <w:rPr>
          <w:rFonts w:ascii="Gandhari Unicode" w:hAnsi="Gandhari Unicode" w:cs="e-Tamil OTC"/>
          <w:lang w:val="en-GB"/>
        </w:rPr>
        <w:t>kuḻai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p>
    <w:p w14:paraId="3DCC159D"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 xml:space="preserve">kai </w:t>
      </w:r>
      <w:proofErr w:type="spellStart"/>
      <w:r>
        <w:rPr>
          <w:rFonts w:ascii="Gandhari Unicode" w:hAnsi="Gandhari Unicode" w:cs="e-Tamil OTC"/>
          <w:i/>
          <w:iCs/>
          <w:lang w:val="en-GB"/>
        </w:rPr>
        <w:t>puṇai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āka</w:t>
      </w:r>
      <w:proofErr w:type="spellEnd"/>
      <w:r>
        <w:rPr>
          <w:rFonts w:ascii="Gandhari Unicode" w:hAnsi="Gandhari Unicode" w:cs="e-Tamil OTC"/>
          <w:lang w:val="en-GB"/>
        </w:rPr>
        <w:t xml:space="preserve"> </w:t>
      </w:r>
      <w:proofErr w:type="spellStart"/>
      <w:r>
        <w:rPr>
          <w:rFonts w:ascii="Gandhari Unicode" w:hAnsi="Gandhari Unicode" w:cs="e-Tamil OTC"/>
          <w:lang w:val="en-GB"/>
        </w:rPr>
        <w:t>ney</w:t>
      </w:r>
      <w:proofErr w:type="spellEnd"/>
      <w:r>
        <w:rPr>
          <w:rFonts w:ascii="Gandhari Unicode" w:hAnsi="Gandhari Unicode" w:cs="e-Tamil OTC"/>
          <w:lang w:val="en-GB"/>
        </w:rPr>
        <w:t xml:space="preserve"> </w:t>
      </w:r>
      <w:proofErr w:type="spellStart"/>
      <w:r>
        <w:rPr>
          <w:rFonts w:ascii="Gandhari Unicode" w:hAnsi="Gandhari Unicode" w:cs="e-Tamil OTC"/>
          <w:lang w:val="en-GB"/>
        </w:rPr>
        <w:t>peytu</w:t>
      </w:r>
      <w:proofErr w:type="spellEnd"/>
      <w:r>
        <w:rPr>
          <w:rFonts w:ascii="Gandhari Unicode" w:hAnsi="Gandhari Unicode" w:cs="e-Tamil OTC"/>
          <w:lang w:val="en-GB"/>
        </w:rPr>
        <w:t xml:space="preserve"> </w:t>
      </w:r>
      <w:proofErr w:type="spellStart"/>
      <w:r>
        <w:rPr>
          <w:rFonts w:ascii="Gandhari Unicode" w:hAnsi="Gandhari Unicode" w:cs="e-Tamil OTC"/>
          <w:lang w:val="en-GB"/>
        </w:rPr>
        <w:t>māṭṭiya</w:t>
      </w:r>
      <w:proofErr w:type="spellEnd"/>
    </w:p>
    <w:p w14:paraId="5965F62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cuṭar</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tuyar</w:t>
      </w:r>
      <w:proofErr w:type="spellEnd"/>
      <w:r>
        <w:rPr>
          <w:rFonts w:ascii="Gandhari Unicode" w:hAnsi="Gandhari Unicode" w:cs="e-Tamil OTC"/>
          <w:lang w:val="en-GB"/>
        </w:rPr>
        <w:t xml:space="preserve"> </w:t>
      </w:r>
      <w:proofErr w:type="spellStart"/>
      <w:r>
        <w:rPr>
          <w:rFonts w:ascii="Gandhari Unicode" w:hAnsi="Gandhari Unicode" w:cs="e-Tamil OTC"/>
          <w:lang w:val="en-GB"/>
        </w:rPr>
        <w:t>eṭuppum</w:t>
      </w:r>
      <w:proofErr w:type="spellEnd"/>
      <w:r>
        <w:rPr>
          <w:rFonts w:ascii="Gandhari Unicode" w:hAnsi="Gandhari Unicode" w:cs="e-Tamil OTC"/>
          <w:lang w:val="en-GB"/>
        </w:rPr>
        <w:t xml:space="preserve"> </w:t>
      </w:r>
      <w:proofErr w:type="spellStart"/>
      <w:r>
        <w:rPr>
          <w:rFonts w:ascii="Gandhari Unicode" w:hAnsi="Gandhari Unicode" w:cs="e-Tamil OTC"/>
          <w:lang w:val="en-GB"/>
        </w:rPr>
        <w:t>puṉkaṇ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mālai</w:t>
      </w:r>
      <w:proofErr w:type="spellEnd"/>
    </w:p>
    <w:p w14:paraId="37A25439"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~arum </w:t>
      </w:r>
      <w:proofErr w:type="spellStart"/>
      <w:r>
        <w:rPr>
          <w:rFonts w:ascii="Gandhari Unicode" w:hAnsi="Gandhari Unicode" w:cs="e-Tamil OTC"/>
          <w:lang w:val="en-GB"/>
        </w:rPr>
        <w:t>peṟal</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r>
        <w:rPr>
          <w:rFonts w:ascii="Gandhari Unicode" w:hAnsi="Gandhari Unicode" w:cs="e-Tamil OTC"/>
          <w:lang w:val="en-GB"/>
        </w:rPr>
        <w:t xml:space="preserve"> </w:t>
      </w:r>
      <w:proofErr w:type="spellStart"/>
      <w:r>
        <w:rPr>
          <w:rFonts w:ascii="Gandhari Unicode" w:hAnsi="Gandhari Unicode" w:cs="e-Tamil OTC"/>
          <w:lang w:val="en-GB"/>
        </w:rPr>
        <w:t>vanteṉa</w:t>
      </w:r>
      <w:proofErr w:type="spellEnd"/>
      <w:r>
        <w:rPr>
          <w:rFonts w:ascii="Gandhari Unicode" w:hAnsi="Gandhari Unicode" w:cs="e-Tamil OTC"/>
          <w:lang w:val="en-GB"/>
        </w:rPr>
        <w:t xml:space="preserve"> </w:t>
      </w:r>
      <w:proofErr w:type="spellStart"/>
      <w:r>
        <w:rPr>
          <w:rFonts w:ascii="Gandhari Unicode" w:hAnsi="Gandhari Unicode" w:cs="e-Tamil OTC"/>
          <w:lang w:val="en-GB"/>
        </w:rPr>
        <w:t>virunt</w:t>
      </w:r>
      <w:proofErr w:type="spellEnd"/>
      <w:r>
        <w:rPr>
          <w:rFonts w:ascii="Gandhari Unicode" w:hAnsi="Gandhari Unicode" w:cs="e-Tamil OTC"/>
          <w:lang w:val="en-GB"/>
        </w:rPr>
        <w:t xml:space="preserve">* </w:t>
      </w:r>
      <w:proofErr w:type="spellStart"/>
      <w:r>
        <w:rPr>
          <w:rFonts w:ascii="Gandhari Unicode" w:hAnsi="Gandhari Unicode" w:cs="e-Tamil OTC"/>
          <w:lang w:val="en-GB"/>
        </w:rPr>
        <w:t>ayarpu</w:t>
      </w:r>
      <w:proofErr w:type="spellEnd"/>
    </w:p>
    <w:p w14:paraId="6985DEC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mali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uvakaiyiṉ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eḻu-taru</w:t>
      </w:r>
      <w:proofErr w:type="spellEnd"/>
    </w:p>
    <w:p w14:paraId="4FC16558"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kaṇ</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kaliḻ</w:t>
      </w:r>
      <w:proofErr w:type="spellEnd"/>
      <w:r>
        <w:rPr>
          <w:rFonts w:ascii="Gandhari Unicode" w:hAnsi="Gandhari Unicode" w:cs="e-Tamil OTC"/>
          <w:i/>
          <w:iCs/>
          <w:lang w:val="en-GB"/>
        </w:rPr>
        <w:t xml:space="preserve"> uku </w:t>
      </w:r>
      <w:proofErr w:type="spellStart"/>
      <w:r>
        <w:rPr>
          <w:rFonts w:ascii="Gandhari Unicode" w:hAnsi="Gandhari Unicode" w:cs="e-Tamil OTC"/>
          <w:i/>
          <w:iCs/>
          <w:lang w:val="en-GB"/>
        </w:rPr>
        <w:t>paṉi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arakkuvōr</w:t>
      </w:r>
      <w:proofErr w:type="spellEnd"/>
      <w:r>
        <w:rPr>
          <w:rFonts w:ascii="Gandhari Unicode" w:hAnsi="Gandhari Unicode" w:cs="e-Tamil OTC"/>
          <w:i/>
          <w:iCs/>
          <w:lang w:val="en-GB"/>
        </w:rPr>
        <w:t>-ē</w:t>
      </w:r>
      <w:r>
        <w:rPr>
          <w:rFonts w:ascii="Gandhari Unicode" w:hAnsi="Gandhari Unicode" w:cs="e-Tamil OTC"/>
          <w:lang w:val="en-GB"/>
        </w:rPr>
        <w:t>.</w:t>
      </w:r>
    </w:p>
    <w:p w14:paraId="4959B902" w14:textId="77777777" w:rsidR="00544225" w:rsidRDefault="00000000">
      <w:pPr>
        <w:pStyle w:val="Textbody"/>
        <w:spacing w:after="29" w:line="260" w:lineRule="exact"/>
        <w:jc w:val="both"/>
        <w:rPr>
          <w:rFonts w:ascii="Gandhari Unicode" w:hAnsi="Gandhari Unicode" w:cs="e-Tamil OTC"/>
          <w:lang w:val="en-GB"/>
        </w:rPr>
      </w:pPr>
      <w:r>
        <w:br w:type="page"/>
      </w:r>
    </w:p>
    <w:p w14:paraId="121B6BF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 xml:space="preserve">Uttered </w:t>
      </w:r>
      <w:proofErr w:type="gramStart"/>
      <w:r>
        <w:rPr>
          <w:rFonts w:ascii="Gandhari Unicode" w:hAnsi="Gandhari Unicode" w:cs="e-Tamil OTC"/>
          <w:lang w:val="en-GB"/>
        </w:rPr>
        <w:t>in order to</w:t>
      </w:r>
      <w:proofErr w:type="gramEnd"/>
      <w:r>
        <w:rPr>
          <w:rFonts w:ascii="Gandhari Unicode" w:hAnsi="Gandhari Unicode" w:cs="e-Tamil OTC"/>
          <w:lang w:val="en-GB"/>
        </w:rPr>
        <w:t xml:space="preserve"> suppress the lack of strength by HER to the one who told [her], that it be fixed in the world that “there are also mates who have the strength, when HE separates, finishes [his] work [and] comes [back]”, [namely] the confidante, who announced separation.</w:t>
      </w:r>
    </w:p>
    <w:p w14:paraId="410A1F07" w14:textId="77777777" w:rsidR="00544225" w:rsidRDefault="00544225">
      <w:pPr>
        <w:pStyle w:val="Textbody"/>
        <w:spacing w:after="29" w:line="260" w:lineRule="exact"/>
        <w:jc w:val="both"/>
        <w:rPr>
          <w:rFonts w:ascii="Gandhari Unicode" w:hAnsi="Gandhari Unicode" w:cs="e-Tamil OTC"/>
          <w:lang w:val="en-GB"/>
        </w:rPr>
      </w:pPr>
    </w:p>
    <w:p w14:paraId="3C5514C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make-clear-not-we not-so-it</w:t>
      </w:r>
      <w:r>
        <w:rPr>
          <w:rFonts w:ascii="Gandhari Unicode" w:hAnsi="Gandhari Unicode" w:cs="e-Tamil OTC"/>
          <w:position w:val="6"/>
          <w:lang w:val="en-GB"/>
        </w:rPr>
        <w:t>ē</w:t>
      </w:r>
      <w:r>
        <w:rPr>
          <w:rFonts w:ascii="Gandhari Unicode" w:hAnsi="Gandhari Unicode" w:cs="e-Tamil OTC"/>
          <w:lang w:val="en-GB"/>
        </w:rPr>
        <w:t xml:space="preserve"> friend cool-</w:t>
      </w:r>
      <w:proofErr w:type="gramStart"/>
      <w:r>
        <w:rPr>
          <w:rFonts w:ascii="Gandhari Unicode" w:hAnsi="Gandhari Unicode" w:cs="e-Tamil OTC"/>
          <w:lang w:val="en-GB"/>
        </w:rPr>
        <w:t>say</w:t>
      </w:r>
      <w:proofErr w:type="gramEnd"/>
    </w:p>
    <w:p w14:paraId="270AE9D7"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spreading- spray misery abundance time</w:t>
      </w:r>
    </w:p>
    <w:p w14:paraId="68B9A4E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carp resemble- collyrium eye thickness earring </w:t>
      </w:r>
      <w:proofErr w:type="gramStart"/>
      <w:r>
        <w:rPr>
          <w:rFonts w:ascii="Gandhari Unicode" w:hAnsi="Gandhari Unicode" w:cs="e-Tamil OTC"/>
          <w:lang w:val="en-GB"/>
        </w:rPr>
        <w:t>women</w:t>
      </w:r>
      <w:proofErr w:type="gramEnd"/>
    </w:p>
    <w:p w14:paraId="34F772C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hand support become(inf.) oil rained kindled-</w:t>
      </w:r>
    </w:p>
    <w:p w14:paraId="13FA2B3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glow misery raising- sorrow </w:t>
      </w:r>
      <w:proofErr w:type="gramStart"/>
      <w:r>
        <w:rPr>
          <w:rFonts w:ascii="Gandhari Unicode" w:hAnsi="Gandhari Unicode" w:cs="e-Tamil OTC"/>
          <w:lang w:val="en-GB"/>
        </w:rPr>
        <w:t>evening</w:t>
      </w:r>
      <w:proofErr w:type="gramEnd"/>
    </w:p>
    <w:p w14:paraId="7F595D75"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difficult obtaining lover come(abs.)-because feast </w:t>
      </w:r>
      <w:proofErr w:type="gramStart"/>
      <w:r>
        <w:rPr>
          <w:rFonts w:ascii="Gandhari Unicode" w:hAnsi="Gandhari Unicode" w:cs="e-Tamil OTC"/>
          <w:lang w:val="en-GB"/>
        </w:rPr>
        <w:t>engaged</w:t>
      </w:r>
      <w:proofErr w:type="gramEnd"/>
    </w:p>
    <w:p w14:paraId="2263485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body be-much- joy</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rise-</w:t>
      </w:r>
      <w:del w:id="1450" w:author="Narmada Hansani Polgampalage" w:date="2023-12-04T15:17:00Z">
        <w:r>
          <w:rPr>
            <w:rFonts w:ascii="Gandhari Unicode" w:hAnsi="Gandhari Unicode" w:cs="e-Tamil OTC"/>
            <w:lang w:val="en-GB"/>
          </w:rPr>
          <w:delText xml:space="preserve"> </w:delText>
        </w:r>
      </w:del>
      <w:r>
        <w:rPr>
          <w:rFonts w:ascii="Gandhari Unicode" w:hAnsi="Gandhari Unicode" w:cs="e-Tamil OTC"/>
          <w:lang w:val="en-GB"/>
        </w:rPr>
        <w:t>giving-</w:t>
      </w:r>
    </w:p>
    <w:p w14:paraId="55DB0EB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eye cry- shed- dew wiping-away-they(</w:t>
      </w:r>
      <w:proofErr w:type="gramStart"/>
      <w:r>
        <w:rPr>
          <w:rFonts w:ascii="Gandhari Unicode" w:hAnsi="Gandhari Unicode" w:cs="e-Tamil OTC"/>
          <w:lang w:val="en-GB"/>
        </w:rPr>
        <w:t>h.)</w:t>
      </w:r>
      <w:r>
        <w:rPr>
          <w:rFonts w:ascii="Gandhari Unicode" w:hAnsi="Gandhari Unicode" w:cs="e-Tamil OTC"/>
          <w:position w:val="6"/>
          <w:lang w:val="en-GB"/>
        </w:rPr>
        <w:t>ē</w:t>
      </w:r>
      <w:proofErr w:type="gramEnd"/>
      <w:r>
        <w:rPr>
          <w:rFonts w:ascii="Gandhari Unicode" w:hAnsi="Gandhari Unicode" w:cs="e-Tamil OTC"/>
          <w:lang w:val="en-GB"/>
        </w:rPr>
        <w:t>∞</w:t>
      </w:r>
    </w:p>
    <w:p w14:paraId="4FD16065" w14:textId="77777777" w:rsidR="00544225" w:rsidRDefault="00544225">
      <w:pPr>
        <w:pStyle w:val="Textbody"/>
        <w:spacing w:after="29"/>
        <w:jc w:val="both"/>
        <w:rPr>
          <w:rFonts w:ascii="Gandhari Unicode" w:hAnsi="Gandhari Unicode" w:cs="e-Tamil OTC"/>
          <w:lang w:val="en-GB"/>
        </w:rPr>
      </w:pPr>
    </w:p>
    <w:p w14:paraId="2E6BE692" w14:textId="77777777" w:rsidR="00544225" w:rsidRDefault="00544225">
      <w:pPr>
        <w:pStyle w:val="Textbody"/>
        <w:spacing w:after="29"/>
        <w:rPr>
          <w:rFonts w:ascii="Gandhari Unicode" w:hAnsi="Gandhari Unicode" w:cs="e-Tamil OTC"/>
          <w:lang w:val="en-GB"/>
        </w:rPr>
      </w:pPr>
    </w:p>
    <w:p w14:paraId="7C794DBF"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It is not</w:t>
      </w:r>
      <w:r>
        <w:rPr>
          <w:rStyle w:val="FootnoteReference1"/>
          <w:rFonts w:ascii="Gandhari Unicode" w:hAnsi="Gandhari Unicode" w:cs="e-Tamil OTC"/>
          <w:lang w:val="en-GB"/>
        </w:rPr>
        <w:footnoteReference w:id="773"/>
      </w:r>
      <w:r>
        <w:rPr>
          <w:rFonts w:ascii="Gandhari Unicode" w:hAnsi="Gandhari Unicode" w:cs="e-Tamil OTC"/>
          <w:lang w:val="en-GB"/>
        </w:rPr>
        <w:t xml:space="preserve">, friend, that we don't know </w:t>
      </w:r>
      <w:proofErr w:type="gramStart"/>
      <w:r>
        <w:rPr>
          <w:rFonts w:ascii="Gandhari Unicode" w:hAnsi="Gandhari Unicode" w:cs="e-Tamil OTC"/>
          <w:lang w:val="en-GB"/>
        </w:rPr>
        <w:t>someone</w:t>
      </w:r>
      <w:proofErr w:type="gramEnd"/>
    </w:p>
    <w:p w14:paraId="54A889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who would wipe away the dew shed by crying eyes,</w:t>
      </w:r>
    </w:p>
    <w:p w14:paraId="609CC58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arising from joy welling up in the body</w:t>
      </w:r>
      <w:r>
        <w:rPr>
          <w:rStyle w:val="FootnoteReference1"/>
          <w:rFonts w:ascii="Gandhari Unicode" w:hAnsi="Gandhari Unicode" w:cs="e-Tamil OTC"/>
          <w:lang w:val="en-GB"/>
        </w:rPr>
        <w:footnoteReference w:id="774"/>
      </w:r>
      <w:r>
        <w:rPr>
          <w:rFonts w:ascii="Gandhari Unicode" w:hAnsi="Gandhari Unicode" w:cs="e-Tamil OTC"/>
          <w:lang w:val="en-GB"/>
        </w:rPr>
        <w:t>,</w:t>
      </w:r>
    </w:p>
    <w:p w14:paraId="7951AD0B" w14:textId="77777777" w:rsidR="00544225" w:rsidRDefault="00000000">
      <w:pPr>
        <w:pStyle w:val="Textbody"/>
        <w:tabs>
          <w:tab w:val="left" w:pos="125"/>
        </w:tabs>
        <w:spacing w:after="0"/>
        <w:jc w:val="both"/>
        <w:rPr>
          <w:rFonts w:ascii="Gandhari Unicode" w:hAnsi="Gandhari Unicode" w:cs="e-Tamil OTC"/>
          <w:lang w:val="en-GB"/>
        </w:rPr>
      </w:pPr>
      <w:r>
        <w:rPr>
          <w:rFonts w:ascii="Gandhari Unicode" w:hAnsi="Gandhari Unicode" w:cs="e-Tamil OTC"/>
          <w:lang w:val="en-GB"/>
        </w:rPr>
        <w:tab/>
        <w:t>when we were engaged in [preparing] a feast, for the lover difficult to obtain has come,</w:t>
      </w:r>
    </w:p>
    <w:p w14:paraId="4D686E44"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on sorrowful evening, which raises misery with the </w:t>
      </w:r>
      <w:proofErr w:type="gramStart"/>
      <w:r>
        <w:rPr>
          <w:rFonts w:ascii="Gandhari Unicode" w:hAnsi="Gandhari Unicode" w:cs="e-Tamil OTC"/>
          <w:lang w:val="en-GB"/>
        </w:rPr>
        <w:t>glow</w:t>
      </w:r>
      <w:proofErr w:type="gramEnd"/>
    </w:p>
    <w:p w14:paraId="3A5AF681"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kindled, after oil has been poured, as a support</w:t>
      </w:r>
      <w:r>
        <w:rPr>
          <w:rStyle w:val="FootnoteReference1"/>
          <w:rFonts w:ascii="Gandhari Unicode" w:hAnsi="Gandhari Unicode" w:cs="e-Tamil OTC"/>
          <w:lang w:val="en-GB"/>
        </w:rPr>
        <w:footnoteReference w:id="775"/>
      </w:r>
      <w:r>
        <w:rPr>
          <w:rFonts w:ascii="Gandhari Unicode" w:hAnsi="Gandhari Unicode" w:cs="e-Tamil OTC"/>
          <w:lang w:val="en-GB"/>
        </w:rPr>
        <w:t xml:space="preserve"> for the hands</w:t>
      </w:r>
    </w:p>
    <w:p w14:paraId="4EAF777F" w14:textId="77777777" w:rsidR="00544225" w:rsidRDefault="00000000">
      <w:pPr>
        <w:pStyle w:val="Textbody"/>
        <w:tabs>
          <w:tab w:val="left" w:pos="550"/>
        </w:tabs>
        <w:spacing w:after="0"/>
        <w:jc w:val="both"/>
        <w:rPr>
          <w:rFonts w:ascii="Gandhari Unicode" w:hAnsi="Gandhari Unicode" w:cs="e-Tamil OTC"/>
          <w:lang w:val="en-GB"/>
        </w:rPr>
      </w:pPr>
      <w:r>
        <w:rPr>
          <w:rFonts w:ascii="Gandhari Unicode" w:hAnsi="Gandhari Unicode" w:cs="e-Tamil OTC"/>
          <w:lang w:val="en-GB"/>
        </w:rPr>
        <w:tab/>
        <w:t xml:space="preserve">of women with thick </w:t>
      </w:r>
      <w:proofErr w:type="gramStart"/>
      <w:r>
        <w:rPr>
          <w:rFonts w:ascii="Gandhari Unicode" w:hAnsi="Gandhari Unicode" w:cs="e-Tamil OTC"/>
          <w:lang w:val="en-GB"/>
        </w:rPr>
        <w:t>ear-rings</w:t>
      </w:r>
      <w:proofErr w:type="gramEnd"/>
      <w:r>
        <w:rPr>
          <w:rFonts w:ascii="Gandhari Unicode" w:hAnsi="Gandhari Unicode" w:cs="e-Tamil OTC"/>
          <w:lang w:val="en-GB"/>
        </w:rPr>
        <w:t xml:space="preserve"> [and] carp-like collyrium eyes,</w:t>
      </w:r>
    </w:p>
    <w:p w14:paraId="3C882BAA"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t>at a time abounding in misery with spray spreading coolly.</w:t>
      </w:r>
    </w:p>
    <w:p w14:paraId="4EFFDB25" w14:textId="77777777" w:rsidR="00544225" w:rsidRDefault="00544225">
      <w:pPr>
        <w:pStyle w:val="Textbody"/>
        <w:spacing w:after="0"/>
        <w:jc w:val="both"/>
        <w:rPr>
          <w:rFonts w:ascii="Gandhari Unicode" w:hAnsi="Gandhari Unicode" w:cs="e-Tamil OTC"/>
          <w:lang w:val="en-GB"/>
        </w:rPr>
      </w:pPr>
    </w:p>
    <w:p w14:paraId="4886F1BC" w14:textId="77777777" w:rsidR="00544225" w:rsidRDefault="00000000">
      <w:pPr>
        <w:rPr>
          <w:rFonts w:ascii="Gandhari Unicode" w:eastAsiaTheme="majorEastAsia" w:hAnsi="Gandhari Unicode" w:cstheme="majorBidi" w:hint="eastAsia"/>
          <w:b/>
        </w:rPr>
      </w:pPr>
      <w:r>
        <w:br w:type="page"/>
      </w:r>
    </w:p>
    <w:p w14:paraId="7BF48439"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399</w:t>
      </w:r>
      <w:r>
        <w:rPr>
          <w:rFonts w:ascii="e-Tamil OTC" w:hAnsi="e-Tamil OTC" w:cs="e-Tamil OTC"/>
          <w:b/>
          <w:i w:val="0"/>
          <w:iCs w:val="0"/>
          <w:color w:val="auto"/>
        </w:rPr>
        <w:t xml:space="preserve"> </w:t>
      </w:r>
      <w:proofErr w:type="spellStart"/>
      <w:r>
        <w:rPr>
          <w:rFonts w:ascii="e-Tamil OTC" w:hAnsi="e-Tamil OTC" w:cs="e-Tamil OTC"/>
          <w:i w:val="0"/>
          <w:iCs w:val="0"/>
          <w:color w:val="auto"/>
        </w:rPr>
        <w:t>பரணர்</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6E81711F"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வரைவு</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நீட்டித்தவிடத்துத்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தோழிக்குச்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6DD9A2F" w14:textId="77777777" w:rsidR="00544225" w:rsidRDefault="00544225">
      <w:pPr>
        <w:pStyle w:val="Textbody"/>
        <w:spacing w:after="29"/>
        <w:jc w:val="both"/>
        <w:rPr>
          <w:rFonts w:ascii="Gandhari Unicode" w:hAnsi="Gandhari Unicode" w:cs="e-Tamil OTC"/>
          <w:lang w:val="en-GB"/>
        </w:rPr>
      </w:pPr>
    </w:p>
    <w:p w14:paraId="2E70FAE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ஊருண்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p>
    <w:p w14:paraId="3F5562A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காதலர்</w:t>
      </w:r>
      <w:proofErr w:type="spellEnd"/>
    </w:p>
    <w:p w14:paraId="49B777F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தொடுவுழித்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நீங்கி</w:t>
      </w:r>
      <w:proofErr w:type="spellEnd"/>
    </w:p>
    <w:p w14:paraId="1E83096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விடுவுழி</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w:t>
      </w:r>
    </w:p>
    <w:p w14:paraId="240C0B0F" w14:textId="77777777" w:rsidR="00544225" w:rsidRDefault="00544225">
      <w:pPr>
        <w:pStyle w:val="Textbody"/>
        <w:spacing w:after="29"/>
        <w:jc w:val="both"/>
        <w:rPr>
          <w:rFonts w:ascii="Gandhari Unicode" w:hAnsi="Gandhari Unicode" w:cs="e-Tamil OTC"/>
          <w:lang w:val="en-GB"/>
        </w:rPr>
      </w:pPr>
    </w:p>
    <w:p w14:paraId="7D110E18"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1c</w:t>
      </w:r>
      <w:r>
        <w:rPr>
          <w:rFonts w:ascii="Gandhari Unicode" w:hAnsi="Gandhari Unicode" w:cs="e-Tamil OTC"/>
          <w:lang w:val="en-GB"/>
        </w:rPr>
        <w:t xml:space="preserve"> </w:t>
      </w:r>
      <w:proofErr w:type="spellStart"/>
      <w:r>
        <w:rPr>
          <w:rFonts w:ascii="Gandhari Unicode" w:hAnsi="Gandhari Unicode" w:cs="e-Tamil OTC"/>
          <w:lang w:val="en-GB"/>
        </w:rPr>
        <w:t>யுண்டுறைத்</w:t>
      </w:r>
      <w:proofErr w:type="spellEnd"/>
      <w:r>
        <w:rPr>
          <w:rFonts w:ascii="Gandhari Unicode" w:hAnsi="Gandhari Unicode" w:cs="e-Tamil OTC"/>
          <w:lang w:val="en-GB"/>
        </w:rPr>
        <w:t xml:space="preserve"> L1, C1+2v+3,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யுண்டுறை</w:t>
      </w:r>
      <w:proofErr w:type="spellEnd"/>
      <w:r>
        <w:rPr>
          <w:rFonts w:ascii="Gandhari Unicode" w:hAnsi="Gandhari Unicode" w:cs="e-Tamil OTC"/>
          <w:lang w:val="en-GB"/>
        </w:rPr>
        <w:t xml:space="preserve"> C2,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1d</w:t>
      </w:r>
      <w:r>
        <w:rPr>
          <w:rFonts w:ascii="Gandhari Unicode" w:hAnsi="Gandhari Unicode" w:cs="e-Tamil OTC"/>
          <w:lang w:val="en-GB"/>
        </w:rPr>
        <w:t xml:space="preserve"> </w:t>
      </w:r>
      <w:proofErr w:type="spellStart"/>
      <w:r>
        <w:rPr>
          <w:rFonts w:ascii="Gandhari Unicode" w:hAnsi="Gandhari Unicode" w:cs="e-Tamil OTC"/>
          <w:lang w:val="en-GB"/>
        </w:rPr>
        <w:t>தொக்க</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தொக்கப்</w:t>
      </w:r>
      <w:proofErr w:type="spellEnd"/>
      <w:r>
        <w:rPr>
          <w:rFonts w:ascii="Gandhari Unicode" w:hAnsi="Gandhari Unicode" w:cs="e-Tamil OTC"/>
          <w:lang w:val="en-GB"/>
        </w:rPr>
        <w:t xml:space="preserve"> L1, C1+3v, G1; </w:t>
      </w:r>
      <w:proofErr w:type="spellStart"/>
      <w:r>
        <w:rPr>
          <w:rFonts w:ascii="Gandhari Unicode" w:hAnsi="Gandhari Unicode" w:cs="e-Tamil OTC"/>
          <w:lang w:val="en-GB"/>
        </w:rPr>
        <w:t>தோக்கப்</w:t>
      </w:r>
      <w:proofErr w:type="spellEnd"/>
      <w:r>
        <w:rPr>
          <w:rFonts w:ascii="Gandhari Unicode" w:hAnsi="Gandhari Unicode" w:cs="e-Tamil OTC"/>
          <w:lang w:val="en-GB"/>
        </w:rPr>
        <w:t xml:space="preserve"> C3 </w:t>
      </w:r>
      <w:r>
        <w:rPr>
          <w:rFonts w:ascii="Gandhari Unicode" w:eastAsia="URW Palladio UNI" w:hAnsi="Gandhari Unicode" w:cs="e-Tamil OTC"/>
          <w:lang w:val="en-GB"/>
        </w:rPr>
        <w:t xml:space="preserve">• </w:t>
      </w:r>
      <w:r>
        <w:rPr>
          <w:rFonts w:ascii="Gandhari Unicode" w:hAnsi="Gandhari Unicode" w:cs="e-Tamil OTC"/>
          <w:b/>
          <w:bCs/>
          <w:lang w:val="en-GB"/>
        </w:rPr>
        <w:t>2c</w:t>
      </w:r>
      <w:r>
        <w:rPr>
          <w:rFonts w:ascii="Gandhari Unicode" w:hAnsi="Gandhari Unicode" w:cs="e-Tamil OTC"/>
          <w:lang w:val="en-GB"/>
        </w:rPr>
        <w:t xml:space="preserve"> </w:t>
      </w:r>
      <w:proofErr w:type="spellStart"/>
      <w:r>
        <w:rPr>
          <w:rFonts w:ascii="Gandhari Unicode" w:hAnsi="Gandhari Unicode" w:cs="e-Tamil OTC"/>
          <w:lang w:val="en-GB"/>
        </w:rPr>
        <w:t>பசலை</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பரிசலை</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3a</w:t>
      </w:r>
      <w:r>
        <w:rPr>
          <w:rFonts w:ascii="Gandhari Unicode" w:hAnsi="Gandhari Unicode" w:cs="e-Tamil OTC"/>
          <w:lang w:val="en-GB"/>
        </w:rPr>
        <w:t xml:space="preserve"> </w:t>
      </w:r>
      <w:proofErr w:type="spellStart"/>
      <w:r>
        <w:rPr>
          <w:rFonts w:ascii="Gandhari Unicode" w:hAnsi="Gandhari Unicode" w:cs="e-Tamil OTC"/>
          <w:lang w:val="en-GB"/>
        </w:rPr>
        <w:t>தொடுவுழித்</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தொடுவுழி</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விடுவுழிப்</w:t>
      </w:r>
      <w:proofErr w:type="spellEnd"/>
      <w:r>
        <w:rPr>
          <w:rFonts w:ascii="Gandhari Unicode" w:hAnsi="Gandhari Unicode" w:cs="e-Tamil OTC"/>
          <w:lang w:val="en-GB"/>
        </w:rPr>
        <w:t xml:space="preserve"> C2+3,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விடுவுழி</w:t>
      </w:r>
      <w:proofErr w:type="spellEnd"/>
      <w:r>
        <w:rPr>
          <w:rFonts w:ascii="Gandhari Unicode" w:hAnsi="Gandhari Unicode" w:cs="e-Tamil OTC"/>
          <w:lang w:val="en-GB"/>
        </w:rPr>
        <w:t xml:space="preserve"> L1, C1, G1, </w:t>
      </w:r>
      <w:proofErr w:type="spellStart"/>
      <w:r>
        <w:rPr>
          <w:rFonts w:ascii="Gandhari Unicode" w:hAnsi="Gandhari Unicode" w:cs="e-Tamil OTC"/>
          <w:lang w:val="en-GB"/>
        </w:rPr>
        <w:t>Cām.v</w:t>
      </w:r>
      <w:proofErr w:type="spellEnd"/>
    </w:p>
    <w:p w14:paraId="1256B225" w14:textId="77777777" w:rsidR="00544225" w:rsidRDefault="00544225">
      <w:pPr>
        <w:pStyle w:val="Textbody"/>
        <w:spacing w:after="29"/>
        <w:jc w:val="both"/>
        <w:rPr>
          <w:rFonts w:ascii="Gandhari Unicode" w:hAnsi="Gandhari Unicode" w:cs="e-Tamil OTC"/>
          <w:lang w:val="en-GB"/>
        </w:rPr>
      </w:pPr>
    </w:p>
    <w:p w14:paraId="22FCFFF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ūr</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kēṇi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uṇ</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w:t>
      </w:r>
      <w:proofErr w:type="spellEnd"/>
      <w:r>
        <w:rPr>
          <w:rFonts w:ascii="Gandhari Unicode" w:hAnsi="Gandhari Unicode" w:cs="e-Tamil OTC"/>
          <w:lang w:val="en-GB"/>
        </w:rPr>
        <w:t xml:space="preserve">+ </w:t>
      </w:r>
      <w:proofErr w:type="spellStart"/>
      <w:r>
        <w:rPr>
          <w:rFonts w:ascii="Gandhari Unicode" w:hAnsi="Gandhari Unicode" w:cs="e-Tamil OTC"/>
          <w:lang w:val="en-GB"/>
        </w:rPr>
        <w:t>tokka</w:t>
      </w:r>
      <w:proofErr w:type="spellEnd"/>
    </w:p>
    <w:p w14:paraId="5EF5A93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pāci</w:t>
      </w:r>
      <w:proofErr w:type="spellEnd"/>
      <w:r>
        <w:rPr>
          <w:rFonts w:ascii="Gandhari Unicode" w:hAnsi="Gandhari Unicode" w:cs="e-Tamil OTC"/>
          <w:lang w:val="en-GB"/>
        </w:rPr>
        <w:t xml:space="preserve"> ~</w:t>
      </w:r>
      <w:proofErr w:type="spellStart"/>
      <w:r>
        <w:rPr>
          <w:rFonts w:ascii="Gandhari Unicode" w:hAnsi="Gandhari Unicode" w:cs="e-Tamil OTC"/>
          <w:lang w:val="en-GB"/>
        </w:rPr>
        <w:t>aṟṟ</w:t>
      </w:r>
      <w:proofErr w:type="spellEnd"/>
      <w:r>
        <w:rPr>
          <w:rFonts w:ascii="Gandhari Unicode" w:hAnsi="Gandhari Unicode" w:cs="e-Tamil OTC"/>
          <w:lang w:val="en-GB"/>
        </w:rPr>
        <w:t xml:space="preserve">*-ē </w:t>
      </w:r>
      <w:proofErr w:type="spellStart"/>
      <w:r>
        <w:rPr>
          <w:rFonts w:ascii="Gandhari Unicode" w:hAnsi="Gandhari Unicode" w:cs="e-Tamil OTC"/>
          <w:lang w:val="en-GB"/>
        </w:rPr>
        <w:t>pacalai</w:t>
      </w:r>
      <w:proofErr w:type="spellEnd"/>
      <w:r>
        <w:rPr>
          <w:rFonts w:ascii="Gandhari Unicode" w:hAnsi="Gandhari Unicode" w:cs="e-Tamil OTC"/>
          <w:lang w:val="en-GB"/>
        </w:rPr>
        <w:t xml:space="preserve"> </w:t>
      </w:r>
      <w:proofErr w:type="spellStart"/>
      <w:r>
        <w:rPr>
          <w:rFonts w:ascii="Gandhari Unicode" w:hAnsi="Gandhari Unicode" w:cs="e-Tamil OTC"/>
          <w:lang w:val="en-GB"/>
        </w:rPr>
        <w:t>kātalar</w:t>
      </w:r>
      <w:proofErr w:type="spellEnd"/>
    </w:p>
    <w:p w14:paraId="116952B7"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toṭu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nīṅki</w:t>
      </w:r>
      <w:proofErr w:type="spellEnd"/>
    </w:p>
    <w:p w14:paraId="1096DEA5"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viṭu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viṭu</w:t>
      </w:r>
      <w:proofErr w:type="spellEnd"/>
      <w:r>
        <w:rPr>
          <w:rFonts w:ascii="Gandhari Unicode" w:hAnsi="Gandhari Unicode" w:cs="e-Tamil OTC"/>
          <w:lang w:val="en-GB"/>
        </w:rPr>
        <w:t>-~</w:t>
      </w:r>
      <w:proofErr w:type="spellStart"/>
      <w:r>
        <w:rPr>
          <w:rFonts w:ascii="Gandhari Unicode" w:hAnsi="Gandhari Unicode" w:cs="e-Tamil OTC"/>
          <w:lang w:val="en-GB"/>
        </w:rPr>
        <w:t>uḻi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parattalāṉ</w:t>
      </w:r>
      <w:proofErr w:type="spellEnd"/>
      <w:r>
        <w:rPr>
          <w:rFonts w:ascii="Gandhari Unicode" w:hAnsi="Gandhari Unicode" w:cs="e-Tamil OTC"/>
          <w:lang w:val="en-GB"/>
        </w:rPr>
        <w:t>-ē.</w:t>
      </w:r>
    </w:p>
    <w:p w14:paraId="06E82135" w14:textId="77777777" w:rsidR="00544225" w:rsidRDefault="00544225">
      <w:pPr>
        <w:pStyle w:val="Textbody"/>
        <w:spacing w:after="29" w:line="260" w:lineRule="exact"/>
        <w:jc w:val="both"/>
        <w:rPr>
          <w:rFonts w:ascii="Gandhari Unicode" w:hAnsi="Gandhari Unicode" w:cs="e-Tamil OTC"/>
          <w:lang w:val="en-GB"/>
        </w:rPr>
      </w:pPr>
    </w:p>
    <w:p w14:paraId="124EA9C0" w14:textId="77777777" w:rsidR="00544225" w:rsidRDefault="00544225">
      <w:pPr>
        <w:pStyle w:val="Textbody"/>
        <w:spacing w:after="29" w:line="260" w:lineRule="exact"/>
        <w:jc w:val="both"/>
        <w:rPr>
          <w:rFonts w:ascii="Gandhari Unicode" w:hAnsi="Gandhari Unicode" w:cs="e-Tamil OTC"/>
          <w:lang w:val="en-GB"/>
        </w:rPr>
      </w:pPr>
    </w:p>
    <w:p w14:paraId="6ED2E6C4" w14:textId="77777777" w:rsidR="00544225" w:rsidRDefault="00000000">
      <w:pPr>
        <w:pStyle w:val="Textbody"/>
        <w:spacing w:after="29" w:line="260" w:lineRule="exact"/>
        <w:jc w:val="both"/>
        <w:rPr>
          <w:rFonts w:ascii="Gandhari Unicode" w:hAnsi="Gandhari Unicode" w:cs="e-Tamil OTC"/>
          <w:lang w:val="en-GB"/>
        </w:rPr>
      </w:pPr>
      <w:r>
        <w:br w:type="page"/>
      </w:r>
    </w:p>
    <w:p w14:paraId="2BEBDA00"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to the confidante by HER, when [he] delays marriage.</w:t>
      </w:r>
    </w:p>
    <w:p w14:paraId="121701F4" w14:textId="77777777" w:rsidR="00544225" w:rsidRDefault="00544225">
      <w:pPr>
        <w:pStyle w:val="Textbody"/>
        <w:spacing w:after="29" w:line="260" w:lineRule="exact"/>
        <w:jc w:val="both"/>
        <w:rPr>
          <w:rFonts w:ascii="Gandhari Unicode" w:hAnsi="Gandhari Unicode" w:cs="e-Tamil OTC"/>
          <w:lang w:val="en-GB"/>
        </w:rPr>
      </w:pPr>
    </w:p>
    <w:p w14:paraId="17B299D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village collyrium/eat- well collyrium/eat- ghat gathered-</w:t>
      </w:r>
    </w:p>
    <w:p w14:paraId="39C4FA1E"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lichen thus-it</w:t>
      </w:r>
      <w:r>
        <w:rPr>
          <w:rFonts w:ascii="Gandhari Unicode" w:hAnsi="Gandhari Unicode" w:cs="e-Tamil OTC"/>
          <w:position w:val="6"/>
          <w:lang w:val="en-GB"/>
        </w:rPr>
        <w:t>ē</w:t>
      </w:r>
      <w:r>
        <w:rPr>
          <w:rFonts w:ascii="Gandhari Unicode" w:hAnsi="Gandhari Unicode" w:cs="e-Tamil OTC"/>
          <w:lang w:val="en-GB"/>
        </w:rPr>
        <w:t xml:space="preserve"> pallor lover(h.)</w:t>
      </w:r>
    </w:p>
    <w:p w14:paraId="54BC1409"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touch-while </w:t>
      </w:r>
      <w:proofErr w:type="spellStart"/>
      <w:r>
        <w:rPr>
          <w:rFonts w:ascii="Gandhari Unicode" w:hAnsi="Gandhari Unicode" w:cs="e-Tamil OTC"/>
          <w:lang w:val="en-GB"/>
        </w:rPr>
        <w:t>touch-while</w:t>
      </w:r>
      <w:proofErr w:type="spellEnd"/>
      <w:r>
        <w:rPr>
          <w:rFonts w:ascii="Gandhari Unicode" w:hAnsi="Gandhari Unicode" w:cs="e-Tamil OTC"/>
          <w:lang w:val="en-GB"/>
        </w:rPr>
        <w:t xml:space="preserve"> </w:t>
      </w:r>
      <w:proofErr w:type="gramStart"/>
      <w:r>
        <w:rPr>
          <w:rFonts w:ascii="Gandhari Unicode" w:hAnsi="Gandhari Unicode" w:cs="e-Tamil OTC"/>
          <w:lang w:val="en-GB"/>
        </w:rPr>
        <w:t>left</w:t>
      </w:r>
      <w:proofErr w:type="gramEnd"/>
    </w:p>
    <w:p w14:paraId="4E596D84"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let-while </w:t>
      </w:r>
      <w:proofErr w:type="spellStart"/>
      <w:r>
        <w:rPr>
          <w:rFonts w:ascii="Gandhari Unicode" w:hAnsi="Gandhari Unicode" w:cs="e-Tamil OTC"/>
          <w:lang w:val="en-GB"/>
        </w:rPr>
        <w:t>let-while</w:t>
      </w:r>
      <w:proofErr w:type="spellEnd"/>
      <w:r>
        <w:rPr>
          <w:rFonts w:ascii="Gandhari Unicode" w:hAnsi="Gandhari Unicode" w:cs="e-Tamil OTC"/>
          <w:lang w:val="en-GB"/>
        </w:rPr>
        <w:t xml:space="preserve"> spreading(</w:t>
      </w:r>
      <w:proofErr w:type="gramStart"/>
      <w:r>
        <w:rPr>
          <w:rFonts w:ascii="Gandhari Unicode" w:hAnsi="Gandhari Unicode" w:cs="e-Tamil OTC"/>
          <w:lang w:val="en-GB"/>
        </w:rPr>
        <w:t>inst.)</w:t>
      </w:r>
      <w:r>
        <w:rPr>
          <w:rFonts w:ascii="Gandhari Unicode" w:hAnsi="Gandhari Unicode" w:cs="e-Tamil OTC"/>
          <w:position w:val="6"/>
          <w:lang w:val="en-GB"/>
        </w:rPr>
        <w:t>ē</w:t>
      </w:r>
      <w:proofErr w:type="gramEnd"/>
      <w:r>
        <w:rPr>
          <w:rFonts w:ascii="Gandhari Unicode" w:hAnsi="Gandhari Unicode" w:cs="e-Tamil OTC"/>
          <w:lang w:val="en-GB"/>
        </w:rPr>
        <w:t>∞</w:t>
      </w:r>
    </w:p>
    <w:p w14:paraId="57CB4F65" w14:textId="77777777" w:rsidR="00544225" w:rsidRDefault="00544225">
      <w:pPr>
        <w:pStyle w:val="Textbody"/>
        <w:spacing w:after="29"/>
        <w:jc w:val="both"/>
        <w:rPr>
          <w:rFonts w:ascii="Gandhari Unicode" w:hAnsi="Gandhari Unicode" w:cs="e-Tamil OTC"/>
          <w:lang w:val="en-GB"/>
        </w:rPr>
      </w:pPr>
    </w:p>
    <w:p w14:paraId="2DB1CBDB" w14:textId="77777777" w:rsidR="00544225" w:rsidRDefault="00544225">
      <w:pPr>
        <w:pStyle w:val="Textbody"/>
        <w:spacing w:after="29"/>
        <w:jc w:val="both"/>
        <w:rPr>
          <w:rFonts w:ascii="Gandhari Unicode" w:hAnsi="Gandhari Unicode" w:cs="e-Tamil OTC"/>
          <w:lang w:val="en-GB"/>
        </w:rPr>
      </w:pPr>
    </w:p>
    <w:p w14:paraId="18E65532"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Pallor [is] like lichen, </w:t>
      </w:r>
      <w:proofErr w:type="gramStart"/>
      <w:r>
        <w:rPr>
          <w:rFonts w:ascii="Gandhari Unicode" w:hAnsi="Gandhari Unicode" w:cs="e-Tamil OTC"/>
          <w:lang w:val="en-GB"/>
        </w:rPr>
        <w:t>gathered</w:t>
      </w:r>
      <w:proofErr w:type="gramEnd"/>
    </w:p>
    <w:p w14:paraId="575F2153"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by the dark</w:t>
      </w:r>
      <w:r>
        <w:rPr>
          <w:rStyle w:val="FootnoteReference1"/>
          <w:rFonts w:ascii="Gandhari Unicode" w:hAnsi="Gandhari Unicode" w:cs="e-Tamil OTC"/>
          <w:lang w:val="en-GB"/>
        </w:rPr>
        <w:footnoteReference w:id="776"/>
      </w:r>
      <w:r>
        <w:rPr>
          <w:rFonts w:ascii="Gandhari Unicode" w:hAnsi="Gandhari Unicode" w:cs="e-Tamil OTC"/>
          <w:lang w:val="en-GB"/>
        </w:rPr>
        <w:t xml:space="preserve"> ghat, the village drinking well:</w:t>
      </w:r>
    </w:p>
    <w:p w14:paraId="778E55E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leaves, whenever the lover touches,</w:t>
      </w:r>
    </w:p>
    <w:p w14:paraId="2A825636"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spreads</w:t>
      </w:r>
      <w:r>
        <w:rPr>
          <w:rStyle w:val="FootnoteReference1"/>
          <w:rFonts w:ascii="Gandhari Unicode" w:hAnsi="Gandhari Unicode" w:cs="e-Tamil OTC"/>
          <w:lang w:val="en-GB"/>
        </w:rPr>
        <w:footnoteReference w:id="777"/>
      </w:r>
      <w:r>
        <w:rPr>
          <w:rFonts w:ascii="Gandhari Unicode" w:hAnsi="Gandhari Unicode" w:cs="e-Tamil OTC"/>
          <w:lang w:val="en-GB"/>
        </w:rPr>
        <w:t>, whenever he lets go.</w:t>
      </w:r>
    </w:p>
    <w:p w14:paraId="6532209E" w14:textId="77777777" w:rsidR="00544225" w:rsidRDefault="00544225">
      <w:pPr>
        <w:pStyle w:val="Textbody"/>
        <w:spacing w:after="0"/>
        <w:jc w:val="both"/>
        <w:rPr>
          <w:rFonts w:ascii="Gandhari Unicode" w:hAnsi="Gandhari Unicode" w:cs="e-Tamil OTC"/>
          <w:lang w:val="en-GB"/>
        </w:rPr>
      </w:pPr>
    </w:p>
    <w:p w14:paraId="4F1A46C8" w14:textId="77777777" w:rsidR="00544225" w:rsidRDefault="00544225">
      <w:pPr>
        <w:pStyle w:val="Textbody"/>
        <w:spacing w:after="0"/>
        <w:jc w:val="both"/>
        <w:rPr>
          <w:rFonts w:ascii="Gandhari Unicode" w:hAnsi="Gandhari Unicode" w:cs="e-Tamil OTC"/>
          <w:lang w:val="en-GB"/>
        </w:rPr>
      </w:pPr>
    </w:p>
    <w:p w14:paraId="3E1A4A6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3+4b </w:t>
      </w:r>
      <w:r>
        <w:rPr>
          <w:rFonts w:ascii="Gandhari Unicode" w:hAnsi="Gandhari Unicode" w:cs="e-Tamil OTC"/>
          <w:lang w:val="en-GB"/>
        </w:rPr>
        <w:tab/>
        <w:t>leaves, wherever the lover touches,</w:t>
      </w:r>
    </w:p>
    <w:p w14:paraId="11A488BE" w14:textId="77777777" w:rsidR="00544225" w:rsidRDefault="00000000">
      <w:pPr>
        <w:pStyle w:val="Textbody"/>
        <w:spacing w:after="0"/>
        <w:rPr>
          <w:rFonts w:ascii="Gandhari Unicode" w:hAnsi="Gandhari Unicode" w:cs="e-Tamil OTC"/>
          <w:lang w:val="en-GB"/>
        </w:rPr>
      </w:pPr>
      <w:r>
        <w:rPr>
          <w:rFonts w:ascii="Gandhari Unicode" w:hAnsi="Gandhari Unicode" w:cs="e-Tamil OTC"/>
          <w:lang w:val="en-GB"/>
        </w:rPr>
        <w:tab/>
        <w:t>spreads, wherever he lets go.</w:t>
      </w:r>
    </w:p>
    <w:p w14:paraId="701E8D27" w14:textId="77777777" w:rsidR="00544225" w:rsidRDefault="00544225">
      <w:pPr>
        <w:pStyle w:val="Textbody"/>
        <w:spacing w:after="0"/>
        <w:rPr>
          <w:rFonts w:ascii="Gandhari Unicode" w:hAnsi="Gandhari Unicode" w:cs="e-Tamil OTC"/>
          <w:lang w:val="en-GB"/>
        </w:rPr>
      </w:pPr>
    </w:p>
    <w:p w14:paraId="5F1A10D8" w14:textId="77777777" w:rsidR="00544225" w:rsidRDefault="00000000">
      <w:pPr>
        <w:rPr>
          <w:rFonts w:ascii="Gandhari Unicode" w:eastAsiaTheme="majorEastAsia" w:hAnsi="Gandhari Unicode" w:cstheme="majorBidi" w:hint="eastAsia"/>
          <w:b/>
          <w:bCs/>
        </w:rPr>
      </w:pPr>
      <w:r>
        <w:br w:type="page"/>
      </w:r>
    </w:p>
    <w:p w14:paraId="06051C18"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bCs/>
          <w:i w:val="0"/>
          <w:iCs w:val="0"/>
          <w:color w:val="auto"/>
        </w:rPr>
        <w:lastRenderedPageBreak/>
        <w:t>KT 400</w:t>
      </w:r>
      <w:r>
        <w:rPr>
          <w:rFonts w:ascii="e-Tamil OTC" w:hAnsi="e-Tamil OTC" w:cs="e-Tamil OTC"/>
          <w:i w:val="0"/>
          <w:iCs w:val="0"/>
          <w:color w:val="auto"/>
        </w:rPr>
        <w:t xml:space="preserve"> </w:t>
      </w:r>
      <w:proofErr w:type="spellStart"/>
      <w:r>
        <w:rPr>
          <w:rFonts w:ascii="e-Tamil OTC" w:hAnsi="e-Tamil OTC" w:cs="e-Tamil OTC"/>
          <w:i w:val="0"/>
          <w:iCs w:val="0"/>
          <w:color w:val="auto"/>
        </w:rPr>
        <w:t>பேயனார்</w:t>
      </w:r>
      <w:proofErr w:type="spellEnd"/>
      <w:r>
        <w:rPr>
          <w:rFonts w:ascii="e-Tamil OTC" w:hAnsi="e-Tamil OTC" w:cs="e-Tamil OTC"/>
          <w:i w:val="0"/>
          <w:iCs w:val="0"/>
          <w:color w:val="auto"/>
        </w:rPr>
        <w:t xml:space="preserve">: </w:t>
      </w:r>
      <w:r>
        <w:rPr>
          <w:rFonts w:ascii="Gandhari Unicode" w:hAnsi="Gandhari Unicode"/>
          <w:i w:val="0"/>
          <w:iCs w:val="0"/>
          <w:color w:val="auto"/>
        </w:rPr>
        <w:t>HE</w:t>
      </w:r>
    </w:p>
    <w:p w14:paraId="0D136E3C"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வினைமுற்றி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தேர்ப்பாகனைத்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தலையளித்தது</w:t>
      </w:r>
      <w:proofErr w:type="spellEnd"/>
      <w:r>
        <w:rPr>
          <w:rFonts w:ascii="Gandhari Unicode" w:hAnsi="Gandhari Unicode" w:cs="e-Tamil OTC"/>
          <w:lang w:val="en-GB"/>
        </w:rPr>
        <w:t>.</w:t>
      </w:r>
    </w:p>
    <w:p w14:paraId="3D789909" w14:textId="77777777" w:rsidR="00544225" w:rsidRDefault="00544225">
      <w:pPr>
        <w:pStyle w:val="Textbody"/>
        <w:spacing w:after="29"/>
        <w:jc w:val="both"/>
        <w:rPr>
          <w:rFonts w:ascii="Gandhari Unicode" w:hAnsi="Gandhari Unicode" w:cs="e-Tamil OTC"/>
          <w:lang w:val="en-GB"/>
        </w:rPr>
      </w:pPr>
    </w:p>
    <w:p w14:paraId="5693D2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சேயாறு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செல்லா</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னிடரின்று</w:t>
      </w:r>
      <w:proofErr w:type="spellEnd"/>
    </w:p>
    <w:p w14:paraId="0005F99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களைகலங்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p>
    <w:p w14:paraId="0045A97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நன்றுபுரிந்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தெண்ணிய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மனத்தை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p>
    <w:p w14:paraId="0B8230B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முரம்புகண்</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ணுடைய</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p>
    <w:p w14:paraId="1C949E3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புதுவழிப்</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படுத்த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மதியுடை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வலவோ</w:t>
      </w:r>
      <w:proofErr w:type="spellEnd"/>
    </w:p>
    <w:p w14:paraId="0C877E4B"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யின்று</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தேரோ</w:t>
      </w:r>
      <w:proofErr w:type="spellEnd"/>
    </w:p>
    <w:p w14:paraId="4504BC4E"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w:t>
      </w:r>
    </w:p>
    <w:p w14:paraId="61B8CF3E" w14:textId="77777777" w:rsidR="00544225" w:rsidRDefault="00544225">
      <w:pPr>
        <w:pStyle w:val="Textbody"/>
        <w:spacing w:after="29"/>
        <w:jc w:val="both"/>
        <w:rPr>
          <w:rFonts w:ascii="Gandhari Unicode" w:hAnsi="Gandhari Unicode" w:cs="e-Tamil OTC"/>
          <w:lang w:val="en-GB"/>
        </w:rPr>
      </w:pPr>
    </w:p>
    <w:p w14:paraId="09F36A06"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செல்லா</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செல்வா</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ER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களைகலங்</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கனைக</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களைக</w:t>
      </w:r>
      <w:proofErr w:type="spellEnd"/>
      <w:r>
        <w:rPr>
          <w:rFonts w:ascii="Gandhari Unicode" w:hAnsi="Gandhari Unicode" w:cs="e-Tamil OTC"/>
          <w:lang w:val="en-GB"/>
        </w:rPr>
        <w:t xml:space="preserve"> C1+2+3, G1,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கனைஇக்</w:t>
      </w:r>
      <w:proofErr w:type="spellEnd"/>
      <w:r>
        <w:rPr>
          <w:rFonts w:ascii="Gandhari Unicode" w:hAnsi="Gandhari Unicode" w:cs="e-Tamil OTC"/>
          <w:lang w:val="en-GB"/>
        </w:rPr>
        <w:t xml:space="preserve"> G2,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தளைக்</w:t>
      </w:r>
      <w:proofErr w:type="spellEnd"/>
      <w:r>
        <w:rPr>
          <w:rFonts w:ascii="Gandhari Unicode" w:hAnsi="Gandhari Unicode" w:cs="e-Tamil OTC"/>
          <w:lang w:val="en-GB"/>
        </w:rPr>
        <w:t xml:space="preserve"> L1 </w:t>
      </w:r>
      <w:r>
        <w:rPr>
          <w:rFonts w:ascii="Gandhari Unicode" w:eastAsia="URW Palladio UNI" w:hAnsi="Gandhari Unicode" w:cs="e-Tamil OTC"/>
          <w:lang w:val="en-GB"/>
        </w:rPr>
        <w:t xml:space="preserve">• </w:t>
      </w:r>
      <w:r>
        <w:rPr>
          <w:rFonts w:ascii="Gandhari Unicode" w:hAnsi="Gandhari Unicode" w:cs="e-Tamil OTC"/>
          <w:b/>
          <w:bCs/>
          <w:lang w:val="en-GB"/>
        </w:rPr>
        <w:t>2d</w:t>
      </w:r>
      <w:r>
        <w:rPr>
          <w:rFonts w:ascii="Gandhari Unicode" w:hAnsi="Gandhari Unicode" w:cs="e-Tamil OTC"/>
          <w:lang w:val="en-GB"/>
        </w:rPr>
        <w:t xml:space="preserve"> </w:t>
      </w:r>
      <w:proofErr w:type="spellStart"/>
      <w:r>
        <w:rPr>
          <w:rFonts w:ascii="Gandhari Unicode" w:hAnsi="Gandhari Unicode" w:cs="e-Tamil OTC"/>
          <w:lang w:val="en-GB"/>
        </w:rPr>
        <w:t>கென்று</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டென்று</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3d</w:t>
      </w:r>
      <w:r>
        <w:rPr>
          <w:rFonts w:ascii="Gandhari Unicode" w:hAnsi="Gandhari Unicode" w:cs="e-Tamil OTC"/>
          <w:lang w:val="en-GB"/>
        </w:rPr>
        <w:t xml:space="preserve"> </w:t>
      </w:r>
      <w:proofErr w:type="spellStart"/>
      <w:r>
        <w:rPr>
          <w:rFonts w:ascii="Gandhari Unicode" w:hAnsi="Gandhari Unicode" w:cs="e-Tamil OTC"/>
          <w:lang w:val="en-GB"/>
        </w:rPr>
        <w:t>யாகி</w:t>
      </w:r>
      <w:proofErr w:type="spellEnd"/>
      <w:r>
        <w:rPr>
          <w:rFonts w:ascii="Gandhari Unicode" w:hAnsi="Gandhari Unicode" w:cs="e-Tamil OTC"/>
          <w:lang w:val="en-GB"/>
        </w:rPr>
        <w:t xml:space="preserve"> L1, C2+3,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யாகிய</w:t>
      </w:r>
      <w:proofErr w:type="spellEnd"/>
      <w:r>
        <w:rPr>
          <w:rFonts w:ascii="Gandhari Unicode" w:hAnsi="Gandhari Unicode" w:cs="e-Tamil OTC"/>
          <w:lang w:val="en-GB"/>
        </w:rPr>
        <w:t xml:space="preserve"> C1 </w:t>
      </w:r>
      <w:r>
        <w:rPr>
          <w:rFonts w:ascii="Gandhari Unicode" w:eastAsia="URW Palladio UNI" w:hAnsi="Gandhari Unicode" w:cs="e-Tamil OTC"/>
          <w:lang w:val="en-GB"/>
        </w:rPr>
        <w:t xml:space="preserve">• </w:t>
      </w:r>
      <w:r>
        <w:rPr>
          <w:rFonts w:ascii="Gandhari Unicode" w:hAnsi="Gandhari Unicode" w:cs="e-Tamil OTC"/>
          <w:b/>
          <w:bCs/>
          <w:lang w:val="en-GB"/>
        </w:rPr>
        <w:t>4cd</w:t>
      </w:r>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C2,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G2,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வேகிக்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கள்ளரிக்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கரம்பைப்</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6b</w:t>
      </w:r>
      <w:r>
        <w:rPr>
          <w:rFonts w:ascii="Gandhari Unicode" w:hAnsi="Gandhari Unicode" w:cs="e-Tamil OTC"/>
          <w:lang w:val="en-GB"/>
        </w:rPr>
        <w:t xml:space="preserve"> </w:t>
      </w:r>
      <w:proofErr w:type="spellStart"/>
      <w:r>
        <w:rPr>
          <w:rFonts w:ascii="Gandhari Unicode" w:hAnsi="Gandhari Unicode" w:cs="e-Tamil OTC"/>
          <w:lang w:val="en-GB"/>
        </w:rPr>
        <w:t>தந்தனை</w:t>
      </w:r>
      <w:proofErr w:type="spellEnd"/>
      <w:r>
        <w:rPr>
          <w:rFonts w:ascii="Gandhari Unicode" w:hAnsi="Gandhari Unicode" w:cs="e-Tamil OTC"/>
          <w:lang w:val="en-GB"/>
        </w:rPr>
        <w:t xml:space="preserve"> L1, C1+2+3, G1,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தந்தனைத்</w:t>
      </w:r>
      <w:proofErr w:type="spellEnd"/>
      <w:r>
        <w:rPr>
          <w:rFonts w:ascii="Gandhari Unicode" w:hAnsi="Gandhari Unicode" w:cs="e-Tamil OTC"/>
          <w:lang w:val="en-GB"/>
        </w:rPr>
        <w:t xml:space="preserve"> G2 </w:t>
      </w:r>
      <w:r>
        <w:rPr>
          <w:rFonts w:ascii="Gandhari Unicode" w:eastAsia="URW Palladio UNI" w:hAnsi="Gandhari Unicode" w:cs="e-Tamil OTC"/>
          <w:lang w:val="en-GB"/>
        </w:rPr>
        <w:t xml:space="preserve">• </w:t>
      </w:r>
      <w:r>
        <w:rPr>
          <w:rFonts w:ascii="Gandhari Unicode" w:hAnsi="Gandhari Unicode" w:cs="e-Tamil OTC"/>
          <w:b/>
          <w:bCs/>
          <w:lang w:val="en-GB"/>
        </w:rPr>
        <w:t>6c</w:t>
      </w:r>
      <w:r>
        <w:rPr>
          <w:rFonts w:ascii="Gandhari Unicode" w:hAnsi="Gandhari Unicode" w:cs="e-Tamil OTC"/>
          <w:lang w:val="en-GB"/>
        </w:rPr>
        <w:t xml:space="preserve">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L1, C1+2+3, G1,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தேரேர்</w:t>
      </w:r>
      <w:proofErr w:type="spellEnd"/>
      <w:r>
        <w:rPr>
          <w:rFonts w:ascii="Gandhari Unicode" w:hAnsi="Gandhari Unicode" w:cs="e-Tamil OTC"/>
          <w:lang w:val="en-GB"/>
        </w:rPr>
        <w:t xml:space="preserve"> G2, EA, I; </w:t>
      </w:r>
      <w:proofErr w:type="spellStart"/>
      <w:r>
        <w:rPr>
          <w:rFonts w:ascii="Gandhari Unicode" w:hAnsi="Gandhari Unicode" w:cs="e-Tamil OTC"/>
          <w:lang w:val="en-GB"/>
        </w:rPr>
        <w:t>தேரே</w:t>
      </w:r>
      <w:proofErr w:type="spellEnd"/>
      <w:r>
        <w:rPr>
          <w:rFonts w:ascii="Gandhari Unicode" w:hAnsi="Gandhari Unicode" w:cs="e-Tamil OTC"/>
          <w:lang w:val="en-GB"/>
        </w:rPr>
        <w:t xml:space="preserve">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7a</w:t>
      </w:r>
      <w:r>
        <w:rPr>
          <w:rFonts w:ascii="Gandhari Unicode" w:hAnsi="Gandhari Unicode" w:cs="e-Tamil OTC"/>
          <w:lang w:val="en-GB"/>
        </w:rPr>
        <w:t xml:space="preserve"> </w:t>
      </w: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L1, C2+3v,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நோயுழைந்</w:t>
      </w:r>
      <w:proofErr w:type="spellEnd"/>
      <w:r>
        <w:rPr>
          <w:rFonts w:ascii="Gandhari Unicode" w:hAnsi="Gandhari Unicode" w:cs="e-Tamil OTC"/>
          <w:lang w:val="en-GB"/>
        </w:rPr>
        <w:t xml:space="preserve"> C1+3 </w:t>
      </w:r>
      <w:r>
        <w:rPr>
          <w:rFonts w:ascii="Gandhari Unicode" w:eastAsia="URW Palladio UNI" w:hAnsi="Gandhari Unicode" w:cs="e-Tamil OTC"/>
          <w:lang w:val="en-GB"/>
        </w:rPr>
        <w:t xml:space="preserve">• </w:t>
      </w:r>
      <w:r>
        <w:rPr>
          <w:rFonts w:ascii="Gandhari Unicode" w:hAnsi="Gandhari Unicode" w:cs="e-Tamil OTC"/>
          <w:b/>
          <w:bCs/>
          <w:lang w:val="en-GB"/>
        </w:rPr>
        <w:t>7b</w:t>
      </w:r>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L1, C1+2v+3,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திறைவியை</w:t>
      </w:r>
      <w:proofErr w:type="spellEnd"/>
      <w:r>
        <w:rPr>
          <w:rFonts w:ascii="Gandhari Unicode" w:hAnsi="Gandhari Unicode" w:cs="e-Tamil OTC"/>
          <w:lang w:val="en-GB"/>
        </w:rPr>
        <w:t xml:space="preserve"> C2 </w:t>
      </w:r>
      <w:r>
        <w:rPr>
          <w:rFonts w:ascii="Gandhari Unicode" w:eastAsia="URW Palladio UNI" w:hAnsi="Gandhari Unicode" w:cs="e-Tamil OTC"/>
          <w:lang w:val="en-GB"/>
        </w:rPr>
        <w:t xml:space="preserve">• </w:t>
      </w:r>
      <w:r>
        <w:rPr>
          <w:rFonts w:ascii="Gandhari Unicode" w:hAnsi="Gandhari Unicode" w:cs="e-Tamil OTC"/>
          <w:b/>
          <w:bCs/>
          <w:lang w:val="en-GB"/>
        </w:rPr>
        <w:t>7cd</w:t>
      </w:r>
      <w:r>
        <w:rPr>
          <w:rFonts w:ascii="Gandhari Unicode" w:hAnsi="Gandhari Unicode" w:cs="e-Tamil OTC"/>
          <w:lang w:val="en-GB"/>
        </w:rPr>
        <w:t xml:space="preserve"> </w:t>
      </w:r>
      <w:proofErr w:type="spellStart"/>
      <w:r>
        <w:rPr>
          <w:rFonts w:ascii="Gandhari Unicode" w:hAnsi="Gandhari Unicode" w:cs="e-Tamil OTC"/>
          <w:lang w:val="en-GB"/>
        </w:rPr>
        <w:t>நல்க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லானே</w:t>
      </w:r>
      <w:proofErr w:type="spellEnd"/>
      <w:r>
        <w:rPr>
          <w:rFonts w:ascii="Gandhari Unicode" w:hAnsi="Gandhari Unicode" w:cs="e-Tamil OTC"/>
          <w:lang w:val="en-GB"/>
        </w:rPr>
        <w:t xml:space="preserve"> C2+3v, G2,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நல்கானே</w:t>
      </w:r>
      <w:proofErr w:type="spellEnd"/>
      <w:r>
        <w:rPr>
          <w:rFonts w:ascii="Gandhari Unicode" w:hAnsi="Gandhari Unicode" w:cs="e-Tamil OTC"/>
          <w:lang w:val="en-GB"/>
        </w:rPr>
        <w:t xml:space="preserve"> L1, C1+3, G1</w:t>
      </w:r>
    </w:p>
    <w:p w14:paraId="5A371C41" w14:textId="77777777" w:rsidR="00544225" w:rsidRDefault="00544225">
      <w:pPr>
        <w:pStyle w:val="Textbody"/>
        <w:spacing w:after="29"/>
        <w:jc w:val="both"/>
        <w:rPr>
          <w:rFonts w:ascii="Gandhari Unicode" w:hAnsi="Gandhari Unicode" w:cs="e-Tamil OTC"/>
          <w:lang w:val="en-GB"/>
        </w:rPr>
      </w:pPr>
    </w:p>
    <w:p w14:paraId="0F43CCAC"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cēy</w:t>
      </w:r>
      <w:proofErr w:type="spellEnd"/>
      <w:r>
        <w:rPr>
          <w:rFonts w:ascii="Gandhari Unicode" w:hAnsi="Gandhari Unicode" w:cs="e-Tamil OTC"/>
          <w:lang w:val="en-GB"/>
        </w:rPr>
        <w:t xml:space="preserve"> </w:t>
      </w:r>
      <w:proofErr w:type="spellStart"/>
      <w:r>
        <w:rPr>
          <w:rFonts w:ascii="Gandhari Unicode" w:hAnsi="Gandhari Unicode" w:cs="e-Tamil OTC"/>
          <w:lang w:val="en-GB"/>
        </w:rPr>
        <w:t>āṟu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cellām</w:t>
      </w:r>
      <w:proofErr w:type="spellEnd"/>
      <w:r>
        <w:rPr>
          <w:rFonts w:ascii="Gandhari Unicode" w:hAnsi="Gandhari Unicode" w:cs="e-Tamil OTC"/>
          <w:lang w:val="en-GB"/>
        </w:rPr>
        <w:t xml:space="preserve"> </w:t>
      </w:r>
      <w:proofErr w:type="spellStart"/>
      <w:r>
        <w:rPr>
          <w:rFonts w:ascii="Gandhari Unicode" w:hAnsi="Gandhari Unicode" w:cs="e-Tamil OTC"/>
          <w:lang w:val="en-GB"/>
        </w:rPr>
        <w:t>āyiṉ</w:t>
      </w:r>
      <w:proofErr w:type="spellEnd"/>
      <w:r>
        <w:rPr>
          <w:rFonts w:ascii="Gandhari Unicode" w:hAnsi="Gandhari Unicode" w:cs="e-Tamil OTC"/>
          <w:lang w:val="en-GB"/>
        </w:rPr>
        <w:t xml:space="preserve"> </w:t>
      </w:r>
      <w:proofErr w:type="spellStart"/>
      <w:r>
        <w:rPr>
          <w:rFonts w:ascii="Gandhari Unicode" w:hAnsi="Gandhari Unicode" w:cs="e-Tamil OTC"/>
          <w:lang w:val="en-GB"/>
        </w:rPr>
        <w:t>iṭar</w:t>
      </w:r>
      <w:proofErr w:type="spellEnd"/>
      <w:r>
        <w:rPr>
          <w:rFonts w:ascii="Gandhari Unicode" w:hAnsi="Gandhari Unicode" w:cs="e-Tamil OTC"/>
          <w:lang w:val="en-GB"/>
        </w:rPr>
        <w:t xml:space="preserve"> </w:t>
      </w:r>
      <w:proofErr w:type="spellStart"/>
      <w:r>
        <w:rPr>
          <w:rFonts w:ascii="Gandhari Unicode" w:hAnsi="Gandhari Unicode" w:cs="e-Tamil OTC"/>
          <w:lang w:val="en-GB"/>
        </w:rPr>
        <w:t>iṉṟu</w:t>
      </w:r>
      <w:proofErr w:type="spellEnd"/>
    </w:p>
    <w:p w14:paraId="370F9AE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kaḷaikalam</w:t>
      </w:r>
      <w:proofErr w:type="spellEnd"/>
      <w:r>
        <w:rPr>
          <w:rFonts w:ascii="Gandhari Unicode" w:hAnsi="Gandhari Unicode" w:cs="e-Tamil OTC"/>
          <w:lang w:val="en-GB"/>
        </w:rPr>
        <w:t xml:space="preserve"> </w:t>
      </w:r>
      <w:proofErr w:type="spellStart"/>
      <w:r>
        <w:rPr>
          <w:rFonts w:ascii="Gandhari Unicode" w:hAnsi="Gandhari Unicode" w:cs="e-Tamil OTC"/>
          <w:lang w:val="en-GB"/>
        </w:rPr>
        <w:t>kāmam</w:t>
      </w:r>
      <w:proofErr w:type="spellEnd"/>
      <w:r>
        <w:rPr>
          <w:rFonts w:ascii="Gandhari Unicode" w:hAnsi="Gandhari Unicode" w:cs="e-Tamil OTC"/>
          <w:lang w:val="en-GB"/>
        </w:rPr>
        <w:t xml:space="preserve"> </w:t>
      </w:r>
      <w:proofErr w:type="spellStart"/>
      <w:r>
        <w:rPr>
          <w:rFonts w:ascii="Gandhari Unicode" w:hAnsi="Gandhari Unicode" w:cs="e-Tamil OTC"/>
          <w:lang w:val="en-GB"/>
        </w:rPr>
        <w:t>perum</w:t>
      </w:r>
      <w:proofErr w:type="spellEnd"/>
      <w:r>
        <w:rPr>
          <w:rFonts w:ascii="Gandhari Unicode" w:hAnsi="Gandhari Unicode" w:cs="e-Tamil OTC"/>
          <w:lang w:val="en-GB"/>
        </w:rPr>
        <w:t xml:space="preserve"> </w:t>
      </w:r>
      <w:proofErr w:type="spellStart"/>
      <w:r>
        <w:rPr>
          <w:rFonts w:ascii="Gandhari Unicode" w:hAnsi="Gandhari Unicode" w:cs="e-Tamil OTC"/>
          <w:lang w:val="en-GB"/>
        </w:rPr>
        <w:t>tōṭk</w:t>
      </w:r>
      <w:proofErr w:type="spellEnd"/>
      <w:r>
        <w:rPr>
          <w:rFonts w:ascii="Gandhari Unicode" w:hAnsi="Gandhari Unicode" w:cs="e-Tamil OTC"/>
          <w:lang w:val="en-GB"/>
        </w:rPr>
        <w:t xml:space="preserve">* </w:t>
      </w:r>
      <w:proofErr w:type="spellStart"/>
      <w:r>
        <w:rPr>
          <w:rFonts w:ascii="Gandhari Unicode" w:hAnsi="Gandhari Unicode" w:cs="e-Tamil OTC"/>
          <w:lang w:val="en-GB"/>
        </w:rPr>
        <w:t>eṉṟu</w:t>
      </w:r>
      <w:proofErr w:type="spellEnd"/>
    </w:p>
    <w:p w14:paraId="6CB6878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purint</w:t>
      </w:r>
      <w:proofErr w:type="spellEnd"/>
      <w:r>
        <w:rPr>
          <w:rFonts w:ascii="Gandhari Unicode" w:hAnsi="Gandhari Unicode" w:cs="e-Tamil OTC"/>
          <w:lang w:val="en-GB"/>
        </w:rPr>
        <w:t xml:space="preserve">* </w:t>
      </w:r>
      <w:proofErr w:type="spellStart"/>
      <w:r>
        <w:rPr>
          <w:rFonts w:ascii="Gandhari Unicode" w:hAnsi="Gandhari Unicode" w:cs="e-Tamil OTC"/>
          <w:lang w:val="en-GB"/>
        </w:rPr>
        <w:t>eṇṇiya</w:t>
      </w:r>
      <w:proofErr w:type="spellEnd"/>
      <w:r>
        <w:rPr>
          <w:rFonts w:ascii="Gandhari Unicode" w:hAnsi="Gandhari Unicode" w:cs="e-Tamil OTC"/>
          <w:lang w:val="en-GB"/>
        </w:rPr>
        <w:t xml:space="preserve"> </w:t>
      </w:r>
      <w:proofErr w:type="spellStart"/>
      <w:r>
        <w:rPr>
          <w:rFonts w:ascii="Gandhari Unicode" w:hAnsi="Gandhari Unicode" w:cs="e-Tamil OTC"/>
          <w:lang w:val="en-GB"/>
        </w:rPr>
        <w:t>maṉattai</w:t>
      </w:r>
      <w:proofErr w:type="spellEnd"/>
      <w:r>
        <w:rPr>
          <w:rFonts w:ascii="Gandhari Unicode" w:hAnsi="Gandhari Unicode" w:cs="e-Tamil OTC"/>
          <w:lang w:val="en-GB"/>
        </w:rPr>
        <w:t xml:space="preserve"> ~</w:t>
      </w:r>
      <w:proofErr w:type="spellStart"/>
      <w:r>
        <w:rPr>
          <w:rFonts w:ascii="Gandhari Unicode" w:hAnsi="Gandhari Unicode" w:cs="e-Tamil OTC"/>
          <w:lang w:val="en-GB"/>
        </w:rPr>
        <w:t>āki</w:t>
      </w:r>
      <w:proofErr w:type="spellEnd"/>
    </w:p>
    <w:p w14:paraId="317935CF"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murampu-kaṇ</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uṭaiya</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ēki</w:t>
      </w:r>
      <w:proofErr w:type="spellEnd"/>
      <w:r>
        <w:rPr>
          <w:rFonts w:ascii="Gandhari Unicode" w:hAnsi="Gandhari Unicode" w:cs="e-Tamil OTC"/>
          <w:i/>
          <w:iCs/>
          <w:lang w:val="en-GB"/>
        </w:rPr>
        <w:t>+</w:t>
      </w:r>
      <w:r>
        <w:rPr>
          <w:rFonts w:ascii="Gandhari Unicode" w:hAnsi="Gandhari Unicode" w:cs="e-Tamil OTC"/>
          <w:lang w:val="en-GB"/>
        </w:rPr>
        <w:t xml:space="preserve"> </w:t>
      </w:r>
      <w:proofErr w:type="spellStart"/>
      <w:r>
        <w:rPr>
          <w:rFonts w:ascii="Gandhari Unicode" w:hAnsi="Gandhari Unicode" w:cs="e-Tamil OTC"/>
          <w:lang w:val="en-GB"/>
        </w:rPr>
        <w:t>karampai</w:t>
      </w:r>
      <w:proofErr w:type="spellEnd"/>
      <w:r>
        <w:rPr>
          <w:rFonts w:ascii="Gandhari Unicode" w:hAnsi="Gandhari Unicode" w:cs="e-Tamil OTC"/>
          <w:lang w:val="en-GB"/>
        </w:rPr>
        <w:t>+</w:t>
      </w:r>
    </w:p>
    <w:p w14:paraId="121206DE"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lang w:val="en-GB"/>
        </w:rPr>
        <w:t xml:space="preserve">putu </w:t>
      </w:r>
      <w:proofErr w:type="spellStart"/>
      <w:r>
        <w:rPr>
          <w:rFonts w:ascii="Gandhari Unicode" w:hAnsi="Gandhari Unicode" w:cs="e-Tamil OTC"/>
          <w:lang w:val="en-GB"/>
        </w:rPr>
        <w:t>vaḻi</w:t>
      </w:r>
      <w:proofErr w:type="spellEnd"/>
      <w:r>
        <w:rPr>
          <w:rFonts w:ascii="Gandhari Unicode" w:hAnsi="Gandhari Unicode" w:cs="e-Tamil OTC"/>
          <w:lang w:val="en-GB"/>
        </w:rPr>
        <w:t xml:space="preserve">+ </w:t>
      </w:r>
      <w:proofErr w:type="spellStart"/>
      <w:r>
        <w:rPr>
          <w:rFonts w:ascii="Gandhari Unicode" w:hAnsi="Gandhari Unicode" w:cs="e-Tamil OTC"/>
          <w:lang w:val="en-GB"/>
        </w:rPr>
        <w:t>paṭutta</w:t>
      </w:r>
      <w:proofErr w:type="spellEnd"/>
      <w:r>
        <w:rPr>
          <w:rFonts w:ascii="Gandhari Unicode" w:hAnsi="Gandhari Unicode" w:cs="e-Tamil OTC"/>
          <w:lang w:val="en-GB"/>
        </w:rPr>
        <w:t xml:space="preserve"> </w:t>
      </w:r>
      <w:proofErr w:type="spellStart"/>
      <w:r>
        <w:rPr>
          <w:rFonts w:ascii="Gandhari Unicode" w:hAnsi="Gandhari Unicode" w:cs="e-Tamil OTC"/>
          <w:lang w:val="en-GB"/>
        </w:rPr>
        <w:t>mati</w:t>
      </w:r>
      <w:proofErr w:type="spellEnd"/>
      <w:r>
        <w:rPr>
          <w:rFonts w:ascii="Gandhari Unicode" w:hAnsi="Gandhari Unicode" w:cs="e-Tamil OTC"/>
          <w:lang w:val="en-GB"/>
        </w:rPr>
        <w:t xml:space="preserve"> ~</w:t>
      </w:r>
      <w:proofErr w:type="spellStart"/>
      <w:r>
        <w:rPr>
          <w:rFonts w:ascii="Gandhari Unicode" w:hAnsi="Gandhari Unicode" w:cs="e-Tamil OTC"/>
          <w:lang w:val="en-GB"/>
        </w:rPr>
        <w:t>uṭai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valavōy</w:t>
      </w:r>
      <w:proofErr w:type="spellEnd"/>
    </w:p>
    <w:p w14:paraId="589E1CC2"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iṉṟu</w:t>
      </w:r>
      <w:proofErr w:type="spellEnd"/>
      <w:r>
        <w:rPr>
          <w:rFonts w:ascii="Gandhari Unicode" w:hAnsi="Gandhari Unicode" w:cs="e-Tamil OTC"/>
          <w:lang w:val="en-GB"/>
        </w:rPr>
        <w:t xml:space="preserve"> </w:t>
      </w:r>
      <w:proofErr w:type="spellStart"/>
      <w:r>
        <w:rPr>
          <w:rFonts w:ascii="Gandhari Unicode" w:hAnsi="Gandhari Unicode" w:cs="e-Tamil OTC"/>
          <w:lang w:val="en-GB"/>
        </w:rPr>
        <w:t>tantaṉai</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tēr</w:t>
      </w:r>
      <w:proofErr w:type="spellEnd"/>
      <w:r>
        <w:rPr>
          <w:rFonts w:ascii="Gandhari Unicode" w:hAnsi="Gandhari Unicode" w:cs="e-Tamil OTC"/>
          <w:i/>
          <w:iCs/>
          <w:lang w:val="en-GB"/>
        </w:rPr>
        <w:t>-ō</w:t>
      </w:r>
    </w:p>
    <w:p w14:paraId="44C21B76" w14:textId="77777777" w:rsidR="00544225" w:rsidRDefault="00000000">
      <w:pPr>
        <w:pStyle w:val="Textbody"/>
        <w:spacing w:after="29" w:line="260" w:lineRule="exact"/>
        <w:jc w:val="both"/>
        <w:rPr>
          <w:rFonts w:ascii="Gandhari Unicode" w:hAnsi="Gandhari Unicode" w:cs="e-Tamil OTC"/>
          <w:lang w:val="en-GB"/>
        </w:rPr>
      </w:pPr>
      <w:proofErr w:type="spellStart"/>
      <w:r>
        <w:rPr>
          <w:rFonts w:ascii="Gandhari Unicode" w:hAnsi="Gandhari Unicode" w:cs="e-Tamil OTC"/>
          <w:lang w:val="en-GB"/>
        </w:rPr>
        <w:t>nōy</w:t>
      </w:r>
      <w:proofErr w:type="spellEnd"/>
      <w:r>
        <w:rPr>
          <w:rFonts w:ascii="Gandhari Unicode" w:hAnsi="Gandhari Unicode" w:cs="e-Tamil OTC"/>
          <w:lang w:val="en-GB"/>
        </w:rPr>
        <w:t xml:space="preserve"> </w:t>
      </w:r>
      <w:proofErr w:type="spellStart"/>
      <w:r>
        <w:rPr>
          <w:rFonts w:ascii="Gandhari Unicode" w:hAnsi="Gandhari Unicode" w:cs="e-Tamil OTC"/>
          <w:lang w:val="en-GB"/>
        </w:rPr>
        <w:t>uḻant</w:t>
      </w:r>
      <w:proofErr w:type="spellEnd"/>
      <w:r>
        <w:rPr>
          <w:rFonts w:ascii="Gandhari Unicode" w:hAnsi="Gandhari Unicode" w:cs="e-Tamil OTC"/>
          <w:lang w:val="en-GB"/>
        </w:rPr>
        <w:t xml:space="preserve">* </w:t>
      </w:r>
      <w:proofErr w:type="spellStart"/>
      <w:r>
        <w:rPr>
          <w:rFonts w:ascii="Gandhari Unicode" w:hAnsi="Gandhari Unicode" w:cs="e-Tamil OTC"/>
          <w:lang w:val="en-GB"/>
        </w:rPr>
        <w:t>uṟaiviyai</w:t>
      </w:r>
      <w:proofErr w:type="spellEnd"/>
      <w:r>
        <w:rPr>
          <w:rFonts w:ascii="Gandhari Unicode" w:hAnsi="Gandhari Unicode" w:cs="e-Tamil OTC"/>
          <w:lang w:val="en-GB"/>
        </w:rPr>
        <w:t xml:space="preserve"> </w:t>
      </w:r>
      <w:proofErr w:type="spellStart"/>
      <w:r>
        <w:rPr>
          <w:rFonts w:ascii="Gandhari Unicode" w:hAnsi="Gandhari Unicode" w:cs="e-Tamil OTC"/>
          <w:lang w:val="en-GB"/>
        </w:rPr>
        <w:t>nalkalāṉ</w:t>
      </w:r>
      <w:proofErr w:type="spellEnd"/>
      <w:r>
        <w:rPr>
          <w:rFonts w:ascii="Gandhari Unicode" w:hAnsi="Gandhari Unicode" w:cs="e-Tamil OTC"/>
          <w:lang w:val="en-GB"/>
        </w:rPr>
        <w:t>-ē.</w:t>
      </w:r>
    </w:p>
    <w:p w14:paraId="65A467AA" w14:textId="77777777" w:rsidR="00544225" w:rsidRDefault="00544225">
      <w:pPr>
        <w:pStyle w:val="Textbody"/>
        <w:spacing w:after="29" w:line="260" w:lineRule="exact"/>
        <w:jc w:val="both"/>
        <w:rPr>
          <w:rFonts w:ascii="Gandhari Unicode" w:hAnsi="Gandhari Unicode" w:cs="e-Tamil OTC"/>
          <w:u w:val="single"/>
          <w:lang w:val="en-GB"/>
        </w:rPr>
      </w:pPr>
    </w:p>
    <w:p w14:paraId="6F29D0E0" w14:textId="77777777" w:rsidR="00544225" w:rsidRDefault="00544225">
      <w:pPr>
        <w:pStyle w:val="Textbody"/>
        <w:spacing w:after="29" w:line="260" w:lineRule="exact"/>
        <w:jc w:val="both"/>
        <w:rPr>
          <w:rFonts w:ascii="Gandhari Unicode" w:hAnsi="Gandhari Unicode" w:cs="e-Tamil OTC"/>
          <w:u w:val="single"/>
          <w:lang w:val="en-GB"/>
        </w:rPr>
      </w:pPr>
    </w:p>
    <w:p w14:paraId="323F25B3"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3B96157A"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HE, who comes after having completed [his] work, showing politeness to the charioteer.</w:t>
      </w:r>
    </w:p>
    <w:p w14:paraId="07C2ADCF" w14:textId="77777777" w:rsidR="00544225" w:rsidRDefault="00544225">
      <w:pPr>
        <w:pStyle w:val="Textbody"/>
        <w:spacing w:after="29" w:line="260" w:lineRule="exact"/>
        <w:jc w:val="both"/>
        <w:rPr>
          <w:rFonts w:ascii="Gandhari Unicode" w:hAnsi="Gandhari Unicode" w:cs="e-Tamil OTC"/>
          <w:lang w:val="en-GB"/>
        </w:rPr>
      </w:pPr>
    </w:p>
    <w:p w14:paraId="5292926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distance way go-not-we if affliction not-</w:t>
      </w:r>
      <w:proofErr w:type="gramStart"/>
      <w:r>
        <w:rPr>
          <w:rFonts w:ascii="Gandhari Unicode" w:hAnsi="Gandhari Unicode" w:cs="e-Tamil OTC"/>
          <w:lang w:val="en-GB"/>
        </w:rPr>
        <w:t>it</w:t>
      </w:r>
      <w:proofErr w:type="gramEnd"/>
    </w:p>
    <w:p w14:paraId="5C082A3A"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remove-not-we desire big shoulder(dat.) </w:t>
      </w:r>
      <w:proofErr w:type="gramStart"/>
      <w:r>
        <w:rPr>
          <w:rFonts w:ascii="Gandhari Unicode" w:hAnsi="Gandhari Unicode" w:cs="e-Tamil OTC"/>
          <w:lang w:val="en-GB"/>
        </w:rPr>
        <w:t>said</w:t>
      </w:r>
      <w:proofErr w:type="gramEnd"/>
    </w:p>
    <w:p w14:paraId="4048C99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good-it desired considered- mind-you become(abs.)</w:t>
      </w:r>
    </w:p>
    <w:p w14:paraId="436B5E02"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mound-of-gravel(loc.) break(inf.) gone </w:t>
      </w:r>
      <w:proofErr w:type="gramStart"/>
      <w:r>
        <w:rPr>
          <w:rFonts w:ascii="Gandhari Unicode" w:hAnsi="Gandhari Unicode" w:cs="e-Tamil OTC"/>
          <w:lang w:val="en-GB"/>
        </w:rPr>
        <w:t>wasteland</w:t>
      </w:r>
      <w:proofErr w:type="gramEnd"/>
    </w:p>
    <w:p w14:paraId="090241A1"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new way caused- mind possess- charioteer-</w:t>
      </w:r>
      <w:proofErr w:type="gramStart"/>
      <w:r>
        <w:rPr>
          <w:rFonts w:ascii="Gandhari Unicode" w:hAnsi="Gandhari Unicode" w:cs="e-Tamil OTC"/>
          <w:lang w:val="en-GB"/>
        </w:rPr>
        <w:t>you</w:t>
      </w:r>
      <w:proofErr w:type="gramEnd"/>
    </w:p>
    <w:p w14:paraId="369C7B3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today you-gave </w:t>
      </w:r>
      <w:proofErr w:type="gramStart"/>
      <w:r>
        <w:rPr>
          <w:rFonts w:ascii="Gandhari Unicode" w:hAnsi="Gandhari Unicode" w:cs="e-Tamil OTC"/>
          <w:lang w:val="en-GB"/>
        </w:rPr>
        <w:t>chariot</w:t>
      </w:r>
      <w:r>
        <w:rPr>
          <w:rFonts w:ascii="Gandhari Unicode" w:hAnsi="Gandhari Unicode" w:cs="e-Tamil OTC"/>
          <w:position w:val="6"/>
          <w:lang w:val="en-GB"/>
        </w:rPr>
        <w:t>ō</w:t>
      </w:r>
      <w:proofErr w:type="gramEnd"/>
    </w:p>
    <w:p w14:paraId="2C3053B0"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pain endured(abs.) remain-she(acc.) granting(</w:t>
      </w:r>
      <w:proofErr w:type="gramStart"/>
      <w:r>
        <w:rPr>
          <w:rFonts w:ascii="Gandhari Unicode" w:hAnsi="Gandhari Unicode" w:cs="e-Tamil OTC"/>
          <w:lang w:val="en-GB"/>
        </w:rPr>
        <w:t>inst.)</w:t>
      </w:r>
      <w:r>
        <w:rPr>
          <w:rFonts w:ascii="Gandhari Unicode" w:hAnsi="Gandhari Unicode" w:cs="e-Tamil OTC"/>
          <w:position w:val="6"/>
          <w:lang w:val="en-GB"/>
        </w:rPr>
        <w:t>ē</w:t>
      </w:r>
      <w:r>
        <w:rPr>
          <w:rFonts w:ascii="Gandhari Unicode" w:hAnsi="Gandhari Unicode" w:cs="e-Tamil OTC"/>
          <w:lang w:val="en-GB"/>
        </w:rPr>
        <w:t>.</w:t>
      </w:r>
      <w:proofErr w:type="gramEnd"/>
    </w:p>
    <w:p w14:paraId="550744D4" w14:textId="77777777" w:rsidR="00544225" w:rsidRDefault="00544225">
      <w:pPr>
        <w:pStyle w:val="Textbody"/>
        <w:spacing w:after="29"/>
        <w:jc w:val="both"/>
        <w:rPr>
          <w:rFonts w:ascii="Gandhari Unicode" w:hAnsi="Gandhari Unicode" w:cs="e-Tamil OTC"/>
          <w:lang w:val="en-GB"/>
        </w:rPr>
      </w:pPr>
    </w:p>
    <w:p w14:paraId="12E85435" w14:textId="77777777" w:rsidR="00544225" w:rsidRDefault="00544225">
      <w:pPr>
        <w:pStyle w:val="Textbody"/>
        <w:spacing w:after="29"/>
        <w:jc w:val="both"/>
        <w:rPr>
          <w:rFonts w:ascii="Gandhari Unicode" w:hAnsi="Gandhari Unicode" w:cs="e-Tamil OTC"/>
          <w:lang w:val="en-GB"/>
        </w:rPr>
      </w:pPr>
    </w:p>
    <w:p w14:paraId="75F32AE6"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As one with a mind</w:t>
      </w:r>
      <w:r>
        <w:rPr>
          <w:rStyle w:val="FootnoteReference1"/>
          <w:rFonts w:ascii="Gandhari Unicode" w:hAnsi="Gandhari Unicode" w:cs="e-Tamil OTC"/>
          <w:lang w:val="en-GB"/>
        </w:rPr>
        <w:footnoteReference w:id="778"/>
      </w:r>
      <w:r>
        <w:rPr>
          <w:rFonts w:ascii="Gandhari Unicode" w:hAnsi="Gandhari Unicode" w:cs="e-Tamil OTC"/>
          <w:lang w:val="en-GB"/>
        </w:rPr>
        <w:t>, who considered [and] desired what is good:</w:t>
      </w:r>
    </w:p>
    <w:p w14:paraId="0CC1BBDC"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w:t>
      </w:r>
      <w:proofErr w:type="gramStart"/>
      <w:r>
        <w:rPr>
          <w:rFonts w:ascii="Gandhari Unicode" w:hAnsi="Gandhari Unicode" w:cs="e-Tamil OTC"/>
          <w:lang w:val="en-GB"/>
        </w:rPr>
        <w:t>if</w:t>
      </w:r>
      <w:proofErr w:type="gramEnd"/>
      <w:r>
        <w:rPr>
          <w:rFonts w:ascii="Gandhari Unicode" w:hAnsi="Gandhari Unicode" w:cs="e-Tamil OTC"/>
          <w:lang w:val="en-GB"/>
        </w:rPr>
        <w:t xml:space="preserve"> we don't go the way through the distance without impediment,</w:t>
      </w:r>
    </w:p>
    <w:p w14:paraId="7F509599" w14:textId="77777777" w:rsidR="00544225" w:rsidRDefault="00000000">
      <w:pPr>
        <w:pStyle w:val="Textbody"/>
        <w:tabs>
          <w:tab w:val="left" w:pos="138"/>
        </w:tabs>
        <w:spacing w:after="74"/>
        <w:jc w:val="both"/>
        <w:rPr>
          <w:rFonts w:ascii="Gandhari Unicode" w:hAnsi="Gandhari Unicode" w:cs="e-Tamil OTC"/>
          <w:lang w:val="en-GB"/>
        </w:rPr>
      </w:pPr>
      <w:r>
        <w:rPr>
          <w:rFonts w:ascii="Gandhari Unicode" w:hAnsi="Gandhari Unicode" w:cs="e-Tamil OTC"/>
          <w:lang w:val="en-GB"/>
        </w:rPr>
        <w:tab/>
        <w:t>we won't alleviate the desire for [her with]</w:t>
      </w:r>
      <w:r>
        <w:rPr>
          <w:rStyle w:val="FootnoteReference1"/>
          <w:rFonts w:ascii="Gandhari Unicode" w:hAnsi="Gandhari Unicode" w:cs="e-Tamil OTC"/>
          <w:lang w:val="en-GB"/>
        </w:rPr>
        <w:footnoteReference w:id="779"/>
      </w:r>
      <w:r>
        <w:rPr>
          <w:rFonts w:ascii="Gandhari Unicode" w:hAnsi="Gandhari Unicode" w:cs="e-Tamil OTC"/>
          <w:lang w:val="en-GB"/>
        </w:rPr>
        <w:t xml:space="preserve"> big shoulders”,</w:t>
      </w:r>
    </w:p>
    <w:p w14:paraId="51881501"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you charioteer with a mind that effects new paths</w:t>
      </w:r>
    </w:p>
    <w:p w14:paraId="6C9A9C1B"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in the wasteland, setting </w:t>
      </w:r>
      <w:proofErr w:type="spellStart"/>
      <w:r>
        <w:rPr>
          <w:rFonts w:ascii="Gandhari Unicode" w:hAnsi="Gandhari Unicode" w:cs="e-Tamil OTC"/>
          <w:lang w:val="en-GB"/>
        </w:rPr>
        <w:t>of</w:t>
      </w:r>
      <w:proofErr w:type="spellEnd"/>
      <w:r>
        <w:rPr>
          <w:rFonts w:ascii="Gandhari Unicode" w:hAnsi="Gandhari Unicode" w:cs="e-Tamil OTC"/>
          <w:lang w:val="en-GB"/>
        </w:rPr>
        <w:t xml:space="preserve"> to break into</w:t>
      </w:r>
      <w:r>
        <w:rPr>
          <w:rStyle w:val="FootnoteReference1"/>
          <w:rFonts w:ascii="Gandhari Unicode" w:hAnsi="Gandhari Unicode" w:cs="e-Tamil OTC"/>
          <w:lang w:val="en-GB"/>
        </w:rPr>
        <w:footnoteReference w:id="780"/>
      </w:r>
      <w:r>
        <w:rPr>
          <w:rFonts w:ascii="Gandhari Unicode" w:hAnsi="Gandhari Unicode" w:cs="e-Tamil OTC"/>
          <w:lang w:val="en-GB"/>
        </w:rPr>
        <w:t xml:space="preserve"> mounds of gravel,</w:t>
      </w:r>
    </w:p>
    <w:p w14:paraId="0263A25C"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have you given [just] the chariot today?</w:t>
      </w:r>
    </w:p>
    <w:p w14:paraId="43586249"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With this you are granting</w:t>
      </w:r>
      <w:r>
        <w:rPr>
          <w:rStyle w:val="FootnoteReference1"/>
          <w:rFonts w:ascii="Gandhari Unicode" w:hAnsi="Gandhari Unicode" w:cs="e-Tamil OTC"/>
          <w:lang w:val="en-GB"/>
        </w:rPr>
        <w:footnoteReference w:id="781"/>
      </w:r>
      <w:r>
        <w:rPr>
          <w:rFonts w:ascii="Gandhari Unicode" w:hAnsi="Gandhari Unicode" w:cs="e-Tamil OTC"/>
          <w:lang w:val="en-GB"/>
        </w:rPr>
        <w:t xml:space="preserve"> [also] her,</w:t>
      </w:r>
    </w:p>
    <w:p w14:paraId="30BF7393"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who constantly endures pain</w:t>
      </w:r>
      <w:r>
        <w:rPr>
          <w:rStyle w:val="FootnoteReference1"/>
          <w:rFonts w:ascii="Gandhari Unicode" w:hAnsi="Gandhari Unicode" w:cs="e-Tamil OTC"/>
          <w:lang w:val="en-GB"/>
        </w:rPr>
        <w:footnoteReference w:id="782"/>
      </w:r>
      <w:r>
        <w:rPr>
          <w:rFonts w:ascii="Gandhari Unicode" w:hAnsi="Gandhari Unicode" w:cs="e-Tamil OTC"/>
          <w:lang w:val="en-GB"/>
        </w:rPr>
        <w:t>.</w:t>
      </w:r>
    </w:p>
    <w:p w14:paraId="3BC18BD8" w14:textId="77777777" w:rsidR="00544225" w:rsidRDefault="00544225">
      <w:pPr>
        <w:pStyle w:val="Textbody"/>
        <w:spacing w:after="0"/>
        <w:jc w:val="both"/>
        <w:rPr>
          <w:rFonts w:ascii="Gandhari Unicode" w:hAnsi="Gandhari Unicode" w:cs="e-Tamil OTC"/>
          <w:b/>
          <w:lang w:val="en-GB"/>
        </w:rPr>
      </w:pPr>
    </w:p>
    <w:p w14:paraId="0B1EB537" w14:textId="77777777" w:rsidR="00544225" w:rsidRDefault="00000000">
      <w:pPr>
        <w:rPr>
          <w:rFonts w:ascii="Gandhari Unicode" w:eastAsiaTheme="majorEastAsia" w:hAnsi="Gandhari Unicode" w:cstheme="majorBidi" w:hint="eastAsia"/>
          <w:b/>
        </w:rPr>
      </w:pPr>
      <w:r>
        <w:br w:type="page"/>
      </w:r>
    </w:p>
    <w:p w14:paraId="341AA6FE" w14:textId="77777777" w:rsidR="00544225" w:rsidRDefault="00000000">
      <w:pPr>
        <w:pStyle w:val="Heading4"/>
        <w:spacing w:before="0"/>
        <w:rPr>
          <w:rFonts w:ascii="Gandhari Unicode" w:hAnsi="Gandhari Unicode" w:hint="eastAsia"/>
          <w:i w:val="0"/>
          <w:iCs w:val="0"/>
          <w:color w:val="auto"/>
        </w:rPr>
      </w:pPr>
      <w:r>
        <w:rPr>
          <w:rFonts w:ascii="Gandhari Unicode" w:hAnsi="Gandhari Unicode"/>
          <w:b/>
          <w:i w:val="0"/>
          <w:iCs w:val="0"/>
          <w:color w:val="auto"/>
        </w:rPr>
        <w:lastRenderedPageBreak/>
        <w:t>KT 401</w:t>
      </w:r>
      <w:r>
        <w:rPr>
          <w:rFonts w:ascii="e-Tamil OTC" w:hAnsi="e-Tamil OTC" w:cs="e-Tamil OTC"/>
          <w:b/>
          <w:i w:val="0"/>
          <w:iCs w:val="0"/>
          <w:color w:val="auto"/>
        </w:rPr>
        <w:t xml:space="preserve"> </w:t>
      </w:r>
      <w:proofErr w:type="spellStart"/>
      <w:r>
        <w:rPr>
          <w:rFonts w:ascii="e-Tamil OTC" w:hAnsi="e-Tamil OTC" w:cs="e-Tamil OTC"/>
          <w:i w:val="0"/>
          <w:iCs w:val="0"/>
          <w:color w:val="auto"/>
        </w:rPr>
        <w:t>அம்மூவன்</w:t>
      </w:r>
      <w:proofErr w:type="spellEnd"/>
      <w:r>
        <w:rPr>
          <w:rFonts w:ascii="e-Tamil OTC" w:hAnsi="e-Tamil OTC" w:cs="e-Tamil OTC"/>
          <w:i w:val="0"/>
          <w:iCs w:val="0"/>
          <w:color w:val="auto"/>
        </w:rPr>
        <w:t xml:space="preserve">: </w:t>
      </w:r>
      <w:r>
        <w:rPr>
          <w:rFonts w:ascii="Gandhari Unicode" w:hAnsi="Gandhari Unicode"/>
          <w:i w:val="0"/>
          <w:iCs w:val="0"/>
          <w:color w:val="auto"/>
        </w:rPr>
        <w:t>SHE</w:t>
      </w:r>
    </w:p>
    <w:p w14:paraId="7D8537F6" w14:textId="77777777" w:rsidR="00544225" w:rsidRDefault="00000000">
      <w:pPr>
        <w:pStyle w:val="Textbody"/>
        <w:spacing w:after="29"/>
        <w:rPr>
          <w:rFonts w:ascii="Gandhari Unicode" w:hAnsi="Gandhari Unicode" w:cs="e-Tamil OTC"/>
          <w:lang w:val="en-GB"/>
        </w:rPr>
      </w:pPr>
      <w:proofErr w:type="spellStart"/>
      <w:r>
        <w:rPr>
          <w:rFonts w:ascii="Gandhari Unicode" w:hAnsi="Gandhari Unicode" w:cs="e-Tamil OTC"/>
          <w:lang w:val="en-GB"/>
        </w:rPr>
        <w:t>வேறுபாடு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கண்டு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இற்செறிக்கப்பட்ட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தலைமகள்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தன்னுள்ளே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சொல்லியது</w:t>
      </w:r>
      <w:proofErr w:type="spellEnd"/>
      <w:r>
        <w:rPr>
          <w:rFonts w:ascii="Gandhari Unicode" w:hAnsi="Gandhari Unicode" w:cs="e-Tamil OTC"/>
          <w:lang w:val="en-GB"/>
        </w:rPr>
        <w:t>.</w:t>
      </w:r>
    </w:p>
    <w:p w14:paraId="7AC0C276" w14:textId="77777777" w:rsidR="00544225" w:rsidRDefault="00544225">
      <w:pPr>
        <w:pStyle w:val="Textbody"/>
        <w:spacing w:after="29"/>
        <w:jc w:val="both"/>
        <w:rPr>
          <w:rFonts w:ascii="Gandhari Unicode" w:hAnsi="Gandhari Unicode" w:cs="e-Tamil OTC"/>
          <w:lang w:val="en-GB"/>
        </w:rPr>
      </w:pPr>
    </w:p>
    <w:p w14:paraId="4FF130DD"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அடும்பி</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னாய்மலர்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விரைஇ</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நெய்த</w:t>
      </w:r>
      <w:proofErr w:type="spellEnd"/>
    </w:p>
    <w:p w14:paraId="72EC5BD5"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னெடுந்தொடை</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நீர்வார்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கூந்த</w:t>
      </w:r>
      <w:proofErr w:type="spellEnd"/>
    </w:p>
    <w:p w14:paraId="708BFA81"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லோரை</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ரஞ்சி</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யீர்ஞெண்டு</w:t>
      </w:r>
      <w:proofErr w:type="spellEnd"/>
    </w:p>
    <w:p w14:paraId="451618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கடலிற்</w:t>
      </w:r>
      <w:proofErr w:type="spellEnd"/>
      <w:r>
        <w:rPr>
          <w:rFonts w:ascii="Gandhari Unicode" w:hAnsi="Gandhari Unicode" w:cs="e-Tamil OTC"/>
          <w:lang w:val="en-GB"/>
        </w:rPr>
        <w:t xml:space="preserve"> </w:t>
      </w:r>
      <w:proofErr w:type="spellStart"/>
      <w:r>
        <w:rPr>
          <w:rFonts w:ascii="Gandhari Unicode" w:hAnsi="Gandhari Unicode" w:cs="e-Tamil OTC"/>
          <w:u w:val="wave"/>
          <w:lang w:val="en-GB"/>
        </w:rPr>
        <w:t>பரிக்குந்</w:t>
      </w:r>
      <w:proofErr w:type="spellEnd"/>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டொருநா</w:t>
      </w:r>
      <w:proofErr w:type="spellEnd"/>
    </w:p>
    <w:p w14:paraId="7BA6A2C9"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ணக்குவிளை</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யாடலுங்</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கடிந்தன்</w:t>
      </w:r>
      <w:proofErr w:type="spellEnd"/>
    </w:p>
    <w:p w14:paraId="42BFEBF6"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u w:val="wave"/>
          <w:lang w:val="en-GB"/>
        </w:rPr>
        <w:t>றைதே</w:t>
      </w:r>
      <w:proofErr w:type="spellEnd"/>
      <w:r>
        <w:rPr>
          <w:rFonts w:ascii="Gandhari Unicode" w:hAnsi="Gandhari Unicode" w:cs="e-Tamil OTC"/>
          <w:u w:val="wave"/>
          <w:lang w:val="en-GB"/>
        </w:rPr>
        <w:t xml:space="preserve"> </w:t>
      </w:r>
      <w:proofErr w:type="spellStart"/>
      <w:r>
        <w:rPr>
          <w:rFonts w:ascii="Gandhari Unicode" w:hAnsi="Gandhari Unicode" w:cs="e-Tamil OTC"/>
          <w:u w:val="wave"/>
          <w:lang w:val="en-GB"/>
        </w:rPr>
        <w:t>கம்ம</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மெய்தோய்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நட்பே</w:t>
      </w:r>
      <w:proofErr w:type="spellEnd"/>
      <w:r>
        <w:rPr>
          <w:rFonts w:ascii="Gandhari Unicode" w:hAnsi="Gandhari Unicode" w:cs="e-Tamil OTC"/>
          <w:lang w:val="en-GB"/>
        </w:rPr>
        <w:t>.</w:t>
      </w:r>
    </w:p>
    <w:p w14:paraId="57CC086B" w14:textId="77777777" w:rsidR="00544225" w:rsidRDefault="00544225">
      <w:pPr>
        <w:pStyle w:val="Textbody"/>
        <w:spacing w:after="29"/>
        <w:jc w:val="both"/>
        <w:rPr>
          <w:rFonts w:ascii="Gandhari Unicode" w:hAnsi="Gandhari Unicode" w:cs="e-Tamil OTC"/>
          <w:lang w:val="en-GB"/>
        </w:rPr>
      </w:pPr>
    </w:p>
    <w:p w14:paraId="496BD8B9" w14:textId="77777777" w:rsidR="00544225" w:rsidRDefault="00000000">
      <w:pPr>
        <w:pStyle w:val="Textbody"/>
        <w:spacing w:after="29"/>
        <w:jc w:val="both"/>
        <w:rPr>
          <w:rFonts w:ascii="Gandhari Unicode" w:hAnsi="Gandhari Unicode" w:cs="e-Tamil OTC"/>
          <w:lang w:val="en-GB"/>
        </w:rPr>
      </w:pPr>
      <w:r>
        <w:rPr>
          <w:rFonts w:ascii="Gandhari Unicode" w:eastAsia="URW Palladio UNI" w:hAnsi="Gandhari Unicode" w:cs="e-Tamil OTC"/>
          <w:lang w:val="en-GB"/>
        </w:rPr>
        <w:t xml:space="preserve">• </w:t>
      </w:r>
      <w:r>
        <w:rPr>
          <w:rFonts w:ascii="Gandhari Unicode" w:eastAsia="URW Palladio UNI" w:hAnsi="Gandhari Unicode" w:cs="e-Tamil OTC"/>
          <w:b/>
          <w:bCs/>
          <w:lang w:val="en-GB"/>
        </w:rPr>
        <w:t>1a</w:t>
      </w:r>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அடும்பி</w:t>
      </w:r>
      <w:proofErr w:type="spellEnd"/>
      <w:r>
        <w:rPr>
          <w:rFonts w:ascii="Gandhari Unicode" w:eastAsia="URW Palladio UNI" w:hAnsi="Gandhari Unicode" w:cs="e-Tamil OTC"/>
          <w:lang w:val="en-GB"/>
        </w:rPr>
        <w:t xml:space="preserve"> L1, C1+2+3, G1+2, </w:t>
      </w:r>
      <w:proofErr w:type="spellStart"/>
      <w:r>
        <w:rPr>
          <w:rFonts w:ascii="Gandhari Unicode" w:eastAsia="URW Palladio UNI" w:hAnsi="Gandhari Unicode" w:cs="e-Tamil OTC"/>
          <w:lang w:val="en-GB"/>
        </w:rPr>
        <w:t>Cām</w:t>
      </w:r>
      <w:proofErr w:type="spellEnd"/>
      <w:r>
        <w:rPr>
          <w:rFonts w:ascii="Gandhari Unicode" w:eastAsia="URW Palladio UNI" w:hAnsi="Gandhari Unicode" w:cs="e-Tamil OTC"/>
          <w:lang w:val="en-GB"/>
        </w:rPr>
        <w:t xml:space="preserve">.; </w:t>
      </w:r>
      <w:proofErr w:type="spellStart"/>
      <w:r>
        <w:rPr>
          <w:rFonts w:ascii="Gandhari Unicode" w:eastAsia="URW Palladio UNI" w:hAnsi="Gandhari Unicode" w:cs="e-Tamil OTC"/>
          <w:lang w:val="en-GB"/>
        </w:rPr>
        <w:t>அடம்பி</w:t>
      </w:r>
      <w:proofErr w:type="spellEnd"/>
      <w:r>
        <w:rPr>
          <w:rFonts w:ascii="Gandhari Unicode" w:eastAsia="URW Palladio UNI" w:hAnsi="Gandhari Unicode" w:cs="e-Tamil OTC"/>
          <w:lang w:val="en-GB"/>
        </w:rPr>
        <w:t xml:space="preserve"> EA • </w:t>
      </w:r>
      <w:r>
        <w:rPr>
          <w:rFonts w:ascii="Gandhari Unicode" w:hAnsi="Gandhari Unicode" w:cs="e-Tamil OTC"/>
          <w:b/>
          <w:bCs/>
          <w:lang w:val="en-GB"/>
        </w:rPr>
        <w:t>1b</w:t>
      </w:r>
      <w:r>
        <w:rPr>
          <w:rFonts w:ascii="Gandhari Unicode" w:hAnsi="Gandhari Unicode" w:cs="e-Tamil OTC"/>
          <w:lang w:val="en-GB"/>
        </w:rPr>
        <w:t xml:space="preserve"> </w:t>
      </w:r>
      <w:proofErr w:type="spellStart"/>
      <w:r>
        <w:rPr>
          <w:rFonts w:ascii="Gandhari Unicode" w:hAnsi="Gandhari Unicode" w:cs="e-Tamil OTC"/>
          <w:lang w:val="en-GB"/>
        </w:rPr>
        <w:t>னாய்மலர்</w:t>
      </w:r>
      <w:proofErr w:type="spellEnd"/>
      <w:r>
        <w:rPr>
          <w:rFonts w:ascii="Gandhari Unicode" w:hAnsi="Gandhari Unicode" w:cs="e-Tamil OTC"/>
          <w:lang w:val="en-GB"/>
        </w:rPr>
        <w:t xml:space="preserve"> C2+3v, G1v,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னார்மலர்</w:t>
      </w:r>
      <w:proofErr w:type="spellEnd"/>
      <w:r>
        <w:rPr>
          <w:rFonts w:ascii="Gandhari Unicode" w:hAnsi="Gandhari Unicode" w:cs="e-Tamil OTC"/>
          <w:lang w:val="en-GB"/>
        </w:rPr>
        <w:t xml:space="preserve"> L1, C1+3, G1+2,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2a</w:t>
      </w:r>
      <w:r>
        <w:rPr>
          <w:rFonts w:ascii="Gandhari Unicode" w:hAnsi="Gandhari Unicode" w:cs="e-Tamil OTC"/>
          <w:lang w:val="en-GB"/>
        </w:rPr>
        <w:t xml:space="preserve"> </w:t>
      </w:r>
      <w:proofErr w:type="spellStart"/>
      <w:r>
        <w:rPr>
          <w:rFonts w:ascii="Gandhari Unicode" w:hAnsi="Gandhari Unicode" w:cs="e-Tamil OTC"/>
          <w:lang w:val="en-GB"/>
        </w:rPr>
        <w:t>னெடுந்தொடை</w:t>
      </w:r>
      <w:proofErr w:type="spellEnd"/>
      <w:r>
        <w:rPr>
          <w:rFonts w:ascii="Gandhari Unicode" w:hAnsi="Gandhari Unicode" w:cs="e-Tamil OTC"/>
          <w:lang w:val="en-GB"/>
        </w:rPr>
        <w:t xml:space="preserve"> C1+2+3v,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னெடுதொடை</w:t>
      </w:r>
      <w:proofErr w:type="spellEnd"/>
      <w:r>
        <w:rPr>
          <w:rFonts w:ascii="Gandhari Unicode" w:hAnsi="Gandhari Unicode" w:cs="e-Tamil OTC"/>
          <w:lang w:val="en-GB"/>
        </w:rPr>
        <w:t xml:space="preserve"> L1, C3, G1 </w:t>
      </w:r>
      <w:r>
        <w:rPr>
          <w:rFonts w:ascii="Gandhari Unicode" w:eastAsia="URW Palladio UNI" w:hAnsi="Gandhari Unicode" w:cs="e-Tamil OTC"/>
          <w:lang w:val="en-GB"/>
        </w:rPr>
        <w:t xml:space="preserve">• </w:t>
      </w:r>
      <w:r>
        <w:rPr>
          <w:rFonts w:ascii="Gandhari Unicode" w:hAnsi="Gandhari Unicode" w:cs="e-Tamil OTC"/>
          <w:b/>
          <w:bCs/>
          <w:lang w:val="en-GB"/>
        </w:rPr>
        <w:t>2b</w:t>
      </w:r>
      <w:r>
        <w:rPr>
          <w:rFonts w:ascii="Gandhari Unicode" w:hAnsi="Gandhari Unicode" w:cs="e-Tamil OTC"/>
          <w:lang w:val="en-GB"/>
        </w:rPr>
        <w:t xml:space="preserve"> </w:t>
      </w:r>
      <w:proofErr w:type="spellStart"/>
      <w:r>
        <w:rPr>
          <w:rFonts w:ascii="Gandhari Unicode" w:hAnsi="Gandhari Unicode" w:cs="e-Tamil OTC"/>
          <w:lang w:val="en-GB"/>
        </w:rPr>
        <w:t>வேய்ந்த</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வேந்த</w:t>
      </w:r>
      <w:proofErr w:type="spellEnd"/>
      <w:r>
        <w:rPr>
          <w:rFonts w:ascii="Gandhari Unicode" w:hAnsi="Gandhari Unicode" w:cs="e-Tamil OTC"/>
          <w:lang w:val="en-GB"/>
        </w:rPr>
        <w:t xml:space="preserve"> L1, C1+3, G1 </w:t>
      </w:r>
      <w:r>
        <w:rPr>
          <w:rFonts w:ascii="Gandhari Unicode" w:eastAsia="URW Palladio UNI" w:hAnsi="Gandhari Unicode" w:cs="e-Tamil OTC"/>
          <w:lang w:val="en-GB"/>
        </w:rPr>
        <w:t xml:space="preserve">• </w:t>
      </w:r>
      <w:r>
        <w:rPr>
          <w:rFonts w:ascii="Gandhari Unicode" w:hAnsi="Gandhari Unicode" w:cs="e-Tamil OTC"/>
          <w:b/>
          <w:bCs/>
          <w:lang w:val="en-GB"/>
        </w:rPr>
        <w:t>4b</w:t>
      </w:r>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L1, C1+2+3, G1+2,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பரக்குந்</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4c</w:t>
      </w:r>
      <w:r>
        <w:rPr>
          <w:rFonts w:ascii="Gandhari Unicode" w:hAnsi="Gandhari Unicode" w:cs="e-Tamil OTC"/>
          <w:lang w:val="en-GB"/>
        </w:rPr>
        <w:t xml:space="preserve">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C2, G2, EA; </w:t>
      </w:r>
      <w:proofErr w:type="spellStart"/>
      <w:r>
        <w:rPr>
          <w:rFonts w:ascii="Gandhari Unicode" w:hAnsi="Gandhari Unicode" w:cs="e-Tamil OTC"/>
          <w:lang w:val="en-GB"/>
        </w:rPr>
        <w:t>துறைவனொ</w:t>
      </w:r>
      <w:proofErr w:type="spellEnd"/>
      <w:r>
        <w:rPr>
          <w:rFonts w:ascii="Gandhari Unicode" w:hAnsi="Gandhari Unicode" w:cs="e-Tamil OTC"/>
          <w:lang w:val="en-GB"/>
        </w:rPr>
        <w:t xml:space="preserve">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5a</w:t>
      </w:r>
      <w:r>
        <w:rPr>
          <w:rFonts w:ascii="Gandhari Unicode" w:hAnsi="Gandhari Unicode" w:cs="e-Tamil OTC"/>
          <w:lang w:val="en-GB"/>
        </w:rPr>
        <w:t xml:space="preserve"> </w:t>
      </w:r>
      <w:proofErr w:type="spellStart"/>
      <w:r>
        <w:rPr>
          <w:rFonts w:ascii="Gandhari Unicode" w:hAnsi="Gandhari Unicode" w:cs="e-Tamil OTC"/>
          <w:lang w:val="en-GB"/>
        </w:rPr>
        <w:t>ணக்குவிளை</w:t>
      </w:r>
      <w:proofErr w:type="spellEnd"/>
      <w:r>
        <w:rPr>
          <w:rFonts w:ascii="Gandhari Unicode" w:hAnsi="Gandhari Unicode" w:cs="e-Tamil OTC"/>
          <w:lang w:val="en-GB"/>
        </w:rPr>
        <w:t xml:space="preserve"> C2+3v, G1v+2, EA,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ணக்குவளை</w:t>
      </w:r>
      <w:proofErr w:type="spellEnd"/>
      <w:r>
        <w:rPr>
          <w:rFonts w:ascii="Gandhari Unicode" w:hAnsi="Gandhari Unicode" w:cs="e-Tamil OTC"/>
          <w:lang w:val="en-GB"/>
        </w:rPr>
        <w:t xml:space="preserve"> L1, C1+3,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ணகுவளை</w:t>
      </w:r>
      <w:proofErr w:type="spellEnd"/>
      <w:r>
        <w:rPr>
          <w:rFonts w:ascii="Gandhari Unicode" w:hAnsi="Gandhari Unicode" w:cs="e-Tamil OTC"/>
          <w:lang w:val="en-GB"/>
        </w:rPr>
        <w:t xml:space="preserve"> G1 </w:t>
      </w:r>
      <w:r>
        <w:rPr>
          <w:rFonts w:ascii="Gandhari Unicode" w:eastAsia="URW Palladio UNI" w:hAnsi="Gandhari Unicode" w:cs="e-Tamil OTC"/>
          <w:lang w:val="en-GB"/>
        </w:rPr>
        <w:t xml:space="preserve">• </w:t>
      </w:r>
      <w:r>
        <w:rPr>
          <w:rFonts w:ascii="Gandhari Unicode" w:hAnsi="Gandhari Unicode" w:cs="e-Tamil OTC"/>
          <w:b/>
          <w:bCs/>
          <w:lang w:val="en-GB"/>
        </w:rPr>
        <w:t>5c</w:t>
      </w:r>
      <w:r>
        <w:rPr>
          <w:rFonts w:ascii="Gandhari Unicode" w:hAnsi="Gandhari Unicode" w:cs="e-Tamil OTC"/>
          <w:lang w:val="en-GB"/>
        </w:rPr>
        <w:t xml:space="preserve"> </w:t>
      </w:r>
      <w:proofErr w:type="spellStart"/>
      <w:r>
        <w:rPr>
          <w:rFonts w:ascii="Gandhari Unicode" w:hAnsi="Gandhari Unicode" w:cs="e-Tamil OTC"/>
          <w:lang w:val="en-GB"/>
        </w:rPr>
        <w:t>கடிந்தன்</w:t>
      </w:r>
      <w:proofErr w:type="spellEnd"/>
      <w:r>
        <w:rPr>
          <w:rFonts w:ascii="Gandhari Unicode" w:hAnsi="Gandhari Unicode" w:cs="e-Tamil OTC"/>
          <w:lang w:val="en-GB"/>
        </w:rPr>
        <w:t xml:space="preserve"> L1, C1+2, G1+2,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கடிதன்</w:t>
      </w:r>
      <w:proofErr w:type="spellEnd"/>
      <w:r>
        <w:rPr>
          <w:rFonts w:ascii="Gandhari Unicode" w:hAnsi="Gandhari Unicode" w:cs="e-Tamil OTC"/>
          <w:lang w:val="en-GB"/>
        </w:rPr>
        <w:t xml:space="preserve"> G1v, EA,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r>
        <w:rPr>
          <w:rFonts w:ascii="Gandhari Unicode" w:eastAsia="URW Palladio UNI" w:hAnsi="Gandhari Unicode" w:cs="e-Tamil OTC"/>
          <w:lang w:val="en-GB"/>
        </w:rPr>
        <w:t xml:space="preserve">• </w:t>
      </w:r>
      <w:r>
        <w:rPr>
          <w:rFonts w:ascii="Gandhari Unicode" w:hAnsi="Gandhari Unicode" w:cs="e-Tamil OTC"/>
          <w:b/>
          <w:bCs/>
          <w:lang w:val="en-GB"/>
        </w:rPr>
        <w:t>6ab</w:t>
      </w:r>
      <w:r>
        <w:rPr>
          <w:rFonts w:ascii="Gandhari Unicode" w:hAnsi="Gandhari Unicode" w:cs="e-Tamil OTC"/>
          <w:lang w:val="en-GB"/>
        </w:rPr>
        <w:t xml:space="preserve">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C2, G1v, </w:t>
      </w:r>
      <w:proofErr w:type="spellStart"/>
      <w:r>
        <w:rPr>
          <w:rFonts w:ascii="Gandhari Unicode" w:hAnsi="Gandhari Unicode" w:cs="e-Tamil OTC"/>
          <w:lang w:val="en-GB"/>
        </w:rPr>
        <w:t>Cām</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றைதெமக்</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Nacc., EA, I, AT,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G2;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யம்ம</w:t>
      </w:r>
      <w:proofErr w:type="spellEnd"/>
      <w:r>
        <w:rPr>
          <w:rFonts w:ascii="Gandhari Unicode" w:hAnsi="Gandhari Unicode" w:cs="e-Tamil OTC"/>
          <w:lang w:val="en-GB"/>
        </w:rPr>
        <w:t xml:space="preserve"> C2v, </w:t>
      </w:r>
      <w:proofErr w:type="spellStart"/>
      <w:r>
        <w:rPr>
          <w:rFonts w:ascii="Gandhari Unicode" w:hAnsi="Gandhari Unicode" w:cs="e-Tamil OTC"/>
          <w:lang w:val="en-GB"/>
        </w:rPr>
        <w:t>Cām.v</w:t>
      </w:r>
      <w:proofErr w:type="spellEnd"/>
      <w:r>
        <w:rPr>
          <w:rFonts w:ascii="Gandhari Unicode" w:hAnsi="Gandhari Unicode" w:cs="e-Tamil OTC"/>
          <w:lang w:val="en-GB"/>
        </w:rPr>
        <w:t xml:space="preserve">; </w:t>
      </w:r>
      <w:proofErr w:type="spellStart"/>
      <w:r>
        <w:rPr>
          <w:rFonts w:ascii="Gandhari Unicode" w:hAnsi="Gandhari Unicode" w:cs="e-Tamil OTC"/>
          <w:lang w:val="en-GB"/>
        </w:rPr>
        <w:t>றைதெய்</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w:t>
      </w:r>
      <w:proofErr w:type="spellEnd"/>
      <w:r>
        <w:rPr>
          <w:rFonts w:ascii="Gandhari Unicode" w:hAnsi="Gandhari Unicode" w:cs="e-Tamil OTC"/>
          <w:lang w:val="en-GB"/>
        </w:rPr>
        <w:t xml:space="preserve"> L1;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காமம்</w:t>
      </w:r>
      <w:proofErr w:type="spellEnd"/>
      <w:r>
        <w:rPr>
          <w:rFonts w:ascii="Gandhari Unicode" w:hAnsi="Gandhari Unicode" w:cs="e-Tamil OTC"/>
          <w:lang w:val="en-GB"/>
        </w:rPr>
        <w:t xml:space="preserve"> C3v, </w:t>
      </w:r>
      <w:proofErr w:type="spellStart"/>
      <w:r>
        <w:rPr>
          <w:rFonts w:ascii="Gandhari Unicode" w:hAnsi="Gandhari Unicode" w:cs="e-Tamil OTC"/>
          <w:lang w:val="en-GB"/>
        </w:rPr>
        <w:t>Cām.v</w:t>
      </w:r>
      <w:proofErr w:type="spellEnd"/>
      <w:r>
        <w:rPr>
          <w:rFonts w:ascii="Gandhari Unicode" w:hAnsi="Gandhari Unicode" w:cs="e-Tamil OTC"/>
          <w:lang w:val="en-GB"/>
        </w:rPr>
        <w:t>;</w:t>
      </w:r>
      <w:r>
        <w:rPr>
          <w:rStyle w:val="FootnoteReference1"/>
          <w:rFonts w:ascii="Gandhari Unicode" w:hAnsi="Gandhari Unicode" w:cs="e-Tamil OTC"/>
          <w:lang w:val="en-GB"/>
        </w:rPr>
        <w:footnoteReference w:id="783"/>
      </w:r>
      <w:r>
        <w:rPr>
          <w:rFonts w:ascii="Gandhari Unicode" w:hAnsi="Gandhari Unicode" w:cs="e-Tamil OTC"/>
          <w:lang w:val="en-GB"/>
        </w:rPr>
        <w:t xml:space="preserve"> </w:t>
      </w:r>
      <w:proofErr w:type="spellStart"/>
      <w:r>
        <w:rPr>
          <w:rFonts w:ascii="Gandhari Unicode" w:hAnsi="Gandhari Unicode" w:cs="e-Tamil OTC"/>
          <w:lang w:val="en-GB"/>
        </w:rPr>
        <w:t>றைதே</w:t>
      </w:r>
      <w:proofErr w:type="spellEnd"/>
      <w:r>
        <w:rPr>
          <w:rFonts w:ascii="Gandhari Unicode" w:hAnsi="Gandhari Unicode" w:cs="e-Tamil OTC"/>
          <w:lang w:val="en-GB"/>
        </w:rPr>
        <w:t xml:space="preserve"> </w:t>
      </w:r>
      <w:proofErr w:type="spellStart"/>
      <w:r>
        <w:rPr>
          <w:rFonts w:ascii="Gandhari Unicode" w:hAnsi="Gandhari Unicode" w:cs="e-Tamil OTC"/>
          <w:lang w:val="en-GB"/>
        </w:rPr>
        <w:t>மகம</w:t>
      </w:r>
      <w:proofErr w:type="spellEnd"/>
      <w:r>
        <w:rPr>
          <w:rFonts w:ascii="Gandhari Unicode" w:hAnsi="Gandhari Unicode" w:cs="e-Tamil OTC"/>
          <w:lang w:val="en-GB"/>
        </w:rPr>
        <w:t xml:space="preserve"> C1+3, G1</w:t>
      </w:r>
    </w:p>
    <w:p w14:paraId="4966019B" w14:textId="77777777" w:rsidR="00544225" w:rsidRDefault="00544225">
      <w:pPr>
        <w:pStyle w:val="Textbody"/>
        <w:spacing w:after="29"/>
        <w:jc w:val="both"/>
        <w:rPr>
          <w:rFonts w:ascii="Gandhari Unicode" w:hAnsi="Gandhari Unicode" w:cs="e-Tamil OTC"/>
          <w:lang w:val="en-GB"/>
        </w:rPr>
      </w:pPr>
    </w:p>
    <w:p w14:paraId="69586D53"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i/>
          <w:iCs/>
          <w:lang w:val="en-GB"/>
        </w:rPr>
        <w:t>aṭumpiṉ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āy</w:t>
      </w:r>
      <w:proofErr w:type="spellEnd"/>
      <w:r>
        <w:rPr>
          <w:rFonts w:ascii="Gandhari Unicode" w:hAnsi="Gandhari Unicode" w:cs="e-Tamil OTC"/>
          <w:lang w:val="en-GB"/>
        </w:rPr>
        <w:t xml:space="preserve"> malar </w:t>
      </w:r>
      <w:proofErr w:type="spellStart"/>
      <w:r>
        <w:rPr>
          <w:rFonts w:ascii="Gandhari Unicode" w:hAnsi="Gandhari Unicode" w:cs="e-Tamil OTC"/>
          <w:lang w:val="en-GB"/>
        </w:rPr>
        <w:t>viraii</w:t>
      </w:r>
      <w:proofErr w:type="spellEnd"/>
      <w:r>
        <w:rPr>
          <w:rFonts w:ascii="Gandhari Unicode" w:hAnsi="Gandhari Unicode" w:cs="e-Tamil OTC"/>
          <w:lang w:val="en-GB"/>
        </w:rPr>
        <w:t xml:space="preserve"> </w:t>
      </w:r>
      <w:proofErr w:type="spellStart"/>
      <w:r>
        <w:rPr>
          <w:rFonts w:ascii="Gandhari Unicode" w:hAnsi="Gandhari Unicode" w:cs="e-Tamil OTC"/>
          <w:lang w:val="en-GB"/>
        </w:rPr>
        <w:t>neytal</w:t>
      </w:r>
      <w:proofErr w:type="spellEnd"/>
    </w:p>
    <w:p w14:paraId="0066F714"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neṭum</w:t>
      </w:r>
      <w:proofErr w:type="spellEnd"/>
      <w:r>
        <w:rPr>
          <w:rFonts w:ascii="Gandhari Unicode" w:hAnsi="Gandhari Unicode" w:cs="e-Tamil OTC"/>
          <w:lang w:val="en-GB"/>
        </w:rPr>
        <w:t xml:space="preserve"> </w:t>
      </w:r>
      <w:proofErr w:type="spellStart"/>
      <w:r>
        <w:rPr>
          <w:rFonts w:ascii="Gandhari Unicode" w:hAnsi="Gandhari Unicode" w:cs="e-Tamil OTC"/>
          <w:lang w:val="en-GB"/>
        </w:rPr>
        <w:t>toṭai</w:t>
      </w:r>
      <w:proofErr w:type="spellEnd"/>
      <w:r>
        <w:rPr>
          <w:rFonts w:ascii="Gandhari Unicode" w:hAnsi="Gandhari Unicode" w:cs="e-Tamil OTC"/>
          <w:lang w:val="en-GB"/>
        </w:rPr>
        <w:t xml:space="preserve"> </w:t>
      </w:r>
      <w:proofErr w:type="spellStart"/>
      <w:r>
        <w:rPr>
          <w:rFonts w:ascii="Gandhari Unicode" w:hAnsi="Gandhari Unicode" w:cs="e-Tamil OTC"/>
          <w:lang w:val="en-GB"/>
        </w:rPr>
        <w:t>vēynta</w:t>
      </w:r>
      <w:proofErr w:type="spellEnd"/>
      <w:r>
        <w:rPr>
          <w:rFonts w:ascii="Gandhari Unicode" w:hAnsi="Gandhari Unicode" w:cs="e-Tamil OTC"/>
          <w:lang w:val="en-GB"/>
        </w:rPr>
        <w:t xml:space="preserve"> </w:t>
      </w:r>
      <w:proofErr w:type="spellStart"/>
      <w:r>
        <w:rPr>
          <w:rFonts w:ascii="Gandhari Unicode" w:hAnsi="Gandhari Unicode" w:cs="e-Tamil OTC"/>
          <w:lang w:val="en-GB"/>
        </w:rPr>
        <w:t>nīr</w:t>
      </w:r>
      <w:proofErr w:type="spellEnd"/>
      <w:r>
        <w:rPr>
          <w:rFonts w:ascii="Gandhari Unicode" w:hAnsi="Gandhari Unicode" w:cs="e-Tamil OTC"/>
          <w:lang w:val="en-GB"/>
        </w:rPr>
        <w:t xml:space="preserve"> </w:t>
      </w:r>
      <w:proofErr w:type="spellStart"/>
      <w:r>
        <w:rPr>
          <w:rFonts w:ascii="Gandhari Unicode" w:hAnsi="Gandhari Unicode" w:cs="e-Tamil OTC"/>
          <w:lang w:val="en-GB"/>
        </w:rPr>
        <w:t>vār</w:t>
      </w:r>
      <w:proofErr w:type="spellEnd"/>
      <w:r>
        <w:rPr>
          <w:rFonts w:ascii="Gandhari Unicode" w:hAnsi="Gandhari Unicode" w:cs="e-Tamil OTC"/>
          <w:lang w:val="en-GB"/>
        </w:rPr>
        <w:t xml:space="preserve"> </w:t>
      </w:r>
      <w:proofErr w:type="spellStart"/>
      <w:r>
        <w:rPr>
          <w:rFonts w:ascii="Gandhari Unicode" w:hAnsi="Gandhari Unicode" w:cs="e-Tamil OTC"/>
          <w:lang w:val="en-GB"/>
        </w:rPr>
        <w:t>kūntal</w:t>
      </w:r>
      <w:proofErr w:type="spellEnd"/>
    </w:p>
    <w:p w14:paraId="0921594A"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ōrai</w:t>
      </w:r>
      <w:proofErr w:type="spellEnd"/>
      <w:r>
        <w:rPr>
          <w:rFonts w:ascii="Gandhari Unicode" w:hAnsi="Gandhari Unicode" w:cs="e-Tamil OTC"/>
          <w:lang w:val="en-GB"/>
        </w:rPr>
        <w:t xml:space="preserve"> </w:t>
      </w:r>
      <w:proofErr w:type="spellStart"/>
      <w:r>
        <w:rPr>
          <w:rFonts w:ascii="Gandhari Unicode" w:hAnsi="Gandhari Unicode" w:cs="e-Tamil OTC"/>
          <w:lang w:val="en-GB"/>
        </w:rPr>
        <w:t>makaḷir</w:t>
      </w:r>
      <w:proofErr w:type="spellEnd"/>
      <w:r>
        <w:rPr>
          <w:rFonts w:ascii="Gandhari Unicode" w:hAnsi="Gandhari Unicode" w:cs="e-Tamil OTC"/>
          <w:lang w:val="en-GB"/>
        </w:rPr>
        <w:t xml:space="preserve"> </w:t>
      </w:r>
      <w:proofErr w:type="spellStart"/>
      <w:r>
        <w:rPr>
          <w:rFonts w:ascii="Gandhari Unicode" w:hAnsi="Gandhari Unicode" w:cs="e-Tamil OTC"/>
          <w:lang w:val="en-GB"/>
        </w:rPr>
        <w:t>añci</w:t>
      </w:r>
      <w:proofErr w:type="spellEnd"/>
      <w:r>
        <w:rPr>
          <w:rFonts w:ascii="Gandhari Unicode" w:hAnsi="Gandhari Unicode" w:cs="e-Tamil OTC"/>
          <w:lang w:val="en-GB"/>
        </w:rPr>
        <w:t xml:space="preserve"> ~</w:t>
      </w:r>
      <w:proofErr w:type="spellStart"/>
      <w:r>
        <w:rPr>
          <w:rFonts w:ascii="Gandhari Unicode" w:hAnsi="Gandhari Unicode" w:cs="e-Tamil OTC"/>
          <w:lang w:val="en-GB"/>
        </w:rPr>
        <w:t>īr</w:t>
      </w:r>
      <w:proofErr w:type="spellEnd"/>
      <w:r>
        <w:rPr>
          <w:rFonts w:ascii="Gandhari Unicode" w:hAnsi="Gandhari Unicode" w:cs="e-Tamil OTC"/>
          <w:lang w:val="en-GB"/>
        </w:rPr>
        <w:t xml:space="preserve"> </w:t>
      </w:r>
      <w:proofErr w:type="spellStart"/>
      <w:r>
        <w:rPr>
          <w:rFonts w:ascii="Gandhari Unicode" w:hAnsi="Gandhari Unicode" w:cs="e-Tamil OTC"/>
          <w:lang w:val="en-GB"/>
        </w:rPr>
        <w:t>ñeṇṭu</w:t>
      </w:r>
      <w:proofErr w:type="spellEnd"/>
    </w:p>
    <w:p w14:paraId="5F6B2700"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kaṭaliṉ</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parikkum</w:t>
      </w:r>
      <w:proofErr w:type="spellEnd"/>
      <w:r>
        <w:rPr>
          <w:rFonts w:ascii="Gandhari Unicode" w:hAnsi="Gandhari Unicode" w:cs="e-Tamil OTC"/>
          <w:lang w:val="en-GB"/>
        </w:rPr>
        <w:t xml:space="preserve"> </w:t>
      </w:r>
      <w:proofErr w:type="spellStart"/>
      <w:r>
        <w:rPr>
          <w:rFonts w:ascii="Gandhari Unicode" w:hAnsi="Gandhari Unicode" w:cs="e-Tamil OTC"/>
          <w:lang w:val="en-GB"/>
        </w:rPr>
        <w:t>tuṟaivaṉōṭ</w:t>
      </w:r>
      <w:proofErr w:type="spellEnd"/>
      <w:r>
        <w:rPr>
          <w:rFonts w:ascii="Gandhari Unicode" w:hAnsi="Gandhari Unicode" w:cs="e-Tamil OTC"/>
          <w:lang w:val="en-GB"/>
        </w:rPr>
        <w:t xml:space="preserve">* </w:t>
      </w:r>
      <w:proofErr w:type="spellStart"/>
      <w:r>
        <w:rPr>
          <w:rFonts w:ascii="Gandhari Unicode" w:hAnsi="Gandhari Unicode" w:cs="e-Tamil OTC"/>
          <w:lang w:val="en-GB"/>
        </w:rPr>
        <w:t>oru</w:t>
      </w:r>
      <w:proofErr w:type="spellEnd"/>
      <w:r>
        <w:rPr>
          <w:rFonts w:ascii="Gandhari Unicode" w:hAnsi="Gandhari Unicode" w:cs="e-Tamil OTC"/>
          <w:lang w:val="en-GB"/>
        </w:rPr>
        <w:t xml:space="preserve"> </w:t>
      </w:r>
      <w:proofErr w:type="spellStart"/>
      <w:r>
        <w:rPr>
          <w:rFonts w:ascii="Gandhari Unicode" w:hAnsi="Gandhari Unicode" w:cs="e-Tamil OTC"/>
          <w:lang w:val="en-GB"/>
        </w:rPr>
        <w:t>nāḷ</w:t>
      </w:r>
      <w:proofErr w:type="spellEnd"/>
    </w:p>
    <w:p w14:paraId="2CC41F48" w14:textId="77777777" w:rsidR="00544225" w:rsidRDefault="00000000">
      <w:pPr>
        <w:pStyle w:val="Textbody"/>
        <w:spacing w:after="29"/>
        <w:jc w:val="both"/>
        <w:rPr>
          <w:rFonts w:ascii="Gandhari Unicode" w:hAnsi="Gandhari Unicode" w:cs="e-Tamil OTC"/>
          <w:lang w:val="en-GB"/>
        </w:rPr>
      </w:pPr>
      <w:proofErr w:type="spellStart"/>
      <w:r>
        <w:rPr>
          <w:rFonts w:ascii="Gandhari Unicode" w:hAnsi="Gandhari Unicode" w:cs="e-Tamil OTC"/>
          <w:lang w:val="en-GB"/>
        </w:rPr>
        <w:t>nakku</w:t>
      </w:r>
      <w:proofErr w:type="spellEnd"/>
      <w:r>
        <w:rPr>
          <w:rFonts w:ascii="Gandhari Unicode" w:hAnsi="Gandhari Unicode" w:cs="e-Tamil OTC"/>
          <w:lang w:val="en-GB"/>
        </w:rPr>
        <w:t xml:space="preserve"> </w:t>
      </w:r>
      <w:proofErr w:type="spellStart"/>
      <w:r>
        <w:rPr>
          <w:rFonts w:ascii="Gandhari Unicode" w:hAnsi="Gandhari Unicode" w:cs="e-Tamil OTC"/>
          <w:i/>
          <w:iCs/>
          <w:lang w:val="en-GB"/>
        </w:rPr>
        <w:t>viḷaiyāṭal</w:t>
      </w:r>
      <w:proofErr w:type="spellEnd"/>
      <w:r>
        <w:rPr>
          <w:rFonts w:ascii="Gandhari Unicode" w:hAnsi="Gandhari Unicode" w:cs="e-Tamil OTC"/>
          <w:i/>
          <w:iCs/>
          <w:lang w:val="en-GB"/>
        </w:rPr>
        <w:t>-um</w:t>
      </w:r>
      <w:r>
        <w:rPr>
          <w:rFonts w:ascii="Gandhari Unicode" w:hAnsi="Gandhari Unicode" w:cs="e-Tamil OTC"/>
          <w:lang w:val="en-GB"/>
        </w:rPr>
        <w:t xml:space="preserve"> </w:t>
      </w:r>
      <w:proofErr w:type="spellStart"/>
      <w:r>
        <w:rPr>
          <w:rFonts w:ascii="Gandhari Unicode" w:hAnsi="Gandhari Unicode" w:cs="e-Tamil OTC"/>
          <w:lang w:val="en-GB"/>
        </w:rPr>
        <w:t>kaṭintaṉṟ</w:t>
      </w:r>
      <w:proofErr w:type="spellEnd"/>
      <w:r>
        <w:rPr>
          <w:rFonts w:ascii="Gandhari Unicode" w:hAnsi="Gandhari Unicode" w:cs="e-Tamil OTC"/>
          <w:lang w:val="en-GB"/>
        </w:rPr>
        <w:t>*</w:t>
      </w:r>
    </w:p>
    <w:p w14:paraId="7AF0D41C" w14:textId="77777777" w:rsidR="00544225" w:rsidRDefault="00000000">
      <w:pPr>
        <w:pStyle w:val="Textbody"/>
        <w:spacing w:after="29"/>
        <w:jc w:val="both"/>
        <w:rPr>
          <w:rFonts w:ascii="Gandhari Unicode" w:hAnsi="Gandhari Unicode" w:cs="e-Tamil OTC"/>
          <w:lang w:val="en-GB"/>
        </w:rPr>
      </w:pPr>
      <w:r>
        <w:rPr>
          <w:rFonts w:ascii="Gandhari Unicode" w:hAnsi="Gandhari Unicode" w:cs="e-Tamil OTC"/>
          <w:i/>
          <w:iCs/>
          <w:lang w:val="en-GB"/>
        </w:rPr>
        <w:t>ait*-</w:t>
      </w:r>
      <w:proofErr w:type="spellStart"/>
      <w:r>
        <w:rPr>
          <w:rFonts w:ascii="Gandhari Unicode" w:hAnsi="Gandhari Unicode" w:cs="e-Tamil OTC"/>
          <w:i/>
          <w:iCs/>
          <w:lang w:val="en-GB"/>
        </w:rPr>
        <w:t>ēk</w:t>
      </w:r>
      <w:proofErr w:type="spellEnd"/>
      <w:r>
        <w:rPr>
          <w:rFonts w:ascii="Gandhari Unicode" w:hAnsi="Gandhari Unicode" w:cs="e-Tamil OTC"/>
          <w:i/>
          <w:iCs/>
          <w:lang w:val="en-GB"/>
        </w:rPr>
        <w:t>*-amma</w:t>
      </w:r>
      <w:r>
        <w:rPr>
          <w:rFonts w:ascii="Gandhari Unicode" w:hAnsi="Gandhari Unicode" w:cs="e-Tamil OTC"/>
          <w:lang w:val="en-GB"/>
        </w:rPr>
        <w:t xml:space="preserve"> </w:t>
      </w:r>
      <w:proofErr w:type="spellStart"/>
      <w:r>
        <w:rPr>
          <w:rFonts w:ascii="Gandhari Unicode" w:hAnsi="Gandhari Unicode" w:cs="e-Tamil OTC"/>
          <w:lang w:val="en-GB"/>
        </w:rPr>
        <w:t>mey</w:t>
      </w:r>
      <w:proofErr w:type="spellEnd"/>
      <w:r>
        <w:rPr>
          <w:rFonts w:ascii="Gandhari Unicode" w:hAnsi="Gandhari Unicode" w:cs="e-Tamil OTC"/>
          <w:lang w:val="en-GB"/>
        </w:rPr>
        <w:t xml:space="preserve"> </w:t>
      </w:r>
      <w:proofErr w:type="spellStart"/>
      <w:r>
        <w:rPr>
          <w:rFonts w:ascii="Gandhari Unicode" w:hAnsi="Gandhari Unicode" w:cs="e-Tamil OTC"/>
          <w:lang w:val="en-GB"/>
        </w:rPr>
        <w:t>tōy</w:t>
      </w:r>
      <w:proofErr w:type="spellEnd"/>
      <w:r>
        <w:rPr>
          <w:rFonts w:ascii="Gandhari Unicode" w:hAnsi="Gandhari Unicode" w:cs="e-Tamil OTC"/>
          <w:lang w:val="en-GB"/>
        </w:rPr>
        <w:t xml:space="preserve"> </w:t>
      </w:r>
      <w:proofErr w:type="spellStart"/>
      <w:r>
        <w:rPr>
          <w:rFonts w:ascii="Gandhari Unicode" w:hAnsi="Gandhari Unicode" w:cs="e-Tamil OTC"/>
          <w:lang w:val="en-GB"/>
        </w:rPr>
        <w:t>naṭp</w:t>
      </w:r>
      <w:proofErr w:type="spellEnd"/>
      <w:r>
        <w:rPr>
          <w:rFonts w:ascii="Gandhari Unicode" w:hAnsi="Gandhari Unicode" w:cs="e-Tamil OTC"/>
          <w:lang w:val="en-GB"/>
        </w:rPr>
        <w:t>*-ē.</w:t>
      </w:r>
    </w:p>
    <w:p w14:paraId="040636E7" w14:textId="77777777" w:rsidR="00544225" w:rsidRDefault="00544225">
      <w:pPr>
        <w:pStyle w:val="Textbody"/>
        <w:spacing w:after="29" w:line="260" w:lineRule="exact"/>
        <w:jc w:val="both"/>
        <w:rPr>
          <w:rFonts w:ascii="Gandhari Unicode" w:hAnsi="Gandhari Unicode" w:cs="e-Tamil OTC"/>
          <w:u w:val="single"/>
          <w:lang w:val="en-GB"/>
        </w:rPr>
      </w:pPr>
    </w:p>
    <w:p w14:paraId="7D74F1CA" w14:textId="77777777" w:rsidR="00544225" w:rsidRDefault="00544225">
      <w:pPr>
        <w:pStyle w:val="Textbody"/>
        <w:spacing w:after="29" w:line="260" w:lineRule="exact"/>
        <w:jc w:val="both"/>
        <w:rPr>
          <w:rFonts w:ascii="Gandhari Unicode" w:hAnsi="Gandhari Unicode" w:cs="e-Tamil OTC"/>
          <w:u w:val="single"/>
          <w:lang w:val="en-GB"/>
        </w:rPr>
      </w:pPr>
    </w:p>
    <w:p w14:paraId="0A6CC33A" w14:textId="77777777" w:rsidR="00544225" w:rsidRDefault="00000000">
      <w:pPr>
        <w:pStyle w:val="Textbody"/>
        <w:spacing w:after="29" w:line="260" w:lineRule="exact"/>
        <w:jc w:val="both"/>
        <w:rPr>
          <w:rFonts w:ascii="Gandhari Unicode" w:hAnsi="Gandhari Unicode" w:cs="e-Tamil OTC"/>
          <w:u w:val="single"/>
          <w:lang w:val="en-GB"/>
        </w:rPr>
      </w:pPr>
      <w:r>
        <w:br w:type="page"/>
      </w:r>
    </w:p>
    <w:p w14:paraId="098A50D4" w14:textId="77777777" w:rsidR="00544225" w:rsidRDefault="00000000">
      <w:pPr>
        <w:pStyle w:val="Textbody"/>
        <w:spacing w:after="29" w:line="260" w:lineRule="exact"/>
        <w:jc w:val="both"/>
        <w:rPr>
          <w:rFonts w:ascii="Gandhari Unicode" w:hAnsi="Gandhari Unicode" w:cs="e-Tamil OTC"/>
          <w:lang w:val="en-GB"/>
        </w:rPr>
      </w:pPr>
      <w:r>
        <w:rPr>
          <w:rFonts w:ascii="Gandhari Unicode" w:hAnsi="Gandhari Unicode" w:cs="e-Tamil OTC"/>
          <w:lang w:val="en-GB"/>
        </w:rPr>
        <w:lastRenderedPageBreak/>
        <w:t>Uttered in [her] own mind by HER, who has been confined in the house at the sight of [her] changes.</w:t>
      </w:r>
    </w:p>
    <w:p w14:paraId="1A4B96CE" w14:textId="77777777" w:rsidR="00544225" w:rsidRDefault="00544225">
      <w:pPr>
        <w:pStyle w:val="Textbody"/>
        <w:spacing w:after="29" w:line="260" w:lineRule="exact"/>
        <w:jc w:val="both"/>
        <w:rPr>
          <w:rFonts w:ascii="Gandhari Unicode" w:hAnsi="Gandhari Unicode" w:cs="e-Tamil OTC"/>
          <w:lang w:val="en-GB"/>
        </w:rPr>
      </w:pPr>
    </w:p>
    <w:p w14:paraId="60E522BE"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Aṭumpu</w:t>
      </w:r>
      <w:proofErr w:type="spellEnd"/>
      <w:r>
        <w:rPr>
          <w:rFonts w:ascii="Gandhari Unicode" w:hAnsi="Gandhari Unicode" w:cs="e-Tamil OTC"/>
          <w:lang w:val="en-GB"/>
        </w:rPr>
        <w:t>(-</w:t>
      </w:r>
      <w:proofErr w:type="gramStart"/>
      <w:r>
        <w:rPr>
          <w:rFonts w:ascii="Gandhari Unicode" w:hAnsi="Gandhari Unicode" w:cs="e-Tamil OTC"/>
          <w:lang w:val="en-GB"/>
        </w:rPr>
        <w:t>plant)</w:t>
      </w:r>
      <w:proofErr w:type="spellStart"/>
      <w:r>
        <w:rPr>
          <w:rFonts w:ascii="Gandhari Unicode" w:hAnsi="Gandhari Unicode" w:cs="e-Tamil OTC"/>
          <w:position w:val="6"/>
          <w:lang w:val="en-GB"/>
        </w:rPr>
        <w:t>iṉ</w:t>
      </w:r>
      <w:proofErr w:type="spellEnd"/>
      <w:proofErr w:type="gramEnd"/>
      <w:r>
        <w:rPr>
          <w:rFonts w:ascii="Gandhari Unicode" w:hAnsi="Gandhari Unicode" w:cs="e-Tamil OTC"/>
          <w:lang w:val="en-GB"/>
        </w:rPr>
        <w:t xml:space="preserve"> select- blossom smelled blue-waterlily</w:t>
      </w:r>
    </w:p>
    <w:p w14:paraId="5172BEEB"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 xml:space="preserve">long wreath covered- water overflow- </w:t>
      </w:r>
      <w:proofErr w:type="gramStart"/>
      <w:r>
        <w:rPr>
          <w:rFonts w:ascii="Gandhari Unicode" w:hAnsi="Gandhari Unicode" w:cs="e-Tamil OTC"/>
          <w:lang w:val="en-GB"/>
        </w:rPr>
        <w:t>tresses</w:t>
      </w:r>
      <w:proofErr w:type="gramEnd"/>
    </w:p>
    <w:p w14:paraId="3A132CCA" w14:textId="77777777" w:rsidR="00544225" w:rsidRDefault="00000000">
      <w:pPr>
        <w:pStyle w:val="Textbody"/>
        <w:spacing w:after="0" w:line="260" w:lineRule="exact"/>
        <w:jc w:val="both"/>
        <w:rPr>
          <w:rFonts w:ascii="Gandhari Unicode" w:hAnsi="Gandhari Unicode" w:cs="e-Tamil OTC"/>
          <w:lang w:val="en-GB"/>
        </w:rPr>
      </w:pPr>
      <w:proofErr w:type="spellStart"/>
      <w:r>
        <w:rPr>
          <w:rFonts w:ascii="Gandhari Unicode" w:hAnsi="Gandhari Unicode" w:cs="e-Tamil OTC"/>
          <w:lang w:val="en-GB"/>
        </w:rPr>
        <w:t>Ōrai</w:t>
      </w:r>
      <w:proofErr w:type="spellEnd"/>
      <w:r>
        <w:rPr>
          <w:rFonts w:ascii="Gandhari Unicode" w:hAnsi="Gandhari Unicode" w:cs="e-Tamil OTC"/>
          <w:lang w:val="en-GB"/>
        </w:rPr>
        <w:t xml:space="preserve">(-game) women feared wetness </w:t>
      </w:r>
      <w:proofErr w:type="gramStart"/>
      <w:r>
        <w:rPr>
          <w:rFonts w:ascii="Gandhari Unicode" w:hAnsi="Gandhari Unicode" w:cs="e-Tamil OTC"/>
          <w:lang w:val="en-GB"/>
        </w:rPr>
        <w:t>crab</w:t>
      </w:r>
      <w:proofErr w:type="gramEnd"/>
    </w:p>
    <w:p w14:paraId="0CAA1F0C"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sea</w:t>
      </w:r>
      <w:proofErr w:type="spellStart"/>
      <w:r>
        <w:rPr>
          <w:rFonts w:ascii="Gandhari Unicode" w:hAnsi="Gandhari Unicode" w:cs="e-Tamil OTC"/>
          <w:position w:val="6"/>
          <w:lang w:val="en-GB"/>
        </w:rPr>
        <w:t>iṉ</w:t>
      </w:r>
      <w:proofErr w:type="spellEnd"/>
      <w:r>
        <w:rPr>
          <w:rFonts w:ascii="Gandhari Unicode" w:hAnsi="Gandhari Unicode" w:cs="e-Tamil OTC"/>
          <w:lang w:val="en-GB"/>
        </w:rPr>
        <w:t xml:space="preserve"> running- ghat-he-with one </w:t>
      </w:r>
      <w:proofErr w:type="gramStart"/>
      <w:r>
        <w:rPr>
          <w:rFonts w:ascii="Gandhari Unicode" w:hAnsi="Gandhari Unicode" w:cs="e-Tamil OTC"/>
          <w:lang w:val="en-GB"/>
        </w:rPr>
        <w:t>day</w:t>
      </w:r>
      <w:proofErr w:type="gramEnd"/>
    </w:p>
    <w:p w14:paraId="7575C4C8"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laughed playing</w:t>
      </w:r>
      <w:r>
        <w:rPr>
          <w:rFonts w:ascii="Gandhari Unicode" w:hAnsi="Gandhari Unicode" w:cs="e-Tamil OTC"/>
          <w:position w:val="6"/>
          <w:lang w:val="en-GB"/>
        </w:rPr>
        <w:t>um</w:t>
      </w:r>
      <w:r>
        <w:rPr>
          <w:rFonts w:ascii="Gandhari Unicode" w:hAnsi="Gandhari Unicode" w:cs="e-Tamil OTC"/>
          <w:lang w:val="en-GB"/>
        </w:rPr>
        <w:t xml:space="preserve"> it-chased-</w:t>
      </w:r>
      <w:proofErr w:type="gramStart"/>
      <w:r>
        <w:rPr>
          <w:rFonts w:ascii="Gandhari Unicode" w:hAnsi="Gandhari Unicode" w:cs="e-Tamil OTC"/>
          <w:lang w:val="en-GB"/>
        </w:rPr>
        <w:t>away</w:t>
      </w:r>
      <w:proofErr w:type="gramEnd"/>
    </w:p>
    <w:p w14:paraId="420B1A0D" w14:textId="77777777" w:rsidR="00544225" w:rsidRDefault="00000000">
      <w:pPr>
        <w:pStyle w:val="Textbody"/>
        <w:spacing w:after="0" w:line="260" w:lineRule="exact"/>
        <w:jc w:val="both"/>
        <w:rPr>
          <w:rFonts w:ascii="Gandhari Unicode" w:hAnsi="Gandhari Unicode" w:cs="e-Tamil OTC"/>
          <w:lang w:val="en-GB"/>
        </w:rPr>
      </w:pPr>
      <w:r>
        <w:rPr>
          <w:rFonts w:ascii="Gandhari Unicode" w:hAnsi="Gandhari Unicode" w:cs="e-Tamil OTC"/>
          <w:lang w:val="en-GB"/>
        </w:rPr>
        <w:t>wonderful-it</w:t>
      </w:r>
      <w:proofErr w:type="spellStart"/>
      <w:r>
        <w:rPr>
          <w:rFonts w:ascii="Gandhari Unicode" w:hAnsi="Gandhari Unicode" w:cs="e-Tamil OTC"/>
          <w:position w:val="6"/>
          <w:lang w:val="en-GB"/>
        </w:rPr>
        <w:t>ēku</w:t>
      </w:r>
      <w:proofErr w:type="spellEnd"/>
      <w:r>
        <w:rPr>
          <w:rFonts w:ascii="Gandhari Unicode" w:hAnsi="Gandhari Unicode" w:cs="e-Tamil OTC"/>
          <w:position w:val="6"/>
          <w:lang w:val="en-GB"/>
        </w:rPr>
        <w:t>-amma</w:t>
      </w:r>
      <w:r>
        <w:rPr>
          <w:rFonts w:ascii="Gandhari Unicode" w:hAnsi="Gandhari Unicode" w:cs="e-Tamil OTC"/>
          <w:lang w:val="en-GB"/>
        </w:rPr>
        <w:t xml:space="preserve"> body touch- intimacy</w:t>
      </w:r>
      <w:r>
        <w:rPr>
          <w:rFonts w:ascii="Gandhari Unicode" w:hAnsi="Gandhari Unicode" w:cs="e-Tamil OTC"/>
          <w:position w:val="6"/>
          <w:lang w:val="en-GB"/>
        </w:rPr>
        <w:t>ē</w:t>
      </w:r>
      <w:r>
        <w:rPr>
          <w:rFonts w:ascii="Gandhari Unicode" w:hAnsi="Gandhari Unicode" w:cs="e-Tamil OTC"/>
          <w:lang w:val="en-GB"/>
        </w:rPr>
        <w:t>.</w:t>
      </w:r>
    </w:p>
    <w:p w14:paraId="3EF3460E" w14:textId="77777777" w:rsidR="00544225" w:rsidRDefault="00544225">
      <w:pPr>
        <w:pStyle w:val="Textbody"/>
        <w:spacing w:after="29"/>
        <w:jc w:val="both"/>
        <w:rPr>
          <w:rFonts w:ascii="Gandhari Unicode" w:hAnsi="Gandhari Unicode" w:cs="e-Tamil OTC"/>
          <w:lang w:val="en-GB"/>
        </w:rPr>
      </w:pPr>
    </w:p>
    <w:p w14:paraId="15D35F0E" w14:textId="77777777" w:rsidR="00544225" w:rsidRDefault="00544225">
      <w:pPr>
        <w:pStyle w:val="Textbody"/>
        <w:spacing w:after="29"/>
        <w:rPr>
          <w:rFonts w:ascii="Gandhari Unicode" w:hAnsi="Gandhari Unicode" w:cs="e-Tamil OTC"/>
          <w:lang w:val="en-GB"/>
        </w:rPr>
      </w:pPr>
    </w:p>
    <w:p w14:paraId="68F25900"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One day with the man from the ghat, where wet crabs</w:t>
      </w:r>
    </w:p>
    <w:p w14:paraId="344D48B1" w14:textId="77777777" w:rsidR="00544225" w:rsidRDefault="00000000">
      <w:pPr>
        <w:pStyle w:val="Textbody"/>
        <w:tabs>
          <w:tab w:val="left" w:pos="138"/>
        </w:tabs>
        <w:spacing w:after="0"/>
        <w:jc w:val="both"/>
        <w:rPr>
          <w:rFonts w:ascii="Gandhari Unicode" w:hAnsi="Gandhari Unicode" w:cs="e-Tamil OTC"/>
          <w:lang w:val="en-GB"/>
        </w:rPr>
      </w:pPr>
      <w:r>
        <w:rPr>
          <w:rFonts w:ascii="Gandhari Unicode" w:hAnsi="Gandhari Unicode" w:cs="e-Tamil OTC"/>
          <w:lang w:val="en-GB"/>
        </w:rPr>
        <w:tab/>
        <w:t xml:space="preserve">are running to the sea for fear of women in the </w:t>
      </w:r>
      <w:proofErr w:type="spellStart"/>
      <w:r>
        <w:rPr>
          <w:rFonts w:ascii="Gandhari Unicode" w:hAnsi="Gandhari Unicode" w:cs="e-Tamil OTC"/>
          <w:lang w:val="en-GB"/>
        </w:rPr>
        <w:t>Ōrai</w:t>
      </w:r>
      <w:proofErr w:type="spellEnd"/>
      <w:r>
        <w:rPr>
          <w:rFonts w:ascii="Gandhari Unicode" w:hAnsi="Gandhari Unicode" w:cs="e-Tamil OTC"/>
          <w:lang w:val="en-GB"/>
        </w:rPr>
        <w:t xml:space="preserve"> game,</w:t>
      </w:r>
    </w:p>
    <w:p w14:paraId="13EA732A" w14:textId="77777777" w:rsidR="00544225" w:rsidRDefault="00000000">
      <w:pPr>
        <w:pStyle w:val="Textbody"/>
        <w:tabs>
          <w:tab w:val="left" w:pos="288"/>
        </w:tabs>
        <w:spacing w:after="0"/>
        <w:jc w:val="both"/>
        <w:rPr>
          <w:rFonts w:ascii="Gandhari Unicode" w:hAnsi="Gandhari Unicode" w:cs="e-Tamil OTC"/>
          <w:lang w:val="en-GB"/>
        </w:rPr>
      </w:pPr>
      <w:r>
        <w:rPr>
          <w:rFonts w:ascii="Gandhari Unicode" w:hAnsi="Gandhari Unicode" w:cs="e-Tamil OTC"/>
          <w:lang w:val="en-GB"/>
        </w:rPr>
        <w:tab/>
        <w:t xml:space="preserve">with tresses overflowing from water, covered by long </w:t>
      </w:r>
      <w:proofErr w:type="gramStart"/>
      <w:r>
        <w:rPr>
          <w:rFonts w:ascii="Gandhari Unicode" w:hAnsi="Gandhari Unicode" w:cs="e-Tamil OTC"/>
          <w:lang w:val="en-GB"/>
        </w:rPr>
        <w:t>wreaths</w:t>
      </w:r>
      <w:proofErr w:type="gramEnd"/>
    </w:p>
    <w:p w14:paraId="2450C2F7" w14:textId="77777777" w:rsidR="00544225" w:rsidRDefault="00000000">
      <w:pPr>
        <w:pStyle w:val="Textbody"/>
        <w:tabs>
          <w:tab w:val="left" w:pos="425"/>
        </w:tabs>
        <w:spacing w:after="0"/>
        <w:jc w:val="both"/>
        <w:rPr>
          <w:rFonts w:ascii="Gandhari Unicode" w:hAnsi="Gandhari Unicode" w:cs="e-Tamil OTC"/>
          <w:lang w:val="en-GB"/>
        </w:rPr>
      </w:pPr>
      <w:r>
        <w:rPr>
          <w:rFonts w:ascii="Gandhari Unicode" w:hAnsi="Gandhari Unicode" w:cs="e-Tamil OTC"/>
          <w:lang w:val="en-GB"/>
        </w:rPr>
        <w:tab/>
        <w:t xml:space="preserve">of blue waterlily, smelling of choice </w:t>
      </w:r>
      <w:proofErr w:type="spellStart"/>
      <w:r>
        <w:rPr>
          <w:rFonts w:ascii="Gandhari Unicode" w:hAnsi="Gandhari Unicode" w:cs="e-Tamil OTC"/>
          <w:lang w:val="en-GB"/>
        </w:rPr>
        <w:t>Aṭumpu</w:t>
      </w:r>
      <w:proofErr w:type="spellEnd"/>
      <w:r>
        <w:rPr>
          <w:rFonts w:ascii="Gandhari Unicode" w:hAnsi="Gandhari Unicode" w:cs="e-Tamil OTC"/>
          <w:lang w:val="en-GB"/>
        </w:rPr>
        <w:t xml:space="preserve"> blossoms,</w:t>
      </w:r>
    </w:p>
    <w:p w14:paraId="495433C1" w14:textId="77777777" w:rsidR="00544225" w:rsidRDefault="00000000">
      <w:pPr>
        <w:pStyle w:val="Textbody"/>
        <w:spacing w:after="74"/>
        <w:jc w:val="both"/>
        <w:rPr>
          <w:rFonts w:ascii="Gandhari Unicode" w:hAnsi="Gandhari Unicode" w:cs="e-Tamil OTC"/>
          <w:lang w:val="en-GB"/>
        </w:rPr>
      </w:pPr>
      <w:r>
        <w:rPr>
          <w:rFonts w:ascii="Gandhari Unicode" w:hAnsi="Gandhari Unicode" w:cs="e-Tamil OTC"/>
          <w:lang w:val="en-GB"/>
        </w:rPr>
        <w:t>has chased away laughing [and] playing.</w:t>
      </w:r>
      <w:r>
        <w:rPr>
          <w:rStyle w:val="FootnoteReference1"/>
          <w:rFonts w:ascii="Gandhari Unicode" w:hAnsi="Gandhari Unicode" w:cs="e-Tamil OTC"/>
          <w:lang w:val="en-GB"/>
        </w:rPr>
        <w:footnoteReference w:id="784"/>
      </w:r>
    </w:p>
    <w:p w14:paraId="3E524B87"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A wondrous thing, alas</w:t>
      </w:r>
      <w:r>
        <w:rPr>
          <w:rStyle w:val="FootnoteReference1"/>
          <w:rFonts w:ascii="Gandhari Unicode" w:hAnsi="Gandhari Unicode" w:cs="e-Tamil OTC"/>
          <w:lang w:val="en-GB"/>
        </w:rPr>
        <w:footnoteReference w:id="785"/>
      </w:r>
      <w:r>
        <w:rPr>
          <w:rFonts w:ascii="Gandhari Unicode" w:hAnsi="Gandhari Unicode" w:cs="e-Tamil OTC"/>
          <w:lang w:val="en-GB"/>
        </w:rPr>
        <w:t>, [is] the intimacy in which [he] touches</w:t>
      </w:r>
      <w:r>
        <w:rPr>
          <w:rStyle w:val="FootnoteReference1"/>
          <w:rFonts w:ascii="Gandhari Unicode" w:hAnsi="Gandhari Unicode" w:cs="e-Tamil OTC"/>
          <w:lang w:val="en-GB"/>
        </w:rPr>
        <w:footnoteReference w:id="786"/>
      </w:r>
    </w:p>
    <w:p w14:paraId="762860C4" w14:textId="77777777" w:rsidR="00544225" w:rsidRDefault="00000000">
      <w:pPr>
        <w:pStyle w:val="Textbody"/>
        <w:spacing w:after="0"/>
        <w:jc w:val="both"/>
        <w:rPr>
          <w:rFonts w:ascii="Gandhari Unicode" w:hAnsi="Gandhari Unicode" w:cs="e-Tamil OTC"/>
          <w:lang w:val="en-GB"/>
        </w:rPr>
      </w:pPr>
      <w:r>
        <w:rPr>
          <w:rFonts w:ascii="Gandhari Unicode" w:hAnsi="Gandhari Unicode" w:cs="e-Tamil OTC"/>
          <w:lang w:val="en-GB"/>
        </w:rPr>
        <w:t xml:space="preserve"> </w:t>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r>
      <w:r>
        <w:rPr>
          <w:rFonts w:ascii="Gandhari Unicode" w:hAnsi="Gandhari Unicode" w:cs="e-Tamil OTC"/>
          <w:lang w:val="en-GB"/>
        </w:rPr>
        <w:tab/>
        <w:t>[my] body.</w:t>
      </w:r>
    </w:p>
    <w:p w14:paraId="06154089" w14:textId="77777777" w:rsidR="00544225" w:rsidRDefault="00544225">
      <w:pPr>
        <w:pStyle w:val="Textbody"/>
        <w:spacing w:after="0"/>
        <w:jc w:val="both"/>
        <w:rPr>
          <w:rFonts w:ascii="Gandhari Unicode" w:hAnsi="Gandhari Unicode" w:cs="e-Tamil OTC"/>
          <w:lang w:val="en-GB"/>
        </w:rPr>
      </w:pPr>
    </w:p>
    <w:sectPr w:rsidR="00544225">
      <w:headerReference w:type="even" r:id="rId10"/>
      <w:headerReference w:type="default" r:id="rId11"/>
      <w:pgSz w:w="11906" w:h="16838"/>
      <w:pgMar w:top="1418" w:right="1134" w:bottom="1418" w:left="1418" w:header="720" w:footer="0" w:gutter="0"/>
      <w:pgNumType w:start="479"/>
      <w:cols w:space="720"/>
      <w:formProt w:val="0"/>
      <w:titlePg/>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8" w:author="Narmada Hansani Polgampalage" w:date="2023-11-16T16:34:00Z" w:initials="NP">
    <w:p w14:paraId="746A39E7" w14:textId="77777777" w:rsidR="00544225" w:rsidRDefault="00000000">
      <w:pPr>
        <w:overflowPunct w:val="0"/>
      </w:pPr>
      <w:r>
        <w:rPr>
          <w:rFonts w:ascii="Liberation Serif" w:eastAsia="DejaVu Sans" w:hAnsi="Liberation Serif" w:cs="Noto Sans Arabic UI"/>
          <w:kern w:val="0"/>
          <w:lang w:val="en-US" w:eastAsia="en-US" w:bidi="en-US"/>
        </w:rPr>
        <w:t xml:space="preserve">Is that a compound? </w:t>
      </w:r>
    </w:p>
  </w:comment>
  <w:comment w:id="94" w:author="Narmada Hansani Polgampalage" w:date="2023-11-14T15:57:00Z" w:initials="NP">
    <w:p w14:paraId="2A3C5153"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95" w:author="Narmada Hansani Polgampalage" w:date="2023-11-14T15:56:00Z" w:initials="NP">
    <w:p w14:paraId="6708A11C" w14:textId="77777777" w:rsidR="00544225" w:rsidRDefault="00000000">
      <w:pPr>
        <w:overflowPunct w:val="0"/>
      </w:pPr>
      <w:r>
        <w:rPr>
          <w:rFonts w:ascii="Liberation Serif" w:eastAsia="DejaVu Sans" w:hAnsi="Liberation Serif" w:cs="Noto Sans Arabic UI"/>
          <w:kern w:val="0"/>
          <w:lang w:val="en-US" w:eastAsia="en-US" w:bidi="en-US"/>
        </w:rPr>
        <w:t xml:space="preserve">Should there be geminated "l"? </w:t>
      </w:r>
    </w:p>
  </w:comment>
  <w:comment w:id="103" w:author="Narmada Hansani Polgampalage" w:date="2023-11-14T16:19:00Z" w:initials="NP">
    <w:p w14:paraId="5119A5B5"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105" w:author="Narmada Hansani Polgampalage" w:date="2023-11-14T16:17:00Z" w:initials="NP">
    <w:p w14:paraId="5FF6F83A" w14:textId="77777777" w:rsidR="00544225" w:rsidRDefault="00000000">
      <w:pPr>
        <w:overflowPunct w:val="0"/>
      </w:pPr>
      <w:r>
        <w:rPr>
          <w:rFonts w:ascii="Liberation Serif" w:eastAsia="DejaVu Sans" w:hAnsi="Liberation Serif" w:cs="Noto Sans Arabic UI"/>
          <w:kern w:val="0"/>
          <w:lang w:val="en-US" w:eastAsia="en-US" w:bidi="en-US"/>
        </w:rPr>
        <w:t>Should there be geminated "l"?</w:t>
      </w:r>
    </w:p>
  </w:comment>
  <w:comment w:id="639" w:author="Narmada Hansani Polgampalage" w:date="2023-11-30T16:34:00Z" w:initials="NP">
    <w:p w14:paraId="209DC35B" w14:textId="77777777" w:rsidR="00544225" w:rsidRDefault="00000000">
      <w:pPr>
        <w:overflowPunct w:val="0"/>
      </w:pPr>
      <w:r>
        <w:rPr>
          <w:rFonts w:ascii="Liberation Serif" w:eastAsia="DejaVu Sans" w:hAnsi="Liberation Serif" w:cs="Noto Sans Arabic UI"/>
          <w:kern w:val="0"/>
          <w:lang w:val="en-US" w:eastAsia="en-US" w:bidi="en-US"/>
        </w:rPr>
        <w:t>Should this be here? um</w:t>
      </w:r>
    </w:p>
  </w:comment>
  <w:comment w:id="1241" w:author="Unknown Author" w:date="2023-12-07T13:22:00Z" w:initials="">
    <w:p w14:paraId="5F5C3E51" w14:textId="77777777" w:rsidR="00544225" w:rsidRDefault="00000000">
      <w:pPr>
        <w:overflowPunct w:val="0"/>
      </w:pPr>
      <w:r>
        <w:rPr>
          <w:sz w:val="20"/>
        </w:rPr>
        <w:t>Should this be plural, rather than honorific?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6A39E7" w15:done="0"/>
  <w15:commentEx w15:paraId="2A3C5153" w15:done="0"/>
  <w15:commentEx w15:paraId="6708A11C" w15:done="0"/>
  <w15:commentEx w15:paraId="5119A5B5" w15:done="0"/>
  <w15:commentEx w15:paraId="5FF6F83A" w15:done="0"/>
  <w15:commentEx w15:paraId="209DC35B" w15:done="0"/>
  <w15:commentEx w15:paraId="5F5C3E5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6A39E7" w16cid:durableId="39731533"/>
  <w16cid:commentId w16cid:paraId="2A3C5153" w16cid:durableId="38963FD8"/>
  <w16cid:commentId w16cid:paraId="6708A11C" w16cid:durableId="0C34FE5E"/>
  <w16cid:commentId w16cid:paraId="5119A5B5" w16cid:durableId="060952C9"/>
  <w16cid:commentId w16cid:paraId="5FF6F83A" w16cid:durableId="2BAC4EBE"/>
  <w16cid:commentId w16cid:paraId="209DC35B" w16cid:durableId="5E96C925"/>
  <w16cid:commentId w16cid:paraId="5F5C3E51" w16cid:durableId="32D5A7E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625AB" w14:textId="77777777" w:rsidR="00042D89" w:rsidRDefault="00042D89">
      <w:r>
        <w:separator/>
      </w:r>
    </w:p>
  </w:endnote>
  <w:endnote w:type="continuationSeparator" w:id="0">
    <w:p w14:paraId="7C733296" w14:textId="77777777" w:rsidR="00042D89" w:rsidRDefault="0004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Latha">
    <w:panose1 w:val="02000400000000000000"/>
    <w:charset w:val="00"/>
    <w:family w:val="swiss"/>
    <w:pitch w:val="variable"/>
    <w:sig w:usb0="00100003" w:usb1="00000000" w:usb2="00000000" w:usb3="00000000" w:csb0="00000001" w:csb1="00000000"/>
  </w:font>
  <w:font w:name="StarSymbol">
    <w:altName w:val="Cambria"/>
    <w:charset w:val="01"/>
    <w:family w:val="roman"/>
    <w:pitch w:val="variable"/>
  </w:font>
  <w:font w:name="Liberation Sans">
    <w:altName w:val="Arial"/>
    <w:charset w:val="01"/>
    <w:family w:val="swiss"/>
    <w:pitch w:val="variable"/>
  </w:font>
  <w:font w:name="Noto Sans CJK HK">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Gandhari Unicode">
    <w:altName w:val="Cambria"/>
    <w:charset w:val="01"/>
    <w:family w:val="roman"/>
    <w:pitch w:val="variable"/>
  </w:font>
  <w:font w:name="e-Tamil OTC">
    <w:altName w:val="Cambria"/>
    <w:charset w:val="01"/>
    <w:family w:val="roman"/>
    <w:pitch w:val="variable"/>
  </w:font>
  <w:font w:name="URW Palladio UNI">
    <w:altName w:val="Cambria"/>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Noto Sans Arabic UI">
    <w:panose1 w:val="00000000000000000000"/>
    <w:charset w:val="00"/>
    <w:family w:val="roman"/>
    <w:notTrueType/>
    <w:pitch w:val="default"/>
  </w:font>
  <w:font w:name="TSCu_Times">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E3C67" w14:textId="77777777" w:rsidR="00042D89" w:rsidRDefault="00042D89">
      <w:pPr>
        <w:rPr>
          <w:sz w:val="12"/>
        </w:rPr>
      </w:pPr>
      <w:r>
        <w:separator/>
      </w:r>
    </w:p>
  </w:footnote>
  <w:footnote w:type="continuationSeparator" w:id="0">
    <w:p w14:paraId="0FD660FF" w14:textId="77777777" w:rsidR="00042D89" w:rsidRDefault="00042D89">
      <w:pPr>
        <w:rPr>
          <w:sz w:val="12"/>
        </w:rPr>
      </w:pPr>
      <w:r>
        <w:continuationSeparator/>
      </w:r>
    </w:p>
  </w:footnote>
  <w:footnote w:id="1">
    <w:p w14:paraId="5928A5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mayiliyal</w:t>
      </w:r>
      <w:proofErr w:type="spellEnd"/>
      <w:r>
        <w:rPr>
          <w:rFonts w:ascii="Gandhari Unicode" w:hAnsi="Gandhari Unicode"/>
          <w:i/>
          <w:lang w:val="en-GB"/>
        </w:rPr>
        <w:t xml:space="preserve"> </w:t>
      </w:r>
      <w:proofErr w:type="spellStart"/>
      <w:r>
        <w:rPr>
          <w:rFonts w:ascii="Gandhari Unicode" w:hAnsi="Gandhari Unicode"/>
          <w:i/>
          <w:lang w:val="en-GB"/>
        </w:rPr>
        <w:t>āṭṭi</w:t>
      </w:r>
      <w:proofErr w:type="spellEnd"/>
      <w:r>
        <w:rPr>
          <w:rFonts w:ascii="Gandhari Unicode" w:hAnsi="Gandhari Unicode"/>
          <w:lang w:val="en-GB"/>
        </w:rPr>
        <w:t>: this variant containing an attribute of feminine beauty ("the woman of peacock nature"; cf. KT 2.3, AN 369.4) might be explained as a formulaic mistake, i.e. as a reproduction of a familiar sequence which makes, however, less sense in the specific context.</w:t>
      </w:r>
    </w:p>
  </w:footnote>
  <w:footnote w:id="2">
    <w:p w14:paraId="076E97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mānti</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here the time sequence in the poem appears to be slightly changed. While the series of two </w:t>
      </w:r>
      <w:proofErr w:type="spellStart"/>
      <w:r>
        <w:rPr>
          <w:rFonts w:ascii="Gandhari Unicode" w:hAnsi="Gandhari Unicode"/>
          <w:lang w:val="en-GB"/>
        </w:rPr>
        <w:t>absolutives</w:t>
      </w:r>
      <w:proofErr w:type="spellEnd"/>
      <w:r>
        <w:rPr>
          <w:rFonts w:ascii="Gandhari Unicode" w:hAnsi="Gandhari Unicode"/>
          <w:lang w:val="en-GB"/>
        </w:rPr>
        <w:t xml:space="preserve"> plus a habitual future (</w:t>
      </w:r>
      <w:proofErr w:type="spellStart"/>
      <w:r>
        <w:rPr>
          <w:rFonts w:ascii="Gandhari Unicode" w:hAnsi="Gandhari Unicode"/>
          <w:i/>
          <w:lang w:val="en-GB"/>
        </w:rPr>
        <w:t>aruntupu</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mānti</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tūṅkum</w:t>
      </w:r>
      <w:proofErr w:type="spellEnd"/>
      <w:r>
        <w:rPr>
          <w:rFonts w:ascii="Gandhari Unicode" w:hAnsi="Gandhari Unicode"/>
          <w:lang w:val="en-GB"/>
        </w:rPr>
        <w:t xml:space="preserve">) suggests a linear temporal sequence (eating mango, feeding on Nelli, resting), the </w:t>
      </w:r>
      <w:proofErr w:type="spellStart"/>
      <w:r>
        <w:rPr>
          <w:rFonts w:ascii="Gandhari Unicode" w:hAnsi="Gandhari Unicode"/>
          <w:i/>
          <w:lang w:val="en-GB"/>
        </w:rPr>
        <w:t>allatu</w:t>
      </w:r>
      <w:proofErr w:type="spellEnd"/>
      <w:r>
        <w:rPr>
          <w:rFonts w:ascii="Gandhari Unicode" w:hAnsi="Gandhari Unicode"/>
          <w:lang w:val="en-GB"/>
        </w:rPr>
        <w:t xml:space="preserve"> might rather point to a triangle: after eating mango, besides feeding on Nelli, resting, that is, alternately feeding on Nelli and resting in the bamboo. From the point of view of construction this would be the </w:t>
      </w:r>
      <w:r>
        <w:rPr>
          <w:rFonts w:ascii="Gandhari Unicode" w:hAnsi="Gandhari Unicode"/>
          <w:i/>
          <w:lang w:val="en-GB"/>
        </w:rPr>
        <w:t xml:space="preserve">lectio </w:t>
      </w:r>
      <w:proofErr w:type="spellStart"/>
      <w:r>
        <w:rPr>
          <w:rFonts w:ascii="Gandhari Unicode" w:hAnsi="Gandhari Unicode"/>
          <w:i/>
          <w:lang w:val="en-GB"/>
        </w:rPr>
        <w:t>difficilior</w:t>
      </w:r>
      <w:proofErr w:type="spellEnd"/>
      <w:r>
        <w:rPr>
          <w:rFonts w:ascii="Gandhari Unicode" w:hAnsi="Gandhari Unicode"/>
          <w:lang w:val="en-GB"/>
        </w:rPr>
        <w:t>, and it would suit the image better (cf. last note to this poem), because it would mark the mango-eating as an exception, which would be quite in accordance with its symbolic value, to be seen for example in KT 8.</w:t>
      </w:r>
    </w:p>
  </w:footnote>
  <w:footnote w:id="3">
    <w:p w14:paraId="38A86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paṇai</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mūṅkil</w:t>
      </w:r>
      <w:proofErr w:type="spellEnd"/>
      <w:r>
        <w:rPr>
          <w:rFonts w:ascii="Gandhari Unicode" w:hAnsi="Gandhari Unicode"/>
          <w:i/>
          <w:lang w:val="en-GB"/>
        </w:rPr>
        <w:t xml:space="preserve"> </w:t>
      </w:r>
      <w:r>
        <w:rPr>
          <w:rFonts w:ascii="Gandhari Unicode" w:eastAsia="URW Palladio UNI" w:hAnsi="Gandhari Unicode" w:cs="URW Palladio UNI"/>
          <w:i/>
          <w:lang w:val="en-GB"/>
        </w:rPr>
        <w:t>–</w:t>
      </w:r>
      <w:r>
        <w:rPr>
          <w:rFonts w:ascii="Gandhari Unicode" w:hAnsi="Gandhari Unicode"/>
          <w:lang w:val="en-GB"/>
        </w:rPr>
        <w:t xml:space="preserve"> </w:t>
      </w:r>
      <w:proofErr w:type="spellStart"/>
      <w:r>
        <w:rPr>
          <w:rFonts w:ascii="Gandhari Unicode" w:hAnsi="Gandhari Unicode"/>
          <w:i/>
          <w:lang w:val="en-GB"/>
        </w:rPr>
        <w:t>kaḻai</w:t>
      </w:r>
      <w:proofErr w:type="spellEnd"/>
      <w:r>
        <w:rPr>
          <w:rFonts w:ascii="Gandhari Unicode" w:hAnsi="Gandhari Unicode"/>
          <w:lang w:val="en-GB"/>
        </w:rPr>
        <w:t>: three different words for 'bamboo' the peculiarities of which are not at all clear.</w:t>
      </w:r>
    </w:p>
  </w:footnote>
  <w:footnote w:id="4">
    <w:p w14:paraId="2FEB4E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pāl</w:t>
      </w:r>
      <w:proofErr w:type="spellEnd"/>
      <w:r>
        <w:rPr>
          <w:rFonts w:ascii="Gandhari Unicode" w:hAnsi="Gandhari Unicode"/>
          <w:i/>
          <w:lang w:val="en-GB"/>
        </w:rPr>
        <w:t xml:space="preserve"> </w:t>
      </w:r>
      <w:proofErr w:type="spellStart"/>
      <w:r>
        <w:rPr>
          <w:rFonts w:ascii="Gandhari Unicode" w:hAnsi="Gandhari Unicode"/>
          <w:i/>
          <w:lang w:val="en-GB"/>
        </w:rPr>
        <w:t>kalappu</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tē</w:t>
      </w:r>
      <w:proofErr w:type="spellEnd"/>
      <w:r>
        <w:rPr>
          <w:rFonts w:ascii="Gandhari Unicode" w:hAnsi="Gandhari Unicode"/>
          <w:i/>
          <w:lang w:val="en-GB"/>
        </w:rPr>
        <w:t>[m]</w:t>
      </w:r>
      <w:r>
        <w:rPr>
          <w:rFonts w:ascii="Gandhari Unicode" w:hAnsi="Gandhari Unicode"/>
          <w:lang w:val="en-GB"/>
        </w:rPr>
        <w:t xml:space="preserve"> is a little awkward. One would prefer an absolutive </w:t>
      </w:r>
      <w:proofErr w:type="spellStart"/>
      <w:r>
        <w:rPr>
          <w:rFonts w:ascii="Gandhari Unicode" w:hAnsi="Gandhari Unicode"/>
          <w:i/>
          <w:lang w:val="en-GB"/>
        </w:rPr>
        <w:t>kalantu</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lang w:val="en-GB"/>
        </w:rPr>
        <w:t xml:space="preserve">: "sweet as [honey] mixed with milk". The syntax of this kind of comparison, a comparison connected with the attribute of a noun, would deserve special investigation. Here it seems obvious that with respect to the noun </w:t>
      </w:r>
      <w:proofErr w:type="spellStart"/>
      <w:r>
        <w:rPr>
          <w:rFonts w:ascii="Gandhari Unicode" w:hAnsi="Gandhari Unicode"/>
          <w:i/>
          <w:lang w:val="en-GB"/>
        </w:rPr>
        <w:t>kokku</w:t>
      </w:r>
      <w:proofErr w:type="spellEnd"/>
      <w:r>
        <w:rPr>
          <w:rFonts w:ascii="Gandhari Unicode" w:hAnsi="Gandhari Unicode"/>
          <w:i/>
          <w:lang w:val="en-GB"/>
        </w:rPr>
        <w:t xml:space="preserve"> </w:t>
      </w:r>
      <w:proofErr w:type="spellStart"/>
      <w:r>
        <w:rPr>
          <w:rFonts w:ascii="Gandhari Unicode" w:hAnsi="Gandhari Unicode"/>
          <w:i/>
          <w:lang w:val="en-GB"/>
        </w:rPr>
        <w:t>tē</w:t>
      </w:r>
      <w:proofErr w:type="spellEnd"/>
      <w:r>
        <w:rPr>
          <w:rFonts w:ascii="Gandhari Unicode" w:hAnsi="Gandhari Unicode"/>
          <w:i/>
          <w:lang w:val="en-GB"/>
        </w:rPr>
        <w:t>[m]</w:t>
      </w:r>
      <w:r>
        <w:rPr>
          <w:rFonts w:ascii="Gandhari Unicode" w:hAnsi="Gandhari Unicode"/>
          <w:lang w:val="en-GB"/>
        </w:rPr>
        <w:t xml:space="preserve"> is a mere adjective ("sweet mango") </w:t>
      </w:r>
      <w:r>
        <w:rPr>
          <w:rFonts w:ascii="Gandhari Unicode" w:eastAsia="URW Palladio UNI" w:hAnsi="Gandhari Unicode" w:cs="URW Palladio UNI"/>
          <w:i/>
          <w:lang w:val="en-GB"/>
        </w:rPr>
        <w:t>–</w:t>
      </w:r>
      <w:r>
        <w:rPr>
          <w:rFonts w:ascii="Gandhari Unicode" w:hAnsi="Gandhari Unicode"/>
          <w:lang w:val="en-GB"/>
        </w:rPr>
        <w:t xml:space="preserve"> if one does not want to follow the tradition that it is a generic name for a special kind of very sweet (T.V.G.: "superior") mango. With respect to the comparison, however, it retains its nominal force, i.e. the comparison refers to a mixture of milk and honey, honey of course as the epitome of sweetness.</w:t>
      </w:r>
    </w:p>
  </w:footnote>
  <w:footnote w:id="5">
    <w:p w14:paraId="712486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the image achieve for the message of the poem? At least </w:t>
      </w:r>
      <w:proofErr w:type="spellStart"/>
      <w:r>
        <w:rPr>
          <w:rFonts w:ascii="Gandhari Unicode" w:hAnsi="Gandhari Unicode"/>
          <w:i/>
          <w:lang w:val="en-GB"/>
        </w:rPr>
        <w:t>paṟavai</w:t>
      </w:r>
      <w:proofErr w:type="spellEnd"/>
      <w:r>
        <w:rPr>
          <w:rFonts w:ascii="Gandhari Unicode" w:hAnsi="Gandhari Unicode"/>
          <w:lang w:val="en-GB"/>
        </w:rPr>
        <w:t xml:space="preserve"> here actually seems to denote a bat. Is the point that the man (the bat), after having tasted the excitement of being abroad (the 'extraordinary' mango), will be content at home with HER (the Nelli fruit)?</w:t>
      </w:r>
    </w:p>
  </w:footnote>
  <w:footnote w:id="6">
    <w:p w14:paraId="214A7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ciṟiyilai</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ciṟiy</w:t>
      </w:r>
      <w:proofErr w:type="spellEnd"/>
      <w:r>
        <w:rPr>
          <w:rFonts w:ascii="Gandhari Unicode" w:hAnsi="Gandhari Unicode"/>
          <w:i/>
          <w:lang w:val="en-GB"/>
        </w:rPr>
        <w:t xml:space="preserve">(a) </w:t>
      </w:r>
      <w:proofErr w:type="spellStart"/>
      <w:r>
        <w:rPr>
          <w:rFonts w:ascii="Gandhari Unicode" w:hAnsi="Gandhari Unicode"/>
          <w:i/>
          <w:lang w:val="en-GB"/>
        </w:rPr>
        <w:t>ilai</w:t>
      </w:r>
      <w:proofErr w:type="spellEnd"/>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394.3 (cf. also NA 64.5, 207.2, 218.11). Whether we </w:t>
      </w:r>
      <w:proofErr w:type="gramStart"/>
      <w:r>
        <w:rPr>
          <w:rFonts w:ascii="Gandhari Unicode" w:hAnsi="Gandhari Unicode"/>
          <w:lang w:val="en-GB"/>
        </w:rPr>
        <w:t>have to</w:t>
      </w:r>
      <w:proofErr w:type="gramEnd"/>
      <w:r>
        <w:rPr>
          <w:rFonts w:ascii="Gandhari Unicode" w:hAnsi="Gandhari Unicode"/>
          <w:lang w:val="en-GB"/>
        </w:rPr>
        <w:t xml:space="preserve"> read n.pl. here or the "modern" adjective form is hard to determine.</w:t>
      </w:r>
    </w:p>
  </w:footnote>
  <w:footnote w:id="7">
    <w:p w14:paraId="40F55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the plant </w:t>
      </w:r>
      <w:proofErr w:type="spellStart"/>
      <w:r>
        <w:rPr>
          <w:rFonts w:ascii="Gandhari Unicode" w:hAnsi="Gandhari Unicode"/>
          <w:lang w:val="en-GB"/>
        </w:rPr>
        <w:t>Neruñci</w:t>
      </w:r>
      <w:proofErr w:type="spellEnd"/>
      <w:r>
        <w:rPr>
          <w:rFonts w:ascii="Gandhari Unicode" w:hAnsi="Gandhari Unicode"/>
          <w:lang w:val="en-GB"/>
        </w:rPr>
        <w:t xml:space="preserve"> (whatever it is) might not be chance. There seems to be a connection between </w:t>
      </w:r>
      <w:proofErr w:type="spellStart"/>
      <w:r>
        <w:rPr>
          <w:rFonts w:ascii="Gandhari Unicode" w:hAnsi="Gandhari Unicode"/>
          <w:lang w:val="en-GB"/>
        </w:rPr>
        <w:t>Neruñci</w:t>
      </w:r>
      <w:proofErr w:type="spellEnd"/>
      <w:r>
        <w:rPr>
          <w:rFonts w:ascii="Gandhari Unicode" w:hAnsi="Gandhari Unicode"/>
          <w:lang w:val="en-GB"/>
        </w:rPr>
        <w:t xml:space="preserve"> and physical love; cf. KT 315 where HER shoulders are likened to it, while HE is compared with the sun.</w:t>
      </w:r>
    </w:p>
  </w:footnote>
  <w:footnote w:id="8">
    <w:p w14:paraId="1E24D3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nāṭṭar</w:t>
      </w:r>
      <w:proofErr w:type="spellEnd"/>
      <w:r>
        <w:rPr>
          <w:rFonts w:ascii="Gandhari Unicode" w:hAnsi="Gandhari Unicode"/>
          <w:lang w:val="en-GB"/>
        </w:rPr>
        <w:t xml:space="preserve">, in contradistinction to the frequent </w:t>
      </w:r>
      <w:proofErr w:type="spellStart"/>
      <w:r>
        <w:rPr>
          <w:rFonts w:ascii="Gandhari Unicode" w:hAnsi="Gandhari Unicode"/>
          <w:i/>
          <w:lang w:val="en-GB"/>
        </w:rPr>
        <w:t>nāṭaṉ</w:t>
      </w:r>
      <w:proofErr w:type="spellEnd"/>
      <w:r>
        <w:rPr>
          <w:rFonts w:ascii="Gandhari Unicode" w:hAnsi="Gandhari Unicode"/>
          <w:lang w:val="en-GB"/>
        </w:rPr>
        <w:t xml:space="preserve">, is not to be understood as a lexicalised pronominal noun, but as a denominative, meaning "one who [temporarily dwells] in a land (see also </w:t>
      </w:r>
      <w:proofErr w:type="spellStart"/>
      <w:r>
        <w:rPr>
          <w:rFonts w:ascii="Gandhari Unicode" w:hAnsi="Gandhari Unicode"/>
          <w:i/>
          <w:lang w:val="en-GB"/>
        </w:rPr>
        <w:t>nāṭṭār</w:t>
      </w:r>
      <w:proofErr w:type="spellEnd"/>
      <w:r>
        <w:rPr>
          <w:rFonts w:ascii="Gandhari Unicode" w:hAnsi="Gandhari Unicode"/>
          <w:lang w:val="en-GB"/>
        </w:rPr>
        <w:t xml:space="preserve"> KT 228.5).</w:t>
      </w:r>
    </w:p>
  </w:footnote>
  <w:footnote w:id="9">
    <w:p w14:paraId="05D714E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pariyaleṉ</w:t>
      </w:r>
      <w:proofErr w:type="spellEnd"/>
      <w:r>
        <w:rPr>
          <w:rFonts w:ascii="Gandhari Unicode" w:hAnsi="Gandhari Unicode"/>
          <w:lang w:val="en-GB"/>
        </w:rPr>
        <w:t xml:space="preserve"> is a semantically and morphologically ambiguous form. It can either be 1</w:t>
      </w:r>
      <w:r>
        <w:rPr>
          <w:rFonts w:ascii="Gandhari Unicode" w:hAnsi="Gandhari Unicode"/>
          <w:vertAlign w:val="superscript"/>
          <w:lang w:val="en-GB"/>
        </w:rPr>
        <w:t>st</w:t>
      </w:r>
      <w:r>
        <w:rPr>
          <w:rFonts w:ascii="Gandhari Unicode" w:hAnsi="Gandhari Unicode"/>
          <w:lang w:val="en-GB"/>
        </w:rPr>
        <w:t xml:space="preserve"> sg. neg. of the root </w:t>
      </w:r>
      <w:proofErr w:type="spellStart"/>
      <w:r>
        <w:rPr>
          <w:rFonts w:ascii="Gandhari Unicode" w:hAnsi="Gandhari Unicode"/>
          <w:i/>
          <w:lang w:val="en-GB"/>
        </w:rPr>
        <w:t>pari-tal</w:t>
      </w:r>
      <w:proofErr w:type="spellEnd"/>
      <w:r>
        <w:rPr>
          <w:rFonts w:ascii="Gandhari Unicode" w:hAnsi="Gandhari Unicode"/>
          <w:lang w:val="en-GB"/>
        </w:rPr>
        <w:t xml:space="preserve"> or 1</w:t>
      </w:r>
      <w:r>
        <w:rPr>
          <w:rFonts w:ascii="Gandhari Unicode" w:hAnsi="Gandhari Unicode"/>
          <w:vertAlign w:val="superscript"/>
          <w:lang w:val="en-GB"/>
        </w:rPr>
        <w:t>st</w:t>
      </w:r>
      <w:r>
        <w:rPr>
          <w:rFonts w:ascii="Gandhari Unicode" w:hAnsi="Gandhari Unicode"/>
          <w:lang w:val="en-GB"/>
        </w:rPr>
        <w:t xml:space="preserve"> sg. denominative of the verbal noun </w:t>
      </w:r>
      <w:proofErr w:type="spellStart"/>
      <w:r>
        <w:rPr>
          <w:rFonts w:ascii="Gandhari Unicode" w:hAnsi="Gandhari Unicode"/>
          <w:i/>
          <w:lang w:val="en-GB"/>
        </w:rPr>
        <w:t>pariyal</w:t>
      </w:r>
      <w:proofErr w:type="spellEnd"/>
      <w:r>
        <w:rPr>
          <w:rFonts w:ascii="Gandhari Unicode" w:hAnsi="Gandhari Unicode"/>
          <w:lang w:val="en-GB"/>
        </w:rPr>
        <w:t xml:space="preserve">. The verb </w:t>
      </w:r>
      <w:proofErr w:type="spellStart"/>
      <w:r>
        <w:rPr>
          <w:rFonts w:ascii="Gandhari Unicode" w:hAnsi="Gandhari Unicode"/>
          <w:i/>
          <w:lang w:val="en-GB"/>
        </w:rPr>
        <w:t>pari</w:t>
      </w:r>
      <w:proofErr w:type="spellEnd"/>
      <w:r>
        <w:rPr>
          <w:rFonts w:ascii="Gandhari Unicode" w:hAnsi="Gandhari Unicode"/>
          <w:lang w:val="en-GB"/>
        </w:rPr>
        <w:t xml:space="preserve"> is split in DEDR into several homonyms, among which at least DEDR 3964 "to be affectionate" and 3965 "to be troubled, distressed, suffer" are possible. In other words, we have several possible statements (6b-d), and perhaps such an emotive elusiveness is precisely what is intended here.</w:t>
      </w:r>
    </w:p>
  </w:footnote>
  <w:footnote w:id="10">
    <w:p w14:paraId="274A17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orīi</w:t>
      </w:r>
      <w:proofErr w:type="spellEnd"/>
      <w:r>
        <w:rPr>
          <w:rFonts w:ascii="Gandhari Unicode" w:hAnsi="Gandhari Unicode"/>
          <w:i/>
          <w:lang w:val="en-GB"/>
        </w:rPr>
        <w:t xml:space="preserve"> </w:t>
      </w:r>
      <w:proofErr w:type="spellStart"/>
      <w:r>
        <w:rPr>
          <w:rFonts w:ascii="Gandhari Unicode" w:hAnsi="Gandhari Unicode"/>
          <w:i/>
          <w:lang w:val="en-GB"/>
        </w:rPr>
        <w:t>oḻukum</w:t>
      </w:r>
      <w:proofErr w:type="spellEnd"/>
      <w:r>
        <w:rPr>
          <w:rFonts w:ascii="Gandhari Unicode" w:hAnsi="Gandhari Unicode"/>
          <w:lang w:val="en-GB"/>
        </w:rPr>
        <w:t xml:space="preserve">: is this to be understood as a coordination ("who abandons [me and] goes") or does </w:t>
      </w:r>
      <w:proofErr w:type="spellStart"/>
      <w:r>
        <w:rPr>
          <w:rFonts w:ascii="Gandhari Unicode" w:hAnsi="Gandhari Unicode"/>
          <w:i/>
          <w:lang w:val="en-GB"/>
        </w:rPr>
        <w:t>oḻuku</w:t>
      </w:r>
      <w:proofErr w:type="spellEnd"/>
      <w:r>
        <w:rPr>
          <w:rFonts w:ascii="Gandhari Unicode" w:hAnsi="Gandhari Unicode"/>
          <w:lang w:val="en-GB"/>
        </w:rPr>
        <w:t xml:space="preserve"> function as an auxiliary of a continuous present? </w:t>
      </w:r>
      <w:proofErr w:type="gramStart"/>
      <w:r>
        <w:rPr>
          <w:rFonts w:ascii="Gandhari Unicode" w:hAnsi="Gandhari Unicode"/>
          <w:lang w:val="en-GB"/>
        </w:rPr>
        <w:t>Alternatively</w:t>
      </w:r>
      <w:proofErr w:type="gramEnd"/>
      <w:r>
        <w:rPr>
          <w:rFonts w:ascii="Gandhari Unicode" w:hAnsi="Gandhari Unicode"/>
          <w:lang w:val="en-GB"/>
        </w:rPr>
        <w:t xml:space="preserve"> it is possible to relate </w:t>
      </w:r>
      <w:proofErr w:type="spellStart"/>
      <w:r>
        <w:rPr>
          <w:rFonts w:ascii="Gandhari Unicode" w:hAnsi="Gandhari Unicode"/>
          <w:i/>
          <w:lang w:val="en-GB"/>
        </w:rPr>
        <w:t>oḻukum</w:t>
      </w:r>
      <w:proofErr w:type="spellEnd"/>
      <w:r>
        <w:rPr>
          <w:rFonts w:ascii="Gandhari Unicode" w:hAnsi="Gandhari Unicode"/>
          <w:lang w:val="en-GB"/>
        </w:rPr>
        <w:t xml:space="preserve"> to a second root </w:t>
      </w:r>
      <w:proofErr w:type="spellStart"/>
      <w:r>
        <w:rPr>
          <w:rFonts w:ascii="Gandhari Unicode" w:hAnsi="Gandhari Unicode"/>
          <w:i/>
          <w:lang w:val="en-GB"/>
        </w:rPr>
        <w:t>oḻuku-tal</w:t>
      </w:r>
      <w:proofErr w:type="spellEnd"/>
      <w:r>
        <w:rPr>
          <w:rFonts w:ascii="Gandhari Unicode" w:hAnsi="Gandhari Unicode"/>
          <w:lang w:val="en-GB"/>
        </w:rPr>
        <w:t xml:space="preserve"> "to act according to the law" (DEDR 1011), which would in quite well with the </w:t>
      </w:r>
      <w:proofErr w:type="spellStart"/>
      <w:r>
        <w:rPr>
          <w:rFonts w:ascii="Gandhari Unicode" w:hAnsi="Gandhari Unicode"/>
          <w:lang w:val="en-GB"/>
        </w:rPr>
        <w:t>topos</w:t>
      </w:r>
      <w:proofErr w:type="spellEnd"/>
      <w:r>
        <w:rPr>
          <w:rFonts w:ascii="Gandhari Unicode" w:hAnsi="Gandhari Unicode"/>
          <w:lang w:val="en-GB"/>
        </w:rPr>
        <w:t xml:space="preserve"> of HIS dutifully leaving HER (5b).</w:t>
      </w:r>
    </w:p>
  </w:footnote>
  <w:footnote w:id="11">
    <w:p w14:paraId="607614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kaṭavuḷ</w:t>
      </w:r>
      <w:proofErr w:type="spellEnd"/>
      <w:r>
        <w:rPr>
          <w:rFonts w:ascii="Gandhari Unicode" w:hAnsi="Gandhari Unicode"/>
          <w:i/>
          <w:lang w:val="en-GB"/>
        </w:rPr>
        <w:t xml:space="preserve"> </w:t>
      </w:r>
      <w:proofErr w:type="spellStart"/>
      <w:r>
        <w:rPr>
          <w:rFonts w:ascii="Gandhari Unicode" w:hAnsi="Gandhari Unicode"/>
          <w:i/>
          <w:lang w:val="en-GB"/>
        </w:rPr>
        <w:t>naṇṇiya</w:t>
      </w:r>
      <w:proofErr w:type="spellEnd"/>
      <w:r>
        <w:rPr>
          <w:rFonts w:ascii="Gandhari Unicode" w:hAnsi="Gandhari Unicode"/>
          <w:i/>
          <w:lang w:val="en-GB"/>
        </w:rPr>
        <w:t xml:space="preserve"> </w:t>
      </w:r>
      <w:proofErr w:type="spellStart"/>
      <w:r>
        <w:rPr>
          <w:rFonts w:ascii="Gandhari Unicode" w:hAnsi="Gandhari Unicode"/>
          <w:i/>
          <w:lang w:val="en-GB"/>
        </w:rPr>
        <w:t>pālōr</w:t>
      </w:r>
      <w:proofErr w:type="spellEnd"/>
      <w:r>
        <w:rPr>
          <w:rFonts w:ascii="Gandhari Unicode" w:hAnsi="Gandhari Unicode"/>
          <w:lang w:val="en-GB"/>
        </w:rPr>
        <w:t xml:space="preserve">: this phrase is sociologically difficult. The verb </w:t>
      </w:r>
      <w:proofErr w:type="spellStart"/>
      <w:r>
        <w:rPr>
          <w:rFonts w:ascii="Gandhari Unicode" w:hAnsi="Gandhari Unicode"/>
          <w:i/>
          <w:lang w:val="en-GB"/>
        </w:rPr>
        <w:t>naṇṇu-tal</w:t>
      </w:r>
      <w:proofErr w:type="spellEnd"/>
      <w:r>
        <w:rPr>
          <w:rFonts w:ascii="Gandhari Unicode" w:hAnsi="Gandhari Unicode"/>
          <w:lang w:val="en-GB"/>
        </w:rPr>
        <w:t xml:space="preserve"> usually denotes a </w:t>
      </w:r>
      <w:proofErr w:type="spellStart"/>
      <w:r>
        <w:rPr>
          <w:rFonts w:ascii="Gandhari Unicode" w:hAnsi="Gandhari Unicode"/>
          <w:lang w:val="en-GB"/>
        </w:rPr>
        <w:t>spacial</w:t>
      </w:r>
      <w:proofErr w:type="spellEnd"/>
      <w:r>
        <w:rPr>
          <w:rFonts w:ascii="Gandhari Unicode" w:hAnsi="Gandhari Unicode"/>
          <w:lang w:val="en-GB"/>
        </w:rPr>
        <w:t xml:space="preserve"> situation of something (as to be seen in line 3, </w:t>
      </w:r>
      <w:proofErr w:type="spellStart"/>
      <w:r>
        <w:rPr>
          <w:rFonts w:ascii="Gandhari Unicode" w:hAnsi="Gandhari Unicode"/>
          <w:i/>
          <w:lang w:val="en-GB"/>
        </w:rPr>
        <w:t>naṇṇu</w:t>
      </w:r>
      <w:proofErr w:type="spellEnd"/>
      <w:r>
        <w:rPr>
          <w:rFonts w:ascii="Gandhari Unicode" w:hAnsi="Gandhari Unicode"/>
          <w:i/>
          <w:lang w:val="en-GB"/>
        </w:rPr>
        <w:t xml:space="preserve"> </w:t>
      </w:r>
      <w:proofErr w:type="spellStart"/>
      <w:r>
        <w:rPr>
          <w:rFonts w:ascii="Gandhari Unicode" w:hAnsi="Gandhari Unicode"/>
          <w:i/>
          <w:lang w:val="en-GB"/>
        </w:rPr>
        <w:t>vaḻi</w:t>
      </w:r>
      <w:proofErr w:type="spellEnd"/>
      <w:r>
        <w:rPr>
          <w:rFonts w:ascii="Gandhari Unicode" w:hAnsi="Gandhari Unicode"/>
          <w:lang w:val="en-GB"/>
        </w:rPr>
        <w:t>). Here it must be used in a transferred sense. So literally the phrase might mean "one (h.)/those whose fate is attached to god". Does this refer to someone who has given up worldly attachments?</w:t>
      </w:r>
    </w:p>
  </w:footnote>
  <w:footnote w:id="12">
    <w:p w14:paraId="2D05E6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malai </w:t>
      </w:r>
      <w:proofErr w:type="spellStart"/>
      <w:r>
        <w:rPr>
          <w:rFonts w:ascii="Gandhari Unicode" w:hAnsi="Gandhari Unicode"/>
          <w:i/>
          <w:lang w:val="en-GB"/>
        </w:rPr>
        <w:t>iṭaiyiṭṭa</w:t>
      </w:r>
      <w:proofErr w:type="spellEnd"/>
      <w:r>
        <w:rPr>
          <w:rFonts w:ascii="Gandhari Unicode" w:hAnsi="Gandhari Unicode"/>
          <w:lang w:val="en-GB"/>
        </w:rPr>
        <w:t xml:space="preserve"> literally presumably refers to mountains which are set between HER place and his country. The TL lexicalises </w:t>
      </w:r>
      <w:proofErr w:type="spellStart"/>
      <w:r>
        <w:rPr>
          <w:rFonts w:ascii="Gandhari Unicode" w:hAnsi="Gandhari Unicode"/>
          <w:i/>
          <w:lang w:val="en-GB"/>
        </w:rPr>
        <w:t>iṭaiyiṭu</w:t>
      </w:r>
      <w:proofErr w:type="spellEnd"/>
      <w:r>
        <w:rPr>
          <w:rFonts w:ascii="Gandhari Unicode" w:hAnsi="Gandhari Unicode"/>
          <w:lang w:val="en-GB"/>
        </w:rPr>
        <w:t xml:space="preserve"> as "to intervene; to interpose".</w:t>
      </w:r>
    </w:p>
  </w:footnote>
  <w:footnote w:id="13">
    <w:p w14:paraId="565F3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reading here is </w:t>
      </w:r>
      <w:proofErr w:type="spellStart"/>
      <w:r>
        <w:rPr>
          <w:rFonts w:ascii="Gandhari Unicode" w:hAnsi="Gandhari Unicode"/>
          <w:i/>
          <w:lang w:val="en-GB"/>
        </w:rPr>
        <w:t>eṉpar</w:t>
      </w:r>
      <w:proofErr w:type="spellEnd"/>
      <w:r>
        <w:rPr>
          <w:rFonts w:ascii="Gandhari Unicode" w:hAnsi="Gandhari Unicode"/>
          <w:i/>
          <w:lang w:val="en-GB"/>
        </w:rPr>
        <w:t>.</w:t>
      </w:r>
      <w:r>
        <w:rPr>
          <w:rFonts w:ascii="Gandhari Unicode" w:hAnsi="Gandhari Unicode"/>
          <w:lang w:val="en-GB"/>
        </w:rPr>
        <w:t xml:space="preserve"> </w:t>
      </w:r>
      <w:proofErr w:type="spellStart"/>
      <w:r>
        <w:rPr>
          <w:rFonts w:ascii="Gandhari Unicode" w:hAnsi="Gandhari Unicode"/>
          <w:i/>
          <w:lang w:val="en-GB"/>
        </w:rPr>
        <w:t>eṉpa</w:t>
      </w:r>
      <w:proofErr w:type="spellEnd"/>
      <w:r>
        <w:rPr>
          <w:rFonts w:ascii="Gandhari Unicode" w:hAnsi="Gandhari Unicode"/>
          <w:i/>
          <w:lang w:val="en-GB"/>
        </w:rPr>
        <w:t xml:space="preserve"> </w:t>
      </w:r>
      <w:r>
        <w:rPr>
          <w:rFonts w:ascii="Gandhari Unicode" w:hAnsi="Gandhari Unicode"/>
          <w:lang w:val="en-GB"/>
        </w:rPr>
        <w:t xml:space="preserve">is the common word for sayings that are general in status (as well as the formulaic variant, in this context; cf. KT 136); is </w:t>
      </w:r>
      <w:proofErr w:type="spellStart"/>
      <w:r>
        <w:rPr>
          <w:rFonts w:ascii="Gandhari Unicode" w:hAnsi="Gandhari Unicode"/>
          <w:i/>
          <w:lang w:val="en-GB"/>
        </w:rPr>
        <w:t>eṉpar</w:t>
      </w:r>
      <w:proofErr w:type="spellEnd"/>
      <w:r>
        <w:rPr>
          <w:rFonts w:ascii="Gandhari Unicode" w:hAnsi="Gandhari Unicode"/>
          <w:lang w:val="en-GB"/>
        </w:rPr>
        <w:t xml:space="preserve"> to supposed to be referring to a particular person (or persons)?</w:t>
      </w:r>
    </w:p>
  </w:footnote>
  <w:footnote w:id="14">
    <w:p w14:paraId="1EF839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niṉaiyiṉ</w:t>
      </w:r>
      <w:proofErr w:type="spellEnd"/>
      <w:r>
        <w:rPr>
          <w:rFonts w:ascii="Gandhari Unicode" w:hAnsi="Gandhari Unicode"/>
          <w:lang w:val="en-GB"/>
        </w:rPr>
        <w:t>: Srin. considers the possibility of taking this as a reference to an actual situation: "when [I] think of [it] (i.e. the last time it happened to me, that is, the last meeting with HER)" ...</w:t>
      </w:r>
    </w:p>
  </w:footnote>
  <w:footnote w:id="15">
    <w:p w14:paraId="33B367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taivantāṅku</w:t>
      </w:r>
      <w:proofErr w:type="spellEnd"/>
      <w:r>
        <w:rPr>
          <w:rFonts w:ascii="Gandhari Unicode" w:hAnsi="Gandhari Unicode"/>
          <w:lang w:val="en-GB"/>
        </w:rPr>
        <w:t>: the expression is semantically slightly puzzling. Perhaps the implication is that the old cow does not longer have strong teeth to graze normally, but that with young and tender grass even it is able to hold a feast.</w:t>
      </w:r>
    </w:p>
  </w:footnote>
  <w:footnote w:id="16">
    <w:p w14:paraId="04A97B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proofErr w:type="spellStart"/>
      <w:r>
        <w:rPr>
          <w:rFonts w:ascii="Gandhari Unicode" w:hAnsi="Gandhari Unicode"/>
          <w:i/>
          <w:lang w:val="en-GB"/>
        </w:rPr>
        <w:t>kiḷavi</w:t>
      </w:r>
      <w:proofErr w:type="spellEnd"/>
      <w:r>
        <w:rPr>
          <w:rFonts w:ascii="Gandhari Unicode" w:hAnsi="Gandhari Unicode"/>
          <w:i/>
          <w:lang w:val="en-GB"/>
        </w:rPr>
        <w:t xml:space="preserve"> </w:t>
      </w:r>
      <w:r>
        <w:rPr>
          <w:rFonts w:ascii="Gandhari Unicode" w:hAnsi="Gandhari Unicode"/>
          <w:lang w:val="en-GB"/>
        </w:rPr>
        <w:t>opts for an address of man to man, but the vocative at the end of the poem is not conclusive in this respect, since also HER shoulders are often called "big" or "broad".</w:t>
      </w:r>
    </w:p>
  </w:footnote>
  <w:footnote w:id="17">
    <w:p w14:paraId="74EFE9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most obvious meaning of </w:t>
      </w:r>
      <w:proofErr w:type="spellStart"/>
      <w:r>
        <w:rPr>
          <w:rFonts w:ascii="Gandhari Unicode" w:hAnsi="Gandhari Unicode"/>
          <w:i/>
          <w:lang w:val="en-GB"/>
        </w:rPr>
        <w:t>paṭai</w:t>
      </w:r>
      <w:proofErr w:type="spellEnd"/>
      <w:r>
        <w:rPr>
          <w:rFonts w:ascii="Gandhari Unicode" w:hAnsi="Gandhari Unicode"/>
          <w:lang w:val="en-GB"/>
        </w:rPr>
        <w:t xml:space="preserve"> is "weapon" (= DEDR 3860), thus in KT 333.1 and 350.6. But in the context with horses and chariots it quite often rather refers to the horse’s gear, perhaps the "harness", and it often </w:t>
      </w:r>
      <w:proofErr w:type="gramStart"/>
      <w:r>
        <w:rPr>
          <w:rFonts w:ascii="Gandhari Unicode" w:hAnsi="Gandhari Unicode"/>
          <w:lang w:val="en-GB"/>
        </w:rPr>
        <w:t>is connected with</w:t>
      </w:r>
      <w:proofErr w:type="gramEnd"/>
      <w:r>
        <w:rPr>
          <w:rFonts w:ascii="Gandhari Unicode" w:hAnsi="Gandhari Unicode"/>
          <w:lang w:val="en-GB"/>
        </w:rPr>
        <w:t xml:space="preserve"> gold (cf. NA 361.3, AN 114.16, 124.9, 400.11). Since here the horses are not mentioned, but just the chariot, the phrase remains ambiguous.</w:t>
      </w:r>
    </w:p>
  </w:footnote>
  <w:footnote w:id="18">
    <w:p w14:paraId="32CF27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proofErr w:type="spellStart"/>
      <w:r>
        <w:rPr>
          <w:rFonts w:ascii="Gandhari Unicode" w:hAnsi="Gandhari Unicode"/>
          <w:i/>
          <w:lang w:val="en-GB"/>
        </w:rPr>
        <w:t>iṭu-tal</w:t>
      </w:r>
      <w:proofErr w:type="spellEnd"/>
      <w:r>
        <w:rPr>
          <w:rFonts w:ascii="Gandhari Unicode" w:hAnsi="Gandhari Unicode"/>
          <w:lang w:val="en-GB"/>
        </w:rPr>
        <w:t xml:space="preserve"> is transitive, the phrase </w:t>
      </w:r>
      <w:proofErr w:type="spellStart"/>
      <w:r>
        <w:rPr>
          <w:rFonts w:ascii="Gandhari Unicode" w:hAnsi="Gandhari Unicode"/>
          <w:i/>
          <w:lang w:val="en-GB"/>
        </w:rPr>
        <w:t>iṭu</w:t>
      </w:r>
      <w:proofErr w:type="spellEnd"/>
      <w:r>
        <w:rPr>
          <w:rFonts w:ascii="Gandhari Unicode" w:hAnsi="Gandhari Unicode"/>
          <w:i/>
          <w:lang w:val="en-GB"/>
        </w:rPr>
        <w:t xml:space="preserve"> </w:t>
      </w:r>
      <w:proofErr w:type="spellStart"/>
      <w:r>
        <w:rPr>
          <w:rFonts w:ascii="Gandhari Unicode" w:hAnsi="Gandhari Unicode"/>
          <w:i/>
          <w:lang w:val="en-GB"/>
        </w:rPr>
        <w:t>maṇal</w:t>
      </w:r>
      <w:proofErr w:type="spellEnd"/>
      <w:r>
        <w:rPr>
          <w:rFonts w:ascii="Gandhari Unicode" w:hAnsi="Gandhari Unicode"/>
          <w:lang w:val="en-GB"/>
        </w:rPr>
        <w:t xml:space="preserve"> must be understood as elliptical: "sand deposited [by the sea]".</w:t>
      </w:r>
    </w:p>
  </w:footnote>
  <w:footnote w:id="19">
    <w:p w14:paraId="5035A4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nivantu</w:t>
      </w:r>
      <w:proofErr w:type="spellEnd"/>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departure of the white chariot is compared to the ascent of the bird?</w:t>
      </w:r>
    </w:p>
  </w:footnote>
  <w:footnote w:id="20">
    <w:p w14:paraId="34FF5B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follows exclusively C2, and it is true that in the context of an honorific imperative one would expect a vocative in the 2</w:t>
      </w:r>
      <w:r>
        <w:rPr>
          <w:rFonts w:ascii="Gandhari Unicode" w:hAnsi="Gandhari Unicode"/>
          <w:vertAlign w:val="superscript"/>
          <w:lang w:val="en-GB"/>
        </w:rPr>
        <w:t>nd</w:t>
      </w:r>
      <w:r>
        <w:rPr>
          <w:rFonts w:ascii="Gandhari Unicode" w:hAnsi="Gandhari Unicode"/>
          <w:lang w:val="en-GB"/>
        </w:rPr>
        <w:t xml:space="preserve"> person plural.</w:t>
      </w:r>
    </w:p>
  </w:footnote>
  <w:footnote w:id="21">
    <w:p w14:paraId="43769A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sentence border might be open to discussion here. From parallels such as KT 212.4 one would expect that the sentence does not end with </w:t>
      </w:r>
      <w:proofErr w:type="spellStart"/>
      <w:r>
        <w:rPr>
          <w:rFonts w:ascii="Gandhari Unicode" w:hAnsi="Gandhari Unicode"/>
          <w:i/>
          <w:lang w:val="en-GB"/>
        </w:rPr>
        <w:t>aritē</w:t>
      </w:r>
      <w:proofErr w:type="spellEnd"/>
      <w:r>
        <w:rPr>
          <w:rFonts w:ascii="Gandhari Unicode" w:hAnsi="Gandhari Unicode"/>
          <w:i/>
          <w:lang w:val="en-GB"/>
        </w:rPr>
        <w:t>.</w:t>
      </w:r>
      <w:r>
        <w:rPr>
          <w:rFonts w:ascii="Gandhari Unicode" w:hAnsi="Gandhari Unicode"/>
          <w:lang w:val="en-GB"/>
        </w:rPr>
        <w:t xml:space="preserve"> If it does, </w:t>
      </w:r>
      <w:proofErr w:type="spellStart"/>
      <w:r>
        <w:rPr>
          <w:rFonts w:ascii="Gandhari Unicode" w:hAnsi="Gandhari Unicode"/>
          <w:i/>
          <w:lang w:val="en-GB"/>
        </w:rPr>
        <w:t>uṟaivu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subject, as above, which makes perfect sense: staying together is difficult since HE has to leave HER after each meeting. But we could also be dealing with an open-ended anteposition of predicate, that is, </w:t>
      </w:r>
      <w:proofErr w:type="spellStart"/>
      <w:r>
        <w:rPr>
          <w:rFonts w:ascii="Gandhari Unicode" w:hAnsi="Gandhari Unicode"/>
          <w:i/>
          <w:lang w:val="en-GB"/>
        </w:rPr>
        <w:t>kāmam</w:t>
      </w:r>
      <w:proofErr w:type="spellEnd"/>
      <w:r>
        <w:rPr>
          <w:rFonts w:ascii="Gandhari Unicode" w:hAnsi="Gandhari Unicode"/>
          <w:lang w:val="en-GB"/>
        </w:rPr>
        <w:t xml:space="preserve"> is the subject as in 4+5b, which would change the message considerably: at first sight SHE is pleasing, but on closer acquaintance she turns out to be fickle, and so desire is something, after all, better to be avoided.</w:t>
      </w:r>
    </w:p>
  </w:footnote>
  <w:footnote w:id="22">
    <w:p w14:paraId="38007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ceppiṉam</w:t>
      </w:r>
      <w:proofErr w:type="spellEnd"/>
      <w:r>
        <w:rPr>
          <w:rFonts w:ascii="Gandhari Unicode" w:hAnsi="Gandhari Unicode"/>
          <w:i/>
          <w:lang w:val="en-GB"/>
        </w:rPr>
        <w:t xml:space="preserve">, </w:t>
      </w:r>
      <w:r>
        <w:rPr>
          <w:rFonts w:ascii="Gandhari Unicode" w:hAnsi="Gandhari Unicode"/>
          <w:lang w:val="en-GB"/>
        </w:rPr>
        <w:t>1</w:t>
      </w:r>
      <w:r>
        <w:rPr>
          <w:rFonts w:ascii="Gandhari Unicode" w:hAnsi="Gandhari Unicode"/>
          <w:vertAlign w:val="superscript"/>
          <w:lang w:val="en-GB"/>
        </w:rPr>
        <w:t>st</w:t>
      </w:r>
      <w:r>
        <w:rPr>
          <w:rFonts w:ascii="Gandhari Unicode" w:hAnsi="Gandhari Unicode"/>
          <w:lang w:val="en-GB"/>
        </w:rPr>
        <w:t xml:space="preserve"> pl. p.a., that is, a </w:t>
      </w:r>
      <w:proofErr w:type="spellStart"/>
      <w:r>
        <w:rPr>
          <w:rFonts w:ascii="Gandhari Unicode" w:hAnsi="Gandhari Unicode"/>
          <w:i/>
          <w:lang w:val="en-GB"/>
        </w:rPr>
        <w:t>muṟṟeccam</w:t>
      </w:r>
      <w:proofErr w:type="spellEnd"/>
      <w:r>
        <w:rPr>
          <w:rFonts w:ascii="Gandhari Unicode" w:hAnsi="Gandhari Unicode"/>
          <w:lang w:val="en-GB"/>
        </w:rPr>
        <w:t xml:space="preserve">, in combination with a conditional a frequent figure. It </w:t>
      </w:r>
      <w:proofErr w:type="gramStart"/>
      <w:r>
        <w:rPr>
          <w:rFonts w:ascii="Gandhari Unicode" w:hAnsi="Gandhari Unicode"/>
          <w:lang w:val="en-GB"/>
        </w:rPr>
        <w:t>has to</w:t>
      </w:r>
      <w:proofErr w:type="gramEnd"/>
      <w:r>
        <w:rPr>
          <w:rFonts w:ascii="Gandhari Unicode" w:hAnsi="Gandhari Unicode"/>
          <w:lang w:val="en-GB"/>
        </w:rPr>
        <w:t xml:space="preserve"> be taken as subject of </w:t>
      </w:r>
      <w:proofErr w:type="spellStart"/>
      <w:r>
        <w:rPr>
          <w:rFonts w:ascii="Gandhari Unicode" w:hAnsi="Gandhari Unicode"/>
          <w:i/>
          <w:lang w:val="en-GB"/>
        </w:rPr>
        <w:t>celiṉē</w:t>
      </w:r>
      <w:proofErr w:type="spellEnd"/>
      <w:r>
        <w:rPr>
          <w:rFonts w:ascii="Gandhari Unicode" w:hAnsi="Gandhari Unicode"/>
          <w:lang w:val="en-GB"/>
        </w:rPr>
        <w:t>, that is, literally, "if we go as those who have spoken [to her]".</w:t>
      </w:r>
    </w:p>
  </w:footnote>
  <w:footnote w:id="23">
    <w:p w14:paraId="04E247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connection of the first line with the rest is a problem. To me it seems most meaningful to take the </w:t>
      </w:r>
      <w:proofErr w:type="spellStart"/>
      <w:r>
        <w:rPr>
          <w:rFonts w:ascii="Gandhari Unicode" w:hAnsi="Gandhari Unicode"/>
          <w:i/>
          <w:lang w:val="en-GB"/>
        </w:rPr>
        <w:t>eṉṟu</w:t>
      </w:r>
      <w:proofErr w:type="spellEnd"/>
      <w:r>
        <w:rPr>
          <w:rFonts w:ascii="Gandhari Unicode" w:hAnsi="Gandhari Unicode"/>
          <w:lang w:val="en-GB"/>
        </w:rPr>
        <w:t xml:space="preserve"> at the end of the line not as a mere quotative particle, but as semantically strong and having as a subject the man who is said to have gone in the last line. Then we have the </w:t>
      </w:r>
      <w:proofErr w:type="spellStart"/>
      <w:r>
        <w:rPr>
          <w:rFonts w:ascii="Gandhari Unicode" w:hAnsi="Gandhari Unicode"/>
          <w:lang w:val="en-GB"/>
        </w:rPr>
        <w:t>topos</w:t>
      </w:r>
      <w:proofErr w:type="spellEnd"/>
      <w:r>
        <w:rPr>
          <w:rFonts w:ascii="Gandhari Unicode" w:hAnsi="Gandhari Unicode"/>
          <w:lang w:val="en-GB"/>
        </w:rPr>
        <w:t xml:space="preserve"> of HIS going away without giving HER notice (because she would try to stop him), and the </w:t>
      </w:r>
      <w:proofErr w:type="spellStart"/>
      <w:r>
        <w:rPr>
          <w:rFonts w:ascii="Gandhari Unicode" w:hAnsi="Gandhari Unicode"/>
          <w:i/>
          <w:lang w:val="en-GB"/>
        </w:rPr>
        <w:t>ārvalar</w:t>
      </w:r>
      <w:proofErr w:type="spellEnd"/>
      <w:r>
        <w:rPr>
          <w:rFonts w:ascii="Gandhari Unicode" w:hAnsi="Gandhari Unicode"/>
          <w:lang w:val="en-GB"/>
        </w:rPr>
        <w:t xml:space="preserve"> are those who bring the news that he has gone, having decided not to inform her in advance.</w:t>
      </w:r>
    </w:p>
  </w:footnote>
  <w:footnote w:id="24">
    <w:p w14:paraId="77DD76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of the last line is not easy. There is no finite verb, so we </w:t>
      </w:r>
      <w:proofErr w:type="gramStart"/>
      <w:r>
        <w:rPr>
          <w:rFonts w:ascii="Gandhari Unicode" w:hAnsi="Gandhari Unicode"/>
          <w:lang w:val="en-GB"/>
        </w:rPr>
        <w:t>have to</w:t>
      </w:r>
      <w:proofErr w:type="gramEnd"/>
      <w:r>
        <w:rPr>
          <w:rFonts w:ascii="Gandhari Unicode" w:hAnsi="Gandhari Unicode"/>
          <w:lang w:val="en-GB"/>
        </w:rPr>
        <w:t xml:space="preserve"> take </w:t>
      </w:r>
      <w:proofErr w:type="spellStart"/>
      <w:r>
        <w:rPr>
          <w:rFonts w:ascii="Gandhari Unicode" w:hAnsi="Gandhari Unicode"/>
          <w:i/>
          <w:lang w:val="en-GB"/>
        </w:rPr>
        <w:t>palar</w:t>
      </w:r>
      <w:proofErr w:type="spellEnd"/>
      <w:r>
        <w:rPr>
          <w:rFonts w:ascii="Gandhari Unicode" w:hAnsi="Gandhari Unicode"/>
          <w:lang w:val="en-GB"/>
        </w:rPr>
        <w:t xml:space="preserve"> as a predicate noun. In the embedded sentence </w:t>
      </w:r>
      <w:proofErr w:type="spellStart"/>
      <w:proofErr w:type="gramStart"/>
      <w:r>
        <w:rPr>
          <w:rFonts w:ascii="Gandhari Unicode" w:hAnsi="Gandhari Unicode"/>
          <w:lang w:val="en-GB"/>
        </w:rPr>
        <w:t>too</w:t>
      </w:r>
      <w:proofErr w:type="spellEnd"/>
      <w:proofErr w:type="gramEnd"/>
      <w:r>
        <w:rPr>
          <w:rFonts w:ascii="Gandhari Unicode" w:hAnsi="Gandhari Unicode"/>
          <w:lang w:val="en-GB"/>
        </w:rPr>
        <w:t xml:space="preserve"> the finite verb is missing. </w:t>
      </w:r>
      <w:proofErr w:type="spellStart"/>
      <w:r>
        <w:rPr>
          <w:rFonts w:ascii="Gandhari Unicode" w:hAnsi="Gandhari Unicode"/>
          <w:lang w:val="en-GB"/>
        </w:rPr>
        <w:t>Cām</w:t>
      </w:r>
      <w:proofErr w:type="spellEnd"/>
      <w:r>
        <w:rPr>
          <w:rFonts w:ascii="Gandhari Unicode" w:hAnsi="Gandhari Unicode"/>
          <w:lang w:val="en-GB"/>
        </w:rPr>
        <w:t xml:space="preserve">. glosses the absolutive </w:t>
      </w:r>
      <w:proofErr w:type="spellStart"/>
      <w:r>
        <w:rPr>
          <w:rFonts w:ascii="Gandhari Unicode" w:hAnsi="Gandhari Unicode"/>
          <w:i/>
          <w:lang w:val="en-GB"/>
        </w:rPr>
        <w:t>ceṉṟu</w:t>
      </w:r>
      <w:proofErr w:type="spellEnd"/>
      <w:r>
        <w:rPr>
          <w:rFonts w:ascii="Gandhari Unicode" w:hAnsi="Gandhari Unicode"/>
          <w:lang w:val="en-GB"/>
        </w:rPr>
        <w:t xml:space="preserve"> with the finite form </w:t>
      </w:r>
      <w:proofErr w:type="spellStart"/>
      <w:r>
        <w:rPr>
          <w:rFonts w:ascii="Gandhari Unicode" w:hAnsi="Gandhari Unicode"/>
          <w:i/>
          <w:lang w:val="en-GB"/>
        </w:rPr>
        <w:t>ceṉṟār</w:t>
      </w:r>
      <w:proofErr w:type="spellEnd"/>
      <w:r>
        <w:rPr>
          <w:rFonts w:ascii="Gandhari Unicode" w:hAnsi="Gandhari Unicode"/>
          <w:lang w:val="en-GB"/>
        </w:rPr>
        <w:t xml:space="preserve">. Another possibility is to read </w:t>
      </w:r>
      <w:proofErr w:type="spellStart"/>
      <w:r>
        <w:rPr>
          <w:rFonts w:ascii="Gandhari Unicode" w:hAnsi="Gandhari Unicode"/>
          <w:i/>
          <w:lang w:val="en-GB"/>
        </w:rPr>
        <w:t>ceṉṟa</w:t>
      </w:r>
      <w:proofErr w:type="spellEnd"/>
      <w:r>
        <w:rPr>
          <w:rFonts w:ascii="Gandhari Unicode" w:hAnsi="Gandhari Unicode"/>
          <w:i/>
          <w:lang w:val="en-GB"/>
        </w:rPr>
        <w:t xml:space="preserve"> </w:t>
      </w:r>
      <w:proofErr w:type="spellStart"/>
      <w:r>
        <w:rPr>
          <w:rFonts w:ascii="Gandhari Unicode" w:hAnsi="Gandhari Unicode"/>
          <w:i/>
          <w:lang w:val="en-GB"/>
        </w:rPr>
        <w:t>ēṉa</w:t>
      </w:r>
      <w:proofErr w:type="spellEnd"/>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i.e. a finite verb in n.pl. and take </w:t>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aṭi</w:t>
      </w:r>
      <w:proofErr w:type="spellEnd"/>
      <w:r>
        <w:rPr>
          <w:rFonts w:ascii="Gandhari Unicode" w:hAnsi="Gandhari Unicode"/>
          <w:lang w:val="en-GB"/>
        </w:rPr>
        <w:t xml:space="preserve"> as the subject. In this case, however, one would expect </w:t>
      </w:r>
      <w:proofErr w:type="spellStart"/>
      <w:r>
        <w:rPr>
          <w:rFonts w:ascii="Gandhari Unicode" w:hAnsi="Gandhari Unicode"/>
          <w:i/>
          <w:lang w:val="en-GB"/>
        </w:rPr>
        <w:t>poṟippa</w:t>
      </w:r>
      <w:proofErr w:type="spellEnd"/>
      <w:r>
        <w:rPr>
          <w:rFonts w:ascii="Gandhari Unicode" w:hAnsi="Gandhari Unicode"/>
          <w:i/>
          <w:lang w:val="en-GB"/>
        </w:rPr>
        <w:t xml:space="preserve"> </w:t>
      </w:r>
      <w:proofErr w:type="spellStart"/>
      <w:r>
        <w:rPr>
          <w:rFonts w:ascii="Gandhari Unicode" w:hAnsi="Gandhari Unicode"/>
          <w:i/>
          <w:lang w:val="en-GB"/>
        </w:rPr>
        <w:t>tāay</w:t>
      </w:r>
      <w:proofErr w:type="spellEnd"/>
      <w:r>
        <w:rPr>
          <w:rFonts w:ascii="Gandhari Unicode" w:hAnsi="Gandhari Unicode"/>
          <w:lang w:val="en-GB"/>
        </w:rPr>
        <w:t xml:space="preserve"> to precede </w:t>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aṭi</w:t>
      </w:r>
      <w:proofErr w:type="spellEnd"/>
      <w:r>
        <w:rPr>
          <w:rFonts w:ascii="Gandhari Unicode" w:hAnsi="Gandhari Unicode"/>
          <w:lang w:val="en-GB"/>
        </w:rPr>
        <w:t xml:space="preserve">. The actual agent, the man, </w:t>
      </w:r>
      <w:proofErr w:type="gramStart"/>
      <w:r>
        <w:rPr>
          <w:rFonts w:ascii="Gandhari Unicode" w:hAnsi="Gandhari Unicode"/>
          <w:lang w:val="en-GB"/>
        </w:rPr>
        <w:t>has to</w:t>
      </w:r>
      <w:proofErr w:type="gramEnd"/>
      <w:r>
        <w:rPr>
          <w:rFonts w:ascii="Gandhari Unicode" w:hAnsi="Gandhari Unicode"/>
          <w:lang w:val="en-GB"/>
        </w:rPr>
        <w:t xml:space="preserve"> be complemented in either case.</w:t>
      </w:r>
    </w:p>
  </w:footnote>
  <w:footnote w:id="25">
    <w:p w14:paraId="061242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tāay</w:t>
      </w:r>
      <w:proofErr w:type="spellEnd"/>
      <w:r>
        <w:rPr>
          <w:rFonts w:ascii="Gandhari Unicode" w:hAnsi="Gandhari Unicode"/>
          <w:i/>
          <w:lang w:val="en-GB"/>
        </w:rPr>
        <w:t xml:space="preserve">: </w:t>
      </w:r>
      <w:proofErr w:type="spellStart"/>
      <w:r>
        <w:rPr>
          <w:rFonts w:ascii="Gandhari Unicode" w:hAnsi="Gandhari Unicode"/>
          <w:i/>
          <w:lang w:val="en-GB"/>
        </w:rPr>
        <w:t>tāvu-tal</w:t>
      </w:r>
      <w:proofErr w:type="spellEnd"/>
      <w:r>
        <w:rPr>
          <w:rFonts w:ascii="Gandhari Unicode" w:hAnsi="Gandhari Unicode"/>
          <w:lang w:val="en-GB"/>
        </w:rPr>
        <w:t xml:space="preserve"> is elsewhere used in the sense of "to spread", here "to leap over (from one thing to the other)" = "to set out"?</w:t>
      </w:r>
    </w:p>
  </w:footnote>
  <w:footnote w:id="26">
    <w:p w14:paraId="059864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koḷ</w:t>
      </w:r>
      <w:proofErr w:type="spellEnd"/>
      <w:r>
        <w:rPr>
          <w:rFonts w:ascii="Gandhari Unicode" w:hAnsi="Gandhari Unicode"/>
          <w:lang w:val="en-GB"/>
        </w:rPr>
        <w:t xml:space="preserve">: this is probably the perspective of the observer, "so that [one] takes it as loneliness" or "which [one] takes as loneliness" (thus also KT 279.3, 314.3; cf. KT 79.4 </w:t>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taru</w:t>
      </w:r>
      <w:proofErr w:type="spellEnd"/>
      <w:r>
        <w:rPr>
          <w:rFonts w:ascii="Gandhari Unicode" w:hAnsi="Gandhari Unicode"/>
          <w:lang w:val="en-GB"/>
        </w:rPr>
        <w:t xml:space="preserve"> and KT 174.1 </w:t>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uṟu</w:t>
      </w:r>
      <w:proofErr w:type="spellEnd"/>
      <w:r>
        <w:rPr>
          <w:rFonts w:ascii="Gandhari Unicode" w:hAnsi="Gandhari Unicode"/>
          <w:lang w:val="en-GB"/>
        </w:rPr>
        <w:t>).</w:t>
      </w:r>
    </w:p>
  </w:footnote>
  <w:footnote w:id="27">
    <w:p w14:paraId="4265688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statements in lines 1 and 5 and their relation to one another? Is line 1 meant generally, while line 5 names the special occasion of HER not being content with HIM? In any case </w:t>
      </w:r>
      <w:proofErr w:type="spellStart"/>
      <w:r>
        <w:rPr>
          <w:rFonts w:ascii="Gandhari Unicode" w:hAnsi="Gandhari Unicode"/>
          <w:i/>
          <w:lang w:val="en-GB"/>
        </w:rPr>
        <w:t>oṉṟu</w:t>
      </w:r>
      <w:proofErr w:type="spellEnd"/>
      <w:r>
        <w:rPr>
          <w:rFonts w:ascii="Gandhari Unicode" w:hAnsi="Gandhari Unicode"/>
          <w:lang w:val="en-GB"/>
        </w:rPr>
        <w:t xml:space="preserve"> remains mysterious, and </w:t>
      </w:r>
      <w:proofErr w:type="spellStart"/>
      <w:r>
        <w:rPr>
          <w:rFonts w:ascii="Gandhari Unicode" w:hAnsi="Gandhari Unicode"/>
          <w:lang w:val="en-GB"/>
        </w:rPr>
        <w:t>Cām</w:t>
      </w:r>
      <w:proofErr w:type="spellEnd"/>
      <w:r>
        <w:rPr>
          <w:rFonts w:ascii="Gandhari Unicode" w:hAnsi="Gandhari Unicode"/>
          <w:lang w:val="en-GB"/>
        </w:rPr>
        <w:t xml:space="preserve">.'s explanations that either a stranger has come to marry her or that he has failed to come to the appointed meeting, are pure speculation. And the </w:t>
      </w:r>
      <w:proofErr w:type="spellStart"/>
      <w:r>
        <w:rPr>
          <w:rFonts w:ascii="Gandhari Unicode" w:hAnsi="Gandhari Unicode"/>
          <w:i/>
          <w:lang w:val="en-GB"/>
        </w:rPr>
        <w:t>kiḷavi</w:t>
      </w:r>
      <w:proofErr w:type="spellEnd"/>
      <w:r>
        <w:rPr>
          <w:rFonts w:ascii="Gandhari Unicode" w:hAnsi="Gandhari Unicode"/>
          <w:lang w:val="en-GB"/>
        </w:rPr>
        <w:t xml:space="preserve"> does not even venture to give a solution.</w:t>
      </w:r>
    </w:p>
  </w:footnote>
  <w:footnote w:id="28">
    <w:p w14:paraId="47683A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niṉṟu</w:t>
      </w:r>
      <w:proofErr w:type="spellEnd"/>
      <w:r>
        <w:rPr>
          <w:rFonts w:ascii="Gandhari Unicode" w:hAnsi="Gandhari Unicode"/>
          <w:lang w:val="en-GB"/>
        </w:rPr>
        <w:t xml:space="preserve">? That even the women can now reach the branches now that the tree is </w:t>
      </w:r>
      <w:proofErr w:type="gramStart"/>
      <w:r>
        <w:rPr>
          <w:rFonts w:ascii="Gandhari Unicode" w:hAnsi="Gandhari Unicode"/>
          <w:lang w:val="en-GB"/>
        </w:rPr>
        <w:t>crushed?</w:t>
      </w:r>
      <w:proofErr w:type="gramEnd"/>
    </w:p>
  </w:footnote>
  <w:footnote w:id="29">
    <w:p w14:paraId="04A079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reason why </w:t>
      </w:r>
      <w:proofErr w:type="spellStart"/>
      <w:r>
        <w:rPr>
          <w:rFonts w:ascii="Gandhari Unicode" w:hAnsi="Gandhari Unicode"/>
          <w:lang w:val="en-GB"/>
        </w:rPr>
        <w:t>Cām</w:t>
      </w:r>
      <w:proofErr w:type="spellEnd"/>
      <w:r>
        <w:rPr>
          <w:rFonts w:ascii="Gandhari Unicode" w:hAnsi="Gandhari Unicode"/>
          <w:lang w:val="en-GB"/>
        </w:rPr>
        <w:t xml:space="preserve">. follows the reading only attested by C2 might be the description of the plant, </w:t>
      </w:r>
      <w:proofErr w:type="spellStart"/>
      <w:r>
        <w:rPr>
          <w:rFonts w:ascii="Gandhari Unicode" w:hAnsi="Gandhari Unicode"/>
          <w:i/>
          <w:iCs/>
          <w:lang w:val="en-GB"/>
        </w:rPr>
        <w:t>vetci</w:t>
      </w:r>
      <w:proofErr w:type="spellEnd"/>
      <w:r>
        <w:rPr>
          <w:rFonts w:ascii="Gandhari Unicode" w:hAnsi="Gandhari Unicode"/>
          <w:lang w:val="en-GB"/>
        </w:rPr>
        <w:t xml:space="preserve">: if the identification as Ixora coccinea is correct, it does not look as if the branches could have thorns. Similarly, in the beginning of the line he had probably chosen </w:t>
      </w:r>
      <w:proofErr w:type="spellStart"/>
      <w:r>
        <w:rPr>
          <w:rFonts w:ascii="Gandhari Unicode" w:hAnsi="Gandhari Unicode"/>
          <w:i/>
          <w:iCs/>
          <w:lang w:val="en-GB"/>
        </w:rPr>
        <w:t>kaṭaṟu</w:t>
      </w:r>
      <w:proofErr w:type="spellEnd"/>
      <w:r>
        <w:rPr>
          <w:rFonts w:ascii="Gandhari Unicode" w:hAnsi="Gandhari Unicode"/>
          <w:lang w:val="en-GB"/>
        </w:rPr>
        <w:t xml:space="preserve"> above </w:t>
      </w:r>
      <w:proofErr w:type="spellStart"/>
      <w:r>
        <w:rPr>
          <w:rFonts w:ascii="Gandhari Unicode" w:hAnsi="Gandhari Unicode"/>
          <w:i/>
          <w:iCs/>
          <w:lang w:val="en-GB"/>
        </w:rPr>
        <w:t>kaḷar</w:t>
      </w:r>
      <w:proofErr w:type="spellEnd"/>
      <w:r>
        <w:rPr>
          <w:rFonts w:ascii="Gandhari Unicode" w:hAnsi="Gandhari Unicode"/>
          <w:lang w:val="en-GB"/>
        </w:rPr>
        <w:t xml:space="preserve"> as a more likely place for this plant to grow.</w:t>
      </w:r>
    </w:p>
  </w:footnote>
  <w:footnote w:id="30">
    <w:p w14:paraId="1B6FB3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case of </w:t>
      </w:r>
      <w:proofErr w:type="spellStart"/>
      <w:r>
        <w:rPr>
          <w:rFonts w:ascii="Gandhari Unicode" w:hAnsi="Gandhari Unicode"/>
          <w:i/>
          <w:iCs/>
          <w:lang w:val="en-GB"/>
        </w:rPr>
        <w:t>naṇpu</w:t>
      </w:r>
      <w:proofErr w:type="spellEnd"/>
      <w:r>
        <w:rPr>
          <w:rFonts w:ascii="Gandhari Unicode" w:hAnsi="Gandhari Unicode"/>
          <w:lang w:val="en-GB"/>
        </w:rPr>
        <w:t xml:space="preserve"> or </w:t>
      </w:r>
      <w:proofErr w:type="spellStart"/>
      <w:r>
        <w:rPr>
          <w:rFonts w:ascii="Gandhari Unicode" w:hAnsi="Gandhari Unicode"/>
          <w:i/>
          <w:iCs/>
          <w:lang w:val="en-GB"/>
        </w:rPr>
        <w:t>naṭpu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evidently chooses the normal form over the rarer (though also familiar) one, although the main readings in all three </w:t>
      </w:r>
      <w:proofErr w:type="spellStart"/>
      <w:r>
        <w:rPr>
          <w:rFonts w:ascii="Gandhari Unicode" w:hAnsi="Gandhari Unicode"/>
          <w:lang w:val="en-GB"/>
        </w:rPr>
        <w:t>ms</w:t>
      </w:r>
      <w:proofErr w:type="spellEnd"/>
      <w:r>
        <w:rPr>
          <w:rFonts w:ascii="Gandhari Unicode" w:hAnsi="Gandhari Unicode"/>
          <w:lang w:val="en-GB"/>
        </w:rPr>
        <w:t xml:space="preserve">. lines support </w:t>
      </w:r>
      <w:proofErr w:type="spellStart"/>
      <w:r>
        <w:rPr>
          <w:rFonts w:ascii="Gandhari Unicode" w:hAnsi="Gandhari Unicode"/>
          <w:i/>
          <w:iCs/>
          <w:lang w:val="en-GB"/>
        </w:rPr>
        <w:t>naṇpu</w:t>
      </w:r>
      <w:proofErr w:type="spellEnd"/>
      <w:r>
        <w:rPr>
          <w:rFonts w:ascii="Gandhari Unicode" w:hAnsi="Gandhari Unicode"/>
          <w:lang w:val="en-GB"/>
        </w:rPr>
        <w:t>.</w:t>
      </w:r>
    </w:p>
  </w:footnote>
  <w:footnote w:id="31">
    <w:p w14:paraId="274359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said by </w:t>
      </w:r>
      <w:proofErr w:type="spellStart"/>
      <w:r>
        <w:rPr>
          <w:rFonts w:ascii="Gandhari Unicode" w:hAnsi="Gandhari Unicode"/>
          <w:i/>
          <w:lang w:val="en-GB"/>
        </w:rPr>
        <w:t>aṟam</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paṭṭa</w:t>
      </w:r>
      <w:proofErr w:type="spellEnd"/>
      <w:r>
        <w:rPr>
          <w:rFonts w:ascii="Gandhari Unicode" w:hAnsi="Gandhari Unicode"/>
          <w:lang w:val="en-GB"/>
        </w:rPr>
        <w:t xml:space="preserve"> with reference to a tree? It dutifully yields </w:t>
      </w:r>
      <w:proofErr w:type="gramStart"/>
      <w:r>
        <w:rPr>
          <w:rFonts w:ascii="Gandhari Unicode" w:hAnsi="Gandhari Unicode"/>
          <w:lang w:val="en-GB"/>
        </w:rPr>
        <w:t>fruit?</w:t>
      </w:r>
      <w:proofErr w:type="gramEnd"/>
      <w:r>
        <w:rPr>
          <w:rFonts w:ascii="Gandhari Unicode" w:hAnsi="Gandhari Unicode"/>
          <w:lang w:val="en-GB"/>
        </w:rPr>
        <w:t xml:space="preserve"> Or do we have to assume that it relates, in spite of being far separated </w:t>
      </w:r>
      <w:proofErr w:type="gramStart"/>
      <w:r>
        <w:rPr>
          <w:rFonts w:ascii="Gandhari Unicode" w:hAnsi="Gandhari Unicode"/>
          <w:lang w:val="en-GB"/>
        </w:rPr>
        <w:t>from it,</w:t>
      </w:r>
      <w:proofErr w:type="gramEnd"/>
      <w:r>
        <w:rPr>
          <w:rFonts w:ascii="Gandhari Unicode" w:hAnsi="Gandhari Unicode"/>
          <w:lang w:val="en-GB"/>
        </w:rPr>
        <w:t xml:space="preserve"> to the subject of the main sentence, </w:t>
      </w:r>
      <w:proofErr w:type="spellStart"/>
      <w:r>
        <w:rPr>
          <w:rFonts w:ascii="Gandhari Unicode" w:hAnsi="Gandhari Unicode"/>
          <w:i/>
          <w:lang w:val="en-GB"/>
        </w:rPr>
        <w:t>yām</w:t>
      </w:r>
      <w:proofErr w:type="spellEnd"/>
      <w:r>
        <w:rPr>
          <w:rFonts w:ascii="Gandhari Unicode" w:hAnsi="Gandhari Unicode"/>
          <w:lang w:val="en-GB"/>
        </w:rPr>
        <w:t xml:space="preserve">, (that is, a coordination with </w:t>
      </w:r>
      <w:proofErr w:type="spellStart"/>
      <w:r>
        <w:rPr>
          <w:rFonts w:ascii="Gandhari Unicode" w:hAnsi="Gandhari Unicode"/>
          <w:i/>
          <w:lang w:val="en-GB"/>
        </w:rPr>
        <w:t>iṟanta</w:t>
      </w:r>
      <w:proofErr w:type="spellEnd"/>
      <w:r>
        <w:rPr>
          <w:rFonts w:ascii="Gandhari Unicode" w:hAnsi="Gandhari Unicode"/>
          <w:lang w:val="en-GB"/>
        </w:rPr>
        <w:t xml:space="preserve">): "we, who have taken up duty [and] traverse ..."? But would we not, in this case, expect an absolutive? Or should we argue that the </w:t>
      </w:r>
      <w:proofErr w:type="spellStart"/>
      <w:r>
        <w:rPr>
          <w:rFonts w:ascii="Gandhari Unicode" w:hAnsi="Gandhari Unicode"/>
          <w:i/>
          <w:lang w:val="en-GB"/>
        </w:rPr>
        <w:t>peyareccam</w:t>
      </w:r>
      <w:proofErr w:type="spellEnd"/>
      <w:r>
        <w:rPr>
          <w:rFonts w:ascii="Gandhari Unicode" w:hAnsi="Gandhari Unicode"/>
          <w:lang w:val="en-GB"/>
        </w:rPr>
        <w:t xml:space="preserve"> on the one hand (which makes a natural relation with </w:t>
      </w:r>
      <w:proofErr w:type="spellStart"/>
      <w:r>
        <w:rPr>
          <w:rFonts w:ascii="Gandhari Unicode" w:hAnsi="Gandhari Unicode"/>
          <w:i/>
          <w:lang w:val="en-GB"/>
        </w:rPr>
        <w:t>nelli</w:t>
      </w:r>
      <w:proofErr w:type="spellEnd"/>
      <w:r>
        <w:rPr>
          <w:rFonts w:ascii="Gandhari Unicode" w:hAnsi="Gandhari Unicode"/>
          <w:lang w:val="en-GB"/>
        </w:rPr>
        <w:t xml:space="preserve">), and the exposed position at the beginning of the poem plus the word association with the behaviour of people on the other, point to a deliberate openness? T.V.G. explains it totally different, namely as Nelli trees planted out of piety, so that people walking in the wilderness would have at least the fruit to quench their thirst. In any case the problem seems to have been felt already somewhere in the process of transmission, as is shown by the variant </w:t>
      </w:r>
      <w:proofErr w:type="spellStart"/>
      <w:r>
        <w:rPr>
          <w:rFonts w:ascii="Gandhari Unicode" w:hAnsi="Gandhari Unicode"/>
          <w:i/>
          <w:lang w:val="en-GB"/>
        </w:rPr>
        <w:t>curantalai</w:t>
      </w:r>
      <w:proofErr w:type="spellEnd"/>
      <w:r>
        <w:rPr>
          <w:rFonts w:ascii="Gandhari Unicode" w:hAnsi="Gandhari Unicode"/>
          <w:lang w:val="en-GB"/>
        </w:rPr>
        <w:t xml:space="preserve">, which is unequivocally the </w:t>
      </w:r>
      <w:r>
        <w:rPr>
          <w:rFonts w:ascii="Gandhari Unicode" w:hAnsi="Gandhari Unicode"/>
          <w:i/>
          <w:lang w:val="en-GB"/>
        </w:rPr>
        <w:t xml:space="preserve">lectio </w:t>
      </w:r>
      <w:proofErr w:type="spellStart"/>
      <w:r>
        <w:rPr>
          <w:rFonts w:ascii="Gandhari Unicode" w:hAnsi="Gandhari Unicode"/>
          <w:i/>
          <w:lang w:val="en-GB"/>
        </w:rPr>
        <w:t>facilior</w:t>
      </w:r>
      <w:proofErr w:type="spellEnd"/>
      <w:r>
        <w:rPr>
          <w:rFonts w:ascii="Gandhari Unicode" w:hAnsi="Gandhari Unicode"/>
          <w:lang w:val="en-GB"/>
        </w:rPr>
        <w:t>.</w:t>
      </w:r>
    </w:p>
  </w:footnote>
  <w:footnote w:id="32">
    <w:p w14:paraId="5DDBDB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w:t>
      </w:r>
      <w:proofErr w:type="spellStart"/>
      <w:r>
        <w:rPr>
          <w:rFonts w:ascii="Gandhari Unicode" w:hAnsi="Gandhari Unicode"/>
          <w:i/>
          <w:iCs/>
          <w:lang w:val="en-GB"/>
        </w:rPr>
        <w:t>kōḷ</w:t>
      </w:r>
      <w:proofErr w:type="spellEnd"/>
      <w:r>
        <w:rPr>
          <w:rFonts w:ascii="Gandhari Unicode" w:hAnsi="Gandhari Unicode"/>
          <w:i/>
          <w:iCs/>
          <w:lang w:val="en-GB"/>
        </w:rPr>
        <w:t xml:space="preserve"> </w:t>
      </w:r>
      <w:proofErr w:type="spellStart"/>
      <w:r>
        <w:rPr>
          <w:rFonts w:ascii="Gandhari Unicode" w:hAnsi="Gandhari Unicode"/>
          <w:i/>
          <w:iCs/>
          <w:lang w:val="en-GB"/>
        </w:rPr>
        <w:t>iṭam</w:t>
      </w:r>
      <w:proofErr w:type="spellEnd"/>
      <w:r>
        <w:rPr>
          <w:rFonts w:ascii="Gandhari Unicode" w:hAnsi="Gandhari Unicode"/>
          <w:lang w:val="en-GB"/>
        </w:rPr>
        <w:t xml:space="preserve"> is treated here as if it were </w:t>
      </w:r>
      <w:proofErr w:type="spellStart"/>
      <w:r>
        <w:rPr>
          <w:rFonts w:ascii="Gandhari Unicode" w:hAnsi="Gandhari Unicode"/>
          <w:i/>
          <w:iCs/>
          <w:lang w:val="en-GB"/>
        </w:rPr>
        <w:t>koṇṭaviṭattu</w:t>
      </w:r>
      <w:proofErr w:type="spellEnd"/>
      <w:r>
        <w:rPr>
          <w:rFonts w:ascii="Gandhari Unicode" w:hAnsi="Gandhari Unicode"/>
          <w:lang w:val="en-GB"/>
        </w:rPr>
        <w:t>, the temporal clause, but I do not see how else to make sense of it at all. One would want parallels.</w:t>
      </w:r>
    </w:p>
  </w:footnote>
  <w:footnote w:id="33">
    <w:p w14:paraId="5674A1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kuṟunaṭai</w:t>
      </w:r>
      <w:proofErr w:type="spellEnd"/>
      <w:r>
        <w:rPr>
          <w:rFonts w:ascii="Gandhari Unicode" w:hAnsi="Gandhari Unicode"/>
          <w:lang w:val="en-GB"/>
        </w:rPr>
        <w:t xml:space="preserve"> seems to be intended as a vocative, though its position is </w:t>
      </w:r>
      <w:proofErr w:type="gramStart"/>
      <w:r>
        <w:rPr>
          <w:rFonts w:ascii="Gandhari Unicode" w:hAnsi="Gandhari Unicode"/>
          <w:lang w:val="en-GB"/>
        </w:rPr>
        <w:t>strange</w:t>
      </w:r>
      <w:proofErr w:type="gramEnd"/>
      <w:r>
        <w:rPr>
          <w:rFonts w:ascii="Gandhari Unicode" w:hAnsi="Gandhari Unicode"/>
          <w:lang w:val="en-GB"/>
        </w:rPr>
        <w:t xml:space="preserve"> and it does not contain an element unequivocally belonging to the range of female attributes (like </w:t>
      </w:r>
      <w:proofErr w:type="spellStart"/>
      <w:r>
        <w:rPr>
          <w:rFonts w:ascii="Gandhari Unicode" w:hAnsi="Gandhari Unicode"/>
          <w:i/>
          <w:lang w:val="en-GB"/>
        </w:rPr>
        <w:t>tōḷ</w:t>
      </w:r>
      <w:proofErr w:type="spellEnd"/>
      <w:r>
        <w:rPr>
          <w:rFonts w:ascii="Gandhari Unicode" w:hAnsi="Gandhari Unicode"/>
          <w:lang w:val="en-GB"/>
        </w:rPr>
        <w:t xml:space="preserve">)? Or is it to be read as an attribute to </w:t>
      </w:r>
      <w:proofErr w:type="spellStart"/>
      <w:r>
        <w:rPr>
          <w:rFonts w:ascii="Gandhari Unicode" w:hAnsi="Gandhari Unicode"/>
          <w:i/>
          <w:lang w:val="en-GB"/>
        </w:rPr>
        <w:t>pala</w:t>
      </w:r>
      <w:proofErr w:type="spellEnd"/>
      <w:r>
        <w:rPr>
          <w:rFonts w:ascii="Gandhari Unicode" w:hAnsi="Gandhari Unicode"/>
          <w:lang w:val="en-GB"/>
        </w:rPr>
        <w:t>: "many things of short run (= duration)"?</w:t>
      </w:r>
    </w:p>
  </w:footnote>
  <w:footnote w:id="34">
    <w:p w14:paraId="5354FB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rare variant seems to have the virtue of making a hyperbole even more hyperbolic: seven pots of rice for the crow instead of one. Does not this look rather like a late medieval flourish?</w:t>
      </w:r>
    </w:p>
  </w:footnote>
  <w:footnote w:id="35">
    <w:p w14:paraId="7E48B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kākkaiyatu</w:t>
      </w:r>
      <w:proofErr w:type="spellEnd"/>
      <w:r>
        <w:rPr>
          <w:rFonts w:ascii="Gandhari Unicode" w:hAnsi="Gandhari Unicode"/>
          <w:lang w:val="en-GB"/>
        </w:rPr>
        <w:t>: is -</w:t>
      </w:r>
      <w:proofErr w:type="spellStart"/>
      <w:r>
        <w:rPr>
          <w:rFonts w:ascii="Gandhari Unicode" w:hAnsi="Gandhari Unicode"/>
          <w:i/>
          <w:lang w:val="en-GB"/>
        </w:rPr>
        <w:t>atu</w:t>
      </w:r>
      <w:proofErr w:type="spellEnd"/>
      <w:r>
        <w:rPr>
          <w:rFonts w:ascii="Gandhari Unicode" w:hAnsi="Gandhari Unicode"/>
          <w:lang w:val="en-GB"/>
        </w:rPr>
        <w:t xml:space="preserve"> here a gen. suffix? Or can it be understood as </w:t>
      </w:r>
      <w:proofErr w:type="gramStart"/>
      <w:r>
        <w:rPr>
          <w:rFonts w:ascii="Gandhari Unicode" w:hAnsi="Gandhari Unicode"/>
          <w:lang w:val="en-GB"/>
        </w:rPr>
        <w:t>an</w:t>
      </w:r>
      <w:proofErr w:type="gramEnd"/>
      <w:r>
        <w:rPr>
          <w:rFonts w:ascii="Gandhari Unicode" w:hAnsi="Gandhari Unicode"/>
          <w:lang w:val="en-GB"/>
        </w:rPr>
        <w:t xml:space="preserve"> pronominal noun n.sg. in attributive position?</w:t>
      </w:r>
    </w:p>
  </w:footnote>
  <w:footnote w:id="36">
    <w:p w14:paraId="47A139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positioning of </w:t>
      </w:r>
      <w:proofErr w:type="spellStart"/>
      <w:r>
        <w:rPr>
          <w:rFonts w:ascii="Gandhari Unicode" w:hAnsi="Gandhari Unicode"/>
          <w:i/>
          <w:lang w:val="en-GB"/>
        </w:rPr>
        <w:t>toṇṭi</w:t>
      </w:r>
      <w:proofErr w:type="spellEnd"/>
      <w:r>
        <w:rPr>
          <w:rFonts w:ascii="Gandhari Unicode" w:hAnsi="Gandhari Unicode"/>
          <w:lang w:val="en-GB"/>
        </w:rPr>
        <w:t xml:space="preserve"> is slightly awkward. We would expect it to stand in a genitive relation with </w:t>
      </w:r>
      <w:proofErr w:type="spellStart"/>
      <w:r>
        <w:rPr>
          <w:rFonts w:ascii="Gandhari Unicode" w:hAnsi="Gandhari Unicode"/>
          <w:i/>
          <w:lang w:val="en-GB"/>
        </w:rPr>
        <w:t>ney</w:t>
      </w:r>
      <w:proofErr w:type="spellEnd"/>
      <w:r>
        <w:rPr>
          <w:rFonts w:ascii="Gandhari Unicode" w:hAnsi="Gandhari Unicode"/>
          <w:lang w:val="en-GB"/>
        </w:rPr>
        <w:t xml:space="preserve"> and thus should precede it. Either it is literally "together with the whole </w:t>
      </w:r>
      <w:proofErr w:type="spellStart"/>
      <w:r>
        <w:rPr>
          <w:rFonts w:ascii="Gandhari Unicode" w:hAnsi="Gandhari Unicode"/>
          <w:lang w:val="en-GB"/>
        </w:rPr>
        <w:t>Toṇṭi</w:t>
      </w:r>
      <w:proofErr w:type="spellEnd"/>
      <w:r>
        <w:rPr>
          <w:rFonts w:ascii="Gandhari Unicode" w:hAnsi="Gandhari Unicode"/>
          <w:lang w:val="en-GB"/>
        </w:rPr>
        <w:t xml:space="preserve"> [possesses] in ghee", or, as T.V.G. takes it, </w:t>
      </w:r>
      <w:proofErr w:type="spellStart"/>
      <w:r>
        <w:rPr>
          <w:rFonts w:ascii="Gandhari Unicode" w:hAnsi="Gandhari Unicode"/>
          <w:i/>
          <w:lang w:val="en-GB"/>
        </w:rPr>
        <w:t>muḻuṭaṉ</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together with </w:t>
      </w:r>
      <w:proofErr w:type="spellStart"/>
      <w:r>
        <w:rPr>
          <w:rFonts w:ascii="Gandhari Unicode" w:hAnsi="Gandhari Unicode"/>
          <w:i/>
          <w:lang w:val="en-GB"/>
        </w:rPr>
        <w:t>cōṟu</w:t>
      </w:r>
      <w:proofErr w:type="spellEnd"/>
      <w:r>
        <w:rPr>
          <w:rFonts w:ascii="Gandhari Unicode" w:hAnsi="Gandhari Unicode"/>
          <w:lang w:val="en-GB"/>
        </w:rPr>
        <w:t xml:space="preserve"> at the end of the line (the ghee of </w:t>
      </w:r>
      <w:proofErr w:type="spellStart"/>
      <w:r>
        <w:rPr>
          <w:rFonts w:ascii="Gandhari Unicode" w:hAnsi="Gandhari Unicode"/>
          <w:lang w:val="en-GB"/>
        </w:rPr>
        <w:t>Naḷḷi's</w:t>
      </w:r>
      <w:proofErr w:type="spellEnd"/>
      <w:r>
        <w:rPr>
          <w:rFonts w:ascii="Gandhari Unicode" w:hAnsi="Gandhari Unicode"/>
          <w:lang w:val="en-GB"/>
        </w:rPr>
        <w:t xml:space="preserve"> forest together with the whole cooked rice of </w:t>
      </w:r>
      <w:proofErr w:type="spellStart"/>
      <w:r>
        <w:rPr>
          <w:rFonts w:ascii="Gandhari Unicode" w:hAnsi="Gandhari Unicode"/>
          <w:lang w:val="en-GB"/>
        </w:rPr>
        <w:t>Toṇṭi</w:t>
      </w:r>
      <w:proofErr w:type="spellEnd"/>
      <w:r>
        <w:rPr>
          <w:rFonts w:ascii="Gandhari Unicode" w:hAnsi="Gandhari Unicode"/>
          <w:lang w:val="en-GB"/>
        </w:rPr>
        <w:t>).</w:t>
      </w:r>
    </w:p>
  </w:footnote>
  <w:footnote w:id="37">
    <w:p w14:paraId="0F2562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the meaning is: "who cried that a feast </w:t>
      </w:r>
      <w:proofErr w:type="gramStart"/>
      <w:r>
        <w:rPr>
          <w:rFonts w:ascii="Gandhari Unicode" w:hAnsi="Gandhari Unicode"/>
          <w:lang w:val="en-GB"/>
        </w:rPr>
        <w:t>will</w:t>
      </w:r>
      <w:proofErr w:type="gramEnd"/>
      <w:r>
        <w:rPr>
          <w:rFonts w:ascii="Gandhari Unicode" w:hAnsi="Gandhari Unicode"/>
          <w:lang w:val="en-GB"/>
        </w:rPr>
        <w:t xml:space="preserve"> come". So, either we </w:t>
      </w:r>
      <w:proofErr w:type="gramStart"/>
      <w:r>
        <w:rPr>
          <w:rFonts w:ascii="Gandhari Unicode" w:hAnsi="Gandhari Unicode"/>
          <w:lang w:val="en-GB"/>
        </w:rPr>
        <w:t>have to</w:t>
      </w:r>
      <w:proofErr w:type="gramEnd"/>
      <w:r>
        <w:rPr>
          <w:rFonts w:ascii="Gandhari Unicode" w:hAnsi="Gandhari Unicode"/>
          <w:lang w:val="en-GB"/>
        </w:rPr>
        <w:t xml:space="preserve"> read an ellipsis easy to complement for a reader familiar with the messenger </w:t>
      </w:r>
      <w:proofErr w:type="spellStart"/>
      <w:r>
        <w:rPr>
          <w:rFonts w:ascii="Gandhari Unicode" w:hAnsi="Gandhari Unicode"/>
          <w:lang w:val="en-GB"/>
        </w:rPr>
        <w:t>topos</w:t>
      </w:r>
      <w:proofErr w:type="spellEnd"/>
      <w:r>
        <w:rPr>
          <w:rFonts w:ascii="Gandhari Unicode" w:hAnsi="Gandhari Unicode"/>
          <w:lang w:val="en-GB"/>
        </w:rPr>
        <w:t xml:space="preserve"> (the happy message is, of course, that HE is coming home), or we have to allow for a further twist: if a feast will be held in the village, it is because of HIS return.</w:t>
      </w:r>
    </w:p>
  </w:footnote>
  <w:footnote w:id="38">
    <w:p w14:paraId="283995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proofErr w:type="spellStart"/>
      <w:r>
        <w:rPr>
          <w:rFonts w:ascii="Gandhari Unicode" w:hAnsi="Gandhari Unicode"/>
          <w:i/>
          <w:lang w:val="en-GB"/>
        </w:rPr>
        <w:t>nontu</w:t>
      </w:r>
      <w:proofErr w:type="spellEnd"/>
      <w:r>
        <w:rPr>
          <w:rFonts w:ascii="Gandhari Unicode" w:hAnsi="Gandhari Unicode"/>
          <w:i/>
          <w:lang w:val="en-GB"/>
        </w:rPr>
        <w:t xml:space="preserve"> </w:t>
      </w:r>
      <w:proofErr w:type="spellStart"/>
      <w:r>
        <w:rPr>
          <w:rFonts w:ascii="Gandhari Unicode" w:hAnsi="Gandhari Unicode"/>
          <w:i/>
          <w:lang w:val="en-GB"/>
        </w:rPr>
        <w:t>nam</w:t>
      </w:r>
      <w:proofErr w:type="spellEnd"/>
      <w:r>
        <w:rPr>
          <w:rFonts w:ascii="Gandhari Unicode" w:hAnsi="Gandhari Unicode"/>
          <w:i/>
          <w:lang w:val="en-GB"/>
        </w:rPr>
        <w:t xml:space="preserve"> </w:t>
      </w:r>
      <w:proofErr w:type="spellStart"/>
      <w:r>
        <w:rPr>
          <w:rFonts w:ascii="Gandhari Unicode" w:hAnsi="Gandhari Unicode"/>
          <w:i/>
          <w:lang w:val="en-GB"/>
        </w:rPr>
        <w:t>aruḷār</w:t>
      </w:r>
      <w:proofErr w:type="spellEnd"/>
      <w:r>
        <w:rPr>
          <w:rFonts w:ascii="Gandhari Unicode" w:hAnsi="Gandhari Unicode"/>
          <w:lang w:val="en-GB"/>
        </w:rPr>
        <w:t xml:space="preserve"> goes back to the same Tamil grapheme. It is not to be excluded that also the graphical ambiguity was used to produce puns, and this one considerably changes the emotive value of the statement: HE still has no consideration, but at least he is pained at the prospect of HER bangles becoming loose.</w:t>
      </w:r>
    </w:p>
  </w:footnote>
  <w:footnote w:id="39">
    <w:p w14:paraId="4419812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am </w:t>
      </w:r>
      <w:proofErr w:type="spellStart"/>
      <w:r>
        <w:rPr>
          <w:rFonts w:ascii="Gandhari Unicode" w:hAnsi="Gandhari Unicode"/>
          <w:i/>
          <w:lang w:val="en-GB"/>
        </w:rPr>
        <w:t>cil</w:t>
      </w:r>
      <w:proofErr w:type="spellEnd"/>
      <w:r>
        <w:rPr>
          <w:rFonts w:ascii="Gandhari Unicode" w:hAnsi="Gandhari Unicode"/>
          <w:i/>
          <w:lang w:val="en-GB"/>
        </w:rPr>
        <w:t xml:space="preserve"> </w:t>
      </w:r>
      <w:proofErr w:type="spellStart"/>
      <w:r>
        <w:rPr>
          <w:rFonts w:ascii="Gandhari Unicode" w:hAnsi="Gandhari Unicode"/>
          <w:i/>
          <w:lang w:val="en-GB"/>
        </w:rPr>
        <w:t>ōti</w:t>
      </w:r>
      <w:proofErr w:type="spellEnd"/>
      <w:r>
        <w:rPr>
          <w:rFonts w:ascii="Gandhari Unicode" w:hAnsi="Gandhari Unicode"/>
          <w:lang w:val="en-GB"/>
        </w:rPr>
        <w:t xml:space="preserve"> could also mean: "[and] hair pretty [but] few", or with </w:t>
      </w:r>
      <w:proofErr w:type="spellStart"/>
      <w:r>
        <w:rPr>
          <w:rFonts w:ascii="Gandhari Unicode" w:hAnsi="Gandhari Unicode"/>
          <w:lang w:val="en-GB"/>
        </w:rPr>
        <w:t>Cām</w:t>
      </w:r>
      <w:proofErr w:type="spellEnd"/>
      <w:r>
        <w:rPr>
          <w:rFonts w:ascii="Gandhari Unicode" w:hAnsi="Gandhari Unicode"/>
          <w:lang w:val="en-GB"/>
        </w:rPr>
        <w:t xml:space="preserve">. vocative: "[o you with] pretty, thin hair". In any case, what is the rationale behind this </w:t>
      </w:r>
      <w:r>
        <w:rPr>
          <w:rFonts w:ascii="Gandhari Unicode" w:eastAsia="URW Palladio UNI" w:hAnsi="Gandhari Unicode" w:cs="URW Palladio UNI"/>
          <w:i/>
          <w:lang w:val="en-GB"/>
        </w:rPr>
        <w:t>–</w:t>
      </w:r>
      <w:r>
        <w:rPr>
          <w:rFonts w:ascii="Gandhari Unicode" w:hAnsi="Gandhari Unicode"/>
          <w:lang w:val="en-GB"/>
        </w:rPr>
        <w:t xml:space="preserve"> formulaic </w:t>
      </w:r>
      <w:r>
        <w:rPr>
          <w:rFonts w:ascii="Gandhari Unicode" w:eastAsia="URW Palladio UNI" w:hAnsi="Gandhari Unicode" w:cs="URW Palladio UNI"/>
          <w:i/>
          <w:lang w:val="en-GB"/>
        </w:rPr>
        <w:t>–</w:t>
      </w:r>
      <w:r>
        <w:rPr>
          <w:rFonts w:ascii="Gandhari Unicode" w:hAnsi="Gandhari Unicode"/>
          <w:lang w:val="en-GB"/>
        </w:rPr>
        <w:t xml:space="preserve"> characterisation? </w:t>
      </w:r>
      <w:proofErr w:type="gramStart"/>
      <w:r>
        <w:rPr>
          <w:rFonts w:ascii="Gandhari Unicode" w:hAnsi="Gandhari Unicode"/>
          <w:lang w:val="en-GB"/>
        </w:rPr>
        <w:t>Generally</w:t>
      </w:r>
      <w:proofErr w:type="gramEnd"/>
      <w:r>
        <w:rPr>
          <w:rFonts w:ascii="Gandhari Unicode" w:hAnsi="Gandhari Unicode"/>
          <w:lang w:val="en-GB"/>
        </w:rPr>
        <w:t xml:space="preserve"> hair ought to be full (one of the standing epithets is </w:t>
      </w:r>
      <w:r>
        <w:rPr>
          <w:rFonts w:ascii="Gandhari Unicode" w:hAnsi="Gandhari Unicode"/>
          <w:i/>
          <w:lang w:val="en-GB"/>
        </w:rPr>
        <w:t>pal</w:t>
      </w:r>
      <w:r>
        <w:rPr>
          <w:rFonts w:ascii="Gandhari Unicode" w:hAnsi="Gandhari Unicode"/>
          <w:lang w:val="en-GB"/>
        </w:rPr>
        <w:t xml:space="preserve"> "much"), so why is it few here? Does also HER hair diminish with sorrow? Does she offer it for his safe return?</w:t>
      </w:r>
    </w:p>
  </w:footnote>
  <w:footnote w:id="40">
    <w:p w14:paraId="217B86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ūti</w:t>
      </w:r>
      <w:proofErr w:type="spellEnd"/>
      <w:r>
        <w:rPr>
          <w:rFonts w:ascii="Gandhari Unicode" w:hAnsi="Gandhari Unicode"/>
          <w:lang w:val="en-GB"/>
        </w:rPr>
        <w:t xml:space="preserve">: the verb </w:t>
      </w:r>
      <w:proofErr w:type="spellStart"/>
      <w:r>
        <w:rPr>
          <w:rFonts w:ascii="Gandhari Unicode" w:hAnsi="Gandhari Unicode"/>
          <w:i/>
          <w:lang w:val="en-GB"/>
        </w:rPr>
        <w:t>ūtu-tal</w:t>
      </w:r>
      <w:proofErr w:type="spellEnd"/>
      <w:r>
        <w:rPr>
          <w:rFonts w:ascii="Gandhari Unicode" w:hAnsi="Gandhari Unicode"/>
          <w:lang w:val="en-GB"/>
        </w:rPr>
        <w:t xml:space="preserve"> is ambiguous (see DEDR 741). It denotes the blowing of the wind, </w:t>
      </w:r>
      <w:proofErr w:type="gramStart"/>
      <w:r>
        <w:rPr>
          <w:rFonts w:ascii="Gandhari Unicode" w:hAnsi="Gandhari Unicode"/>
          <w:lang w:val="en-GB"/>
        </w:rPr>
        <w:t>and also</w:t>
      </w:r>
      <w:proofErr w:type="gramEnd"/>
      <w:r>
        <w:rPr>
          <w:rFonts w:ascii="Gandhari Unicode" w:hAnsi="Gandhari Unicode"/>
          <w:lang w:val="en-GB"/>
        </w:rPr>
        <w:t xml:space="preserve"> the sounds produced by the wind or by musical instruments that are blown, and thus it could well refer to the humming sounds of bees. But a further meaning is to be "inflated from eating", and since here the </w:t>
      </w:r>
      <w:proofErr w:type="spellStart"/>
      <w:r>
        <w:rPr>
          <w:rFonts w:ascii="Gandhari Unicode" w:hAnsi="Gandhari Unicode"/>
          <w:i/>
          <w:lang w:val="en-GB"/>
        </w:rPr>
        <w:t>ūti</w:t>
      </w:r>
      <w:proofErr w:type="spellEnd"/>
      <w:r>
        <w:rPr>
          <w:rFonts w:ascii="Gandhari Unicode" w:hAnsi="Gandhari Unicode"/>
          <w:lang w:val="en-GB"/>
        </w:rPr>
        <w:t xml:space="preserve"> is preceded by </w:t>
      </w:r>
      <w:proofErr w:type="spellStart"/>
      <w:r>
        <w:rPr>
          <w:rFonts w:ascii="Gandhari Unicode" w:hAnsi="Gandhari Unicode"/>
          <w:i/>
          <w:lang w:val="en-GB"/>
        </w:rPr>
        <w:t>tēṉōṭu</w:t>
      </w:r>
      <w:proofErr w:type="spellEnd"/>
      <w:r>
        <w:rPr>
          <w:rFonts w:ascii="Gandhari Unicode" w:hAnsi="Gandhari Unicode"/>
          <w:lang w:val="en-GB"/>
        </w:rPr>
        <w:t xml:space="preserve"> (and in KT 239.4 there is </w:t>
      </w:r>
      <w:proofErr w:type="spellStart"/>
      <w:r>
        <w:rPr>
          <w:rFonts w:ascii="Gandhari Unicode" w:hAnsi="Gandhari Unicode"/>
          <w:i/>
          <w:lang w:val="en-GB"/>
        </w:rPr>
        <w:t>naṟun</w:t>
      </w:r>
      <w:proofErr w:type="spellEnd"/>
      <w:r>
        <w:rPr>
          <w:rFonts w:ascii="Gandhari Unicode" w:hAnsi="Gandhari Unicode"/>
          <w:i/>
          <w:lang w:val="en-GB"/>
        </w:rPr>
        <w:t xml:space="preserve"> </w:t>
      </w:r>
      <w:proofErr w:type="spellStart"/>
      <w:r>
        <w:rPr>
          <w:rFonts w:ascii="Gandhari Unicode" w:hAnsi="Gandhari Unicode"/>
          <w:i/>
          <w:lang w:val="en-GB"/>
        </w:rPr>
        <w:t>tātu</w:t>
      </w:r>
      <w:proofErr w:type="spellEnd"/>
      <w:r>
        <w:rPr>
          <w:rFonts w:ascii="Gandhari Unicode" w:hAnsi="Gandhari Unicode"/>
          <w:i/>
          <w:lang w:val="en-GB"/>
        </w:rPr>
        <w:t xml:space="preserve"> </w:t>
      </w:r>
      <w:proofErr w:type="spellStart"/>
      <w:r>
        <w:rPr>
          <w:rFonts w:ascii="Gandhari Unicode" w:hAnsi="Gandhari Unicode"/>
          <w:i/>
          <w:lang w:val="en-GB"/>
        </w:rPr>
        <w:t>ūtum</w:t>
      </w:r>
      <w:proofErr w:type="spellEnd"/>
      <w:r>
        <w:rPr>
          <w:rFonts w:ascii="Gandhari Unicode" w:hAnsi="Gandhari Unicode"/>
          <w:lang w:val="en-GB"/>
        </w:rPr>
        <w:t>), it seems probable that at least the main meaning here is that the bees are inflated by eating honey (which can be explained as an ellipsis: bees eat the nectar which by them will be changed into honey).</w:t>
      </w:r>
    </w:p>
  </w:footnote>
  <w:footnote w:id="41">
    <w:p w14:paraId="1AE13A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second bee of </w:t>
      </w:r>
      <w:proofErr w:type="spellStart"/>
      <w:r>
        <w:rPr>
          <w:rFonts w:ascii="Gandhari Unicode" w:hAnsi="Gandhari Unicode"/>
          <w:lang w:val="en-GB"/>
        </w:rPr>
        <w:t>Cām</w:t>
      </w:r>
      <w:proofErr w:type="spellEnd"/>
      <w:r>
        <w:rPr>
          <w:rFonts w:ascii="Gandhari Unicode" w:hAnsi="Gandhari Unicode"/>
          <w:lang w:val="en-GB"/>
        </w:rPr>
        <w:t xml:space="preserve">.'s commentary seems unnecessarily complicated. According to him </w:t>
      </w:r>
      <w:proofErr w:type="spellStart"/>
      <w:r>
        <w:rPr>
          <w:rFonts w:ascii="Gandhari Unicode" w:hAnsi="Gandhari Unicode"/>
          <w:i/>
          <w:lang w:val="en-GB"/>
        </w:rPr>
        <w:t>tēṉ</w:t>
      </w:r>
      <w:proofErr w:type="spellEnd"/>
      <w:r>
        <w:rPr>
          <w:rFonts w:ascii="Gandhari Unicode" w:hAnsi="Gandhari Unicode"/>
          <w:lang w:val="en-GB"/>
        </w:rPr>
        <w:t xml:space="preserve"> here refers to a second kind of bee, which sucks from the single cluster together with the </w:t>
      </w:r>
      <w:proofErr w:type="spellStart"/>
      <w:r>
        <w:rPr>
          <w:rFonts w:ascii="Gandhari Unicode" w:hAnsi="Gandhari Unicode"/>
          <w:i/>
          <w:lang w:val="en-GB"/>
        </w:rPr>
        <w:t>tumpi</w:t>
      </w:r>
      <w:proofErr w:type="spellEnd"/>
      <w:r>
        <w:rPr>
          <w:rFonts w:ascii="Gandhari Unicode" w:hAnsi="Gandhari Unicode"/>
          <w:lang w:val="en-GB"/>
        </w:rPr>
        <w:t>.</w:t>
      </w:r>
    </w:p>
  </w:footnote>
  <w:footnote w:id="42">
    <w:p w14:paraId="4D7CC3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ōṅkal</w:t>
      </w:r>
      <w:proofErr w:type="spellEnd"/>
      <w:r>
        <w:rPr>
          <w:rFonts w:ascii="Gandhari Unicode" w:hAnsi="Gandhari Unicode"/>
          <w:lang w:val="en-GB"/>
        </w:rPr>
        <w:t>: why a verbal noun here? Does it emphasize the pathetic braveness of the one surviving branch?</w:t>
      </w:r>
    </w:p>
  </w:footnote>
  <w:footnote w:id="43">
    <w:p w14:paraId="46655A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the bee returns again and again to the single flower cluster. Is this a play on the bee-flower symbolism with a double twist? Unlike the bee, that does not give up, SHE lets go of an unfulfilled </w:t>
      </w:r>
      <w:proofErr w:type="gramStart"/>
      <w:r>
        <w:rPr>
          <w:rFonts w:ascii="Gandhari Unicode" w:hAnsi="Gandhari Unicode"/>
          <w:lang w:val="en-GB"/>
        </w:rPr>
        <w:t>love?</w:t>
      </w:r>
      <w:proofErr w:type="gramEnd"/>
    </w:p>
  </w:footnote>
  <w:footnote w:id="44">
    <w:p w14:paraId="39544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exactly is meant by </w:t>
      </w:r>
      <w:proofErr w:type="spellStart"/>
      <w:r>
        <w:rPr>
          <w:rFonts w:ascii="Gandhari Unicode" w:hAnsi="Gandhari Unicode"/>
          <w:i/>
          <w:lang w:val="en-GB"/>
        </w:rPr>
        <w:t>koṭuñci</w:t>
      </w:r>
      <w:proofErr w:type="spellEnd"/>
      <w:r>
        <w:rPr>
          <w:rFonts w:ascii="Gandhari Unicode" w:hAnsi="Gandhari Unicode"/>
          <w:lang w:val="en-GB"/>
        </w:rPr>
        <w:t>? The DEDR gives, presumably going back to a commentator, the meaning "lotus staff", whatever that may mean, and T.V.G. explains it as a handle to hold on to in the chariot (which would doubtless be a useful device).</w:t>
      </w:r>
    </w:p>
  </w:footnote>
  <w:footnote w:id="45">
    <w:p w14:paraId="7190FB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idiom of </w:t>
      </w:r>
      <w:proofErr w:type="spellStart"/>
      <w:r>
        <w:rPr>
          <w:rFonts w:ascii="Gandhari Unicode" w:hAnsi="Gandhari Unicode"/>
          <w:i/>
          <w:lang w:val="en-GB"/>
        </w:rPr>
        <w:t>varu-tal</w:t>
      </w:r>
      <w:proofErr w:type="spellEnd"/>
      <w:r>
        <w:rPr>
          <w:rFonts w:ascii="Gandhari Unicode" w:hAnsi="Gandhari Unicode"/>
          <w:i/>
          <w:lang w:val="en-GB"/>
        </w:rPr>
        <w:t>/</w:t>
      </w:r>
      <w:proofErr w:type="spellStart"/>
      <w:r>
        <w:rPr>
          <w:rFonts w:ascii="Gandhari Unicode" w:hAnsi="Gandhari Unicode"/>
          <w:i/>
          <w:lang w:val="en-GB"/>
        </w:rPr>
        <w:t>peyar-tal</w:t>
      </w:r>
      <w:proofErr w:type="spellEnd"/>
      <w:r>
        <w:rPr>
          <w:rFonts w:ascii="Gandhari Unicode" w:hAnsi="Gandhari Unicode"/>
          <w:lang w:val="en-GB"/>
        </w:rPr>
        <w:t xml:space="preserve"> see parallels in KT 221.3, 228.4, 246.4, 321.3, 330.5.</w:t>
      </w:r>
    </w:p>
  </w:footnote>
  <w:footnote w:id="46">
    <w:p w14:paraId="62023E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conveyed by this main statement? Is this a transfer of HER self-pity onto the </w:t>
      </w:r>
      <w:proofErr w:type="spellStart"/>
      <w:r>
        <w:rPr>
          <w:rFonts w:ascii="Gandhari Unicode" w:hAnsi="Gandhari Unicode"/>
          <w:i/>
          <w:lang w:val="en-GB"/>
        </w:rPr>
        <w:t>kāmam</w:t>
      </w:r>
      <w:proofErr w:type="spellEnd"/>
      <w:r>
        <w:rPr>
          <w:rFonts w:ascii="Gandhari Unicode" w:hAnsi="Gandhari Unicode"/>
          <w:lang w:val="en-GB"/>
        </w:rPr>
        <w:t xml:space="preserve">? Is it she who will perish because of </w:t>
      </w:r>
      <w:proofErr w:type="spellStart"/>
      <w:r>
        <w:rPr>
          <w:rFonts w:ascii="Gandhari Unicode" w:hAnsi="Gandhari Unicode"/>
          <w:i/>
          <w:lang w:val="en-GB"/>
        </w:rPr>
        <w:t>kāmam</w:t>
      </w:r>
      <w:proofErr w:type="spellEnd"/>
      <w:r>
        <w:rPr>
          <w:rFonts w:ascii="Gandhari Unicode" w:hAnsi="Gandhari Unicode"/>
          <w:lang w:val="en-GB"/>
        </w:rPr>
        <w:t xml:space="preserve">? Or is </w:t>
      </w:r>
      <w:proofErr w:type="gramStart"/>
      <w:r>
        <w:rPr>
          <w:rFonts w:ascii="Gandhari Unicode" w:hAnsi="Gandhari Unicode"/>
          <w:lang w:val="en-GB"/>
        </w:rPr>
        <w:t>actually the</w:t>
      </w:r>
      <w:proofErr w:type="gramEnd"/>
      <w:r>
        <w:rPr>
          <w:rFonts w:ascii="Gandhari Unicode" w:hAnsi="Gandhari Unicode"/>
          <w:lang w:val="en-GB"/>
        </w:rPr>
        <w:t xml:space="preserve"> </w:t>
      </w:r>
      <w:proofErr w:type="spellStart"/>
      <w:r>
        <w:rPr>
          <w:rFonts w:ascii="Gandhari Unicode" w:hAnsi="Gandhari Unicode"/>
          <w:i/>
          <w:lang w:val="en-GB"/>
        </w:rPr>
        <w:t>kāmam</w:t>
      </w:r>
      <w:proofErr w:type="spellEnd"/>
      <w:r>
        <w:rPr>
          <w:rFonts w:ascii="Gandhari Unicode" w:hAnsi="Gandhari Unicode"/>
          <w:lang w:val="en-GB"/>
        </w:rPr>
        <w:t xml:space="preserve"> going to perish </w:t>
      </w:r>
      <w:r>
        <w:rPr>
          <w:rFonts w:ascii="Gandhari Unicode" w:hAnsi="Gandhari Unicode"/>
          <w:i/>
          <w:lang w:val="en-GB"/>
        </w:rPr>
        <w:t>–</w:t>
      </w:r>
      <w:r>
        <w:rPr>
          <w:rFonts w:ascii="Gandhari Unicode" w:hAnsi="Gandhari Unicode"/>
          <w:lang w:val="en-GB"/>
        </w:rPr>
        <w:t xml:space="preserve"> which would mean she would be rid of it? The only certain thing is that she does not expect a happy outcome.</w:t>
      </w:r>
    </w:p>
  </w:footnote>
  <w:footnote w:id="47">
    <w:p w14:paraId="0B1367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alternative means SHE is not speaking about her own desire, but about HIS, and she is not willing to accept him, which would not be totally uncommon as well (see KT 74, 298, 346). T.V.G. even gives this a further twist (</w:t>
      </w:r>
      <w:proofErr w:type="gramStart"/>
      <w:r>
        <w:rPr>
          <w:rFonts w:ascii="Gandhari Unicode" w:hAnsi="Gandhari Unicode"/>
          <w:lang w:val="en-GB"/>
        </w:rPr>
        <w:t>in order to</w:t>
      </w:r>
      <w:proofErr w:type="gramEnd"/>
      <w:r>
        <w:rPr>
          <w:rFonts w:ascii="Gandhari Unicode" w:hAnsi="Gandhari Unicode"/>
          <w:lang w:val="en-GB"/>
        </w:rPr>
        <w:t xml:space="preserve"> reconcile it with the </w:t>
      </w:r>
      <w:proofErr w:type="spellStart"/>
      <w:r>
        <w:rPr>
          <w:rFonts w:ascii="Gandhari Unicode" w:hAnsi="Gandhari Unicode"/>
          <w:i/>
          <w:lang w:val="en-GB"/>
        </w:rPr>
        <w:t>kiḷavi</w:t>
      </w:r>
      <w:proofErr w:type="spellEnd"/>
      <w:r>
        <w:rPr>
          <w:rFonts w:ascii="Gandhari Unicode" w:hAnsi="Gandhari Unicode"/>
          <w:lang w:val="en-GB"/>
        </w:rPr>
        <w:t xml:space="preserve">), namely that he comes for her to see and goes for her to be ashamed, since she does not know what to do with him. This still would have to be HER words then, before the confidante comes and persuades her to yield to him, as the </w:t>
      </w:r>
      <w:proofErr w:type="spellStart"/>
      <w:r>
        <w:rPr>
          <w:rFonts w:ascii="Gandhari Unicode" w:hAnsi="Gandhari Unicode"/>
          <w:i/>
          <w:lang w:val="en-GB"/>
        </w:rPr>
        <w:t>kiḷavi</w:t>
      </w:r>
      <w:proofErr w:type="spellEnd"/>
      <w:r>
        <w:rPr>
          <w:rFonts w:ascii="Gandhari Unicode" w:hAnsi="Gandhari Unicode"/>
          <w:lang w:val="en-GB"/>
        </w:rPr>
        <w:t xml:space="preserve"> says.</w:t>
      </w:r>
    </w:p>
  </w:footnote>
  <w:footnote w:id="48">
    <w:p w14:paraId="026C8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 Here we are confronted with three variants of an ideophone. Only the one chosen by </w:t>
      </w:r>
      <w:proofErr w:type="spellStart"/>
      <w:r>
        <w:rPr>
          <w:rFonts w:ascii="Gandhari Unicode" w:hAnsi="Gandhari Unicode"/>
          <w:lang w:val="en-GB"/>
        </w:rPr>
        <w:t>Cām</w:t>
      </w:r>
      <w:proofErr w:type="spellEnd"/>
      <w:r>
        <w:rPr>
          <w:rFonts w:ascii="Gandhari Unicode" w:hAnsi="Gandhari Unicode"/>
          <w:lang w:val="en-GB"/>
        </w:rPr>
        <w:t xml:space="preserve">. is lexicalised. </w:t>
      </w:r>
      <w:proofErr w:type="gramStart"/>
      <w:r>
        <w:rPr>
          <w:rFonts w:ascii="Gandhari Unicode" w:hAnsi="Gandhari Unicode"/>
          <w:lang w:val="en-GB"/>
        </w:rPr>
        <w:t>In order to</w:t>
      </w:r>
      <w:proofErr w:type="gramEnd"/>
      <w:r>
        <w:rPr>
          <w:rFonts w:ascii="Gandhari Unicode" w:hAnsi="Gandhari Unicode"/>
          <w:lang w:val="en-GB"/>
        </w:rPr>
        <w:t xml:space="preserve"> decide about the others, however, it would be necessary to compare the variants found in the whole corpus.</w:t>
      </w:r>
    </w:p>
  </w:footnote>
  <w:footnote w:id="49">
    <w:p w14:paraId="194ED9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nuance of </w:t>
      </w:r>
      <w:proofErr w:type="spellStart"/>
      <w:r>
        <w:rPr>
          <w:rFonts w:ascii="Gandhari Unicode" w:hAnsi="Gandhari Unicode"/>
          <w:i/>
          <w:lang w:val="en-GB"/>
        </w:rPr>
        <w:t>ñerēr</w:t>
      </w:r>
      <w:proofErr w:type="spellEnd"/>
      <w:r>
        <w:rPr>
          <w:rFonts w:ascii="Gandhari Unicode" w:hAnsi="Gandhari Unicode"/>
          <w:i/>
          <w:lang w:val="en-GB"/>
        </w:rPr>
        <w:t xml:space="preserve"> </w:t>
      </w:r>
      <w:r>
        <w:rPr>
          <w:rFonts w:ascii="Gandhari Unicode" w:hAnsi="Gandhari Unicode"/>
          <w:lang w:val="en-GB"/>
        </w:rPr>
        <w:t>is not clear, but it seems to refer to movement. T.V.G. understands it as "speedily".</w:t>
      </w:r>
    </w:p>
  </w:footnote>
  <w:footnote w:id="50">
    <w:p w14:paraId="0104D0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tataral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understands "bark", but the TL knows only </w:t>
      </w:r>
      <w:proofErr w:type="spellStart"/>
      <w:r>
        <w:rPr>
          <w:rFonts w:ascii="Gandhari Unicode" w:hAnsi="Gandhari Unicode"/>
          <w:i/>
          <w:lang w:val="en-GB"/>
        </w:rPr>
        <w:t>tataru-tal</w:t>
      </w:r>
      <w:proofErr w:type="spellEnd"/>
      <w:r>
        <w:rPr>
          <w:rFonts w:ascii="Gandhari Unicode" w:hAnsi="Gandhari Unicode"/>
          <w:lang w:val="en-GB"/>
        </w:rPr>
        <w:t xml:space="preserve"> "to be crushed". So perhaps this is another elliptical metaphor playing with the motif of the crushed tree and peeled-off bark.</w:t>
      </w:r>
    </w:p>
  </w:footnote>
  <w:footnote w:id="51">
    <w:p w14:paraId="30BAEF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vaḻuvil</w:t>
      </w:r>
      <w:proofErr w:type="spellEnd"/>
      <w:r>
        <w:rPr>
          <w:rFonts w:ascii="Gandhari Unicode" w:hAnsi="Gandhari Unicode"/>
          <w:i/>
          <w:lang w:val="en-GB"/>
        </w:rPr>
        <w:t xml:space="preserve"> </w:t>
      </w:r>
      <w:proofErr w:type="spellStart"/>
      <w:r>
        <w:rPr>
          <w:rFonts w:ascii="Gandhari Unicode" w:hAnsi="Gandhari Unicode"/>
          <w:i/>
          <w:lang w:val="en-GB"/>
        </w:rPr>
        <w:t>neñciṉ</w:t>
      </w:r>
      <w:proofErr w:type="spellEnd"/>
      <w:r>
        <w:rPr>
          <w:rFonts w:ascii="Gandhari Unicode" w:hAnsi="Gandhari Unicode"/>
          <w:lang w:val="en-GB"/>
        </w:rPr>
        <w:t xml:space="preserve"> is taken by T.V.G. to refer to the lack of selfishness in the adult that gives shade to the young.</w:t>
      </w:r>
    </w:p>
  </w:footnote>
  <w:footnote w:id="52">
    <w:p w14:paraId="0E73BE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and meaning of </w:t>
      </w:r>
      <w:proofErr w:type="spellStart"/>
      <w:r>
        <w:rPr>
          <w:rFonts w:ascii="Gandhari Unicode" w:hAnsi="Gandhari Unicode"/>
          <w:i/>
          <w:lang w:val="en-GB"/>
        </w:rPr>
        <w:t>marapiṉ</w:t>
      </w:r>
      <w:proofErr w:type="spellEnd"/>
      <w:r>
        <w:rPr>
          <w:rFonts w:ascii="Gandhari Unicode" w:hAnsi="Gandhari Unicode"/>
          <w:lang w:val="en-GB"/>
        </w:rPr>
        <w:t xml:space="preserve">? Is this semantically weak meaning just something like "usually" (i.e. the calf tends to frolic about when it is not subdued by hunger and heat)? Or is this a joke with the </w:t>
      </w:r>
      <w:proofErr w:type="spellStart"/>
      <w:r>
        <w:rPr>
          <w:rFonts w:ascii="Gandhari Unicode" w:hAnsi="Gandhari Unicode"/>
          <w:lang w:val="en-GB"/>
        </w:rPr>
        <w:t>poetological</w:t>
      </w:r>
      <w:proofErr w:type="spellEnd"/>
      <w:r>
        <w:rPr>
          <w:rFonts w:ascii="Gandhari Unicode" w:hAnsi="Gandhari Unicode"/>
          <w:lang w:val="en-GB"/>
        </w:rPr>
        <w:t xml:space="preserve"> idiom: a calf that traditionally is attributed with a leaping gait? In view of the sophisticated irony of line 1 this possibility should not be ruled out.</w:t>
      </w:r>
    </w:p>
  </w:footnote>
  <w:footnote w:id="53">
    <w:p w14:paraId="096B4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koṭicci</w:t>
      </w:r>
      <w:proofErr w:type="spellEnd"/>
      <w:r>
        <w:rPr>
          <w:rFonts w:ascii="Gandhari Unicode" w:hAnsi="Gandhari Unicode"/>
          <w:lang w:val="en-GB"/>
        </w:rPr>
        <w:t xml:space="preserve">: the tradition and the TL take this as a denotation of a woman from the </w:t>
      </w:r>
      <w:proofErr w:type="spellStart"/>
      <w:r>
        <w:rPr>
          <w:rFonts w:ascii="Gandhari Unicode" w:hAnsi="Gandhari Unicode"/>
          <w:lang w:val="en-GB"/>
        </w:rPr>
        <w:t>Kuṟiñci</w:t>
      </w:r>
      <w:proofErr w:type="spellEnd"/>
      <w:r>
        <w:rPr>
          <w:rFonts w:ascii="Gandhari Unicode" w:hAnsi="Gandhari Unicode"/>
          <w:lang w:val="en-GB"/>
        </w:rPr>
        <w:t xml:space="preserve"> region (</w:t>
      </w:r>
      <w:proofErr w:type="spellStart"/>
      <w:r>
        <w:rPr>
          <w:rFonts w:ascii="Gandhari Unicode" w:hAnsi="Gandhari Unicode"/>
          <w:lang w:val="en-GB"/>
        </w:rPr>
        <w:t>Cām</w:t>
      </w:r>
      <w:proofErr w:type="spellEnd"/>
      <w:r>
        <w:rPr>
          <w:rFonts w:ascii="Gandhari Unicode" w:hAnsi="Gandhari Unicode"/>
          <w:lang w:val="en-GB"/>
        </w:rPr>
        <w:t xml:space="preserve">. accordingly glosses with </w:t>
      </w:r>
      <w:proofErr w:type="spellStart"/>
      <w:r>
        <w:rPr>
          <w:rFonts w:ascii="Gandhari Unicode" w:hAnsi="Gandhari Unicode"/>
          <w:i/>
          <w:lang w:val="en-GB"/>
        </w:rPr>
        <w:t>talaivi</w:t>
      </w:r>
      <w:proofErr w:type="spellEnd"/>
      <w:proofErr w:type="gramStart"/>
      <w:r>
        <w:rPr>
          <w:rFonts w:ascii="Gandhari Unicode" w:hAnsi="Gandhari Unicode"/>
          <w:lang w:val="en-GB"/>
        </w:rPr>
        <w:t>), but</w:t>
      </w:r>
      <w:proofErr w:type="gramEnd"/>
      <w:r>
        <w:rPr>
          <w:rFonts w:ascii="Gandhari Unicode" w:hAnsi="Gandhari Unicode"/>
          <w:lang w:val="en-GB"/>
        </w:rPr>
        <w:t xml:space="preserve"> is not an etymological understanding here quite obvious: </w:t>
      </w:r>
      <w:proofErr w:type="spellStart"/>
      <w:r>
        <w:rPr>
          <w:rFonts w:ascii="Gandhari Unicode" w:hAnsi="Gandhari Unicode"/>
          <w:i/>
          <w:lang w:val="en-GB"/>
        </w:rPr>
        <w:t>koṭi</w:t>
      </w:r>
      <w:proofErr w:type="spellEnd"/>
      <w:r>
        <w:rPr>
          <w:rFonts w:ascii="Gandhari Unicode" w:hAnsi="Gandhari Unicode"/>
          <w:lang w:val="en-GB"/>
        </w:rPr>
        <w:t xml:space="preserve"> "creeper" + </w:t>
      </w:r>
      <w:proofErr w:type="spellStart"/>
      <w:r>
        <w:rPr>
          <w:rFonts w:ascii="Gandhari Unicode" w:hAnsi="Gandhari Unicode"/>
          <w:lang w:val="en-GB"/>
        </w:rPr>
        <w:t>fem.suff</w:t>
      </w:r>
      <w:proofErr w:type="spellEnd"/>
      <w:r>
        <w:rPr>
          <w:rFonts w:ascii="Gandhari Unicode" w:hAnsi="Gandhari Unicode"/>
          <w:lang w:val="en-GB"/>
        </w:rPr>
        <w:t>. -</w:t>
      </w:r>
      <w:r>
        <w:rPr>
          <w:rFonts w:ascii="Gandhari Unicode" w:hAnsi="Gandhari Unicode"/>
          <w:i/>
          <w:lang w:val="en-GB"/>
        </w:rPr>
        <w:t>ci</w:t>
      </w:r>
      <w:r>
        <w:rPr>
          <w:rFonts w:ascii="Gandhari Unicode" w:hAnsi="Gandhari Unicode"/>
          <w:lang w:val="en-GB"/>
        </w:rPr>
        <w:t xml:space="preserve"> (thus already L./</w:t>
      </w:r>
      <w:proofErr w:type="spellStart"/>
      <w:r>
        <w:rPr>
          <w:rFonts w:ascii="Gandhari Unicode" w:hAnsi="Gandhari Unicode"/>
          <w:lang w:val="en-GB"/>
        </w:rPr>
        <w:t>Sh.P</w:t>
      </w:r>
      <w:proofErr w:type="spellEnd"/>
      <w:r>
        <w:rPr>
          <w:rFonts w:ascii="Gandhari Unicode" w:hAnsi="Gandhari Unicode"/>
          <w:lang w:val="en-GB"/>
        </w:rPr>
        <w:t>. 1976 "vine-like girl")?</w:t>
      </w:r>
    </w:p>
  </w:footnote>
  <w:footnote w:id="54">
    <w:p w14:paraId="74243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aralai</w:t>
      </w:r>
      <w:proofErr w:type="spellEnd"/>
      <w:r>
        <w:rPr>
          <w:rFonts w:ascii="Gandhari Unicode" w:hAnsi="Gandhari Unicode"/>
          <w:lang w:val="en-GB"/>
        </w:rPr>
        <w:t>: the Index gives the meaning "oleander"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alari</w:t>
      </w:r>
      <w:proofErr w:type="spellEnd"/>
      <w:r>
        <w:rPr>
          <w:rFonts w:ascii="Gandhari Unicode" w:hAnsi="Gandhari Unicode"/>
          <w:lang w:val="en-GB"/>
        </w:rPr>
        <w:t xml:space="preserve">) or the proper name of a particular hill; the TL </w:t>
      </w:r>
      <w:proofErr w:type="gramStart"/>
      <w:r>
        <w:rPr>
          <w:rFonts w:ascii="Gandhari Unicode" w:hAnsi="Gandhari Unicode"/>
          <w:lang w:val="en-GB"/>
        </w:rPr>
        <w:t>says</w:t>
      </w:r>
      <w:proofErr w:type="gramEnd"/>
      <w:r>
        <w:rPr>
          <w:rFonts w:ascii="Gandhari Unicode" w:hAnsi="Gandhari Unicode"/>
          <w:lang w:val="en-GB"/>
        </w:rPr>
        <w:t xml:space="preserve"> "bowstring hemp", which would be better suited from the point of view of content; the point seems to be that lesser plants are from confusion preferred to higher ones. </w:t>
      </w:r>
      <w:proofErr w:type="gramStart"/>
      <w:r>
        <w:rPr>
          <w:rFonts w:ascii="Gandhari Unicode" w:hAnsi="Gandhari Unicode"/>
          <w:lang w:val="en-GB"/>
        </w:rPr>
        <w:t>Moreover</w:t>
      </w:r>
      <w:proofErr w:type="gramEnd"/>
      <w:r>
        <w:rPr>
          <w:rFonts w:ascii="Gandhari Unicode" w:hAnsi="Gandhari Unicode"/>
          <w:lang w:val="en-GB"/>
        </w:rPr>
        <w:t xml:space="preserve"> there is the explanation of T.V.G. who takes the </w:t>
      </w:r>
      <w:proofErr w:type="spellStart"/>
      <w:r>
        <w:rPr>
          <w:rFonts w:ascii="Gandhari Unicode" w:hAnsi="Gandhari Unicode"/>
          <w:i/>
          <w:lang w:val="en-GB"/>
        </w:rPr>
        <w:t>aralai</w:t>
      </w:r>
      <w:proofErr w:type="spellEnd"/>
      <w:r>
        <w:rPr>
          <w:rFonts w:ascii="Gandhari Unicode" w:hAnsi="Gandhari Unicode"/>
          <w:lang w:val="en-GB"/>
        </w:rPr>
        <w:t xml:space="preserve"> to be a kind of red flower sacred to </w:t>
      </w:r>
      <w:proofErr w:type="spellStart"/>
      <w:r>
        <w:rPr>
          <w:rFonts w:ascii="Gandhari Unicode" w:hAnsi="Gandhari Unicode"/>
          <w:lang w:val="en-GB"/>
        </w:rPr>
        <w:t>Murukaṉ</w:t>
      </w:r>
      <w:proofErr w:type="spellEnd"/>
      <w:r>
        <w:rPr>
          <w:rFonts w:ascii="Gandhari Unicode" w:hAnsi="Gandhari Unicode"/>
          <w:lang w:val="en-GB"/>
        </w:rPr>
        <w:t>.</w:t>
      </w:r>
    </w:p>
  </w:footnote>
  <w:footnote w:id="55">
    <w:p w14:paraId="2D2DB5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tiruntu</w:t>
      </w:r>
      <w:proofErr w:type="spellEnd"/>
      <w:r>
        <w:rPr>
          <w:rFonts w:ascii="Gandhari Unicode" w:hAnsi="Gandhari Unicode"/>
          <w:i/>
          <w:lang w:val="en-GB"/>
        </w:rPr>
        <w:t xml:space="preserve"> </w:t>
      </w:r>
      <w:proofErr w:type="spellStart"/>
      <w:r>
        <w:rPr>
          <w:rFonts w:ascii="Gandhari Unicode" w:hAnsi="Gandhari Unicode"/>
          <w:i/>
          <w:lang w:val="en-GB"/>
        </w:rPr>
        <w:t>iḻai</w:t>
      </w:r>
      <w:proofErr w:type="spellEnd"/>
      <w:r>
        <w:rPr>
          <w:rFonts w:ascii="Gandhari Unicode" w:hAnsi="Gandhari Unicode"/>
          <w:lang w:val="en-GB"/>
        </w:rPr>
        <w:t xml:space="preserve"> can also be another attribute to </w:t>
      </w:r>
      <w:proofErr w:type="spellStart"/>
      <w:r>
        <w:rPr>
          <w:rFonts w:ascii="Gandhari Unicode" w:hAnsi="Gandhari Unicode"/>
          <w:i/>
          <w:lang w:val="en-GB"/>
        </w:rPr>
        <w:t>alkul</w:t>
      </w:r>
      <w:proofErr w:type="spellEnd"/>
      <w:r>
        <w:rPr>
          <w:rFonts w:ascii="Gandhari Unicode" w:hAnsi="Gandhari Unicode"/>
          <w:lang w:val="en-GB"/>
        </w:rPr>
        <w:t>: "the hip with perfect jewels".</w:t>
      </w:r>
    </w:p>
  </w:footnote>
  <w:footnote w:id="56">
    <w:p w14:paraId="4D9FEBA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meaning of </w:t>
      </w:r>
      <w:r>
        <w:rPr>
          <w:rFonts w:ascii="Gandhari Unicode" w:hAnsi="Gandhari Unicode"/>
          <w:i/>
          <w:lang w:val="en-GB"/>
        </w:rPr>
        <w:t xml:space="preserve">acai </w:t>
      </w:r>
      <w:proofErr w:type="spellStart"/>
      <w:r>
        <w:rPr>
          <w:rFonts w:ascii="Gandhari Unicode" w:hAnsi="Gandhari Unicode"/>
          <w:i/>
          <w:lang w:val="en-GB"/>
        </w:rPr>
        <w:t>iyal</w:t>
      </w:r>
      <w:proofErr w:type="spellEnd"/>
      <w:r>
        <w:rPr>
          <w:rFonts w:ascii="Gandhari Unicode" w:hAnsi="Gandhari Unicode"/>
          <w:i/>
          <w:lang w:val="en-GB"/>
        </w:rPr>
        <w:t>,</w:t>
      </w:r>
      <w:r>
        <w:rPr>
          <w:rFonts w:ascii="Gandhari Unicode" w:hAnsi="Gandhari Unicode"/>
          <w:lang w:val="en-GB"/>
        </w:rPr>
        <w:t xml:space="preserve"> attributed to the </w:t>
      </w:r>
      <w:proofErr w:type="spellStart"/>
      <w:r>
        <w:rPr>
          <w:rFonts w:ascii="Gandhari Unicode" w:hAnsi="Gandhari Unicode"/>
          <w:i/>
          <w:lang w:val="en-GB"/>
        </w:rPr>
        <w:t>koṭicci</w:t>
      </w:r>
      <w:proofErr w:type="spellEnd"/>
      <w:r>
        <w:rPr>
          <w:rFonts w:ascii="Gandhari Unicode" w:hAnsi="Gandhari Unicode"/>
          <w:lang w:val="en-GB"/>
        </w:rPr>
        <w:t>, is unclear. It might refer to her way of moving (</w:t>
      </w:r>
      <w:r>
        <w:rPr>
          <w:rFonts w:ascii="Gandhari Unicode" w:hAnsi="Gandhari Unicode"/>
          <w:i/>
          <w:lang w:val="en-GB"/>
        </w:rPr>
        <w:t>acai-</w:t>
      </w:r>
      <w:proofErr w:type="spellStart"/>
      <w:r>
        <w:rPr>
          <w:rFonts w:ascii="Gandhari Unicode" w:hAnsi="Gandhari Unicode"/>
          <w:i/>
          <w:lang w:val="en-GB"/>
        </w:rPr>
        <w:t>tal</w:t>
      </w:r>
      <w:proofErr w:type="spellEnd"/>
      <w:r>
        <w:rPr>
          <w:rFonts w:ascii="Gandhari Unicode" w:hAnsi="Gandhari Unicode"/>
          <w:lang w:val="en-GB"/>
        </w:rPr>
        <w:t xml:space="preserve"> is a verb of physical movement used for example with the wind; cf. DEDR 37). It might also refer to her behaviour and denote something like "unsteady nature". </w:t>
      </w:r>
      <w:proofErr w:type="gramStart"/>
      <w:r>
        <w:rPr>
          <w:rFonts w:ascii="Gandhari Unicode" w:hAnsi="Gandhari Unicode"/>
          <w:lang w:val="en-GB"/>
        </w:rPr>
        <w:t>Alternatively</w:t>
      </w:r>
      <w:proofErr w:type="gramEnd"/>
      <w:r>
        <w:rPr>
          <w:rFonts w:ascii="Gandhari Unicode" w:hAnsi="Gandhari Unicode"/>
          <w:lang w:val="en-GB"/>
        </w:rPr>
        <w:t xml:space="preserve"> the </w:t>
      </w:r>
      <w:r>
        <w:rPr>
          <w:rFonts w:ascii="Gandhari Unicode" w:hAnsi="Gandhari Unicode"/>
          <w:i/>
          <w:lang w:val="en-GB"/>
        </w:rPr>
        <w:t>acai</w:t>
      </w:r>
      <w:r>
        <w:rPr>
          <w:rFonts w:ascii="Gandhari Unicode" w:hAnsi="Gandhari Unicode"/>
          <w:lang w:val="en-GB"/>
        </w:rPr>
        <w:t xml:space="preserve"> might also belong to </w:t>
      </w:r>
      <w:r>
        <w:rPr>
          <w:rFonts w:ascii="Gandhari Unicode" w:hAnsi="Gandhari Unicode"/>
          <w:i/>
          <w:lang w:val="en-GB"/>
        </w:rPr>
        <w:t>acai-</w:t>
      </w:r>
      <w:proofErr w:type="spellStart"/>
      <w:r>
        <w:rPr>
          <w:rFonts w:ascii="Gandhari Unicode" w:hAnsi="Gandhari Unicode"/>
          <w:i/>
          <w:lang w:val="en-GB"/>
        </w:rPr>
        <w:t>tal</w:t>
      </w:r>
      <w:proofErr w:type="spellEnd"/>
      <w:r>
        <w:rPr>
          <w:rFonts w:ascii="Gandhari Unicode" w:hAnsi="Gandhari Unicode"/>
          <w:lang w:val="en-GB"/>
        </w:rPr>
        <w:t xml:space="preserve"> DEDR 341 "to be slender". A "slender nature" might also mean she is by nature slender (like a creeper).</w:t>
      </w:r>
    </w:p>
  </w:footnote>
  <w:footnote w:id="57">
    <w:p w14:paraId="0B1FD0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proofErr w:type="spellStart"/>
      <w:r>
        <w:rPr>
          <w:rFonts w:ascii="Gandhari Unicode" w:hAnsi="Gandhari Unicode"/>
          <w:i/>
          <w:lang w:val="en-GB"/>
        </w:rPr>
        <w:t>tuḷarntu</w:t>
      </w:r>
      <w:proofErr w:type="spellEnd"/>
      <w:r>
        <w:rPr>
          <w:rFonts w:ascii="Gandhari Unicode" w:hAnsi="Gandhari Unicode"/>
          <w:lang w:val="en-GB"/>
        </w:rPr>
        <w:t xml:space="preserve"> here, in consideration of </w:t>
      </w:r>
      <w:proofErr w:type="spellStart"/>
      <w:r>
        <w:rPr>
          <w:rFonts w:ascii="Gandhari Unicode" w:hAnsi="Gandhari Unicode"/>
          <w:i/>
          <w:lang w:val="en-GB"/>
        </w:rPr>
        <w:t>maram</w:t>
      </w:r>
      <w:proofErr w:type="spellEnd"/>
      <w:r>
        <w:rPr>
          <w:rFonts w:ascii="Gandhari Unicode" w:hAnsi="Gandhari Unicode"/>
          <w:i/>
          <w:lang w:val="en-GB"/>
        </w:rPr>
        <w:t xml:space="preserve"> </w:t>
      </w:r>
      <w:proofErr w:type="spellStart"/>
      <w:r>
        <w:rPr>
          <w:rFonts w:ascii="Gandhari Unicode" w:hAnsi="Gandhari Unicode"/>
          <w:i/>
          <w:lang w:val="en-GB"/>
        </w:rPr>
        <w:t>kol</w:t>
      </w:r>
      <w:proofErr w:type="spellEnd"/>
      <w:r>
        <w:rPr>
          <w:rFonts w:ascii="Gandhari Unicode" w:hAnsi="Gandhari Unicode"/>
          <w:lang w:val="en-GB"/>
        </w:rPr>
        <w:t>, as "to clear"?</w:t>
      </w:r>
    </w:p>
  </w:footnote>
  <w:footnote w:id="58">
    <w:p w14:paraId="5E7ED0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the reading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namely understood as a reference to the exorcism scene, when SHE is adorned with red flowers sacred to </w:t>
      </w:r>
      <w:proofErr w:type="spellStart"/>
      <w:r>
        <w:rPr>
          <w:rFonts w:ascii="Gandhari Unicode" w:hAnsi="Gandhari Unicode"/>
          <w:lang w:val="en-GB"/>
        </w:rPr>
        <w:t>Murukaṉ</w:t>
      </w:r>
      <w:proofErr w:type="spellEnd"/>
      <w:r>
        <w:rPr>
          <w:rFonts w:ascii="Gandhari Unicode" w:hAnsi="Gandhari Unicode"/>
          <w:lang w:val="en-GB"/>
        </w:rPr>
        <w:t>: this is, according to T.V.G., the occasion the confidante chooses to mention to her mother the other kinds of decoration SHE used to wear, which have been given her by HIM.</w:t>
      </w:r>
    </w:p>
  </w:footnote>
  <w:footnote w:id="59">
    <w:p w14:paraId="42065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elephant embraces its mate, and the tiger is on guard. Or perhaps the tiger protects its mate against the elephant.</w:t>
      </w:r>
    </w:p>
  </w:footnote>
  <w:footnote w:id="60">
    <w:p w14:paraId="074C2B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is T.V.G.'s understanding (in accordance with </w:t>
      </w:r>
      <w:proofErr w:type="spellStart"/>
      <w:r>
        <w:rPr>
          <w:rFonts w:ascii="Gandhari Unicode" w:hAnsi="Gandhari Unicode"/>
          <w:lang w:val="en-GB"/>
        </w:rPr>
        <w:t>Cām</w:t>
      </w:r>
      <w:proofErr w:type="spellEnd"/>
      <w:r>
        <w:rPr>
          <w:rFonts w:ascii="Gandhari Unicode" w:hAnsi="Gandhari Unicode"/>
          <w:lang w:val="en-GB"/>
        </w:rPr>
        <w:t>.), and this is indeed what is suggested by the particles, the double marking with -</w:t>
      </w:r>
      <w:r>
        <w:rPr>
          <w:rFonts w:ascii="Gandhari Unicode" w:hAnsi="Gandhari Unicode"/>
          <w:i/>
          <w:lang w:val="en-GB"/>
        </w:rPr>
        <w:t>um</w:t>
      </w:r>
      <w:r>
        <w:rPr>
          <w:rFonts w:ascii="Gandhari Unicode" w:hAnsi="Gandhari Unicode"/>
          <w:lang w:val="en-GB"/>
        </w:rPr>
        <w:t xml:space="preserve"> at the beginning and the end of the first line, </w:t>
      </w:r>
      <w:proofErr w:type="gramStart"/>
      <w:r>
        <w:rPr>
          <w:rFonts w:ascii="Gandhari Unicode" w:hAnsi="Gandhari Unicode"/>
          <w:lang w:val="en-GB"/>
        </w:rPr>
        <w:t>provided that</w:t>
      </w:r>
      <w:proofErr w:type="gramEnd"/>
      <w:r>
        <w:rPr>
          <w:rFonts w:ascii="Gandhari Unicode" w:hAnsi="Gandhari Unicode"/>
          <w:lang w:val="en-GB"/>
        </w:rPr>
        <w:t xml:space="preserve"> we take </w:t>
      </w:r>
      <w:proofErr w:type="spellStart"/>
      <w:r>
        <w:rPr>
          <w:rFonts w:ascii="Gandhari Unicode" w:hAnsi="Gandhari Unicode"/>
          <w:i/>
          <w:lang w:val="en-GB"/>
        </w:rPr>
        <w:t>paṭar</w:t>
      </w:r>
      <w:proofErr w:type="spellEnd"/>
      <w:r>
        <w:rPr>
          <w:rFonts w:ascii="Gandhari Unicode" w:hAnsi="Gandhari Unicode"/>
          <w:lang w:val="en-GB"/>
        </w:rPr>
        <w:t xml:space="preserve"> and </w:t>
      </w:r>
      <w:proofErr w:type="spellStart"/>
      <w:r>
        <w:rPr>
          <w:rFonts w:ascii="Gandhari Unicode" w:hAnsi="Gandhari Unicode"/>
          <w:i/>
          <w:lang w:val="en-GB"/>
        </w:rPr>
        <w:t>cuṭar</w:t>
      </w:r>
      <w:proofErr w:type="spellEnd"/>
      <w:r>
        <w:rPr>
          <w:rFonts w:ascii="Gandhari Unicode" w:hAnsi="Gandhari Unicode"/>
          <w:lang w:val="en-GB"/>
        </w:rPr>
        <w:t xml:space="preserve"> to be nouns and not </w:t>
      </w:r>
      <w:proofErr w:type="spellStart"/>
      <w:r>
        <w:rPr>
          <w:rFonts w:ascii="Gandhari Unicode" w:hAnsi="Gandhari Unicode"/>
          <w:i/>
          <w:lang w:val="en-GB"/>
        </w:rPr>
        <w:t>peyareccam</w:t>
      </w:r>
      <w:proofErr w:type="spellEnd"/>
      <w:r>
        <w:rPr>
          <w:rFonts w:ascii="Gandhari Unicode" w:hAnsi="Gandhari Unicode"/>
          <w:lang w:val="en-GB"/>
        </w:rPr>
        <w:t xml:space="preserve">-s. There is, however, a problem of content, namely the fact that it is not at all sure whether HE will come or not and thus it is not at all clear whether HER affliction will vanish. This problem induces </w:t>
      </w:r>
      <w:proofErr w:type="spellStart"/>
      <w:r>
        <w:rPr>
          <w:rFonts w:ascii="Gandhari Unicode" w:hAnsi="Gandhari Unicode"/>
          <w:lang w:val="en-GB"/>
        </w:rPr>
        <w:t>Cām</w:t>
      </w:r>
      <w:proofErr w:type="spellEnd"/>
      <w:r>
        <w:rPr>
          <w:rFonts w:ascii="Gandhari Unicode" w:hAnsi="Gandhari Unicode"/>
          <w:lang w:val="en-GB"/>
        </w:rPr>
        <w:t xml:space="preserve">. and T.V.G. to ignore the established meaning of </w:t>
      </w:r>
      <w:proofErr w:type="spellStart"/>
      <w:r>
        <w:rPr>
          <w:rFonts w:ascii="Gandhari Unicode" w:hAnsi="Gandhari Unicode"/>
          <w:i/>
          <w:lang w:val="en-GB"/>
        </w:rPr>
        <w:t>kol</w:t>
      </w:r>
      <w:proofErr w:type="spellEnd"/>
      <w:r>
        <w:rPr>
          <w:rFonts w:ascii="Gandhari Unicode" w:hAnsi="Gandhari Unicode"/>
          <w:lang w:val="en-GB"/>
        </w:rPr>
        <w:t xml:space="preserve"> as an interrogative particle and to declare it to be an expletive here: he will come. My suggestion is rather to take </w:t>
      </w:r>
      <w:proofErr w:type="spellStart"/>
      <w:r>
        <w:rPr>
          <w:rFonts w:ascii="Gandhari Unicode" w:hAnsi="Gandhari Unicode"/>
          <w:i/>
          <w:lang w:val="en-GB"/>
        </w:rPr>
        <w:t>paṭarum</w:t>
      </w:r>
      <w:proofErr w:type="spellEnd"/>
      <w:r>
        <w:rPr>
          <w:rFonts w:ascii="Gandhari Unicode" w:hAnsi="Gandhari Unicode"/>
          <w:lang w:val="en-GB"/>
        </w:rPr>
        <w:t xml:space="preserve"> as a pun, which leaves open the possibility that the affliction might vanish in case he should come: "Today, when the sun, that is glowing [and] slowly moving on, vanishes behind the great mountains also [my] affliction [will vanish]."</w:t>
      </w:r>
    </w:p>
  </w:footnote>
  <w:footnote w:id="61">
    <w:p w14:paraId="103278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w:t>
      </w:r>
      <w:proofErr w:type="spellStart"/>
      <w:r>
        <w:rPr>
          <w:rFonts w:ascii="Gandhari Unicode" w:hAnsi="Gandhari Unicode"/>
          <w:i/>
          <w:lang w:val="en-GB"/>
        </w:rPr>
        <w:t>avarē</w:t>
      </w:r>
      <w:proofErr w:type="spellEnd"/>
      <w:r>
        <w:rPr>
          <w:rFonts w:ascii="Gandhari Unicode" w:hAnsi="Gandhari Unicode"/>
          <w:lang w:val="en-GB"/>
        </w:rPr>
        <w:t xml:space="preserve"> and </w:t>
      </w:r>
      <w:proofErr w:type="spellStart"/>
      <w:r>
        <w:rPr>
          <w:rFonts w:ascii="Gandhari Unicode" w:hAnsi="Gandhari Unicode"/>
          <w:i/>
          <w:lang w:val="en-GB"/>
        </w:rPr>
        <w:t>yāṉē</w:t>
      </w:r>
      <w:proofErr w:type="spellEnd"/>
      <w:r>
        <w:rPr>
          <w:rFonts w:ascii="Gandhari Unicode" w:hAnsi="Gandhari Unicode"/>
          <w:lang w:val="en-GB"/>
        </w:rPr>
        <w:t xml:space="preserve"> have not been interpolated to ensure the better understanding on the part of the listener. (Similar in KT 300.5,6 </w:t>
      </w:r>
      <w:proofErr w:type="spellStart"/>
      <w:r>
        <w:rPr>
          <w:rFonts w:ascii="Gandhari Unicode" w:hAnsi="Gandhari Unicode"/>
          <w:i/>
          <w:lang w:val="en-GB"/>
        </w:rPr>
        <w:t>nīyē</w:t>
      </w:r>
      <w:proofErr w:type="spellEnd"/>
      <w:r>
        <w:rPr>
          <w:rFonts w:ascii="Gandhari Unicode" w:hAnsi="Gandhari Unicode"/>
          <w:i/>
          <w:lang w:val="en-GB"/>
        </w:rPr>
        <w:t xml:space="preserve">, </w:t>
      </w:r>
      <w:proofErr w:type="spellStart"/>
      <w:r>
        <w:rPr>
          <w:rFonts w:ascii="Gandhari Unicode" w:hAnsi="Gandhari Unicode"/>
          <w:i/>
          <w:lang w:val="en-GB"/>
        </w:rPr>
        <w:t>yāṉē</w:t>
      </w:r>
      <w:proofErr w:type="spellEnd"/>
      <w:r>
        <w:rPr>
          <w:rFonts w:ascii="Gandhari Unicode" w:hAnsi="Gandhari Unicode"/>
          <w:lang w:val="en-GB"/>
        </w:rPr>
        <w:t>).</w:t>
      </w:r>
    </w:p>
  </w:footnote>
  <w:footnote w:id="62">
    <w:p w14:paraId="7B3796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kūrnticiṉ</w:t>
      </w:r>
      <w:proofErr w:type="spellEnd"/>
      <w:r>
        <w:rPr>
          <w:rFonts w:ascii="Gandhari Unicode" w:hAnsi="Gandhari Unicode"/>
          <w:lang w:val="en-GB"/>
        </w:rPr>
        <w:t>: the forms in -</w:t>
      </w:r>
      <w:proofErr w:type="spellStart"/>
      <w:r>
        <w:rPr>
          <w:rFonts w:ascii="Gandhari Unicode" w:hAnsi="Gandhari Unicode"/>
          <w:i/>
          <w:lang w:val="en-GB"/>
        </w:rPr>
        <w:t>ticiṉ</w:t>
      </w:r>
      <w:proofErr w:type="spellEnd"/>
      <w:r>
        <w:rPr>
          <w:rFonts w:ascii="Gandhari Unicode" w:hAnsi="Gandhari Unicode"/>
          <w:lang w:val="en-GB"/>
        </w:rPr>
        <w:t xml:space="preserve"> usually stand for an imperative of the 2</w:t>
      </w:r>
      <w:r>
        <w:rPr>
          <w:rFonts w:ascii="Gandhari Unicode" w:hAnsi="Gandhari Unicode"/>
          <w:vertAlign w:val="superscript"/>
          <w:lang w:val="en-GB"/>
        </w:rPr>
        <w:t>nd</w:t>
      </w:r>
      <w:r>
        <w:rPr>
          <w:rFonts w:ascii="Gandhari Unicode" w:hAnsi="Gandhari Unicode"/>
          <w:lang w:val="en-GB"/>
        </w:rPr>
        <w:t xml:space="preserve"> sg. (KT 11.8, 30.1, 63.4, 112.5), but here it seems impossible to avoid connecting it with the </w:t>
      </w:r>
      <w:proofErr w:type="spellStart"/>
      <w:r>
        <w:rPr>
          <w:rFonts w:ascii="Gandhari Unicode" w:hAnsi="Gandhari Unicode"/>
          <w:i/>
          <w:lang w:val="en-GB"/>
        </w:rPr>
        <w:t>yāṉē</w:t>
      </w:r>
      <w:proofErr w:type="spellEnd"/>
      <w:r>
        <w:rPr>
          <w:rFonts w:ascii="Gandhari Unicode" w:hAnsi="Gandhari Unicode"/>
          <w:lang w:val="en-GB"/>
        </w:rPr>
        <w:t xml:space="preserve"> of line 3, and accordingly read it as a 1</w:t>
      </w:r>
      <w:r>
        <w:rPr>
          <w:rFonts w:ascii="Gandhari Unicode" w:hAnsi="Gandhari Unicode"/>
          <w:vertAlign w:val="superscript"/>
          <w:lang w:val="en-GB"/>
        </w:rPr>
        <w:t>st</w:t>
      </w:r>
      <w:r>
        <w:rPr>
          <w:rFonts w:ascii="Gandhari Unicode" w:hAnsi="Gandhari Unicode"/>
          <w:lang w:val="en-GB"/>
        </w:rPr>
        <w:t xml:space="preserve"> singular. Similar are KT 217.7: </w:t>
      </w:r>
      <w:proofErr w:type="spellStart"/>
      <w:r>
        <w:rPr>
          <w:rFonts w:ascii="Gandhari Unicode" w:hAnsi="Gandhari Unicode"/>
          <w:i/>
          <w:lang w:val="en-GB"/>
        </w:rPr>
        <w:t>eṉṟiciṉ</w:t>
      </w:r>
      <w:proofErr w:type="spellEnd"/>
      <w:r>
        <w:rPr>
          <w:rFonts w:ascii="Gandhari Unicode" w:hAnsi="Gandhari Unicode"/>
          <w:lang w:val="en-GB"/>
        </w:rPr>
        <w:t xml:space="preserve">, KT 262.5 </w:t>
      </w:r>
      <w:proofErr w:type="spellStart"/>
      <w:r>
        <w:rPr>
          <w:rFonts w:ascii="Gandhari Unicode" w:hAnsi="Gandhari Unicode"/>
          <w:i/>
          <w:lang w:val="en-GB"/>
        </w:rPr>
        <w:t>āynticiṉ</w:t>
      </w:r>
      <w:proofErr w:type="spellEnd"/>
      <w:r>
        <w:rPr>
          <w:rFonts w:ascii="Gandhari Unicode" w:hAnsi="Gandhari Unicode"/>
          <w:lang w:val="en-GB"/>
        </w:rPr>
        <w:t>.</w:t>
      </w:r>
    </w:p>
  </w:footnote>
  <w:footnote w:id="63">
    <w:p w14:paraId="1E94B6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r>
        <w:rPr>
          <w:rFonts w:ascii="Gandhari Unicode" w:hAnsi="Gandhari Unicode"/>
          <w:i/>
          <w:lang w:val="en-GB"/>
        </w:rPr>
        <w:t xml:space="preserve">pacu </w:t>
      </w:r>
      <w:proofErr w:type="spellStart"/>
      <w:r>
        <w:rPr>
          <w:rFonts w:ascii="Gandhari Unicode" w:hAnsi="Gandhari Unicode"/>
          <w:i/>
          <w:lang w:val="en-GB"/>
        </w:rPr>
        <w:t>ilai</w:t>
      </w:r>
      <w:proofErr w:type="spellEnd"/>
      <w:r>
        <w:rPr>
          <w:rFonts w:ascii="Gandhari Unicode" w:hAnsi="Gandhari Unicode"/>
          <w:i/>
          <w:lang w:val="en-GB"/>
        </w:rPr>
        <w:t xml:space="preserve"> </w:t>
      </w:r>
      <w:proofErr w:type="spellStart"/>
      <w:r>
        <w:rPr>
          <w:rFonts w:ascii="Gandhari Unicode" w:hAnsi="Gandhari Unicode"/>
          <w:i/>
          <w:lang w:val="en-GB"/>
        </w:rPr>
        <w:t>vāṭā</w:t>
      </w:r>
      <w:proofErr w:type="spellEnd"/>
      <w:r>
        <w:rPr>
          <w:rFonts w:ascii="Gandhari Unicode" w:hAnsi="Gandhari Unicode"/>
          <w:lang w:val="en-GB"/>
        </w:rPr>
        <w:t xml:space="preserve"> an attribute of general impact, that is, </w:t>
      </w:r>
      <w:proofErr w:type="spellStart"/>
      <w:r>
        <w:rPr>
          <w:rFonts w:ascii="Gandhari Unicode" w:hAnsi="Gandhari Unicode"/>
          <w:lang w:val="en-GB"/>
        </w:rPr>
        <w:t>Vaḷḷi</w:t>
      </w:r>
      <w:proofErr w:type="spellEnd"/>
      <w:r>
        <w:rPr>
          <w:rFonts w:ascii="Gandhari Unicode" w:hAnsi="Gandhari Unicode"/>
          <w:lang w:val="en-GB"/>
        </w:rPr>
        <w:t xml:space="preserve"> leaves which are always green, or is it just momentary, green </w:t>
      </w:r>
      <w:proofErr w:type="spellStart"/>
      <w:r>
        <w:rPr>
          <w:rFonts w:ascii="Gandhari Unicode" w:hAnsi="Gandhari Unicode"/>
          <w:lang w:val="en-GB"/>
        </w:rPr>
        <w:t>Vaḷḷi</w:t>
      </w:r>
      <w:proofErr w:type="spellEnd"/>
      <w:r>
        <w:rPr>
          <w:rFonts w:ascii="Gandhari Unicode" w:hAnsi="Gandhari Unicode"/>
          <w:lang w:val="en-GB"/>
        </w:rPr>
        <w:t xml:space="preserve"> leaves not yet faded?</w:t>
      </w:r>
    </w:p>
  </w:footnote>
  <w:footnote w:id="64">
    <w:p w14:paraId="4A2110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pāṭu</w:t>
      </w:r>
      <w:proofErr w:type="spellEnd"/>
      <w:r>
        <w:rPr>
          <w:rFonts w:ascii="Gandhari Unicode" w:hAnsi="Gandhari Unicode"/>
          <w:i/>
          <w:lang w:val="en-GB"/>
        </w:rPr>
        <w:t xml:space="preserve"> </w:t>
      </w:r>
      <w:proofErr w:type="spellStart"/>
      <w:r>
        <w:rPr>
          <w:rFonts w:ascii="Gandhari Unicode" w:hAnsi="Gandhari Unicode"/>
          <w:i/>
          <w:lang w:val="en-GB"/>
        </w:rPr>
        <w:t>amai</w:t>
      </w:r>
      <w:proofErr w:type="spellEnd"/>
      <w:r>
        <w:rPr>
          <w:rFonts w:ascii="Gandhari Unicode" w:hAnsi="Gandhari Unicode"/>
          <w:i/>
          <w:lang w:val="en-GB"/>
        </w:rPr>
        <w:t xml:space="preserve"> </w:t>
      </w:r>
      <w:proofErr w:type="spellStart"/>
      <w:r>
        <w:rPr>
          <w:rFonts w:ascii="Gandhari Unicode" w:hAnsi="Gandhari Unicode"/>
          <w:i/>
          <w:lang w:val="en-GB"/>
        </w:rPr>
        <w:t>cēkkai</w:t>
      </w:r>
      <w:proofErr w:type="spellEnd"/>
      <w:r>
        <w:rPr>
          <w:rFonts w:ascii="Gandhari Unicode" w:hAnsi="Gandhari Unicode"/>
          <w:lang w:val="en-GB"/>
        </w:rPr>
        <w:t>: is this a "bed on which sleep becomes still", that is, stops? Or the other way round: "bed on which one, actually, sleeps deep?</w:t>
      </w:r>
    </w:p>
  </w:footnote>
  <w:footnote w:id="65">
    <w:p w14:paraId="718557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second possibility of construction is circular syntax, i.e. the absolutive </w:t>
      </w:r>
      <w:proofErr w:type="spellStart"/>
      <w:r>
        <w:rPr>
          <w:rFonts w:ascii="Gandhari Unicode" w:hAnsi="Gandhari Unicode"/>
          <w:i/>
          <w:lang w:val="en-GB"/>
        </w:rPr>
        <w:t>kurittu</w:t>
      </w:r>
      <w:proofErr w:type="spellEnd"/>
      <w:r>
        <w:rPr>
          <w:rFonts w:ascii="Gandhari Unicode" w:hAnsi="Gandhari Unicode"/>
          <w:lang w:val="en-GB"/>
        </w:rPr>
        <w:t xml:space="preserve"> also with </w:t>
      </w:r>
      <w:proofErr w:type="spellStart"/>
      <w:r>
        <w:rPr>
          <w:rFonts w:ascii="Gandhari Unicode" w:hAnsi="Gandhari Unicode"/>
          <w:i/>
          <w:lang w:val="en-GB"/>
        </w:rPr>
        <w:t>avar</w:t>
      </w:r>
      <w:proofErr w:type="spellEnd"/>
      <w:r>
        <w:rPr>
          <w:rFonts w:ascii="Gandhari Unicode" w:hAnsi="Gandhari Unicode"/>
          <w:i/>
          <w:lang w:val="en-GB"/>
        </w:rPr>
        <w:t>/</w:t>
      </w:r>
      <w:proofErr w:type="spellStart"/>
      <w:r>
        <w:rPr>
          <w:rFonts w:ascii="Gandhari Unicode" w:hAnsi="Gandhari Unicode"/>
          <w:i/>
          <w:lang w:val="en-GB"/>
        </w:rPr>
        <w:t>iṟantōr</w:t>
      </w:r>
      <w:proofErr w:type="spellEnd"/>
      <w:r>
        <w:rPr>
          <w:rFonts w:ascii="Gandhari Unicode" w:hAnsi="Gandhari Unicode"/>
          <w:lang w:val="en-GB"/>
        </w:rPr>
        <w:t xml:space="preserve"> as a subject: "He, he is one who ... traversed the wilderness ... having marked my sweet life, where the black cloud makes thunder and lightning ...".</w:t>
      </w:r>
    </w:p>
  </w:footnote>
  <w:footnote w:id="66">
    <w:p w14:paraId="237CA4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especially awkward etymologies to be found in the TL: </w:t>
      </w:r>
      <w:proofErr w:type="spellStart"/>
      <w:r>
        <w:rPr>
          <w:rFonts w:ascii="Gandhari Unicode" w:hAnsi="Gandhari Unicode"/>
          <w:i/>
          <w:lang w:val="en-GB"/>
        </w:rPr>
        <w:t>cettu</w:t>
      </w:r>
      <w:proofErr w:type="spellEnd"/>
      <w:r>
        <w:rPr>
          <w:rFonts w:ascii="Gandhari Unicode" w:hAnsi="Gandhari Unicode"/>
          <w:lang w:val="en-GB"/>
        </w:rPr>
        <w:t xml:space="preserve"> is supposed to be from </w:t>
      </w:r>
      <w:proofErr w:type="spellStart"/>
      <w:r>
        <w:rPr>
          <w:rFonts w:ascii="Gandhari Unicode" w:hAnsi="Gandhari Unicode"/>
          <w:i/>
          <w:lang w:val="en-GB"/>
        </w:rPr>
        <w:t>citvā</w:t>
      </w:r>
      <w:proofErr w:type="spellEnd"/>
      <w:r>
        <w:rPr>
          <w:rFonts w:ascii="Gandhari Unicode" w:hAnsi="Gandhari Unicode"/>
          <w:lang w:val="en-GB"/>
        </w:rPr>
        <w:t>, but how otherwise to analyse the form?</w:t>
      </w:r>
    </w:p>
  </w:footnote>
  <w:footnote w:id="67">
    <w:p w14:paraId="7FAC5D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mutukkuṟaimai</w:t>
      </w:r>
      <w:proofErr w:type="spellEnd"/>
      <w:r>
        <w:rPr>
          <w:rFonts w:ascii="Gandhari Unicode" w:hAnsi="Gandhari Unicode"/>
          <w:lang w:val="en-GB"/>
        </w:rPr>
        <w:t xml:space="preserve"> is a problem. While </w:t>
      </w:r>
      <w:proofErr w:type="spellStart"/>
      <w:r>
        <w:rPr>
          <w:rFonts w:ascii="Gandhari Unicode" w:hAnsi="Gandhari Unicode"/>
          <w:i/>
          <w:lang w:val="en-GB"/>
        </w:rPr>
        <w:t>mutu</w:t>
      </w:r>
      <w:proofErr w:type="spellEnd"/>
      <w:r>
        <w:rPr>
          <w:rFonts w:ascii="Gandhari Unicode" w:hAnsi="Gandhari Unicode"/>
          <w:lang w:val="en-GB"/>
        </w:rPr>
        <w:t xml:space="preserve"> is, of course, "old", </w:t>
      </w:r>
      <w:proofErr w:type="spellStart"/>
      <w:r>
        <w:rPr>
          <w:rFonts w:ascii="Gandhari Unicode" w:hAnsi="Gandhari Unicode"/>
          <w:i/>
          <w:lang w:val="en-GB"/>
        </w:rPr>
        <w:t>kuṟaimai</w:t>
      </w:r>
      <w:proofErr w:type="spellEnd"/>
      <w:r>
        <w:rPr>
          <w:rFonts w:ascii="Gandhari Unicode" w:hAnsi="Gandhari Unicode"/>
          <w:lang w:val="en-GB"/>
        </w:rPr>
        <w:t xml:space="preserve"> is not attested otherwise, besides in Kali 62.9 (disputably dependent on the KT passage); one </w:t>
      </w:r>
      <w:proofErr w:type="spellStart"/>
      <w:r>
        <w:rPr>
          <w:rFonts w:ascii="Gandhari Unicode" w:hAnsi="Gandhari Unicode"/>
          <w:i/>
          <w:lang w:val="en-GB"/>
        </w:rPr>
        <w:t>mutukkuṟai</w:t>
      </w:r>
      <w:proofErr w:type="spellEnd"/>
      <w:r>
        <w:rPr>
          <w:rFonts w:ascii="Gandhari Unicode" w:hAnsi="Gandhari Unicode"/>
          <w:lang w:val="en-GB"/>
        </w:rPr>
        <w:t xml:space="preserve"> is to be found in NA 366.9.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mikka</w:t>
      </w:r>
      <w:proofErr w:type="spellEnd"/>
      <w:r>
        <w:rPr>
          <w:rFonts w:ascii="Gandhari Unicode" w:hAnsi="Gandhari Unicode"/>
          <w:i/>
          <w:lang w:val="en-GB"/>
        </w:rPr>
        <w:t xml:space="preserve"> </w:t>
      </w:r>
      <w:proofErr w:type="spellStart"/>
      <w:r>
        <w:rPr>
          <w:rFonts w:ascii="Gandhari Unicode" w:hAnsi="Gandhari Unicode"/>
          <w:i/>
          <w:lang w:val="en-GB"/>
        </w:rPr>
        <w:t>aṟivuṭaimai</w:t>
      </w:r>
      <w:proofErr w:type="spellEnd"/>
      <w:r>
        <w:rPr>
          <w:rFonts w:ascii="Gandhari Unicode" w:hAnsi="Gandhari Unicode"/>
          <w:lang w:val="en-GB"/>
        </w:rPr>
        <w:t xml:space="preserve">, "great wisdom" (thus also T.V.G.'s understanding, who explains it as </w:t>
      </w:r>
      <w:proofErr w:type="spellStart"/>
      <w:r>
        <w:rPr>
          <w:rFonts w:ascii="Gandhari Unicode" w:hAnsi="Gandhari Unicode"/>
          <w:i/>
          <w:lang w:val="en-GB"/>
        </w:rPr>
        <w:t>mutukku-uṟaimai</w:t>
      </w:r>
      <w:proofErr w:type="spellEnd"/>
      <w:r>
        <w:rPr>
          <w:rFonts w:ascii="Gandhari Unicode" w:hAnsi="Gandhari Unicode"/>
          <w:lang w:val="en-GB"/>
        </w:rPr>
        <w:t xml:space="preserve">, which likewise does not seem attested). If we </w:t>
      </w:r>
      <w:proofErr w:type="gramStart"/>
      <w:r>
        <w:rPr>
          <w:rFonts w:ascii="Gandhari Unicode" w:hAnsi="Gandhari Unicode"/>
          <w:lang w:val="en-GB"/>
        </w:rPr>
        <w:t>take a look</w:t>
      </w:r>
      <w:proofErr w:type="gramEnd"/>
      <w:r>
        <w:rPr>
          <w:rFonts w:ascii="Gandhari Unicode" w:hAnsi="Gandhari Unicode"/>
          <w:lang w:val="en-GB"/>
        </w:rPr>
        <w:t xml:space="preserve"> at the etymology, </w:t>
      </w:r>
      <w:proofErr w:type="spellStart"/>
      <w:r>
        <w:rPr>
          <w:rFonts w:ascii="Gandhari Unicode" w:hAnsi="Gandhari Unicode"/>
          <w:i/>
          <w:lang w:val="en-GB"/>
        </w:rPr>
        <w:t>kuṟaimai</w:t>
      </w:r>
      <w:proofErr w:type="spellEnd"/>
      <w:r>
        <w:rPr>
          <w:rFonts w:ascii="Gandhari Unicode" w:hAnsi="Gandhari Unicode"/>
          <w:lang w:val="en-GB"/>
        </w:rPr>
        <w:t xml:space="preserve"> should or at least could be an abstract noun to </w:t>
      </w:r>
      <w:proofErr w:type="spellStart"/>
      <w:r>
        <w:rPr>
          <w:rFonts w:ascii="Gandhari Unicode" w:hAnsi="Gandhari Unicode"/>
          <w:i/>
          <w:lang w:val="en-GB"/>
        </w:rPr>
        <w:t>kuṟai-tal</w:t>
      </w:r>
      <w:proofErr w:type="spellEnd"/>
      <w:r>
        <w:rPr>
          <w:rFonts w:ascii="Gandhari Unicode" w:hAnsi="Gandhari Unicode"/>
          <w:lang w:val="en-GB"/>
        </w:rPr>
        <w:t xml:space="preserve"> "to shorten". If the </w:t>
      </w:r>
      <w:proofErr w:type="spellStart"/>
      <w:r>
        <w:rPr>
          <w:rFonts w:ascii="Gandhari Unicode" w:hAnsi="Gandhari Unicode"/>
          <w:i/>
          <w:lang w:val="en-GB"/>
        </w:rPr>
        <w:t>kiḷavi</w:t>
      </w:r>
      <w:proofErr w:type="spellEnd"/>
      <w:r>
        <w:rPr>
          <w:rFonts w:ascii="Gandhari Unicode" w:hAnsi="Gandhari Unicode"/>
          <w:lang w:val="en-GB"/>
        </w:rPr>
        <w:t xml:space="preserve"> here is applicable, this would make good sense: going away together would indeed be the classical short-cut to circumvent further family complications.</w:t>
      </w:r>
    </w:p>
  </w:footnote>
  <w:footnote w:id="68">
    <w:p w14:paraId="128BFE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conditional presumably </w:t>
      </w:r>
      <w:proofErr w:type="gramStart"/>
      <w:r>
        <w:rPr>
          <w:rFonts w:ascii="Gandhari Unicode" w:hAnsi="Gandhari Unicode"/>
          <w:lang w:val="en-GB"/>
        </w:rPr>
        <w:t>has to</w:t>
      </w:r>
      <w:proofErr w:type="gramEnd"/>
      <w:r>
        <w:rPr>
          <w:rFonts w:ascii="Gandhari Unicode" w:hAnsi="Gandhari Unicode"/>
          <w:lang w:val="en-GB"/>
        </w:rPr>
        <w:t xml:space="preserve"> be taken as a hypothetical one. This is preferred also by T.V.G. who thinks the point is that the field is already harvested, so the lovers cannot meet there anymore.</w:t>
      </w:r>
    </w:p>
  </w:footnote>
  <w:footnote w:id="69">
    <w:p w14:paraId="1FC159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any way to avoid the </w:t>
      </w:r>
      <w:proofErr w:type="spellStart"/>
      <w:r>
        <w:rPr>
          <w:rFonts w:ascii="Gandhari Unicode" w:hAnsi="Gandhari Unicode"/>
          <w:lang w:val="en-GB"/>
        </w:rPr>
        <w:t>poetological</w:t>
      </w:r>
      <w:proofErr w:type="spellEnd"/>
      <w:r>
        <w:rPr>
          <w:rFonts w:ascii="Gandhari Unicode" w:hAnsi="Gandhari Unicode"/>
          <w:lang w:val="en-GB"/>
        </w:rPr>
        <w:t xml:space="preserve"> interpretation here, namely that HE listens to the confidante's words and is ready to flee with HER? (</w:t>
      </w:r>
      <w:proofErr w:type="gramStart"/>
      <w:r>
        <w:rPr>
          <w:rFonts w:ascii="Gandhari Unicode" w:hAnsi="Gandhari Unicode"/>
          <w:lang w:val="en-GB"/>
        </w:rPr>
        <w:t>So</w:t>
      </w:r>
      <w:proofErr w:type="gramEnd"/>
      <w:r>
        <w:rPr>
          <w:rFonts w:ascii="Gandhari Unicode" w:hAnsi="Gandhari Unicode"/>
          <w:lang w:val="en-GB"/>
        </w:rPr>
        <w:t xml:space="preserve"> the poem has to be understood as a discussion between HIM and the confidante, which, according to the </w:t>
      </w:r>
      <w:proofErr w:type="spellStart"/>
      <w:r>
        <w:rPr>
          <w:rFonts w:ascii="Gandhari Unicode" w:hAnsi="Gandhari Unicode"/>
          <w:i/>
          <w:lang w:val="en-GB"/>
        </w:rPr>
        <w:t>kiḷavi</w:t>
      </w:r>
      <w:proofErr w:type="spellEnd"/>
      <w:r>
        <w:rPr>
          <w:rFonts w:ascii="Gandhari Unicode" w:hAnsi="Gandhari Unicode"/>
          <w:lang w:val="en-GB"/>
        </w:rPr>
        <w:t>, is repeated to HER by the confidante).</w:t>
      </w:r>
    </w:p>
  </w:footnote>
  <w:footnote w:id="70">
    <w:p w14:paraId="57940C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cūli</w:t>
      </w:r>
      <w:proofErr w:type="spellEnd"/>
      <w:r>
        <w:rPr>
          <w:rFonts w:ascii="Gandhari Unicode" w:hAnsi="Gandhari Unicode"/>
          <w:lang w:val="en-GB"/>
        </w:rPr>
        <w:t xml:space="preserve">, quite obviously a designation of a god here, is widely interpreted as Skt. </w:t>
      </w:r>
      <w:proofErr w:type="spellStart"/>
      <w:r>
        <w:rPr>
          <w:rFonts w:ascii="Gandhari Unicode" w:hAnsi="Gandhari Unicode"/>
          <w:i/>
          <w:lang w:val="en-GB"/>
        </w:rPr>
        <w:t>śūlin</w:t>
      </w:r>
      <w:proofErr w:type="spellEnd"/>
      <w:r>
        <w:rPr>
          <w:rFonts w:ascii="Gandhari Unicode" w:hAnsi="Gandhari Unicode"/>
          <w:lang w:val="en-GB"/>
        </w:rPr>
        <w:t xml:space="preserve">- "spear/trident bearer" and in Tamil is supposed to be a feminine, i.e. </w:t>
      </w:r>
      <w:proofErr w:type="spellStart"/>
      <w:r>
        <w:rPr>
          <w:rFonts w:ascii="Gandhari Unicode" w:hAnsi="Gandhari Unicode"/>
          <w:lang w:val="en-GB"/>
        </w:rPr>
        <w:t>Durgā</w:t>
      </w:r>
      <w:proofErr w:type="spellEnd"/>
      <w:r>
        <w:rPr>
          <w:rFonts w:ascii="Gandhari Unicode" w:hAnsi="Gandhari Unicode"/>
          <w:lang w:val="en-GB"/>
        </w:rPr>
        <w:t xml:space="preserve"> as a bearer of the trident (which should go back to Skt. </w:t>
      </w:r>
      <w:proofErr w:type="spellStart"/>
      <w:r>
        <w:rPr>
          <w:rFonts w:ascii="Gandhari Unicode" w:hAnsi="Gandhari Unicode"/>
          <w:i/>
          <w:lang w:val="en-GB"/>
        </w:rPr>
        <w:t>śūlinī</w:t>
      </w:r>
      <w:proofErr w:type="spellEnd"/>
      <w:r>
        <w:rPr>
          <w:rFonts w:ascii="Gandhari Unicode" w:hAnsi="Gandhari Unicode"/>
          <w:lang w:val="en-GB"/>
        </w:rPr>
        <w:t>, but since -</w:t>
      </w:r>
      <w:proofErr w:type="spellStart"/>
      <w:r>
        <w:rPr>
          <w:rFonts w:ascii="Gandhari Unicode" w:hAnsi="Gandhari Unicode"/>
          <w:i/>
          <w:lang w:val="en-GB"/>
        </w:rPr>
        <w:t>i</w:t>
      </w:r>
      <w:proofErr w:type="spellEnd"/>
      <w:r>
        <w:rPr>
          <w:rFonts w:ascii="Gandhari Unicode" w:hAnsi="Gandhari Unicode"/>
          <w:lang w:val="en-GB"/>
        </w:rPr>
        <w:t xml:space="preserve"> is feminine suffix in Tamil, this short version might be conceivable). This is the only occurrence in </w:t>
      </w:r>
      <w:proofErr w:type="gramStart"/>
      <w:r>
        <w:rPr>
          <w:rFonts w:ascii="Gandhari Unicode" w:hAnsi="Gandhari Unicode"/>
          <w:lang w:val="en-GB"/>
        </w:rPr>
        <w:t>all of</w:t>
      </w:r>
      <w:proofErr w:type="gramEnd"/>
      <w:r>
        <w:rPr>
          <w:rFonts w:ascii="Gandhari Unicode" w:hAnsi="Gandhari Unicode"/>
          <w:lang w:val="en-GB"/>
        </w:rPr>
        <w:t xml:space="preserve"> </w:t>
      </w:r>
      <w:proofErr w:type="spellStart"/>
      <w:r>
        <w:rPr>
          <w:rFonts w:ascii="Gandhari Unicode" w:hAnsi="Gandhari Unicode"/>
          <w:lang w:val="en-GB"/>
        </w:rPr>
        <w:t>Caṅkam</w:t>
      </w:r>
      <w:proofErr w:type="spellEnd"/>
      <w:r>
        <w:rPr>
          <w:rFonts w:ascii="Gandhari Unicode" w:hAnsi="Gandhari Unicode"/>
          <w:lang w:val="en-GB"/>
        </w:rPr>
        <w:t xml:space="preserve"> literature.</w:t>
      </w:r>
    </w:p>
  </w:footnote>
  <w:footnote w:id="71">
    <w:p w14:paraId="65B415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viricci</w:t>
      </w:r>
      <w:proofErr w:type="spellEnd"/>
      <w:r>
        <w:rPr>
          <w:rFonts w:ascii="Gandhari Unicode" w:hAnsi="Gandhari Unicode"/>
          <w:lang w:val="en-GB"/>
        </w:rPr>
        <w:t xml:space="preserve"> is not included in the DEDR; according to TP 58 it is an utterance on part of a passer-by overheard by HER (thus KT 218, NA 40.4 and PN 280.6). Are </w:t>
      </w:r>
      <w:proofErr w:type="spellStart"/>
      <w:r>
        <w:rPr>
          <w:rFonts w:ascii="Gandhari Unicode" w:hAnsi="Gandhari Unicode"/>
          <w:i/>
          <w:lang w:val="en-GB"/>
        </w:rPr>
        <w:t>cūli</w:t>
      </w:r>
      <w:proofErr w:type="spellEnd"/>
      <w:r>
        <w:rPr>
          <w:rFonts w:ascii="Gandhari Unicode" w:hAnsi="Gandhari Unicode"/>
          <w:lang w:val="en-GB"/>
        </w:rPr>
        <w:t xml:space="preserve"> and </w:t>
      </w:r>
      <w:proofErr w:type="spellStart"/>
      <w:r>
        <w:rPr>
          <w:rFonts w:ascii="Gandhari Unicode" w:hAnsi="Gandhari Unicode"/>
          <w:i/>
          <w:lang w:val="en-GB"/>
        </w:rPr>
        <w:t>viricci</w:t>
      </w:r>
      <w:proofErr w:type="spellEnd"/>
      <w:r>
        <w:rPr>
          <w:rFonts w:ascii="Gandhari Unicode" w:hAnsi="Gandhari Unicode"/>
          <w:lang w:val="en-GB"/>
        </w:rPr>
        <w:t xml:space="preserve"> to be seen as hints to a late origin of this poem?</w:t>
      </w:r>
    </w:p>
  </w:footnote>
  <w:footnote w:id="72">
    <w:p w14:paraId="48B48F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viṭarmukai</w:t>
      </w:r>
      <w:proofErr w:type="spellEnd"/>
      <w:r>
        <w:rPr>
          <w:rFonts w:ascii="Gandhari Unicode" w:hAnsi="Gandhari Unicode"/>
          <w:lang w:val="en-GB"/>
        </w:rPr>
        <w:t xml:space="preserve"> can also be read as a synonym compound, in which case it might convey plurality: many caves.</w:t>
      </w:r>
    </w:p>
  </w:footnote>
  <w:footnote w:id="73">
    <w:p w14:paraId="51EFD0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proofErr w:type="spellStart"/>
      <w:r>
        <w:rPr>
          <w:rFonts w:ascii="Gandhari Unicode" w:hAnsi="Gandhari Unicode"/>
          <w:i/>
          <w:lang w:val="en-GB"/>
        </w:rPr>
        <w:t>nūl</w:t>
      </w:r>
      <w:proofErr w:type="spellEnd"/>
      <w:r>
        <w:rPr>
          <w:rFonts w:ascii="Gandhari Unicode" w:hAnsi="Gandhari Unicode"/>
          <w:lang w:val="en-GB"/>
        </w:rPr>
        <w:t xml:space="preserve"> the -</w:t>
      </w:r>
      <w:r>
        <w:rPr>
          <w:rFonts w:ascii="Gandhari Unicode" w:hAnsi="Gandhari Unicode"/>
          <w:i/>
          <w:lang w:val="en-GB"/>
        </w:rPr>
        <w:t>um</w:t>
      </w:r>
      <w:r>
        <w:rPr>
          <w:rFonts w:ascii="Gandhari Unicode" w:hAnsi="Gandhari Unicode"/>
          <w:lang w:val="en-GB"/>
        </w:rPr>
        <w:t xml:space="preserve"> is missing; better is the variant </w:t>
      </w:r>
      <w:proofErr w:type="spellStart"/>
      <w:r>
        <w:rPr>
          <w:rFonts w:ascii="Gandhari Unicode" w:hAnsi="Gandhari Unicode"/>
          <w:i/>
          <w:lang w:val="en-GB"/>
        </w:rPr>
        <w:t>puṇātu</w:t>
      </w:r>
      <w:proofErr w:type="spellEnd"/>
      <w:r>
        <w:rPr>
          <w:rFonts w:ascii="Gandhari Unicode" w:hAnsi="Gandhari Unicode"/>
          <w:lang w:val="en-GB"/>
        </w:rPr>
        <w:t xml:space="preserve"> ("not taking up duty we don't bind the thread ... "). In this case the religious duty would consist of binding a thread, whatever that may mean – T.V.G. explains it as a turmeric thread worn on the left hand by women, on the right by men, during </w:t>
      </w:r>
      <w:proofErr w:type="spellStart"/>
      <w:r>
        <w:rPr>
          <w:rFonts w:ascii="Gandhari Unicode" w:hAnsi="Gandhari Unicode"/>
          <w:i/>
          <w:lang w:val="en-GB"/>
        </w:rPr>
        <w:t>pūjā</w:t>
      </w:r>
      <w:proofErr w:type="spellEnd"/>
      <w:r>
        <w:rPr>
          <w:rFonts w:ascii="Gandhari Unicode" w:hAnsi="Gandhari Unicode"/>
          <w:lang w:val="en-GB"/>
        </w:rPr>
        <w:t>.</w:t>
      </w:r>
    </w:p>
  </w:footnote>
  <w:footnote w:id="74">
    <w:p w14:paraId="782147C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uḷḷalum</w:t>
      </w:r>
      <w:proofErr w:type="spellEnd"/>
      <w:r>
        <w:rPr>
          <w:rFonts w:ascii="Gandhari Unicode" w:hAnsi="Gandhari Unicode"/>
          <w:i/>
          <w:lang w:val="en-GB"/>
        </w:rPr>
        <w:t xml:space="preserve"> </w:t>
      </w:r>
      <w:proofErr w:type="spellStart"/>
      <w:r>
        <w:rPr>
          <w:rFonts w:ascii="Gandhari Unicode" w:hAnsi="Gandhari Unicode"/>
          <w:i/>
          <w:lang w:val="en-GB"/>
        </w:rPr>
        <w:t>uḷḷām</w:t>
      </w:r>
      <w:proofErr w:type="spellEnd"/>
      <w:r>
        <w:rPr>
          <w:rFonts w:ascii="Gandhari Unicode" w:hAnsi="Gandhari Unicode"/>
          <w:i/>
          <w:lang w:val="en-GB"/>
        </w:rPr>
        <w:t xml:space="preserve"> </w:t>
      </w:r>
      <w:proofErr w:type="spellStart"/>
      <w:r>
        <w:rPr>
          <w:rFonts w:ascii="Gandhari Unicode" w:hAnsi="Gandhari Unicode"/>
          <w:i/>
          <w:lang w:val="en-GB"/>
        </w:rPr>
        <w:t>aṉṟē</w:t>
      </w:r>
      <w:proofErr w:type="spellEnd"/>
      <w:r>
        <w:rPr>
          <w:rFonts w:ascii="Gandhari Unicode" w:hAnsi="Gandhari Unicode"/>
          <w:lang w:val="en-GB"/>
        </w:rPr>
        <w:t xml:space="preserve">: this is presumably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with intensifying sense.</w:t>
      </w:r>
    </w:p>
  </w:footnote>
  <w:footnote w:id="75">
    <w:p w14:paraId="2FCC90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ceṟivu</w:t>
      </w:r>
      <w:proofErr w:type="spellEnd"/>
      <w:r>
        <w:rPr>
          <w:rFonts w:ascii="Gandhari Unicode" w:hAnsi="Gandhari Unicode"/>
          <w:i/>
          <w:lang w:val="en-GB"/>
        </w:rPr>
        <w:t>,</w:t>
      </w:r>
      <w:r>
        <w:rPr>
          <w:rFonts w:ascii="Gandhari Unicode" w:hAnsi="Gandhari Unicode"/>
          <w:lang w:val="en-GB"/>
        </w:rPr>
        <w:t xml:space="preserve"> noun to the frequent adjective </w:t>
      </w:r>
      <w:proofErr w:type="spellStart"/>
      <w:r>
        <w:rPr>
          <w:rFonts w:ascii="Gandhari Unicode" w:hAnsi="Gandhari Unicode"/>
          <w:i/>
          <w:lang w:val="en-GB"/>
        </w:rPr>
        <w:t>ceṟi</w:t>
      </w:r>
      <w:proofErr w:type="spellEnd"/>
      <w:r>
        <w:rPr>
          <w:rFonts w:ascii="Gandhari Unicode" w:hAnsi="Gandhari Unicode"/>
          <w:lang w:val="en-GB"/>
        </w:rPr>
        <w:t xml:space="preserve"> "close, tight", is attested only here in the old anthologies. While in the </w:t>
      </w:r>
      <w:proofErr w:type="spellStart"/>
      <w:r>
        <w:rPr>
          <w:rFonts w:ascii="Gandhari Unicode" w:hAnsi="Gandhari Unicode"/>
          <w:lang w:val="en-GB"/>
        </w:rPr>
        <w:t>poetological</w:t>
      </w:r>
      <w:proofErr w:type="spellEnd"/>
      <w:r>
        <w:rPr>
          <w:rFonts w:ascii="Gandhari Unicode" w:hAnsi="Gandhari Unicode"/>
          <w:lang w:val="en-GB"/>
        </w:rPr>
        <w:t xml:space="preserve"> idiom it denotes the HER confinement by the family (note the </w:t>
      </w:r>
      <w:proofErr w:type="spellStart"/>
      <w:r>
        <w:rPr>
          <w:rFonts w:ascii="Gandhari Unicode" w:hAnsi="Gandhari Unicode"/>
          <w:i/>
          <w:lang w:val="en-GB"/>
        </w:rPr>
        <w:t>kiḷavi</w:t>
      </w:r>
      <w:proofErr w:type="spellEnd"/>
      <w:r>
        <w:rPr>
          <w:rFonts w:ascii="Gandhari Unicode" w:hAnsi="Gandhari Unicode"/>
          <w:lang w:val="en-GB"/>
        </w:rPr>
        <w:t xml:space="preserve"> phrase </w:t>
      </w:r>
      <w:proofErr w:type="spellStart"/>
      <w:r>
        <w:rPr>
          <w:rFonts w:ascii="Gandhari Unicode" w:hAnsi="Gandhari Unicode"/>
          <w:i/>
          <w:lang w:val="en-GB"/>
        </w:rPr>
        <w:t>ceṟivaṟivuṟīi</w:t>
      </w:r>
      <w:proofErr w:type="spellEnd"/>
      <w:r>
        <w:rPr>
          <w:rFonts w:ascii="Gandhari Unicode" w:hAnsi="Gandhari Unicode"/>
          <w:lang w:val="en-GB"/>
        </w:rPr>
        <w:t>), in this context it may mean "restraint" in the sense of self-restraint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aṭakkam</w:t>
      </w:r>
      <w:proofErr w:type="spellEnd"/>
      <w:r>
        <w:rPr>
          <w:rFonts w:ascii="Gandhari Unicode" w:hAnsi="Gandhari Unicode"/>
          <w:lang w:val="en-GB"/>
        </w:rPr>
        <w:t xml:space="preserve"> "patience").</w:t>
      </w:r>
    </w:p>
  </w:footnote>
  <w:footnote w:id="76">
    <w:p w14:paraId="55D87F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statement seems contradictory. </w:t>
      </w:r>
      <w:proofErr w:type="gramStart"/>
      <w:r>
        <w:rPr>
          <w:rFonts w:ascii="Gandhari Unicode" w:hAnsi="Gandhari Unicode"/>
          <w:lang w:val="en-GB"/>
        </w:rPr>
        <w:t>Certainly</w:t>
      </w:r>
      <w:proofErr w:type="gramEnd"/>
      <w:r>
        <w:rPr>
          <w:rFonts w:ascii="Gandhari Unicode" w:hAnsi="Gandhari Unicode"/>
          <w:lang w:val="en-GB"/>
        </w:rPr>
        <w:t xml:space="preserve"> </w:t>
      </w:r>
      <w:proofErr w:type="spellStart"/>
      <w:r>
        <w:rPr>
          <w:rFonts w:ascii="Gandhari Unicode" w:hAnsi="Gandhari Unicode"/>
          <w:i/>
          <w:lang w:val="en-GB"/>
        </w:rPr>
        <w:t>nayappu</w:t>
      </w:r>
      <w:proofErr w:type="spellEnd"/>
      <w:r>
        <w:rPr>
          <w:rFonts w:ascii="Gandhari Unicode" w:hAnsi="Gandhari Unicode"/>
          <w:lang w:val="en-GB"/>
        </w:rPr>
        <w:t xml:space="preserve"> is to be understood as subject, that is, as HER longing being on the way to HIS heart, and </w:t>
      </w:r>
      <w:proofErr w:type="spellStart"/>
      <w:r>
        <w:rPr>
          <w:rFonts w:ascii="Gandhari Unicode" w:hAnsi="Gandhari Unicode"/>
          <w:i/>
          <w:lang w:val="en-GB"/>
        </w:rPr>
        <w:t>ār-iṭai</w:t>
      </w:r>
      <w:proofErr w:type="spellEnd"/>
      <w:r>
        <w:rPr>
          <w:rFonts w:ascii="Gandhari Unicode" w:hAnsi="Gandhari Unicode"/>
          <w:lang w:val="en-GB"/>
        </w:rPr>
        <w:t xml:space="preserve"> in the sense of a place difficult to reach is well attested (cf. KT 131.3), but why difficult to reach if the longing is already there? Probably we </w:t>
      </w:r>
      <w:proofErr w:type="gramStart"/>
      <w:r>
        <w:rPr>
          <w:rFonts w:ascii="Gandhari Unicode" w:hAnsi="Gandhari Unicode"/>
          <w:lang w:val="en-GB"/>
        </w:rPr>
        <w:t>have to</w:t>
      </w:r>
      <w:proofErr w:type="gramEnd"/>
      <w:r>
        <w:rPr>
          <w:rFonts w:ascii="Gandhari Unicode" w:hAnsi="Gandhari Unicode"/>
          <w:lang w:val="en-GB"/>
        </w:rPr>
        <w:t xml:space="preserve"> understand an ellipsis: difficult to reach physically, if not mentally.</w:t>
      </w:r>
    </w:p>
  </w:footnote>
  <w:footnote w:id="77">
    <w:p w14:paraId="6D9081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and </w:t>
      </w:r>
      <w:proofErr w:type="spellStart"/>
      <w:r>
        <w:rPr>
          <w:rFonts w:ascii="Gandhari Unicode" w:hAnsi="Gandhari Unicode"/>
          <w:lang w:val="en-GB"/>
        </w:rPr>
        <w:t>Cām</w:t>
      </w:r>
      <w:proofErr w:type="spellEnd"/>
      <w:r>
        <w:rPr>
          <w:rFonts w:ascii="Gandhari Unicode" w:hAnsi="Gandhari Unicode"/>
          <w:lang w:val="en-GB"/>
        </w:rPr>
        <w:t xml:space="preserve">. construe one sentence from </w:t>
      </w:r>
      <w:proofErr w:type="spellStart"/>
      <w:r>
        <w:rPr>
          <w:rFonts w:ascii="Gandhari Unicode" w:hAnsi="Gandhari Unicode"/>
          <w:i/>
          <w:lang w:val="en-GB"/>
        </w:rPr>
        <w:t>aṟivu</w:t>
      </w:r>
      <w:proofErr w:type="spellEnd"/>
      <w:r>
        <w:rPr>
          <w:rFonts w:ascii="Gandhari Unicode" w:hAnsi="Gandhari Unicode"/>
          <w:lang w:val="en-GB"/>
        </w:rPr>
        <w:t xml:space="preserve"> up to </w:t>
      </w:r>
      <w:proofErr w:type="spellStart"/>
      <w:r>
        <w:rPr>
          <w:rFonts w:ascii="Gandhari Unicode" w:hAnsi="Gandhari Unicode"/>
          <w:i/>
          <w:lang w:val="en-GB"/>
        </w:rPr>
        <w:t>irukkum</w:t>
      </w:r>
      <w:proofErr w:type="spellEnd"/>
      <w:r>
        <w:rPr>
          <w:rFonts w:ascii="Gandhari Unicode" w:hAnsi="Gandhari Unicode"/>
          <w:lang w:val="en-GB"/>
        </w:rPr>
        <w:t>. This would be a completely unmarked syntactical connection against every particle "rule", but it would make sense (see 3-5b).</w:t>
      </w:r>
    </w:p>
  </w:footnote>
  <w:footnote w:id="78">
    <w:p w14:paraId="5BC6E3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eḻuk</w:t>
      </w:r>
      <w:proofErr w:type="spellEnd"/>
      <w:r>
        <w:rPr>
          <w:rFonts w:ascii="Gandhari Unicode" w:hAnsi="Gandhari Unicode"/>
          <w:i/>
          <w:lang w:val="en-GB"/>
        </w:rPr>
        <w:t xml:space="preserve">(a) </w:t>
      </w:r>
      <w:proofErr w:type="spellStart"/>
      <w:r>
        <w:rPr>
          <w:rFonts w:ascii="Gandhari Unicode" w:hAnsi="Gandhari Unicode"/>
          <w:i/>
          <w:lang w:val="en-GB"/>
        </w:rPr>
        <w:t>eṉa</w:t>
      </w:r>
      <w:proofErr w:type="spellEnd"/>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the special optative </w:t>
      </w:r>
      <w:r>
        <w:rPr>
          <w:rFonts w:ascii="Gandhari Unicode" w:hAnsi="Gandhari Unicode"/>
          <w:i/>
          <w:lang w:val="en-GB"/>
        </w:rPr>
        <w:t>sandhi</w:t>
      </w:r>
      <w:r>
        <w:rPr>
          <w:rFonts w:ascii="Gandhari Unicode" w:hAnsi="Gandhari Unicode"/>
          <w:lang w:val="en-GB"/>
        </w:rPr>
        <w:t xml:space="preserve"> (cf. note on KT 141.2).</w:t>
      </w:r>
    </w:p>
  </w:footnote>
  <w:footnote w:id="79">
    <w:p w14:paraId="78051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Traditionally the man is supposed to be the speaker of this question, but this does not make much sense. If SHE asks him, the point might be that she has been waiting for him to speak and now considers the possibility of forcing him into an open statement (a proposal of marriage?).</w:t>
      </w:r>
    </w:p>
  </w:footnote>
  <w:footnote w:id="80">
    <w:p w14:paraId="772019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kūṟi</w:t>
      </w:r>
      <w:proofErr w:type="spellEnd"/>
      <w:r>
        <w:rPr>
          <w:rFonts w:ascii="Gandhari Unicode" w:hAnsi="Gandhari Unicode"/>
          <w:i/>
          <w:lang w:val="en-GB"/>
        </w:rPr>
        <w:t xml:space="preserve"> </w:t>
      </w:r>
      <w:proofErr w:type="spellStart"/>
      <w:r>
        <w:rPr>
          <w:rFonts w:ascii="Gandhari Unicode" w:hAnsi="Gandhari Unicode"/>
          <w:i/>
          <w:lang w:val="en-GB"/>
        </w:rPr>
        <w:t>irukkum</w:t>
      </w:r>
      <w:proofErr w:type="spellEnd"/>
      <w:r>
        <w:rPr>
          <w:rFonts w:ascii="Gandhari Unicode" w:hAnsi="Gandhari Unicode"/>
          <w:lang w:val="en-GB"/>
        </w:rPr>
        <w:t xml:space="preserve">: can </w:t>
      </w:r>
      <w:proofErr w:type="spellStart"/>
      <w:r>
        <w:rPr>
          <w:rFonts w:ascii="Gandhari Unicode" w:hAnsi="Gandhari Unicode"/>
          <w:i/>
          <w:lang w:val="en-GB"/>
        </w:rPr>
        <w:t>iru</w:t>
      </w:r>
      <w:proofErr w:type="spellEnd"/>
      <w:r>
        <w:rPr>
          <w:rFonts w:ascii="Gandhari Unicode" w:hAnsi="Gandhari Unicode"/>
          <w:lang w:val="en-GB"/>
        </w:rPr>
        <w:t xml:space="preserve"> be auxiliary for a kind of continuous form?</w:t>
      </w:r>
    </w:p>
  </w:footnote>
  <w:footnote w:id="81">
    <w:p w14:paraId="2570BB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very least from line 3 onwards construction and message of the poem are elusive and completely open to doubt. The </w:t>
      </w:r>
      <w:proofErr w:type="spellStart"/>
      <w:r>
        <w:rPr>
          <w:rFonts w:ascii="Gandhari Unicode" w:hAnsi="Gandhari Unicode"/>
          <w:i/>
          <w:lang w:val="en-GB"/>
        </w:rPr>
        <w:t>kiḷavi</w:t>
      </w:r>
      <w:proofErr w:type="spellEnd"/>
      <w:r>
        <w:rPr>
          <w:rFonts w:ascii="Gandhari Unicode" w:hAnsi="Gandhari Unicode"/>
          <w:lang w:val="en-GB"/>
        </w:rPr>
        <w:t xml:space="preserve"> conspicuously desists from any serious comment: "hedge".</w:t>
      </w:r>
    </w:p>
  </w:footnote>
  <w:footnote w:id="82">
    <w:p w14:paraId="70E7B6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īṅkē</w:t>
      </w:r>
      <w:proofErr w:type="spellEnd"/>
      <w:r>
        <w:rPr>
          <w:rFonts w:ascii="Gandhari Unicode" w:hAnsi="Gandhari Unicode"/>
          <w:lang w:val="en-GB"/>
        </w:rPr>
        <w:t xml:space="preserve"> is by commentators sometimes explained to mean </w:t>
      </w:r>
      <w:proofErr w:type="spellStart"/>
      <w:r>
        <w:rPr>
          <w:rFonts w:ascii="Gandhari Unicode" w:hAnsi="Gandhari Unicode"/>
          <w:i/>
          <w:lang w:val="en-GB"/>
        </w:rPr>
        <w:t>eṉakku</w:t>
      </w:r>
      <w:proofErr w:type="spellEnd"/>
      <w:r>
        <w:rPr>
          <w:rFonts w:ascii="Gandhari Unicode" w:hAnsi="Gandhari Unicode"/>
          <w:lang w:val="en-GB"/>
        </w:rPr>
        <w:t xml:space="preserve"> (thus </w:t>
      </w:r>
      <w:proofErr w:type="spellStart"/>
      <w:r>
        <w:rPr>
          <w:rFonts w:ascii="Gandhari Unicode" w:hAnsi="Gandhari Unicode"/>
          <w:lang w:val="en-GB"/>
        </w:rPr>
        <w:t>Cēṉ</w:t>
      </w:r>
      <w:proofErr w:type="spellEnd"/>
      <w:r>
        <w:rPr>
          <w:rFonts w:ascii="Gandhari Unicode" w:hAnsi="Gandhari Unicode"/>
          <w:lang w:val="en-GB"/>
        </w:rPr>
        <w:t>. on Tol. Col. 28).</w:t>
      </w:r>
    </w:p>
  </w:footnote>
  <w:footnote w:id="83">
    <w:p w14:paraId="044CF4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relation of </w:t>
      </w:r>
      <w:proofErr w:type="spellStart"/>
      <w:r>
        <w:rPr>
          <w:rFonts w:ascii="Gandhari Unicode" w:hAnsi="Gandhari Unicode"/>
          <w:i/>
          <w:lang w:val="en-GB"/>
        </w:rPr>
        <w:t>cēr</w:t>
      </w:r>
      <w:proofErr w:type="spellEnd"/>
      <w:r>
        <w:rPr>
          <w:rFonts w:ascii="Gandhari Unicode" w:hAnsi="Gandhari Unicode"/>
          <w:lang w:val="en-GB"/>
        </w:rPr>
        <w:t xml:space="preserve"> is unmarked; it might also go together with </w:t>
      </w:r>
      <w:proofErr w:type="spellStart"/>
      <w:r>
        <w:rPr>
          <w:rFonts w:ascii="Gandhari Unicode" w:hAnsi="Gandhari Unicode"/>
          <w:i/>
          <w:lang w:val="en-GB"/>
        </w:rPr>
        <w:t>iruvi</w:t>
      </w:r>
      <w:proofErr w:type="spellEnd"/>
      <w:r>
        <w:rPr>
          <w:rFonts w:ascii="Gandhari Unicode" w:hAnsi="Gandhari Unicode"/>
          <w:lang w:val="en-GB"/>
        </w:rPr>
        <w:t>, i.e. "stubbles joining" = all the stubbles.</w:t>
      </w:r>
    </w:p>
  </w:footnote>
  <w:footnote w:id="84">
    <w:p w14:paraId="175F86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pāvai</w:t>
      </w:r>
      <w:proofErr w:type="spellEnd"/>
      <w:r>
        <w:rPr>
          <w:rFonts w:ascii="Gandhari Unicode" w:hAnsi="Gandhari Unicode"/>
          <w:lang w:val="en-GB"/>
        </w:rPr>
        <w:t xml:space="preserve"> is explained here by T.V.G. to be a quasi-synonym of </w:t>
      </w:r>
      <w:proofErr w:type="spellStart"/>
      <w:r>
        <w:rPr>
          <w:rFonts w:ascii="Gandhari Unicode" w:hAnsi="Gandhari Unicode"/>
          <w:i/>
          <w:lang w:val="en-GB"/>
        </w:rPr>
        <w:t>iruvi</w:t>
      </w:r>
      <w:proofErr w:type="spellEnd"/>
      <w:r>
        <w:rPr>
          <w:rFonts w:ascii="Gandhari Unicode" w:hAnsi="Gandhari Unicode"/>
          <w:lang w:val="en-GB"/>
        </w:rPr>
        <w:t xml:space="preserve"> (with parallels in AN 23.7f., 136.11-13). It also seems possible to understand it in the usual meaning, though the impact is slightly unclear.</w:t>
      </w:r>
    </w:p>
  </w:footnote>
  <w:footnote w:id="85">
    <w:p w14:paraId="46A54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kuṟai</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pāvai</w:t>
      </w:r>
      <w:proofErr w:type="spellEnd"/>
      <w:r>
        <w:rPr>
          <w:rFonts w:ascii="Gandhari Unicode" w:hAnsi="Gandhari Unicode"/>
          <w:lang w:val="en-GB"/>
        </w:rPr>
        <w:t xml:space="preserve">: the meaning of this phrase is </w:t>
      </w:r>
      <w:proofErr w:type="gramStart"/>
      <w:r>
        <w:rPr>
          <w:rFonts w:ascii="Gandhari Unicode" w:hAnsi="Gandhari Unicode"/>
          <w:lang w:val="en-GB"/>
        </w:rPr>
        <w:t>mysterious, since</w:t>
      </w:r>
      <w:proofErr w:type="gramEnd"/>
      <w:r>
        <w:rPr>
          <w:rFonts w:ascii="Gandhari Unicode" w:hAnsi="Gandhari Unicode"/>
          <w:lang w:val="en-GB"/>
        </w:rPr>
        <w:t xml:space="preserve"> the relations are once more totally unmarked. It might be an attribute to </w:t>
      </w:r>
      <w:proofErr w:type="spellStart"/>
      <w:r>
        <w:rPr>
          <w:rFonts w:ascii="Gandhari Unicode" w:hAnsi="Gandhari Unicode"/>
          <w:i/>
          <w:lang w:val="en-GB"/>
        </w:rPr>
        <w:t>iruvi</w:t>
      </w:r>
      <w:proofErr w:type="spellEnd"/>
      <w:r>
        <w:rPr>
          <w:rFonts w:ascii="Gandhari Unicode" w:hAnsi="Gandhari Unicode"/>
          <w:lang w:val="en-GB"/>
        </w:rPr>
        <w:t>: the stubble has been bereft of ears by the grazing animals, and thus is, so to speak, lacking heads.</w:t>
      </w:r>
    </w:p>
  </w:footnote>
  <w:footnote w:id="86">
    <w:p w14:paraId="4EB4DE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paḻa</w:t>
      </w:r>
      <w:proofErr w:type="spellEnd"/>
      <w:r>
        <w:rPr>
          <w:rFonts w:ascii="Gandhari Unicode" w:hAnsi="Gandhari Unicode"/>
          <w:i/>
          <w:lang w:val="en-GB"/>
        </w:rPr>
        <w:t xml:space="preserve"> </w:t>
      </w:r>
      <w:proofErr w:type="spellStart"/>
      <w:r>
        <w:rPr>
          <w:rFonts w:ascii="Gandhari Unicode" w:hAnsi="Gandhari Unicode"/>
          <w:i/>
          <w:lang w:val="en-GB"/>
        </w:rPr>
        <w:t>maḻai</w:t>
      </w:r>
      <w:proofErr w:type="spellEnd"/>
      <w:r>
        <w:rPr>
          <w:rFonts w:ascii="Gandhari Unicode" w:hAnsi="Gandhari Unicode"/>
          <w:lang w:val="en-GB"/>
        </w:rPr>
        <w:t xml:space="preserve"> might refer to the </w:t>
      </w:r>
      <w:proofErr w:type="spellStart"/>
      <w:r>
        <w:rPr>
          <w:rFonts w:ascii="Gandhari Unicode" w:hAnsi="Gandhari Unicode"/>
          <w:lang w:val="en-GB"/>
        </w:rPr>
        <w:t>topos</w:t>
      </w:r>
      <w:proofErr w:type="spellEnd"/>
      <w:r>
        <w:rPr>
          <w:rFonts w:ascii="Gandhari Unicode" w:hAnsi="Gandhari Unicode"/>
          <w:lang w:val="en-GB"/>
        </w:rPr>
        <w:t xml:space="preserve"> of the mistaken rainy season, only that the rest of the poem seems to describe the rainy season proper. What other reason is there to term the rain old?</w:t>
      </w:r>
    </w:p>
  </w:footnote>
  <w:footnote w:id="87">
    <w:p w14:paraId="0BC6D4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one of the places where -</w:t>
      </w:r>
      <w:r>
        <w:rPr>
          <w:rFonts w:ascii="Gandhari Unicode" w:hAnsi="Gandhari Unicode"/>
          <w:i/>
          <w:lang w:val="en-GB"/>
        </w:rPr>
        <w:t>ō</w:t>
      </w:r>
      <w:r>
        <w:rPr>
          <w:rFonts w:ascii="Gandhari Unicode" w:hAnsi="Gandhari Unicode"/>
          <w:lang w:val="en-GB"/>
        </w:rPr>
        <w:t xml:space="preserve"> can be understood in the sense of </w:t>
      </w:r>
      <w:proofErr w:type="gramStart"/>
      <w:r>
        <w:rPr>
          <w:rFonts w:ascii="Gandhari Unicode" w:hAnsi="Gandhari Unicode"/>
          <w:lang w:val="en-GB"/>
        </w:rPr>
        <w:t>a</w:t>
      </w:r>
      <w:proofErr w:type="gramEnd"/>
      <w:r>
        <w:rPr>
          <w:rFonts w:ascii="Gandhari Unicode" w:hAnsi="Gandhari Unicode"/>
          <w:lang w:val="en-GB"/>
        </w:rPr>
        <w:t xml:space="preserve"> </w:t>
      </w:r>
      <w:proofErr w:type="spellStart"/>
      <w:r>
        <w:rPr>
          <w:rFonts w:ascii="Gandhari Unicode" w:hAnsi="Gandhari Unicode"/>
          <w:lang w:val="en-GB"/>
        </w:rPr>
        <w:t>antepositioned</w:t>
      </w:r>
      <w:proofErr w:type="spellEnd"/>
      <w:r>
        <w:rPr>
          <w:rFonts w:ascii="Gandhari Unicode" w:hAnsi="Gandhari Unicode"/>
          <w:lang w:val="en-GB"/>
        </w:rPr>
        <w:t xml:space="preserve"> question or as a demarcation of topic: "as for him, he has not come". For T.V.G. here the -</w:t>
      </w:r>
      <w:r>
        <w:rPr>
          <w:rFonts w:ascii="Gandhari Unicode" w:hAnsi="Gandhari Unicode"/>
          <w:i/>
          <w:lang w:val="en-GB"/>
        </w:rPr>
        <w:t>ō</w:t>
      </w:r>
      <w:r>
        <w:rPr>
          <w:rFonts w:ascii="Gandhari Unicode" w:hAnsi="Gandhari Unicode"/>
          <w:lang w:val="en-GB"/>
        </w:rPr>
        <w:t xml:space="preserve"> conveys the sorrow of separation.</w:t>
      </w:r>
    </w:p>
  </w:footnote>
  <w:footnote w:id="88">
    <w:p w14:paraId="65CA23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mullaiyum</w:t>
      </w:r>
      <w:proofErr w:type="spellEnd"/>
      <w:r>
        <w:rPr>
          <w:rFonts w:ascii="Gandhari Unicode" w:hAnsi="Gandhari Unicode"/>
          <w:lang w:val="en-GB"/>
        </w:rPr>
        <w:t>: here -</w:t>
      </w:r>
      <w:r>
        <w:rPr>
          <w:rFonts w:ascii="Gandhari Unicode" w:hAnsi="Gandhari Unicode"/>
          <w:i/>
          <w:lang w:val="en-GB"/>
        </w:rPr>
        <w:t>um</w:t>
      </w:r>
      <w:r>
        <w:rPr>
          <w:rFonts w:ascii="Gandhari Unicode" w:hAnsi="Gandhari Unicode"/>
          <w:lang w:val="en-GB"/>
        </w:rPr>
        <w:t xml:space="preserve"> can either coordinate two slightly asyndetic sentences, and then the unmarked </w:t>
      </w:r>
      <w:proofErr w:type="spellStart"/>
      <w:r>
        <w:rPr>
          <w:rFonts w:ascii="Gandhari Unicode" w:hAnsi="Gandhari Unicode"/>
          <w:i/>
          <w:lang w:val="en-GB"/>
        </w:rPr>
        <w:t>mullai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in accordance with the plural verb </w:t>
      </w:r>
      <w:proofErr w:type="spellStart"/>
      <w:r>
        <w:rPr>
          <w:rFonts w:ascii="Gandhari Unicode" w:hAnsi="Gandhari Unicode"/>
          <w:i/>
          <w:lang w:val="en-GB"/>
        </w:rPr>
        <w:t>pūttaṉa</w:t>
      </w:r>
      <w:proofErr w:type="spellEnd"/>
      <w:r>
        <w:rPr>
          <w:rFonts w:ascii="Gandhari Unicode" w:hAnsi="Gandhari Unicode"/>
          <w:lang w:val="en-GB"/>
        </w:rPr>
        <w:t>, or it is to be understood as an indefinite, which would give the meaning "all the jasmines have flowered".</w:t>
      </w:r>
    </w:p>
  </w:footnote>
  <w:footnote w:id="89">
    <w:p w14:paraId="16C19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cūṭiya</w:t>
      </w:r>
      <w:proofErr w:type="spellEnd"/>
      <w:r>
        <w:rPr>
          <w:rFonts w:ascii="Gandhari Unicode" w:hAnsi="Gandhari Unicode"/>
          <w:lang w:val="en-GB"/>
        </w:rPr>
        <w:t>: here the perfective aspect does not signify a past event, but that the boy has already put the flowers on his head and still wears them.</w:t>
      </w:r>
    </w:p>
  </w:footnote>
  <w:footnote w:id="90">
    <w:p w14:paraId="1BEF68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is that he exchanges the fresh milk for food for himself and his colleagues. For the </w:t>
      </w:r>
      <w:proofErr w:type="spellStart"/>
      <w:r>
        <w:rPr>
          <w:rFonts w:ascii="Gandhari Unicode" w:hAnsi="Gandhari Unicode"/>
          <w:i/>
          <w:lang w:val="en-GB"/>
        </w:rPr>
        <w:t>vantu-peyarum</w:t>
      </w:r>
      <w:proofErr w:type="spellEnd"/>
      <w:r>
        <w:rPr>
          <w:rFonts w:ascii="Gandhari Unicode" w:hAnsi="Gandhari Unicode"/>
          <w:lang w:val="en-GB"/>
        </w:rPr>
        <w:t xml:space="preserve"> construction see KT 212.3, 228.4, 246.4, 321.3, 330.5.</w:t>
      </w:r>
    </w:p>
  </w:footnote>
  <w:footnote w:id="91">
    <w:p w14:paraId="4A84D5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Obviously </w:t>
      </w:r>
      <w:proofErr w:type="spellStart"/>
      <w:r>
        <w:rPr>
          <w:rFonts w:ascii="Gandhari Unicode" w:hAnsi="Gandhari Unicode"/>
          <w:i/>
          <w:lang w:val="en-GB"/>
        </w:rPr>
        <w:t>paṟi</w:t>
      </w:r>
      <w:proofErr w:type="spellEnd"/>
      <w:r>
        <w:rPr>
          <w:rFonts w:ascii="Gandhari Unicode" w:hAnsi="Gandhari Unicode"/>
          <w:i/>
          <w:lang w:val="en-GB"/>
        </w:rPr>
        <w:t xml:space="preserve"> </w:t>
      </w:r>
      <w:proofErr w:type="spellStart"/>
      <w:r>
        <w:rPr>
          <w:rFonts w:ascii="Gandhari Unicode" w:hAnsi="Gandhari Unicode"/>
          <w:i/>
          <w:lang w:val="en-GB"/>
        </w:rPr>
        <w:t>uṭai</w:t>
      </w:r>
      <w:proofErr w:type="spellEnd"/>
      <w:r>
        <w:rPr>
          <w:rFonts w:ascii="Gandhari Unicode" w:hAnsi="Gandhari Unicode"/>
          <w:i/>
          <w:lang w:val="en-GB"/>
        </w:rPr>
        <w:t xml:space="preserve"> </w:t>
      </w:r>
      <w:proofErr w:type="spellStart"/>
      <w:r>
        <w:rPr>
          <w:rFonts w:ascii="Gandhari Unicode" w:hAnsi="Gandhari Unicode"/>
          <w:i/>
          <w:lang w:val="en-GB"/>
        </w:rPr>
        <w:t>kaiyar</w:t>
      </w:r>
      <w:proofErr w:type="spellEnd"/>
      <w:r>
        <w:rPr>
          <w:rFonts w:ascii="Gandhari Unicode" w:hAnsi="Gandhari Unicode"/>
          <w:lang w:val="en-GB"/>
        </w:rPr>
        <w:t xml:space="preserve"> denotes the herdsmen staying behind with the sheep. What may these things signify? Do the shepherds sleep on these mats? T.V.G. asserts that they are a device to be held over the head as a shelter against rain.</w:t>
      </w:r>
    </w:p>
  </w:footnote>
  <w:footnote w:id="92">
    <w:p w14:paraId="64EFAA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position of </w:t>
      </w:r>
      <w:proofErr w:type="spellStart"/>
      <w:r>
        <w:rPr>
          <w:rFonts w:ascii="Gandhari Unicode" w:hAnsi="Gandhari Unicode"/>
          <w:i/>
          <w:lang w:val="en-GB"/>
        </w:rPr>
        <w:t>ellām</w:t>
      </w:r>
      <w:proofErr w:type="spellEnd"/>
      <w:r>
        <w:rPr>
          <w:rFonts w:ascii="Gandhari Unicode" w:hAnsi="Gandhari Unicode"/>
          <w:lang w:val="en-GB"/>
        </w:rPr>
        <w:t xml:space="preserve"> (which usually follows its word of reference) might raise doubts as to whether it is a mere attribute ("all the little green buds"). In that case it can be taken as the subject of a nominal sentence the predicate noun of which is </w:t>
      </w:r>
      <w:proofErr w:type="spellStart"/>
      <w:r>
        <w:rPr>
          <w:rFonts w:ascii="Gandhari Unicode" w:hAnsi="Gandhari Unicode"/>
          <w:i/>
          <w:lang w:val="en-GB"/>
        </w:rPr>
        <w:t>mukai</w:t>
      </w:r>
      <w:proofErr w:type="spellEnd"/>
      <w:r>
        <w:rPr>
          <w:rFonts w:ascii="Gandhari Unicode" w:hAnsi="Gandhari Unicode"/>
          <w:lang w:val="en-GB"/>
        </w:rPr>
        <w:t>, thus implying the speaker's perspective: all she can see (instead of HIM) is these jasmine buds.</w:t>
      </w:r>
    </w:p>
  </w:footnote>
  <w:footnote w:id="93">
    <w:p w14:paraId="596CAD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penultimate is hypermetrical.</w:t>
      </w:r>
    </w:p>
  </w:footnote>
  <w:footnote w:id="94">
    <w:p w14:paraId="39488F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koḷiṉē</w:t>
      </w:r>
      <w:proofErr w:type="spellEnd"/>
      <w:r>
        <w:rPr>
          <w:rFonts w:ascii="Gandhari Unicode" w:hAnsi="Gandhari Unicode"/>
          <w:lang w:val="en-GB"/>
        </w:rPr>
        <w:t>: here and in the following line there are two conditionals marked by -</w:t>
      </w:r>
      <w:r>
        <w:rPr>
          <w:rFonts w:ascii="Gandhari Unicode" w:hAnsi="Gandhari Unicode"/>
          <w:i/>
          <w:lang w:val="en-GB"/>
        </w:rPr>
        <w:t>ē</w:t>
      </w:r>
      <w:r>
        <w:rPr>
          <w:rFonts w:ascii="Gandhari Unicode" w:hAnsi="Gandhari Unicode"/>
          <w:lang w:val="en-GB"/>
        </w:rPr>
        <w:t xml:space="preserve"> without being subject sentences. What is conveyed by this unusual marking? Just a kind of emphasis?</w:t>
      </w:r>
    </w:p>
  </w:footnote>
  <w:footnote w:id="95">
    <w:p w14:paraId="2FA566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all this? A man observes two women playing in the water before they are supposed to come to the </w:t>
      </w:r>
      <w:proofErr w:type="gramStart"/>
      <w:r>
        <w:rPr>
          <w:rFonts w:ascii="Gandhari Unicode" w:hAnsi="Gandhari Unicode"/>
          <w:lang w:val="en-GB"/>
        </w:rPr>
        <w:t>rendezvous?</w:t>
      </w:r>
      <w:proofErr w:type="gramEnd"/>
      <w:r>
        <w:rPr>
          <w:rFonts w:ascii="Gandhari Unicode" w:hAnsi="Gandhari Unicode"/>
          <w:lang w:val="en-GB"/>
        </w:rPr>
        <w:t xml:space="preserve"> T.V.G. here understands the </w:t>
      </w:r>
      <w:proofErr w:type="spellStart"/>
      <w:r>
        <w:rPr>
          <w:rFonts w:ascii="Gandhari Unicode" w:hAnsi="Gandhari Unicode"/>
          <w:i/>
          <w:lang w:val="en-GB"/>
        </w:rPr>
        <w:t>kiḷavi</w:t>
      </w:r>
      <w:proofErr w:type="spellEnd"/>
      <w:r>
        <w:rPr>
          <w:rFonts w:ascii="Gandhari Unicode" w:hAnsi="Gandhari Unicode"/>
          <w:lang w:val="en-GB"/>
        </w:rPr>
        <w:t xml:space="preserve"> (which is clearly a TP quotation) to the effect that HE, by watching the relation of the two women, has just realised that the confidante is the ideal mediator for his purposes.</w:t>
      </w:r>
    </w:p>
  </w:footnote>
  <w:footnote w:id="96">
    <w:p w14:paraId="775189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talait</w:t>
      </w:r>
      <w:proofErr w:type="spellEnd"/>
      <w:r>
        <w:rPr>
          <w:rFonts w:ascii="Gandhari Unicode" w:hAnsi="Gandhari Unicode"/>
          <w:i/>
          <w:lang w:val="en-GB"/>
        </w:rPr>
        <w:t xml:space="preserve"> </w:t>
      </w:r>
      <w:proofErr w:type="spellStart"/>
      <w:r>
        <w:rPr>
          <w:rFonts w:ascii="Gandhari Unicode" w:hAnsi="Gandhari Unicode"/>
          <w:i/>
          <w:lang w:val="en-GB"/>
        </w:rPr>
        <w:t>talaiiya</w:t>
      </w:r>
      <w:proofErr w:type="spellEnd"/>
      <w:r>
        <w:rPr>
          <w:rFonts w:ascii="Gandhari Unicode" w:hAnsi="Gandhari Unicode"/>
          <w:lang w:val="en-GB"/>
        </w:rPr>
        <w:t xml:space="preserve">: this curious phrase is difficult to construe. What is the meaning of </w:t>
      </w:r>
      <w:proofErr w:type="spellStart"/>
      <w:r>
        <w:rPr>
          <w:rFonts w:ascii="Gandhari Unicode" w:hAnsi="Gandhari Unicode"/>
          <w:i/>
          <w:lang w:val="en-GB"/>
        </w:rPr>
        <w:t>talai</w:t>
      </w:r>
      <w:proofErr w:type="spellEnd"/>
      <w:r>
        <w:rPr>
          <w:rFonts w:ascii="Gandhari Unicode" w:hAnsi="Gandhari Unicode"/>
          <w:lang w:val="en-GB"/>
        </w:rPr>
        <w:t xml:space="preserve">? It cannot very well be a locative suffix (as it is explained by T.V.G.), since </w:t>
      </w:r>
      <w:proofErr w:type="spellStart"/>
      <w:r>
        <w:rPr>
          <w:rFonts w:ascii="Gandhari Unicode" w:hAnsi="Gandhari Unicode"/>
          <w:i/>
          <w:lang w:val="en-GB"/>
        </w:rPr>
        <w:t>tuḷi</w:t>
      </w:r>
      <w:proofErr w:type="spellEnd"/>
      <w:r>
        <w:rPr>
          <w:rFonts w:ascii="Gandhari Unicode" w:hAnsi="Gandhari Unicode"/>
          <w:lang w:val="en-GB"/>
        </w:rPr>
        <w:t xml:space="preserve"> is clearly direct object here, and if </w:t>
      </w:r>
      <w:proofErr w:type="gramStart"/>
      <w:r>
        <w:rPr>
          <w:rFonts w:ascii="Gandhari Unicode" w:hAnsi="Gandhari Unicode"/>
          <w:lang w:val="en-GB"/>
        </w:rPr>
        <w:t>anything</w:t>
      </w:r>
      <w:proofErr w:type="gramEnd"/>
      <w:r>
        <w:rPr>
          <w:rFonts w:ascii="Gandhari Unicode" w:hAnsi="Gandhari Unicode"/>
          <w:lang w:val="en-GB"/>
        </w:rPr>
        <w:t xml:space="preserve"> then the sprout (</w:t>
      </w:r>
      <w:proofErr w:type="spellStart"/>
      <w:r>
        <w:rPr>
          <w:rFonts w:ascii="Gandhari Unicode" w:hAnsi="Gandhari Unicode"/>
          <w:i/>
          <w:lang w:val="en-GB"/>
        </w:rPr>
        <w:t>taḷir</w:t>
      </w:r>
      <w:proofErr w:type="spellEnd"/>
      <w:r>
        <w:rPr>
          <w:rFonts w:ascii="Gandhari Unicode" w:hAnsi="Gandhari Unicode"/>
          <w:lang w:val="en-GB"/>
        </w:rPr>
        <w:t xml:space="preserve">) should be in the locative. The verb </w:t>
      </w:r>
      <w:proofErr w:type="spellStart"/>
      <w:r>
        <w:rPr>
          <w:rFonts w:ascii="Gandhari Unicode" w:hAnsi="Gandhari Unicode"/>
          <w:i/>
          <w:lang w:val="en-GB"/>
        </w:rPr>
        <w:t>talai-tal</w:t>
      </w:r>
      <w:proofErr w:type="spellEnd"/>
      <w:proofErr w:type="gramStart"/>
      <w:r>
        <w:rPr>
          <w:rFonts w:ascii="Gandhari Unicode" w:hAnsi="Gandhari Unicode"/>
          <w:lang w:val="en-GB"/>
        </w:rPr>
        <w:t>, by the way, is</w:t>
      </w:r>
      <w:proofErr w:type="gramEnd"/>
      <w:r>
        <w:rPr>
          <w:rFonts w:ascii="Gandhari Unicode" w:hAnsi="Gandhari Unicode"/>
          <w:lang w:val="en-GB"/>
        </w:rPr>
        <w:t xml:space="preserve"> not included in the DEDR. One possibility is that this is a formulaic phrase transferred from an originally fitting context. There is AN 8.15, in the part of that text which preserves the old commentary: </w:t>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talait</w:t>
      </w:r>
      <w:proofErr w:type="spellEnd"/>
      <w:r>
        <w:rPr>
          <w:rFonts w:ascii="Gandhari Unicode" w:hAnsi="Gandhari Unicode"/>
          <w:i/>
          <w:lang w:val="en-GB"/>
        </w:rPr>
        <w:t xml:space="preserve"> </w:t>
      </w:r>
      <w:proofErr w:type="spellStart"/>
      <w:r>
        <w:rPr>
          <w:rFonts w:ascii="Gandhari Unicode" w:hAnsi="Gandhari Unicode"/>
          <w:i/>
          <w:lang w:val="en-GB"/>
        </w:rPr>
        <w:t>talaiiya</w:t>
      </w:r>
      <w:proofErr w:type="spellEnd"/>
      <w:r>
        <w:rPr>
          <w:rFonts w:ascii="Gandhari Unicode" w:hAnsi="Gandhari Unicode"/>
          <w:i/>
          <w:lang w:val="en-GB"/>
        </w:rPr>
        <w:t xml:space="preserve"> </w:t>
      </w:r>
      <w:proofErr w:type="spellStart"/>
      <w:r>
        <w:rPr>
          <w:rFonts w:ascii="Gandhari Unicode" w:hAnsi="Gandhari Unicode"/>
          <w:i/>
          <w:lang w:val="en-GB"/>
        </w:rPr>
        <w:t>maṇi</w:t>
      </w:r>
      <w:proofErr w:type="spellEnd"/>
      <w:r>
        <w:rPr>
          <w:rFonts w:ascii="Gandhari Unicode" w:hAnsi="Gandhari Unicode"/>
          <w:i/>
          <w:lang w:val="en-GB"/>
        </w:rPr>
        <w:t xml:space="preserve"> y-</w:t>
      </w:r>
      <w:proofErr w:type="spellStart"/>
      <w:r>
        <w:rPr>
          <w:rFonts w:ascii="Gandhari Unicode" w:hAnsi="Gandhari Unicode"/>
          <w:i/>
          <w:lang w:val="en-GB"/>
        </w:rPr>
        <w:t>ēr</w:t>
      </w:r>
      <w:proofErr w:type="spellEnd"/>
      <w:r>
        <w:rPr>
          <w:rFonts w:ascii="Gandhari Unicode" w:hAnsi="Gandhari Unicode"/>
          <w:i/>
          <w:lang w:val="en-GB"/>
        </w:rPr>
        <w:t xml:space="preserve"> aim </w:t>
      </w:r>
      <w:proofErr w:type="spellStart"/>
      <w:r>
        <w:rPr>
          <w:rFonts w:ascii="Gandhari Unicode" w:hAnsi="Gandhari Unicode"/>
          <w:i/>
          <w:lang w:val="en-GB"/>
        </w:rPr>
        <w:t>pāl</w:t>
      </w:r>
      <w:proofErr w:type="spellEnd"/>
      <w:r>
        <w:rPr>
          <w:rFonts w:ascii="Gandhari Unicode" w:hAnsi="Gandhari Unicode"/>
          <w:lang w:val="en-GB"/>
        </w:rPr>
        <w:t xml:space="preserve">, where it is glossed as </w:t>
      </w:r>
      <w:proofErr w:type="spellStart"/>
      <w:r>
        <w:rPr>
          <w:rFonts w:ascii="Gandhari Unicode" w:hAnsi="Gandhari Unicode"/>
          <w:i/>
          <w:lang w:val="en-GB"/>
        </w:rPr>
        <w:t>maḻaittuḷiyait</w:t>
      </w:r>
      <w:proofErr w:type="spellEnd"/>
      <w:r>
        <w:rPr>
          <w:rFonts w:ascii="Gandhari Unicode" w:hAnsi="Gandhari Unicode"/>
          <w:i/>
          <w:lang w:val="en-GB"/>
        </w:rPr>
        <w:t xml:space="preserve"> </w:t>
      </w:r>
      <w:proofErr w:type="spellStart"/>
      <w:r>
        <w:rPr>
          <w:rFonts w:ascii="Gandhari Unicode" w:hAnsi="Gandhari Unicode"/>
          <w:i/>
          <w:lang w:val="en-GB"/>
        </w:rPr>
        <w:t>taṉiṭattu</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xml:space="preserve">, i.e. "the five parts (of her hair) resembling jewels, as the head has been offered drops" ("has taken rain drops upon itself"). </w:t>
      </w:r>
      <w:proofErr w:type="spellStart"/>
      <w:r>
        <w:rPr>
          <w:rFonts w:ascii="Gandhari Unicode" w:hAnsi="Gandhari Unicode"/>
          <w:lang w:val="en-GB"/>
        </w:rPr>
        <w:t>Cām</w:t>
      </w:r>
      <w:proofErr w:type="spellEnd"/>
      <w:r>
        <w:rPr>
          <w:rFonts w:ascii="Gandhari Unicode" w:hAnsi="Gandhari Unicode"/>
          <w:lang w:val="en-GB"/>
        </w:rPr>
        <w:t>.'s gloss seems to go back to this (</w:t>
      </w:r>
      <w:proofErr w:type="spellStart"/>
      <w:r>
        <w:rPr>
          <w:rFonts w:ascii="Gandhari Unicode" w:hAnsi="Gandhari Unicode"/>
          <w:i/>
          <w:lang w:val="en-GB"/>
        </w:rPr>
        <w:t>maḻait</w:t>
      </w:r>
      <w:proofErr w:type="spellEnd"/>
      <w:r>
        <w:rPr>
          <w:rFonts w:ascii="Gandhari Unicode" w:hAnsi="Gandhari Unicode"/>
          <w:i/>
          <w:lang w:val="en-GB"/>
        </w:rPr>
        <w:t xml:space="preserve"> </w:t>
      </w:r>
      <w:proofErr w:type="spellStart"/>
      <w:r>
        <w:rPr>
          <w:rFonts w:ascii="Gandhari Unicode" w:hAnsi="Gandhari Unicode"/>
          <w:i/>
          <w:lang w:val="en-GB"/>
        </w:rPr>
        <w:t>tuḷi</w:t>
      </w:r>
      <w:proofErr w:type="spellEnd"/>
      <w:r>
        <w:rPr>
          <w:rFonts w:ascii="Gandhari Unicode" w:hAnsi="Gandhari Unicode"/>
          <w:i/>
          <w:lang w:val="en-GB"/>
        </w:rPr>
        <w:t xml:space="preserve"> </w:t>
      </w:r>
      <w:proofErr w:type="spellStart"/>
      <w:r>
        <w:rPr>
          <w:rFonts w:ascii="Gandhari Unicode" w:hAnsi="Gandhari Unicode"/>
          <w:i/>
          <w:lang w:val="en-GB"/>
        </w:rPr>
        <w:t>taṉiṭattē</w:t>
      </w:r>
      <w:proofErr w:type="spellEnd"/>
      <w:r>
        <w:rPr>
          <w:rFonts w:ascii="Gandhari Unicode" w:hAnsi="Gandhari Unicode"/>
          <w:i/>
          <w:lang w:val="en-GB"/>
        </w:rPr>
        <w:t xml:space="preserve"> </w:t>
      </w:r>
      <w:proofErr w:type="spellStart"/>
      <w:r>
        <w:rPr>
          <w:rFonts w:ascii="Gandhari Unicode" w:hAnsi="Gandhari Unicode"/>
          <w:i/>
          <w:lang w:val="en-GB"/>
        </w:rPr>
        <w:t>peyya</w:t>
      </w:r>
      <w:proofErr w:type="spellEnd"/>
      <w:r>
        <w:rPr>
          <w:rFonts w:ascii="Gandhari Unicode" w:hAnsi="Gandhari Unicode"/>
          <w:i/>
          <w:lang w:val="en-GB"/>
        </w:rPr>
        <w:t xml:space="preserve"> </w:t>
      </w:r>
      <w:proofErr w:type="spellStart"/>
      <w:r>
        <w:rPr>
          <w:rFonts w:ascii="Gandhari Unicode" w:hAnsi="Gandhari Unicode"/>
          <w:i/>
          <w:lang w:val="en-GB"/>
        </w:rPr>
        <w:t>peṟṟa</w:t>
      </w:r>
      <w:proofErr w:type="spellEnd"/>
      <w:r>
        <w:rPr>
          <w:rFonts w:ascii="Gandhari Unicode" w:hAnsi="Gandhari Unicode"/>
          <w:lang w:val="en-GB"/>
        </w:rPr>
        <w:t xml:space="preserve">). This still seems a little awkward, because </w:t>
      </w:r>
      <w:proofErr w:type="spellStart"/>
      <w:r>
        <w:rPr>
          <w:rFonts w:ascii="Gandhari Unicode" w:hAnsi="Gandhari Unicode"/>
          <w:i/>
          <w:lang w:val="en-GB"/>
        </w:rPr>
        <w:t>talai</w:t>
      </w:r>
      <w:proofErr w:type="spellEnd"/>
      <w:r>
        <w:rPr>
          <w:rFonts w:ascii="Gandhari Unicode" w:hAnsi="Gandhari Unicode"/>
          <w:i/>
          <w:lang w:val="en-GB"/>
        </w:rPr>
        <w:t xml:space="preserve"> </w:t>
      </w:r>
      <w:r>
        <w:rPr>
          <w:rFonts w:ascii="Gandhari Unicode" w:hAnsi="Gandhari Unicode"/>
          <w:lang w:val="en-GB"/>
        </w:rPr>
        <w:t>is understood simultaneously as a noun and as a locative suffix, but the image as such makes sense.</w:t>
      </w:r>
    </w:p>
  </w:footnote>
  <w:footnote w:id="97">
    <w:p w14:paraId="0E0A9B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koḻum</w:t>
      </w:r>
      <w:proofErr w:type="spellEnd"/>
      <w:r>
        <w:rPr>
          <w:rFonts w:ascii="Gandhari Unicode" w:hAnsi="Gandhari Unicode"/>
          <w:i/>
          <w:lang w:val="en-GB"/>
        </w:rPr>
        <w:t xml:space="preserve"> </w:t>
      </w:r>
      <w:proofErr w:type="spellStart"/>
      <w:r>
        <w:rPr>
          <w:rFonts w:ascii="Gandhari Unicode" w:hAnsi="Gandhari Unicode"/>
          <w:i/>
          <w:lang w:val="en-GB"/>
        </w:rPr>
        <w:t>kaṭai</w:t>
      </w:r>
      <w:proofErr w:type="spellEnd"/>
      <w:r>
        <w:rPr>
          <w:rFonts w:ascii="Gandhari Unicode" w:hAnsi="Gandhari Unicode"/>
          <w:lang w:val="en-GB"/>
        </w:rPr>
        <w:t xml:space="preserve">: what is the </w:t>
      </w:r>
      <w:proofErr w:type="spellStart"/>
      <w:r>
        <w:rPr>
          <w:rFonts w:ascii="Gandhari Unicode" w:hAnsi="Gandhari Unicode"/>
          <w:i/>
          <w:lang w:val="en-GB"/>
        </w:rPr>
        <w:t>kaṭai</w:t>
      </w:r>
      <w:proofErr w:type="spellEnd"/>
      <w:r>
        <w:rPr>
          <w:rFonts w:ascii="Gandhari Unicode" w:hAnsi="Gandhari Unicode"/>
          <w:lang w:val="en-GB"/>
        </w:rPr>
        <w:t xml:space="preserve"> of an eye? And what is the meaning of </w:t>
      </w:r>
      <w:proofErr w:type="spellStart"/>
      <w:r>
        <w:rPr>
          <w:rFonts w:ascii="Gandhari Unicode" w:hAnsi="Gandhari Unicode"/>
          <w:i/>
          <w:lang w:val="en-GB"/>
        </w:rPr>
        <w:t>koḻu</w:t>
      </w:r>
      <w:proofErr w:type="spellEnd"/>
      <w:r>
        <w:rPr>
          <w:rFonts w:ascii="Gandhari Unicode" w:hAnsi="Gandhari Unicode"/>
          <w:lang w:val="en-GB"/>
        </w:rPr>
        <w:t xml:space="preserve"> here? Quantity (rich or big rims) is improbable, so just, more generally, beautiful? T.V.G. understands it as "fat" = "protruding" eyes.</w:t>
      </w:r>
    </w:p>
  </w:footnote>
  <w:footnote w:id="98">
    <w:p w14:paraId="48028CB8"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 xml:space="preserve">I </w:t>
      </w:r>
      <w:proofErr w:type="gramStart"/>
      <w:r>
        <w:rPr>
          <w:rFonts w:ascii="Gandhari Unicode" w:hAnsi="Gandhari Unicode"/>
          <w:lang w:val="en-GB"/>
        </w:rPr>
        <w:t>puts</w:t>
      </w:r>
      <w:proofErr w:type="gramEnd"/>
      <w:r>
        <w:rPr>
          <w:rFonts w:ascii="Gandhari Unicode" w:hAnsi="Gandhari Unicode"/>
          <w:lang w:val="en-GB"/>
        </w:rPr>
        <w:t xml:space="preserve"> </w:t>
      </w:r>
      <w:proofErr w:type="spellStart"/>
      <w:r>
        <w:rPr>
          <w:rFonts w:ascii="Gandhari Unicode" w:hAnsi="Gandhari Unicode"/>
          <w:i/>
          <w:iCs/>
          <w:lang w:val="en-GB"/>
        </w:rPr>
        <w:t>nallōr</w:t>
      </w:r>
      <w:proofErr w:type="spellEnd"/>
      <w:r>
        <w:rPr>
          <w:rFonts w:ascii="Gandhari Unicode" w:hAnsi="Gandhari Unicode"/>
          <w:lang w:val="en-GB"/>
        </w:rPr>
        <w:t xml:space="preserve"> as line 2d, leaves off line 3b-d and thus disposes of one line.</w:t>
      </w:r>
    </w:p>
  </w:footnote>
  <w:footnote w:id="99">
    <w:p w14:paraId="24DD3F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London </w:t>
      </w:r>
      <w:proofErr w:type="spellStart"/>
      <w:r>
        <w:rPr>
          <w:rFonts w:ascii="Gandhari Unicode" w:hAnsi="Gandhari Unicode"/>
          <w:lang w:val="en-GB"/>
        </w:rPr>
        <w:t>ms</w:t>
      </w:r>
      <w:proofErr w:type="spellEnd"/>
      <w:r>
        <w:rPr>
          <w:rFonts w:ascii="Gandhari Unicode" w:hAnsi="Gandhari Unicode"/>
          <w:lang w:val="en-GB"/>
        </w:rPr>
        <w:t xml:space="preserve">. adds the </w:t>
      </w:r>
      <w:proofErr w:type="spellStart"/>
      <w:r>
        <w:rPr>
          <w:rFonts w:ascii="Gandhari Unicode" w:hAnsi="Gandhari Unicode"/>
          <w:i/>
          <w:iCs/>
          <w:lang w:val="en-GB"/>
        </w:rPr>
        <w:t>cīr</w:t>
      </w:r>
      <w:proofErr w:type="spellEnd"/>
      <w:r>
        <w:rPr>
          <w:rFonts w:ascii="Gandhari Unicode" w:hAnsi="Gandhari Unicode"/>
          <w:lang w:val="en-GB"/>
        </w:rPr>
        <w:t xml:space="preserve"> that makes up for the missing </w:t>
      </w:r>
      <w:proofErr w:type="spellStart"/>
      <w:r>
        <w:rPr>
          <w:rFonts w:ascii="Gandhari Unicode" w:hAnsi="Gandhari Unicode"/>
          <w:i/>
          <w:iCs/>
          <w:lang w:val="en-GB"/>
        </w:rPr>
        <w:t>cīr</w:t>
      </w:r>
      <w:proofErr w:type="spellEnd"/>
      <w:r>
        <w:rPr>
          <w:rFonts w:ascii="Gandhari Unicode" w:hAnsi="Gandhari Unicode"/>
          <w:lang w:val="en-GB"/>
        </w:rPr>
        <w:t xml:space="preserve"> in line 2.</w:t>
      </w:r>
    </w:p>
  </w:footnote>
  <w:footnote w:id="100">
    <w:p w14:paraId="56C763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syntax is tricky, and the addressee of the first lines is not marked at all. Perhaps we can work with a switch of perspective, namely at first HER remembering the man's words, then an account of what happened further. T.V.G. takes the beginning as HER report of the confidante's words, who induces her to go to the festival once again, while afterwards she relates what happened the last time they went there.</w:t>
      </w:r>
    </w:p>
  </w:footnote>
  <w:footnote w:id="101">
    <w:p w14:paraId="3A5175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w:t>
      </w:r>
      <w:proofErr w:type="spellStart"/>
      <w:r>
        <w:rPr>
          <w:rFonts w:ascii="Gandhari Unicode" w:hAnsi="Gandhari Unicode"/>
          <w:i/>
          <w:lang w:val="en-GB"/>
        </w:rPr>
        <w:t>āl</w:t>
      </w:r>
      <w:proofErr w:type="spellEnd"/>
      <w:r>
        <w:rPr>
          <w:rFonts w:ascii="Gandhari Unicode" w:hAnsi="Gandhari Unicode"/>
          <w:i/>
          <w:lang w:val="en-GB"/>
        </w:rPr>
        <w:t>-tilla</w:t>
      </w:r>
      <w:r>
        <w:rPr>
          <w:rFonts w:ascii="Gandhari Unicode" w:hAnsi="Gandhari Unicode"/>
          <w:lang w:val="en-GB"/>
        </w:rPr>
        <w:t xml:space="preserve"> without -</w:t>
      </w:r>
      <w:r>
        <w:rPr>
          <w:rFonts w:ascii="Gandhari Unicode" w:hAnsi="Gandhari Unicode"/>
          <w:i/>
          <w:lang w:val="en-GB"/>
        </w:rPr>
        <w:t>ē</w:t>
      </w:r>
      <w:r>
        <w:rPr>
          <w:rFonts w:ascii="Gandhari Unicode" w:hAnsi="Gandhari Unicode"/>
          <w:lang w:val="en-GB"/>
        </w:rPr>
        <w:t xml:space="preserve"> seems to be </w:t>
      </w:r>
      <w:proofErr w:type="gramStart"/>
      <w:r>
        <w:rPr>
          <w:rFonts w:ascii="Gandhari Unicode" w:hAnsi="Gandhari Unicode"/>
          <w:lang w:val="en-GB"/>
        </w:rPr>
        <w:t>longingly-surprised</w:t>
      </w:r>
      <w:proofErr w:type="gramEnd"/>
      <w:r>
        <w:rPr>
          <w:rFonts w:ascii="Gandhari Unicode" w:hAnsi="Gandhari Unicode"/>
          <w:lang w:val="en-GB"/>
        </w:rPr>
        <w:t xml:space="preserve"> affirmation.</w:t>
      </w:r>
    </w:p>
  </w:footnote>
  <w:footnote w:id="102">
    <w:p w14:paraId="6210F4D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sentence can be read as HER commentary on the festival scene, or a second part of the quoted direct speech, that his, HIS argument for going to the festival. T.V.G., however, explains it as the good omens that speak in favour of going to the festival.</w:t>
      </w:r>
    </w:p>
  </w:footnote>
  <w:footnote w:id="103">
    <w:p w14:paraId="3F8E87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also possible to read the two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tantu</w:t>
      </w:r>
      <w:proofErr w:type="spellEnd"/>
      <w:r>
        <w:rPr>
          <w:rFonts w:ascii="Gandhari Unicode" w:hAnsi="Gandhari Unicode"/>
          <w:lang w:val="en-GB"/>
        </w:rPr>
        <w:t xml:space="preserve"> and </w:t>
      </w:r>
      <w:proofErr w:type="spellStart"/>
      <w:r>
        <w:rPr>
          <w:rFonts w:ascii="Gandhari Unicode" w:hAnsi="Gandhari Unicode"/>
          <w:i/>
          <w:lang w:val="en-GB"/>
        </w:rPr>
        <w:t>kūṟi</w:t>
      </w:r>
      <w:proofErr w:type="spellEnd"/>
      <w:r>
        <w:rPr>
          <w:rFonts w:ascii="Gandhari Unicode" w:hAnsi="Gandhari Unicode"/>
          <w:lang w:val="en-GB"/>
        </w:rPr>
        <w:t xml:space="preserve"> as dependent on </w:t>
      </w:r>
      <w:proofErr w:type="spellStart"/>
      <w:r>
        <w:rPr>
          <w:rFonts w:ascii="Gandhari Unicode" w:hAnsi="Gandhari Unicode"/>
          <w:i/>
          <w:lang w:val="en-GB"/>
        </w:rPr>
        <w:t>aṉṉai</w:t>
      </w:r>
      <w:proofErr w:type="spellEnd"/>
      <w:r>
        <w:rPr>
          <w:rFonts w:ascii="Gandhari Unicode" w:hAnsi="Gandhari Unicode"/>
          <w:lang w:val="en-GB"/>
        </w:rPr>
        <w:t>, as L./</w:t>
      </w:r>
      <w:proofErr w:type="spellStart"/>
      <w:r>
        <w:rPr>
          <w:rFonts w:ascii="Gandhari Unicode" w:hAnsi="Gandhari Unicode"/>
          <w:lang w:val="en-GB"/>
        </w:rPr>
        <w:t>Sh.P</w:t>
      </w:r>
      <w:proofErr w:type="spellEnd"/>
      <w:r>
        <w:rPr>
          <w:rFonts w:ascii="Gandhari Unicode" w:hAnsi="Gandhari Unicode"/>
          <w:lang w:val="en-GB"/>
        </w:rPr>
        <w:t xml:space="preserve">. do (= 4-7c). But how to arrive from there at the notion of guarding the fields is mysterious. A better point is made if HE entices HER with words about her beauty (for a comparison of HER with a sprout see KT 61). T.V.G. has another alternative in taking </w:t>
      </w:r>
      <w:proofErr w:type="spellStart"/>
      <w:r>
        <w:rPr>
          <w:rFonts w:ascii="Gandhari Unicode" w:hAnsi="Gandhari Unicode"/>
          <w:i/>
          <w:lang w:val="en-GB"/>
        </w:rPr>
        <w:t>muṟi</w:t>
      </w:r>
      <w:proofErr w:type="spellEnd"/>
      <w:r>
        <w:rPr>
          <w:rFonts w:ascii="Gandhari Unicode" w:hAnsi="Gandhari Unicode"/>
          <w:lang w:val="en-GB"/>
        </w:rPr>
        <w:t xml:space="preserve"> to mean the young leaves of which skirts are made, </w:t>
      </w:r>
      <w:proofErr w:type="spellStart"/>
      <w:r>
        <w:rPr>
          <w:rFonts w:ascii="Gandhari Unicode" w:hAnsi="Gandhari Unicode"/>
          <w:lang w:val="en-GB"/>
        </w:rPr>
        <w:t>and than</w:t>
      </w:r>
      <w:proofErr w:type="spellEnd"/>
      <w:r>
        <w:rPr>
          <w:rFonts w:ascii="Gandhari Unicode" w:hAnsi="Gandhari Unicode"/>
          <w:lang w:val="en-GB"/>
        </w:rPr>
        <w:t xml:space="preserve"> the </w:t>
      </w:r>
      <w:proofErr w:type="spellStart"/>
      <w:r>
        <w:rPr>
          <w:rFonts w:ascii="Gandhari Unicode" w:hAnsi="Gandhari Unicode"/>
          <w:i/>
          <w:lang w:val="en-GB"/>
        </w:rPr>
        <w:t>ottaṉa</w:t>
      </w:r>
      <w:proofErr w:type="spellEnd"/>
      <w:r>
        <w:rPr>
          <w:rFonts w:ascii="Gandhari Unicode" w:hAnsi="Gandhari Unicode"/>
          <w:lang w:val="en-GB"/>
        </w:rPr>
        <w:t xml:space="preserve"> ought to mean something like "to be suitable for" (see 4+5b).</w:t>
      </w:r>
    </w:p>
  </w:footnote>
  <w:footnote w:id="104">
    <w:p w14:paraId="5A030C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nalam</w:t>
      </w:r>
      <w:proofErr w:type="spellEnd"/>
      <w:r>
        <w:rPr>
          <w:rFonts w:ascii="Gandhari Unicode" w:hAnsi="Gandhari Unicode"/>
          <w:i/>
          <w:lang w:val="en-GB"/>
        </w:rPr>
        <w:t xml:space="preserve"> </w:t>
      </w:r>
      <w:proofErr w:type="spellStart"/>
      <w:r>
        <w:rPr>
          <w:rFonts w:ascii="Gandhari Unicode" w:hAnsi="Gandhari Unicode"/>
          <w:i/>
          <w:lang w:val="en-GB"/>
        </w:rPr>
        <w:t>eṉṉai</w:t>
      </w:r>
      <w:proofErr w:type="spellEnd"/>
      <w:r>
        <w:rPr>
          <w:rFonts w:ascii="Gandhari Unicode" w:hAnsi="Gandhari Unicode"/>
          <w:lang w:val="en-GB"/>
        </w:rPr>
        <w:t xml:space="preserve"> is a construction problem; it probably </w:t>
      </w:r>
      <w:proofErr w:type="gramStart"/>
      <w:r>
        <w:rPr>
          <w:rFonts w:ascii="Gandhari Unicode" w:hAnsi="Gandhari Unicode"/>
          <w:lang w:val="en-GB"/>
        </w:rPr>
        <w:t>has to</w:t>
      </w:r>
      <w:proofErr w:type="gramEnd"/>
      <w:r>
        <w:rPr>
          <w:rFonts w:ascii="Gandhari Unicode" w:hAnsi="Gandhari Unicode"/>
          <w:lang w:val="en-GB"/>
        </w:rPr>
        <w:t xml:space="preserve"> be taken as an apposition: "he took me, [that is, my] virginity".</w:t>
      </w:r>
    </w:p>
  </w:footnote>
  <w:footnote w:id="105">
    <w:p w14:paraId="41F37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kavalai</w:t>
      </w:r>
      <w:proofErr w:type="spellEnd"/>
      <w:r>
        <w:rPr>
          <w:rFonts w:ascii="Gandhari Unicode" w:hAnsi="Gandhari Unicode"/>
          <w:lang w:val="en-GB"/>
        </w:rPr>
        <w:t xml:space="preserve"> is perhaps also resonant with its second meaning "distress".</w:t>
      </w:r>
    </w:p>
  </w:footnote>
  <w:footnote w:id="106">
    <w:p w14:paraId="351F01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social implications of this comparison are not totally clear. The man is dumb, so he cannot call for help. But why can he not do anything himself? Is it his noble birth which prevents him from doing the dirty work? T.V.G. takes </w:t>
      </w:r>
      <w:proofErr w:type="spellStart"/>
      <w:r>
        <w:rPr>
          <w:rFonts w:ascii="Gandhari Unicode" w:hAnsi="Gandhari Unicode"/>
          <w:i/>
          <w:lang w:val="en-GB"/>
        </w:rPr>
        <w:t>uyartiṇai</w:t>
      </w:r>
      <w:proofErr w:type="spellEnd"/>
      <w:r>
        <w:rPr>
          <w:rFonts w:ascii="Gandhari Unicode" w:hAnsi="Gandhari Unicode"/>
          <w:lang w:val="en-GB"/>
        </w:rPr>
        <w:t xml:space="preserve">, occurring, besides in the </w:t>
      </w:r>
      <w:proofErr w:type="spellStart"/>
      <w:r>
        <w:rPr>
          <w:rFonts w:ascii="Gandhari Unicode" w:hAnsi="Gandhari Unicode"/>
          <w:lang w:val="en-GB"/>
        </w:rPr>
        <w:t>Tolkāppiyam</w:t>
      </w:r>
      <w:proofErr w:type="spellEnd"/>
      <w:r>
        <w:rPr>
          <w:rFonts w:ascii="Gandhari Unicode" w:hAnsi="Gandhari Unicode"/>
          <w:lang w:val="en-GB"/>
        </w:rPr>
        <w:t xml:space="preserve">, only in this </w:t>
      </w:r>
      <w:proofErr w:type="gramStart"/>
      <w:r>
        <w:rPr>
          <w:rFonts w:ascii="Gandhari Unicode" w:hAnsi="Gandhari Unicode"/>
          <w:lang w:val="en-GB"/>
        </w:rPr>
        <w:t>particular place</w:t>
      </w:r>
      <w:proofErr w:type="gramEnd"/>
      <w:r>
        <w:rPr>
          <w:rFonts w:ascii="Gandhari Unicode" w:hAnsi="Gandhari Unicode"/>
          <w:lang w:val="en-GB"/>
        </w:rPr>
        <w:t>, as the grammatical term for high-class (non-neuter entity), which would have been used in order to distinguish the dumb man (</w:t>
      </w:r>
      <w:proofErr w:type="spellStart"/>
      <w:r>
        <w:rPr>
          <w:rFonts w:ascii="Gandhari Unicode" w:hAnsi="Gandhari Unicode"/>
          <w:i/>
          <w:lang w:val="en-GB"/>
        </w:rPr>
        <w:t>ūmaṉ</w:t>
      </w:r>
      <w:proofErr w:type="spellEnd"/>
      <w:r>
        <w:rPr>
          <w:rFonts w:ascii="Gandhari Unicode" w:hAnsi="Gandhari Unicode"/>
          <w:lang w:val="en-GB"/>
        </w:rPr>
        <w:t>: DEDR 746) from the owl (</w:t>
      </w:r>
      <w:proofErr w:type="spellStart"/>
      <w:r>
        <w:rPr>
          <w:rFonts w:ascii="Gandhari Unicode" w:hAnsi="Gandhari Unicode"/>
          <w:i/>
          <w:lang w:val="en-GB"/>
        </w:rPr>
        <w:t>ūmaṉ</w:t>
      </w:r>
      <w:proofErr w:type="spellEnd"/>
      <w:r>
        <w:rPr>
          <w:rFonts w:ascii="Gandhari Unicode" w:hAnsi="Gandhari Unicode"/>
          <w:lang w:val="en-GB"/>
        </w:rPr>
        <w:t xml:space="preserve">: DEDR 747) </w:t>
      </w:r>
      <w:r>
        <w:rPr>
          <w:rFonts w:ascii="Gandhari Unicode" w:eastAsia="URW Palladio UNI" w:hAnsi="Gandhari Unicode" w:cs="URW Palladio UNI"/>
          <w:lang w:val="en-GB"/>
        </w:rPr>
        <w:t>–</w:t>
      </w:r>
      <w:r>
        <w:rPr>
          <w:rFonts w:ascii="Gandhari Unicode" w:hAnsi="Gandhari Unicode"/>
          <w:lang w:val="en-GB"/>
        </w:rPr>
        <w:t xml:space="preserve"> a sort of scholastic word play very frequent in later poetry.</w:t>
      </w:r>
    </w:p>
  </w:footnote>
  <w:footnote w:id="107">
    <w:p w14:paraId="01905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meaning that he actually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takes HER as a speaker, who would be not only struck with HIS behaviour, but moreover grieved by the empathy of the confidante.</w:t>
      </w:r>
    </w:p>
  </w:footnote>
  <w:footnote w:id="108">
    <w:p w14:paraId="1955B0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.'s reading once more is only backed up by a variant inserted in black in C2. It seems possible that he felt the need to correct the slightly elliptical reading of the palm-leaf line (</w:t>
      </w:r>
      <w:proofErr w:type="spellStart"/>
      <w:r>
        <w:rPr>
          <w:rFonts w:ascii="Gandhari Unicode" w:hAnsi="Gandhari Unicode"/>
          <w:i/>
          <w:iCs/>
          <w:lang w:val="en-GB"/>
        </w:rPr>
        <w:t>maṟantamai</w:t>
      </w:r>
      <w:proofErr w:type="spellEnd"/>
      <w:r>
        <w:rPr>
          <w:rFonts w:ascii="Gandhari Unicode" w:hAnsi="Gandhari Unicode"/>
          <w:i/>
          <w:iCs/>
          <w:lang w:val="en-GB"/>
        </w:rPr>
        <w:t xml:space="preserve"> </w:t>
      </w:r>
      <w:proofErr w:type="spellStart"/>
      <w:r>
        <w:rPr>
          <w:rFonts w:ascii="Gandhari Unicode" w:hAnsi="Gandhari Unicode"/>
          <w:i/>
          <w:iCs/>
          <w:lang w:val="en-GB"/>
        </w:rPr>
        <w:t>āyiṉ</w:t>
      </w:r>
      <w:proofErr w:type="spellEnd"/>
      <w:r>
        <w:rPr>
          <w:rFonts w:ascii="Gandhari Unicode" w:hAnsi="Gandhari Unicode"/>
          <w:lang w:val="en-GB"/>
        </w:rPr>
        <w:t>: "if there is forgetfulness [on your part]"). The simple perfective of the other two lines, however, is perfectly satisfactory: "if you have forgotten."</w:t>
      </w:r>
    </w:p>
  </w:footnote>
  <w:footnote w:id="109">
    <w:p w14:paraId="076C5D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keṭṭiṭattu</w:t>
      </w:r>
      <w:proofErr w:type="spellEnd"/>
      <w:r>
        <w:rPr>
          <w:rFonts w:ascii="Gandhari Unicode" w:hAnsi="Gandhari Unicode"/>
          <w:lang w:val="en-GB"/>
        </w:rPr>
        <w:t xml:space="preserve">: T.V.G. explains this as the (later?) temporal construction of </w:t>
      </w:r>
      <w:proofErr w:type="spellStart"/>
      <w:r>
        <w:rPr>
          <w:rFonts w:ascii="Gandhari Unicode" w:hAnsi="Gandhari Unicode"/>
          <w:i/>
          <w:lang w:val="en-GB"/>
        </w:rPr>
        <w:t>peyareccam</w:t>
      </w:r>
      <w:proofErr w:type="spellEnd"/>
      <w:r>
        <w:rPr>
          <w:rFonts w:ascii="Gandhari Unicode" w:hAnsi="Gandhari Unicode"/>
          <w:lang w:val="en-GB"/>
        </w:rPr>
        <w:t xml:space="preserve"> + </w:t>
      </w:r>
      <w:proofErr w:type="spellStart"/>
      <w:r>
        <w:rPr>
          <w:rFonts w:ascii="Gandhari Unicode" w:hAnsi="Gandhari Unicode"/>
          <w:i/>
          <w:lang w:val="en-GB"/>
        </w:rPr>
        <w:t>iṭattu</w:t>
      </w:r>
      <w:proofErr w:type="spellEnd"/>
      <w:r>
        <w:rPr>
          <w:rFonts w:ascii="Gandhari Unicode" w:hAnsi="Gandhari Unicode"/>
          <w:lang w:val="en-GB"/>
        </w:rPr>
        <w:t xml:space="preserve">, with special </w:t>
      </w:r>
      <w:r>
        <w:rPr>
          <w:rFonts w:ascii="Gandhari Unicode" w:hAnsi="Gandhari Unicode"/>
          <w:i/>
          <w:lang w:val="en-GB"/>
        </w:rPr>
        <w:t>sandhi</w:t>
      </w:r>
      <w:r>
        <w:rPr>
          <w:rFonts w:ascii="Gandhari Unicode" w:hAnsi="Gandhari Unicode"/>
          <w:lang w:val="en-GB"/>
        </w:rPr>
        <w:t xml:space="preserve">, that is, </w:t>
      </w:r>
      <w:proofErr w:type="spellStart"/>
      <w:r>
        <w:rPr>
          <w:rFonts w:ascii="Gandhari Unicode" w:hAnsi="Gandhari Unicode"/>
          <w:i/>
          <w:lang w:val="en-GB"/>
        </w:rPr>
        <w:t>keṭṭa</w:t>
      </w:r>
      <w:proofErr w:type="spellEnd"/>
      <w:r>
        <w:rPr>
          <w:rFonts w:ascii="Gandhari Unicode" w:hAnsi="Gandhari Unicode"/>
          <w:lang w:val="en-GB"/>
        </w:rPr>
        <w:t>, not an absolutive (</w:t>
      </w:r>
      <w:proofErr w:type="spellStart"/>
      <w:r>
        <w:rPr>
          <w:rFonts w:ascii="Gandhari Unicode" w:hAnsi="Gandhari Unicode"/>
          <w:i/>
          <w:lang w:val="en-GB"/>
        </w:rPr>
        <w:t>keṭṭu</w:t>
      </w:r>
      <w:proofErr w:type="spellEnd"/>
      <w:r>
        <w:rPr>
          <w:rFonts w:ascii="Gandhari Unicode" w:hAnsi="Gandhari Unicode"/>
          <w:lang w:val="en-GB"/>
        </w:rPr>
        <w:t xml:space="preserve">). (It is otherwise not attested in the KT, once in Kali 72.24, but common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w:t>
      </w:r>
    </w:p>
  </w:footnote>
  <w:footnote w:id="110">
    <w:p w14:paraId="6358333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paya </w:t>
      </w:r>
      <w:proofErr w:type="spellStart"/>
      <w:r>
        <w:rPr>
          <w:rFonts w:ascii="Gandhari Unicode" w:hAnsi="Gandhari Unicode"/>
          <w:i/>
          <w:lang w:val="en-GB"/>
        </w:rPr>
        <w:t>mulai</w:t>
      </w:r>
      <w:proofErr w:type="spellEnd"/>
      <w:r>
        <w:rPr>
          <w:rFonts w:ascii="Gandhari Unicode" w:hAnsi="Gandhari Unicode"/>
          <w:lang w:val="en-GB"/>
        </w:rPr>
        <w:t xml:space="preserve">: this can be understood as </w:t>
      </w:r>
      <w:r>
        <w:rPr>
          <w:rFonts w:ascii="Gandhari Unicode" w:hAnsi="Gandhari Unicode"/>
          <w:i/>
          <w:lang w:val="en-GB"/>
        </w:rPr>
        <w:t xml:space="preserve">paya </w:t>
      </w:r>
      <w:r>
        <w:rPr>
          <w:rFonts w:ascii="Gandhari Unicode" w:hAnsi="Gandhari Unicode"/>
          <w:lang w:val="en-GB"/>
        </w:rPr>
        <w:t xml:space="preserve">(verbal root DEDR 3937) </w:t>
      </w:r>
      <w:proofErr w:type="spellStart"/>
      <w:r>
        <w:rPr>
          <w:rFonts w:ascii="Gandhari Unicode" w:hAnsi="Gandhari Unicode"/>
          <w:i/>
          <w:lang w:val="en-GB"/>
        </w:rPr>
        <w:t>mulai</w:t>
      </w:r>
      <w:proofErr w:type="spellEnd"/>
      <w:r>
        <w:rPr>
          <w:rFonts w:ascii="Gandhari Unicode" w:hAnsi="Gandhari Unicode"/>
          <w:lang w:val="en-GB"/>
        </w:rPr>
        <w:t xml:space="preserve"> "yielding breast", that is, a breast which gives milk. T.V.G. suggests </w:t>
      </w:r>
      <w:proofErr w:type="spellStart"/>
      <w:r>
        <w:rPr>
          <w:rFonts w:ascii="Gandhari Unicode" w:hAnsi="Gandhari Unicode"/>
          <w:i/>
          <w:lang w:val="en-GB"/>
        </w:rPr>
        <w:t>payam</w:t>
      </w:r>
      <w:proofErr w:type="spellEnd"/>
      <w:r>
        <w:rPr>
          <w:rFonts w:ascii="Gandhari Unicode" w:hAnsi="Gandhari Unicode"/>
          <w:lang w:val="en-GB"/>
        </w:rPr>
        <w:t xml:space="preserve"> "milk", which would have to be explained as a borrowing from Skt. </w:t>
      </w:r>
      <w:r>
        <w:rPr>
          <w:rFonts w:ascii="Gandhari Unicode" w:hAnsi="Gandhari Unicode"/>
          <w:i/>
          <w:lang w:val="en-GB"/>
        </w:rPr>
        <w:t>payas</w:t>
      </w:r>
      <w:r>
        <w:rPr>
          <w:rFonts w:ascii="Gandhari Unicode" w:hAnsi="Gandhari Unicode"/>
          <w:lang w:val="en-GB"/>
        </w:rPr>
        <w:t>.</w:t>
      </w:r>
    </w:p>
  </w:footnote>
  <w:footnote w:id="111">
    <w:p w14:paraId="49B1B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i/>
          <w:lang w:val="en-GB"/>
        </w:rPr>
        <w:t>amai-tal</w:t>
      </w:r>
      <w:proofErr w:type="spellEnd"/>
      <w:r>
        <w:rPr>
          <w:rFonts w:ascii="Gandhari Unicode" w:hAnsi="Gandhari Unicode"/>
          <w:lang w:val="en-GB"/>
        </w:rPr>
        <w:t xml:space="preserve"> is best explained as an auxiliary verb expressing final settlement.</w:t>
      </w:r>
    </w:p>
  </w:footnote>
  <w:footnote w:id="112">
    <w:p w14:paraId="421632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naṉṟum</w:t>
      </w:r>
      <w:proofErr w:type="spellEnd"/>
      <w:r>
        <w:rPr>
          <w:rFonts w:ascii="Gandhari Unicode" w:hAnsi="Gandhari Unicode"/>
          <w:lang w:val="en-GB"/>
        </w:rPr>
        <w:t xml:space="preserve"> apparently is to be understood as an adverb (cf. KT 29.4, 237.3, 327.3).</w:t>
      </w:r>
    </w:p>
  </w:footnote>
  <w:footnote w:id="113">
    <w:p w14:paraId="689FD4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pūvoṭu</w:t>
      </w:r>
      <w:proofErr w:type="spellEnd"/>
      <w:r>
        <w:rPr>
          <w:rFonts w:ascii="Gandhari Unicode" w:hAnsi="Gandhari Unicode"/>
          <w:i/>
          <w:lang w:val="en-GB"/>
        </w:rPr>
        <w:t xml:space="preserve"> </w:t>
      </w:r>
      <w:proofErr w:type="spellStart"/>
      <w:r>
        <w:rPr>
          <w:rFonts w:ascii="Gandhari Unicode" w:hAnsi="Gandhari Unicode"/>
          <w:i/>
          <w:lang w:val="en-GB"/>
        </w:rPr>
        <w:t>puraiyum</w:t>
      </w:r>
      <w:proofErr w:type="spellEnd"/>
      <w:r>
        <w:rPr>
          <w:rFonts w:ascii="Gandhari Unicode" w:hAnsi="Gandhari Unicode"/>
          <w:lang w:val="en-GB"/>
        </w:rPr>
        <w:t>: one assumes that the instrumental here does not make a change in the understanding of the comparison.</w:t>
      </w:r>
    </w:p>
  </w:footnote>
  <w:footnote w:id="114">
    <w:p w14:paraId="56A7FF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the whole, in explanation of the very elusive </w:t>
      </w:r>
      <w:proofErr w:type="spellStart"/>
      <w:r>
        <w:rPr>
          <w:rFonts w:ascii="Gandhari Unicode" w:hAnsi="Gandhari Unicode"/>
          <w:i/>
          <w:lang w:val="en-GB"/>
        </w:rPr>
        <w:t>kiḷavi</w:t>
      </w:r>
      <w:proofErr w:type="spellEnd"/>
      <w:r>
        <w:rPr>
          <w:rFonts w:ascii="Gandhari Unicode" w:hAnsi="Gandhari Unicode"/>
          <w:lang w:val="en-GB"/>
        </w:rPr>
        <w:t>, which says just "hedge" (</w:t>
      </w:r>
      <w:proofErr w:type="spellStart"/>
      <w:r>
        <w:rPr>
          <w:rFonts w:ascii="Gandhari Unicode" w:hAnsi="Gandhari Unicode"/>
          <w:i/>
          <w:lang w:val="en-GB"/>
        </w:rPr>
        <w:t>ciṟaippuṟam</w:t>
      </w:r>
      <w:proofErr w:type="spellEnd"/>
      <w:r>
        <w:rPr>
          <w:rFonts w:ascii="Gandhari Unicode" w:hAnsi="Gandhari Unicode"/>
          <w:lang w:val="en-GB"/>
        </w:rPr>
        <w:t xml:space="preserve">), as an indirect message to HIM via the confidante speaking to HER, </w:t>
      </w:r>
      <w:proofErr w:type="gramStart"/>
      <w:r>
        <w:rPr>
          <w:rFonts w:ascii="Gandhari Unicode" w:hAnsi="Gandhari Unicode"/>
          <w:lang w:val="en-GB"/>
        </w:rPr>
        <w:t>in order to</w:t>
      </w:r>
      <w:proofErr w:type="gramEnd"/>
      <w:r>
        <w:rPr>
          <w:rFonts w:ascii="Gandhari Unicode" w:hAnsi="Gandhari Unicode"/>
          <w:lang w:val="en-GB"/>
        </w:rPr>
        <w:t xml:space="preserve"> explain a failed meeting: the women would have noticed the traces his chariot left on the lilies and thus have known he had tried to come and see them. All of this seems rather far-fetched, and </w:t>
      </w:r>
      <w:proofErr w:type="gramStart"/>
      <w:r>
        <w:rPr>
          <w:rFonts w:ascii="Gandhari Unicode" w:hAnsi="Gandhari Unicode"/>
          <w:lang w:val="en-GB"/>
        </w:rPr>
        <w:t>actually the</w:t>
      </w:r>
      <w:proofErr w:type="gramEnd"/>
      <w:r>
        <w:rPr>
          <w:rFonts w:ascii="Gandhari Unicode" w:hAnsi="Gandhari Unicode"/>
          <w:lang w:val="en-GB"/>
        </w:rPr>
        <w:t xml:space="preserve"> poem might rather be understood as a case of incorporation − the integration of a poem, which on the surface level is not an Akam poem, into the fold by making use of motific and topic allusion. SHE remembers the place in the seashore grove where she has met HIM (and presumably lost her </w:t>
      </w:r>
      <w:proofErr w:type="spellStart"/>
      <w:r>
        <w:rPr>
          <w:rFonts w:ascii="Gandhari Unicode" w:hAnsi="Gandhari Unicode"/>
          <w:i/>
          <w:lang w:val="en-GB"/>
        </w:rPr>
        <w:t>nalaṉ</w:t>
      </w:r>
      <w:proofErr w:type="spellEnd"/>
      <w:r>
        <w:rPr>
          <w:rFonts w:ascii="Gandhari Unicode" w:hAnsi="Gandhari Unicode"/>
          <w:lang w:val="en-GB"/>
        </w:rPr>
        <w:t xml:space="preserve"> to him) as the spot where the wheels of his chariot have cut down the waterlilies.</w:t>
      </w:r>
    </w:p>
  </w:footnote>
  <w:footnote w:id="115">
    <w:p w14:paraId="060E2C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neytalum</w:t>
      </w:r>
      <w:proofErr w:type="spellEnd"/>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is problematic here. Perhaps this is another case of a peculiar exclusive function: apart from myself (i.e. the speaker) also x (cf. KT 25.5 </w:t>
      </w:r>
      <w:proofErr w:type="spellStart"/>
      <w:r>
        <w:rPr>
          <w:rFonts w:ascii="Gandhari Unicode" w:hAnsi="Gandhari Unicode"/>
          <w:i/>
          <w:lang w:val="en-GB"/>
        </w:rPr>
        <w:t>kurukum</w:t>
      </w:r>
      <w:proofErr w:type="spellEnd"/>
      <w:r>
        <w:rPr>
          <w:rFonts w:ascii="Gandhari Unicode" w:hAnsi="Gandhari Unicode"/>
          <w:i/>
          <w:lang w:val="en-GB"/>
        </w:rPr>
        <w:t xml:space="preserve"> </w:t>
      </w:r>
      <w:proofErr w:type="spellStart"/>
      <w:r>
        <w:rPr>
          <w:rFonts w:ascii="Gandhari Unicode" w:hAnsi="Gandhari Unicode"/>
          <w:i/>
          <w:lang w:val="en-GB"/>
        </w:rPr>
        <w:t>uṇṭu</w:t>
      </w:r>
      <w:proofErr w:type="spellEnd"/>
      <w:r>
        <w:rPr>
          <w:rFonts w:ascii="Gandhari Unicode" w:hAnsi="Gandhari Unicode"/>
          <w:lang w:val="en-GB"/>
        </w:rPr>
        <w:t>). T.V.G. explains it as an indefinite ("all the blue waterlilies"), which amounts to the same as far as contents are concerned.</w:t>
      </w:r>
    </w:p>
  </w:footnote>
  <w:footnote w:id="116">
    <w:p w14:paraId="68DC64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vāḷ</w:t>
      </w:r>
      <w:proofErr w:type="spellEnd"/>
      <w:r>
        <w:rPr>
          <w:rFonts w:ascii="Gandhari Unicode" w:hAnsi="Gandhari Unicode"/>
          <w:i/>
          <w:lang w:val="en-GB"/>
        </w:rPr>
        <w:t xml:space="preserve"> </w:t>
      </w:r>
      <w:proofErr w:type="spellStart"/>
      <w:r>
        <w:rPr>
          <w:rFonts w:ascii="Gandhari Unicode" w:hAnsi="Gandhari Unicode"/>
          <w:i/>
          <w:lang w:val="en-GB"/>
        </w:rPr>
        <w:t>mukam</w:t>
      </w:r>
      <w:proofErr w:type="spellEnd"/>
      <w:r>
        <w:rPr>
          <w:rFonts w:ascii="Gandhari Unicode" w:hAnsi="Gandhari Unicode"/>
          <w:lang w:val="en-GB"/>
        </w:rPr>
        <w:t xml:space="preserve">: the sharp blade or edge of a weapon seems to be called </w:t>
      </w:r>
      <w:proofErr w:type="spellStart"/>
      <w:r>
        <w:rPr>
          <w:rFonts w:ascii="Gandhari Unicode" w:hAnsi="Gandhari Unicode"/>
          <w:i/>
          <w:lang w:val="en-GB"/>
        </w:rPr>
        <w:t>mukam</w:t>
      </w:r>
      <w:proofErr w:type="spellEnd"/>
      <w:r>
        <w:rPr>
          <w:rFonts w:ascii="Gandhari Unicode" w:hAnsi="Gandhari Unicode"/>
          <w:lang w:val="en-GB"/>
        </w:rPr>
        <w:t xml:space="preserve"> "face" or </w:t>
      </w:r>
      <w:proofErr w:type="spellStart"/>
      <w:r>
        <w:rPr>
          <w:rFonts w:ascii="Gandhari Unicode" w:hAnsi="Gandhari Unicode"/>
          <w:i/>
          <w:lang w:val="en-GB"/>
        </w:rPr>
        <w:t>vāy</w:t>
      </w:r>
      <w:proofErr w:type="spellEnd"/>
      <w:r>
        <w:rPr>
          <w:rFonts w:ascii="Gandhari Unicode" w:hAnsi="Gandhari Unicode"/>
          <w:lang w:val="en-GB"/>
        </w:rPr>
        <w:t xml:space="preserve"> "mouth"; cf. KT 378.4 </w:t>
      </w:r>
      <w:proofErr w:type="spellStart"/>
      <w:r>
        <w:rPr>
          <w:rFonts w:ascii="Gandhari Unicode" w:hAnsi="Gandhari Unicode"/>
          <w:i/>
          <w:lang w:val="en-GB"/>
        </w:rPr>
        <w:t>cuṭar</w:t>
      </w:r>
      <w:proofErr w:type="spellEnd"/>
      <w:r>
        <w:rPr>
          <w:rFonts w:ascii="Gandhari Unicode" w:hAnsi="Gandhari Unicode"/>
          <w:i/>
          <w:lang w:val="en-GB"/>
        </w:rPr>
        <w:t xml:space="preserve"> </w:t>
      </w:r>
      <w:proofErr w:type="spellStart"/>
      <w:r>
        <w:rPr>
          <w:rFonts w:ascii="Gandhari Unicode" w:hAnsi="Gandhari Unicode"/>
          <w:i/>
          <w:lang w:val="en-GB"/>
        </w:rPr>
        <w:t>vāy</w:t>
      </w:r>
      <w:proofErr w:type="spellEnd"/>
      <w:r>
        <w:rPr>
          <w:rFonts w:ascii="Gandhari Unicode" w:hAnsi="Gandhari Unicode"/>
          <w:i/>
          <w:lang w:val="en-GB"/>
        </w:rPr>
        <w:t xml:space="preserve"> </w:t>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vēḷ</w:t>
      </w:r>
      <w:proofErr w:type="spellEnd"/>
      <w:r>
        <w:rPr>
          <w:rFonts w:ascii="Gandhari Unicode" w:hAnsi="Gandhari Unicode"/>
          <w:lang w:val="en-GB"/>
        </w:rPr>
        <w:t>. Still the transfer to the wheels of a chariot seems a little awkward. Perhaps the point is rather the emotive value: the implicit identification of HER with the flowers cut down.</w:t>
      </w:r>
    </w:p>
  </w:footnote>
  <w:footnote w:id="117">
    <w:p w14:paraId="6A061F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polam</w:t>
      </w:r>
      <w:proofErr w:type="spellEnd"/>
      <w:r>
        <w:rPr>
          <w:rFonts w:ascii="Gandhari Unicode" w:hAnsi="Gandhari Unicode"/>
          <w:i/>
          <w:lang w:val="en-GB"/>
        </w:rPr>
        <w:t xml:space="preserve"> </w:t>
      </w:r>
      <w:proofErr w:type="spellStart"/>
      <w:r>
        <w:rPr>
          <w:rFonts w:ascii="Gandhari Unicode" w:hAnsi="Gandhari Unicode"/>
          <w:i/>
          <w:lang w:val="en-GB"/>
        </w:rPr>
        <w:t>cūṭṭu</w:t>
      </w:r>
      <w:proofErr w:type="spellEnd"/>
      <w:r>
        <w:rPr>
          <w:rFonts w:ascii="Gandhari Unicode" w:hAnsi="Gandhari Unicode"/>
          <w:i/>
          <w:lang w:val="en-GB"/>
        </w:rPr>
        <w:t xml:space="preserve"> </w:t>
      </w:r>
      <w:proofErr w:type="spellStart"/>
      <w:r>
        <w:rPr>
          <w:rFonts w:ascii="Gandhari Unicode" w:hAnsi="Gandhari Unicode"/>
          <w:i/>
          <w:lang w:val="en-GB"/>
        </w:rPr>
        <w:t>nēmi</w:t>
      </w:r>
      <w:proofErr w:type="spellEnd"/>
      <w:r>
        <w:rPr>
          <w:rFonts w:ascii="Gandhari Unicode" w:hAnsi="Gandhari Unicode"/>
          <w:lang w:val="en-GB"/>
        </w:rPr>
        <w:t xml:space="preserve">: T.V.G. here explains </w:t>
      </w:r>
      <w:proofErr w:type="spellStart"/>
      <w:r>
        <w:rPr>
          <w:rFonts w:ascii="Gandhari Unicode" w:hAnsi="Gandhari Unicode"/>
          <w:i/>
          <w:lang w:val="en-GB"/>
        </w:rPr>
        <w:t>polam</w:t>
      </w:r>
      <w:proofErr w:type="spellEnd"/>
      <w:r>
        <w:rPr>
          <w:rFonts w:ascii="Gandhari Unicode" w:hAnsi="Gandhari Unicode"/>
          <w:lang w:val="en-GB"/>
        </w:rPr>
        <w:t xml:space="preserve"> to refer to iron (black gold), but since it is compared to </w:t>
      </w:r>
      <w:proofErr w:type="spellStart"/>
      <w:r>
        <w:rPr>
          <w:rFonts w:ascii="Gandhari Unicode" w:hAnsi="Gandhari Unicode"/>
          <w:i/>
          <w:lang w:val="en-GB"/>
        </w:rPr>
        <w:t>pūṇ</w:t>
      </w:r>
      <w:proofErr w:type="spellEnd"/>
      <w:r>
        <w:rPr>
          <w:rFonts w:ascii="Gandhari Unicode" w:hAnsi="Gandhari Unicode"/>
          <w:lang w:val="en-GB"/>
        </w:rPr>
        <w:t>, an ornament, it might also refer to a kind of decoration on the wheel.</w:t>
      </w:r>
    </w:p>
  </w:footnote>
  <w:footnote w:id="118">
    <w:p w14:paraId="07F0E4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all the major witnesses seem to read a second sentence which is hard to make sense of: "is he close to [my] heart, in the land by the cool sea?" Since </w:t>
      </w:r>
      <w:proofErr w:type="spellStart"/>
      <w:r>
        <w:rPr>
          <w:rFonts w:ascii="Gandhari Unicode" w:hAnsi="Gandhari Unicode"/>
          <w:lang w:val="en-GB"/>
        </w:rPr>
        <w:t>Cām</w:t>
      </w:r>
      <w:proofErr w:type="spellEnd"/>
      <w:r>
        <w:rPr>
          <w:rFonts w:ascii="Gandhari Unicode" w:hAnsi="Gandhari Unicode"/>
          <w:lang w:val="en-GB"/>
        </w:rPr>
        <w:t xml:space="preserve">.'s reading is not supported anywhere else it most probably </w:t>
      </w:r>
      <w:proofErr w:type="gramStart"/>
      <w:r>
        <w:rPr>
          <w:rFonts w:ascii="Gandhari Unicode" w:hAnsi="Gandhari Unicode"/>
          <w:lang w:val="en-GB"/>
        </w:rPr>
        <w:t>has to</w:t>
      </w:r>
      <w:proofErr w:type="gramEnd"/>
      <w:r>
        <w:rPr>
          <w:rFonts w:ascii="Gandhari Unicode" w:hAnsi="Gandhari Unicode"/>
          <w:lang w:val="en-GB"/>
        </w:rPr>
        <w:t xml:space="preserve"> be regarded as an emendation.</w:t>
      </w:r>
    </w:p>
  </w:footnote>
  <w:footnote w:id="119">
    <w:p w14:paraId="3F6BA0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proofErr w:type="spellStart"/>
      <w:r>
        <w:rPr>
          <w:rFonts w:ascii="Gandhari Unicode" w:hAnsi="Gandhari Unicode"/>
          <w:i/>
          <w:lang w:val="en-GB"/>
        </w:rPr>
        <w:t>vantu-peyarum</w:t>
      </w:r>
      <w:proofErr w:type="spellEnd"/>
      <w:r>
        <w:rPr>
          <w:rFonts w:ascii="Gandhari Unicode" w:hAnsi="Gandhari Unicode"/>
          <w:lang w:val="en-GB"/>
        </w:rPr>
        <w:t xml:space="preserve"> construction see KT 212.3, 221.3, 246.4, 321.3, 330.5.</w:t>
      </w:r>
    </w:p>
  </w:footnote>
  <w:footnote w:id="120">
    <w:p w14:paraId="1EEC92F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nāṭṭār</w:t>
      </w:r>
      <w:proofErr w:type="spellEnd"/>
      <w:r>
        <w:rPr>
          <w:rFonts w:ascii="Gandhari Unicode" w:hAnsi="Gandhari Unicode"/>
          <w:lang w:val="en-GB"/>
        </w:rPr>
        <w:t xml:space="preserve"> is, in contradistinction to </w:t>
      </w:r>
      <w:proofErr w:type="spellStart"/>
      <w:r>
        <w:rPr>
          <w:rFonts w:ascii="Gandhari Unicode" w:hAnsi="Gandhari Unicode"/>
          <w:i/>
          <w:lang w:val="en-GB"/>
        </w:rPr>
        <w:t>nāṭaṉ</w:t>
      </w:r>
      <w:proofErr w:type="spellEnd"/>
      <w:r>
        <w:rPr>
          <w:rFonts w:ascii="Gandhari Unicode" w:hAnsi="Gandhari Unicode"/>
          <w:lang w:val="en-GB"/>
        </w:rPr>
        <w:t xml:space="preserve">, not </w:t>
      </w:r>
      <w:proofErr w:type="gramStart"/>
      <w:r>
        <w:rPr>
          <w:rFonts w:ascii="Gandhari Unicode" w:hAnsi="Gandhari Unicode"/>
          <w:lang w:val="en-GB"/>
        </w:rPr>
        <w:t>an</w:t>
      </w:r>
      <w:proofErr w:type="gramEnd"/>
      <w:r>
        <w:rPr>
          <w:rFonts w:ascii="Gandhari Unicode" w:hAnsi="Gandhari Unicode"/>
          <w:lang w:val="en-GB"/>
        </w:rPr>
        <w:t xml:space="preserve"> pronominal noun but a denominative (cf. KT 203.1 </w:t>
      </w:r>
      <w:proofErr w:type="spellStart"/>
      <w:r>
        <w:rPr>
          <w:rFonts w:ascii="Gandhari Unicode" w:hAnsi="Gandhari Unicode"/>
          <w:i/>
          <w:lang w:val="en-GB"/>
        </w:rPr>
        <w:t>nāṭṭar</w:t>
      </w:r>
      <w:proofErr w:type="spellEnd"/>
      <w:r>
        <w:rPr>
          <w:rFonts w:ascii="Gandhari Unicode" w:hAnsi="Gandhari Unicode"/>
          <w:lang w:val="en-GB"/>
        </w:rPr>
        <w:t xml:space="preserve">, 11.7 </w:t>
      </w:r>
      <w:proofErr w:type="spellStart"/>
      <w:r>
        <w:rPr>
          <w:rFonts w:ascii="Gandhari Unicode" w:hAnsi="Gandhari Unicode"/>
          <w:i/>
          <w:lang w:val="en-GB"/>
        </w:rPr>
        <w:t>tēettar</w:t>
      </w:r>
      <w:proofErr w:type="spellEnd"/>
      <w:r>
        <w:rPr>
          <w:rFonts w:ascii="Gandhari Unicode" w:hAnsi="Gandhari Unicode"/>
          <w:lang w:val="en-GB"/>
        </w:rPr>
        <w:t>).</w:t>
      </w:r>
    </w:p>
  </w:footnote>
  <w:footnote w:id="121">
    <w:p w14:paraId="74CE3B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ōri</w:t>
      </w:r>
      <w:proofErr w:type="spellEnd"/>
      <w:r>
        <w:rPr>
          <w:rFonts w:ascii="Gandhari Unicode" w:hAnsi="Gandhari Unicode"/>
          <w:i/>
          <w:lang w:val="en-GB"/>
        </w:rPr>
        <w:t xml:space="preserve">, </w:t>
      </w:r>
      <w:r>
        <w:rPr>
          <w:rFonts w:ascii="Gandhari Unicode" w:hAnsi="Gandhari Unicode"/>
          <w:lang w:val="en-GB"/>
        </w:rPr>
        <w:t>attested twice in the KT and nowhere else in the old anthologies, is, according to DEDR 1061 only "male jackal", according to the TL "hair of a male"; in KT 244.4 it seems to denote the crest of a peacock.</w:t>
      </w:r>
    </w:p>
  </w:footnote>
  <w:footnote w:id="122">
    <w:p w14:paraId="26C906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ētu</w:t>
      </w:r>
      <w:proofErr w:type="spellEnd"/>
      <w:r>
        <w:rPr>
          <w:rFonts w:ascii="Gandhari Unicode" w:hAnsi="Gandhari Unicode"/>
          <w:i/>
          <w:lang w:val="en-GB"/>
        </w:rPr>
        <w:t>,</w:t>
      </w:r>
      <w:r>
        <w:rPr>
          <w:rFonts w:ascii="Gandhari Unicode" w:hAnsi="Gandhari Unicode"/>
          <w:lang w:val="en-GB"/>
        </w:rPr>
        <w:t xml:space="preserve"> explained as Skt. </w:t>
      </w:r>
      <w:proofErr w:type="spellStart"/>
      <w:r>
        <w:rPr>
          <w:rFonts w:ascii="Gandhari Unicode" w:hAnsi="Gandhari Unicode"/>
          <w:i/>
          <w:lang w:val="en-GB"/>
        </w:rPr>
        <w:t>hetu</w:t>
      </w:r>
      <w:proofErr w:type="spellEnd"/>
      <w:r>
        <w:rPr>
          <w:rFonts w:ascii="Gandhari Unicode" w:hAnsi="Gandhari Unicode"/>
          <w:lang w:val="en-GB"/>
        </w:rPr>
        <w:t xml:space="preserve">-, "reason", there is at least one clear parallel in NA 145.5, there too in combination with </w:t>
      </w:r>
      <w:r>
        <w:rPr>
          <w:rFonts w:ascii="Gandhari Unicode" w:hAnsi="Gandhari Unicode"/>
          <w:i/>
          <w:lang w:val="en-GB"/>
        </w:rPr>
        <w:t>il</w:t>
      </w:r>
      <w:r>
        <w:rPr>
          <w:rFonts w:ascii="Gandhari Unicode" w:hAnsi="Gandhari Unicode"/>
          <w:lang w:val="en-GB"/>
        </w:rPr>
        <w:t xml:space="preserve">: </w:t>
      </w:r>
      <w:proofErr w:type="spellStart"/>
      <w:r>
        <w:rPr>
          <w:rFonts w:ascii="Gandhari Unicode" w:hAnsi="Gandhari Unicode"/>
          <w:i/>
          <w:lang w:val="en-GB"/>
        </w:rPr>
        <w:t>ētillā</w:t>
      </w:r>
      <w:proofErr w:type="spellEnd"/>
      <w:r>
        <w:rPr>
          <w:rFonts w:ascii="Gandhari Unicode" w:hAnsi="Gandhari Unicode"/>
          <w:i/>
          <w:lang w:val="en-GB"/>
        </w:rPr>
        <w:t xml:space="preserve"> </w:t>
      </w:r>
      <w:proofErr w:type="spellStart"/>
      <w:r>
        <w:rPr>
          <w:rFonts w:ascii="Gandhari Unicode" w:hAnsi="Gandhari Unicode"/>
          <w:i/>
          <w:lang w:val="en-GB"/>
        </w:rPr>
        <w:t>ūṅku</w:t>
      </w:r>
      <w:proofErr w:type="spellEnd"/>
      <w:r>
        <w:rPr>
          <w:rFonts w:ascii="Gandhari Unicode" w:hAnsi="Gandhari Unicode"/>
          <w:lang w:val="en-GB"/>
        </w:rPr>
        <w:t>, "[even] before there was a reason" the mother became attentive.</w:t>
      </w:r>
    </w:p>
  </w:footnote>
  <w:footnote w:id="123">
    <w:p w14:paraId="091A9F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r>
        <w:rPr>
          <w:rFonts w:ascii="Gandhari Unicode" w:hAnsi="Gandhari Unicode"/>
          <w:i/>
          <w:lang w:val="en-GB"/>
        </w:rPr>
        <w:t>sandhi</w:t>
      </w:r>
      <w:r>
        <w:rPr>
          <w:rFonts w:ascii="Gandhari Unicode" w:hAnsi="Gandhari Unicode"/>
          <w:lang w:val="en-GB"/>
        </w:rPr>
        <w:t xml:space="preserve"> here actually would be resolved as </w:t>
      </w:r>
      <w:proofErr w:type="spellStart"/>
      <w:r>
        <w:rPr>
          <w:rFonts w:ascii="Gandhari Unicode" w:hAnsi="Gandhari Unicode"/>
          <w:i/>
          <w:lang w:val="en-GB"/>
        </w:rPr>
        <w:t>maṉṟu</w:t>
      </w:r>
      <w:proofErr w:type="spellEnd"/>
      <w:r>
        <w:rPr>
          <w:rFonts w:ascii="Gandhari Unicode" w:hAnsi="Gandhari Unicode"/>
          <w:lang w:val="en-GB"/>
        </w:rPr>
        <w:t xml:space="preserve">, not </w:t>
      </w:r>
      <w:proofErr w:type="spellStart"/>
      <w:r>
        <w:rPr>
          <w:rFonts w:ascii="Gandhari Unicode" w:hAnsi="Gandhari Unicode"/>
          <w:i/>
          <w:lang w:val="en-GB"/>
        </w:rPr>
        <w:t>maṉṟa</w:t>
      </w:r>
      <w:proofErr w:type="spellEnd"/>
      <w:r>
        <w:rPr>
          <w:rFonts w:ascii="Gandhari Unicode" w:hAnsi="Gandhari Unicode"/>
          <w:lang w:val="en-GB"/>
        </w:rPr>
        <w:t xml:space="preserve"> + </w:t>
      </w:r>
      <w:r>
        <w:rPr>
          <w:rFonts w:ascii="Gandhari Unicode" w:hAnsi="Gandhari Unicode"/>
          <w:i/>
          <w:lang w:val="en-GB"/>
        </w:rPr>
        <w:t>amma</w:t>
      </w:r>
      <w:r>
        <w:rPr>
          <w:rFonts w:ascii="Gandhari Unicode" w:hAnsi="Gandhari Unicode"/>
          <w:lang w:val="en-GB"/>
        </w:rPr>
        <w:t>. This is another special case (besides optative in -</w:t>
      </w:r>
      <w:r>
        <w:rPr>
          <w:rFonts w:ascii="Gandhari Unicode" w:hAnsi="Gandhari Unicode"/>
          <w:i/>
          <w:lang w:val="en-GB"/>
        </w:rPr>
        <w:t>ka</w:t>
      </w:r>
      <w:r>
        <w:rPr>
          <w:rFonts w:ascii="Gandhari Unicode" w:hAnsi="Gandhari Unicode"/>
          <w:lang w:val="en-GB"/>
        </w:rPr>
        <w:t xml:space="preserve"> + </w:t>
      </w:r>
      <w:proofErr w:type="spellStart"/>
      <w:r>
        <w:rPr>
          <w:rFonts w:ascii="Gandhari Unicode" w:hAnsi="Gandhari Unicode"/>
          <w:i/>
          <w:lang w:val="en-GB"/>
        </w:rPr>
        <w:t>eṉ-tal</w:t>
      </w:r>
      <w:proofErr w:type="spellEnd"/>
      <w:r>
        <w:rPr>
          <w:rFonts w:ascii="Gandhari Unicode" w:hAnsi="Gandhari Unicode"/>
          <w:lang w:val="en-GB"/>
        </w:rPr>
        <w:t>) where ending -</w:t>
      </w:r>
      <w:r>
        <w:rPr>
          <w:rFonts w:ascii="Gandhari Unicode" w:hAnsi="Gandhari Unicode"/>
          <w:i/>
          <w:lang w:val="en-GB"/>
        </w:rPr>
        <w:t>a</w:t>
      </w:r>
      <w:r>
        <w:rPr>
          <w:rFonts w:ascii="Gandhari Unicode" w:hAnsi="Gandhari Unicode"/>
          <w:lang w:val="en-GB"/>
        </w:rPr>
        <w:t xml:space="preserve"> is treated like -</w:t>
      </w:r>
      <w:r>
        <w:rPr>
          <w:rFonts w:ascii="Gandhari Unicode" w:hAnsi="Gandhari Unicode"/>
          <w:i/>
          <w:lang w:val="en-GB"/>
        </w:rPr>
        <w:t>u.</w:t>
      </w:r>
    </w:p>
  </w:footnote>
  <w:footnote w:id="124">
    <w:p w14:paraId="5D6FDF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aim </w:t>
      </w:r>
      <w:proofErr w:type="spellStart"/>
      <w:r>
        <w:rPr>
          <w:rFonts w:ascii="Gandhari Unicode" w:hAnsi="Gandhari Unicode"/>
          <w:i/>
          <w:lang w:val="en-GB"/>
        </w:rPr>
        <w:t>pāl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with "hair style"; in the commentary on </w:t>
      </w:r>
      <w:proofErr w:type="spellStart"/>
      <w:r>
        <w:rPr>
          <w:rFonts w:ascii="Gandhari Unicode" w:hAnsi="Gandhari Unicode"/>
          <w:lang w:val="en-GB"/>
        </w:rPr>
        <w:t>Cīvak</w:t>
      </w:r>
      <w:proofErr w:type="spellEnd"/>
      <w:r>
        <w:rPr>
          <w:rFonts w:ascii="Gandhari Unicode" w:hAnsi="Gandhari Unicode"/>
          <w:lang w:val="en-GB"/>
        </w:rPr>
        <w:t>. 2437 written by Nacc. there is an extensive description of the ways to dress the hair in five different ways on one head.</w:t>
      </w:r>
    </w:p>
  </w:footnote>
  <w:footnote w:id="125">
    <w:p w14:paraId="27DDD4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vāṅkunaḷ</w:t>
      </w:r>
      <w:proofErr w:type="spellEnd"/>
      <w:r>
        <w:rPr>
          <w:rFonts w:ascii="Gandhari Unicode" w:hAnsi="Gandhari Unicode"/>
          <w:i/>
          <w:lang w:val="en-GB"/>
        </w:rPr>
        <w:t xml:space="preserve"> </w:t>
      </w:r>
      <w:proofErr w:type="spellStart"/>
      <w:r>
        <w:rPr>
          <w:rFonts w:ascii="Gandhari Unicode" w:hAnsi="Gandhari Unicode"/>
          <w:i/>
          <w:lang w:val="en-GB"/>
        </w:rPr>
        <w:t>pariya</w:t>
      </w:r>
      <w:proofErr w:type="spellEnd"/>
      <w:r>
        <w:rPr>
          <w:rFonts w:ascii="Gandhari Unicode" w:hAnsi="Gandhari Unicode"/>
          <w:lang w:val="en-GB"/>
        </w:rPr>
        <w:t xml:space="preserve"> is literally "running as one who is pulling".</w:t>
      </w:r>
    </w:p>
  </w:footnote>
  <w:footnote w:id="126">
    <w:p w14:paraId="043EF8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three infinitives + -</w:t>
      </w:r>
      <w:r>
        <w:rPr>
          <w:rFonts w:ascii="Gandhari Unicode" w:hAnsi="Gandhari Unicode"/>
          <w:i/>
          <w:lang w:val="en-GB"/>
        </w:rPr>
        <w:t>um</w:t>
      </w:r>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taken in an optative sense: shall they do so – it will be but a little quarrel.</w:t>
      </w:r>
    </w:p>
  </w:footnote>
  <w:footnote w:id="127">
    <w:p w14:paraId="7EC362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whole poem as it stands is best understood as irony: a wonderful pair indeed, or rather pair to be, are these two quarrelling children. T.V.G. however explains the first part as the memory of the spectators of the </w:t>
      </w:r>
      <w:proofErr w:type="spellStart"/>
      <w:r>
        <w:rPr>
          <w:rFonts w:ascii="Gandhari Unicode" w:hAnsi="Gandhari Unicode"/>
          <w:i/>
          <w:lang w:val="en-GB"/>
        </w:rPr>
        <w:t>kiḷavi</w:t>
      </w:r>
      <w:proofErr w:type="spellEnd"/>
      <w:r>
        <w:rPr>
          <w:rFonts w:ascii="Gandhari Unicode" w:hAnsi="Gandhari Unicode"/>
          <w:lang w:val="en-GB"/>
        </w:rPr>
        <w:t xml:space="preserve">: such have they been, namely quarrelling children, but now that they are </w:t>
      </w:r>
      <w:proofErr w:type="gramStart"/>
      <w:r>
        <w:rPr>
          <w:rFonts w:ascii="Gandhari Unicode" w:hAnsi="Gandhari Unicode"/>
          <w:lang w:val="en-GB"/>
        </w:rPr>
        <w:t>grown</w:t>
      </w:r>
      <w:proofErr w:type="gramEnd"/>
      <w:r>
        <w:rPr>
          <w:rFonts w:ascii="Gandhari Unicode" w:hAnsi="Gandhari Unicode"/>
          <w:lang w:val="en-GB"/>
        </w:rPr>
        <w:t xml:space="preserve"> they have eloped together and are inseparable. There is, however, no specification as to the time to be found in the first four lines which would mark them as a memory from the past – T.V.G. asserts that </w:t>
      </w:r>
      <w:proofErr w:type="spellStart"/>
      <w:r>
        <w:rPr>
          <w:rFonts w:ascii="Gandhari Unicode" w:hAnsi="Gandhari Unicode"/>
          <w:i/>
          <w:lang w:val="en-GB"/>
        </w:rPr>
        <w:t>maṉ</w:t>
      </w:r>
      <w:proofErr w:type="spellEnd"/>
      <w:r>
        <w:rPr>
          <w:rFonts w:ascii="Gandhari Unicode" w:hAnsi="Gandhari Unicode"/>
          <w:lang w:val="en-GB"/>
        </w:rPr>
        <w:t xml:space="preserve"> can have the function of marking a sentence as past tense. He also takes </w:t>
      </w:r>
      <w:proofErr w:type="spellStart"/>
      <w:r>
        <w:rPr>
          <w:rFonts w:ascii="Gandhari Unicode" w:hAnsi="Gandhari Unicode"/>
          <w:i/>
          <w:lang w:val="en-GB"/>
        </w:rPr>
        <w:t>maṇam</w:t>
      </w:r>
      <w:proofErr w:type="spellEnd"/>
      <w:r>
        <w:rPr>
          <w:rFonts w:ascii="Gandhari Unicode" w:hAnsi="Gandhari Unicode"/>
          <w:lang w:val="en-GB"/>
        </w:rPr>
        <w:t xml:space="preserve"> in the stronger sense of "marriage".</w:t>
      </w:r>
    </w:p>
  </w:footnote>
  <w:footnote w:id="128">
    <w:p w14:paraId="28A8F9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tuṇi-tal</w:t>
      </w:r>
      <w:proofErr w:type="spellEnd"/>
      <w:r>
        <w:rPr>
          <w:rFonts w:ascii="Gandhari Unicode" w:hAnsi="Gandhari Unicode"/>
          <w:lang w:val="en-GB"/>
        </w:rPr>
        <w:t xml:space="preserve"> ("to resolve, determine" etc., DEDR 3305) might here also have the flavour of the second </w:t>
      </w:r>
      <w:proofErr w:type="spellStart"/>
      <w:r>
        <w:rPr>
          <w:rFonts w:ascii="Gandhari Unicode" w:hAnsi="Gandhari Unicode"/>
          <w:i/>
          <w:lang w:val="en-GB"/>
        </w:rPr>
        <w:t>tuṇi-tal</w:t>
      </w:r>
      <w:proofErr w:type="spellEnd"/>
      <w:r>
        <w:rPr>
          <w:rFonts w:ascii="Gandhari Unicode" w:hAnsi="Gandhari Unicode"/>
          <w:lang w:val="en-GB"/>
        </w:rPr>
        <w:t xml:space="preserve"> ("to dare, venture"; DEDR 3306), i.e. a note of daring resolution, though here once again the question arises whether we really ought to accept two lemmas.</w:t>
      </w:r>
    </w:p>
  </w:footnote>
  <w:footnote w:id="129">
    <w:p w14:paraId="7568C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taku</w:t>
      </w:r>
      <w:proofErr w:type="spellEnd"/>
      <w:r>
        <w:rPr>
          <w:rFonts w:ascii="Gandhari Unicode" w:hAnsi="Gandhari Unicode"/>
          <w:lang w:val="en-GB"/>
        </w:rPr>
        <w:t xml:space="preserve"> is, with all its derivations, a semantically problematic item. This phrase </w:t>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takai</w:t>
      </w:r>
      <w:proofErr w:type="spellEnd"/>
      <w:r>
        <w:rPr>
          <w:rFonts w:ascii="Gandhari Unicode" w:hAnsi="Gandhari Unicode"/>
          <w:i/>
          <w:lang w:val="en-GB"/>
        </w:rPr>
        <w:t xml:space="preserve"> </w:t>
      </w:r>
      <w:proofErr w:type="spellStart"/>
      <w:r>
        <w:rPr>
          <w:rFonts w:ascii="Gandhari Unicode" w:hAnsi="Gandhari Unicode"/>
          <w:i/>
          <w:lang w:val="en-GB"/>
        </w:rPr>
        <w:t>keḻumi</w:t>
      </w:r>
      <w:proofErr w:type="spellEnd"/>
      <w:r>
        <w:rPr>
          <w:rFonts w:ascii="Gandhari Unicode" w:hAnsi="Gandhari Unicode"/>
          <w:lang w:val="en-GB"/>
        </w:rPr>
        <w:t xml:space="preserve"> can refer to their being exceptionally fit for one another. T.V.G. explains the phrase as "taking special rights", i.e. presumably "taking liberties [with him]" (see 3b).</w:t>
      </w:r>
    </w:p>
  </w:footnote>
  <w:footnote w:id="130">
    <w:p w14:paraId="50665A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exact syntax and the meaning of this whole line are dubious. For </w:t>
      </w:r>
      <w:proofErr w:type="spellStart"/>
      <w:r>
        <w:rPr>
          <w:rFonts w:ascii="Gandhari Unicode" w:hAnsi="Gandhari Unicode"/>
          <w:i/>
          <w:lang w:val="en-GB"/>
        </w:rPr>
        <w:t>nō</w:t>
      </w:r>
      <w:proofErr w:type="spellEnd"/>
      <w:r>
        <w:rPr>
          <w:rFonts w:ascii="Gandhari Unicode" w:hAnsi="Gandhari Unicode"/>
          <w:i/>
          <w:lang w:val="en-GB"/>
        </w:rPr>
        <w:t>-taka</w:t>
      </w:r>
      <w:r>
        <w:rPr>
          <w:rFonts w:ascii="Gandhari Unicode" w:hAnsi="Gandhari Unicode"/>
          <w:lang w:val="en-GB"/>
        </w:rPr>
        <w:t xml:space="preserve"> see note on KT 197.1. I wish to take it as an adverbial infinitive: "in a way that it is fit [to feel] pain". Then the whole might be taken literally: "Is with me (</w:t>
      </w:r>
      <w:proofErr w:type="spellStart"/>
      <w:r>
        <w:rPr>
          <w:rFonts w:ascii="Gandhari Unicode" w:hAnsi="Gandhari Unicode"/>
          <w:i/>
          <w:lang w:val="en-GB"/>
        </w:rPr>
        <w:t>uṭaiyēṉ</w:t>
      </w:r>
      <w:proofErr w:type="spellEnd"/>
      <w:r>
        <w:rPr>
          <w:rFonts w:ascii="Gandhari Unicode" w:hAnsi="Gandhari Unicode"/>
          <w:lang w:val="en-GB"/>
        </w:rPr>
        <w:t>) something that has been done such that it was fit [to feel] pain [about]?"</w:t>
      </w:r>
    </w:p>
  </w:footnote>
  <w:footnote w:id="131">
    <w:p w14:paraId="019FB7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varavu</w:t>
      </w:r>
      <w:proofErr w:type="spellEnd"/>
      <w:r>
        <w:rPr>
          <w:rFonts w:ascii="Gandhari Unicode" w:hAnsi="Gandhari Unicode"/>
          <w:i/>
          <w:lang w:val="en-GB"/>
        </w:rPr>
        <w:t xml:space="preserve"> </w:t>
      </w:r>
      <w:proofErr w:type="spellStart"/>
      <w:r>
        <w:rPr>
          <w:rFonts w:ascii="Gandhari Unicode" w:hAnsi="Gandhari Unicode"/>
          <w:i/>
          <w:lang w:val="en-GB"/>
        </w:rPr>
        <w:t>aṟiyāṉ</w:t>
      </w:r>
      <w:proofErr w:type="spellEnd"/>
      <w:r>
        <w:rPr>
          <w:rFonts w:ascii="Gandhari Unicode" w:hAnsi="Gandhari Unicode"/>
          <w:lang w:val="en-GB"/>
        </w:rPr>
        <w:t xml:space="preserve">: the meaning of </w:t>
      </w:r>
      <w:proofErr w:type="spellStart"/>
      <w:r>
        <w:rPr>
          <w:rFonts w:ascii="Gandhari Unicode" w:hAnsi="Gandhari Unicode"/>
          <w:i/>
          <w:lang w:val="en-GB"/>
        </w:rPr>
        <w:t>aṟi-tal</w:t>
      </w:r>
      <w:proofErr w:type="spellEnd"/>
      <w:r>
        <w:rPr>
          <w:rFonts w:ascii="Gandhari Unicode" w:hAnsi="Gandhari Unicode"/>
          <w:lang w:val="en-GB"/>
        </w:rPr>
        <w:t xml:space="preserve"> in this kind of phrase is probably just a kind of emphasis on his not coming. T.V.G. explains it accordingly as being synonym to </w:t>
      </w:r>
      <w:proofErr w:type="spellStart"/>
      <w:r>
        <w:rPr>
          <w:rFonts w:ascii="Gandhari Unicode" w:hAnsi="Gandhari Unicode"/>
          <w:i/>
          <w:lang w:val="en-GB"/>
        </w:rPr>
        <w:t>vārāṉ</w:t>
      </w:r>
      <w:proofErr w:type="spellEnd"/>
      <w:r>
        <w:rPr>
          <w:rFonts w:ascii="Gandhari Unicode" w:hAnsi="Gandhari Unicode"/>
          <w:lang w:val="en-GB"/>
        </w:rPr>
        <w:t xml:space="preserve"> "he didn't come". (See also KT 302.8; in KT 233.6, 242.6, however, it is still possibly to understand similar phrases literally.)</w:t>
      </w:r>
    </w:p>
  </w:footnote>
  <w:footnote w:id="132">
    <w:p w14:paraId="6750EE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thinks that </w:t>
      </w:r>
      <w:proofErr w:type="spellStart"/>
      <w:r>
        <w:rPr>
          <w:rFonts w:ascii="Gandhari Unicode" w:hAnsi="Gandhari Unicode"/>
          <w:i/>
          <w:lang w:val="en-GB"/>
        </w:rPr>
        <w:t>cēri</w:t>
      </w:r>
      <w:proofErr w:type="spellEnd"/>
      <w:r>
        <w:rPr>
          <w:rFonts w:ascii="Gandhari Unicode" w:hAnsi="Gandhari Unicode"/>
          <w:lang w:val="en-GB"/>
        </w:rPr>
        <w:t xml:space="preserve"> already means "quarter" rather than "street", as it doubtless does in later Tamil. </w:t>
      </w:r>
      <w:proofErr w:type="spellStart"/>
      <w:r>
        <w:rPr>
          <w:rFonts w:ascii="Gandhari Unicode" w:hAnsi="Gandhari Unicode"/>
          <w:lang w:val="en-GB"/>
        </w:rPr>
        <w:t>Cām</w:t>
      </w:r>
      <w:proofErr w:type="spellEnd"/>
      <w:r>
        <w:rPr>
          <w:rFonts w:ascii="Gandhari Unicode" w:hAnsi="Gandhari Unicode"/>
          <w:lang w:val="en-GB"/>
        </w:rPr>
        <w:t xml:space="preserve">., however, glosses it with </w:t>
      </w:r>
      <w:proofErr w:type="spellStart"/>
      <w:r>
        <w:rPr>
          <w:rFonts w:ascii="Gandhari Unicode" w:hAnsi="Gandhari Unicode"/>
          <w:i/>
          <w:lang w:val="en-GB"/>
        </w:rPr>
        <w:t>teruvu</w:t>
      </w:r>
      <w:proofErr w:type="spellEnd"/>
      <w:r>
        <w:rPr>
          <w:rFonts w:ascii="Gandhari Unicode" w:hAnsi="Gandhari Unicode"/>
          <w:lang w:val="en-GB"/>
        </w:rPr>
        <w:t xml:space="preserve"> "street", and </w:t>
      </w:r>
      <w:proofErr w:type="gramStart"/>
      <w:r>
        <w:rPr>
          <w:rFonts w:ascii="Gandhari Unicode" w:hAnsi="Gandhari Unicode"/>
          <w:lang w:val="en-GB"/>
        </w:rPr>
        <w:t>actually neither</w:t>
      </w:r>
      <w:proofErr w:type="gramEnd"/>
      <w:r>
        <w:rPr>
          <w:rFonts w:ascii="Gandhari Unicode" w:hAnsi="Gandhari Unicode"/>
          <w:lang w:val="en-GB"/>
        </w:rPr>
        <w:t xml:space="preserve"> of the KT passages provides any context which would help to decide this issue.</w:t>
      </w:r>
    </w:p>
  </w:footnote>
  <w:footnote w:id="133">
    <w:p w14:paraId="26DB1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morphology gives reason to presuppose a plurality of lovers (and of women waiting for them), because </w:t>
      </w:r>
      <w:proofErr w:type="spellStart"/>
      <w:r>
        <w:rPr>
          <w:rFonts w:ascii="Gandhari Unicode" w:hAnsi="Gandhari Unicode"/>
          <w:i/>
          <w:lang w:val="en-GB"/>
        </w:rPr>
        <w:t>kaḻipa</w:t>
      </w:r>
      <w:proofErr w:type="spellEnd"/>
      <w:r>
        <w:rPr>
          <w:rFonts w:ascii="Gandhari Unicode" w:hAnsi="Gandhari Unicode"/>
          <w:lang w:val="en-GB"/>
        </w:rPr>
        <w:t xml:space="preserve"> is supposed to be a plural form, and no honorific. (</w:t>
      </w:r>
      <w:proofErr w:type="spellStart"/>
      <w:r>
        <w:rPr>
          <w:rFonts w:ascii="Gandhari Unicode" w:hAnsi="Gandhari Unicode"/>
          <w:i/>
          <w:lang w:val="en-GB"/>
        </w:rPr>
        <w:t>kaḻivōr</w:t>
      </w:r>
      <w:proofErr w:type="spellEnd"/>
      <w:r>
        <w:rPr>
          <w:rFonts w:ascii="Gandhari Unicode" w:hAnsi="Gandhari Unicode"/>
          <w:lang w:val="en-GB"/>
        </w:rPr>
        <w:t xml:space="preserve"> should not have been a </w:t>
      </w:r>
      <w:proofErr w:type="gramStart"/>
      <w:r>
        <w:rPr>
          <w:rFonts w:ascii="Gandhari Unicode" w:hAnsi="Gandhari Unicode"/>
          <w:lang w:val="en-GB"/>
        </w:rPr>
        <w:t>problem, if</w:t>
      </w:r>
      <w:proofErr w:type="gramEnd"/>
      <w:r>
        <w:rPr>
          <w:rFonts w:ascii="Gandhari Unicode" w:hAnsi="Gandhari Unicode"/>
          <w:lang w:val="en-GB"/>
        </w:rPr>
        <w:t xml:space="preserve"> it had been intended.) T.V.G., however, sees no problem in taking also the 3</w:t>
      </w:r>
      <w:r>
        <w:rPr>
          <w:rFonts w:ascii="Gandhari Unicode" w:hAnsi="Gandhari Unicode"/>
          <w:vertAlign w:val="superscript"/>
          <w:lang w:val="en-GB"/>
        </w:rPr>
        <w:t>rd</w:t>
      </w:r>
      <w:r>
        <w:rPr>
          <w:rFonts w:ascii="Gandhari Unicode" w:hAnsi="Gandhari Unicode"/>
          <w:lang w:val="en-GB"/>
        </w:rPr>
        <w:t xml:space="preserve"> pl. in -</w:t>
      </w:r>
      <w:r>
        <w:rPr>
          <w:rFonts w:ascii="Gandhari Unicode" w:hAnsi="Gandhari Unicode"/>
          <w:i/>
          <w:lang w:val="en-GB"/>
        </w:rPr>
        <w:t>pa</w:t>
      </w:r>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honorific form, and there is at least one more instance of this in KT 348.1. Perhaps the explanation here is to be sought in a peculiar device of the Tamil poem, which unfortunately sounds rather awkward when reproduced in the translation, namely the nearly complete lack of marking the persons involved. Who speaks, who lives in the street or who wants to be embraced (i.e. "me" or "we") is not specified, nor is the possessor of the desire that vanishes. T.V.G. even gives a b-version, in which HE is the one whose desire goes astray (towards the </w:t>
      </w:r>
      <w:proofErr w:type="spellStart"/>
      <w:r>
        <w:rPr>
          <w:rFonts w:ascii="Gandhari Unicode" w:hAnsi="Gandhari Unicode"/>
          <w:i/>
          <w:lang w:val="en-GB"/>
        </w:rPr>
        <w:t>parattai</w:t>
      </w:r>
      <w:proofErr w:type="spellEnd"/>
      <w:r>
        <w:rPr>
          <w:rFonts w:ascii="Gandhari Unicode" w:hAnsi="Gandhari Unicode"/>
          <w:lang w:val="en-GB"/>
        </w:rPr>
        <w:t>, to be sure).</w:t>
      </w:r>
    </w:p>
  </w:footnote>
  <w:footnote w:id="134">
    <w:p w14:paraId="3F51D6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other way round: in the way that strangers pass a cremation ground.</w:t>
      </w:r>
    </w:p>
  </w:footnote>
  <w:footnote w:id="135">
    <w:p w14:paraId="41A61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w:t>
      </w:r>
      <w:proofErr w:type="spellEnd"/>
      <w:r>
        <w:rPr>
          <w:rFonts w:ascii="Gandhari Unicode" w:hAnsi="Gandhari Unicode"/>
          <w:i/>
          <w:lang w:val="en-GB"/>
        </w:rPr>
        <w:t xml:space="preserve"> </w:t>
      </w:r>
      <w:proofErr w:type="spellStart"/>
      <w:r>
        <w:rPr>
          <w:rFonts w:ascii="Gandhari Unicode" w:hAnsi="Gandhari Unicode"/>
          <w:i/>
          <w:lang w:val="en-GB"/>
        </w:rPr>
        <w:t>aṟivu</w:t>
      </w:r>
      <w:proofErr w:type="spellEnd"/>
      <w:r>
        <w:rPr>
          <w:rFonts w:ascii="Gandhari Unicode" w:hAnsi="Gandhari Unicode"/>
          <w:lang w:val="en-GB"/>
        </w:rPr>
        <w:t xml:space="preserve"> allows for different interpretations. Either it means, in parallel to killed shame, the knowledge of what is good = proper behaviour, or, also an occasional </w:t>
      </w:r>
      <w:proofErr w:type="spellStart"/>
      <w:r>
        <w:rPr>
          <w:rFonts w:ascii="Gandhari Unicode" w:hAnsi="Gandhari Unicode"/>
          <w:lang w:val="en-GB"/>
        </w:rPr>
        <w:t>topos</w:t>
      </w:r>
      <w:proofErr w:type="spellEnd"/>
      <w:r>
        <w:rPr>
          <w:rFonts w:ascii="Gandhari Unicode" w:hAnsi="Gandhari Unicode"/>
          <w:lang w:val="en-GB"/>
        </w:rPr>
        <w:t>, the knowledge of HIS friendship being good, so that the affair will have to end happily.</w:t>
      </w:r>
    </w:p>
  </w:footnote>
  <w:footnote w:id="136">
    <w:p w14:paraId="1BD988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"because he does not observe an opportunity", that is, in one case the blame is HIS, in the other bad luck. </w:t>
      </w:r>
      <w:proofErr w:type="gramStart"/>
      <w:r>
        <w:rPr>
          <w:rFonts w:ascii="Gandhari Unicode" w:hAnsi="Gandhari Unicode"/>
          <w:lang w:val="en-GB"/>
        </w:rPr>
        <w:t>Moreover</w:t>
      </w:r>
      <w:proofErr w:type="gramEnd"/>
      <w:r>
        <w:rPr>
          <w:rFonts w:ascii="Gandhari Unicode" w:hAnsi="Gandhari Unicode"/>
          <w:lang w:val="en-GB"/>
        </w:rPr>
        <w:t xml:space="preserve"> it is possible to split the text differently: </w:t>
      </w:r>
      <w:proofErr w:type="spellStart"/>
      <w:r>
        <w:rPr>
          <w:rFonts w:ascii="Gandhari Unicode" w:hAnsi="Gandhari Unicode"/>
          <w:i/>
          <w:lang w:val="en-GB"/>
        </w:rPr>
        <w:t>vāy-puṇarvu</w:t>
      </w:r>
      <w:proofErr w:type="spellEnd"/>
      <w:r>
        <w:rPr>
          <w:rFonts w:ascii="Gandhari Unicode" w:hAnsi="Gandhari Unicode"/>
          <w:lang w:val="en-GB"/>
        </w:rPr>
        <w:t xml:space="preserve"> ("... he won't come, with the result that the union of mouths does not come to pass").</w:t>
      </w:r>
    </w:p>
  </w:footnote>
  <w:footnote w:id="137">
    <w:p w14:paraId="035727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w:t>
      </w:r>
      <w:proofErr w:type="spellEnd"/>
      <w:r>
        <w:rPr>
          <w:rFonts w:ascii="Gandhari Unicode" w:hAnsi="Gandhari Unicode"/>
          <w:lang w:val="en-GB"/>
        </w:rPr>
        <w:t xml:space="preserve"> and </w:t>
      </w:r>
      <w:proofErr w:type="spellStart"/>
      <w:r>
        <w:rPr>
          <w:rFonts w:ascii="Gandhari Unicode" w:hAnsi="Gandhari Unicode"/>
          <w:i/>
          <w:lang w:val="en-GB"/>
        </w:rPr>
        <w:t>irum</w:t>
      </w:r>
      <w:proofErr w:type="spellEnd"/>
      <w:r>
        <w:rPr>
          <w:rFonts w:ascii="Gandhari Unicode" w:hAnsi="Gandhari Unicode"/>
          <w:lang w:val="en-GB"/>
        </w:rPr>
        <w:t xml:space="preserve"> both are adjectives meaning "big" as well as "black/dark". </w:t>
      </w:r>
      <w:proofErr w:type="gramStart"/>
      <w:r>
        <w:rPr>
          <w:rFonts w:ascii="Gandhari Unicode" w:hAnsi="Gandhari Unicode"/>
          <w:lang w:val="en-GB"/>
        </w:rPr>
        <w:t>So</w:t>
      </w:r>
      <w:proofErr w:type="gramEnd"/>
      <w:r>
        <w:rPr>
          <w:rFonts w:ascii="Gandhari Unicode" w:hAnsi="Gandhari Unicode"/>
          <w:lang w:val="en-GB"/>
        </w:rPr>
        <w:t xml:space="preserve"> the combination of them might be an intensifying(?) synonym compound ("huge"/"pitch-dark") or a combination or both together, which latter is actually what is conveyed by the "big dark woods" of the translation. T.V.G. explains this as a special combination (with a special </w:t>
      </w:r>
      <w:r>
        <w:rPr>
          <w:rFonts w:ascii="Gandhari Unicode" w:hAnsi="Gandhari Unicode"/>
          <w:i/>
          <w:lang w:val="en-GB"/>
        </w:rPr>
        <w:t>sandhi</w:t>
      </w:r>
      <w:r>
        <w:rPr>
          <w:rFonts w:ascii="Gandhari Unicode" w:hAnsi="Gandhari Unicode"/>
          <w:lang w:val="en-GB"/>
        </w:rPr>
        <w:t xml:space="preserve">: </w:t>
      </w:r>
      <w:proofErr w:type="spellStart"/>
      <w:r>
        <w:rPr>
          <w:rFonts w:ascii="Gandhari Unicode" w:hAnsi="Gandhari Unicode"/>
          <w:i/>
          <w:lang w:val="en-GB"/>
        </w:rPr>
        <w:t>māyirum</w:t>
      </w:r>
      <w:proofErr w:type="spellEnd"/>
      <w:r>
        <w:rPr>
          <w:rFonts w:ascii="Gandhari Unicode" w:hAnsi="Gandhari Unicode"/>
          <w:lang w:val="en-GB"/>
        </w:rPr>
        <w:t xml:space="preserve"> instead of the regular </w:t>
      </w:r>
      <w:proofErr w:type="spellStart"/>
      <w:r>
        <w:rPr>
          <w:rFonts w:ascii="Gandhari Unicode" w:hAnsi="Gandhari Unicode"/>
          <w:i/>
          <w:lang w:val="en-GB"/>
        </w:rPr>
        <w:t>māvirum</w:t>
      </w:r>
      <w:proofErr w:type="spellEnd"/>
      <w:r>
        <w:rPr>
          <w:rFonts w:ascii="Gandhari Unicode" w:hAnsi="Gandhari Unicode"/>
          <w:lang w:val="en-GB"/>
        </w:rPr>
        <w:t>) meaning "big [and] dark".</w:t>
      </w:r>
    </w:p>
  </w:footnote>
  <w:footnote w:id="138">
    <w:p w14:paraId="41836F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maral</w:t>
      </w:r>
      <w:proofErr w:type="spellEnd"/>
      <w:r>
        <w:rPr>
          <w:rFonts w:ascii="Gandhari Unicode" w:hAnsi="Gandhari Unicode"/>
          <w:i/>
          <w:lang w:val="en-GB"/>
        </w:rPr>
        <w:t xml:space="preserve"> </w:t>
      </w:r>
      <w:proofErr w:type="spellStart"/>
      <w:r>
        <w:rPr>
          <w:rFonts w:ascii="Gandhari Unicode" w:hAnsi="Gandhari Unicode"/>
          <w:i/>
          <w:lang w:val="en-GB"/>
        </w:rPr>
        <w:t>pukā</w:t>
      </w:r>
      <w:proofErr w:type="spellEnd"/>
      <w:r>
        <w:rPr>
          <w:rFonts w:ascii="Gandhari Unicode" w:hAnsi="Gandhari Unicode"/>
          <w:i/>
          <w:lang w:val="en-GB"/>
        </w:rPr>
        <w:t xml:space="preserve"> v-</w:t>
      </w:r>
      <w:proofErr w:type="spellStart"/>
      <w:r>
        <w:rPr>
          <w:rFonts w:ascii="Gandhari Unicode" w:hAnsi="Gandhari Unicode"/>
          <w:i/>
          <w:lang w:val="en-GB"/>
        </w:rPr>
        <w:t>aruntiya</w:t>
      </w:r>
      <w:proofErr w:type="spellEnd"/>
      <w:r>
        <w:rPr>
          <w:rFonts w:ascii="Gandhari Unicode" w:hAnsi="Gandhari Unicode"/>
          <w:lang w:val="en-GB"/>
        </w:rPr>
        <w:t xml:space="preserve">: this mode of expression seems unusually heavy. Possibly here the </w:t>
      </w:r>
      <w:r>
        <w:rPr>
          <w:rFonts w:ascii="Gandhari Unicode" w:hAnsi="Gandhari Unicode"/>
          <w:i/>
          <w:lang w:val="en-GB"/>
        </w:rPr>
        <w:t>sandhi</w:t>
      </w:r>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dissolved differently, namely not </w:t>
      </w:r>
      <w:proofErr w:type="spellStart"/>
      <w:r>
        <w:rPr>
          <w:rFonts w:ascii="Gandhari Unicode" w:hAnsi="Gandhari Unicode"/>
          <w:i/>
          <w:lang w:val="en-GB"/>
        </w:rPr>
        <w:t>aruntiya</w:t>
      </w:r>
      <w:proofErr w:type="spellEnd"/>
      <w:r>
        <w:rPr>
          <w:rFonts w:ascii="Gandhari Unicode" w:hAnsi="Gandhari Unicode"/>
          <w:i/>
          <w:lang w:val="en-GB"/>
        </w:rPr>
        <w:t xml:space="preserve"> </w:t>
      </w:r>
      <w:r>
        <w:rPr>
          <w:rFonts w:ascii="Gandhari Unicode" w:hAnsi="Gandhari Unicode"/>
          <w:lang w:val="en-GB"/>
        </w:rPr>
        <w:t xml:space="preserve">"eaten", but </w:t>
      </w:r>
      <w:proofErr w:type="spellStart"/>
      <w:r>
        <w:rPr>
          <w:rFonts w:ascii="Gandhari Unicode" w:hAnsi="Gandhari Unicode"/>
          <w:i/>
          <w:lang w:val="en-GB"/>
        </w:rPr>
        <w:t>varuntiya</w:t>
      </w:r>
      <w:proofErr w:type="spellEnd"/>
      <w:r>
        <w:rPr>
          <w:rFonts w:ascii="Gandhari Unicode" w:hAnsi="Gandhari Unicode"/>
          <w:lang w:val="en-GB"/>
        </w:rPr>
        <w:t xml:space="preserve"> "suffered", meaning that the deer have to be content with bowstring hemp, just as the elephant could find nothing to eat but </w:t>
      </w:r>
      <w:proofErr w:type="spellStart"/>
      <w:r>
        <w:rPr>
          <w:rFonts w:ascii="Gandhari Unicode" w:hAnsi="Gandhari Unicode"/>
          <w:lang w:val="en-GB"/>
        </w:rPr>
        <w:t>Yām</w:t>
      </w:r>
      <w:proofErr w:type="spellEnd"/>
      <w:r>
        <w:rPr>
          <w:rFonts w:ascii="Gandhari Unicode" w:hAnsi="Gandhari Unicode"/>
          <w:lang w:val="en-GB"/>
        </w:rPr>
        <w:t>.</w:t>
      </w:r>
    </w:p>
  </w:footnote>
  <w:footnote w:id="139">
    <w:p w14:paraId="6A66D7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"in the shade of a row of </w:t>
      </w:r>
      <w:proofErr w:type="spellStart"/>
      <w:r>
        <w:rPr>
          <w:rFonts w:ascii="Gandhari Unicode" w:hAnsi="Gandhari Unicode"/>
          <w:lang w:val="en-GB"/>
        </w:rPr>
        <w:t>Yām</w:t>
      </w:r>
      <w:proofErr w:type="spellEnd"/>
      <w:r>
        <w:rPr>
          <w:rFonts w:ascii="Gandhari Unicode" w:hAnsi="Gandhari Unicode"/>
          <w:lang w:val="en-GB"/>
        </w:rPr>
        <w:t xml:space="preserve"> trees".</w:t>
      </w:r>
    </w:p>
  </w:footnote>
  <w:footnote w:id="140">
    <w:p w14:paraId="06668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kuṟum</w:t>
      </w:r>
      <w:proofErr w:type="spellEnd"/>
      <w:r>
        <w:rPr>
          <w:rFonts w:ascii="Gandhari Unicode" w:hAnsi="Gandhari Unicode"/>
          <w:i/>
          <w:lang w:val="en-GB"/>
        </w:rPr>
        <w:t xml:space="preserve"> </w:t>
      </w:r>
      <w:proofErr w:type="spellStart"/>
      <w:r>
        <w:rPr>
          <w:rFonts w:ascii="Gandhari Unicode" w:hAnsi="Gandhari Unicode"/>
          <w:i/>
          <w:lang w:val="en-GB"/>
        </w:rPr>
        <w:t>toṭi</w:t>
      </w:r>
      <w:proofErr w:type="spellEnd"/>
      <w:r>
        <w:rPr>
          <w:rFonts w:ascii="Gandhari Unicode" w:hAnsi="Gandhari Unicode"/>
          <w:lang w:val="en-GB"/>
        </w:rPr>
        <w:t xml:space="preserve">: what may </w:t>
      </w:r>
      <w:proofErr w:type="spellStart"/>
      <w:r>
        <w:rPr>
          <w:rFonts w:ascii="Gandhari Unicode" w:hAnsi="Gandhari Unicode"/>
          <w:i/>
          <w:lang w:val="en-GB"/>
        </w:rPr>
        <w:t>kuṟum</w:t>
      </w:r>
      <w:proofErr w:type="spellEnd"/>
      <w:r>
        <w:rPr>
          <w:rFonts w:ascii="Gandhari Unicode" w:hAnsi="Gandhari Unicode"/>
          <w:lang w:val="en-GB"/>
        </w:rPr>
        <w:t xml:space="preserve"> "short" mean with reference to bracelets? It presumably can either refer to their shape ("thin") or to their size ("tight"). Since in a parallel passage in KT 267.5 one further attribute possibly means "broad", it seems more probable that the meaning is "tight".</w:t>
      </w:r>
    </w:p>
  </w:footnote>
  <w:footnote w:id="141">
    <w:p w14:paraId="25DCEB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kōl</w:t>
      </w:r>
      <w:proofErr w:type="spellEnd"/>
      <w:r>
        <w:rPr>
          <w:rFonts w:ascii="Gandhari Unicode" w:hAnsi="Gandhari Unicode"/>
          <w:i/>
          <w:lang w:val="en-GB"/>
        </w:rPr>
        <w:t xml:space="preserve"> ... </w:t>
      </w:r>
      <w:proofErr w:type="spellStart"/>
      <w:r>
        <w:rPr>
          <w:rFonts w:ascii="Gandhari Unicode" w:hAnsi="Gandhari Unicode"/>
          <w:i/>
          <w:lang w:val="en-GB"/>
        </w:rPr>
        <w:t>toṭi</w:t>
      </w:r>
      <w:proofErr w:type="spellEnd"/>
      <w:r>
        <w:rPr>
          <w:rFonts w:ascii="Gandhari Unicode" w:hAnsi="Gandhari Unicode"/>
          <w:lang w:val="en-GB"/>
        </w:rPr>
        <w:t xml:space="preserve">: the suggestion of taking </w:t>
      </w:r>
      <w:proofErr w:type="spellStart"/>
      <w:r>
        <w:rPr>
          <w:rFonts w:ascii="Gandhari Unicode" w:hAnsi="Gandhari Unicode"/>
          <w:i/>
          <w:lang w:val="en-GB"/>
        </w:rPr>
        <w:t>kōl</w:t>
      </w:r>
      <w:proofErr w:type="spellEnd"/>
      <w:r>
        <w:rPr>
          <w:rFonts w:ascii="Gandhari Unicode" w:hAnsi="Gandhari Unicode"/>
          <w:lang w:val="en-GB"/>
        </w:rPr>
        <w:t xml:space="preserve"> (</w:t>
      </w:r>
      <w:proofErr w:type="gramStart"/>
      <w:r>
        <w:rPr>
          <w:rFonts w:ascii="Gandhari Unicode" w:hAnsi="Gandhari Unicode"/>
          <w:lang w:val="en-GB"/>
        </w:rPr>
        <w:t>a fairly unclear</w:t>
      </w:r>
      <w:proofErr w:type="gramEnd"/>
      <w:r>
        <w:rPr>
          <w:rFonts w:ascii="Gandhari Unicode" w:hAnsi="Gandhari Unicode"/>
          <w:lang w:val="en-GB"/>
        </w:rPr>
        <w:t xml:space="preserve"> standard epithet of bangles) as an expression similar to </w:t>
      </w:r>
      <w:proofErr w:type="spellStart"/>
      <w:r>
        <w:rPr>
          <w:rFonts w:ascii="Gandhari Unicode" w:hAnsi="Gandhari Unicode"/>
          <w:i/>
          <w:lang w:val="en-GB"/>
        </w:rPr>
        <w:t>nirai</w:t>
      </w:r>
      <w:proofErr w:type="spellEnd"/>
      <w:r>
        <w:rPr>
          <w:rFonts w:ascii="Gandhari Unicode" w:hAnsi="Gandhari Unicode"/>
          <w:lang w:val="en-GB"/>
        </w:rPr>
        <w:t xml:space="preserve">, namely as "row" (cf. note on KT 267.5), is less convincing when both attributes appear in a row. </w:t>
      </w:r>
      <w:proofErr w:type="spellStart"/>
      <w:r>
        <w:rPr>
          <w:rFonts w:ascii="Gandhari Unicode" w:hAnsi="Gandhari Unicode"/>
          <w:lang w:val="en-GB"/>
        </w:rPr>
        <w:t>Cām</w:t>
      </w:r>
      <w:proofErr w:type="spellEnd"/>
      <w:r>
        <w:rPr>
          <w:rFonts w:ascii="Gandhari Unicode" w:hAnsi="Gandhari Unicode"/>
          <w:lang w:val="en-GB"/>
        </w:rPr>
        <w:t xml:space="preserve">.’s gloss in this passage is </w:t>
      </w:r>
      <w:proofErr w:type="spellStart"/>
      <w:r>
        <w:rPr>
          <w:rFonts w:ascii="Gandhari Unicode" w:hAnsi="Gandhari Unicode"/>
          <w:i/>
          <w:lang w:val="en-GB"/>
        </w:rPr>
        <w:t>tiraṭciyaiyuṭaiya</w:t>
      </w:r>
      <w:proofErr w:type="spellEnd"/>
      <w:r>
        <w:rPr>
          <w:rFonts w:ascii="Gandhari Unicode" w:hAnsi="Gandhari Unicode"/>
          <w:lang w:val="en-GB"/>
        </w:rPr>
        <w:t>, "round".</w:t>
      </w:r>
    </w:p>
  </w:footnote>
  <w:footnote w:id="142">
    <w:p w14:paraId="274B4A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nīroṭu</w:t>
      </w:r>
      <w:proofErr w:type="spellEnd"/>
      <w:r>
        <w:rPr>
          <w:rFonts w:ascii="Gandhari Unicode" w:hAnsi="Gandhari Unicode"/>
          <w:i/>
          <w:lang w:val="en-GB"/>
        </w:rPr>
        <w:t xml:space="preserve"> </w:t>
      </w:r>
      <w:proofErr w:type="spellStart"/>
      <w:r>
        <w:rPr>
          <w:rFonts w:ascii="Gandhari Unicode" w:hAnsi="Gandhari Unicode"/>
          <w:i/>
          <w:lang w:val="en-GB"/>
        </w:rPr>
        <w:t>corinta</w:t>
      </w:r>
      <w:proofErr w:type="spellEnd"/>
      <w:r>
        <w:rPr>
          <w:rFonts w:ascii="Gandhari Unicode" w:hAnsi="Gandhari Unicode"/>
          <w:i/>
          <w:lang w:val="en-GB"/>
        </w:rPr>
        <w:t xml:space="preserve"> </w:t>
      </w:r>
      <w:proofErr w:type="spellStart"/>
      <w:r>
        <w:rPr>
          <w:rFonts w:ascii="Gandhari Unicode" w:hAnsi="Gandhari Unicode"/>
          <w:i/>
          <w:lang w:val="en-GB"/>
        </w:rPr>
        <w:t>miccil</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understands this as a rest (= an addition) to the gift given into the hand together with water.</w:t>
      </w:r>
    </w:p>
  </w:footnote>
  <w:footnote w:id="143">
    <w:p w14:paraId="0E7069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uyarntōrkku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understands "for the erudite ones", but possible is also "for the high-born ones" as it is in the </w:t>
      </w:r>
      <w:proofErr w:type="spellStart"/>
      <w:r>
        <w:rPr>
          <w:rFonts w:ascii="Gandhari Unicode" w:hAnsi="Gandhari Unicode"/>
          <w:lang w:val="en-GB"/>
        </w:rPr>
        <w:t>poetological</w:t>
      </w:r>
      <w:proofErr w:type="spellEnd"/>
      <w:r>
        <w:rPr>
          <w:rFonts w:ascii="Gandhari Unicode" w:hAnsi="Gandhari Unicode"/>
          <w:lang w:val="en-GB"/>
        </w:rPr>
        <w:t xml:space="preserve"> idiom. Yet another possibility is that the whole refers to a kind of </w:t>
      </w:r>
      <w:proofErr w:type="spellStart"/>
      <w:r>
        <w:rPr>
          <w:rFonts w:ascii="Gandhari Unicode" w:hAnsi="Gandhari Unicode"/>
          <w:i/>
          <w:lang w:val="en-GB"/>
        </w:rPr>
        <w:t>śrāddha</w:t>
      </w:r>
      <w:proofErr w:type="spellEnd"/>
      <w:r>
        <w:rPr>
          <w:rFonts w:ascii="Gandhari Unicode" w:hAnsi="Gandhari Unicode"/>
          <w:lang w:val="en-GB"/>
        </w:rPr>
        <w:t xml:space="preserve"> ceremony, and that the </w:t>
      </w:r>
      <w:proofErr w:type="spellStart"/>
      <w:r>
        <w:rPr>
          <w:rFonts w:ascii="Gandhari Unicode" w:hAnsi="Gandhari Unicode"/>
          <w:i/>
          <w:lang w:val="en-GB"/>
        </w:rPr>
        <w:t>uyarntōr</w:t>
      </w:r>
      <w:proofErr w:type="spellEnd"/>
      <w:r>
        <w:rPr>
          <w:rFonts w:ascii="Gandhari Unicode" w:hAnsi="Gandhari Unicode"/>
          <w:lang w:val="en-GB"/>
        </w:rPr>
        <w:t xml:space="preserve"> are the ancestors who receive the offering, while the rest is given as food to the guests.</w:t>
      </w:r>
    </w:p>
  </w:footnote>
  <w:footnote w:id="144">
    <w:p w14:paraId="098ABC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this means the </w:t>
      </w:r>
      <w:proofErr w:type="spellStart"/>
      <w:r>
        <w:rPr>
          <w:rFonts w:ascii="Gandhari Unicode" w:hAnsi="Gandhari Unicode"/>
          <w:lang w:val="en-GB"/>
        </w:rPr>
        <w:t>Koṉṟai</w:t>
      </w:r>
      <w:proofErr w:type="spellEnd"/>
      <w:r>
        <w:rPr>
          <w:rFonts w:ascii="Gandhari Unicode" w:hAnsi="Gandhari Unicode"/>
          <w:lang w:val="en-GB"/>
        </w:rPr>
        <w:t xml:space="preserve"> flowers have already fallen down = the rainy season is well in progress?</w:t>
      </w:r>
    </w:p>
  </w:footnote>
  <w:footnote w:id="145">
    <w:p w14:paraId="2A81300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"dug on crossroads".</w:t>
      </w:r>
    </w:p>
  </w:footnote>
  <w:footnote w:id="146">
    <w:p w14:paraId="391CF2A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eṉmaṉār</w:t>
      </w:r>
      <w:proofErr w:type="spellEnd"/>
      <w:r>
        <w:rPr>
          <w:rFonts w:ascii="Gandhari Unicode" w:hAnsi="Gandhari Unicode"/>
          <w:lang w:val="en-GB"/>
        </w:rPr>
        <w:t xml:space="preserve">: for this participle noun formation see </w:t>
      </w:r>
      <w:proofErr w:type="spellStart"/>
      <w:r>
        <w:rPr>
          <w:rFonts w:ascii="Gandhari Unicode" w:hAnsi="Gandhari Unicode"/>
          <w:lang w:val="en-GB"/>
        </w:rPr>
        <w:t>Agesthialingom</w:t>
      </w:r>
      <w:proofErr w:type="spellEnd"/>
      <w:r>
        <w:rPr>
          <w:rFonts w:ascii="Gandhari Unicode" w:hAnsi="Gandhari Unicode"/>
          <w:lang w:val="en-GB"/>
        </w:rPr>
        <w:t>, p. 178, column 2.</w:t>
      </w:r>
    </w:p>
  </w:footnote>
  <w:footnote w:id="147">
    <w:p w14:paraId="2696F1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pular</w:t>
      </w:r>
      <w:proofErr w:type="spellEnd"/>
      <w:r>
        <w:rPr>
          <w:rFonts w:ascii="Gandhari Unicode" w:hAnsi="Gandhari Unicode"/>
          <w:lang w:val="en-GB"/>
        </w:rPr>
        <w:t>, elsewhere (KT 150.3, 347.1, 372.6) used in the sense of drying, according to DEDR 4305 can also be "to dawn".</w:t>
      </w:r>
    </w:p>
  </w:footnote>
  <w:footnote w:id="148">
    <w:p w14:paraId="07BB91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not clear whether </w:t>
      </w:r>
      <w:proofErr w:type="spellStart"/>
      <w:r>
        <w:rPr>
          <w:rFonts w:ascii="Gandhari Unicode" w:hAnsi="Gandhari Unicode"/>
          <w:i/>
          <w:lang w:val="en-GB"/>
        </w:rPr>
        <w:t>nakar</w:t>
      </w:r>
      <w:proofErr w:type="spellEnd"/>
      <w:r>
        <w:rPr>
          <w:rFonts w:ascii="Gandhari Unicode" w:hAnsi="Gandhari Unicode"/>
          <w:lang w:val="en-GB"/>
        </w:rPr>
        <w:t xml:space="preserve"> denotes a house or a town. Probably the attribute </w:t>
      </w:r>
      <w:proofErr w:type="spellStart"/>
      <w:r>
        <w:rPr>
          <w:rFonts w:ascii="Gandhari Unicode" w:hAnsi="Gandhari Unicode"/>
          <w:i/>
          <w:lang w:val="en-GB"/>
        </w:rPr>
        <w:t>neṭum</w:t>
      </w:r>
      <w:proofErr w:type="spellEnd"/>
      <w:r>
        <w:rPr>
          <w:rFonts w:ascii="Gandhari Unicode" w:hAnsi="Gandhari Unicode"/>
          <w:lang w:val="en-GB"/>
        </w:rPr>
        <w:t xml:space="preserve"> is better adjusted to a town, i.e. in the sense of spacious.</w:t>
      </w:r>
    </w:p>
  </w:footnote>
  <w:footnote w:id="149">
    <w:p w14:paraId="41D302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kuṭumi</w:t>
      </w:r>
      <w:proofErr w:type="spellEnd"/>
      <w:r>
        <w:rPr>
          <w:rFonts w:ascii="Gandhari Unicode" w:hAnsi="Gandhari Unicode"/>
          <w:lang w:val="en-GB"/>
        </w:rPr>
        <w:t xml:space="preserve"> here probably just achieves the marking of the gender-neutral </w:t>
      </w:r>
      <w:proofErr w:type="spellStart"/>
      <w:r>
        <w:rPr>
          <w:rFonts w:ascii="Gandhari Unicode" w:hAnsi="Gandhari Unicode"/>
          <w:i/>
          <w:lang w:val="en-GB"/>
        </w:rPr>
        <w:t>kōḻi</w:t>
      </w:r>
      <w:proofErr w:type="spellEnd"/>
      <w:r>
        <w:rPr>
          <w:rFonts w:ascii="Gandhari Unicode" w:hAnsi="Gandhari Unicode"/>
          <w:lang w:val="en-GB"/>
        </w:rPr>
        <w:t xml:space="preserve"> as a masculine, that is, a cock's crowing, not the cackle of chickens, and thus dawn.</w:t>
      </w:r>
    </w:p>
  </w:footnote>
  <w:footnote w:id="150">
    <w:p w14:paraId="57132E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w:t>
      </w:r>
      <w:proofErr w:type="spellStart"/>
      <w:r>
        <w:rPr>
          <w:rFonts w:ascii="Gandhari Unicode" w:hAnsi="Gandhari Unicode"/>
          <w:i/>
          <w:lang w:val="en-GB"/>
        </w:rPr>
        <w:t>perum</w:t>
      </w:r>
      <w:proofErr w:type="spellEnd"/>
      <w:r>
        <w:rPr>
          <w:rFonts w:ascii="Gandhari Unicode" w:hAnsi="Gandhari Unicode"/>
          <w:lang w:val="en-GB"/>
        </w:rPr>
        <w:t xml:space="preserve"> is better taken as an adverb modifying </w:t>
      </w:r>
      <w:proofErr w:type="spellStart"/>
      <w:r>
        <w:rPr>
          <w:rFonts w:ascii="Gandhari Unicode" w:hAnsi="Gandhari Unicode"/>
          <w:i/>
          <w:lang w:val="en-GB"/>
        </w:rPr>
        <w:t>pular</w:t>
      </w:r>
      <w:proofErr w:type="spellEnd"/>
      <w:r>
        <w:rPr>
          <w:rFonts w:ascii="Gandhari Unicode" w:hAnsi="Gandhari Unicode"/>
          <w:lang w:val="en-GB"/>
        </w:rPr>
        <w:t xml:space="preserve"> here.</w:t>
      </w:r>
    </w:p>
  </w:footnote>
  <w:footnote w:id="151">
    <w:p w14:paraId="15E914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nal</w:t>
      </w:r>
      <w:proofErr w:type="spellEnd"/>
      <w:r>
        <w:rPr>
          <w:rFonts w:ascii="Gandhari Unicode" w:hAnsi="Gandhari Unicode"/>
          <w:lang w:val="en-GB"/>
        </w:rPr>
        <w:t xml:space="preserve">, as so often, is problematic as an attribute here. Does it refer to her outer appearance, that is, "good" in the sense of "lovely" or something similar? Does it refer to her social status, that is, she is acceptable </w:t>
      </w:r>
      <w:proofErr w:type="gramStart"/>
      <w:r>
        <w:rPr>
          <w:rFonts w:ascii="Gandhari Unicode" w:hAnsi="Gandhari Unicode"/>
          <w:lang w:val="en-GB"/>
        </w:rPr>
        <w:t>in spite of</w:t>
      </w:r>
      <w:proofErr w:type="gramEnd"/>
      <w:r>
        <w:rPr>
          <w:rFonts w:ascii="Gandhari Unicode" w:hAnsi="Gandhari Unicode"/>
          <w:lang w:val="en-GB"/>
        </w:rPr>
        <w:t xml:space="preserve"> obviously being poor?</w:t>
      </w:r>
    </w:p>
  </w:footnote>
  <w:footnote w:id="152">
    <w:p w14:paraId="29C6DA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second alternative is </w:t>
      </w:r>
      <w:proofErr w:type="spellStart"/>
      <w:r>
        <w:rPr>
          <w:rFonts w:ascii="Gandhari Unicode" w:hAnsi="Gandhari Unicode"/>
          <w:lang w:val="en-GB"/>
        </w:rPr>
        <w:t>Cām</w:t>
      </w:r>
      <w:proofErr w:type="spellEnd"/>
      <w:r>
        <w:rPr>
          <w:rFonts w:ascii="Gandhari Unicode" w:hAnsi="Gandhari Unicode"/>
          <w:lang w:val="en-GB"/>
        </w:rPr>
        <w:t xml:space="preserve">.'s choice. Probably both possibilities are intended: there are clear parallels with </w:t>
      </w:r>
      <w:proofErr w:type="spellStart"/>
      <w:r>
        <w:rPr>
          <w:rFonts w:ascii="Gandhari Unicode" w:hAnsi="Gandhari Unicode"/>
          <w:i/>
          <w:lang w:val="en-GB"/>
        </w:rPr>
        <w:t>ōmpu</w:t>
      </w:r>
      <w:proofErr w:type="spellEnd"/>
      <w:r>
        <w:rPr>
          <w:rFonts w:ascii="Gandhari Unicode" w:hAnsi="Gandhari Unicode"/>
          <w:lang w:val="en-GB"/>
        </w:rPr>
        <w:t xml:space="preserve"> in both senses (cf. KT 184, 206 </w:t>
      </w:r>
      <w:r>
        <w:rPr>
          <w:rFonts w:ascii="Gandhari Unicode" w:hAnsi="Gandhari Unicode"/>
          <w:i/>
          <w:lang w:val="en-GB"/>
        </w:rPr>
        <w:t>–</w:t>
      </w:r>
      <w:r>
        <w:rPr>
          <w:rFonts w:ascii="Gandhari Unicode" w:hAnsi="Gandhari Unicode"/>
          <w:lang w:val="en-GB"/>
        </w:rPr>
        <w:t xml:space="preserve"> KT 223), among them a formulaic parallel of </w:t>
      </w:r>
      <w:proofErr w:type="spellStart"/>
      <w:r>
        <w:rPr>
          <w:rFonts w:ascii="Gandhari Unicode" w:hAnsi="Gandhari Unicode"/>
          <w:i/>
          <w:lang w:val="en-GB"/>
        </w:rPr>
        <w:t>ōmpumiṉ</w:t>
      </w:r>
      <w:proofErr w:type="spellEnd"/>
      <w:r>
        <w:rPr>
          <w:rFonts w:ascii="Gandhari Unicode" w:hAnsi="Gandhari Unicode"/>
          <w:lang w:val="en-GB"/>
        </w:rPr>
        <w:t xml:space="preserve"> in KT 184 which seems to justify the primary reading </w:t>
      </w:r>
      <w:r>
        <w:rPr>
          <w:rFonts w:ascii="Gandhari Unicode" w:hAnsi="Gandhari Unicode"/>
          <w:i/>
          <w:lang w:val="en-GB"/>
        </w:rPr>
        <w:t>–</w:t>
      </w:r>
      <w:r>
        <w:rPr>
          <w:rFonts w:ascii="Gandhari Unicode" w:hAnsi="Gandhari Unicode"/>
          <w:lang w:val="en-GB"/>
        </w:rPr>
        <w:t xml:space="preserve"> which is especially interesting because it represents an unusual </w:t>
      </w:r>
      <w:proofErr w:type="spellStart"/>
      <w:r>
        <w:rPr>
          <w:rFonts w:ascii="Gandhari Unicode" w:hAnsi="Gandhari Unicode"/>
          <w:lang w:val="en-GB"/>
        </w:rPr>
        <w:t>topos</w:t>
      </w:r>
      <w:proofErr w:type="spellEnd"/>
      <w:r>
        <w:rPr>
          <w:rFonts w:ascii="Gandhari Unicode" w:hAnsi="Gandhari Unicode"/>
          <w:lang w:val="en-GB"/>
        </w:rPr>
        <w:t>, the reckless and disturbing woman.</w:t>
      </w:r>
    </w:p>
  </w:footnote>
  <w:footnote w:id="153">
    <w:p w14:paraId="4CA68F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viṭṭeṉa</w:t>
      </w:r>
      <w:proofErr w:type="spellEnd"/>
      <w:r>
        <w:rPr>
          <w:rFonts w:ascii="Gandhari Unicode" w:hAnsi="Gandhari Unicode"/>
          <w:lang w:val="en-GB"/>
        </w:rPr>
        <w:t xml:space="preserve"> is probably here just an adverb for rhetorical emphasis. T.V.G. understands it as marking the finality of his letting go of her.</w:t>
      </w:r>
    </w:p>
  </w:footnote>
  <w:footnote w:id="154">
    <w:p w14:paraId="2CCA46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tantaṉai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w:t>
      </w:r>
      <w:proofErr w:type="spellStart"/>
      <w:r>
        <w:rPr>
          <w:rFonts w:ascii="Gandhari Unicode" w:hAnsi="Gandhari Unicode"/>
          <w:i/>
          <w:iCs/>
          <w:lang w:val="en-GB"/>
        </w:rPr>
        <w:t>muṟṟeccam</w:t>
      </w:r>
      <w:proofErr w:type="spellEnd"/>
      <w:r>
        <w:rPr>
          <w:rFonts w:ascii="Gandhari Unicode" w:hAnsi="Gandhari Unicode"/>
          <w:lang w:val="en-GB"/>
        </w:rPr>
        <w:t xml:space="preserve"> and is accordingly glossed, by </w:t>
      </w:r>
      <w:proofErr w:type="spellStart"/>
      <w:r>
        <w:rPr>
          <w:rFonts w:ascii="Gandhari Unicode" w:hAnsi="Gandhari Unicode"/>
          <w:lang w:val="en-GB"/>
        </w:rPr>
        <w:t>Cām</w:t>
      </w:r>
      <w:proofErr w:type="spellEnd"/>
      <w:r>
        <w:rPr>
          <w:rFonts w:ascii="Gandhari Unicode" w:hAnsi="Gandhari Unicode"/>
          <w:lang w:val="en-GB"/>
        </w:rPr>
        <w:t>., with an absolutive (see also the parallel in KT 238). With the conditional preceding it can be understood either as past or hypothetical (see 1+2b).</w:t>
      </w:r>
    </w:p>
  </w:footnote>
  <w:footnote w:id="155">
    <w:p w14:paraId="66F8DA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pirintaṉṟu</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lang w:val="en-GB"/>
        </w:rPr>
        <w:t xml:space="preserve">: either the heart has </w:t>
      </w:r>
      <w:proofErr w:type="gramStart"/>
      <w:r>
        <w:rPr>
          <w:rFonts w:ascii="Gandhari Unicode" w:hAnsi="Gandhari Unicode"/>
          <w:lang w:val="en-GB"/>
        </w:rPr>
        <w:t>actually made</w:t>
      </w:r>
      <w:proofErr w:type="gramEnd"/>
      <w:r>
        <w:rPr>
          <w:rFonts w:ascii="Gandhari Unicode" w:hAnsi="Gandhari Unicode"/>
          <w:lang w:val="en-GB"/>
        </w:rPr>
        <w:t xml:space="preserve"> the way before HE himself can, or it is to be understood hypothetical: "even if the heart were to separate ...".</w:t>
      </w:r>
    </w:p>
  </w:footnote>
  <w:footnote w:id="156">
    <w:p w14:paraId="73D90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naṉṟum</w:t>
      </w:r>
      <w:proofErr w:type="spellEnd"/>
      <w:r>
        <w:rPr>
          <w:rFonts w:ascii="Gandhari Unicode" w:hAnsi="Gandhari Unicode"/>
          <w:lang w:val="en-GB"/>
        </w:rPr>
        <w:t xml:space="preserve"> has once again to be understood as an adverb, though it is puzzling here, because one would rather expect an adjective (cf. KT 29.4, 226.3, 327.3).</w:t>
      </w:r>
    </w:p>
  </w:footnote>
  <w:footnote w:id="157">
    <w:p w14:paraId="6728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cēya</w:t>
      </w:r>
      <w:proofErr w:type="spellEnd"/>
      <w:r>
        <w:rPr>
          <w:rFonts w:ascii="Gandhari Unicode" w:hAnsi="Gandhari Unicode"/>
          <w:lang w:val="en-GB"/>
        </w:rPr>
        <w:t xml:space="preserve"> cannot but be read as the neuter pl. to </w:t>
      </w:r>
      <w:proofErr w:type="spellStart"/>
      <w:r>
        <w:rPr>
          <w:rFonts w:ascii="Gandhari Unicode" w:hAnsi="Gandhari Unicode"/>
          <w:i/>
          <w:lang w:val="en-GB"/>
        </w:rPr>
        <w:t>cēy</w:t>
      </w:r>
      <w:proofErr w:type="spellEnd"/>
      <w:r>
        <w:rPr>
          <w:rFonts w:ascii="Gandhari Unicode" w:hAnsi="Gandhari Unicode"/>
          <w:lang w:val="en-GB"/>
        </w:rPr>
        <w:t xml:space="preserve"> "distance" – is this the predicate noun of </w:t>
      </w:r>
      <w:proofErr w:type="gramStart"/>
      <w:r>
        <w:rPr>
          <w:rFonts w:ascii="Gandhari Unicode" w:hAnsi="Gandhari Unicode"/>
          <w:lang w:val="en-GB"/>
        </w:rPr>
        <w:t>an</w:t>
      </w:r>
      <w:proofErr w:type="gramEnd"/>
      <w:r>
        <w:rPr>
          <w:rFonts w:ascii="Gandhari Unicode" w:hAnsi="Gandhari Unicode"/>
          <w:lang w:val="en-GB"/>
        </w:rPr>
        <w:t xml:space="preserve"> nominal sentence with </w:t>
      </w:r>
      <w:proofErr w:type="spellStart"/>
      <w:r>
        <w:rPr>
          <w:rFonts w:ascii="Gandhari Unicode" w:hAnsi="Gandhari Unicode"/>
          <w:i/>
          <w:lang w:val="en-GB"/>
        </w:rPr>
        <w:t>iṭai</w:t>
      </w:r>
      <w:proofErr w:type="spellEnd"/>
      <w:r>
        <w:rPr>
          <w:rFonts w:ascii="Gandhari Unicode" w:hAnsi="Gandhari Unicode"/>
          <w:lang w:val="en-GB"/>
        </w:rPr>
        <w:t xml:space="preserve"> as a subject (thus also </w:t>
      </w:r>
      <w:proofErr w:type="spellStart"/>
      <w:r>
        <w:rPr>
          <w:rFonts w:ascii="Gandhari Unicode" w:hAnsi="Gandhari Unicode"/>
          <w:lang w:val="en-GB"/>
        </w:rPr>
        <w:t>Cām</w:t>
      </w:r>
      <w:proofErr w:type="spellEnd"/>
      <w:r>
        <w:rPr>
          <w:rFonts w:ascii="Gandhari Unicode" w:hAnsi="Gandhari Unicode"/>
          <w:lang w:val="en-GB"/>
        </w:rPr>
        <w:t>.)?</w:t>
      </w:r>
    </w:p>
  </w:footnote>
  <w:footnote w:id="158">
    <w:p w14:paraId="1A5C70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valaṉ</w:t>
      </w:r>
      <w:proofErr w:type="spellEnd"/>
      <w:r>
        <w:rPr>
          <w:rFonts w:ascii="Gandhari Unicode" w:hAnsi="Gandhari Unicode"/>
          <w:lang w:val="en-GB"/>
        </w:rPr>
        <w:t xml:space="preserve"> can be understood either adverbially or as a metonymic apposition: "a power rising [and] thundering ...".</w:t>
      </w:r>
    </w:p>
  </w:footnote>
  <w:footnote w:id="159">
    <w:p w14:paraId="674FEE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vaṇṭal</w:t>
      </w:r>
      <w:proofErr w:type="spellEnd"/>
      <w:r>
        <w:rPr>
          <w:rFonts w:ascii="Gandhari Unicode" w:hAnsi="Gandhari Unicode"/>
          <w:lang w:val="en-GB"/>
        </w:rPr>
        <w:t xml:space="preserve"> is, according to the TL "girls' game of making toy-houses; sediment, mud ...". Only the latter meaning is to be found in the DEDR (5237). T.V.G. explains it, just as in the case of </w:t>
      </w:r>
      <w:proofErr w:type="spellStart"/>
      <w:r>
        <w:rPr>
          <w:rFonts w:ascii="Gandhari Unicode" w:hAnsi="Gandhari Unicode"/>
          <w:i/>
          <w:lang w:val="en-GB"/>
        </w:rPr>
        <w:t>ōrai</w:t>
      </w:r>
      <w:proofErr w:type="spellEnd"/>
      <w:r>
        <w:rPr>
          <w:rFonts w:ascii="Gandhari Unicode" w:hAnsi="Gandhari Unicode"/>
          <w:lang w:val="en-GB"/>
        </w:rPr>
        <w:t xml:space="preserve"> (another women's game not included in the DEDR) simply as "play", which is the occupation by girls/women who are not working.  </w:t>
      </w:r>
    </w:p>
  </w:footnote>
  <w:footnote w:id="160">
    <w:p w14:paraId="007B17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Meaning (and impact) as well as the precise construction of the lines 1-3 are quite unclear. T.V.G.'s explanation is that the region of </w:t>
      </w:r>
      <w:proofErr w:type="spellStart"/>
      <w:r>
        <w:rPr>
          <w:rFonts w:ascii="Gandhari Unicode" w:hAnsi="Gandhari Unicode"/>
          <w:lang w:val="en-GB"/>
        </w:rPr>
        <w:t>Toṇṭi</w:t>
      </w:r>
      <w:proofErr w:type="spellEnd"/>
      <w:r>
        <w:rPr>
          <w:rFonts w:ascii="Gandhari Unicode" w:hAnsi="Gandhari Unicode"/>
          <w:lang w:val="en-GB"/>
        </w:rPr>
        <w:t xml:space="preserve"> is so fertile that the women do not need to work too </w:t>
      </w:r>
      <w:proofErr w:type="gramStart"/>
      <w:r>
        <w:rPr>
          <w:rFonts w:ascii="Gandhari Unicode" w:hAnsi="Gandhari Unicode"/>
          <w:lang w:val="en-GB"/>
        </w:rPr>
        <w:t>much, but</w:t>
      </w:r>
      <w:proofErr w:type="gramEnd"/>
      <w:r>
        <w:rPr>
          <w:rFonts w:ascii="Gandhari Unicode" w:hAnsi="Gandhari Unicode"/>
          <w:lang w:val="en-GB"/>
        </w:rPr>
        <w:t xml:space="preserve"> are able to rest and play when the work is done.</w:t>
      </w:r>
    </w:p>
  </w:footnote>
  <w:footnote w:id="161">
    <w:p w14:paraId="0D35070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muntūḻ</w:t>
      </w:r>
      <w:proofErr w:type="spellEnd"/>
      <w:r>
        <w:rPr>
          <w:rFonts w:ascii="Gandhari Unicode" w:hAnsi="Gandhari Unicode"/>
          <w:lang w:val="en-GB"/>
        </w:rPr>
        <w:t>: the TL refers only to this passage; cf. moreover AN 78.8.</w:t>
      </w:r>
    </w:p>
  </w:footnote>
  <w:footnote w:id="162">
    <w:p w14:paraId="465C07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gem in possession of a snake is a </w:t>
      </w:r>
      <w:proofErr w:type="spellStart"/>
      <w:r>
        <w:rPr>
          <w:rFonts w:ascii="Gandhari Unicode" w:hAnsi="Gandhari Unicode"/>
          <w:lang w:val="en-GB"/>
        </w:rPr>
        <w:t>topos</w:t>
      </w:r>
      <w:proofErr w:type="spellEnd"/>
      <w:r>
        <w:rPr>
          <w:rFonts w:ascii="Gandhari Unicode" w:hAnsi="Gandhari Unicode"/>
          <w:lang w:val="en-GB"/>
        </w:rPr>
        <w:t xml:space="preserve"> encountered occasionally − cf. NA 255, AN 192, 372.</w:t>
      </w:r>
    </w:p>
  </w:footnote>
  <w:footnote w:id="163">
    <w:p w14:paraId="53A596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it seems best to take </w:t>
      </w:r>
      <w:proofErr w:type="spellStart"/>
      <w:r>
        <w:rPr>
          <w:rFonts w:ascii="Gandhari Unicode" w:hAnsi="Gandhari Unicode"/>
          <w:i/>
          <w:lang w:val="en-GB"/>
        </w:rPr>
        <w:t>uṭaṉ</w:t>
      </w:r>
      <w:proofErr w:type="spellEnd"/>
      <w:r>
        <w:rPr>
          <w:rFonts w:ascii="Gandhari Unicode" w:hAnsi="Gandhari Unicode"/>
          <w:lang w:val="en-GB"/>
        </w:rPr>
        <w:t xml:space="preserve"> here not as a case marker for </w:t>
      </w:r>
      <w:proofErr w:type="spellStart"/>
      <w:r>
        <w:rPr>
          <w:rFonts w:ascii="Gandhari Unicode" w:hAnsi="Gandhari Unicode"/>
          <w:i/>
          <w:lang w:val="en-GB"/>
        </w:rPr>
        <w:t>cilampu</w:t>
      </w:r>
      <w:proofErr w:type="spellEnd"/>
      <w:r>
        <w:rPr>
          <w:rFonts w:ascii="Gandhari Unicode" w:hAnsi="Gandhari Unicode"/>
          <w:lang w:val="en-GB"/>
        </w:rPr>
        <w:t xml:space="preserve">, but, with </w:t>
      </w:r>
      <w:proofErr w:type="spellStart"/>
      <w:r>
        <w:rPr>
          <w:rFonts w:ascii="Gandhari Unicode" w:hAnsi="Gandhari Unicode"/>
          <w:lang w:val="en-GB"/>
        </w:rPr>
        <w:t>Cām</w:t>
      </w:r>
      <w:proofErr w:type="spellEnd"/>
      <w:r>
        <w:rPr>
          <w:rFonts w:ascii="Gandhari Unicode" w:hAnsi="Gandhari Unicode"/>
          <w:lang w:val="en-GB"/>
        </w:rPr>
        <w:t xml:space="preserve">. (thus also T.V.G.), for a </w:t>
      </w:r>
      <w:proofErr w:type="spellStart"/>
      <w:r>
        <w:rPr>
          <w:rFonts w:ascii="Gandhari Unicode" w:hAnsi="Gandhari Unicode"/>
          <w:lang w:val="en-GB"/>
        </w:rPr>
        <w:t>modificator</w:t>
      </w:r>
      <w:proofErr w:type="spellEnd"/>
      <w:r>
        <w:rPr>
          <w:rFonts w:ascii="Gandhari Unicode" w:hAnsi="Gandhari Unicode"/>
          <w:lang w:val="en-GB"/>
        </w:rPr>
        <w:t xml:space="preserve"> of </w:t>
      </w:r>
      <w:proofErr w:type="spellStart"/>
      <w:r>
        <w:rPr>
          <w:rFonts w:ascii="Gandhari Unicode" w:hAnsi="Gandhari Unicode"/>
          <w:i/>
          <w:lang w:val="en-GB"/>
        </w:rPr>
        <w:t>kamaḻum</w:t>
      </w:r>
      <w:proofErr w:type="spellEnd"/>
      <w:r>
        <w:rPr>
          <w:rFonts w:ascii="Gandhari Unicode" w:hAnsi="Gandhari Unicode"/>
          <w:lang w:val="en-GB"/>
        </w:rPr>
        <w:t>, that is, literally: "smelling together".</w:t>
      </w:r>
    </w:p>
  </w:footnote>
  <w:footnote w:id="164">
    <w:p w14:paraId="127BBD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vantataṉṟalaiyum</w:t>
      </w:r>
      <w:proofErr w:type="spellEnd"/>
      <w:r>
        <w:rPr>
          <w:rFonts w:ascii="Gandhari Unicode" w:hAnsi="Gandhari Unicode"/>
          <w:lang w:val="en-GB"/>
        </w:rPr>
        <w:t xml:space="preserve">: this form presents morphological difficulties. It might either be analysed as absolutive </w:t>
      </w:r>
      <w:proofErr w:type="spellStart"/>
      <w:r>
        <w:rPr>
          <w:rFonts w:ascii="Gandhari Unicode" w:hAnsi="Gandhari Unicode"/>
          <w:i/>
          <w:lang w:val="en-GB"/>
        </w:rPr>
        <w:t>vantu</w:t>
      </w:r>
      <w:proofErr w:type="spellEnd"/>
      <w:r>
        <w:rPr>
          <w:rFonts w:ascii="Gandhari Unicode" w:hAnsi="Gandhari Unicode"/>
          <w:lang w:val="en-GB"/>
        </w:rPr>
        <w:t xml:space="preserve"> plus the usual "conjunction" </w:t>
      </w:r>
      <w:proofErr w:type="spellStart"/>
      <w:r>
        <w:rPr>
          <w:rFonts w:ascii="Gandhari Unicode" w:hAnsi="Gandhari Unicode"/>
          <w:i/>
          <w:lang w:val="en-GB"/>
        </w:rPr>
        <w:t>ataṉṟalaiyum</w:t>
      </w:r>
      <w:proofErr w:type="spellEnd"/>
      <w:r>
        <w:rPr>
          <w:rFonts w:ascii="Gandhari Unicode" w:hAnsi="Gandhari Unicode"/>
          <w:lang w:val="en-GB"/>
        </w:rPr>
        <w:t xml:space="preserve"> "and on top of that, moreover" (which literally is a pointed locative of the demonstrative pronoun </w:t>
      </w:r>
      <w:proofErr w:type="spellStart"/>
      <w:r>
        <w:rPr>
          <w:rFonts w:ascii="Gandhari Unicode" w:hAnsi="Gandhari Unicode"/>
          <w:i/>
          <w:lang w:val="en-GB"/>
        </w:rPr>
        <w:t>atu</w:t>
      </w:r>
      <w:proofErr w:type="spellEnd"/>
      <w:r>
        <w:rPr>
          <w:rFonts w:ascii="Gandhari Unicode" w:hAnsi="Gandhari Unicode"/>
          <w:lang w:val="en-GB"/>
        </w:rPr>
        <w:t xml:space="preserve"> plus -</w:t>
      </w:r>
      <w:r>
        <w:rPr>
          <w:rFonts w:ascii="Gandhari Unicode" w:hAnsi="Gandhari Unicode"/>
          <w:i/>
          <w:lang w:val="en-GB"/>
        </w:rPr>
        <w:t>um</w:t>
      </w:r>
      <w:r>
        <w:rPr>
          <w:rFonts w:ascii="Gandhari Unicode" w:hAnsi="Gandhari Unicode"/>
          <w:lang w:val="en-GB"/>
        </w:rPr>
        <w:t xml:space="preserve">), but in this case one would rather expect a finite n.sg. than an absolutive, or as </w:t>
      </w:r>
      <w:proofErr w:type="spellStart"/>
      <w:r>
        <w:rPr>
          <w:rFonts w:ascii="Gandhari Unicode" w:hAnsi="Gandhari Unicode"/>
          <w:i/>
          <w:lang w:val="en-GB"/>
        </w:rPr>
        <w:t>vantat</w:t>
      </w:r>
      <w:proofErr w:type="spellEnd"/>
      <w:r>
        <w:rPr>
          <w:rFonts w:ascii="Gandhari Unicode" w:hAnsi="Gandhari Unicode"/>
          <w:i/>
          <w:lang w:val="en-GB"/>
        </w:rPr>
        <w:t>'-</w:t>
      </w:r>
      <w:proofErr w:type="spellStart"/>
      <w:r>
        <w:rPr>
          <w:rFonts w:ascii="Gandhari Unicode" w:hAnsi="Gandhari Unicode"/>
          <w:i/>
          <w:lang w:val="en-GB"/>
        </w:rPr>
        <w:t>aṉ</w:t>
      </w:r>
      <w:proofErr w:type="spellEnd"/>
      <w:r>
        <w:rPr>
          <w:rFonts w:ascii="Gandhari Unicode" w:hAnsi="Gandhari Unicode"/>
          <w:i/>
          <w:lang w:val="en-GB"/>
        </w:rPr>
        <w:t>-</w:t>
      </w:r>
      <w:proofErr w:type="spellStart"/>
      <w:r>
        <w:rPr>
          <w:rFonts w:ascii="Gandhari Unicode" w:hAnsi="Gandhari Unicode"/>
          <w:i/>
          <w:lang w:val="en-GB"/>
        </w:rPr>
        <w:t>talai</w:t>
      </w:r>
      <w:proofErr w:type="spellEnd"/>
      <w:r>
        <w:rPr>
          <w:rFonts w:ascii="Gandhari Unicode" w:hAnsi="Gandhari Unicode"/>
          <w:i/>
          <w:lang w:val="en-GB"/>
        </w:rPr>
        <w:t>-y-um</w:t>
      </w:r>
      <w:r>
        <w:rPr>
          <w:rFonts w:ascii="Gandhari Unicode" w:hAnsi="Gandhari Unicode"/>
          <w:lang w:val="en-GB"/>
        </w:rPr>
        <w:t>, the neuter verbal noun in the locative plus -</w:t>
      </w:r>
      <w:proofErr w:type="gramStart"/>
      <w:r>
        <w:rPr>
          <w:rFonts w:ascii="Gandhari Unicode" w:hAnsi="Gandhari Unicode"/>
          <w:i/>
          <w:lang w:val="en-GB"/>
        </w:rPr>
        <w:t>um</w:t>
      </w:r>
      <w:r>
        <w:rPr>
          <w:rFonts w:ascii="Gandhari Unicode" w:hAnsi="Gandhari Unicode"/>
          <w:lang w:val="en-GB"/>
        </w:rPr>
        <w:t>,  (</w:t>
      </w:r>
      <w:proofErr w:type="gramEnd"/>
      <w:r>
        <w:rPr>
          <w:rFonts w:ascii="Gandhari Unicode" w:hAnsi="Gandhari Unicode"/>
          <w:lang w:val="en-GB"/>
        </w:rPr>
        <w:t xml:space="preserve">cf. KT 377.2 </w:t>
      </w:r>
      <w:proofErr w:type="spellStart"/>
      <w:r>
        <w:rPr>
          <w:rFonts w:ascii="Gandhari Unicode" w:hAnsi="Gandhari Unicode"/>
          <w:i/>
          <w:lang w:val="en-GB"/>
        </w:rPr>
        <w:t>ñekiḻntataṉṟalaiyum</w:t>
      </w:r>
      <w:proofErr w:type="spellEnd"/>
      <w:r>
        <w:rPr>
          <w:rFonts w:ascii="Gandhari Unicode" w:hAnsi="Gandhari Unicode"/>
          <w:lang w:val="en-GB"/>
        </w:rPr>
        <w:t>).</w:t>
      </w:r>
    </w:p>
  </w:footnote>
  <w:footnote w:id="165">
    <w:p w14:paraId="301D27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oḷi</w:t>
      </w:r>
      <w:proofErr w:type="spellEnd"/>
      <w:r>
        <w:rPr>
          <w:rFonts w:ascii="Gandhari Unicode" w:hAnsi="Gandhari Unicode"/>
          <w:i/>
          <w:lang w:val="en-GB"/>
        </w:rPr>
        <w:t xml:space="preserve"> </w:t>
      </w:r>
      <w:proofErr w:type="spellStart"/>
      <w:r>
        <w:rPr>
          <w:rFonts w:ascii="Gandhari Unicode" w:hAnsi="Gandhari Unicode"/>
          <w:i/>
          <w:lang w:val="en-GB"/>
        </w:rPr>
        <w:t>viṭu</w:t>
      </w:r>
      <w:proofErr w:type="spellEnd"/>
      <w:r>
        <w:rPr>
          <w:rFonts w:ascii="Gandhari Unicode" w:hAnsi="Gandhari Unicode"/>
          <w:lang w:val="en-GB"/>
        </w:rPr>
        <w:t>: do the blossoms let the light come through, or do they emit light, as a slightly circumferential way of expressing that they are bright?</w:t>
      </w:r>
    </w:p>
  </w:footnote>
  <w:footnote w:id="166">
    <w:p w14:paraId="69927C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putal</w:t>
      </w:r>
      <w:proofErr w:type="spellEnd"/>
      <w:r>
        <w:rPr>
          <w:rFonts w:ascii="Gandhari Unicode" w:hAnsi="Gandhari Unicode"/>
          <w:lang w:val="en-GB"/>
        </w:rPr>
        <w:t xml:space="preserve"> refer to the jasmine shrubs?</w:t>
      </w:r>
    </w:p>
  </w:footnote>
  <w:footnote w:id="167">
    <w:p w14:paraId="33CBAB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maṇi</w:t>
      </w:r>
      <w:proofErr w:type="spellEnd"/>
      <w:r>
        <w:rPr>
          <w:rFonts w:ascii="Gandhari Unicode" w:hAnsi="Gandhari Unicode"/>
          <w:lang w:val="en-GB"/>
        </w:rPr>
        <w:t xml:space="preserve"> as an attribute to </w:t>
      </w:r>
      <w:proofErr w:type="spellStart"/>
      <w:r>
        <w:rPr>
          <w:rFonts w:ascii="Gandhari Unicode" w:hAnsi="Gandhari Unicode"/>
          <w:i/>
          <w:lang w:val="en-GB"/>
        </w:rPr>
        <w:t>kuṉṟu</w:t>
      </w:r>
      <w:proofErr w:type="spellEnd"/>
      <w:r>
        <w:rPr>
          <w:rFonts w:ascii="Gandhari Unicode" w:hAnsi="Gandhari Unicode"/>
          <w:lang w:val="en-GB"/>
        </w:rPr>
        <w:t xml:space="preserve"> (a hill yielding sapphires), but the image is more convincing if it is taken as an apposition (for a parallel attesting such a notion </w:t>
      </w:r>
      <w:proofErr w:type="gramStart"/>
      <w:r>
        <w:rPr>
          <w:rFonts w:ascii="Gandhari Unicode" w:hAnsi="Gandhari Unicode"/>
          <w:lang w:val="en-GB"/>
        </w:rPr>
        <w:t>see</w:t>
      </w:r>
      <w:proofErr w:type="gramEnd"/>
      <w:r>
        <w:rPr>
          <w:rFonts w:ascii="Gandhari Unicode" w:hAnsi="Gandhari Unicode"/>
          <w:lang w:val="en-GB"/>
        </w:rPr>
        <w:t xml:space="preserve"> NA 173.6f.: </w:t>
      </w:r>
      <w:proofErr w:type="spellStart"/>
      <w:r>
        <w:rPr>
          <w:rFonts w:ascii="Gandhari Unicode" w:hAnsi="Gandhari Unicode"/>
          <w:i/>
          <w:lang w:val="en-GB"/>
        </w:rPr>
        <w:t>maṇiyiṉ</w:t>
      </w:r>
      <w:proofErr w:type="spellEnd"/>
      <w:r>
        <w:rPr>
          <w:rFonts w:ascii="Gandhari Unicode" w:hAnsi="Gandhari Unicode"/>
          <w:i/>
          <w:lang w:val="en-GB"/>
        </w:rPr>
        <w:t xml:space="preserve"> </w:t>
      </w:r>
      <w:proofErr w:type="spellStart"/>
      <w:r>
        <w:rPr>
          <w:rFonts w:ascii="Gandhari Unicode" w:hAnsi="Gandhari Unicode"/>
          <w:i/>
          <w:lang w:val="en-GB"/>
        </w:rPr>
        <w:t>tōṉṟum</w:t>
      </w:r>
      <w:proofErr w:type="spellEnd"/>
      <w:r>
        <w:rPr>
          <w:rFonts w:ascii="Gandhari Unicode" w:hAnsi="Gandhari Unicode"/>
          <w:i/>
          <w:lang w:val="en-GB"/>
        </w:rPr>
        <w:t xml:space="preserve"> | </w:t>
      </w:r>
      <w:proofErr w:type="spellStart"/>
      <w:r>
        <w:rPr>
          <w:rFonts w:ascii="Gandhari Unicode" w:hAnsi="Gandhari Unicode"/>
          <w:i/>
          <w:lang w:val="en-GB"/>
        </w:rPr>
        <w:t>ammalai</w:t>
      </w:r>
      <w:proofErr w:type="spellEnd"/>
      <w:r>
        <w:rPr>
          <w:rFonts w:ascii="Gandhari Unicode" w:hAnsi="Gandhari Unicode"/>
          <w:i/>
          <w:lang w:val="en-GB"/>
        </w:rPr>
        <w:t xml:space="preserve"> </w:t>
      </w:r>
      <w:proofErr w:type="spellStart"/>
      <w:r>
        <w:rPr>
          <w:rFonts w:ascii="Gandhari Unicode" w:hAnsi="Gandhari Unicode"/>
          <w:i/>
          <w:lang w:val="en-GB"/>
        </w:rPr>
        <w:t>kiḻavōṉ</w:t>
      </w:r>
      <w:proofErr w:type="spellEnd"/>
      <w:r>
        <w:rPr>
          <w:rFonts w:ascii="Gandhari Unicode" w:hAnsi="Gandhari Unicode"/>
          <w:lang w:val="en-GB"/>
        </w:rPr>
        <w:t>).</w:t>
      </w:r>
    </w:p>
  </w:footnote>
  <w:footnote w:id="168">
    <w:p w14:paraId="278E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"see, oh friend, his long hill, a sapphire vanishing in the evening ... ".</w:t>
      </w:r>
    </w:p>
  </w:footnote>
  <w:footnote w:id="169">
    <w:p w14:paraId="26202C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keḻutakaimai</w:t>
      </w:r>
      <w:proofErr w:type="spellEnd"/>
      <w:r>
        <w:rPr>
          <w:rFonts w:ascii="Gandhari Unicode" w:hAnsi="Gandhari Unicode"/>
          <w:lang w:val="en-GB"/>
        </w:rPr>
        <w:t xml:space="preserve"> is, according to L./M., attested only here in </w:t>
      </w:r>
      <w:proofErr w:type="spellStart"/>
      <w:r>
        <w:rPr>
          <w:rFonts w:ascii="Gandhari Unicode" w:hAnsi="Gandhari Unicode"/>
          <w:lang w:val="en-GB"/>
        </w:rPr>
        <w:t>Caṅkam</w:t>
      </w:r>
      <w:proofErr w:type="spellEnd"/>
      <w:r>
        <w:rPr>
          <w:rFonts w:ascii="Gandhari Unicode" w:hAnsi="Gandhari Unicode"/>
          <w:lang w:val="en-GB"/>
        </w:rPr>
        <w:t xml:space="preserve"> literature (once </w:t>
      </w:r>
      <w:proofErr w:type="spellStart"/>
      <w:r>
        <w:rPr>
          <w:rFonts w:ascii="Gandhari Unicode" w:hAnsi="Gandhari Unicode"/>
          <w:i/>
          <w:lang w:val="en-GB"/>
        </w:rPr>
        <w:t>keḻutakai</w:t>
      </w:r>
      <w:proofErr w:type="spellEnd"/>
      <w:r>
        <w:rPr>
          <w:rFonts w:ascii="Gandhari Unicode" w:hAnsi="Gandhari Unicode"/>
          <w:lang w:val="en-GB"/>
        </w:rPr>
        <w:t xml:space="preserve"> in </w:t>
      </w:r>
      <w:proofErr w:type="spellStart"/>
      <w:r>
        <w:rPr>
          <w:rFonts w:ascii="Gandhari Unicode" w:hAnsi="Gandhari Unicode"/>
          <w:lang w:val="en-GB"/>
        </w:rPr>
        <w:t>AiN</w:t>
      </w:r>
      <w:proofErr w:type="spellEnd"/>
      <w:r>
        <w:rPr>
          <w:rFonts w:ascii="Gandhari Unicode" w:hAnsi="Gandhari Unicode"/>
          <w:lang w:val="en-GB"/>
        </w:rPr>
        <w:t xml:space="preserve"> 245.4; comparable is also KT 230.3 </w:t>
      </w:r>
      <w:proofErr w:type="spellStart"/>
      <w:r>
        <w:rPr>
          <w:rFonts w:ascii="Gandhari Unicode" w:hAnsi="Gandhari Unicode"/>
          <w:i/>
          <w:lang w:val="en-GB"/>
        </w:rPr>
        <w:t>peruntakai</w:t>
      </w:r>
      <w:proofErr w:type="spellEnd"/>
      <w:r>
        <w:rPr>
          <w:rFonts w:ascii="Gandhari Unicode" w:hAnsi="Gandhari Unicode"/>
          <w:i/>
          <w:lang w:val="en-GB"/>
        </w:rPr>
        <w:t xml:space="preserve"> </w:t>
      </w:r>
      <w:proofErr w:type="spellStart"/>
      <w:r>
        <w:rPr>
          <w:rFonts w:ascii="Gandhari Unicode" w:hAnsi="Gandhari Unicode"/>
          <w:i/>
          <w:lang w:val="en-GB"/>
        </w:rPr>
        <w:t>keḻumi</w:t>
      </w:r>
      <w:proofErr w:type="spellEnd"/>
      <w:r>
        <w:rPr>
          <w:rFonts w:ascii="Gandhari Unicode" w:hAnsi="Gandhari Unicode"/>
          <w:lang w:val="en-GB"/>
        </w:rPr>
        <w:t xml:space="preserve">). This seems to be the only formation where </w:t>
      </w:r>
      <w:proofErr w:type="spellStart"/>
      <w:r>
        <w:rPr>
          <w:rFonts w:ascii="Gandhari Unicode" w:hAnsi="Gandhari Unicode"/>
          <w:i/>
          <w:lang w:val="en-GB"/>
        </w:rPr>
        <w:t>keḻu</w:t>
      </w:r>
      <w:proofErr w:type="spellEnd"/>
      <w:r>
        <w:rPr>
          <w:rFonts w:ascii="Gandhari Unicode" w:hAnsi="Gandhari Unicode"/>
          <w:lang w:val="en-GB"/>
        </w:rPr>
        <w:t xml:space="preserve">, otherwise used more or less </w:t>
      </w:r>
      <w:proofErr w:type="gramStart"/>
      <w:r>
        <w:rPr>
          <w:rFonts w:ascii="Gandhari Unicode" w:hAnsi="Gandhari Unicode"/>
          <w:lang w:val="en-GB"/>
        </w:rPr>
        <w:t>similar to</w:t>
      </w:r>
      <w:proofErr w:type="gramEnd"/>
      <w:r>
        <w:rPr>
          <w:rFonts w:ascii="Gandhari Unicode" w:hAnsi="Gandhari Unicode"/>
          <w:lang w:val="en-GB"/>
        </w:rPr>
        <w:t xml:space="preserve"> -</w:t>
      </w:r>
      <w:proofErr w:type="spellStart"/>
      <w:r>
        <w:rPr>
          <w:rFonts w:ascii="Gandhari Unicode" w:hAnsi="Gandhari Unicode"/>
          <w:i/>
          <w:lang w:val="en-GB"/>
        </w:rPr>
        <w:t>uṭai</w:t>
      </w:r>
      <w:proofErr w:type="spellEnd"/>
      <w:r>
        <w:rPr>
          <w:rFonts w:ascii="Gandhari Unicode" w:hAnsi="Gandhari Unicode"/>
          <w:lang w:val="en-GB"/>
        </w:rPr>
        <w:t xml:space="preserve"> and thus following its word of reference, is placed in front. But literally this combination should mean something like: "existing suitability (for each other)". Or "suitability in embracing" (</w:t>
      </w:r>
      <w:proofErr w:type="spellStart"/>
      <w:r>
        <w:rPr>
          <w:rFonts w:ascii="Gandhari Unicode" w:hAnsi="Gandhari Unicode"/>
          <w:i/>
          <w:lang w:val="en-GB"/>
        </w:rPr>
        <w:t>keḻuvu-tal</w:t>
      </w:r>
      <w:proofErr w:type="spellEnd"/>
      <w:r>
        <w:rPr>
          <w:rFonts w:ascii="Gandhari Unicode" w:hAnsi="Gandhari Unicode"/>
          <w:lang w:val="en-GB"/>
        </w:rPr>
        <w:t xml:space="preserve"> "to embrace)?</w:t>
      </w:r>
    </w:p>
  </w:footnote>
  <w:footnote w:id="170">
    <w:p w14:paraId="3B500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proofErr w:type="spellStart"/>
      <w:r>
        <w:rPr>
          <w:rFonts w:ascii="Gandhari Unicode" w:hAnsi="Gandhari Unicode"/>
          <w:i/>
          <w:lang w:val="en-GB"/>
        </w:rPr>
        <w:t>iṭṭa</w:t>
      </w:r>
      <w:proofErr w:type="spellEnd"/>
      <w:r>
        <w:rPr>
          <w:rFonts w:ascii="Gandhari Unicode" w:hAnsi="Gandhari Unicode"/>
          <w:lang w:val="en-GB"/>
        </w:rPr>
        <w:t xml:space="preserve"> be construed this way with </w:t>
      </w:r>
      <w:proofErr w:type="spellStart"/>
      <w:r>
        <w:rPr>
          <w:rFonts w:ascii="Gandhari Unicode" w:hAnsi="Gandhari Unicode"/>
          <w:i/>
          <w:lang w:val="en-GB"/>
        </w:rPr>
        <w:t>ciṟāar</w:t>
      </w:r>
      <w:proofErr w:type="spellEnd"/>
      <w:r>
        <w:rPr>
          <w:rFonts w:ascii="Gandhari Unicode" w:hAnsi="Gandhari Unicode"/>
          <w:lang w:val="en-GB"/>
        </w:rPr>
        <w:t xml:space="preserve"> as subject?</w:t>
      </w:r>
    </w:p>
  </w:footnote>
  <w:footnote w:id="171">
    <w:p w14:paraId="0904AF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puṉ-talai</w:t>
      </w:r>
      <w:proofErr w:type="spellEnd"/>
      <w:r>
        <w:rPr>
          <w:rFonts w:ascii="Gandhari Unicode" w:hAnsi="Gandhari Unicode"/>
          <w:lang w:val="en-GB"/>
        </w:rPr>
        <w:t xml:space="preserve"> in the case of children might refer either to small height or to scanty hair growth. The latter is clearly the case in KT 229.2, where </w:t>
      </w:r>
      <w:proofErr w:type="spellStart"/>
      <w:r>
        <w:rPr>
          <w:rFonts w:ascii="Gandhari Unicode" w:hAnsi="Gandhari Unicode"/>
          <w:i/>
          <w:lang w:val="en-GB"/>
        </w:rPr>
        <w:t>puṉṟalai</w:t>
      </w:r>
      <w:proofErr w:type="spellEnd"/>
      <w:r>
        <w:rPr>
          <w:rFonts w:ascii="Gandhari Unicode" w:hAnsi="Gandhari Unicode"/>
          <w:lang w:val="en-GB"/>
        </w:rPr>
        <w:t xml:space="preserve"> is followed by </w:t>
      </w:r>
      <w:proofErr w:type="spellStart"/>
      <w:r>
        <w:rPr>
          <w:rFonts w:ascii="Gandhari Unicode" w:hAnsi="Gandhari Unicode"/>
          <w:i/>
          <w:lang w:val="en-GB"/>
        </w:rPr>
        <w:t>ōri</w:t>
      </w:r>
      <w:proofErr w:type="spellEnd"/>
      <w:r>
        <w:rPr>
          <w:rFonts w:ascii="Gandhari Unicode" w:hAnsi="Gandhari Unicode"/>
          <w:lang w:val="en-GB"/>
        </w:rPr>
        <w:t xml:space="preserve"> "male's hair". T.V.G., however, takes </w:t>
      </w:r>
      <w:proofErr w:type="spellStart"/>
      <w:r>
        <w:rPr>
          <w:rFonts w:ascii="Gandhari Unicode" w:hAnsi="Gandhari Unicode"/>
          <w:i/>
          <w:lang w:val="en-GB"/>
        </w:rPr>
        <w:t>puṉ</w:t>
      </w:r>
      <w:proofErr w:type="spellEnd"/>
      <w:r>
        <w:rPr>
          <w:rFonts w:ascii="Gandhari Unicode" w:hAnsi="Gandhari Unicode"/>
          <w:lang w:val="en-GB"/>
        </w:rPr>
        <w:t xml:space="preserve"> as a word denoting reddish colour, in connection with hair as well as with </w:t>
      </w:r>
      <w:proofErr w:type="spellStart"/>
      <w:r>
        <w:rPr>
          <w:rFonts w:ascii="Gandhari Unicode" w:hAnsi="Gandhari Unicode"/>
          <w:i/>
          <w:lang w:val="en-GB"/>
        </w:rPr>
        <w:t>puṟam</w:t>
      </w:r>
      <w:proofErr w:type="spellEnd"/>
      <w:r>
        <w:rPr>
          <w:rFonts w:ascii="Gandhari Unicode" w:hAnsi="Gandhari Unicode"/>
          <w:lang w:val="en-GB"/>
        </w:rPr>
        <w:t xml:space="preserve"> "back" (cf. KT 274.1, 285.5).</w:t>
      </w:r>
    </w:p>
  </w:footnote>
  <w:footnote w:id="172">
    <w:p w14:paraId="13D39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message of this? The noise of children playing (and working) in the village is to be heard up in the mountains? What is the significance of the </w:t>
      </w:r>
      <w:proofErr w:type="spellStart"/>
      <w:r>
        <w:rPr>
          <w:rFonts w:ascii="Gandhari Unicode" w:hAnsi="Gandhari Unicode"/>
          <w:lang w:val="en-GB"/>
        </w:rPr>
        <w:t>Vēṅkai</w:t>
      </w:r>
      <w:proofErr w:type="spellEnd"/>
      <w:r>
        <w:rPr>
          <w:rFonts w:ascii="Gandhari Unicode" w:hAnsi="Gandhari Unicode"/>
          <w:lang w:val="en-GB"/>
        </w:rPr>
        <w:t xml:space="preserve"> line? Does </w:t>
      </w:r>
      <w:proofErr w:type="spellStart"/>
      <w:r>
        <w:rPr>
          <w:rFonts w:ascii="Gandhari Unicode" w:hAnsi="Gandhari Unicode"/>
          <w:i/>
          <w:lang w:val="en-GB"/>
        </w:rPr>
        <w:t>patam</w:t>
      </w:r>
      <w:proofErr w:type="spellEnd"/>
      <w:r>
        <w:rPr>
          <w:rFonts w:ascii="Gandhari Unicode" w:hAnsi="Gandhari Unicode"/>
          <w:lang w:val="en-GB"/>
        </w:rPr>
        <w:t xml:space="preserve"> mean something edible'? T.V.G. explains that the children want the flowers on the tree, but do not climb it </w:t>
      </w:r>
      <w:proofErr w:type="gramStart"/>
      <w:r>
        <w:rPr>
          <w:rFonts w:ascii="Gandhari Unicode" w:hAnsi="Gandhari Unicode"/>
          <w:lang w:val="en-GB"/>
        </w:rPr>
        <w:t>in order to</w:t>
      </w:r>
      <w:proofErr w:type="gramEnd"/>
      <w:r>
        <w:rPr>
          <w:rFonts w:ascii="Gandhari Unicode" w:hAnsi="Gandhari Unicode"/>
          <w:lang w:val="en-GB"/>
        </w:rPr>
        <w:t xml:space="preserve"> get them, but just cry '</w:t>
      </w:r>
      <w:proofErr w:type="spellStart"/>
      <w:r>
        <w:rPr>
          <w:rFonts w:ascii="Gandhari Unicode" w:hAnsi="Gandhari Unicode"/>
          <w:i/>
          <w:lang w:val="en-GB"/>
        </w:rPr>
        <w:t>puli</w:t>
      </w:r>
      <w:proofErr w:type="spellEnd"/>
      <w:r>
        <w:rPr>
          <w:rFonts w:ascii="Gandhari Unicode" w:hAnsi="Gandhari Unicode"/>
          <w:i/>
          <w:lang w:val="en-GB"/>
        </w:rPr>
        <w:t xml:space="preserve">, </w:t>
      </w:r>
      <w:proofErr w:type="spellStart"/>
      <w:r>
        <w:rPr>
          <w:rFonts w:ascii="Gandhari Unicode" w:hAnsi="Gandhari Unicode"/>
          <w:i/>
          <w:lang w:val="en-GB"/>
        </w:rPr>
        <w:t>puli</w:t>
      </w:r>
      <w:proofErr w:type="spellEnd"/>
      <w:r>
        <w:rPr>
          <w:rFonts w:ascii="Gandhari Unicode" w:hAnsi="Gandhari Unicode"/>
          <w:lang w:val="en-GB"/>
        </w:rPr>
        <w:t>!' ("tiger, tiger!"), upon which the tree would yield its flowers.</w:t>
      </w:r>
    </w:p>
  </w:footnote>
  <w:footnote w:id="173">
    <w:p w14:paraId="387229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particle marking is different from what would be expected. </w:t>
      </w:r>
      <w:proofErr w:type="spellStart"/>
      <w:r>
        <w:rPr>
          <w:rFonts w:ascii="Gandhari Unicode" w:hAnsi="Gandhari Unicode"/>
          <w:i/>
          <w:lang w:val="en-GB"/>
        </w:rPr>
        <w:t>maṭantai</w:t>
      </w:r>
      <w:proofErr w:type="spellEnd"/>
      <w:r>
        <w:rPr>
          <w:rFonts w:ascii="Gandhari Unicode" w:hAnsi="Gandhari Unicode"/>
          <w:lang w:val="en-GB"/>
        </w:rPr>
        <w:t xml:space="preserve"> is placed after the sentence-final -</w:t>
      </w:r>
      <w:r>
        <w:rPr>
          <w:rFonts w:ascii="Gandhari Unicode" w:hAnsi="Gandhari Unicode"/>
          <w:i/>
          <w:lang w:val="en-GB"/>
        </w:rPr>
        <w:t>ē</w:t>
      </w:r>
      <w:r>
        <w:rPr>
          <w:rFonts w:ascii="Gandhari Unicode" w:hAnsi="Gandhari Unicode"/>
          <w:lang w:val="en-GB"/>
        </w:rPr>
        <w:t xml:space="preserve"> without being part also of the next sentence. Or should this special position be taken seriously and </w:t>
      </w:r>
      <w:proofErr w:type="spellStart"/>
      <w:r>
        <w:rPr>
          <w:rFonts w:ascii="Gandhari Unicode" w:hAnsi="Gandhari Unicode"/>
          <w:i/>
          <w:lang w:val="en-GB"/>
        </w:rPr>
        <w:t>maṭantai</w:t>
      </w:r>
      <w:proofErr w:type="spellEnd"/>
      <w:r>
        <w:rPr>
          <w:rFonts w:ascii="Gandhari Unicode" w:hAnsi="Gandhari Unicode"/>
          <w:lang w:val="en-GB"/>
        </w:rPr>
        <w:t xml:space="preserve"> read also as the aim of </w:t>
      </w:r>
      <w:proofErr w:type="spellStart"/>
      <w:r>
        <w:rPr>
          <w:rFonts w:ascii="Gandhari Unicode" w:hAnsi="Gandhari Unicode"/>
          <w:i/>
          <w:lang w:val="en-GB"/>
        </w:rPr>
        <w:t>varal</w:t>
      </w:r>
      <w:proofErr w:type="spellEnd"/>
      <w:r>
        <w:rPr>
          <w:rFonts w:ascii="Gandhari Unicode" w:hAnsi="Gandhari Unicode"/>
          <w:lang w:val="en-GB"/>
        </w:rPr>
        <w:t xml:space="preserve"> (as is certainly implied in any case)?</w:t>
      </w:r>
    </w:p>
  </w:footnote>
  <w:footnote w:id="174">
    <w:p w14:paraId="0EBA3B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cēntu</w:t>
      </w:r>
      <w:proofErr w:type="spellEnd"/>
      <w:r>
        <w:rPr>
          <w:rFonts w:ascii="Gandhari Unicode" w:hAnsi="Gandhari Unicode"/>
          <w:i/>
          <w:lang w:val="en-GB"/>
        </w:rPr>
        <w:t xml:space="preserve"> </w:t>
      </w:r>
      <w:proofErr w:type="spellStart"/>
      <w:r>
        <w:rPr>
          <w:rFonts w:ascii="Gandhari Unicode" w:hAnsi="Gandhari Unicode"/>
          <w:i/>
          <w:lang w:val="en-GB"/>
        </w:rPr>
        <w:t>varal</w:t>
      </w:r>
      <w:proofErr w:type="spellEnd"/>
      <w:r>
        <w:rPr>
          <w:rFonts w:ascii="Gandhari Unicode" w:hAnsi="Gandhari Unicode"/>
          <w:lang w:val="en-GB"/>
        </w:rPr>
        <w:t xml:space="preserve"> is literally "coming after having stayed [there]".</w:t>
      </w:r>
    </w:p>
  </w:footnote>
  <w:footnote w:id="175">
    <w:p w14:paraId="198191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tārmaṇi</w:t>
      </w:r>
      <w:proofErr w:type="spellEnd"/>
      <w:r>
        <w:rPr>
          <w:rFonts w:ascii="Gandhari Unicode" w:hAnsi="Gandhari Unicode"/>
          <w:lang w:val="en-GB"/>
        </w:rPr>
        <w:t>: these might either refer to blue flowers for a garland, or, as T.V.G. takes it, flowers resembling "bells on a string" (cf. KT 182).</w:t>
      </w:r>
    </w:p>
  </w:footnote>
  <w:footnote w:id="176">
    <w:p w14:paraId="1AB0F8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paṭīiyar</w:t>
      </w:r>
      <w:proofErr w:type="spellEnd"/>
      <w:r>
        <w:rPr>
          <w:rFonts w:ascii="Gandhari Unicode" w:hAnsi="Gandhari Unicode"/>
          <w:lang w:val="en-GB"/>
        </w:rPr>
        <w:t xml:space="preserve"> can also be read as an infinitive and thus as a clause, not an independent sentence. Possibly the many nuances of the root </w:t>
      </w:r>
      <w:proofErr w:type="spellStart"/>
      <w:r>
        <w:rPr>
          <w:rFonts w:ascii="Gandhari Unicode" w:hAnsi="Gandhari Unicode"/>
          <w:i/>
          <w:lang w:val="en-GB"/>
        </w:rPr>
        <w:t>paṭu-tal</w:t>
      </w:r>
      <w:proofErr w:type="spellEnd"/>
      <w:r>
        <w:rPr>
          <w:rFonts w:ascii="Gandhari Unicode" w:hAnsi="Gandhari Unicode"/>
          <w:lang w:val="en-GB"/>
        </w:rPr>
        <w:t xml:space="preserve"> are exploited here to have a kind of </w:t>
      </w:r>
      <w:r>
        <w:rPr>
          <w:rFonts w:ascii="Gandhari Unicode" w:hAnsi="Gandhari Unicode"/>
          <w:i/>
          <w:lang w:val="en-GB"/>
        </w:rPr>
        <w:t>double entendre</w:t>
      </w:r>
      <w:r>
        <w:rPr>
          <w:rFonts w:ascii="Gandhari Unicode" w:hAnsi="Gandhari Unicode"/>
          <w:lang w:val="en-GB"/>
        </w:rPr>
        <w:t xml:space="preserve">: SHE has decided not to remember HIM </w:t>
      </w:r>
      <w:proofErr w:type="spellStart"/>
      <w:proofErr w:type="gramStart"/>
      <w:r>
        <w:rPr>
          <w:rFonts w:ascii="Gandhari Unicode" w:hAnsi="Gandhari Unicode"/>
          <w:lang w:val="en-GB"/>
        </w:rPr>
        <w:t>any more</w:t>
      </w:r>
      <w:proofErr w:type="spellEnd"/>
      <w:proofErr w:type="gramEnd"/>
      <w:r>
        <w:rPr>
          <w:rFonts w:ascii="Gandhari Unicode" w:hAnsi="Gandhari Unicode"/>
          <w:lang w:val="en-GB"/>
        </w:rPr>
        <w:t>, but it is uncertain whether her eyes will not betray her.</w:t>
      </w:r>
    </w:p>
  </w:footnote>
  <w:footnote w:id="177">
    <w:p w14:paraId="12311DC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ōri</w:t>
      </w:r>
      <w:proofErr w:type="spellEnd"/>
      <w:r>
        <w:rPr>
          <w:rFonts w:ascii="Gandhari Unicode" w:hAnsi="Gandhari Unicode"/>
          <w:lang w:val="en-GB"/>
        </w:rPr>
        <w:t xml:space="preserve"> cf. note on KT 229.2; </w:t>
      </w:r>
      <w:proofErr w:type="spellStart"/>
      <w:r>
        <w:rPr>
          <w:rFonts w:ascii="Gandhari Unicode" w:hAnsi="Gandhari Unicode"/>
          <w:lang w:val="en-GB"/>
        </w:rPr>
        <w:t>Cām</w:t>
      </w:r>
      <w:proofErr w:type="spellEnd"/>
      <w:r>
        <w:rPr>
          <w:rFonts w:ascii="Gandhari Unicode" w:hAnsi="Gandhari Unicode"/>
          <w:lang w:val="en-GB"/>
        </w:rPr>
        <w:t xml:space="preserve">. glosses here </w:t>
      </w:r>
      <w:proofErr w:type="spellStart"/>
      <w:r>
        <w:rPr>
          <w:rFonts w:ascii="Gandhari Unicode" w:hAnsi="Gandhari Unicode"/>
          <w:i/>
          <w:lang w:val="en-GB"/>
        </w:rPr>
        <w:t>talaik</w:t>
      </w:r>
      <w:proofErr w:type="spellEnd"/>
      <w:r>
        <w:rPr>
          <w:rFonts w:ascii="Gandhari Unicode" w:hAnsi="Gandhari Unicode"/>
          <w:i/>
          <w:lang w:val="en-GB"/>
        </w:rPr>
        <w:t xml:space="preserve"> </w:t>
      </w:r>
      <w:proofErr w:type="spellStart"/>
      <w:r>
        <w:rPr>
          <w:rFonts w:ascii="Gandhari Unicode" w:hAnsi="Gandhari Unicode"/>
          <w:i/>
          <w:lang w:val="en-GB"/>
        </w:rPr>
        <w:t>koṇṭai</w:t>
      </w:r>
      <w:proofErr w:type="spellEnd"/>
      <w:r>
        <w:rPr>
          <w:rFonts w:ascii="Gandhari Unicode" w:hAnsi="Gandhari Unicode"/>
          <w:lang w:val="en-GB"/>
        </w:rPr>
        <w:t xml:space="preserve"> "head tuft" (thus also T.V.G.).</w:t>
      </w:r>
    </w:p>
  </w:footnote>
  <w:footnote w:id="178">
    <w:p w14:paraId="014F08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here the temporal impact of the verb forms? Either </w:t>
      </w:r>
      <w:proofErr w:type="spellStart"/>
      <w:r>
        <w:rPr>
          <w:rFonts w:ascii="Gandhari Unicode" w:hAnsi="Gandhari Unicode"/>
          <w:i/>
          <w:lang w:val="en-GB"/>
        </w:rPr>
        <w:t>kēṭṭaṉam</w:t>
      </w:r>
      <w:proofErr w:type="spellEnd"/>
      <w:r>
        <w:rPr>
          <w:rFonts w:ascii="Gandhari Unicode" w:hAnsi="Gandhari Unicode"/>
          <w:lang w:val="en-GB"/>
        </w:rPr>
        <w:t xml:space="preserve"> with perfective aspect is used as an aorist, i.e. direct past, and thus the poem would be spoken still that night. Or it is </w:t>
      </w:r>
      <w:proofErr w:type="gramStart"/>
      <w:r>
        <w:rPr>
          <w:rFonts w:ascii="Gandhari Unicode" w:hAnsi="Gandhari Unicode"/>
          <w:lang w:val="en-GB"/>
        </w:rPr>
        <w:t>actually past</w:t>
      </w:r>
      <w:proofErr w:type="gramEnd"/>
      <w:r>
        <w:rPr>
          <w:rFonts w:ascii="Gandhari Unicode" w:hAnsi="Gandhari Unicode"/>
          <w:lang w:val="en-GB"/>
        </w:rPr>
        <w:t xml:space="preserve"> tense, and </w:t>
      </w:r>
      <w:proofErr w:type="spellStart"/>
      <w:r>
        <w:rPr>
          <w:rFonts w:ascii="Gandhari Unicode" w:hAnsi="Gandhari Unicode"/>
          <w:i/>
          <w:lang w:val="en-GB"/>
        </w:rPr>
        <w:t>muyaṅkum</w:t>
      </w:r>
      <w:proofErr w:type="spellEnd"/>
      <w:r>
        <w:rPr>
          <w:rFonts w:ascii="Gandhari Unicode" w:hAnsi="Gandhari Unicode"/>
          <w:lang w:val="en-GB"/>
        </w:rPr>
        <w:t xml:space="preserve"> in the last line is durative: mother kept embracing us.</w:t>
      </w:r>
    </w:p>
  </w:footnote>
  <w:footnote w:id="179">
    <w:p w14:paraId="5003D2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aṟaṉ</w:t>
      </w:r>
      <w:proofErr w:type="spellEnd"/>
      <w:r>
        <w:rPr>
          <w:rFonts w:ascii="Gandhari Unicode" w:hAnsi="Gandhari Unicode"/>
          <w:i/>
          <w:lang w:val="en-GB"/>
        </w:rPr>
        <w:t>-il</w:t>
      </w:r>
      <w:r>
        <w:rPr>
          <w:rFonts w:ascii="Gandhari Unicode" w:hAnsi="Gandhari Unicode"/>
          <w:lang w:val="en-GB"/>
        </w:rPr>
        <w:t xml:space="preserve"> can also be "derelict of duty", namely viewed from the perspective of the lovers.</w:t>
      </w:r>
    </w:p>
  </w:footnote>
  <w:footnote w:id="180">
    <w:p w14:paraId="3D9C73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karaiyatu</w:t>
      </w:r>
      <w:proofErr w:type="spellEnd"/>
      <w:r>
        <w:rPr>
          <w:rFonts w:ascii="Gandhari Unicode" w:hAnsi="Gandhari Unicode"/>
          <w:lang w:val="en-GB"/>
        </w:rPr>
        <w:t xml:space="preserve"> might here for once actually be interpreted as a genitive, unlike </w:t>
      </w:r>
      <w:proofErr w:type="spellStart"/>
      <w:r>
        <w:rPr>
          <w:rFonts w:ascii="Gandhari Unicode" w:hAnsi="Gandhari Unicode"/>
          <w:i/>
          <w:lang w:val="en-GB"/>
        </w:rPr>
        <w:t>micaiyatu</w:t>
      </w:r>
      <w:proofErr w:type="spellEnd"/>
      <w:r>
        <w:rPr>
          <w:rFonts w:ascii="Gandhari Unicode" w:hAnsi="Gandhari Unicode"/>
          <w:lang w:val="en-GB"/>
        </w:rPr>
        <w:t xml:space="preserve"> of KT 78.1 and </w:t>
      </w:r>
      <w:proofErr w:type="spellStart"/>
      <w:r>
        <w:rPr>
          <w:rFonts w:ascii="Gandhari Unicode" w:hAnsi="Gandhari Unicode"/>
          <w:i/>
          <w:lang w:val="en-GB"/>
        </w:rPr>
        <w:t>tiraiyatu</w:t>
      </w:r>
      <w:proofErr w:type="spellEnd"/>
      <w:r>
        <w:rPr>
          <w:rFonts w:ascii="Gandhari Unicode" w:hAnsi="Gandhari Unicode"/>
          <w:lang w:val="en-GB"/>
        </w:rPr>
        <w:t xml:space="preserve"> of KT 128.1, though it remains unclear why it should be marked as such. Just for metrical reasons, i.e. </w:t>
      </w:r>
      <w:proofErr w:type="gramStart"/>
      <w:r>
        <w:rPr>
          <w:rFonts w:ascii="Gandhari Unicode" w:hAnsi="Gandhari Unicode"/>
          <w:lang w:val="en-GB"/>
        </w:rPr>
        <w:t>in order to</w:t>
      </w:r>
      <w:proofErr w:type="gramEnd"/>
      <w:r>
        <w:rPr>
          <w:rFonts w:ascii="Gandhari Unicode" w:hAnsi="Gandhari Unicode"/>
          <w:lang w:val="en-GB"/>
        </w:rPr>
        <w:t xml:space="preserve"> complete the foot?</w:t>
      </w:r>
    </w:p>
  </w:footnote>
  <w:footnote w:id="181">
    <w:p w14:paraId="3601A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veṇ</w:t>
      </w:r>
      <w:proofErr w:type="spellEnd"/>
      <w:r>
        <w:rPr>
          <w:rFonts w:ascii="Gandhari Unicode" w:hAnsi="Gandhari Unicode"/>
          <w:i/>
          <w:lang w:val="en-GB"/>
        </w:rPr>
        <w:t xml:space="preserve"> </w:t>
      </w:r>
      <w:proofErr w:type="spellStart"/>
      <w:r>
        <w:rPr>
          <w:rFonts w:ascii="Gandhari Unicode" w:hAnsi="Gandhari Unicode"/>
          <w:i/>
          <w:lang w:val="en-GB"/>
        </w:rPr>
        <w:t>kākkai</w:t>
      </w:r>
      <w:proofErr w:type="spellEnd"/>
      <w:r>
        <w:rPr>
          <w:rFonts w:ascii="Gandhari Unicode" w:hAnsi="Gandhari Unicode"/>
          <w:lang w:val="en-GB"/>
        </w:rPr>
        <w:t xml:space="preserve">: is this a standing phrase to denote a seagull, which is a white bird of the seashore, by size, </w:t>
      </w:r>
      <w:proofErr w:type="gramStart"/>
      <w:r>
        <w:rPr>
          <w:rFonts w:ascii="Gandhari Unicode" w:hAnsi="Gandhari Unicode"/>
          <w:lang w:val="en-GB"/>
        </w:rPr>
        <w:t>voice</w:t>
      </w:r>
      <w:proofErr w:type="gramEnd"/>
      <w:r>
        <w:rPr>
          <w:rFonts w:ascii="Gandhari Unicode" w:hAnsi="Gandhari Unicode"/>
          <w:lang w:val="en-GB"/>
        </w:rPr>
        <w:t xml:space="preserve"> and behaviour comparable to the crow? T.V.G. explains it as a particular kind of crow to be found on the seaside, which has a white spot on its neck.</w:t>
      </w:r>
    </w:p>
  </w:footnote>
  <w:footnote w:id="182">
    <w:p w14:paraId="77D815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piṉṉu</w:t>
      </w:r>
      <w:proofErr w:type="spellEnd"/>
      <w:r>
        <w:rPr>
          <w:rFonts w:ascii="Gandhari Unicode" w:hAnsi="Gandhari Unicode"/>
          <w:i/>
          <w:lang w:val="en-GB"/>
        </w:rPr>
        <w:t xml:space="preserve"> </w:t>
      </w:r>
      <w:proofErr w:type="spellStart"/>
      <w:r>
        <w:rPr>
          <w:rFonts w:ascii="Gandhari Unicode" w:hAnsi="Gandhari Unicode"/>
          <w:i/>
          <w:lang w:val="en-GB"/>
        </w:rPr>
        <w:t>viṭu</w:t>
      </w:r>
      <w:proofErr w:type="spellEnd"/>
      <w:r>
        <w:rPr>
          <w:rFonts w:ascii="Gandhari Unicode" w:hAnsi="Gandhari Unicode"/>
          <w:lang w:val="en-GB"/>
        </w:rPr>
        <w:t xml:space="preserve">: what is achieved here by </w:t>
      </w:r>
      <w:proofErr w:type="spellStart"/>
      <w:r>
        <w:rPr>
          <w:rFonts w:ascii="Gandhari Unicode" w:hAnsi="Gandhari Unicode"/>
          <w:i/>
          <w:lang w:val="en-GB"/>
        </w:rPr>
        <w:t>viṭu-tal</w:t>
      </w:r>
      <w:proofErr w:type="spellEnd"/>
      <w:r>
        <w:rPr>
          <w:rFonts w:ascii="Gandhari Unicode" w:hAnsi="Gandhari Unicode"/>
          <w:lang w:val="en-GB"/>
        </w:rPr>
        <w:t>? T.V.G. takes it just as "well-decorated".</w:t>
      </w:r>
    </w:p>
  </w:footnote>
  <w:footnote w:id="183">
    <w:p w14:paraId="37CC97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the syntax of these four lines? Probably it is best to explain it as a change of word order for reasons of emphasis. </w:t>
      </w:r>
      <w:proofErr w:type="spellStart"/>
      <w:r>
        <w:rPr>
          <w:rFonts w:ascii="Gandhari Unicode" w:hAnsi="Gandhari Unicode"/>
          <w:i/>
          <w:lang w:val="en-GB"/>
        </w:rPr>
        <w:t>miṉṉiḻai</w:t>
      </w:r>
      <w:proofErr w:type="spellEnd"/>
      <w:r>
        <w:rPr>
          <w:rFonts w:ascii="Gandhari Unicode" w:hAnsi="Gandhari Unicode"/>
          <w:i/>
          <w:lang w:val="en-GB"/>
        </w:rPr>
        <w:t xml:space="preserve"> </w:t>
      </w:r>
      <w:proofErr w:type="spellStart"/>
      <w:r>
        <w:rPr>
          <w:rFonts w:ascii="Gandhari Unicode" w:hAnsi="Gandhari Unicode"/>
          <w:i/>
          <w:lang w:val="en-GB"/>
        </w:rPr>
        <w:t>makaḷir</w:t>
      </w:r>
      <w:proofErr w:type="spellEnd"/>
      <w:r>
        <w:rPr>
          <w:rFonts w:ascii="Gandhari Unicode" w:hAnsi="Gandhari Unicode"/>
          <w:lang w:val="en-GB"/>
        </w:rPr>
        <w:t xml:space="preserve"> and </w:t>
      </w:r>
      <w:proofErr w:type="spellStart"/>
      <w:r>
        <w:rPr>
          <w:rFonts w:ascii="Gandhari Unicode" w:hAnsi="Gandhari Unicode"/>
          <w:i/>
          <w:lang w:val="en-GB"/>
        </w:rPr>
        <w:t>piṟar</w:t>
      </w:r>
      <w:proofErr w:type="spellEnd"/>
      <w:r>
        <w:rPr>
          <w:rFonts w:ascii="Gandhari Unicode" w:hAnsi="Gandhari Unicode"/>
          <w:lang w:val="en-GB"/>
        </w:rPr>
        <w:t xml:space="preserve"> are to be read as the coordinate subjects of </w:t>
      </w:r>
      <w:proofErr w:type="spellStart"/>
      <w:r>
        <w:rPr>
          <w:rFonts w:ascii="Gandhari Unicode" w:hAnsi="Gandhari Unicode"/>
          <w:i/>
          <w:lang w:val="en-GB"/>
        </w:rPr>
        <w:t>uḷarē</w:t>
      </w:r>
      <w:proofErr w:type="spellEnd"/>
      <w:r>
        <w:rPr>
          <w:rFonts w:ascii="Gandhari Unicode" w:hAnsi="Gandhari Unicode"/>
          <w:lang w:val="en-GB"/>
        </w:rPr>
        <w:t xml:space="preserve">, and </w:t>
      </w:r>
      <w:proofErr w:type="spellStart"/>
      <w:r>
        <w:rPr>
          <w:rFonts w:ascii="Gandhari Unicode" w:hAnsi="Gandhari Unicode"/>
          <w:i/>
          <w:lang w:val="en-GB"/>
        </w:rPr>
        <w:t>iḷaiyar</w:t>
      </w:r>
      <w:proofErr w:type="spellEnd"/>
      <w:r>
        <w:rPr>
          <w:rFonts w:ascii="Gandhari Unicode" w:hAnsi="Gandhari Unicode"/>
          <w:lang w:val="en-GB"/>
        </w:rPr>
        <w:t xml:space="preserve"> and </w:t>
      </w:r>
      <w:proofErr w:type="spellStart"/>
      <w:r>
        <w:rPr>
          <w:rFonts w:ascii="Gandhari Unicode" w:hAnsi="Gandhari Unicode"/>
          <w:i/>
          <w:lang w:val="en-GB"/>
        </w:rPr>
        <w:t>maṭavar</w:t>
      </w:r>
      <w:proofErr w:type="spellEnd"/>
      <w:r>
        <w:rPr>
          <w:rFonts w:ascii="Gandhari Unicode" w:hAnsi="Gandhari Unicode"/>
          <w:lang w:val="en-GB"/>
        </w:rPr>
        <w:t xml:space="preserve"> are subject appositions just to </w:t>
      </w:r>
      <w:proofErr w:type="spellStart"/>
      <w:r>
        <w:rPr>
          <w:rFonts w:ascii="Gandhari Unicode" w:hAnsi="Gandhari Unicode"/>
          <w:i/>
          <w:lang w:val="en-GB"/>
        </w:rPr>
        <w:t>makaḷir</w:t>
      </w:r>
      <w:proofErr w:type="spellEnd"/>
      <w:r>
        <w:rPr>
          <w:rFonts w:ascii="Gandhari Unicode" w:hAnsi="Gandhari Unicode"/>
          <w:lang w:val="en-GB"/>
        </w:rPr>
        <w:t xml:space="preserve">. The last line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 which comments on the </w:t>
      </w:r>
      <w:proofErr w:type="spellStart"/>
      <w:r>
        <w:rPr>
          <w:rFonts w:ascii="Gandhari Unicode" w:hAnsi="Gandhari Unicode"/>
          <w:i/>
          <w:lang w:val="en-GB"/>
        </w:rPr>
        <w:t>makaḷir</w:t>
      </w:r>
      <w:proofErr w:type="spellEnd"/>
      <w:r>
        <w:rPr>
          <w:rFonts w:ascii="Gandhari Unicode" w:hAnsi="Gandhari Unicode"/>
          <w:lang w:val="en-GB"/>
        </w:rPr>
        <w:t xml:space="preserve">. </w:t>
      </w:r>
      <w:proofErr w:type="gramStart"/>
      <w:r>
        <w:rPr>
          <w:rFonts w:ascii="Gandhari Unicode" w:hAnsi="Gandhari Unicode"/>
          <w:lang w:val="en-GB"/>
        </w:rPr>
        <w:t>So</w:t>
      </w:r>
      <w:proofErr w:type="gramEnd"/>
      <w:r>
        <w:rPr>
          <w:rFonts w:ascii="Gandhari Unicode" w:hAnsi="Gandhari Unicode"/>
          <w:lang w:val="en-GB"/>
        </w:rPr>
        <w:t xml:space="preserve"> the </w:t>
      </w:r>
      <w:proofErr w:type="spellStart"/>
      <w:r>
        <w:rPr>
          <w:rFonts w:ascii="Gandhari Unicode" w:hAnsi="Gandhari Unicode"/>
          <w:i/>
          <w:lang w:val="en-GB"/>
        </w:rPr>
        <w:t>piṟar</w:t>
      </w:r>
      <w:proofErr w:type="spellEnd"/>
      <w:r>
        <w:rPr>
          <w:rFonts w:ascii="Gandhari Unicode" w:hAnsi="Gandhari Unicode"/>
          <w:i/>
          <w:lang w:val="en-GB"/>
        </w:rPr>
        <w:t>,</w:t>
      </w:r>
      <w:r>
        <w:rPr>
          <w:rFonts w:ascii="Gandhari Unicode" w:hAnsi="Gandhari Unicode"/>
          <w:lang w:val="en-GB"/>
        </w:rPr>
        <w:t xml:space="preserve"> who logically come second, are put in front so as not to interrupt the climactic three-lines description of the </w:t>
      </w:r>
      <w:proofErr w:type="spellStart"/>
      <w:r>
        <w:rPr>
          <w:rFonts w:ascii="Gandhari Unicode" w:hAnsi="Gandhari Unicode"/>
          <w:i/>
          <w:lang w:val="en-GB"/>
        </w:rPr>
        <w:t>makaḷir</w:t>
      </w:r>
      <w:proofErr w:type="spellEnd"/>
      <w:r>
        <w:rPr>
          <w:rFonts w:ascii="Gandhari Unicode" w:hAnsi="Gandhari Unicode"/>
          <w:lang w:val="en-GB"/>
        </w:rPr>
        <w:t>.</w:t>
      </w:r>
    </w:p>
  </w:footnote>
  <w:footnote w:id="184">
    <w:p w14:paraId="3ED19B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aṇip</w:t>
      </w:r>
      <w:proofErr w:type="spellEnd"/>
      <w:r>
        <w:rPr>
          <w:rFonts w:ascii="Gandhari Unicode" w:hAnsi="Gandhari Unicode"/>
          <w:i/>
          <w:lang w:val="en-GB"/>
        </w:rPr>
        <w:t xml:space="preserve"> </w:t>
      </w:r>
      <w:proofErr w:type="spellStart"/>
      <w:r>
        <w:rPr>
          <w:rFonts w:ascii="Gandhari Unicode" w:hAnsi="Gandhari Unicode"/>
          <w:i/>
          <w:lang w:val="en-GB"/>
        </w:rPr>
        <w:t>paṭuum</w:t>
      </w:r>
      <w:proofErr w:type="spellEnd"/>
      <w:r>
        <w:rPr>
          <w:rFonts w:ascii="Gandhari Unicode" w:hAnsi="Gandhari Unicode"/>
          <w:lang w:val="en-GB"/>
        </w:rPr>
        <w:t xml:space="preserve">: how to understand the morphology and the syntax? </w:t>
      </w:r>
      <w:proofErr w:type="spellStart"/>
      <w:r>
        <w:rPr>
          <w:rFonts w:ascii="Gandhari Unicode" w:hAnsi="Gandhari Unicode"/>
          <w:i/>
          <w:lang w:val="en-GB"/>
        </w:rPr>
        <w:t>aṇi</w:t>
      </w:r>
      <w:proofErr w:type="spellEnd"/>
      <w:r>
        <w:rPr>
          <w:rFonts w:ascii="Gandhari Unicode" w:hAnsi="Gandhari Unicode"/>
          <w:lang w:val="en-GB"/>
        </w:rPr>
        <w:t xml:space="preserve"> presumably should be understood as DEDR 120, verbal root "to join with" or adv. "</w:t>
      </w:r>
      <w:proofErr w:type="gramStart"/>
      <w:r>
        <w:rPr>
          <w:rFonts w:ascii="Gandhari Unicode" w:hAnsi="Gandhari Unicode"/>
          <w:lang w:val="en-GB"/>
        </w:rPr>
        <w:t>near</w:t>
      </w:r>
      <w:proofErr w:type="gramEnd"/>
      <w:r>
        <w:rPr>
          <w:rFonts w:ascii="Gandhari Unicode" w:hAnsi="Gandhari Unicode"/>
          <w:lang w:val="en-GB"/>
        </w:rPr>
        <w:t>". T.V.G. reads the first line as two sentences, one about the friendship possessing beauty, the other about marriage: "[marriage] is coming near for us".</w:t>
      </w:r>
    </w:p>
  </w:footnote>
  <w:footnote w:id="185">
    <w:p w14:paraId="0A56C9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inset to be understood symbolically: HE goes away from HER to do his work, but that does not shatter the friendship, just as the trumpeting of the elephant costs the </w:t>
      </w:r>
      <w:proofErr w:type="spellStart"/>
      <w:r>
        <w:rPr>
          <w:rFonts w:ascii="Gandhari Unicode" w:hAnsi="Gandhari Unicode"/>
          <w:lang w:val="en-GB"/>
        </w:rPr>
        <w:t>Vēṅkai</w:t>
      </w:r>
      <w:proofErr w:type="spellEnd"/>
      <w:r>
        <w:rPr>
          <w:rFonts w:ascii="Gandhari Unicode" w:hAnsi="Gandhari Unicode"/>
          <w:lang w:val="en-GB"/>
        </w:rPr>
        <w:t xml:space="preserve"> some of its flowers, but does not bring it to ruin?</w:t>
      </w:r>
    </w:p>
  </w:footnote>
  <w:footnote w:id="186">
    <w:p w14:paraId="3E8F6C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what is the relation to the rest of the poem? SHE is content that HE has gone abroad because this is his </w:t>
      </w:r>
      <w:proofErr w:type="gramStart"/>
      <w:r>
        <w:rPr>
          <w:rFonts w:ascii="Gandhari Unicode" w:hAnsi="Gandhari Unicode"/>
          <w:lang w:val="en-GB"/>
        </w:rPr>
        <w:t>duty?</w:t>
      </w:r>
      <w:proofErr w:type="gramEnd"/>
    </w:p>
  </w:footnote>
  <w:footnote w:id="187">
    <w:p w14:paraId="1F459E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first sentence is: "As for the not being thus of the coming of that, it [is] difficult", i.e. -</w:t>
      </w:r>
      <w:r>
        <w:rPr>
          <w:rFonts w:ascii="Gandhari Unicode" w:hAnsi="Gandhari Unicode"/>
          <w:i/>
          <w:lang w:val="en-GB"/>
        </w:rPr>
        <w:t>ō</w:t>
      </w:r>
      <w:r>
        <w:rPr>
          <w:rFonts w:ascii="Gandhari Unicode" w:hAnsi="Gandhari Unicode"/>
          <w:lang w:val="en-GB"/>
        </w:rPr>
        <w:t xml:space="preserve"> is used as a particle of demarcation of topic. A question, however, seems likewise possible, which would mean the confidante repeating eventual doubts voiced by HER: That it should not come? That is hardly possible.</w:t>
      </w:r>
    </w:p>
  </w:footnote>
  <w:footnote w:id="188">
    <w:p w14:paraId="4CDE26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point of the inset is that the long, long number of days SHE had to spend waiting has become short, just as the trunks of the Palmyras are ever growing shorter as they are buried by the sands (see also KT 372).</w:t>
      </w:r>
    </w:p>
  </w:footnote>
  <w:footnote w:id="189">
    <w:p w14:paraId="0168CDF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"where in the forest dense with trees peacocks call out in groups."</w:t>
      </w:r>
    </w:p>
  </w:footnote>
  <w:footnote w:id="190">
    <w:p w14:paraId="2CB1AB9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Thus T.V.G. who thinks the point is that seeing his hill is a restorative for her beauty, nearly as much as seeing himself.</w:t>
      </w:r>
    </w:p>
  </w:footnote>
  <w:footnote w:id="191">
    <w:p w14:paraId="371057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vārā</w:t>
      </w:r>
      <w:proofErr w:type="spellEnd"/>
      <w:r>
        <w:rPr>
          <w:rFonts w:ascii="Gandhari Unicode" w:hAnsi="Gandhari Unicode"/>
          <w:i/>
          <w:lang w:val="en-GB"/>
        </w:rPr>
        <w:t xml:space="preserve"> </w:t>
      </w:r>
      <w:proofErr w:type="spellStart"/>
      <w:r>
        <w:rPr>
          <w:rFonts w:ascii="Gandhari Unicode" w:hAnsi="Gandhari Unicode"/>
          <w:i/>
          <w:lang w:val="en-GB"/>
        </w:rPr>
        <w:t>avaḷai</w:t>
      </w:r>
      <w:proofErr w:type="spellEnd"/>
      <w:r>
        <w:rPr>
          <w:rFonts w:ascii="Gandhari Unicode" w:hAnsi="Gandhari Unicode"/>
          <w:lang w:val="en-GB"/>
        </w:rPr>
        <w:t>: "to a measure that not ...", i.e. "before ... comes".</w:t>
      </w:r>
    </w:p>
  </w:footnote>
  <w:footnote w:id="192">
    <w:p w14:paraId="09067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neṟi-mutal</w:t>
      </w:r>
      <w:proofErr w:type="spellEnd"/>
      <w:r>
        <w:rPr>
          <w:rFonts w:ascii="Gandhari Unicode" w:hAnsi="Gandhari Unicode"/>
          <w:lang w:val="en-GB"/>
        </w:rPr>
        <w:t xml:space="preserve">: </w:t>
      </w:r>
      <w:proofErr w:type="spellStart"/>
      <w:r>
        <w:rPr>
          <w:rFonts w:ascii="Gandhari Unicode" w:hAnsi="Gandhari Unicode"/>
          <w:i/>
          <w:lang w:val="en-GB"/>
        </w:rPr>
        <w:t>mutal</w:t>
      </w:r>
      <w:proofErr w:type="spellEnd"/>
      <w:r>
        <w:rPr>
          <w:rFonts w:ascii="Gandhari Unicode" w:hAnsi="Gandhari Unicode"/>
          <w:lang w:val="en-GB"/>
        </w:rPr>
        <w:t xml:space="preserve"> might be taken as a loc. suff., thus </w:t>
      </w:r>
      <w:proofErr w:type="spellStart"/>
      <w:r>
        <w:rPr>
          <w:rFonts w:ascii="Gandhari Unicode" w:hAnsi="Gandhari Unicode"/>
          <w:lang w:val="en-GB"/>
        </w:rPr>
        <w:t>Cām</w:t>
      </w:r>
      <w:proofErr w:type="spellEnd"/>
      <w:r>
        <w:rPr>
          <w:rFonts w:ascii="Gandhari Unicode" w:hAnsi="Gandhari Unicode"/>
          <w:lang w:val="en-GB"/>
        </w:rPr>
        <w:t xml:space="preserve">., but the possibility should be considered whether this combination might be a transposition of Skt. </w:t>
      </w:r>
      <w:proofErr w:type="spellStart"/>
      <w:r>
        <w:rPr>
          <w:rFonts w:ascii="Gandhari Unicode" w:hAnsi="Gandhari Unicode"/>
          <w:i/>
          <w:lang w:val="en-GB"/>
        </w:rPr>
        <w:t>adhyadhva</w:t>
      </w:r>
      <w:proofErr w:type="spellEnd"/>
      <w:r>
        <w:rPr>
          <w:rFonts w:ascii="Gandhari Unicode" w:hAnsi="Gandhari Unicode"/>
          <w:lang w:val="en-GB"/>
        </w:rPr>
        <w:t xml:space="preserve">, "everywhere", which would make probable a plurality of deer: "good </w:t>
      </w:r>
      <w:proofErr w:type="spellStart"/>
      <w:r>
        <w:rPr>
          <w:rFonts w:ascii="Gandhari Unicode" w:hAnsi="Gandhari Unicode"/>
          <w:lang w:val="en-GB"/>
        </w:rPr>
        <w:t>Iralai</w:t>
      </w:r>
      <w:proofErr w:type="spellEnd"/>
      <w:r>
        <w:rPr>
          <w:rFonts w:ascii="Gandhari Unicode" w:hAnsi="Gandhari Unicode"/>
          <w:lang w:val="en-GB"/>
        </w:rPr>
        <w:t xml:space="preserve"> stags bouncing about everywhere ...".</w:t>
      </w:r>
    </w:p>
  </w:footnote>
  <w:footnote w:id="193">
    <w:p w14:paraId="571749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teri</w:t>
      </w:r>
      <w:proofErr w:type="spellEnd"/>
      <w:r>
        <w:rPr>
          <w:rFonts w:ascii="Gandhari Unicode" w:hAnsi="Gandhari Unicode"/>
          <w:i/>
          <w:lang w:val="en-GB"/>
        </w:rPr>
        <w:t xml:space="preserve"> </w:t>
      </w:r>
      <w:proofErr w:type="spellStart"/>
      <w:r>
        <w:rPr>
          <w:rFonts w:ascii="Gandhari Unicode" w:hAnsi="Gandhari Unicode"/>
          <w:i/>
          <w:lang w:val="en-GB"/>
        </w:rPr>
        <w:t>tīṅ</w:t>
      </w:r>
      <w:proofErr w:type="spellEnd"/>
      <w:r>
        <w:rPr>
          <w:rFonts w:ascii="Gandhari Unicode" w:hAnsi="Gandhari Unicode"/>
          <w:i/>
          <w:lang w:val="en-GB"/>
        </w:rPr>
        <w:t xml:space="preserve"> </w:t>
      </w:r>
      <w:proofErr w:type="spellStart"/>
      <w:r>
        <w:rPr>
          <w:rFonts w:ascii="Gandhari Unicode" w:hAnsi="Gandhari Unicode"/>
          <w:i/>
          <w:lang w:val="en-GB"/>
        </w:rPr>
        <w:t>kiḷavi</w:t>
      </w:r>
      <w:proofErr w:type="spellEnd"/>
      <w:r>
        <w:rPr>
          <w:rFonts w:ascii="Gandhari Unicode" w:hAnsi="Gandhari Unicode"/>
          <w:lang w:val="en-GB"/>
        </w:rPr>
        <w:t xml:space="preserve">: it is also possible to understand this as a metonymy, i.e. "[she of] words sweet in understanding". Thus T.V.G. who takes </w:t>
      </w:r>
      <w:proofErr w:type="spellStart"/>
      <w:r>
        <w:rPr>
          <w:rFonts w:ascii="Gandhari Unicode" w:hAnsi="Gandhari Unicode"/>
          <w:i/>
          <w:lang w:val="en-GB"/>
        </w:rPr>
        <w:t>teri</w:t>
      </w:r>
      <w:proofErr w:type="spellEnd"/>
      <w:r>
        <w:rPr>
          <w:rFonts w:ascii="Gandhari Unicode" w:hAnsi="Gandhari Unicode"/>
          <w:lang w:val="en-GB"/>
        </w:rPr>
        <w:t xml:space="preserve"> to refer to the scarcity of her words ("choice, sweet words").</w:t>
      </w:r>
    </w:p>
  </w:footnote>
  <w:footnote w:id="194">
    <w:p w14:paraId="337BD80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uṇkaṇ</w:t>
      </w:r>
      <w:proofErr w:type="spellEnd"/>
      <w:r>
        <w:rPr>
          <w:rFonts w:ascii="Gandhari Unicode" w:hAnsi="Gandhari Unicode"/>
          <w:lang w:val="en-GB"/>
        </w:rPr>
        <w:t xml:space="preserve">: </w:t>
      </w:r>
      <w:proofErr w:type="spellStart"/>
      <w:r>
        <w:rPr>
          <w:rFonts w:ascii="Gandhari Unicode" w:hAnsi="Gandhari Unicode"/>
          <w:i/>
          <w:lang w:val="en-GB"/>
        </w:rPr>
        <w:t>uṇ</w:t>
      </w:r>
      <w:proofErr w:type="spellEnd"/>
      <w:r>
        <w:rPr>
          <w:rFonts w:ascii="Gandhari Unicode" w:hAnsi="Gandhari Unicode"/>
          <w:lang w:val="en-GB"/>
        </w:rPr>
        <w:t xml:space="preserve"> might </w:t>
      </w:r>
      <w:proofErr w:type="gramStart"/>
      <w:r>
        <w:rPr>
          <w:rFonts w:ascii="Gandhari Unicode" w:hAnsi="Gandhari Unicode"/>
          <w:lang w:val="en-GB"/>
        </w:rPr>
        <w:t>actually be</w:t>
      </w:r>
      <w:proofErr w:type="gramEnd"/>
      <w:r>
        <w:rPr>
          <w:rFonts w:ascii="Gandhari Unicode" w:hAnsi="Gandhari Unicode"/>
          <w:lang w:val="en-GB"/>
        </w:rPr>
        <w:t xml:space="preserve"> here a particle of comparison (cf. note on KT 101).</w:t>
      </w:r>
    </w:p>
  </w:footnote>
  <w:footnote w:id="195">
    <w:p w14:paraId="311A35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nīr</w:t>
      </w:r>
      <w:proofErr w:type="spellEnd"/>
      <w:r>
        <w:rPr>
          <w:rFonts w:ascii="Gandhari Unicode" w:hAnsi="Gandhari Unicode"/>
          <w:i/>
          <w:lang w:val="en-GB"/>
        </w:rPr>
        <w:t xml:space="preserve"> </w:t>
      </w:r>
      <w:proofErr w:type="spellStart"/>
      <w:r>
        <w:rPr>
          <w:rFonts w:ascii="Gandhari Unicode" w:hAnsi="Gandhari Unicode"/>
          <w:i/>
          <w:lang w:val="en-GB"/>
        </w:rPr>
        <w:t>poru</w:t>
      </w:r>
      <w:proofErr w:type="spellEnd"/>
      <w:r>
        <w:rPr>
          <w:rFonts w:ascii="Gandhari Unicode" w:hAnsi="Gandhari Unicode"/>
          <w:i/>
          <w:lang w:val="en-GB"/>
        </w:rPr>
        <w:t xml:space="preserve"> </w:t>
      </w:r>
      <w:proofErr w:type="spellStart"/>
      <w:r>
        <w:rPr>
          <w:rFonts w:ascii="Gandhari Unicode" w:hAnsi="Gandhari Unicode"/>
          <w:i/>
          <w:lang w:val="en-GB"/>
        </w:rPr>
        <w:t>kayal</w:t>
      </w:r>
      <w:proofErr w:type="spellEnd"/>
      <w:r>
        <w:rPr>
          <w:rFonts w:ascii="Gandhari Unicode" w:hAnsi="Gandhari Unicode"/>
          <w:lang w:val="en-GB"/>
        </w:rPr>
        <w:t xml:space="preserve">: here we probably have a pun. The </w:t>
      </w:r>
      <w:proofErr w:type="spellStart"/>
      <w:r>
        <w:rPr>
          <w:rFonts w:ascii="Gandhari Unicode" w:hAnsi="Gandhari Unicode"/>
          <w:i/>
          <w:lang w:val="en-GB"/>
        </w:rPr>
        <w:t>neṭu</w:t>
      </w:r>
      <w:proofErr w:type="spellEnd"/>
      <w:r>
        <w:rPr>
          <w:rFonts w:ascii="Gandhari Unicode" w:hAnsi="Gandhari Unicode"/>
          <w:i/>
          <w:lang w:val="en-GB"/>
        </w:rPr>
        <w:t xml:space="preserve"> </w:t>
      </w:r>
      <w:proofErr w:type="spellStart"/>
      <w:r>
        <w:rPr>
          <w:rFonts w:ascii="Gandhari Unicode" w:hAnsi="Gandhari Unicode"/>
          <w:i/>
          <w:lang w:val="en-GB"/>
        </w:rPr>
        <w:t>nīr</w:t>
      </w:r>
      <w:proofErr w:type="spellEnd"/>
      <w:r>
        <w:rPr>
          <w:rFonts w:ascii="Gandhari Unicode" w:hAnsi="Gandhari Unicode"/>
          <w:i/>
          <w:lang w:val="en-GB"/>
        </w:rPr>
        <w:t xml:space="preserve"> </w:t>
      </w:r>
      <w:proofErr w:type="spellStart"/>
      <w:r>
        <w:rPr>
          <w:rFonts w:ascii="Gandhari Unicode" w:hAnsi="Gandhari Unicode"/>
          <w:i/>
          <w:lang w:val="en-GB"/>
        </w:rPr>
        <w:t>poru</w:t>
      </w:r>
      <w:proofErr w:type="spellEnd"/>
      <w:r>
        <w:rPr>
          <w:rFonts w:ascii="Gandhari Unicode" w:hAnsi="Gandhari Unicode"/>
          <w:lang w:val="en-GB"/>
        </w:rPr>
        <w:t xml:space="preserve"> can either be read as an attribute to </w:t>
      </w:r>
      <w:proofErr w:type="spellStart"/>
      <w:r>
        <w:rPr>
          <w:rFonts w:ascii="Gandhari Unicode" w:hAnsi="Gandhari Unicode"/>
          <w:i/>
          <w:lang w:val="en-GB"/>
        </w:rPr>
        <w:t>kayal</w:t>
      </w:r>
      <w:proofErr w:type="spellEnd"/>
      <w:r>
        <w:rPr>
          <w:rFonts w:ascii="Gandhari Unicode" w:hAnsi="Gandhari Unicode"/>
          <w:lang w:val="en-GB"/>
        </w:rPr>
        <w:t xml:space="preserve">, the fish, in which case </w:t>
      </w:r>
      <w:proofErr w:type="spellStart"/>
      <w:r>
        <w:rPr>
          <w:rFonts w:ascii="Gandhari Unicode" w:hAnsi="Gandhari Unicode"/>
          <w:i/>
          <w:lang w:val="en-GB"/>
        </w:rPr>
        <w:t>poru</w:t>
      </w:r>
      <w:proofErr w:type="spellEnd"/>
      <w:r>
        <w:rPr>
          <w:rFonts w:ascii="Gandhari Unicode" w:hAnsi="Gandhari Unicode"/>
          <w:lang w:val="en-GB"/>
        </w:rPr>
        <w:t xml:space="preserve"> should be analysed as DEDR 4541 "to join together, to unite" (two fish </w:t>
      </w:r>
      <w:r>
        <w:rPr>
          <w:rFonts w:ascii="Gandhari Unicode" w:hAnsi="Gandhari Unicode"/>
          <w:i/>
          <w:lang w:val="en-GB"/>
        </w:rPr>
        <w:t>–</w:t>
      </w:r>
      <w:r>
        <w:rPr>
          <w:rFonts w:ascii="Gandhari Unicode" w:hAnsi="Gandhari Unicode"/>
          <w:lang w:val="en-GB"/>
        </w:rPr>
        <w:t xml:space="preserve"> two eyes). Or it can be read as another attribute to </w:t>
      </w:r>
      <w:proofErr w:type="spellStart"/>
      <w:r>
        <w:rPr>
          <w:rFonts w:ascii="Gandhari Unicode" w:hAnsi="Gandhari Unicode"/>
          <w:i/>
          <w:lang w:val="en-GB"/>
        </w:rPr>
        <w:t>kaṇ</w:t>
      </w:r>
      <w:proofErr w:type="spellEnd"/>
      <w:r>
        <w:rPr>
          <w:rFonts w:ascii="Gandhari Unicode" w:hAnsi="Gandhari Unicode"/>
          <w:lang w:val="en-GB"/>
        </w:rPr>
        <w:t>, and in this case it would be eyes fighting against tears.</w:t>
      </w:r>
    </w:p>
  </w:footnote>
  <w:footnote w:id="196">
    <w:p w14:paraId="558C87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vāḻi</w:t>
      </w:r>
      <w:proofErr w:type="spellEnd"/>
      <w:r>
        <w:rPr>
          <w:rFonts w:ascii="Gandhari Unicode" w:hAnsi="Gandhari Unicode"/>
          <w:lang w:val="en-GB"/>
        </w:rPr>
        <w:t xml:space="preserve"> may either be read as the prelude to a vocative not actually in the text, that is, as a kind of address, and then it probably </w:t>
      </w:r>
      <w:proofErr w:type="gramStart"/>
      <w:r>
        <w:rPr>
          <w:rFonts w:ascii="Gandhari Unicode" w:hAnsi="Gandhari Unicode"/>
          <w:lang w:val="en-GB"/>
        </w:rPr>
        <w:t>has to</w:t>
      </w:r>
      <w:proofErr w:type="gramEnd"/>
      <w:r>
        <w:rPr>
          <w:rFonts w:ascii="Gandhari Unicode" w:hAnsi="Gandhari Unicode"/>
          <w:lang w:val="en-GB"/>
        </w:rPr>
        <w:t xml:space="preserve"> be completed by </w:t>
      </w:r>
      <w:proofErr w:type="spellStart"/>
      <w:r>
        <w:rPr>
          <w:rFonts w:ascii="Gandhari Unicode" w:hAnsi="Gandhari Unicode"/>
          <w:i/>
          <w:lang w:val="en-GB"/>
        </w:rPr>
        <w:t>tōḻi</w:t>
      </w:r>
      <w:proofErr w:type="spellEnd"/>
      <w:r>
        <w:rPr>
          <w:rFonts w:ascii="Gandhari Unicode" w:hAnsi="Gandhari Unicode"/>
          <w:lang w:val="en-GB"/>
        </w:rPr>
        <w:t>. Or it can be taken literally as a benediction of the foolish peacocks ("may you live"), but this would not make much sense in the context.</w:t>
      </w:r>
    </w:p>
  </w:footnote>
  <w:footnote w:id="197">
    <w:p w14:paraId="0B2E6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peyteṉa</w:t>
      </w:r>
      <w:proofErr w:type="spellEnd"/>
      <w:r>
        <w:rPr>
          <w:rFonts w:ascii="Gandhari Unicode" w:hAnsi="Gandhari Unicode"/>
          <w:i/>
          <w:lang w:val="en-GB"/>
        </w:rPr>
        <w:t xml:space="preserve"> </w:t>
      </w:r>
      <w:proofErr w:type="spellStart"/>
      <w:r>
        <w:rPr>
          <w:rFonts w:ascii="Gandhari Unicode" w:hAnsi="Gandhari Unicode"/>
          <w:i/>
          <w:lang w:val="en-GB"/>
        </w:rPr>
        <w:t>ataṉetir</w:t>
      </w:r>
      <w:proofErr w:type="spellEnd"/>
      <w:r>
        <w:rPr>
          <w:rFonts w:ascii="Gandhari Unicode" w:hAnsi="Gandhari Unicode"/>
          <w:lang w:val="en-GB"/>
        </w:rPr>
        <w:t xml:space="preserve">: this is syntactically tricky. It might be explained as a transitional passage in the formation of the causal </w:t>
      </w:r>
      <w:proofErr w:type="spellStart"/>
      <w:r>
        <w:rPr>
          <w:rFonts w:ascii="Gandhari Unicode" w:hAnsi="Gandhari Unicode"/>
          <w:i/>
          <w:lang w:val="en-GB"/>
        </w:rPr>
        <w:t>viṉaiyeccam</w:t>
      </w:r>
      <w:proofErr w:type="spellEnd"/>
      <w:r>
        <w:rPr>
          <w:rFonts w:ascii="Gandhari Unicode" w:hAnsi="Gandhari Unicode"/>
          <w:lang w:val="en-GB"/>
        </w:rPr>
        <w:t xml:space="preserve"> (absolutive + </w:t>
      </w:r>
      <w:proofErr w:type="spellStart"/>
      <w:r>
        <w:rPr>
          <w:rFonts w:ascii="Gandhari Unicode" w:hAnsi="Gandhari Unicode"/>
          <w:i/>
          <w:lang w:val="en-GB"/>
        </w:rPr>
        <w:t>eṉa</w:t>
      </w:r>
      <w:proofErr w:type="spellEnd"/>
      <w:r>
        <w:rPr>
          <w:rFonts w:ascii="Gandhari Unicode" w:hAnsi="Gandhari Unicode"/>
          <w:lang w:val="en-GB"/>
        </w:rPr>
        <w:t xml:space="preserve"> = "because"). Taken in this way the sentence here would be slightly redundant: "in the face of that, because showers have rained". Taken, however, as an embedded direct speech the </w:t>
      </w:r>
      <w:proofErr w:type="spellStart"/>
      <w:r>
        <w:rPr>
          <w:rFonts w:ascii="Gandhari Unicode" w:hAnsi="Gandhari Unicode"/>
          <w:i/>
          <w:lang w:val="en-GB"/>
        </w:rPr>
        <w:t>peytu</w:t>
      </w:r>
      <w:proofErr w:type="spellEnd"/>
      <w:r>
        <w:rPr>
          <w:rFonts w:ascii="Gandhari Unicode" w:hAnsi="Gandhari Unicode"/>
          <w:lang w:val="en-GB"/>
        </w:rPr>
        <w:t xml:space="preserve"> would have to be taken not as an absolutive, but as a n.sg. p.a.: At [the thought] that: 'a timely shower has rained' (For a parallel cf. KT 207.7: </w:t>
      </w:r>
      <w:proofErr w:type="spellStart"/>
      <w:r>
        <w:rPr>
          <w:rFonts w:ascii="Gandhari Unicode" w:hAnsi="Gandhari Unicode"/>
          <w:i/>
          <w:lang w:val="en-GB"/>
        </w:rPr>
        <w:t>ceṉṟu</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i/>
          <w:lang w:val="en-GB"/>
        </w:rPr>
        <w:t xml:space="preserve"> </w:t>
      </w:r>
      <w:proofErr w:type="spellStart"/>
      <w:r>
        <w:rPr>
          <w:rFonts w:ascii="Gandhari Unicode" w:hAnsi="Gandhari Unicode"/>
          <w:i/>
          <w:lang w:val="en-GB"/>
        </w:rPr>
        <w:t>kēṭṭa</w:t>
      </w:r>
      <w:proofErr w:type="spellEnd"/>
      <w:r>
        <w:rPr>
          <w:rFonts w:ascii="Gandhari Unicode" w:hAnsi="Gandhari Unicode"/>
          <w:lang w:val="en-GB"/>
        </w:rPr>
        <w:t xml:space="preserve">). This solution has the advantage that it can explain </w:t>
      </w:r>
      <w:proofErr w:type="spellStart"/>
      <w:r>
        <w:rPr>
          <w:rFonts w:ascii="Gandhari Unicode" w:hAnsi="Gandhari Unicode"/>
          <w:i/>
          <w:lang w:val="en-GB"/>
        </w:rPr>
        <w:t>ataṉetir</w:t>
      </w:r>
      <w:proofErr w:type="spellEnd"/>
      <w:r>
        <w:rPr>
          <w:rFonts w:ascii="Gandhari Unicode" w:hAnsi="Gandhari Unicode"/>
          <w:lang w:val="en-GB"/>
        </w:rPr>
        <w:t xml:space="preserve"> as a conjunction used by the speaker to distance herself from the contents of the </w:t>
      </w:r>
      <w:proofErr w:type="spellStart"/>
      <w:r>
        <w:rPr>
          <w:rFonts w:ascii="Gandhari Unicode" w:hAnsi="Gandhari Unicode"/>
          <w:i/>
          <w:lang w:val="en-GB"/>
        </w:rPr>
        <w:t>eṉa</w:t>
      </w:r>
      <w:proofErr w:type="spellEnd"/>
      <w:r>
        <w:rPr>
          <w:rFonts w:ascii="Gandhari Unicode" w:hAnsi="Gandhari Unicode"/>
          <w:lang w:val="en-GB"/>
        </w:rPr>
        <w:t xml:space="preserve"> clause, since she wants to ascertain that in fact the rain has not come in time.</w:t>
      </w:r>
    </w:p>
  </w:footnote>
  <w:footnote w:id="198">
    <w:p w14:paraId="0F0C50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possible parallel of </w:t>
      </w:r>
      <w:proofErr w:type="spellStart"/>
      <w:r>
        <w:rPr>
          <w:rFonts w:ascii="Gandhari Unicode" w:hAnsi="Gandhari Unicode"/>
          <w:i/>
          <w:lang w:val="en-GB"/>
        </w:rPr>
        <w:t>koḷ</w:t>
      </w:r>
      <w:proofErr w:type="spellEnd"/>
      <w:r>
        <w:rPr>
          <w:rFonts w:ascii="Gandhari Unicode" w:hAnsi="Gandhari Unicode"/>
          <w:lang w:val="en-GB"/>
        </w:rPr>
        <w:t xml:space="preserve"> in the sense of "to take for" (= "to mistake for") cf. KT 127.1.</w:t>
      </w:r>
    </w:p>
  </w:footnote>
  <w:footnote w:id="199">
    <w:p w14:paraId="668324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infinitive </w:t>
      </w:r>
      <w:proofErr w:type="spellStart"/>
      <w:r>
        <w:rPr>
          <w:rFonts w:ascii="Gandhari Unicode" w:hAnsi="Gandhari Unicode"/>
          <w:i/>
          <w:iCs/>
          <w:lang w:val="en-GB"/>
        </w:rPr>
        <w:t>nekiḻa</w:t>
      </w:r>
      <w:proofErr w:type="spellEnd"/>
      <w:r>
        <w:rPr>
          <w:rFonts w:ascii="Gandhari Unicode" w:hAnsi="Gandhari Unicode"/>
          <w:lang w:val="en-GB"/>
        </w:rPr>
        <w:t xml:space="preserve"> in fact is the smoother reading, since with </w:t>
      </w:r>
      <w:proofErr w:type="spellStart"/>
      <w:r>
        <w:rPr>
          <w:rFonts w:ascii="Gandhari Unicode" w:hAnsi="Gandhari Unicode"/>
          <w:i/>
          <w:iCs/>
          <w:lang w:val="en-GB"/>
        </w:rPr>
        <w:t>ākiya</w:t>
      </w:r>
      <w:proofErr w:type="spellEnd"/>
      <w:r>
        <w:rPr>
          <w:rFonts w:ascii="Gandhari Unicode" w:hAnsi="Gandhari Unicode"/>
          <w:lang w:val="en-GB"/>
        </w:rPr>
        <w:t xml:space="preserve"> there already is a </w:t>
      </w:r>
      <w:proofErr w:type="spellStart"/>
      <w:r>
        <w:rPr>
          <w:rFonts w:ascii="Gandhari Unicode" w:hAnsi="Gandhari Unicode"/>
          <w:i/>
          <w:iCs/>
          <w:lang w:val="en-GB"/>
        </w:rPr>
        <w:t>peyareccam</w:t>
      </w:r>
      <w:proofErr w:type="spellEnd"/>
      <w:r>
        <w:rPr>
          <w:rFonts w:ascii="Gandhari Unicode" w:hAnsi="Gandhari Unicode"/>
          <w:lang w:val="en-GB"/>
        </w:rPr>
        <w:t xml:space="preserve"> dependent on </w:t>
      </w:r>
      <w:proofErr w:type="spellStart"/>
      <w:r>
        <w:rPr>
          <w:rFonts w:ascii="Gandhari Unicode" w:hAnsi="Gandhari Unicode"/>
          <w:i/>
          <w:iCs/>
          <w:lang w:val="en-GB"/>
        </w:rPr>
        <w:t>nāṭaṉ</w:t>
      </w:r>
      <w:proofErr w:type="spellEnd"/>
      <w:r>
        <w:rPr>
          <w:rFonts w:ascii="Gandhari Unicode" w:hAnsi="Gandhari Unicode"/>
          <w:lang w:val="en-GB"/>
        </w:rPr>
        <w:t>.</w:t>
      </w:r>
    </w:p>
  </w:footnote>
  <w:footnote w:id="200">
    <w:p w14:paraId="50299B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varuvatōr</w:t>
      </w:r>
      <w:proofErr w:type="spellEnd"/>
      <w:r>
        <w:rPr>
          <w:rFonts w:ascii="Gandhari Unicode" w:hAnsi="Gandhari Unicode"/>
          <w:lang w:val="en-GB"/>
        </w:rPr>
        <w:t xml:space="preserve"> can be analysed as </w:t>
      </w:r>
      <w:proofErr w:type="gramStart"/>
      <w:r>
        <w:rPr>
          <w:rFonts w:ascii="Gandhari Unicode" w:hAnsi="Gandhari Unicode"/>
          <w:lang w:val="en-GB"/>
        </w:rPr>
        <w:t>an</w:t>
      </w:r>
      <w:proofErr w:type="gramEnd"/>
      <w:r>
        <w:rPr>
          <w:rFonts w:ascii="Gandhari Unicode" w:hAnsi="Gandhari Unicode"/>
          <w:lang w:val="en-GB"/>
        </w:rPr>
        <w:t xml:space="preserve"> pronominal noun to the verbal noun </w:t>
      </w:r>
      <w:proofErr w:type="spellStart"/>
      <w:r>
        <w:rPr>
          <w:rFonts w:ascii="Gandhari Unicode" w:hAnsi="Gandhari Unicode"/>
          <w:i/>
          <w:lang w:val="en-GB"/>
        </w:rPr>
        <w:t>varuvatu</w:t>
      </w:r>
      <w:proofErr w:type="spellEnd"/>
      <w:r>
        <w:rPr>
          <w:rFonts w:ascii="Gandhari Unicode" w:hAnsi="Gandhari Unicode"/>
          <w:lang w:val="en-GB"/>
        </w:rPr>
        <w:t>, which might imply the nuance "who constantly comes [back]".</w:t>
      </w:r>
    </w:p>
  </w:footnote>
  <w:footnote w:id="201">
    <w:p w14:paraId="67313C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kaṭavuḷ</w:t>
      </w:r>
      <w:proofErr w:type="spellEnd"/>
      <w:r>
        <w:rPr>
          <w:rFonts w:ascii="Gandhari Unicode" w:hAnsi="Gandhari Unicode"/>
          <w:i/>
          <w:lang w:val="en-GB"/>
        </w:rPr>
        <w:t xml:space="preserve"> </w:t>
      </w:r>
      <w:proofErr w:type="spellStart"/>
      <w:r>
        <w:rPr>
          <w:rFonts w:ascii="Gandhari Unicode" w:hAnsi="Gandhari Unicode"/>
          <w:i/>
          <w:lang w:val="en-GB"/>
        </w:rPr>
        <w:t>kaṟpiṉ</w:t>
      </w:r>
      <w:proofErr w:type="spellEnd"/>
      <w:r>
        <w:rPr>
          <w:rFonts w:ascii="Gandhari Unicode" w:hAnsi="Gandhari Unicode"/>
          <w:lang w:val="en-GB"/>
        </w:rPr>
        <w:t>: the connotations of this phrase are not at all clear. It could either be 1. "</w:t>
      </w:r>
      <w:proofErr w:type="gramStart"/>
      <w:r>
        <w:rPr>
          <w:rFonts w:ascii="Gandhari Unicode" w:hAnsi="Gandhari Unicode"/>
          <w:lang w:val="en-GB"/>
        </w:rPr>
        <w:t>in</w:t>
      </w:r>
      <w:proofErr w:type="gramEnd"/>
      <w:r>
        <w:rPr>
          <w:rFonts w:ascii="Gandhari Unicode" w:hAnsi="Gandhari Unicode"/>
          <w:lang w:val="en-GB"/>
        </w:rPr>
        <w:t xml:space="preserve"> divine fidelity", 2. "like the fidelity towards a god", 3. "as [according to] the teachings of god".</w:t>
      </w:r>
    </w:p>
  </w:footnote>
  <w:footnote w:id="202">
    <w:p w14:paraId="66E3EE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with T.V.G., "[your] kind face unchanged in the morning, when he is coming".</w:t>
      </w:r>
    </w:p>
  </w:footnote>
  <w:footnote w:id="203">
    <w:p w14:paraId="515006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muṉṉar</w:t>
      </w:r>
      <w:proofErr w:type="spellEnd"/>
      <w:r>
        <w:rPr>
          <w:rFonts w:ascii="Gandhari Unicode" w:hAnsi="Gandhari Unicode"/>
          <w:lang w:val="en-GB"/>
        </w:rPr>
        <w:t>: literally "as such that are in front of [someone]".</w:t>
      </w:r>
    </w:p>
  </w:footnote>
  <w:footnote w:id="204">
    <w:p w14:paraId="06146C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kāṇum</w:t>
      </w:r>
      <w:proofErr w:type="spellEnd"/>
      <w:r>
        <w:rPr>
          <w:rFonts w:ascii="Gandhari Unicode" w:hAnsi="Gandhari Unicode"/>
          <w:i/>
          <w:lang w:val="en-GB"/>
        </w:rPr>
        <w:t xml:space="preserve"> </w:t>
      </w:r>
      <w:proofErr w:type="spellStart"/>
      <w:r>
        <w:rPr>
          <w:rFonts w:ascii="Gandhari Unicode" w:hAnsi="Gandhari Unicode"/>
          <w:i/>
          <w:lang w:val="en-GB"/>
        </w:rPr>
        <w:t>kālai</w:t>
      </w:r>
      <w:proofErr w:type="spellEnd"/>
      <w:r>
        <w:rPr>
          <w:rFonts w:ascii="Gandhari Unicode" w:hAnsi="Gandhari Unicode"/>
          <w:lang w:val="en-GB"/>
        </w:rPr>
        <w:t>: this phrase could also be understood in a general sense ("when one considers it"), as such identical to an idiom that occurs frequently in the TP and probably having the purport that anybody considering it would come to the same conclusion.</w:t>
      </w:r>
    </w:p>
  </w:footnote>
  <w:footnote w:id="205">
    <w:p w14:paraId="588E8F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w:t>
      </w:r>
      <w:proofErr w:type="spellStart"/>
      <w:r>
        <w:rPr>
          <w:rFonts w:ascii="Gandhari Unicode" w:hAnsi="Gandhari Unicode"/>
          <w:i/>
          <w:iCs/>
          <w:lang w:val="en-GB"/>
        </w:rPr>
        <w:t>cāṉṟōr</w:t>
      </w:r>
      <w:proofErr w:type="spellEnd"/>
      <w:r>
        <w:rPr>
          <w:rFonts w:ascii="Gandhari Unicode" w:hAnsi="Gandhari Unicode"/>
          <w:lang w:val="en-GB"/>
        </w:rPr>
        <w:t xml:space="preserve"> sentence one might also consider an application to the personal situation, which would mean taking </w:t>
      </w:r>
      <w:proofErr w:type="spellStart"/>
      <w:r>
        <w:rPr>
          <w:rFonts w:ascii="Gandhari Unicode" w:hAnsi="Gandhari Unicode"/>
          <w:i/>
          <w:lang w:val="en-GB"/>
        </w:rPr>
        <w:t>nāṇupa</w:t>
      </w:r>
      <w:proofErr w:type="spellEnd"/>
      <w:r>
        <w:rPr>
          <w:rFonts w:ascii="Gandhari Unicode" w:hAnsi="Gandhari Unicode"/>
          <w:lang w:val="en-GB"/>
        </w:rPr>
        <w:t xml:space="preserve"> and </w:t>
      </w:r>
      <w:proofErr w:type="spellStart"/>
      <w:r>
        <w:rPr>
          <w:rFonts w:ascii="Gandhari Unicode" w:hAnsi="Gandhari Unicode"/>
          <w:i/>
          <w:lang w:val="en-GB"/>
        </w:rPr>
        <w:t>kolpa</w:t>
      </w:r>
      <w:proofErr w:type="spellEnd"/>
      <w:r>
        <w:rPr>
          <w:rFonts w:ascii="Gandhari Unicode" w:hAnsi="Gandhari Unicode"/>
          <w:lang w:val="en-GB"/>
        </w:rPr>
        <w:t xml:space="preserve"> as honorific plurals along with </w:t>
      </w:r>
      <w:proofErr w:type="spellStart"/>
      <w:r>
        <w:rPr>
          <w:rFonts w:ascii="Gandhari Unicode" w:hAnsi="Gandhari Unicode"/>
          <w:i/>
          <w:lang w:val="en-GB"/>
        </w:rPr>
        <w:t>varuvatōr</w:t>
      </w:r>
      <w:proofErr w:type="spellEnd"/>
      <w:r>
        <w:rPr>
          <w:rFonts w:ascii="Gandhari Unicode" w:hAnsi="Gandhari Unicode"/>
          <w:lang w:val="en-GB"/>
        </w:rPr>
        <w:t>: "Being in front [of me] he is ashamed when he is praised as noble; how could he bear blame while he is seen?" Srin. suggests a totally different alternative: "The noble ones who were praised by the ancients (</w:t>
      </w:r>
      <w:proofErr w:type="spellStart"/>
      <w:r>
        <w:rPr>
          <w:rFonts w:ascii="Gandhari Unicode" w:hAnsi="Gandhari Unicode"/>
          <w:i/>
          <w:lang w:val="en-GB"/>
        </w:rPr>
        <w:t>muṉṉar</w:t>
      </w:r>
      <w:proofErr w:type="spellEnd"/>
      <w:r>
        <w:rPr>
          <w:rFonts w:ascii="Gandhari Unicode" w:hAnsi="Gandhari Unicode"/>
          <w:lang w:val="en-GB"/>
        </w:rPr>
        <w:t xml:space="preserve"> in the temporal sense) would be ashamed (to act like that). How would blame be possible to </w:t>
      </w:r>
      <w:proofErr w:type="gramStart"/>
      <w:r>
        <w:rPr>
          <w:rFonts w:ascii="Gandhari Unicode" w:hAnsi="Gandhari Unicode"/>
          <w:lang w:val="en-GB"/>
        </w:rPr>
        <w:t>them, if</w:t>
      </w:r>
      <w:proofErr w:type="gramEnd"/>
      <w:r>
        <w:rPr>
          <w:rFonts w:ascii="Gandhari Unicode" w:hAnsi="Gandhari Unicode"/>
          <w:lang w:val="en-GB"/>
        </w:rPr>
        <w:t xml:space="preserve"> one considers it?"</w:t>
      </w:r>
    </w:p>
  </w:footnote>
  <w:footnote w:id="206">
    <w:p w14:paraId="702C4E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.'s rare variant </w:t>
      </w:r>
      <w:proofErr w:type="spellStart"/>
      <w:r>
        <w:rPr>
          <w:rFonts w:ascii="Gandhari Unicode" w:hAnsi="Gandhari Unicode"/>
          <w:i/>
          <w:iCs/>
          <w:lang w:val="en-GB"/>
        </w:rPr>
        <w:t>keṭa</w:t>
      </w:r>
      <w:proofErr w:type="spellEnd"/>
      <w:r>
        <w:rPr>
          <w:rFonts w:ascii="Gandhari Unicode" w:hAnsi="Gandhari Unicode"/>
          <w:i/>
          <w:iCs/>
          <w:lang w:val="en-GB"/>
        </w:rPr>
        <w:t xml:space="preserve"> </w:t>
      </w:r>
      <w:proofErr w:type="spellStart"/>
      <w:r>
        <w:rPr>
          <w:rFonts w:ascii="Gandhari Unicode" w:hAnsi="Gandhari Unicode"/>
          <w:i/>
          <w:iCs/>
          <w:lang w:val="en-GB"/>
        </w:rPr>
        <w:t>piṉ</w:t>
      </w:r>
      <w:proofErr w:type="spellEnd"/>
      <w:r>
        <w:rPr>
          <w:rFonts w:ascii="Gandhari Unicode" w:hAnsi="Gandhari Unicode"/>
          <w:lang w:val="en-GB"/>
        </w:rPr>
        <w:t xml:space="preserve"> seems more attractive indeed than a mere repetition of </w:t>
      </w:r>
      <w:proofErr w:type="spellStart"/>
      <w:r>
        <w:rPr>
          <w:rFonts w:ascii="Gandhari Unicode" w:hAnsi="Gandhari Unicode"/>
          <w:i/>
          <w:iCs/>
          <w:lang w:val="en-GB"/>
        </w:rPr>
        <w:t>kēṭpiṉ</w:t>
      </w:r>
      <w:proofErr w:type="spellEnd"/>
      <w:r>
        <w:rPr>
          <w:rFonts w:ascii="Gandhari Unicode" w:hAnsi="Gandhari Unicode"/>
          <w:lang w:val="en-GB"/>
        </w:rPr>
        <w:t>, but the transmissional situation is clearly in favour of the latter.</w:t>
      </w:r>
    </w:p>
  </w:footnote>
  <w:footnote w:id="207">
    <w:p w14:paraId="6ECA6B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proposes to read </w:t>
      </w:r>
      <w:proofErr w:type="spellStart"/>
      <w:r>
        <w:rPr>
          <w:rFonts w:ascii="Gandhari Unicode" w:hAnsi="Gandhari Unicode"/>
          <w:i/>
          <w:lang w:val="en-GB"/>
        </w:rPr>
        <w:t>ākuvar</w:t>
      </w:r>
      <w:proofErr w:type="spellEnd"/>
      <w:r>
        <w:rPr>
          <w:rFonts w:ascii="Gandhari Unicode" w:hAnsi="Gandhari Unicode"/>
          <w:lang w:val="en-GB"/>
        </w:rPr>
        <w:t xml:space="preserve"> here as a presumptive future: "he will not hear it/have heard it" (thus also T.V.G.).</w:t>
      </w:r>
    </w:p>
  </w:footnote>
  <w:footnote w:id="208">
    <w:p w14:paraId="669DBD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cēr</w:t>
      </w:r>
      <w:proofErr w:type="spellEnd"/>
      <w:r>
        <w:rPr>
          <w:rFonts w:ascii="Gandhari Unicode" w:hAnsi="Gandhari Unicode"/>
          <w:i/>
          <w:lang w:val="en-GB"/>
        </w:rPr>
        <w:t xml:space="preserve"> </w:t>
      </w:r>
      <w:proofErr w:type="spellStart"/>
      <w:r>
        <w:rPr>
          <w:rFonts w:ascii="Gandhari Unicode" w:hAnsi="Gandhari Unicode"/>
          <w:i/>
          <w:lang w:val="en-GB"/>
        </w:rPr>
        <w:t>aṇaiyiṉ</w:t>
      </w:r>
      <w:proofErr w:type="spellEnd"/>
      <w:r>
        <w:rPr>
          <w:rFonts w:ascii="Gandhari Unicode" w:hAnsi="Gandhari Unicode"/>
          <w:lang w:val="en-GB"/>
        </w:rPr>
        <w:t xml:space="preserve"> might be the bed where the lovers used to join, and then the </w:t>
      </w:r>
      <w:proofErr w:type="spellStart"/>
      <w:r>
        <w:rPr>
          <w:rFonts w:ascii="Gandhari Unicode" w:hAnsi="Gandhari Unicode"/>
          <w:i/>
          <w:lang w:val="en-GB"/>
        </w:rPr>
        <w:t>nekiḻ</w:t>
      </w:r>
      <w:proofErr w:type="spellEnd"/>
      <w:r>
        <w:rPr>
          <w:rFonts w:ascii="Gandhari Unicode" w:hAnsi="Gandhari Unicode"/>
          <w:i/>
          <w:lang w:val="en-GB"/>
        </w:rPr>
        <w:t xml:space="preserve"> </w:t>
      </w:r>
      <w:proofErr w:type="spellStart"/>
      <w:r>
        <w:rPr>
          <w:rFonts w:ascii="Gandhari Unicode" w:hAnsi="Gandhari Unicode"/>
          <w:i/>
          <w:lang w:val="en-GB"/>
        </w:rPr>
        <w:t>nūl</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could be read as a metonymic apposition for her. Otherwise </w:t>
      </w:r>
      <w:proofErr w:type="spellStart"/>
      <w:r>
        <w:rPr>
          <w:rFonts w:ascii="Gandhari Unicode" w:hAnsi="Gandhari Unicode"/>
          <w:i/>
          <w:iCs/>
          <w:lang w:val="en-GB"/>
        </w:rPr>
        <w:t>cēr</w:t>
      </w:r>
      <w:proofErr w:type="spellEnd"/>
      <w:r>
        <w:rPr>
          <w:rFonts w:ascii="Gandhari Unicode" w:hAnsi="Gandhari Unicode"/>
          <w:lang w:val="en-GB"/>
        </w:rPr>
        <w:t xml:space="preserve"> can simply be read </w:t>
      </w:r>
      <w:proofErr w:type="spellStart"/>
      <w:proofErr w:type="gramStart"/>
      <w:r>
        <w:rPr>
          <w:rFonts w:ascii="Gandhari Unicode" w:hAnsi="Gandhari Unicode"/>
          <w:lang w:val="en-GB"/>
        </w:rPr>
        <w:t>a</w:t>
      </w:r>
      <w:proofErr w:type="spellEnd"/>
      <w:r>
        <w:rPr>
          <w:rFonts w:ascii="Gandhari Unicode" w:hAnsi="Gandhari Unicode"/>
          <w:lang w:val="en-GB"/>
        </w:rPr>
        <w:t xml:space="preserve"> the</w:t>
      </w:r>
      <w:proofErr w:type="gramEnd"/>
      <w:r>
        <w:rPr>
          <w:rFonts w:ascii="Gandhari Unicode" w:hAnsi="Gandhari Unicode"/>
          <w:lang w:val="en-GB"/>
        </w:rPr>
        <w:t xml:space="preserve"> link between </w:t>
      </w:r>
      <w:proofErr w:type="spellStart"/>
      <w:r>
        <w:rPr>
          <w:rFonts w:ascii="Gandhari Unicode" w:hAnsi="Gandhari Unicode"/>
          <w:i/>
          <w:iCs/>
          <w:lang w:val="en-GB"/>
        </w:rPr>
        <w:t>pū</w:t>
      </w:r>
      <w:proofErr w:type="spellEnd"/>
      <w:r>
        <w:rPr>
          <w:rFonts w:ascii="Gandhari Unicode" w:hAnsi="Gandhari Unicode"/>
          <w:lang w:val="en-GB"/>
        </w:rPr>
        <w:t xml:space="preserve"> and </w:t>
      </w:r>
      <w:proofErr w:type="spellStart"/>
      <w:r>
        <w:rPr>
          <w:rFonts w:ascii="Gandhari Unicode" w:hAnsi="Gandhari Unicode"/>
          <w:i/>
          <w:iCs/>
          <w:lang w:val="en-GB"/>
        </w:rPr>
        <w:t>aṇai</w:t>
      </w:r>
      <w:proofErr w:type="spellEnd"/>
      <w:r>
        <w:rPr>
          <w:rFonts w:ascii="Gandhari Unicode" w:hAnsi="Gandhari Unicode"/>
          <w:lang w:val="en-GB"/>
        </w:rPr>
        <w:t>, a bed joined with flowers, although one would think a flower decoration on the bed would presuppose HIS presence.</w:t>
      </w:r>
    </w:p>
  </w:footnote>
  <w:footnote w:id="209">
    <w:p w14:paraId="4C78C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nekiḻ</w:t>
      </w:r>
      <w:proofErr w:type="spellEnd"/>
      <w:r>
        <w:rPr>
          <w:rFonts w:ascii="Gandhari Unicode" w:hAnsi="Gandhari Unicode"/>
          <w:i/>
          <w:lang w:val="en-GB"/>
        </w:rPr>
        <w:t xml:space="preserve"> </w:t>
      </w:r>
      <w:proofErr w:type="spellStart"/>
      <w:r>
        <w:rPr>
          <w:rFonts w:ascii="Gandhari Unicode" w:hAnsi="Gandhari Unicode"/>
          <w:i/>
          <w:lang w:val="en-GB"/>
        </w:rPr>
        <w:t>nūl</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meaning and relation of that phrase are not clear. It can be taken as a metaphor for her solitary wasting away (cf. KT 9). It can also </w:t>
      </w:r>
      <w:proofErr w:type="gramStart"/>
      <w:r>
        <w:rPr>
          <w:rFonts w:ascii="Gandhari Unicode" w:hAnsi="Gandhari Unicode"/>
          <w:lang w:val="en-GB"/>
        </w:rPr>
        <w:t>be connected with</w:t>
      </w:r>
      <w:proofErr w:type="gramEnd"/>
      <w:r>
        <w:rPr>
          <w:rFonts w:ascii="Gandhari Unicode" w:hAnsi="Gandhari Unicode"/>
          <w:lang w:val="en-GB"/>
        </w:rPr>
        <w:t xml:space="preserve"> </w:t>
      </w:r>
      <w:proofErr w:type="spellStart"/>
      <w:r>
        <w:rPr>
          <w:rFonts w:ascii="Gandhari Unicode" w:hAnsi="Gandhari Unicode"/>
          <w:i/>
          <w:lang w:val="en-GB"/>
        </w:rPr>
        <w:t>cēr</w:t>
      </w:r>
      <w:proofErr w:type="spellEnd"/>
      <w:r>
        <w:rPr>
          <w:rFonts w:ascii="Gandhari Unicode" w:hAnsi="Gandhari Unicode"/>
          <w:lang w:val="en-GB"/>
        </w:rPr>
        <w:t xml:space="preserve"> (thus T.V.G.): a bed "where flowers are joined on a thread, [now] wilting". This might refer to a/the flower garland with which SHE has adorned the bed expecting HIS return, and which now fades, just like herself.</w:t>
      </w:r>
    </w:p>
  </w:footnote>
  <w:footnote w:id="210">
    <w:p w14:paraId="4FEF36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basically the palm-leaf notation is ambiguous. It does not </w:t>
      </w:r>
      <w:proofErr w:type="gramStart"/>
      <w:r>
        <w:rPr>
          <w:rFonts w:ascii="Gandhari Unicode" w:hAnsi="Gandhari Unicode"/>
          <w:lang w:val="en-GB"/>
        </w:rPr>
        <w:t xml:space="preserve">distinguish  </w:t>
      </w:r>
      <w:proofErr w:type="spellStart"/>
      <w:r>
        <w:rPr>
          <w:rFonts w:ascii="Gandhari Unicode" w:hAnsi="Gandhari Unicode"/>
          <w:i/>
          <w:iCs/>
          <w:lang w:val="en-GB"/>
        </w:rPr>
        <w:t>iṉavaṇṭu</w:t>
      </w:r>
      <w:proofErr w:type="spellEnd"/>
      <w:proofErr w:type="gramEnd"/>
      <w:r>
        <w:rPr>
          <w:rFonts w:ascii="Gandhari Unicode" w:hAnsi="Gandhari Unicode"/>
          <w:lang w:val="en-GB"/>
        </w:rPr>
        <w:t xml:space="preserve"> and </w:t>
      </w:r>
      <w:proofErr w:type="spellStart"/>
      <w:r>
        <w:rPr>
          <w:rFonts w:ascii="Gandhari Unicode" w:hAnsi="Gandhari Unicode"/>
          <w:i/>
          <w:iCs/>
          <w:lang w:val="en-GB"/>
        </w:rPr>
        <w:t>iṉvaṇṭu</w:t>
      </w:r>
      <w:proofErr w:type="spellEnd"/>
      <w:r>
        <w:rPr>
          <w:rFonts w:ascii="Gandhari Unicode" w:hAnsi="Gandhari Unicode"/>
          <w:lang w:val="en-GB"/>
        </w:rPr>
        <w:t xml:space="preserve">. The same is true for </w:t>
      </w:r>
      <w:proofErr w:type="spellStart"/>
      <w:r>
        <w:rPr>
          <w:rFonts w:ascii="Gandhari Unicode" w:hAnsi="Gandhari Unicode"/>
          <w:i/>
          <w:iCs/>
          <w:lang w:val="en-GB"/>
        </w:rPr>
        <w:t>tuyil</w:t>
      </w:r>
      <w:proofErr w:type="spellEnd"/>
      <w:r>
        <w:rPr>
          <w:rFonts w:ascii="Gandhari Unicode" w:hAnsi="Gandhari Unicode"/>
          <w:i/>
          <w:iCs/>
          <w:lang w:val="en-GB"/>
        </w:rPr>
        <w:t xml:space="preserve"> </w:t>
      </w:r>
      <w:proofErr w:type="spellStart"/>
      <w:r>
        <w:rPr>
          <w:rFonts w:ascii="Gandhari Unicode" w:hAnsi="Gandhari Unicode"/>
          <w:i/>
          <w:iCs/>
          <w:lang w:val="en-GB"/>
        </w:rPr>
        <w:t>avar</w:t>
      </w:r>
      <w:proofErr w:type="spellEnd"/>
      <w:r>
        <w:rPr>
          <w:rFonts w:ascii="Gandhari Unicode" w:hAnsi="Gandhari Unicode"/>
          <w:i/>
          <w:iCs/>
          <w:lang w:val="en-GB"/>
        </w:rPr>
        <w:t>/</w:t>
      </w:r>
      <w:proofErr w:type="spellStart"/>
      <w:r>
        <w:rPr>
          <w:rFonts w:ascii="Gandhari Unicode" w:hAnsi="Gandhari Unicode"/>
          <w:i/>
          <w:iCs/>
          <w:lang w:val="en-GB"/>
        </w:rPr>
        <w:t>tuyil</w:t>
      </w:r>
      <w:proofErr w:type="spellEnd"/>
      <w:r>
        <w:rPr>
          <w:rFonts w:ascii="Gandhari Unicode" w:hAnsi="Gandhari Unicode"/>
          <w:i/>
          <w:iCs/>
          <w:lang w:val="en-GB"/>
        </w:rPr>
        <w:t xml:space="preserve"> </w:t>
      </w:r>
      <w:proofErr w:type="spellStart"/>
      <w:r>
        <w:rPr>
          <w:rFonts w:ascii="Gandhari Unicode" w:hAnsi="Gandhari Unicode"/>
          <w:i/>
          <w:iCs/>
          <w:lang w:val="en-GB"/>
        </w:rPr>
        <w:t>vara</w:t>
      </w:r>
      <w:proofErr w:type="spellEnd"/>
      <w:r>
        <w:rPr>
          <w:rFonts w:ascii="Gandhari Unicode" w:hAnsi="Gandhari Unicode"/>
          <w:lang w:val="en-GB"/>
        </w:rPr>
        <w:t xml:space="preserve"> in line 4.</w:t>
      </w:r>
    </w:p>
  </w:footnote>
  <w:footnote w:id="211">
    <w:p w14:paraId="270D5B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predicate </w:t>
      </w:r>
      <w:proofErr w:type="spellStart"/>
      <w:r>
        <w:rPr>
          <w:rFonts w:ascii="Gandhari Unicode" w:hAnsi="Gandhari Unicode"/>
          <w:i/>
          <w:lang w:val="en-GB"/>
        </w:rPr>
        <w:t>vārā</w:t>
      </w:r>
      <w:proofErr w:type="spellEnd"/>
      <w:r>
        <w:rPr>
          <w:rFonts w:ascii="Gandhari Unicode" w:hAnsi="Gandhari Unicode"/>
          <w:lang w:val="en-GB"/>
        </w:rPr>
        <w:t xml:space="preserve">, neg. n.sg., suggests an understanding of its subject </w:t>
      </w:r>
      <w:proofErr w:type="spellStart"/>
      <w:r>
        <w:rPr>
          <w:rFonts w:ascii="Gandhari Unicode" w:hAnsi="Gandhari Unicode"/>
          <w:i/>
          <w:lang w:val="en-GB"/>
        </w:rPr>
        <w:t>tūtu</w:t>
      </w:r>
      <w:proofErr w:type="spellEnd"/>
      <w:r>
        <w:rPr>
          <w:rFonts w:ascii="Gandhari Unicode" w:hAnsi="Gandhari Unicode"/>
          <w:lang w:val="en-GB"/>
        </w:rPr>
        <w:t xml:space="preserve"> not as a "messenger" (as it frequently is) but as the inanimate "message", which is equally possible. The variant </w:t>
      </w:r>
      <w:proofErr w:type="spellStart"/>
      <w:r>
        <w:rPr>
          <w:rFonts w:ascii="Gandhari Unicode" w:hAnsi="Gandhari Unicode"/>
          <w:i/>
          <w:lang w:val="en-GB"/>
        </w:rPr>
        <w:t>vārār</w:t>
      </w:r>
      <w:proofErr w:type="spellEnd"/>
      <w:r>
        <w:rPr>
          <w:rFonts w:ascii="Gandhari Unicode" w:hAnsi="Gandhari Unicode"/>
          <w:lang w:val="en-GB"/>
        </w:rPr>
        <w:t xml:space="preserve"> reflects uneasiness with that construction: in the given context </w:t>
      </w:r>
      <w:proofErr w:type="spellStart"/>
      <w:r>
        <w:rPr>
          <w:rFonts w:ascii="Gandhari Unicode" w:hAnsi="Gandhari Unicode"/>
          <w:i/>
          <w:lang w:val="en-GB"/>
        </w:rPr>
        <w:t>tūtu</w:t>
      </w:r>
      <w:proofErr w:type="spellEnd"/>
      <w:r>
        <w:rPr>
          <w:rFonts w:ascii="Gandhari Unicode" w:hAnsi="Gandhari Unicode"/>
          <w:lang w:val="en-GB"/>
        </w:rPr>
        <w:t xml:space="preserve"> is expected to be a person, and </w:t>
      </w:r>
      <w:proofErr w:type="spellStart"/>
      <w:r>
        <w:rPr>
          <w:rFonts w:ascii="Gandhari Unicode" w:hAnsi="Gandhari Unicode"/>
          <w:i/>
          <w:lang w:val="en-GB"/>
        </w:rPr>
        <w:t>vārā</w:t>
      </w:r>
      <w:proofErr w:type="spellEnd"/>
      <w:r>
        <w:rPr>
          <w:rFonts w:ascii="Gandhari Unicode" w:hAnsi="Gandhari Unicode"/>
          <w:lang w:val="en-GB"/>
        </w:rPr>
        <w:t xml:space="preserve"> has been changed into </w:t>
      </w:r>
      <w:proofErr w:type="spellStart"/>
      <w:r>
        <w:rPr>
          <w:rFonts w:ascii="Gandhari Unicode" w:hAnsi="Gandhari Unicode"/>
          <w:i/>
          <w:lang w:val="en-GB"/>
        </w:rPr>
        <w:t>vārār</w:t>
      </w:r>
      <w:proofErr w:type="spellEnd"/>
      <w:r>
        <w:rPr>
          <w:rFonts w:ascii="Gandhari Unicode" w:hAnsi="Gandhari Unicode"/>
          <w:lang w:val="en-GB"/>
        </w:rPr>
        <w:t xml:space="preserve">. T.V.G., for his part, takes </w:t>
      </w:r>
      <w:proofErr w:type="spellStart"/>
      <w:r>
        <w:rPr>
          <w:rFonts w:ascii="Gandhari Unicode" w:hAnsi="Gandhari Unicode"/>
          <w:i/>
          <w:lang w:val="en-GB"/>
        </w:rPr>
        <w:t>tūtu</w:t>
      </w:r>
      <w:proofErr w:type="spellEnd"/>
      <w:r>
        <w:rPr>
          <w:rFonts w:ascii="Gandhari Unicode" w:hAnsi="Gandhari Unicode"/>
          <w:lang w:val="en-GB"/>
        </w:rPr>
        <w:t xml:space="preserve"> to be an </w:t>
      </w:r>
      <w:proofErr w:type="spellStart"/>
      <w:r>
        <w:rPr>
          <w:rFonts w:ascii="Gandhari Unicode" w:hAnsi="Gandhari Unicode"/>
          <w:i/>
          <w:lang w:val="en-GB"/>
        </w:rPr>
        <w:t>aḵtiṇai</w:t>
      </w:r>
      <w:proofErr w:type="spellEnd"/>
      <w:r>
        <w:rPr>
          <w:rFonts w:ascii="Gandhari Unicode" w:hAnsi="Gandhari Unicode"/>
          <w:lang w:val="en-GB"/>
        </w:rPr>
        <w:t xml:space="preserve"> (low-class) noun with an </w:t>
      </w:r>
      <w:proofErr w:type="spellStart"/>
      <w:r>
        <w:rPr>
          <w:rFonts w:ascii="Gandhari Unicode" w:hAnsi="Gandhari Unicode"/>
          <w:i/>
          <w:lang w:val="en-GB"/>
        </w:rPr>
        <w:t>uyartiṇai</w:t>
      </w:r>
      <w:proofErr w:type="spellEnd"/>
      <w:r>
        <w:rPr>
          <w:rFonts w:ascii="Gandhari Unicode" w:hAnsi="Gandhari Unicode"/>
          <w:lang w:val="en-GB"/>
        </w:rPr>
        <w:t xml:space="preserve"> (high-class) meaning. Incidentally the validity of such an interpretation is hard to verify. In most passages in the old anthologies where </w:t>
      </w:r>
      <w:proofErr w:type="spellStart"/>
      <w:r>
        <w:rPr>
          <w:rFonts w:ascii="Gandhari Unicode" w:hAnsi="Gandhari Unicode"/>
          <w:i/>
          <w:lang w:val="en-GB"/>
        </w:rPr>
        <w:t>tūtu</w:t>
      </w:r>
      <w:proofErr w:type="spellEnd"/>
      <w:r>
        <w:rPr>
          <w:rFonts w:ascii="Gandhari Unicode" w:hAnsi="Gandhari Unicode"/>
          <w:lang w:val="en-GB"/>
        </w:rPr>
        <w:t xml:space="preserve"> is used as subject of a n.pl. verb it clearly refers to insentient beings like flowers becoming messengers. There is just one passage (AN 244.11 </w:t>
      </w:r>
      <w:proofErr w:type="spellStart"/>
      <w:r>
        <w:rPr>
          <w:rFonts w:ascii="Gandhari Unicode" w:hAnsi="Gandhari Unicode"/>
          <w:i/>
          <w:lang w:val="en-GB"/>
        </w:rPr>
        <w:t>pāṇaṉ</w:t>
      </w:r>
      <w:proofErr w:type="spellEnd"/>
      <w:r>
        <w:rPr>
          <w:rFonts w:ascii="Gandhari Unicode" w:hAnsi="Gandhari Unicode"/>
          <w:i/>
          <w:lang w:val="en-GB"/>
        </w:rPr>
        <w:t xml:space="preserve"> </w:t>
      </w:r>
      <w:proofErr w:type="spellStart"/>
      <w:r>
        <w:rPr>
          <w:rFonts w:ascii="Gandhari Unicode" w:hAnsi="Gandhari Unicode"/>
          <w:i/>
          <w:lang w:val="en-GB"/>
        </w:rPr>
        <w:t>vantaṉaṉ</w:t>
      </w:r>
      <w:proofErr w:type="spellEnd"/>
      <w:r>
        <w:rPr>
          <w:rFonts w:ascii="Gandhari Unicode" w:hAnsi="Gandhari Unicode"/>
          <w:i/>
          <w:lang w:val="en-GB"/>
        </w:rPr>
        <w:t xml:space="preserve"> </w:t>
      </w:r>
      <w:proofErr w:type="spellStart"/>
      <w:r>
        <w:rPr>
          <w:rFonts w:ascii="Gandhari Unicode" w:hAnsi="Gandhari Unicode"/>
          <w:i/>
          <w:lang w:val="en-GB"/>
        </w:rPr>
        <w:t>tūtē</w:t>
      </w:r>
      <w:proofErr w:type="spellEnd"/>
      <w:r>
        <w:rPr>
          <w:rFonts w:ascii="Gandhari Unicode" w:hAnsi="Gandhari Unicode"/>
          <w:lang w:val="en-GB"/>
        </w:rPr>
        <w:t xml:space="preserve">) where the verb is m. sg., but here one could argue that this is because of the masculine noun </w:t>
      </w:r>
      <w:proofErr w:type="spellStart"/>
      <w:r>
        <w:rPr>
          <w:rFonts w:ascii="Gandhari Unicode" w:hAnsi="Gandhari Unicode"/>
          <w:i/>
          <w:lang w:val="en-GB"/>
        </w:rPr>
        <w:t>pāṇaṉ</w:t>
      </w:r>
      <w:proofErr w:type="spellEnd"/>
      <w:r>
        <w:rPr>
          <w:rFonts w:ascii="Gandhari Unicode" w:hAnsi="Gandhari Unicode"/>
          <w:lang w:val="en-GB"/>
        </w:rPr>
        <w:t>.</w:t>
      </w:r>
    </w:p>
  </w:footnote>
  <w:footnote w:id="212">
    <w:p w14:paraId="46793D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eytiṉar</w:t>
      </w:r>
      <w:proofErr w:type="spellEnd"/>
      <w:r>
        <w:rPr>
          <w:rFonts w:ascii="Gandhari Unicode" w:hAnsi="Gandhari Unicode"/>
          <w:lang w:val="en-GB"/>
        </w:rPr>
        <w:t>: the p.a. can be explained here as the use of the p.a. for something lying immediately ahead, as taught in Tol. Col. 241.</w:t>
      </w:r>
    </w:p>
  </w:footnote>
  <w:footnote w:id="213">
    <w:p w14:paraId="342682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Lines 4 + 5 could also be read as independent sentences (thus </w:t>
      </w:r>
      <w:proofErr w:type="spellStart"/>
      <w:r>
        <w:rPr>
          <w:rFonts w:ascii="Gandhari Unicode" w:hAnsi="Gandhari Unicode"/>
          <w:lang w:val="en-GB"/>
        </w:rPr>
        <w:t>Cām</w:t>
      </w:r>
      <w:proofErr w:type="spellEnd"/>
      <w:r>
        <w:rPr>
          <w:rFonts w:ascii="Gandhari Unicode" w:hAnsi="Gandhari Unicode"/>
          <w:lang w:val="en-GB"/>
        </w:rPr>
        <w:t xml:space="preserve">.), but better might be a sequence of appositions containing HER complaint about HIS behaviour. He has left her to make wealth and does not think (this a reminiscence of their common nights) of her hair. Line 4, then, might be understood as reminiscence on her part of the even more distant past: when they still were </w:t>
      </w:r>
      <w:proofErr w:type="gramStart"/>
      <w:r>
        <w:rPr>
          <w:rFonts w:ascii="Gandhari Unicode" w:hAnsi="Gandhari Unicode"/>
          <w:lang w:val="en-GB"/>
        </w:rPr>
        <w:t>together</w:t>
      </w:r>
      <w:proofErr w:type="gramEnd"/>
      <w:r>
        <w:rPr>
          <w:rFonts w:ascii="Gandhari Unicode" w:hAnsi="Gandhari Unicode"/>
          <w:lang w:val="en-GB"/>
        </w:rPr>
        <w:t xml:space="preserve"> he did not think of sleeping.</w:t>
      </w:r>
    </w:p>
  </w:footnote>
  <w:footnote w:id="214">
    <w:p w14:paraId="447566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there is reason to suppose that </w:t>
      </w:r>
      <w:proofErr w:type="spellStart"/>
      <w:r>
        <w:rPr>
          <w:rFonts w:ascii="Gandhari Unicode" w:hAnsi="Gandhari Unicode"/>
          <w:i/>
          <w:iCs/>
          <w:lang w:val="en-GB"/>
        </w:rPr>
        <w:t>kaṇṭaṉar</w:t>
      </w:r>
      <w:proofErr w:type="spellEnd"/>
      <w:r>
        <w:rPr>
          <w:rFonts w:ascii="Gandhari Unicode" w:hAnsi="Gandhari Unicode"/>
          <w:lang w:val="en-GB"/>
        </w:rPr>
        <w:t xml:space="preserve">, only attested as a correction in C2, is </w:t>
      </w:r>
      <w:proofErr w:type="gramStart"/>
      <w:r>
        <w:rPr>
          <w:rFonts w:ascii="Gandhari Unicode" w:hAnsi="Gandhari Unicode"/>
          <w:lang w:val="en-GB"/>
        </w:rPr>
        <w:t>a</w:t>
      </w:r>
      <w:proofErr w:type="gramEnd"/>
      <w:r>
        <w:rPr>
          <w:rFonts w:ascii="Gandhari Unicode" w:hAnsi="Gandhari Unicode"/>
          <w:lang w:val="en-GB"/>
        </w:rPr>
        <w:t xml:space="preserve"> emendation common to EA and </w:t>
      </w:r>
      <w:proofErr w:type="spellStart"/>
      <w:r>
        <w:rPr>
          <w:rFonts w:ascii="Gandhari Unicode" w:hAnsi="Gandhari Unicode"/>
          <w:lang w:val="en-GB"/>
        </w:rPr>
        <w:t>Cām</w:t>
      </w:r>
      <w:proofErr w:type="spellEnd"/>
      <w:r>
        <w:rPr>
          <w:rFonts w:ascii="Gandhari Unicode" w:hAnsi="Gandhari Unicode"/>
          <w:lang w:val="en-GB"/>
        </w:rPr>
        <w:t xml:space="preserve">., in accordance with the </w:t>
      </w:r>
      <w:proofErr w:type="spellStart"/>
      <w:r>
        <w:rPr>
          <w:rFonts w:ascii="Gandhari Unicode" w:hAnsi="Gandhari Unicode"/>
          <w:lang w:val="en-GB"/>
        </w:rPr>
        <w:t>topos</w:t>
      </w:r>
      <w:proofErr w:type="spellEnd"/>
      <w:r>
        <w:rPr>
          <w:rFonts w:ascii="Gandhari Unicode" w:hAnsi="Gandhari Unicode"/>
          <w:lang w:val="en-GB"/>
        </w:rPr>
        <w:t>: the question is whether HE on his way sees the animals full of care for each other and is thus induced to return home, and not whether they see him (</w:t>
      </w:r>
      <w:proofErr w:type="spellStart"/>
      <w:r>
        <w:rPr>
          <w:rFonts w:ascii="Gandhari Unicode" w:hAnsi="Gandhari Unicode"/>
          <w:i/>
          <w:iCs/>
          <w:lang w:val="en-GB"/>
        </w:rPr>
        <w:t>kaṇṭaṉa</w:t>
      </w:r>
      <w:proofErr w:type="spellEnd"/>
      <w:r>
        <w:rPr>
          <w:rFonts w:ascii="Gandhari Unicode" w:hAnsi="Gandhari Unicode"/>
          <w:lang w:val="en-GB"/>
        </w:rPr>
        <w:t>).</w:t>
      </w:r>
    </w:p>
  </w:footnote>
  <w:footnote w:id="215">
    <w:p w14:paraId="66F8FF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preferable to read a </w:t>
      </w:r>
      <w:proofErr w:type="spellStart"/>
      <w:r>
        <w:rPr>
          <w:rFonts w:ascii="Gandhari Unicode" w:hAnsi="Gandhari Unicode"/>
          <w:i/>
          <w:iCs/>
          <w:lang w:val="en-GB"/>
        </w:rPr>
        <w:t>peyareccam</w:t>
      </w:r>
      <w:proofErr w:type="spellEnd"/>
      <w:r>
        <w:rPr>
          <w:rFonts w:ascii="Gandhari Unicode" w:hAnsi="Gandhari Unicode"/>
          <w:lang w:val="en-GB"/>
        </w:rPr>
        <w:t xml:space="preserve"> </w:t>
      </w:r>
      <w:proofErr w:type="spellStart"/>
      <w:r>
        <w:rPr>
          <w:rFonts w:ascii="Gandhari Unicode" w:hAnsi="Gandhari Unicode"/>
          <w:i/>
          <w:iCs/>
          <w:lang w:val="en-GB"/>
        </w:rPr>
        <w:t>vēm</w:t>
      </w:r>
      <w:proofErr w:type="spellEnd"/>
      <w:r>
        <w:rPr>
          <w:rFonts w:ascii="Gandhari Unicode" w:hAnsi="Gandhari Unicode"/>
          <w:lang w:val="en-GB"/>
        </w:rPr>
        <w:t xml:space="preserve"> instead of a mere adjective </w:t>
      </w:r>
      <w:proofErr w:type="spellStart"/>
      <w:r>
        <w:rPr>
          <w:rFonts w:ascii="Gandhari Unicode" w:hAnsi="Gandhari Unicode"/>
          <w:i/>
          <w:iCs/>
          <w:lang w:val="en-GB"/>
        </w:rPr>
        <w:t>vem</w:t>
      </w:r>
      <w:proofErr w:type="spellEnd"/>
      <w:r>
        <w:rPr>
          <w:rFonts w:ascii="Gandhari Unicode" w:hAnsi="Gandhari Unicode"/>
          <w:lang w:val="en-GB"/>
        </w:rPr>
        <w:t xml:space="preserve">, because </w:t>
      </w:r>
      <w:proofErr w:type="spellStart"/>
      <w:r>
        <w:rPr>
          <w:rFonts w:ascii="Gandhari Unicode" w:hAnsi="Gandhari Unicode"/>
          <w:i/>
          <w:iCs/>
          <w:lang w:val="en-GB"/>
        </w:rPr>
        <w:t>nām</w:t>
      </w:r>
      <w:proofErr w:type="spellEnd"/>
      <w:r>
        <w:rPr>
          <w:rFonts w:ascii="Gandhari Unicode" w:hAnsi="Gandhari Unicode"/>
          <w:lang w:val="en-GB"/>
        </w:rPr>
        <w:t>, nominative, rather requires a verbal complement. I already made the same suggestion for the identical formulaic line in NA 186.10. This emendation does not entail a change of the transmitted text but just a different interpretation of the same grapheme.</w:t>
      </w:r>
    </w:p>
  </w:footnote>
  <w:footnote w:id="216">
    <w:p w14:paraId="797F5C1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kaṇṭaṉar</w:t>
      </w:r>
      <w:proofErr w:type="spellEnd"/>
      <w:r>
        <w:rPr>
          <w:rFonts w:ascii="Gandhari Unicode" w:hAnsi="Gandhari Unicode"/>
          <w:lang w:val="en-GB"/>
        </w:rPr>
        <w:t xml:space="preserve">: for this special use of the p.a. Srin. proposes the designation fictive </w:t>
      </w:r>
      <w:proofErr w:type="spellStart"/>
      <w:r>
        <w:rPr>
          <w:rFonts w:ascii="Gandhari Unicode" w:hAnsi="Gandhari Unicode"/>
          <w:lang w:val="en-GB"/>
        </w:rPr>
        <w:t>preterite</w:t>
      </w:r>
      <w:proofErr w:type="spellEnd"/>
      <w:r>
        <w:rPr>
          <w:rFonts w:ascii="Gandhari Unicode" w:hAnsi="Gandhari Unicode"/>
          <w:lang w:val="en-GB"/>
        </w:rPr>
        <w:t>.</w:t>
      </w:r>
    </w:p>
  </w:footnote>
  <w:footnote w:id="217">
    <w:p w14:paraId="25FE0B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exact syntax is hard to explain as it is once more totally unmarked. The point seems to be that the tree is still strong and healthy (not hollow), but that the elephant out of care for his family uses all its strength to bend it.</w:t>
      </w:r>
    </w:p>
  </w:footnote>
  <w:footnote w:id="218">
    <w:p w14:paraId="1E0ADE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iṟīiya</w:t>
      </w:r>
      <w:proofErr w:type="spellEnd"/>
      <w:r>
        <w:rPr>
          <w:rFonts w:ascii="Gandhari Unicode" w:hAnsi="Gandhari Unicode"/>
          <w:lang w:val="en-GB"/>
        </w:rPr>
        <w:t xml:space="preserve"> can be both inf. to DEDR 520 </w:t>
      </w:r>
      <w:proofErr w:type="spellStart"/>
      <w:r>
        <w:rPr>
          <w:rFonts w:ascii="Gandhari Unicode" w:hAnsi="Gandhari Unicode"/>
          <w:i/>
          <w:lang w:val="en-GB"/>
        </w:rPr>
        <w:t>iṟu-tal</w:t>
      </w:r>
      <w:proofErr w:type="spellEnd"/>
      <w:r>
        <w:rPr>
          <w:rFonts w:ascii="Gandhari Unicode" w:hAnsi="Gandhari Unicode"/>
          <w:lang w:val="en-GB"/>
        </w:rPr>
        <w:t xml:space="preserve"> "to break" or to DEDR 521 </w:t>
      </w:r>
      <w:proofErr w:type="spellStart"/>
      <w:r>
        <w:rPr>
          <w:rFonts w:ascii="Gandhari Unicode" w:hAnsi="Gandhari Unicode"/>
          <w:i/>
          <w:lang w:val="en-GB"/>
        </w:rPr>
        <w:t>iṟu-tal</w:t>
      </w:r>
      <w:proofErr w:type="spellEnd"/>
      <w:r>
        <w:rPr>
          <w:rFonts w:ascii="Gandhari Unicode" w:hAnsi="Gandhari Unicode"/>
          <w:lang w:val="en-GB"/>
        </w:rPr>
        <w:t xml:space="preserve"> "to pay", one probably the "official version", the other her private opinion on the matter.</w:t>
      </w:r>
    </w:p>
  </w:footnote>
  <w:footnote w:id="219">
    <w:p w14:paraId="21FFE6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.'s reading </w:t>
      </w:r>
      <w:proofErr w:type="spellStart"/>
      <w:r>
        <w:rPr>
          <w:rFonts w:ascii="Gandhari Unicode" w:hAnsi="Gandhari Unicode"/>
          <w:i/>
          <w:iCs/>
          <w:lang w:val="en-GB"/>
        </w:rPr>
        <w:t>aḻutal</w:t>
      </w:r>
      <w:proofErr w:type="spellEnd"/>
      <w:r>
        <w:rPr>
          <w:rFonts w:ascii="Gandhari Unicode" w:hAnsi="Gandhari Unicode"/>
          <w:lang w:val="en-GB"/>
        </w:rPr>
        <w:t xml:space="preserve"> seems a more direct way of expression, in connection with </w:t>
      </w:r>
      <w:proofErr w:type="spellStart"/>
      <w:r>
        <w:rPr>
          <w:rFonts w:ascii="Gandhari Unicode" w:hAnsi="Gandhari Unicode"/>
          <w:i/>
          <w:iCs/>
          <w:lang w:val="en-GB"/>
        </w:rPr>
        <w:t>nīr</w:t>
      </w:r>
      <w:proofErr w:type="spellEnd"/>
      <w:r>
        <w:rPr>
          <w:rFonts w:ascii="Gandhari Unicode" w:hAnsi="Gandhari Unicode"/>
          <w:lang w:val="en-GB"/>
        </w:rPr>
        <w:t xml:space="preserve"> referring to tears, but the variant transmitted by all three manuscript strands is by no means incomprehensible; </w:t>
      </w:r>
      <w:proofErr w:type="spellStart"/>
      <w:r>
        <w:rPr>
          <w:rFonts w:ascii="Gandhari Unicode" w:hAnsi="Gandhari Unicode"/>
          <w:i/>
          <w:iCs/>
          <w:lang w:val="en-GB"/>
        </w:rPr>
        <w:t>aḻital</w:t>
      </w:r>
      <w:proofErr w:type="spellEnd"/>
      <w:r>
        <w:rPr>
          <w:rFonts w:ascii="Gandhari Unicode" w:hAnsi="Gandhari Unicode"/>
          <w:lang w:val="en-GB"/>
        </w:rPr>
        <w:t xml:space="preserve"> as an emotional state is certainly associated with crying too.</w:t>
      </w:r>
    </w:p>
  </w:footnote>
  <w:footnote w:id="220">
    <w:p w14:paraId="714AE4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terivai</w:t>
      </w:r>
      <w:proofErr w:type="spellEnd"/>
      <w:r>
        <w:rPr>
          <w:rFonts w:ascii="Gandhari Unicode" w:hAnsi="Gandhari Unicode"/>
          <w:lang w:val="en-GB"/>
        </w:rPr>
        <w:t xml:space="preserve"> is, according to the TL a woman between 25 and 32, which presumably must mean a married woman. T.V.G., however, denies the age implication and takes it just as "woman".</w:t>
      </w:r>
    </w:p>
  </w:footnote>
  <w:footnote w:id="221">
    <w:p w14:paraId="613074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piṉ-paṭa</w:t>
      </w:r>
      <w:proofErr w:type="spellEnd"/>
      <w:r>
        <w:rPr>
          <w:rFonts w:ascii="Gandhari Unicode" w:hAnsi="Gandhari Unicode"/>
          <w:lang w:val="en-GB"/>
        </w:rPr>
        <w:t xml:space="preserve"> can be understood as a variant spelling of </w:t>
      </w:r>
      <w:proofErr w:type="spellStart"/>
      <w:r>
        <w:rPr>
          <w:rFonts w:ascii="Gandhari Unicode" w:hAnsi="Gandhari Unicode"/>
          <w:i/>
          <w:iCs/>
          <w:lang w:val="en-GB"/>
        </w:rPr>
        <w:t>piṟpaṭu</w:t>
      </w:r>
      <w:proofErr w:type="spellEnd"/>
      <w:r>
        <w:rPr>
          <w:rFonts w:ascii="Gandhari Unicode" w:hAnsi="Gandhari Unicode"/>
          <w:lang w:val="en-GB"/>
        </w:rPr>
        <w:t>, which is rendered in the TL as “to be behind, in time or place”. The infinitive, then, can be taken as an adverbial form.</w:t>
      </w:r>
    </w:p>
  </w:footnote>
  <w:footnote w:id="222">
    <w:p w14:paraId="1AF373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w:t>
      </w:r>
      <w:proofErr w:type="spellStart"/>
      <w:r>
        <w:rPr>
          <w:rFonts w:ascii="Gandhari Unicode" w:hAnsi="Gandhari Unicode"/>
          <w:i/>
          <w:lang w:val="en-GB"/>
        </w:rPr>
        <w:t>māṉ-ēṟu</w:t>
      </w:r>
      <w:proofErr w:type="spellEnd"/>
      <w:r>
        <w:rPr>
          <w:rFonts w:ascii="Gandhari Unicode" w:hAnsi="Gandhari Unicode"/>
          <w:lang w:val="en-GB"/>
        </w:rPr>
        <w:t>, a double-designation of the male animal?</w:t>
      </w:r>
    </w:p>
  </w:footnote>
  <w:footnote w:id="223">
    <w:p w14:paraId="0890A3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piṇi</w:t>
      </w:r>
      <w:proofErr w:type="spellEnd"/>
      <w:r>
        <w:rPr>
          <w:rFonts w:ascii="Gandhari Unicode" w:hAnsi="Gandhari Unicode"/>
          <w:i/>
          <w:lang w:val="en-GB"/>
        </w:rPr>
        <w:t xml:space="preserve"> </w:t>
      </w:r>
      <w:proofErr w:type="spellStart"/>
      <w:r>
        <w:rPr>
          <w:rFonts w:ascii="Gandhari Unicode" w:hAnsi="Gandhari Unicode"/>
          <w:i/>
          <w:lang w:val="en-GB"/>
        </w:rPr>
        <w:t>kāl</w:t>
      </w:r>
      <w:proofErr w:type="spellEnd"/>
      <w:r>
        <w:rPr>
          <w:rFonts w:ascii="Gandhari Unicode" w:hAnsi="Gandhari Unicode"/>
          <w:i/>
          <w:lang w:val="en-GB"/>
        </w:rPr>
        <w:t xml:space="preserve"> </w:t>
      </w:r>
      <w:proofErr w:type="spellStart"/>
      <w:r>
        <w:rPr>
          <w:rFonts w:ascii="Gandhari Unicode" w:hAnsi="Gandhari Unicode"/>
          <w:i/>
          <w:lang w:val="en-GB"/>
        </w:rPr>
        <w:t>meṉ</w:t>
      </w:r>
      <w:proofErr w:type="spellEnd"/>
      <w:r>
        <w:rPr>
          <w:rFonts w:ascii="Gandhari Unicode" w:hAnsi="Gandhari Unicode"/>
          <w:i/>
          <w:lang w:val="en-GB"/>
        </w:rPr>
        <w:t xml:space="preserve"> </w:t>
      </w:r>
      <w:proofErr w:type="spellStart"/>
      <w:r>
        <w:rPr>
          <w:rFonts w:ascii="Gandhari Unicode" w:hAnsi="Gandhari Unicode"/>
          <w:i/>
          <w:lang w:val="en-GB"/>
        </w:rPr>
        <w:t>kompu</w:t>
      </w:r>
      <w:proofErr w:type="spellEnd"/>
      <w:r>
        <w:rPr>
          <w:rFonts w:ascii="Gandhari Unicode" w:hAnsi="Gandhari Unicode"/>
          <w:lang w:val="en-GB"/>
        </w:rPr>
        <w:t xml:space="preserve">? This description of the </w:t>
      </w:r>
      <w:proofErr w:type="spellStart"/>
      <w:r>
        <w:rPr>
          <w:rFonts w:ascii="Gandhari Unicode" w:hAnsi="Gandhari Unicode"/>
          <w:lang w:val="en-GB"/>
        </w:rPr>
        <w:t>Aṟukai</w:t>
      </w:r>
      <w:proofErr w:type="spellEnd"/>
      <w:r>
        <w:rPr>
          <w:rFonts w:ascii="Gandhari Unicode" w:hAnsi="Gandhari Unicode"/>
          <w:lang w:val="en-GB"/>
        </w:rPr>
        <w:t xml:space="preserve"> is difficult. Is it a creeper (</w:t>
      </w:r>
      <w:proofErr w:type="spellStart"/>
      <w:r>
        <w:rPr>
          <w:rFonts w:ascii="Gandhari Unicode" w:hAnsi="Gandhari Unicode"/>
          <w:i/>
          <w:lang w:val="en-GB"/>
        </w:rPr>
        <w:t>koṭi</w:t>
      </w:r>
      <w:proofErr w:type="spellEnd"/>
      <w:r>
        <w:rPr>
          <w:rFonts w:ascii="Gandhari Unicode" w:hAnsi="Gandhari Unicode"/>
          <w:lang w:val="en-GB"/>
        </w:rPr>
        <w:t xml:space="preserve">), a grass (TL; </w:t>
      </w:r>
      <w:proofErr w:type="spellStart"/>
      <w:r>
        <w:rPr>
          <w:rFonts w:ascii="Gandhari Unicode" w:hAnsi="Gandhari Unicode"/>
          <w:i/>
          <w:lang w:val="en-GB"/>
        </w:rPr>
        <w:t>kāl</w:t>
      </w:r>
      <w:proofErr w:type="spellEnd"/>
      <w:r>
        <w:rPr>
          <w:rFonts w:ascii="Gandhari Unicode" w:hAnsi="Gandhari Unicode"/>
          <w:lang w:val="en-GB"/>
        </w:rPr>
        <w:t>) or a shrub with twigs (</w:t>
      </w:r>
      <w:proofErr w:type="spellStart"/>
      <w:r>
        <w:rPr>
          <w:rFonts w:ascii="Gandhari Unicode" w:hAnsi="Gandhari Unicode"/>
          <w:i/>
          <w:lang w:val="en-GB"/>
        </w:rPr>
        <w:t>kompu</w:t>
      </w:r>
      <w:proofErr w:type="spellEnd"/>
      <w:r>
        <w:rPr>
          <w:rFonts w:ascii="Gandhari Unicode" w:hAnsi="Gandhari Unicode"/>
          <w:lang w:val="en-GB"/>
        </w:rPr>
        <w:t>)? T.V.G. explains that it has soft twigs, but that its stems are firmly rooted in the ground so that it is hard to pluck.</w:t>
      </w:r>
    </w:p>
  </w:footnote>
  <w:footnote w:id="224">
    <w:p w14:paraId="2FDA0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the rain drops, thus specifying the time of his proposed return as the rainy season (cf. KT 104.2). T.V.G., however, wants to take it as part of the description of the </w:t>
      </w:r>
      <w:proofErr w:type="spellStart"/>
      <w:r>
        <w:rPr>
          <w:rFonts w:ascii="Gandhari Unicode" w:hAnsi="Gandhari Unicode"/>
          <w:lang w:val="en-GB"/>
        </w:rPr>
        <w:t>Aṟukai</w:t>
      </w:r>
      <w:proofErr w:type="spellEnd"/>
      <w:r>
        <w:rPr>
          <w:rFonts w:ascii="Gandhari Unicode" w:hAnsi="Gandhari Unicode"/>
          <w:lang w:val="en-GB"/>
        </w:rPr>
        <w:t xml:space="preserve"> grass itself, which is supposed to be dark green/blue: "as if sapphires had been spread".</w:t>
      </w:r>
    </w:p>
  </w:footnote>
  <w:footnote w:id="225">
    <w:p w14:paraId="5AF705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vilaṅku</w:t>
      </w:r>
      <w:proofErr w:type="spellEnd"/>
      <w:r>
        <w:rPr>
          <w:rFonts w:ascii="Gandhari Unicode" w:hAnsi="Gandhari Unicode"/>
          <w:lang w:val="en-GB"/>
        </w:rPr>
        <w:t>: T.V.G. thinks that the eyes of the formerly happy woman are "crying, for a change", but I think it is better to take this literally and fitting the image of hyperbole: the water cried by the woman is so much that it can be called "transverse", like elsewhere the mountains (cf. KT 134.7, 144.7, 262.6).</w:t>
      </w:r>
    </w:p>
  </w:footnote>
  <w:footnote w:id="226">
    <w:p w14:paraId="519583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pakai</w:t>
      </w:r>
      <w:proofErr w:type="spellEnd"/>
      <w:r>
        <w:rPr>
          <w:rFonts w:ascii="Gandhari Unicode" w:hAnsi="Gandhari Unicode"/>
          <w:lang w:val="en-GB"/>
        </w:rPr>
        <w:t xml:space="preserve">: here "enemy" is apt, not "enmity"; cf. </w:t>
      </w:r>
      <w:proofErr w:type="spellStart"/>
      <w:r>
        <w:rPr>
          <w:rFonts w:ascii="Gandhari Unicode" w:hAnsi="Gandhari Unicode"/>
          <w:i/>
          <w:lang w:val="en-GB"/>
        </w:rPr>
        <w:t>tūtu</w:t>
      </w:r>
      <w:proofErr w:type="spellEnd"/>
      <w:r>
        <w:rPr>
          <w:rFonts w:ascii="Gandhari Unicode" w:hAnsi="Gandhari Unicode"/>
          <w:i/>
          <w:lang w:val="en-GB"/>
        </w:rPr>
        <w:t>,</w:t>
      </w:r>
      <w:r>
        <w:rPr>
          <w:rFonts w:ascii="Gandhari Unicode" w:hAnsi="Gandhari Unicode"/>
          <w:lang w:val="en-GB"/>
        </w:rPr>
        <w:t xml:space="preserve"> which may mean "messenger" or "message".</w:t>
      </w:r>
    </w:p>
  </w:footnote>
  <w:footnote w:id="227">
    <w:p w14:paraId="6FE46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ār</w:t>
      </w:r>
      <w:proofErr w:type="spellEnd"/>
      <w:r>
        <w:rPr>
          <w:rFonts w:ascii="Gandhari Unicode" w:hAnsi="Gandhari Unicode"/>
          <w:i/>
          <w:lang w:val="en-GB"/>
        </w:rPr>
        <w:t xml:space="preserve"> kali</w:t>
      </w:r>
      <w:r>
        <w:rPr>
          <w:rFonts w:ascii="Gandhari Unicode" w:hAnsi="Gandhari Unicode"/>
          <w:lang w:val="en-GB"/>
        </w:rPr>
        <w:t xml:space="preserve">: here the formulaic epithet is problematic (cf. note on KT 155.1). How can a mountain be noisy? Bustling with life, in a figurative sense, might be conceivable. Or is it the </w:t>
      </w:r>
      <w:proofErr w:type="spellStart"/>
      <w:r>
        <w:rPr>
          <w:rFonts w:ascii="Gandhari Unicode" w:hAnsi="Gandhari Unicode"/>
          <w:i/>
          <w:lang w:val="en-GB"/>
        </w:rPr>
        <w:t>veṟpaṉ</w:t>
      </w:r>
      <w:proofErr w:type="spellEnd"/>
      <w:r>
        <w:rPr>
          <w:rFonts w:ascii="Gandhari Unicode" w:hAnsi="Gandhari Unicode"/>
          <w:lang w:val="en-GB"/>
        </w:rPr>
        <w:t xml:space="preserve"> himself who is very busy?</w:t>
      </w:r>
    </w:p>
  </w:footnote>
  <w:footnote w:id="228">
    <w:p w14:paraId="281BAE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proofErr w:type="spellStart"/>
      <w:r>
        <w:rPr>
          <w:rFonts w:ascii="Gandhari Unicode" w:hAnsi="Gandhari Unicode"/>
          <w:i/>
          <w:lang w:val="en-GB"/>
        </w:rPr>
        <w:t>kōḷ</w:t>
      </w:r>
      <w:proofErr w:type="spellEnd"/>
      <w:r>
        <w:rPr>
          <w:rFonts w:ascii="Gandhari Unicode" w:hAnsi="Gandhari Unicode"/>
          <w:lang w:val="en-GB"/>
        </w:rPr>
        <w:t xml:space="preserve"> here refer to? Bundles of fruit? But what, then, is the nuance of </w:t>
      </w:r>
      <w:proofErr w:type="spellStart"/>
      <w:r>
        <w:rPr>
          <w:rFonts w:ascii="Gandhari Unicode" w:hAnsi="Gandhari Unicode"/>
          <w:i/>
          <w:lang w:val="en-GB"/>
        </w:rPr>
        <w:t>vīḻ</w:t>
      </w:r>
      <w:proofErr w:type="spellEnd"/>
      <w:r>
        <w:rPr>
          <w:rFonts w:ascii="Gandhari Unicode" w:hAnsi="Gandhari Unicode"/>
          <w:lang w:val="en-GB"/>
        </w:rPr>
        <w:t xml:space="preserve">? The weight of the many </w:t>
      </w:r>
      <w:proofErr w:type="gramStart"/>
      <w:r>
        <w:rPr>
          <w:rFonts w:ascii="Gandhari Unicode" w:hAnsi="Gandhari Unicode"/>
          <w:lang w:val="en-GB"/>
        </w:rPr>
        <w:t>fruit</w:t>
      </w:r>
      <w:proofErr w:type="gramEnd"/>
      <w:r>
        <w:rPr>
          <w:rFonts w:ascii="Gandhari Unicode" w:hAnsi="Gandhari Unicode"/>
          <w:lang w:val="en-GB"/>
        </w:rPr>
        <w:t xml:space="preserve"> hanging so low? T.V.G. explains it as "bundles of fruit desired by all".</w:t>
      </w:r>
    </w:p>
  </w:footnote>
  <w:footnote w:id="229">
    <w:p w14:paraId="48F5C2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kīḻ</w:t>
      </w:r>
      <w:proofErr w:type="spellEnd"/>
      <w:r>
        <w:rPr>
          <w:rFonts w:ascii="Gandhari Unicode" w:hAnsi="Gandhari Unicode"/>
          <w:i/>
          <w:lang w:val="en-GB"/>
        </w:rPr>
        <w:t xml:space="preserve"> </w:t>
      </w:r>
      <w:proofErr w:type="spellStart"/>
      <w:r>
        <w:rPr>
          <w:rFonts w:ascii="Gandhari Unicode" w:hAnsi="Gandhari Unicode"/>
          <w:i/>
          <w:lang w:val="en-GB"/>
        </w:rPr>
        <w:t>tāḻ</w:t>
      </w:r>
      <w:proofErr w:type="spellEnd"/>
      <w:r>
        <w:rPr>
          <w:rFonts w:ascii="Gandhari Unicode" w:hAnsi="Gandhari Unicode"/>
          <w:lang w:val="en-GB"/>
        </w:rPr>
        <w:t xml:space="preserve"> here? T.V.G. thinks the fruit seem almost to </w:t>
      </w:r>
      <w:proofErr w:type="gramStart"/>
      <w:r>
        <w:rPr>
          <w:rFonts w:ascii="Gandhari Unicode" w:hAnsi="Gandhari Unicode"/>
          <w:lang w:val="en-GB"/>
        </w:rPr>
        <w:t>fall down</w:t>
      </w:r>
      <w:proofErr w:type="gramEnd"/>
      <w:r>
        <w:rPr>
          <w:rFonts w:ascii="Gandhari Unicode" w:hAnsi="Gandhari Unicode"/>
          <w:lang w:val="en-GB"/>
        </w:rPr>
        <w:t xml:space="preserve"> to the ground.</w:t>
      </w:r>
    </w:p>
  </w:footnote>
  <w:footnote w:id="230">
    <w:p w14:paraId="172DAD8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message of the first three lines are far from clear. Some kind of </w:t>
      </w:r>
      <w:proofErr w:type="gramStart"/>
      <w:r>
        <w:rPr>
          <w:rFonts w:ascii="Gandhari Unicode" w:hAnsi="Gandhari Unicode"/>
          <w:lang w:val="en-GB"/>
        </w:rPr>
        <w:t>word-play</w:t>
      </w:r>
      <w:proofErr w:type="gramEnd"/>
      <w:r>
        <w:rPr>
          <w:rFonts w:ascii="Gandhari Unicode" w:hAnsi="Gandhari Unicode"/>
          <w:lang w:val="en-GB"/>
        </w:rPr>
        <w:t>, however, is implied: there is a triad of words of comparison (</w:t>
      </w:r>
      <w:proofErr w:type="spellStart"/>
      <w:r>
        <w:rPr>
          <w:rFonts w:ascii="Gandhari Unicode" w:hAnsi="Gandhari Unicode"/>
          <w:i/>
          <w:lang w:val="en-GB"/>
        </w:rPr>
        <w:t>āṅku</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pōla</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aṉṉa</w:t>
      </w:r>
      <w:proofErr w:type="spellEnd"/>
      <w:r>
        <w:rPr>
          <w:rFonts w:ascii="Gandhari Unicode" w:hAnsi="Gandhari Unicode"/>
          <w:lang w:val="en-GB"/>
        </w:rPr>
        <w:t>) and of verbs for a descending movement (</w:t>
      </w:r>
      <w:proofErr w:type="spellStart"/>
      <w:r>
        <w:rPr>
          <w:rFonts w:ascii="Gandhari Unicode" w:hAnsi="Gandhari Unicode"/>
          <w:i/>
          <w:lang w:val="en-GB"/>
        </w:rPr>
        <w:t>tūṅkupu</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kīḻ</w:t>
      </w:r>
      <w:proofErr w:type="spellEnd"/>
      <w:r>
        <w:rPr>
          <w:rFonts w:ascii="Gandhari Unicode" w:hAnsi="Gandhari Unicode"/>
          <w:i/>
          <w:lang w:val="en-GB"/>
        </w:rPr>
        <w:t xml:space="preserve"> </w:t>
      </w:r>
      <w:proofErr w:type="spellStart"/>
      <w:r>
        <w:rPr>
          <w:rFonts w:ascii="Gandhari Unicode" w:hAnsi="Gandhari Unicode"/>
          <w:i/>
          <w:lang w:val="en-GB"/>
        </w:rPr>
        <w:t>tāḻ</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vīḻ</w:t>
      </w:r>
      <w:proofErr w:type="spellEnd"/>
      <w:r>
        <w:rPr>
          <w:rFonts w:ascii="Gandhari Unicode" w:hAnsi="Gandhari Unicode"/>
          <w:lang w:val="en-GB"/>
        </w:rPr>
        <w:t>).</w:t>
      </w:r>
    </w:p>
  </w:footnote>
  <w:footnote w:id="231">
    <w:p w14:paraId="4E6785D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kāmattu</w:t>
      </w:r>
      <w:proofErr w:type="spellEnd"/>
      <w:r>
        <w:rPr>
          <w:rFonts w:ascii="Gandhari Unicode" w:hAnsi="Gandhari Unicode"/>
          <w:lang w:val="en-GB"/>
        </w:rPr>
        <w:t xml:space="preserve">: the oblique can be understood here as a </w:t>
      </w:r>
      <w:proofErr w:type="spellStart"/>
      <w:r>
        <w:rPr>
          <w:rFonts w:ascii="Gandhari Unicode" w:hAnsi="Gandhari Unicode"/>
          <w:i/>
          <w:lang w:val="en-GB"/>
        </w:rPr>
        <w:t>genitivus</w:t>
      </w:r>
      <w:proofErr w:type="spellEnd"/>
      <w:r>
        <w:rPr>
          <w:rFonts w:ascii="Gandhari Unicode" w:hAnsi="Gandhari Unicode"/>
          <w:i/>
          <w:lang w:val="en-GB"/>
        </w:rPr>
        <w:t xml:space="preserve"> </w:t>
      </w:r>
      <w:proofErr w:type="spellStart"/>
      <w:r>
        <w:rPr>
          <w:rFonts w:ascii="Gandhari Unicode" w:hAnsi="Gandhari Unicode"/>
          <w:i/>
          <w:lang w:val="en-GB"/>
        </w:rPr>
        <w:t>explicativus</w:t>
      </w:r>
      <w:proofErr w:type="spellEnd"/>
      <w:r>
        <w:rPr>
          <w:rFonts w:ascii="Gandhari Unicode" w:hAnsi="Gandhari Unicode"/>
          <w:lang w:val="en-GB"/>
        </w:rPr>
        <w:t>.</w:t>
      </w:r>
    </w:p>
  </w:footnote>
  <w:footnote w:id="232">
    <w:p w14:paraId="748642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decides to go against the bulk of the transmission perhaps </w:t>
      </w:r>
      <w:proofErr w:type="gramStart"/>
      <w:r>
        <w:rPr>
          <w:rFonts w:ascii="Gandhari Unicode" w:hAnsi="Gandhari Unicode"/>
          <w:lang w:val="en-GB"/>
        </w:rPr>
        <w:t>on the basis of</w:t>
      </w:r>
      <w:proofErr w:type="gramEnd"/>
      <w:r>
        <w:rPr>
          <w:rFonts w:ascii="Gandhari Unicode" w:hAnsi="Gandhari Unicode"/>
          <w:lang w:val="en-GB"/>
        </w:rPr>
        <w:t xml:space="preserve"> a close parallel in NA 190, where we also have a description of </w:t>
      </w:r>
      <w:proofErr w:type="spellStart"/>
      <w:r>
        <w:rPr>
          <w:rFonts w:ascii="Gandhari Unicode" w:hAnsi="Gandhari Unicode"/>
          <w:lang w:val="en-GB"/>
        </w:rPr>
        <w:t>Aḻici's</w:t>
      </w:r>
      <w:proofErr w:type="spellEnd"/>
      <w:r>
        <w:rPr>
          <w:rFonts w:ascii="Gandhari Unicode" w:hAnsi="Gandhari Unicode"/>
          <w:lang w:val="en-GB"/>
        </w:rPr>
        <w:t xml:space="preserve"> </w:t>
      </w:r>
      <w:proofErr w:type="spellStart"/>
      <w:r>
        <w:rPr>
          <w:rFonts w:ascii="Gandhari Unicode" w:hAnsi="Gandhari Unicode"/>
          <w:lang w:val="en-GB"/>
        </w:rPr>
        <w:t>Ārkāṭu</w:t>
      </w:r>
      <w:proofErr w:type="spellEnd"/>
      <w:r>
        <w:rPr>
          <w:rFonts w:ascii="Gandhari Unicode" w:hAnsi="Gandhari Unicode"/>
          <w:lang w:val="en-GB"/>
        </w:rPr>
        <w:t xml:space="preserve">, and </w:t>
      </w:r>
      <w:proofErr w:type="spellStart"/>
      <w:r>
        <w:rPr>
          <w:rFonts w:ascii="Gandhari Unicode" w:hAnsi="Gandhari Unicode"/>
          <w:lang w:val="en-GB"/>
        </w:rPr>
        <w:t>Aḻici</w:t>
      </w:r>
      <w:proofErr w:type="spellEnd"/>
      <w:r>
        <w:rPr>
          <w:rFonts w:ascii="Gandhari Unicode" w:hAnsi="Gandhari Unicode"/>
          <w:lang w:val="en-GB"/>
        </w:rPr>
        <w:t xml:space="preserve"> is attributed as </w:t>
      </w:r>
      <w:proofErr w:type="spellStart"/>
      <w:r>
        <w:rPr>
          <w:rFonts w:ascii="Gandhari Unicode" w:hAnsi="Gandhari Unicode"/>
          <w:i/>
          <w:iCs/>
          <w:lang w:val="en-GB"/>
        </w:rPr>
        <w:t>cēntaṉ</w:t>
      </w:r>
      <w:proofErr w:type="spellEnd"/>
      <w:r>
        <w:rPr>
          <w:rFonts w:ascii="Gandhari Unicode" w:hAnsi="Gandhari Unicode"/>
          <w:i/>
          <w:iCs/>
          <w:lang w:val="en-GB"/>
        </w:rPr>
        <w:t xml:space="preserve"> </w:t>
      </w:r>
      <w:proofErr w:type="spellStart"/>
      <w:r>
        <w:rPr>
          <w:rFonts w:ascii="Gandhari Unicode" w:hAnsi="Gandhari Unicode"/>
          <w:i/>
          <w:iCs/>
          <w:lang w:val="en-GB"/>
        </w:rPr>
        <w:t>tantai</w:t>
      </w:r>
      <w:proofErr w:type="spellEnd"/>
      <w:r>
        <w:rPr>
          <w:rFonts w:ascii="Gandhari Unicode" w:hAnsi="Gandhari Unicode"/>
          <w:lang w:val="en-GB"/>
        </w:rPr>
        <w:t xml:space="preserve">. And since </w:t>
      </w:r>
      <w:proofErr w:type="spellStart"/>
      <w:r>
        <w:rPr>
          <w:rFonts w:ascii="Gandhari Unicode" w:hAnsi="Gandhari Unicode"/>
          <w:lang w:val="en-GB"/>
        </w:rPr>
        <w:t>Ārkāṭu</w:t>
      </w:r>
      <w:proofErr w:type="spellEnd"/>
      <w:r>
        <w:rPr>
          <w:rFonts w:ascii="Gandhari Unicode" w:hAnsi="Gandhari Unicode"/>
          <w:lang w:val="en-GB"/>
        </w:rPr>
        <w:t xml:space="preserve"> is there, it would be difficult indeed to make sense of a second town </w:t>
      </w:r>
      <w:proofErr w:type="spellStart"/>
      <w:r>
        <w:rPr>
          <w:rFonts w:ascii="Gandhari Unicode" w:hAnsi="Gandhari Unicode"/>
          <w:lang w:val="en-GB"/>
        </w:rPr>
        <w:t>Uṟantai</w:t>
      </w:r>
      <w:proofErr w:type="spellEnd"/>
      <w:r>
        <w:rPr>
          <w:rFonts w:ascii="Gandhari Unicode" w:hAnsi="Gandhari Unicode"/>
          <w:lang w:val="en-GB"/>
        </w:rPr>
        <w:t>.</w:t>
      </w:r>
    </w:p>
  </w:footnote>
  <w:footnote w:id="233">
    <w:p w14:paraId="5DB20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well-attested version is a further description of </w:t>
      </w:r>
      <w:proofErr w:type="spellStart"/>
      <w:r>
        <w:rPr>
          <w:rFonts w:ascii="Gandhari Unicode" w:hAnsi="Gandhari Unicode"/>
          <w:i/>
          <w:iCs/>
          <w:lang w:val="en-GB"/>
        </w:rPr>
        <w:t>vēṭṭai</w:t>
      </w:r>
      <w:proofErr w:type="spellEnd"/>
      <w:r>
        <w:rPr>
          <w:rFonts w:ascii="Gandhari Unicode" w:hAnsi="Gandhari Unicode"/>
          <w:i/>
          <w:iCs/>
          <w:lang w:val="en-GB"/>
        </w:rPr>
        <w:t xml:space="preserve">, </w:t>
      </w:r>
      <w:r>
        <w:rPr>
          <w:rFonts w:ascii="Gandhari Unicode" w:hAnsi="Gandhari Unicode"/>
          <w:lang w:val="en-GB"/>
        </w:rPr>
        <w:t xml:space="preserve">though some details are slightly strange, such as the "young peaks". </w:t>
      </w:r>
      <w:proofErr w:type="spellStart"/>
      <w:r>
        <w:rPr>
          <w:rFonts w:ascii="Gandhari Unicode" w:hAnsi="Gandhari Unicode"/>
          <w:lang w:val="en-GB"/>
        </w:rPr>
        <w:t>Cām</w:t>
      </w:r>
      <w:proofErr w:type="spellEnd"/>
      <w:r>
        <w:rPr>
          <w:rFonts w:ascii="Gandhari Unicode" w:hAnsi="Gandhari Unicode"/>
          <w:lang w:val="en-GB"/>
        </w:rPr>
        <w:t>.'s version, however, is far from being satisfactory either, and attested only in an addition to C2.</w:t>
      </w:r>
    </w:p>
  </w:footnote>
  <w:footnote w:id="234">
    <w:p w14:paraId="11D9CC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 different sentence structure, and a message equally conceivable is found in two strands, giving an explanation why gossip did arise: "eyes worshipped her faultless precious beauty [which is now lost]."</w:t>
      </w:r>
    </w:p>
  </w:footnote>
  <w:footnote w:id="235">
    <w:p w14:paraId="6B7F72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niraiya</w:t>
      </w:r>
      <w:proofErr w:type="spellEnd"/>
      <w:r>
        <w:rPr>
          <w:rFonts w:ascii="Gandhari Unicode" w:hAnsi="Gandhari Unicode"/>
          <w:lang w:val="en-GB"/>
        </w:rPr>
        <w:t xml:space="preserve">: instead of reading here a problematic derivation of Skt. </w:t>
      </w:r>
      <w:proofErr w:type="spellStart"/>
      <w:r>
        <w:rPr>
          <w:rFonts w:ascii="Gandhari Unicode" w:hAnsi="Gandhari Unicode"/>
          <w:i/>
          <w:lang w:val="en-GB"/>
        </w:rPr>
        <w:t>naraka</w:t>
      </w:r>
      <w:proofErr w:type="spellEnd"/>
      <w:r>
        <w:rPr>
          <w:rFonts w:ascii="Gandhari Unicode" w:hAnsi="Gandhari Unicode"/>
          <w:lang w:val="en-GB"/>
        </w:rPr>
        <w:t xml:space="preserve">- via </w:t>
      </w:r>
      <w:proofErr w:type="spellStart"/>
      <w:r>
        <w:rPr>
          <w:rFonts w:ascii="Gandhari Unicode" w:hAnsi="Gandhari Unicode"/>
          <w:lang w:val="en-GB"/>
        </w:rPr>
        <w:t>Prākrit</w:t>
      </w:r>
      <w:proofErr w:type="spellEnd"/>
      <w:r>
        <w:rPr>
          <w:rFonts w:ascii="Gandhari Unicode" w:hAnsi="Gandhari Unicode"/>
          <w:lang w:val="en-GB"/>
        </w:rPr>
        <w:t xml:space="preserve"> </w:t>
      </w:r>
      <w:proofErr w:type="spellStart"/>
      <w:r>
        <w:rPr>
          <w:rFonts w:ascii="Gandhari Unicode" w:hAnsi="Gandhari Unicode"/>
          <w:i/>
          <w:lang w:val="en-GB"/>
        </w:rPr>
        <w:t>niraiya</w:t>
      </w:r>
      <w:proofErr w:type="spellEnd"/>
      <w:r>
        <w:rPr>
          <w:rFonts w:ascii="Gandhari Unicode" w:hAnsi="Gandhari Unicode"/>
          <w:lang w:val="en-GB"/>
        </w:rPr>
        <w:t xml:space="preserve">- it might be reasonable to take it as an infinitive of DEDR 3673 </w:t>
      </w:r>
      <w:proofErr w:type="spellStart"/>
      <w:r>
        <w:rPr>
          <w:rFonts w:ascii="Gandhari Unicode" w:hAnsi="Gandhari Unicode"/>
          <w:i/>
          <w:lang w:val="en-GB"/>
        </w:rPr>
        <w:t>nirai-tal</w:t>
      </w:r>
      <w:proofErr w:type="spellEnd"/>
      <w:r>
        <w:rPr>
          <w:rFonts w:ascii="Gandhari Unicode" w:hAnsi="Gandhari Unicode"/>
          <w:i/>
          <w:lang w:val="en-GB"/>
        </w:rPr>
        <w:t>,</w:t>
      </w:r>
      <w:r>
        <w:rPr>
          <w:rFonts w:ascii="Gandhari Unicode" w:hAnsi="Gandhari Unicode"/>
          <w:lang w:val="en-GB"/>
        </w:rPr>
        <w:t xml:space="preserve"> "to place in a row", in adverbial function. T.V.G. reads: "young men with bright swords like [the guards of] hell".</w:t>
      </w:r>
    </w:p>
  </w:footnote>
  <w:footnote w:id="236">
    <w:p w14:paraId="135497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comparison with the town might either be for beauty (glory) or because it has suffered a similar defeat.</w:t>
      </w:r>
    </w:p>
  </w:footnote>
  <w:footnote w:id="237">
    <w:p w14:paraId="2F406C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peru</w:t>
      </w:r>
      <w:proofErr w:type="spellEnd"/>
      <w:r>
        <w:rPr>
          <w:rFonts w:ascii="Gandhari Unicode" w:hAnsi="Gandhari Unicode"/>
          <w:lang w:val="en-GB"/>
        </w:rPr>
        <w:t xml:space="preserve"> </w:t>
      </w:r>
      <w:proofErr w:type="spellStart"/>
      <w:r>
        <w:rPr>
          <w:rFonts w:ascii="Gandhari Unicode" w:hAnsi="Gandhari Unicode"/>
          <w:i/>
          <w:lang w:val="en-GB"/>
        </w:rPr>
        <w:t>makaṉ</w:t>
      </w:r>
      <w:proofErr w:type="spellEnd"/>
      <w:r>
        <w:rPr>
          <w:rFonts w:ascii="Gandhari Unicode" w:hAnsi="Gandhari Unicode"/>
          <w:lang w:val="en-GB"/>
        </w:rPr>
        <w:t>: why this designation for someone who is described as the father of somebody? Does it just mean "great man" here?</w:t>
      </w:r>
    </w:p>
  </w:footnote>
  <w:footnote w:id="238">
    <w:p w14:paraId="559C06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iḷaiyar</w:t>
      </w:r>
      <w:proofErr w:type="spellEnd"/>
      <w:r>
        <w:rPr>
          <w:rFonts w:ascii="Gandhari Unicode" w:hAnsi="Gandhari Unicode"/>
          <w:lang w:val="en-GB"/>
        </w:rPr>
        <w:t xml:space="preserve"> in a military context refers to the entourage of a warrior, most often to be found as the attendants of HIM coming back on his chariot (for the KT cf. only KT 275.6).</w:t>
      </w:r>
    </w:p>
  </w:footnote>
  <w:footnote w:id="239">
    <w:p w14:paraId="5DA82A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inner syntax of the whole comparison is unmarked, but especially with this line one would welcome some help for the combination of the details.</w:t>
      </w:r>
    </w:p>
  </w:footnote>
  <w:footnote w:id="240">
    <w:p w14:paraId="176D90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fettering of elephants to </w:t>
      </w:r>
      <w:proofErr w:type="gramStart"/>
      <w:r>
        <w:rPr>
          <w:rFonts w:ascii="Gandhari Unicode" w:hAnsi="Gandhari Unicode"/>
          <w:lang w:val="en-GB"/>
        </w:rPr>
        <w:t>particular trees</w:t>
      </w:r>
      <w:proofErr w:type="gramEnd"/>
      <w:r>
        <w:rPr>
          <w:rFonts w:ascii="Gandhari Unicode" w:hAnsi="Gandhari Unicode"/>
          <w:lang w:val="en-GB"/>
        </w:rPr>
        <w:t xml:space="preserve"> seems to be a </w:t>
      </w:r>
      <w:proofErr w:type="spellStart"/>
      <w:r>
        <w:rPr>
          <w:rFonts w:ascii="Gandhari Unicode" w:hAnsi="Gandhari Unicode"/>
          <w:lang w:val="en-GB"/>
        </w:rPr>
        <w:t>topos</w:t>
      </w:r>
      <w:proofErr w:type="spellEnd"/>
      <w:r>
        <w:rPr>
          <w:rFonts w:ascii="Gandhari Unicode" w:hAnsi="Gandhari Unicode"/>
          <w:lang w:val="en-GB"/>
        </w:rPr>
        <w:t xml:space="preserve"> in Sanskrit </w:t>
      </w:r>
      <w:proofErr w:type="spellStart"/>
      <w:r>
        <w:rPr>
          <w:rFonts w:ascii="Gandhari Unicode" w:hAnsi="Gandhari Unicode"/>
          <w:lang w:val="en-GB"/>
        </w:rPr>
        <w:t>Kāvya</w:t>
      </w:r>
      <w:proofErr w:type="spellEnd"/>
      <w:r>
        <w:rPr>
          <w:rFonts w:ascii="Gandhari Unicode" w:hAnsi="Gandhari Unicode"/>
          <w:lang w:val="en-GB"/>
        </w:rPr>
        <w:t xml:space="preserve"> literature, as is pointed out by D.G., to be found, for example, 4 times alone in </w:t>
      </w:r>
      <w:proofErr w:type="spellStart"/>
      <w:r>
        <w:rPr>
          <w:rFonts w:ascii="Gandhari Unicode" w:hAnsi="Gandhari Unicode"/>
          <w:lang w:val="en-GB"/>
        </w:rPr>
        <w:t>Raghuvaṃśa</w:t>
      </w:r>
      <w:proofErr w:type="spellEnd"/>
      <w:r>
        <w:rPr>
          <w:rFonts w:ascii="Gandhari Unicode" w:hAnsi="Gandhari Unicode"/>
          <w:lang w:val="en-GB"/>
        </w:rPr>
        <w:t xml:space="preserve"> 4 (4.48, 4.57, 4.69, 4.76).</w:t>
      </w:r>
    </w:p>
  </w:footnote>
  <w:footnote w:id="241">
    <w:p w14:paraId="614DFF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pallitaḻ</w:t>
      </w:r>
      <w:proofErr w:type="spellEnd"/>
      <w:r>
        <w:rPr>
          <w:rFonts w:ascii="Gandhari Unicode" w:hAnsi="Gandhari Unicode"/>
          <w:lang w:val="en-GB"/>
        </w:rPr>
        <w:t>: T.V.G. explains this as a metonymy for lotus, as the flower having many petals, which would then be the usual metaphor of HER having lotus eyes. It might, however, also be taken literally, namely as referring to her eyelashes.</w:t>
      </w:r>
    </w:p>
  </w:footnote>
  <w:footnote w:id="242">
    <w:p w14:paraId="0847332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olvai</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i/>
          <w:lang w:val="en-GB"/>
        </w:rPr>
        <w:t xml:space="preserve"> </w:t>
      </w:r>
      <w:proofErr w:type="spellStart"/>
      <w:r>
        <w:rPr>
          <w:rFonts w:ascii="Gandhari Unicode" w:hAnsi="Gandhari Unicode"/>
          <w:i/>
          <w:lang w:val="en-GB"/>
        </w:rPr>
        <w:t>kolvai</w:t>
      </w:r>
      <w:proofErr w:type="spellEnd"/>
      <w:r>
        <w:rPr>
          <w:rFonts w:ascii="Gandhari Unicode" w:hAnsi="Gandhari Unicode"/>
          <w:i/>
          <w:lang w:val="en-GB"/>
        </w:rPr>
        <w:t xml:space="preserve"> </w:t>
      </w:r>
      <w:proofErr w:type="spellStart"/>
      <w:r>
        <w:rPr>
          <w:rFonts w:ascii="Gandhari Unicode" w:hAnsi="Gandhari Unicode"/>
          <w:i/>
          <w:lang w:val="en-GB"/>
        </w:rPr>
        <w:t>āyiṉum</w:t>
      </w:r>
      <w:proofErr w:type="spellEnd"/>
      <w:r>
        <w:rPr>
          <w:rFonts w:ascii="Gandhari Unicode" w:hAnsi="Gandhari Unicode"/>
          <w:lang w:val="en-GB"/>
        </w:rPr>
        <w:t>: this is literally "if it is possible to you or if you kill", but the point is the alliterative combination of a pair of verbs of consent and dissent, in other words the dark one is requested to take a decision.</w:t>
      </w:r>
    </w:p>
  </w:footnote>
  <w:footnote w:id="243">
    <w:p w14:paraId="2E81B8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theme of this poem? </w:t>
      </w:r>
      <w:proofErr w:type="spellStart"/>
      <w:r>
        <w:rPr>
          <w:rFonts w:ascii="Gandhari Unicode" w:hAnsi="Gandhari Unicode"/>
          <w:lang w:val="en-GB"/>
        </w:rPr>
        <w:t>Cām</w:t>
      </w:r>
      <w:proofErr w:type="spellEnd"/>
      <w:r>
        <w:rPr>
          <w:rFonts w:ascii="Gandhari Unicode" w:hAnsi="Gandhari Unicode"/>
          <w:lang w:val="en-GB"/>
        </w:rPr>
        <w:t xml:space="preserve">. reads with the </w:t>
      </w:r>
      <w:proofErr w:type="spellStart"/>
      <w:r>
        <w:rPr>
          <w:rFonts w:ascii="Gandhari Unicode" w:hAnsi="Gandhari Unicode"/>
          <w:i/>
          <w:lang w:val="en-GB"/>
        </w:rPr>
        <w:t>kiḷavi</w:t>
      </w:r>
      <w:proofErr w:type="spellEnd"/>
      <w:r>
        <w:rPr>
          <w:rFonts w:ascii="Gandhari Unicode" w:hAnsi="Gandhari Unicode"/>
          <w:lang w:val="en-GB"/>
        </w:rPr>
        <w:t xml:space="preserve">: the confidante seeks HER permission officially to tell the truth. In this case, the last sentence </w:t>
      </w:r>
      <w:proofErr w:type="gramStart"/>
      <w:r>
        <w:rPr>
          <w:rFonts w:ascii="Gandhari Unicode" w:hAnsi="Gandhari Unicode"/>
          <w:lang w:val="en-GB"/>
        </w:rPr>
        <w:t>has to</w:t>
      </w:r>
      <w:proofErr w:type="gramEnd"/>
      <w:r>
        <w:rPr>
          <w:rFonts w:ascii="Gandhari Unicode" w:hAnsi="Gandhari Unicode"/>
          <w:lang w:val="en-GB"/>
        </w:rPr>
        <w:t xml:space="preserve"> be read as a reassurance as to HIS intentions, which seems possible in the light of the parallel in KT 265.6 (see T.V.G. rendering 8b). Note the lack of particle marking in line 6, after </w:t>
      </w:r>
      <w:proofErr w:type="spellStart"/>
      <w:r>
        <w:rPr>
          <w:rFonts w:ascii="Gandhari Unicode" w:hAnsi="Gandhari Unicode"/>
          <w:i/>
          <w:lang w:val="en-GB"/>
        </w:rPr>
        <w:t>puraimai</w:t>
      </w:r>
      <w:proofErr w:type="spellEnd"/>
      <w:r>
        <w:rPr>
          <w:rFonts w:ascii="Gandhari Unicode" w:hAnsi="Gandhari Unicode"/>
          <w:lang w:val="en-GB"/>
        </w:rPr>
        <w:t>.</w:t>
      </w:r>
    </w:p>
  </w:footnote>
  <w:footnote w:id="244">
    <w:p w14:paraId="4192F11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double marking </w:t>
      </w:r>
      <w:proofErr w:type="spellStart"/>
      <w:r>
        <w:rPr>
          <w:rFonts w:ascii="Gandhari Unicode" w:hAnsi="Gandhari Unicode"/>
          <w:i/>
          <w:lang w:val="en-GB"/>
        </w:rPr>
        <w:t>kuruk'um</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putal</w:t>
      </w:r>
      <w:proofErr w:type="spellEnd"/>
      <w:r>
        <w:rPr>
          <w:rFonts w:ascii="Gandhari Unicode" w:hAnsi="Gandhari Unicode"/>
          <w:i/>
          <w:lang w:val="en-GB"/>
        </w:rPr>
        <w:t>-um</w:t>
      </w:r>
      <w:r>
        <w:rPr>
          <w:rFonts w:ascii="Gandhari Unicode" w:hAnsi="Gandhari Unicode"/>
          <w:lang w:val="en-GB"/>
        </w:rPr>
        <w:t xml:space="preserve"> makes clear that both sentences </w:t>
      </w:r>
      <w:proofErr w:type="gramStart"/>
      <w:r>
        <w:rPr>
          <w:rFonts w:ascii="Gandhari Unicode" w:hAnsi="Gandhari Unicode"/>
          <w:lang w:val="en-GB"/>
        </w:rPr>
        <w:t>have to</w:t>
      </w:r>
      <w:proofErr w:type="gramEnd"/>
      <w:r>
        <w:rPr>
          <w:rFonts w:ascii="Gandhari Unicode" w:hAnsi="Gandhari Unicode"/>
          <w:lang w:val="en-GB"/>
        </w:rPr>
        <w:t xml:space="preserve"> be read as coordinate, in spite of the strangely incompatible verb forms </w:t>
      </w:r>
      <w:proofErr w:type="spellStart"/>
      <w:r>
        <w:rPr>
          <w:rFonts w:ascii="Gandhari Unicode" w:hAnsi="Gandhari Unicode"/>
          <w:i/>
          <w:lang w:val="en-GB"/>
        </w:rPr>
        <w:t>ivarum</w:t>
      </w:r>
      <w:proofErr w:type="spellEnd"/>
      <w:r>
        <w:rPr>
          <w:rFonts w:ascii="Gandhari Unicode" w:hAnsi="Gandhari Unicode"/>
          <w:lang w:val="en-GB"/>
        </w:rPr>
        <w:t xml:space="preserve"> and </w:t>
      </w:r>
      <w:proofErr w:type="spellStart"/>
      <w:r>
        <w:rPr>
          <w:rFonts w:ascii="Gandhari Unicode" w:hAnsi="Gandhari Unicode"/>
          <w:i/>
          <w:lang w:val="en-GB"/>
        </w:rPr>
        <w:t>nekiḻtaṉavē</w:t>
      </w:r>
      <w:proofErr w:type="spellEnd"/>
      <w:r>
        <w:rPr>
          <w:rFonts w:ascii="Gandhari Unicode" w:hAnsi="Gandhari Unicode"/>
          <w:lang w:val="en-GB"/>
        </w:rPr>
        <w:t xml:space="preserve">. This is a passage to argue for the advantages of an aspectual system: </w:t>
      </w:r>
      <w:proofErr w:type="spellStart"/>
      <w:r>
        <w:rPr>
          <w:rFonts w:ascii="Gandhari Unicode" w:hAnsi="Gandhari Unicode"/>
          <w:i/>
          <w:lang w:val="en-GB"/>
        </w:rPr>
        <w:t>ivarum</w:t>
      </w:r>
      <w:proofErr w:type="spellEnd"/>
      <w:r>
        <w:rPr>
          <w:rFonts w:ascii="Gandhari Unicode" w:hAnsi="Gandhari Unicode"/>
          <w:lang w:val="en-GB"/>
        </w:rPr>
        <w:t xml:space="preserve"> expresses the continuous event (ever more herons, </w:t>
      </w:r>
      <w:proofErr w:type="gramStart"/>
      <w:r>
        <w:rPr>
          <w:rFonts w:ascii="Gandhari Unicode" w:hAnsi="Gandhari Unicode"/>
          <w:lang w:val="en-GB"/>
        </w:rPr>
        <w:t>or,</w:t>
      </w:r>
      <w:proofErr w:type="gramEnd"/>
      <w:r>
        <w:rPr>
          <w:rFonts w:ascii="Gandhari Unicode" w:hAnsi="Gandhari Unicode"/>
          <w:lang w:val="en-GB"/>
        </w:rPr>
        <w:t xml:space="preserve"> every now and then another heron), while </w:t>
      </w:r>
      <w:proofErr w:type="spellStart"/>
      <w:r>
        <w:rPr>
          <w:rFonts w:ascii="Gandhari Unicode" w:hAnsi="Gandhari Unicode"/>
          <w:i/>
          <w:lang w:val="en-GB"/>
        </w:rPr>
        <w:t>nekiḻtaṉa</w:t>
      </w:r>
      <w:proofErr w:type="spellEnd"/>
      <w:r>
        <w:rPr>
          <w:rFonts w:ascii="Gandhari Unicode" w:hAnsi="Gandhari Unicode"/>
          <w:lang w:val="en-GB"/>
        </w:rPr>
        <w:t xml:space="preserve"> is not past tense, but either a perfective or a kind of aorist: they have opened, and now they are open.</w:t>
      </w:r>
    </w:p>
  </w:footnote>
  <w:footnote w:id="245">
    <w:p w14:paraId="3D36D0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ūta</w:t>
      </w:r>
      <w:proofErr w:type="spellEnd"/>
      <w:r>
        <w:rPr>
          <w:rFonts w:ascii="Gandhari Unicode" w:hAnsi="Gandhari Unicode"/>
          <w:lang w:val="en-GB"/>
        </w:rPr>
        <w:t xml:space="preserve"> here is ambiguous. The verb can either refer to blowing as a sound or to being inflated by eating (cf. note on KT 211.5). Since here (unlike in the two KT parallels 211.5 and 239.4) the object is missing (the thing on which the bees are feeding), </w:t>
      </w:r>
      <w:proofErr w:type="spellStart"/>
      <w:r>
        <w:rPr>
          <w:rFonts w:ascii="Gandhari Unicode" w:hAnsi="Gandhari Unicode"/>
          <w:i/>
          <w:lang w:val="en-GB"/>
        </w:rPr>
        <w:t>ūta</w:t>
      </w:r>
      <w:proofErr w:type="spellEnd"/>
      <w:r>
        <w:rPr>
          <w:rFonts w:ascii="Gandhari Unicode" w:hAnsi="Gandhari Unicode"/>
          <w:lang w:val="en-GB"/>
        </w:rPr>
        <w:t xml:space="preserve"> might also refer to their humming.</w:t>
      </w:r>
    </w:p>
  </w:footnote>
  <w:footnote w:id="246">
    <w:p w14:paraId="7AF6ED1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also line 3 as an independent sentence ("Also [your] upper arms, glittering with curved bangles, are resisting.") and takes the first three lines as good omens for HIS imminent arrival (the </w:t>
      </w:r>
      <w:proofErr w:type="spellStart"/>
      <w:r>
        <w:rPr>
          <w:rFonts w:ascii="Gandhari Unicode" w:hAnsi="Gandhari Unicode"/>
          <w:i/>
          <w:lang w:val="en-GB"/>
        </w:rPr>
        <w:t>nimittam</w:t>
      </w:r>
      <w:proofErr w:type="spellEnd"/>
      <w:r>
        <w:rPr>
          <w:rFonts w:ascii="Gandhari Unicode" w:hAnsi="Gandhari Unicode"/>
          <w:i/>
          <w:lang w:val="en-GB"/>
        </w:rPr>
        <w:t>,</w:t>
      </w:r>
      <w:r>
        <w:rPr>
          <w:rFonts w:ascii="Gandhari Unicode" w:hAnsi="Gandhari Unicode"/>
          <w:lang w:val="en-GB"/>
        </w:rPr>
        <w:t xml:space="preserve"> "signs", the confidante of the </w:t>
      </w:r>
      <w:proofErr w:type="spellStart"/>
      <w:r>
        <w:rPr>
          <w:rFonts w:ascii="Gandhari Unicode" w:hAnsi="Gandhari Unicode"/>
          <w:i/>
          <w:lang w:val="en-GB"/>
        </w:rPr>
        <w:t>kiḷavi</w:t>
      </w:r>
      <w:proofErr w:type="spellEnd"/>
      <w:r>
        <w:rPr>
          <w:rFonts w:ascii="Gandhari Unicode" w:hAnsi="Gandhari Unicode"/>
          <w:lang w:val="en-GB"/>
        </w:rPr>
        <w:t xml:space="preserve"> sees). </w:t>
      </w:r>
      <w:proofErr w:type="gramStart"/>
      <w:r>
        <w:rPr>
          <w:rFonts w:ascii="Gandhari Unicode" w:hAnsi="Gandhari Unicode"/>
          <w:lang w:val="en-GB"/>
        </w:rPr>
        <w:t>Therefore</w:t>
      </w:r>
      <w:proofErr w:type="gramEnd"/>
      <w:r>
        <w:rPr>
          <w:rFonts w:ascii="Gandhari Unicode" w:hAnsi="Gandhari Unicode"/>
          <w:lang w:val="en-GB"/>
        </w:rPr>
        <w:t xml:space="preserve"> he has to explain the </w:t>
      </w:r>
      <w:proofErr w:type="spellStart"/>
      <w:r>
        <w:rPr>
          <w:rFonts w:ascii="Gandhari Unicode" w:hAnsi="Gandhari Unicode"/>
          <w:i/>
          <w:lang w:val="en-GB"/>
        </w:rPr>
        <w:t>kol</w:t>
      </w:r>
      <w:proofErr w:type="spellEnd"/>
      <w:r>
        <w:rPr>
          <w:rFonts w:ascii="Gandhari Unicode" w:hAnsi="Gandhari Unicode"/>
          <w:lang w:val="en-GB"/>
        </w:rPr>
        <w:t xml:space="preserve"> of </w:t>
      </w:r>
      <w:proofErr w:type="spellStart"/>
      <w:r>
        <w:rPr>
          <w:rFonts w:ascii="Gandhari Unicode" w:hAnsi="Gandhari Unicode"/>
          <w:i/>
          <w:lang w:val="en-GB"/>
        </w:rPr>
        <w:t>varuvar-kol</w:t>
      </w:r>
      <w:proofErr w:type="spellEnd"/>
      <w:r>
        <w:rPr>
          <w:rFonts w:ascii="Gandhari Unicode" w:hAnsi="Gandhari Unicode"/>
          <w:lang w:val="en-GB"/>
        </w:rPr>
        <w:t xml:space="preserve"> as an expletive and read an assurance on the part of the confidante that HE will come now.</w:t>
      </w:r>
    </w:p>
  </w:footnote>
  <w:footnote w:id="247">
    <w:p w14:paraId="6DF2B0D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poruvār</w:t>
      </w:r>
      <w:proofErr w:type="spellEnd"/>
      <w:r>
        <w:rPr>
          <w:rFonts w:ascii="Gandhari Unicode" w:hAnsi="Gandhari Unicode"/>
          <w:i/>
          <w:lang w:val="en-GB"/>
        </w:rPr>
        <w:t xml:space="preserve"> </w:t>
      </w:r>
      <w:proofErr w:type="spellStart"/>
      <w:r>
        <w:rPr>
          <w:rFonts w:ascii="Gandhari Unicode" w:hAnsi="Gandhari Unicode"/>
          <w:i/>
          <w:lang w:val="en-GB"/>
        </w:rPr>
        <w:t>maṇ</w:t>
      </w:r>
      <w:proofErr w:type="spellEnd"/>
      <w:r>
        <w:rPr>
          <w:rFonts w:ascii="Gandhari Unicode" w:hAnsi="Gandhari Unicode"/>
          <w:i/>
          <w:lang w:val="en-GB"/>
        </w:rPr>
        <w:t xml:space="preserve"> </w:t>
      </w:r>
      <w:proofErr w:type="spellStart"/>
      <w:r>
        <w:rPr>
          <w:rFonts w:ascii="Gandhari Unicode" w:hAnsi="Gandhari Unicode"/>
          <w:i/>
          <w:lang w:val="en-GB"/>
        </w:rPr>
        <w:t>eṭuttu</w:t>
      </w:r>
      <w:proofErr w:type="spellEnd"/>
      <w:r>
        <w:rPr>
          <w:rFonts w:ascii="Gandhari Unicode" w:hAnsi="Gandhari Unicode"/>
          <w:i/>
          <w:lang w:val="en-GB"/>
        </w:rPr>
        <w:t xml:space="preserve"> </w:t>
      </w:r>
      <w:proofErr w:type="spellStart"/>
      <w:r>
        <w:rPr>
          <w:rFonts w:ascii="Gandhari Unicode" w:hAnsi="Gandhari Unicode"/>
          <w:i/>
          <w:lang w:val="en-GB"/>
        </w:rPr>
        <w:t>uṇṇum</w:t>
      </w:r>
      <w:proofErr w:type="spellEnd"/>
      <w:r>
        <w:rPr>
          <w:rFonts w:ascii="Gandhari Unicode" w:hAnsi="Gandhari Unicode"/>
          <w:lang w:val="en-GB"/>
        </w:rPr>
        <w:t xml:space="preserve">: Srin. analyses this strange expression as a </w:t>
      </w:r>
      <w:proofErr w:type="spellStart"/>
      <w:r>
        <w:rPr>
          <w:rFonts w:ascii="Gandhari Unicode" w:hAnsi="Gandhari Unicode"/>
          <w:lang w:val="en-GB"/>
        </w:rPr>
        <w:t>Sanskritism</w:t>
      </w:r>
      <w:proofErr w:type="spellEnd"/>
      <w:r>
        <w:rPr>
          <w:rFonts w:ascii="Gandhari Unicode" w:hAnsi="Gandhari Unicode"/>
          <w:lang w:val="en-GB"/>
        </w:rPr>
        <w:t xml:space="preserve">, namely as a transliteration of </w:t>
      </w:r>
      <w:proofErr w:type="spellStart"/>
      <w:r>
        <w:rPr>
          <w:rFonts w:ascii="Gandhari Unicode" w:hAnsi="Gandhari Unicode"/>
          <w:i/>
          <w:lang w:val="en-GB"/>
        </w:rPr>
        <w:t>bhū-bhuj</w:t>
      </w:r>
      <w:proofErr w:type="spellEnd"/>
      <w:r>
        <w:rPr>
          <w:rFonts w:ascii="Gandhari Unicode" w:hAnsi="Gandhari Unicode"/>
          <w:lang w:val="en-GB"/>
        </w:rPr>
        <w:t>, taking enemies' land, apparently in accordance with Cam’s gloss. This would free us from having to assume that elephants eat earth, or even worse, buried warriors.</w:t>
      </w:r>
    </w:p>
  </w:footnote>
  <w:footnote w:id="248">
    <w:p w14:paraId="12783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vilaṅkiya</w:t>
      </w:r>
      <w:proofErr w:type="spellEnd"/>
      <w:r>
        <w:rPr>
          <w:rFonts w:ascii="Gandhari Unicode" w:hAnsi="Gandhari Unicode"/>
          <w:lang w:val="en-GB"/>
        </w:rPr>
        <w:t xml:space="preserve"> is difficult here. Is the point that the trees are so small the cow </w:t>
      </w:r>
      <w:proofErr w:type="gramStart"/>
      <w:r>
        <w:rPr>
          <w:rFonts w:ascii="Gandhari Unicode" w:hAnsi="Gandhari Unicode"/>
          <w:lang w:val="en-GB"/>
        </w:rPr>
        <w:t>has to</w:t>
      </w:r>
      <w:proofErr w:type="gramEnd"/>
      <w:r>
        <w:rPr>
          <w:rFonts w:ascii="Gandhari Unicode" w:hAnsi="Gandhari Unicode"/>
          <w:lang w:val="en-GB"/>
        </w:rPr>
        <w:t xml:space="preserve"> lie along several of them in order to get some shade? T.V.G. prefers to take it as a metaphor: the </w:t>
      </w:r>
      <w:proofErr w:type="spellStart"/>
      <w:r>
        <w:rPr>
          <w:rFonts w:ascii="Gandhari Unicode" w:hAnsi="Gandhari Unicode"/>
          <w:lang w:val="en-GB"/>
        </w:rPr>
        <w:t>Ōmai</w:t>
      </w:r>
      <w:proofErr w:type="spellEnd"/>
      <w:r>
        <w:rPr>
          <w:rFonts w:ascii="Gandhari Unicode" w:hAnsi="Gandhari Unicode"/>
          <w:lang w:val="en-GB"/>
        </w:rPr>
        <w:t xml:space="preserve"> trees, which give at least a little shade, stopped the cow on her way.</w:t>
      </w:r>
    </w:p>
  </w:footnote>
  <w:footnote w:id="249">
    <w:p w14:paraId="29FA90A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variant </w:t>
      </w:r>
      <w:proofErr w:type="spellStart"/>
      <w:r>
        <w:rPr>
          <w:rFonts w:ascii="Gandhari Unicode" w:hAnsi="Gandhari Unicode"/>
          <w:i/>
          <w:lang w:val="en-GB"/>
        </w:rPr>
        <w:t>paṭumaḻai</w:t>
      </w:r>
      <w:proofErr w:type="spellEnd"/>
      <w:r>
        <w:rPr>
          <w:rFonts w:ascii="Gandhari Unicode" w:hAnsi="Gandhari Unicode"/>
          <w:lang w:val="en-GB"/>
        </w:rPr>
        <w:t xml:space="preserve">, "falling rain" is clearly an attempt to get rid of the unsatisfactory </w:t>
      </w:r>
      <w:proofErr w:type="spellStart"/>
      <w:r>
        <w:rPr>
          <w:rFonts w:ascii="Gandhari Unicode" w:hAnsi="Gandhari Unicode"/>
          <w:i/>
          <w:lang w:val="en-GB"/>
        </w:rPr>
        <w:t>paḻamaḻai</w:t>
      </w:r>
      <w:proofErr w:type="spellEnd"/>
      <w:r>
        <w:rPr>
          <w:rFonts w:ascii="Gandhari Unicode" w:hAnsi="Gandhari Unicode"/>
          <w:lang w:val="en-GB"/>
        </w:rPr>
        <w:t xml:space="preserve">, which in either interpretation is a little awkward. If taken in T.V.G.'s sense as "old rain" (see 1+2b), the poem would start with a phrase indicating a wrong </w:t>
      </w:r>
      <w:proofErr w:type="spellStart"/>
      <w:r>
        <w:rPr>
          <w:rFonts w:ascii="Gandhari Unicode" w:hAnsi="Gandhari Unicode"/>
          <w:lang w:val="en-GB"/>
        </w:rPr>
        <w:t>topos</w:t>
      </w:r>
      <w:proofErr w:type="spellEnd"/>
      <w:r>
        <w:rPr>
          <w:rFonts w:ascii="Gandhari Unicode" w:hAnsi="Gandhari Unicode"/>
          <w:lang w:val="en-GB"/>
        </w:rPr>
        <w:t xml:space="preserve">, namely the false rainy season (the time when the clouds release the old rain </w:t>
      </w:r>
      <w:proofErr w:type="gramStart"/>
      <w:r>
        <w:rPr>
          <w:rFonts w:ascii="Gandhari Unicode" w:hAnsi="Gandhari Unicode"/>
          <w:lang w:val="en-GB"/>
        </w:rPr>
        <w:t>in order to</w:t>
      </w:r>
      <w:proofErr w:type="gramEnd"/>
      <w:r>
        <w:rPr>
          <w:rFonts w:ascii="Gandhari Unicode" w:hAnsi="Gandhari Unicode"/>
          <w:lang w:val="en-GB"/>
        </w:rPr>
        <w:t xml:space="preserve"> have room for the new one), which is not what the poem is dealing with. If taken as "fruit", we </w:t>
      </w:r>
      <w:proofErr w:type="gramStart"/>
      <w:r>
        <w:rPr>
          <w:rFonts w:ascii="Gandhari Unicode" w:hAnsi="Gandhari Unicode"/>
          <w:lang w:val="en-GB"/>
        </w:rPr>
        <w:t>have to</w:t>
      </w:r>
      <w:proofErr w:type="gramEnd"/>
      <w:r>
        <w:rPr>
          <w:rFonts w:ascii="Gandhari Unicode" w:hAnsi="Gandhari Unicode"/>
          <w:lang w:val="en-GB"/>
        </w:rPr>
        <w:t xml:space="preserve"> assume that it once more refers to the fruit termed </w:t>
      </w:r>
      <w:proofErr w:type="spellStart"/>
      <w:r>
        <w:rPr>
          <w:rFonts w:ascii="Gandhari Unicode" w:hAnsi="Gandhari Unicode"/>
          <w:i/>
          <w:lang w:val="en-GB"/>
        </w:rPr>
        <w:t>kāy</w:t>
      </w:r>
      <w:proofErr w:type="spellEnd"/>
      <w:r>
        <w:rPr>
          <w:rFonts w:ascii="Gandhari Unicode" w:hAnsi="Gandhari Unicode"/>
          <w:lang w:val="en-GB"/>
        </w:rPr>
        <w:t xml:space="preserve">, "unripe fruit", in the line 2, which would be slightly odd since </w:t>
      </w:r>
      <w:proofErr w:type="spellStart"/>
      <w:r>
        <w:rPr>
          <w:rFonts w:ascii="Gandhari Unicode" w:hAnsi="Gandhari Unicode"/>
          <w:i/>
          <w:lang w:val="en-GB"/>
        </w:rPr>
        <w:t>paḻam</w:t>
      </w:r>
      <w:proofErr w:type="spellEnd"/>
      <w:r>
        <w:rPr>
          <w:rFonts w:ascii="Gandhari Unicode" w:hAnsi="Gandhari Unicode"/>
          <w:lang w:val="en-GB"/>
        </w:rPr>
        <w:t>, at least in modern Tamil, rather refers to ripe fruit.</w:t>
      </w:r>
    </w:p>
  </w:footnote>
  <w:footnote w:id="250">
    <w:p w14:paraId="0C8BFC2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follows the formula against the better attested variant, which indeed seems to make more sense. However, </w:t>
      </w:r>
      <w:proofErr w:type="spellStart"/>
      <w:r>
        <w:rPr>
          <w:rFonts w:ascii="Gandhari Unicode" w:hAnsi="Gandhari Unicode"/>
          <w:i/>
          <w:iCs/>
          <w:lang w:val="en-GB"/>
        </w:rPr>
        <w:t>vil</w:t>
      </w:r>
      <w:proofErr w:type="spellEnd"/>
      <w:r>
        <w:rPr>
          <w:rFonts w:ascii="Gandhari Unicode" w:hAnsi="Gandhari Unicode"/>
          <w:lang w:val="en-GB"/>
        </w:rPr>
        <w:t xml:space="preserve"> as "rainbow" likewise is not inconceivable; if the rain is about to stop (</w:t>
      </w:r>
      <w:proofErr w:type="spellStart"/>
      <w:r>
        <w:rPr>
          <w:rFonts w:ascii="Gandhari Unicode" w:hAnsi="Gandhari Unicode"/>
          <w:i/>
          <w:iCs/>
          <w:lang w:val="en-GB"/>
        </w:rPr>
        <w:t>kaṭai</w:t>
      </w:r>
      <w:proofErr w:type="spellEnd"/>
      <w:r>
        <w:rPr>
          <w:rFonts w:ascii="Gandhari Unicode" w:hAnsi="Gandhari Unicode"/>
          <w:i/>
          <w:iCs/>
          <w:lang w:val="en-GB"/>
        </w:rPr>
        <w:t xml:space="preserve"> </w:t>
      </w:r>
      <w:proofErr w:type="spellStart"/>
      <w:r>
        <w:rPr>
          <w:rFonts w:ascii="Gandhari Unicode" w:hAnsi="Gandhari Unicode"/>
          <w:i/>
          <w:iCs/>
          <w:lang w:val="en-GB"/>
        </w:rPr>
        <w:t>nāḷ</w:t>
      </w:r>
      <w:proofErr w:type="spellEnd"/>
      <w:r>
        <w:rPr>
          <w:rFonts w:ascii="Gandhari Unicode" w:hAnsi="Gandhari Unicode"/>
          <w:lang w:val="en-GB"/>
        </w:rPr>
        <w:t>) it might be interspersed with sunshine already, hence a rainbow is to be seen.</w:t>
      </w:r>
    </w:p>
  </w:footnote>
  <w:footnote w:id="251">
    <w:p w14:paraId="715477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viḻumam</w:t>
      </w:r>
      <w:proofErr w:type="spellEnd"/>
      <w:r>
        <w:rPr>
          <w:rFonts w:ascii="Gandhari Unicode" w:hAnsi="Gandhari Unicode"/>
          <w:lang w:val="en-GB"/>
        </w:rPr>
        <w:t xml:space="preserve"> is a problematic word. Derivations of </w:t>
      </w:r>
      <w:proofErr w:type="spellStart"/>
      <w:r>
        <w:rPr>
          <w:rFonts w:ascii="Gandhari Unicode" w:hAnsi="Gandhari Unicode"/>
          <w:i/>
          <w:lang w:val="en-GB"/>
        </w:rPr>
        <w:t>viḻu</w:t>
      </w:r>
      <w:proofErr w:type="spellEnd"/>
      <w:r>
        <w:rPr>
          <w:rFonts w:ascii="Gandhari Unicode" w:hAnsi="Gandhari Unicode"/>
          <w:lang w:val="en-GB"/>
        </w:rPr>
        <w:t xml:space="preserve"> are not accounted for by the DEDR. While </w:t>
      </w:r>
      <w:proofErr w:type="spellStart"/>
      <w:r>
        <w:rPr>
          <w:rFonts w:ascii="Gandhari Unicode" w:hAnsi="Gandhari Unicode"/>
          <w:i/>
          <w:lang w:val="en-GB"/>
        </w:rPr>
        <w:t>viḻu</w:t>
      </w:r>
      <w:proofErr w:type="spellEnd"/>
      <w:r>
        <w:rPr>
          <w:rFonts w:ascii="Gandhari Unicode" w:hAnsi="Gandhari Unicode"/>
          <w:lang w:val="en-GB"/>
        </w:rPr>
        <w:t>(</w:t>
      </w:r>
      <w:proofErr w:type="spellStart"/>
      <w:r>
        <w:rPr>
          <w:rFonts w:ascii="Gandhari Unicode" w:hAnsi="Gandhari Unicode"/>
          <w:i/>
          <w:lang w:val="en-GB"/>
        </w:rPr>
        <w:t>itu</w:t>
      </w:r>
      <w:proofErr w:type="spellEnd"/>
      <w:r>
        <w:rPr>
          <w:rFonts w:ascii="Gandhari Unicode" w:hAnsi="Gandhari Unicode"/>
          <w:lang w:val="en-GB"/>
        </w:rPr>
        <w:t xml:space="preserve">) is supposed to mean something like "excellent" (KT 182.1, 216.1, 253.2) the noun occurs in two places in the KT (261.8, 397.8) where </w:t>
      </w:r>
      <w:proofErr w:type="spellStart"/>
      <w:r>
        <w:rPr>
          <w:rFonts w:ascii="Gandhari Unicode" w:hAnsi="Gandhari Unicode"/>
          <w:lang w:val="en-GB"/>
        </w:rPr>
        <w:t>Cām</w:t>
      </w:r>
      <w:proofErr w:type="spellEnd"/>
      <w:r>
        <w:rPr>
          <w:rFonts w:ascii="Gandhari Unicode" w:hAnsi="Gandhari Unicode"/>
          <w:lang w:val="en-GB"/>
        </w:rPr>
        <w:t xml:space="preserve">. glosses it with </w:t>
      </w:r>
      <w:proofErr w:type="spellStart"/>
      <w:r>
        <w:rPr>
          <w:rFonts w:ascii="Gandhari Unicode" w:hAnsi="Gandhari Unicode"/>
          <w:i/>
          <w:lang w:val="en-GB"/>
        </w:rPr>
        <w:t>tuṉpam</w:t>
      </w:r>
      <w:proofErr w:type="spellEnd"/>
      <w:r>
        <w:rPr>
          <w:rFonts w:ascii="Gandhari Unicode" w:hAnsi="Gandhari Unicode"/>
          <w:i/>
          <w:lang w:val="en-GB"/>
        </w:rPr>
        <w:t>,</w:t>
      </w:r>
      <w:r>
        <w:rPr>
          <w:rFonts w:ascii="Gandhari Unicode" w:hAnsi="Gandhari Unicode"/>
          <w:lang w:val="en-GB"/>
        </w:rPr>
        <w:t xml:space="preserve"> which seems to fit the context.</w:t>
      </w:r>
    </w:p>
  </w:footnote>
  <w:footnote w:id="252">
    <w:p w14:paraId="50717B5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w:t>
      </w:r>
      <w:proofErr w:type="spellStart"/>
      <w:r>
        <w:rPr>
          <w:rFonts w:ascii="Gandhari Unicode" w:hAnsi="Gandhari Unicode"/>
          <w:i/>
          <w:lang w:val="en-GB"/>
        </w:rPr>
        <w:t>ticiṉ</w:t>
      </w:r>
      <w:proofErr w:type="spellEnd"/>
      <w:r>
        <w:rPr>
          <w:rFonts w:ascii="Gandhari Unicode" w:hAnsi="Gandhari Unicode"/>
          <w:lang w:val="en-GB"/>
        </w:rPr>
        <w:t xml:space="preserve"> as 1</w:t>
      </w:r>
      <w:r>
        <w:rPr>
          <w:rFonts w:ascii="Gandhari Unicode" w:hAnsi="Gandhari Unicode"/>
          <w:vertAlign w:val="superscript"/>
          <w:lang w:val="en-GB"/>
        </w:rPr>
        <w:t>st</w:t>
      </w:r>
      <w:r>
        <w:rPr>
          <w:rFonts w:ascii="Gandhari Unicode" w:hAnsi="Gandhari Unicode"/>
          <w:lang w:val="en-GB"/>
        </w:rPr>
        <w:t xml:space="preserve"> sg. with </w:t>
      </w:r>
      <w:proofErr w:type="spellStart"/>
      <w:r>
        <w:rPr>
          <w:rFonts w:ascii="Gandhari Unicode" w:hAnsi="Gandhari Unicode"/>
          <w:lang w:val="en-GB"/>
        </w:rPr>
        <w:t>antepositioned</w:t>
      </w:r>
      <w:proofErr w:type="spellEnd"/>
      <w:r>
        <w:rPr>
          <w:rFonts w:ascii="Gandhari Unicode" w:hAnsi="Gandhari Unicode"/>
          <w:lang w:val="en-GB"/>
        </w:rPr>
        <w:t xml:space="preserve"> </w:t>
      </w:r>
      <w:proofErr w:type="spellStart"/>
      <w:r>
        <w:rPr>
          <w:rFonts w:ascii="Gandhari Unicode" w:hAnsi="Gandhari Unicode"/>
          <w:i/>
          <w:lang w:val="en-GB"/>
        </w:rPr>
        <w:t>yāṉē</w:t>
      </w:r>
      <w:proofErr w:type="spellEnd"/>
      <w:r>
        <w:rPr>
          <w:rFonts w:ascii="Gandhari Unicode" w:hAnsi="Gandhari Unicode"/>
          <w:lang w:val="en-GB"/>
        </w:rPr>
        <w:t xml:space="preserve"> see KT 216.4, 217.7.</w:t>
      </w:r>
    </w:p>
  </w:footnote>
  <w:footnote w:id="253">
    <w:p w14:paraId="2C96C0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aṟanil</w:t>
      </w:r>
      <w:proofErr w:type="spellEnd"/>
      <w:r>
        <w:rPr>
          <w:rFonts w:ascii="Gandhari Unicode" w:hAnsi="Gandhari Unicode"/>
          <w:lang w:val="en-GB"/>
        </w:rPr>
        <w:t>: or "derelict in duty", cf. KT 244.6.</w:t>
      </w:r>
    </w:p>
  </w:footnote>
  <w:footnote w:id="254">
    <w:p w14:paraId="2E65E7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aṭi-vaḻi</w:t>
      </w:r>
      <w:proofErr w:type="spellEnd"/>
      <w:r>
        <w:rPr>
          <w:rFonts w:ascii="Gandhari Unicode" w:hAnsi="Gandhari Unicode"/>
          <w:lang w:val="en-GB"/>
        </w:rPr>
        <w:t xml:space="preserve">: is this a single footprint or is it a downtrodden path? And what does it suggest? The danger of a path also used by </w:t>
      </w:r>
      <w:proofErr w:type="gramStart"/>
      <w:r>
        <w:rPr>
          <w:rFonts w:ascii="Gandhari Unicode" w:hAnsi="Gandhari Unicode"/>
          <w:lang w:val="en-GB"/>
        </w:rPr>
        <w:t>elephants?</w:t>
      </w:r>
      <w:proofErr w:type="gramEnd"/>
    </w:p>
  </w:footnote>
  <w:footnote w:id="255">
    <w:p w14:paraId="167479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to understand the construction of this comparison? Does it refer to the size of the footprints?</w:t>
      </w:r>
    </w:p>
  </w:footnote>
  <w:footnote w:id="256">
    <w:p w14:paraId="0D6759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maṟi</w:t>
      </w:r>
      <w:proofErr w:type="spellEnd"/>
      <w:r>
        <w:rPr>
          <w:rFonts w:ascii="Gandhari Unicode" w:hAnsi="Gandhari Unicode"/>
          <w:lang w:val="en-GB"/>
        </w:rPr>
        <w:t xml:space="preserve"> is one of the terms denoting the young of an animal, and especially a lamb, but T.V.G. asserts that the offering consists in the young of a goat, as is mostly the custom nowadays. Neither this poem nor KT 362, however, contains any hint that would settle this question.</w:t>
      </w:r>
    </w:p>
  </w:footnote>
  <w:footnote w:id="257">
    <w:p w14:paraId="50DCCB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I.e. to this, pain is the proper reaction on her </w:t>
      </w:r>
      <w:proofErr w:type="gramStart"/>
      <w:r>
        <w:rPr>
          <w:rFonts w:ascii="Gandhari Unicode" w:hAnsi="Gandhari Unicode"/>
          <w:lang w:val="en-GB"/>
        </w:rPr>
        <w:t>part?</w:t>
      </w:r>
      <w:proofErr w:type="gramEnd"/>
      <w:r>
        <w:rPr>
          <w:rFonts w:ascii="Gandhari Unicode" w:hAnsi="Gandhari Unicode"/>
          <w:lang w:val="en-GB"/>
        </w:rPr>
        <w:t xml:space="preserve"> Or as a punishment for someone else, namely, HIM, who has let this happen instead of marrying her in time?</w:t>
      </w:r>
    </w:p>
  </w:footnote>
  <w:footnote w:id="258">
    <w:p w14:paraId="417A07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my view the construction is as follows: the v. n. </w:t>
      </w:r>
      <w:proofErr w:type="spellStart"/>
      <w:r>
        <w:rPr>
          <w:rFonts w:ascii="Gandhari Unicode" w:hAnsi="Gandhari Unicode"/>
          <w:i/>
          <w:lang w:val="en-GB"/>
        </w:rPr>
        <w:t>paṭutal</w:t>
      </w:r>
      <w:proofErr w:type="spellEnd"/>
      <w:r>
        <w:rPr>
          <w:rFonts w:ascii="Gandhari Unicode" w:hAnsi="Gandhari Unicode"/>
          <w:lang w:val="en-GB"/>
        </w:rPr>
        <w:t xml:space="preserve"> (in appositional relation to the inf. </w:t>
      </w:r>
      <w:proofErr w:type="spellStart"/>
      <w:r>
        <w:rPr>
          <w:rFonts w:ascii="Gandhari Unicode" w:hAnsi="Gandhari Unicode"/>
          <w:i/>
          <w:lang w:val="en-GB"/>
        </w:rPr>
        <w:t>paṭa</w:t>
      </w:r>
      <w:proofErr w:type="spellEnd"/>
      <w:r>
        <w:rPr>
          <w:rFonts w:ascii="Gandhari Unicode" w:hAnsi="Gandhari Unicode"/>
          <w:lang w:val="en-GB"/>
        </w:rPr>
        <w:t xml:space="preserve"> at the end) as indirect object to </w:t>
      </w:r>
      <w:proofErr w:type="spellStart"/>
      <w:r>
        <w:rPr>
          <w:rFonts w:ascii="Gandhari Unicode" w:hAnsi="Gandhari Unicode"/>
          <w:i/>
          <w:lang w:val="en-GB"/>
        </w:rPr>
        <w:t>takkaṉṟu</w:t>
      </w:r>
      <w:proofErr w:type="spellEnd"/>
      <w:r>
        <w:rPr>
          <w:rFonts w:ascii="Gandhari Unicode" w:hAnsi="Gandhari Unicode"/>
          <w:lang w:val="en-GB"/>
        </w:rPr>
        <w:t xml:space="preserve">, on which depend three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uṟuttu</w:t>
      </w:r>
      <w:proofErr w:type="spellEnd"/>
      <w:r>
        <w:rPr>
          <w:rFonts w:ascii="Gandhari Unicode" w:hAnsi="Gandhari Unicode"/>
          <w:i/>
          <w:lang w:val="en-GB"/>
        </w:rPr>
        <w:t xml:space="preserve">, </w:t>
      </w:r>
      <w:proofErr w:type="spellStart"/>
      <w:r>
        <w:rPr>
          <w:rFonts w:ascii="Gandhari Unicode" w:hAnsi="Gandhari Unicode"/>
          <w:i/>
          <w:lang w:val="en-GB"/>
        </w:rPr>
        <w:t>iṟīi</w:t>
      </w:r>
      <w:proofErr w:type="spellEnd"/>
      <w:r>
        <w:rPr>
          <w:rFonts w:ascii="Gandhari Unicode" w:hAnsi="Gandhari Unicode"/>
          <w:lang w:val="en-GB"/>
        </w:rPr>
        <w:t xml:space="preserve"> and </w:t>
      </w:r>
      <w:proofErr w:type="spellStart"/>
      <w:r>
        <w:rPr>
          <w:rFonts w:ascii="Gandhari Unicode" w:hAnsi="Gandhari Unicode"/>
          <w:i/>
          <w:lang w:val="en-GB"/>
        </w:rPr>
        <w:t>vāḻtti</w:t>
      </w:r>
      <w:proofErr w:type="spellEnd"/>
      <w:r>
        <w:rPr>
          <w:rFonts w:ascii="Gandhari Unicode" w:hAnsi="Gandhari Unicode"/>
          <w:lang w:val="en-GB"/>
        </w:rPr>
        <w:t xml:space="preserve">), while the third abs. </w:t>
      </w:r>
      <w:proofErr w:type="spellStart"/>
      <w:r>
        <w:rPr>
          <w:rFonts w:ascii="Gandhari Unicode" w:hAnsi="Gandhari Unicode"/>
          <w:i/>
          <w:lang w:val="en-GB"/>
        </w:rPr>
        <w:t>vāḻtti</w:t>
      </w:r>
      <w:proofErr w:type="spellEnd"/>
      <w:r>
        <w:rPr>
          <w:rFonts w:ascii="Gandhari Unicode" w:hAnsi="Gandhari Unicode"/>
          <w:lang w:val="en-GB"/>
        </w:rPr>
        <w:t xml:space="preserve"> governs the negative abs. </w:t>
      </w:r>
      <w:proofErr w:type="spellStart"/>
      <w:r>
        <w:rPr>
          <w:rFonts w:ascii="Gandhari Unicode" w:hAnsi="Gandhari Unicode"/>
          <w:i/>
          <w:lang w:val="en-GB"/>
        </w:rPr>
        <w:t>ākā</w:t>
      </w:r>
      <w:proofErr w:type="spellEnd"/>
      <w:r>
        <w:rPr>
          <w:rFonts w:ascii="Gandhari Unicode" w:hAnsi="Gandhari Unicode"/>
          <w:lang w:val="en-GB"/>
        </w:rPr>
        <w:t xml:space="preserve">, to which, in turn, the inf. </w:t>
      </w:r>
      <w:proofErr w:type="spellStart"/>
      <w:r>
        <w:rPr>
          <w:rFonts w:ascii="Gandhari Unicode" w:hAnsi="Gandhari Unicode"/>
          <w:i/>
          <w:lang w:val="en-GB"/>
        </w:rPr>
        <w:t>kaṟaṅka</w:t>
      </w:r>
      <w:proofErr w:type="spellEnd"/>
      <w:r>
        <w:rPr>
          <w:rFonts w:ascii="Gandhari Unicode" w:hAnsi="Gandhari Unicode"/>
          <w:lang w:val="en-GB"/>
        </w:rPr>
        <w:t xml:space="preserve"> is subordinate.</w:t>
      </w:r>
    </w:p>
  </w:footnote>
  <w:footnote w:id="259">
    <w:p w14:paraId="017764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tōṟṟam</w:t>
      </w:r>
      <w:proofErr w:type="spellEnd"/>
      <w:r>
        <w:rPr>
          <w:rFonts w:ascii="Gandhari Unicode" w:hAnsi="Gandhari Unicode"/>
          <w:lang w:val="en-GB"/>
        </w:rPr>
        <w:t xml:space="preserve"> denote here something that looks as it </w:t>
      </w:r>
      <w:proofErr w:type="gramStart"/>
      <w:r>
        <w:rPr>
          <w:rFonts w:ascii="Gandhari Unicode" w:hAnsi="Gandhari Unicode"/>
          <w:lang w:val="en-GB"/>
        </w:rPr>
        <w:t>actually is</w:t>
      </w:r>
      <w:proofErr w:type="gramEnd"/>
      <w:r>
        <w:rPr>
          <w:rFonts w:ascii="Gandhari Unicode" w:hAnsi="Gandhari Unicode"/>
          <w:lang w:val="en-GB"/>
        </w:rPr>
        <w:t xml:space="preserve"> not, that is, translated freely, a good spectacle? T.V.G. explains it as the appearance of the god who takes possession of the entranced priest.</w:t>
      </w:r>
    </w:p>
  </w:footnote>
  <w:footnote w:id="260">
    <w:p w14:paraId="5C49E8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impact of </w:t>
      </w:r>
      <w:proofErr w:type="spellStart"/>
      <w:r>
        <w:rPr>
          <w:rFonts w:ascii="Gandhari Unicode" w:hAnsi="Gandhari Unicode"/>
          <w:i/>
          <w:lang w:val="en-GB"/>
        </w:rPr>
        <w:t>piḻaiyēm</w:t>
      </w:r>
      <w:proofErr w:type="spellEnd"/>
      <w:r>
        <w:rPr>
          <w:rFonts w:ascii="Gandhari Unicode" w:hAnsi="Gandhari Unicode"/>
          <w:lang w:val="en-GB"/>
        </w:rPr>
        <w:t xml:space="preserve"> here? There is no point in saying that SHE has stood by HIM, because it is her relatives who have started the exorcism rite. The question might be whether she has done something wrong </w:t>
      </w:r>
      <w:r>
        <w:rPr>
          <w:rFonts w:ascii="Gandhari Unicode" w:hAnsi="Gandhari Unicode"/>
          <w:i/>
          <w:lang w:val="en-GB"/>
        </w:rPr>
        <w:t>with</w:t>
      </w:r>
      <w:r>
        <w:rPr>
          <w:rFonts w:ascii="Gandhari Unicode" w:hAnsi="Gandhari Unicode"/>
          <w:lang w:val="en-GB"/>
        </w:rPr>
        <w:t xml:space="preserve"> the man from the land. But </w:t>
      </w:r>
      <w:proofErr w:type="spellStart"/>
      <w:r>
        <w:rPr>
          <w:rFonts w:ascii="Gandhari Unicode" w:hAnsi="Gandhari Unicode"/>
          <w:i/>
          <w:lang w:val="en-GB"/>
        </w:rPr>
        <w:t>nāṭaṉai</w:t>
      </w:r>
      <w:proofErr w:type="spellEnd"/>
      <w:r>
        <w:rPr>
          <w:rFonts w:ascii="Gandhari Unicode" w:hAnsi="Gandhari Unicode"/>
          <w:lang w:val="en-GB"/>
        </w:rPr>
        <w:t xml:space="preserve"> is a marked accusative, and consequently a direct object.</w:t>
      </w:r>
    </w:p>
  </w:footnote>
  <w:footnote w:id="261">
    <w:p w14:paraId="1A715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maḻai</w:t>
      </w:r>
      <w:proofErr w:type="spellEnd"/>
      <w:r>
        <w:rPr>
          <w:rFonts w:ascii="Gandhari Unicode" w:hAnsi="Gandhari Unicode"/>
          <w:i/>
          <w:lang w:val="en-GB"/>
        </w:rPr>
        <w:t xml:space="preserve"> </w:t>
      </w:r>
      <w:proofErr w:type="spellStart"/>
      <w:r>
        <w:rPr>
          <w:rFonts w:ascii="Gandhari Unicode" w:hAnsi="Gandhari Unicode"/>
          <w:i/>
          <w:lang w:val="en-GB"/>
        </w:rPr>
        <w:t>viḷaiyāṭu</w:t>
      </w:r>
      <w:proofErr w:type="spellEnd"/>
      <w:r>
        <w:rPr>
          <w:rFonts w:ascii="Gandhari Unicode" w:hAnsi="Gandhari Unicode"/>
          <w:lang w:val="en-GB"/>
        </w:rPr>
        <w:t>: or "where clouds are playing".</w:t>
      </w:r>
    </w:p>
  </w:footnote>
  <w:footnote w:id="262">
    <w:p w14:paraId="0A550E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the given context one could ask whether </w:t>
      </w:r>
      <w:proofErr w:type="spellStart"/>
      <w:r>
        <w:rPr>
          <w:rFonts w:ascii="Gandhari Unicode" w:hAnsi="Gandhari Unicode"/>
          <w:i/>
          <w:lang w:val="en-GB"/>
        </w:rPr>
        <w:t>nayantaṉaṉ</w:t>
      </w:r>
      <w:proofErr w:type="spellEnd"/>
      <w:r>
        <w:rPr>
          <w:rFonts w:ascii="Gandhari Unicode" w:hAnsi="Gandhari Unicode"/>
          <w:lang w:val="en-GB"/>
        </w:rPr>
        <w:t xml:space="preserve"> makes sense in its usual meaning "to long for". He obviously has already got the </w:t>
      </w:r>
      <w:proofErr w:type="spellStart"/>
      <w:r>
        <w:rPr>
          <w:rFonts w:ascii="Gandhari Unicode" w:hAnsi="Gandhari Unicode"/>
          <w:i/>
          <w:lang w:val="en-GB"/>
        </w:rPr>
        <w:t>kēṇmai</w:t>
      </w:r>
      <w:proofErr w:type="spellEnd"/>
      <w:r>
        <w:rPr>
          <w:rFonts w:ascii="Gandhari Unicode" w:hAnsi="Gandhari Unicode"/>
          <w:lang w:val="en-GB"/>
        </w:rPr>
        <w:t xml:space="preserve">. The perfective aspect too is slightly strange, or at least it cannot mean a past tense. So perhaps the shade is: he has established respect/esteem for the </w:t>
      </w:r>
      <w:proofErr w:type="spellStart"/>
      <w:r>
        <w:rPr>
          <w:rFonts w:ascii="Gandhari Unicode" w:hAnsi="Gandhari Unicode"/>
          <w:i/>
          <w:lang w:val="en-GB"/>
        </w:rPr>
        <w:t>kēṇmai</w:t>
      </w:r>
      <w:proofErr w:type="spellEnd"/>
      <w:r>
        <w:rPr>
          <w:rFonts w:ascii="Gandhari Unicode" w:hAnsi="Gandhari Unicode"/>
          <w:lang w:val="en-GB"/>
        </w:rPr>
        <w:t xml:space="preserve"> he has taken.</w:t>
      </w:r>
    </w:p>
  </w:footnote>
  <w:footnote w:id="263">
    <w:p w14:paraId="7C203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line is not concluded by -</w:t>
      </w:r>
      <w:r>
        <w:rPr>
          <w:rFonts w:ascii="Gandhari Unicode" w:hAnsi="Gandhari Unicode"/>
          <w:i/>
          <w:lang w:val="en-GB"/>
        </w:rPr>
        <w:t>ē</w:t>
      </w:r>
      <w:r>
        <w:rPr>
          <w:rFonts w:ascii="Gandhari Unicode" w:hAnsi="Gandhari Unicode"/>
          <w:lang w:val="en-GB"/>
        </w:rPr>
        <w:t xml:space="preserve"> the construction is ambiguous. Perhaps it is necessary to take, </w:t>
      </w:r>
      <w:proofErr w:type="gramStart"/>
      <w:r>
        <w:rPr>
          <w:rFonts w:ascii="Gandhari Unicode" w:hAnsi="Gandhari Unicode"/>
          <w:lang w:val="en-GB"/>
        </w:rPr>
        <w:t>in spite of</w:t>
      </w:r>
      <w:proofErr w:type="gramEnd"/>
      <w:r>
        <w:rPr>
          <w:rFonts w:ascii="Gandhari Unicode" w:hAnsi="Gandhari Unicode"/>
          <w:lang w:val="en-GB"/>
        </w:rPr>
        <w:t xml:space="preserve"> the </w:t>
      </w:r>
      <w:proofErr w:type="spellStart"/>
      <w:r>
        <w:rPr>
          <w:rFonts w:ascii="Gandhari Unicode" w:hAnsi="Gandhari Unicode"/>
          <w:i/>
          <w:lang w:val="en-GB"/>
        </w:rPr>
        <w:t>aṉ</w:t>
      </w:r>
      <w:proofErr w:type="spellEnd"/>
      <w:r>
        <w:rPr>
          <w:rFonts w:ascii="Gandhari Unicode" w:hAnsi="Gandhari Unicode"/>
          <w:lang w:val="en-GB"/>
        </w:rPr>
        <w:t xml:space="preserve">-infix, </w:t>
      </w:r>
      <w:proofErr w:type="spellStart"/>
      <w:r>
        <w:rPr>
          <w:rFonts w:ascii="Gandhari Unicode" w:hAnsi="Gandhari Unicode"/>
          <w:i/>
          <w:lang w:val="en-GB"/>
        </w:rPr>
        <w:t>nayantaṉaṉ</w:t>
      </w:r>
      <w:proofErr w:type="spellEnd"/>
      <w:r>
        <w:rPr>
          <w:rFonts w:ascii="Gandhari Unicode" w:hAnsi="Gandhari Unicode"/>
          <w:lang w:val="en-GB"/>
        </w:rPr>
        <w:t xml:space="preserve"> as a participial noun and read </w:t>
      </w:r>
      <w:proofErr w:type="spellStart"/>
      <w:r>
        <w:rPr>
          <w:rFonts w:ascii="Gandhari Unicode" w:hAnsi="Gandhari Unicode"/>
          <w:i/>
          <w:lang w:val="en-GB"/>
        </w:rPr>
        <w:t>kēṇmai</w:t>
      </w:r>
      <w:proofErr w:type="spellEnd"/>
      <w:r>
        <w:rPr>
          <w:rFonts w:ascii="Gandhari Unicode" w:hAnsi="Gandhari Unicode"/>
          <w:lang w:val="en-GB"/>
        </w:rPr>
        <w:t xml:space="preserve"> as a subject to the last line, thus 3-5b. In any case word order is strange. It is tempting to connect </w:t>
      </w:r>
      <w:proofErr w:type="spellStart"/>
      <w:r>
        <w:rPr>
          <w:rFonts w:ascii="Gandhari Unicode" w:hAnsi="Gandhari Unicode"/>
          <w:i/>
          <w:lang w:val="en-GB"/>
        </w:rPr>
        <w:t>nammoṭu</w:t>
      </w:r>
      <w:proofErr w:type="spellEnd"/>
      <w:r>
        <w:rPr>
          <w:rFonts w:ascii="Gandhari Unicode" w:hAnsi="Gandhari Unicode"/>
          <w:lang w:val="en-GB"/>
        </w:rPr>
        <w:t xml:space="preserve"> with </w:t>
      </w:r>
      <w:proofErr w:type="spellStart"/>
      <w:r>
        <w:rPr>
          <w:rFonts w:ascii="Gandhari Unicode" w:hAnsi="Gandhari Unicode"/>
          <w:i/>
          <w:lang w:val="en-GB"/>
        </w:rPr>
        <w:t>koṇṭa</w:t>
      </w:r>
      <w:proofErr w:type="spellEnd"/>
      <w:r>
        <w:rPr>
          <w:rFonts w:ascii="Gandhari Unicode" w:hAnsi="Gandhari Unicode"/>
          <w:i/>
          <w:lang w:val="en-GB"/>
        </w:rPr>
        <w:t xml:space="preserve"> </w:t>
      </w:r>
      <w:proofErr w:type="spellStart"/>
      <w:r>
        <w:rPr>
          <w:rFonts w:ascii="Gandhari Unicode" w:hAnsi="Gandhari Unicode"/>
          <w:i/>
          <w:lang w:val="en-GB"/>
        </w:rPr>
        <w:t>kēṇmai</w:t>
      </w:r>
      <w:proofErr w:type="spellEnd"/>
      <w:r>
        <w:rPr>
          <w:rFonts w:ascii="Gandhari Unicode" w:hAnsi="Gandhari Unicode"/>
          <w:lang w:val="en-GB"/>
        </w:rPr>
        <w:t xml:space="preserve"> ("the intimacy he has with us"), which however seems to be forbidden by position, unless we understand </w:t>
      </w:r>
      <w:proofErr w:type="spellStart"/>
      <w:r>
        <w:rPr>
          <w:rFonts w:ascii="Gandhari Unicode" w:hAnsi="Gandhari Unicode"/>
          <w:i/>
          <w:lang w:val="en-GB"/>
        </w:rPr>
        <w:t>koṇṭa</w:t>
      </w:r>
      <w:proofErr w:type="spellEnd"/>
      <w:r>
        <w:rPr>
          <w:rFonts w:ascii="Gandhari Unicode" w:hAnsi="Gandhari Unicode"/>
          <w:i/>
          <w:lang w:val="en-GB"/>
        </w:rPr>
        <w:t xml:space="preserve"> </w:t>
      </w:r>
      <w:proofErr w:type="spellStart"/>
      <w:r>
        <w:rPr>
          <w:rFonts w:ascii="Gandhari Unicode" w:hAnsi="Gandhari Unicode"/>
          <w:i/>
          <w:lang w:val="en-GB"/>
        </w:rPr>
        <w:t>kēṇmai</w:t>
      </w:r>
      <w:proofErr w:type="spellEnd"/>
      <w:r>
        <w:rPr>
          <w:rFonts w:ascii="Gandhari Unicode" w:hAnsi="Gandhari Unicode"/>
          <w:lang w:val="en-GB"/>
        </w:rPr>
        <w:t xml:space="preserve"> as an open-ended postposition.</w:t>
      </w:r>
    </w:p>
  </w:footnote>
  <w:footnote w:id="264">
    <w:p w14:paraId="7ADA5C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impact of this poem? Considering the depth of HIS feelings it is very improbable that he will not be back with the rains, and thus SHE has no reason to be upset?</w:t>
      </w:r>
    </w:p>
  </w:footnote>
  <w:footnote w:id="265">
    <w:p w14:paraId="2614BB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ēkal</w:t>
      </w:r>
      <w:proofErr w:type="spellEnd"/>
      <w:r>
        <w:rPr>
          <w:rFonts w:ascii="Gandhari Unicode" w:hAnsi="Gandhari Unicode"/>
          <w:lang w:val="en-GB"/>
        </w:rPr>
        <w:t xml:space="preserve"> is, according to </w:t>
      </w:r>
      <w:proofErr w:type="spellStart"/>
      <w:r>
        <w:rPr>
          <w:rFonts w:ascii="Gandhari Unicode" w:hAnsi="Gandhari Unicode"/>
          <w:lang w:val="en-GB"/>
        </w:rPr>
        <w:t>Cām</w:t>
      </w:r>
      <w:proofErr w:type="spellEnd"/>
      <w:r>
        <w:rPr>
          <w:rFonts w:ascii="Gandhari Unicode" w:hAnsi="Gandhari Unicode"/>
          <w:lang w:val="en-GB"/>
        </w:rPr>
        <w:t>., a noun meaning "height."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uyarcciyaiyuṭaiya</w:t>
      </w:r>
      <w:proofErr w:type="spellEnd"/>
      <w:r>
        <w:rPr>
          <w:rFonts w:ascii="Gandhari Unicode" w:hAnsi="Gandhari Unicode"/>
          <w:lang w:val="en-GB"/>
        </w:rPr>
        <w:t xml:space="preserve">). But TL/DEDR know only </w:t>
      </w:r>
      <w:proofErr w:type="spellStart"/>
      <w:r>
        <w:rPr>
          <w:rFonts w:ascii="Gandhari Unicode" w:hAnsi="Gandhari Unicode"/>
          <w:i/>
          <w:lang w:val="en-GB"/>
        </w:rPr>
        <w:t>ēku-tal</w:t>
      </w:r>
      <w:proofErr w:type="spellEnd"/>
      <w:r>
        <w:rPr>
          <w:rFonts w:ascii="Gandhari Unicode" w:hAnsi="Gandhari Unicode"/>
          <w:lang w:val="en-GB"/>
        </w:rPr>
        <w:t xml:space="preserve"> "to go", and thus </w:t>
      </w:r>
      <w:proofErr w:type="spellStart"/>
      <w:r>
        <w:rPr>
          <w:rFonts w:ascii="Gandhari Unicode" w:hAnsi="Gandhari Unicode"/>
          <w:i/>
          <w:lang w:val="en-GB"/>
        </w:rPr>
        <w:t>ēkal</w:t>
      </w:r>
      <w:proofErr w:type="spellEnd"/>
      <w:r>
        <w:rPr>
          <w:rFonts w:ascii="Gandhari Unicode" w:hAnsi="Gandhari Unicode"/>
          <w:lang w:val="en-GB"/>
        </w:rPr>
        <w:t xml:space="preserve"> should be a verbal noun "going" (which is incomprehensible in the context). T.V.G., however, splits it as </w:t>
      </w:r>
      <w:r>
        <w:rPr>
          <w:rFonts w:ascii="Gandhari Unicode" w:hAnsi="Gandhari Unicode"/>
          <w:i/>
          <w:lang w:val="en-GB"/>
        </w:rPr>
        <w:t>ē kal</w:t>
      </w:r>
      <w:r>
        <w:rPr>
          <w:rFonts w:ascii="Gandhari Unicode" w:hAnsi="Gandhari Unicode"/>
          <w:lang w:val="en-GB"/>
        </w:rPr>
        <w:t xml:space="preserve"> "abundant stones" (see DEDR 870 </w:t>
      </w:r>
      <w:r>
        <w:rPr>
          <w:rFonts w:ascii="Gandhari Unicode" w:hAnsi="Gandhari Unicode"/>
          <w:i/>
          <w:lang w:val="en-GB"/>
        </w:rPr>
        <w:t>ē</w:t>
      </w:r>
      <w:r>
        <w:rPr>
          <w:rFonts w:ascii="Gandhari Unicode" w:hAnsi="Gandhari Unicode"/>
          <w:lang w:val="en-GB"/>
        </w:rPr>
        <w:t xml:space="preserve"> "abundance").</w:t>
      </w:r>
    </w:p>
  </w:footnote>
  <w:footnote w:id="266">
    <w:p w14:paraId="046B59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iṭaṉ</w:t>
      </w:r>
      <w:proofErr w:type="spellEnd"/>
      <w:r>
        <w:rPr>
          <w:rFonts w:ascii="Gandhari Unicode" w:hAnsi="Gandhari Unicode"/>
          <w:i/>
          <w:lang w:val="en-GB"/>
        </w:rPr>
        <w:t xml:space="preserve"> </w:t>
      </w:r>
      <w:proofErr w:type="spellStart"/>
      <w:r>
        <w:rPr>
          <w:rFonts w:ascii="Gandhari Unicode" w:hAnsi="Gandhari Unicode"/>
          <w:i/>
          <w:lang w:val="en-GB"/>
        </w:rPr>
        <w:t>viṭṭu</w:t>
      </w:r>
      <w:proofErr w:type="spellEnd"/>
      <w:r>
        <w:rPr>
          <w:rFonts w:ascii="Gandhari Unicode" w:hAnsi="Gandhari Unicode"/>
          <w:lang w:val="en-GB"/>
        </w:rPr>
        <w:t>: literally "having let go of the place" = not having resisted?</w:t>
      </w:r>
    </w:p>
  </w:footnote>
  <w:footnote w:id="267">
    <w:p w14:paraId="255373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exact construction? What is the meaning of this comparison, which </w:t>
      </w:r>
      <w:proofErr w:type="gramStart"/>
      <w:r>
        <w:rPr>
          <w:rFonts w:ascii="Gandhari Unicode" w:hAnsi="Gandhari Unicode"/>
          <w:lang w:val="en-GB"/>
        </w:rPr>
        <w:t>has to</w:t>
      </w:r>
      <w:proofErr w:type="gramEnd"/>
      <w:r>
        <w:rPr>
          <w:rFonts w:ascii="Gandhari Unicode" w:hAnsi="Gandhari Unicode"/>
          <w:lang w:val="en-GB"/>
        </w:rPr>
        <w:t xml:space="preserve"> be connected with the petals?</w:t>
      </w:r>
    </w:p>
  </w:footnote>
  <w:footnote w:id="268">
    <w:p w14:paraId="0D72D2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of verbal noun + </w:t>
      </w:r>
      <w:proofErr w:type="spellStart"/>
      <w:r>
        <w:rPr>
          <w:rFonts w:ascii="Gandhari Unicode" w:hAnsi="Gandhari Unicode"/>
          <w:i/>
          <w:lang w:val="en-GB"/>
        </w:rPr>
        <w:t>cellā</w:t>
      </w:r>
      <w:proofErr w:type="spellEnd"/>
      <w:r>
        <w:rPr>
          <w:rFonts w:ascii="Gandhari Unicode" w:hAnsi="Gandhari Unicode"/>
          <w:lang w:val="en-GB"/>
        </w:rPr>
        <w:t>(</w:t>
      </w:r>
      <w:proofErr w:type="spellStart"/>
      <w:r>
        <w:rPr>
          <w:rFonts w:ascii="Gandhari Unicode" w:hAnsi="Gandhari Unicode"/>
          <w:i/>
          <w:lang w:val="en-GB"/>
        </w:rPr>
        <w:t>tu</w:t>
      </w:r>
      <w:proofErr w:type="spellEnd"/>
      <w:r>
        <w:rPr>
          <w:rFonts w:ascii="Gandhari Unicode" w:hAnsi="Gandhari Unicode"/>
          <w:lang w:val="en-GB"/>
        </w:rPr>
        <w:t>) see KT 159.1, 287.4, 340.3.</w:t>
      </w:r>
    </w:p>
  </w:footnote>
  <w:footnote w:id="269">
    <w:p w14:paraId="0900A6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Probably here his good heart refers to his having proper intentions (namely of marrying her), for which KT 259.8 is perhaps a parallel.</w:t>
      </w:r>
    </w:p>
  </w:footnote>
  <w:footnote w:id="270">
    <w:p w14:paraId="790327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it is not </w:t>
      </w:r>
      <w:proofErr w:type="gramStart"/>
      <w:r>
        <w:rPr>
          <w:rFonts w:ascii="Gandhari Unicode" w:hAnsi="Gandhari Unicode"/>
          <w:lang w:val="en-GB"/>
        </w:rPr>
        <w:t>really clear</w:t>
      </w:r>
      <w:proofErr w:type="gramEnd"/>
      <w:r>
        <w:rPr>
          <w:rFonts w:ascii="Gandhari Unicode" w:hAnsi="Gandhari Unicode"/>
          <w:lang w:val="en-GB"/>
        </w:rPr>
        <w:t xml:space="preserve"> how old the copy G2 might be, it is not even certain that this gap can be counted as manuscript evidence for an extra line. That is </w:t>
      </w:r>
      <w:proofErr w:type="spellStart"/>
      <w:r>
        <w:rPr>
          <w:rFonts w:ascii="Gandhari Unicode" w:hAnsi="Gandhari Unicode"/>
          <w:lang w:val="en-GB"/>
        </w:rPr>
        <w:t>is</w:t>
      </w:r>
      <w:proofErr w:type="spellEnd"/>
      <w:r>
        <w:rPr>
          <w:rFonts w:ascii="Gandhari Unicode" w:hAnsi="Gandhari Unicode"/>
          <w:lang w:val="en-GB"/>
        </w:rPr>
        <w:t xml:space="preserve"> attested with VP probably means that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has found a quotation including that line, but I have not yet been able to locate any such thing.</w:t>
      </w:r>
    </w:p>
  </w:footnote>
  <w:footnote w:id="271">
    <w:p w14:paraId="0912FC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and in the following line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explain </w:t>
      </w:r>
      <w:proofErr w:type="spellStart"/>
      <w:r>
        <w:rPr>
          <w:rFonts w:ascii="Gandhari Unicode" w:hAnsi="Gandhari Unicode"/>
          <w:i/>
          <w:lang w:val="en-GB"/>
        </w:rPr>
        <w:t>oṉṟu</w:t>
      </w:r>
      <w:proofErr w:type="spellEnd"/>
      <w:r>
        <w:rPr>
          <w:rFonts w:ascii="Gandhari Unicode" w:hAnsi="Gandhari Unicode"/>
          <w:lang w:val="en-GB"/>
        </w:rPr>
        <w:t xml:space="preserve"> as the verbal root "to be one", that is, the message suitable to us/to the </w:t>
      </w:r>
      <w:proofErr w:type="spellStart"/>
      <w:r>
        <w:rPr>
          <w:rFonts w:ascii="Gandhari Unicode" w:hAnsi="Gandhari Unicode"/>
          <w:lang w:val="en-GB"/>
        </w:rPr>
        <w:t>Vēṅkai</w:t>
      </w:r>
      <w:proofErr w:type="spellEnd"/>
      <w:r>
        <w:rPr>
          <w:rFonts w:ascii="Gandhari Unicode" w:hAnsi="Gandhari Unicode"/>
          <w:lang w:val="en-GB"/>
        </w:rPr>
        <w:t xml:space="preserve"> tree.</w:t>
      </w:r>
    </w:p>
  </w:footnote>
  <w:footnote w:id="272">
    <w:p w14:paraId="386939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as often, the circular construction means that the confusing word order is explained at the very end: the last line contains subject and direct object.</w:t>
      </w:r>
    </w:p>
  </w:footnote>
  <w:footnote w:id="273">
    <w:p w14:paraId="37D7A32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marapu</w:t>
      </w:r>
      <w:proofErr w:type="spellEnd"/>
      <w:r>
        <w:rPr>
          <w:rFonts w:ascii="Gandhari Unicode" w:hAnsi="Gandhari Unicode"/>
          <w:lang w:val="en-GB"/>
        </w:rPr>
        <w:t xml:space="preserve"> here mean something like law in the sense of moral evaluation?</w:t>
      </w:r>
    </w:p>
  </w:footnote>
  <w:footnote w:id="274">
    <w:p w14:paraId="669A0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uṟal</w:t>
      </w:r>
      <w:proofErr w:type="spellEnd"/>
      <w:r>
        <w:rPr>
          <w:rFonts w:ascii="Gandhari Unicode" w:hAnsi="Gandhari Unicode"/>
          <w:i/>
          <w:lang w:val="en-GB"/>
        </w:rPr>
        <w:t xml:space="preserve"> </w:t>
      </w:r>
      <w:proofErr w:type="spellStart"/>
      <w:r>
        <w:rPr>
          <w:rFonts w:ascii="Gandhari Unicode" w:hAnsi="Gandhari Unicode"/>
          <w:i/>
          <w:lang w:val="en-GB"/>
        </w:rPr>
        <w:t>muṟai</w:t>
      </w:r>
      <w:proofErr w:type="spellEnd"/>
      <w:r>
        <w:rPr>
          <w:rFonts w:ascii="Gandhari Unicode" w:hAnsi="Gandhari Unicode"/>
          <w:lang w:val="en-GB"/>
        </w:rPr>
        <w:t xml:space="preserve"> is an awkward phrase. T.V.G. here takes </w:t>
      </w:r>
      <w:proofErr w:type="spellStart"/>
      <w:r>
        <w:rPr>
          <w:rFonts w:ascii="Gandhari Unicode" w:hAnsi="Gandhari Unicode"/>
          <w:i/>
          <w:lang w:val="en-GB"/>
        </w:rPr>
        <w:t>muṟai</w:t>
      </w:r>
      <w:proofErr w:type="spellEnd"/>
      <w:r>
        <w:rPr>
          <w:rFonts w:ascii="Gandhari Unicode" w:hAnsi="Gandhari Unicode"/>
          <w:lang w:val="en-GB"/>
        </w:rPr>
        <w:t xml:space="preserve"> not as "kind, turn", but as "fate". It might also be possible to understand something like "when it is [their] turn".</w:t>
      </w:r>
    </w:p>
  </w:footnote>
  <w:footnote w:id="275">
    <w:p w14:paraId="3D6590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kōl</w:t>
      </w:r>
      <w:proofErr w:type="spellEnd"/>
      <w:r>
        <w:rPr>
          <w:rFonts w:ascii="Gandhari Unicode" w:hAnsi="Gandhari Unicode"/>
          <w:lang w:val="en-GB"/>
        </w:rPr>
        <w:t xml:space="preserve">, "stem", and often used for smaller sticks and parts of plants, is one of the </w:t>
      </w:r>
      <w:proofErr w:type="spellStart"/>
      <w:r>
        <w:rPr>
          <w:rFonts w:ascii="Gandhari Unicode" w:hAnsi="Gandhari Unicode"/>
          <w:lang w:val="en-GB"/>
        </w:rPr>
        <w:t>Caṅkam</w:t>
      </w:r>
      <w:proofErr w:type="spellEnd"/>
      <w:r>
        <w:rPr>
          <w:rFonts w:ascii="Gandhari Unicode" w:hAnsi="Gandhari Unicode"/>
          <w:lang w:val="en-GB"/>
        </w:rPr>
        <w:t xml:space="preserve"> standard epithets in connection with </w:t>
      </w:r>
      <w:proofErr w:type="spellStart"/>
      <w:r>
        <w:rPr>
          <w:rFonts w:ascii="Gandhari Unicode" w:hAnsi="Gandhari Unicode"/>
          <w:i/>
          <w:lang w:val="en-GB"/>
        </w:rPr>
        <w:t>toṭi</w:t>
      </w:r>
      <w:proofErr w:type="spellEnd"/>
      <w:r>
        <w:rPr>
          <w:rFonts w:ascii="Gandhari Unicode" w:hAnsi="Gandhari Unicode"/>
          <w:lang w:val="en-GB"/>
        </w:rPr>
        <w:t xml:space="preserve"> (for the KT cf. 356.8, 364.3). T.V.G. explains it as meaning "broad", but how to account for morphology and semantics? I wonder whether bangles giving the impression of being a "stem" might not be bangles in </w:t>
      </w:r>
      <w:proofErr w:type="gramStart"/>
      <w:r>
        <w:rPr>
          <w:rFonts w:ascii="Gandhari Unicode" w:hAnsi="Gandhari Unicode"/>
          <w:lang w:val="en-GB"/>
        </w:rPr>
        <w:t>an</w:t>
      </w:r>
      <w:proofErr w:type="gramEnd"/>
      <w:r>
        <w:rPr>
          <w:rFonts w:ascii="Gandhari Unicode" w:hAnsi="Gandhari Unicode"/>
          <w:lang w:val="en-GB"/>
        </w:rPr>
        <w:t xml:space="preserve"> row, something that is still ubiquitous in Indian dress habits, referred to otherwise as </w:t>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vaḷai</w:t>
      </w:r>
      <w:proofErr w:type="spellEnd"/>
      <w:r>
        <w:rPr>
          <w:rFonts w:ascii="Gandhari Unicode" w:hAnsi="Gandhari Unicode"/>
          <w:lang w:val="en-GB"/>
        </w:rPr>
        <w:t xml:space="preserve"> (KT 335.1).</w:t>
      </w:r>
    </w:p>
  </w:footnote>
  <w:footnote w:id="276">
    <w:p w14:paraId="7C767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Srin. reads </w:t>
      </w:r>
      <w:proofErr w:type="spellStart"/>
      <w:r>
        <w:rPr>
          <w:rFonts w:ascii="Gandhari Unicode" w:hAnsi="Gandhari Unicode"/>
          <w:i/>
          <w:lang w:val="en-GB"/>
        </w:rPr>
        <w:t>īṇṭu</w:t>
      </w:r>
      <w:proofErr w:type="spellEnd"/>
      <w:r>
        <w:rPr>
          <w:rFonts w:ascii="Gandhari Unicode" w:hAnsi="Gandhari Unicode"/>
          <w:lang w:val="en-GB"/>
        </w:rPr>
        <w:t xml:space="preserve"> together with </w:t>
      </w:r>
      <w:proofErr w:type="spellStart"/>
      <w:r>
        <w:rPr>
          <w:rFonts w:ascii="Gandhari Unicode" w:hAnsi="Gandhari Unicode"/>
          <w:i/>
          <w:lang w:val="en-GB"/>
        </w:rPr>
        <w:t>ñālattu</w:t>
      </w:r>
      <w:proofErr w:type="spellEnd"/>
      <w:r>
        <w:rPr>
          <w:rFonts w:ascii="Gandhari Unicode" w:hAnsi="Gandhari Unicode"/>
          <w:lang w:val="en-GB"/>
        </w:rPr>
        <w:t xml:space="preserve"> "the whole world", while T.V.G. here explains it as a verbal root "to gather" (DEDR 538), which would be "together with great wealth, the gathered gain of the wide world".</w:t>
      </w:r>
    </w:p>
  </w:footnote>
  <w:footnote w:id="277">
    <w:p w14:paraId="67884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iruṅkaṇ</w:t>
      </w:r>
      <w:proofErr w:type="spellEnd"/>
      <w:r>
        <w:rPr>
          <w:rFonts w:ascii="Gandhari Unicode" w:hAnsi="Gandhari Unicode"/>
          <w:i/>
          <w:lang w:val="en-GB"/>
        </w:rPr>
        <w:t xml:space="preserve"> </w:t>
      </w:r>
      <w:proofErr w:type="spellStart"/>
      <w:r>
        <w:rPr>
          <w:rFonts w:ascii="Gandhari Unicode" w:hAnsi="Gandhari Unicode"/>
          <w:i/>
          <w:lang w:val="en-GB"/>
        </w:rPr>
        <w:t>ñālam</w:t>
      </w:r>
      <w:proofErr w:type="spellEnd"/>
      <w:r>
        <w:rPr>
          <w:rFonts w:ascii="Gandhari Unicode" w:hAnsi="Gandhari Unicode"/>
          <w:lang w:val="en-GB"/>
        </w:rPr>
        <w:t>: "the world which [is] a big place"?</w:t>
      </w:r>
    </w:p>
  </w:footnote>
  <w:footnote w:id="278">
    <w:p w14:paraId="72723B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takes </w:t>
      </w:r>
      <w:proofErr w:type="spellStart"/>
      <w:r>
        <w:rPr>
          <w:rFonts w:ascii="Gandhari Unicode" w:hAnsi="Gandhari Unicode"/>
          <w:i/>
          <w:lang w:val="en-GB"/>
        </w:rPr>
        <w:t>aṟanil</w:t>
      </w:r>
      <w:proofErr w:type="spellEnd"/>
      <w:r>
        <w:rPr>
          <w:rFonts w:ascii="Gandhari Unicode" w:hAnsi="Gandhari Unicode"/>
          <w:i/>
          <w:lang w:val="en-GB"/>
        </w:rPr>
        <w:t xml:space="preserve"> </w:t>
      </w:r>
      <w:proofErr w:type="spellStart"/>
      <w:r>
        <w:rPr>
          <w:rFonts w:ascii="Gandhari Unicode" w:hAnsi="Gandhari Unicode"/>
          <w:i/>
          <w:lang w:val="en-GB"/>
        </w:rPr>
        <w:t>kōḷ</w:t>
      </w:r>
      <w:proofErr w:type="spellEnd"/>
      <w:r>
        <w:rPr>
          <w:rFonts w:ascii="Gandhari Unicode" w:hAnsi="Gandhari Unicode"/>
          <w:lang w:val="en-GB"/>
        </w:rPr>
        <w:t xml:space="preserve"> as referring to the way the god of death takes away old people as well as young ones, and thus deserves to be termed "</w:t>
      </w:r>
      <w:proofErr w:type="spellStart"/>
      <w:r>
        <w:rPr>
          <w:rFonts w:ascii="Gandhari Unicode" w:hAnsi="Gandhari Unicode"/>
          <w:lang w:val="en-GB"/>
        </w:rPr>
        <w:t>virtueless</w:t>
      </w:r>
      <w:proofErr w:type="spellEnd"/>
      <w:r>
        <w:rPr>
          <w:rFonts w:ascii="Gandhari Unicode" w:hAnsi="Gandhari Unicode"/>
          <w:lang w:val="en-GB"/>
        </w:rPr>
        <w:t>", which supposedly means here "without moral consideration".</w:t>
      </w:r>
    </w:p>
  </w:footnote>
  <w:footnote w:id="279">
    <w:p w14:paraId="23557D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most probably EA along with </w:t>
      </w:r>
      <w:proofErr w:type="spellStart"/>
      <w:r>
        <w:rPr>
          <w:rFonts w:ascii="Gandhari Unicode" w:hAnsi="Gandhari Unicode"/>
          <w:lang w:val="en-GB"/>
        </w:rPr>
        <w:t>Cām</w:t>
      </w:r>
      <w:proofErr w:type="spellEnd"/>
      <w:r>
        <w:rPr>
          <w:rFonts w:ascii="Gandhari Unicode" w:hAnsi="Gandhari Unicode"/>
          <w:lang w:val="en-GB"/>
        </w:rPr>
        <w:t xml:space="preserve">. felt the need to correct the transmitted text by changing to oblique stem before sociative suffix. For simple </w:t>
      </w:r>
      <w:proofErr w:type="spellStart"/>
      <w:r>
        <w:rPr>
          <w:rFonts w:ascii="Gandhari Unicode" w:hAnsi="Gandhari Unicode"/>
          <w:i/>
          <w:iCs/>
          <w:lang w:val="en-GB"/>
        </w:rPr>
        <w:t>ēṟoṭu</w:t>
      </w:r>
      <w:proofErr w:type="spellEnd"/>
      <w:r>
        <w:rPr>
          <w:rFonts w:ascii="Gandhari Unicode" w:hAnsi="Gandhari Unicode"/>
          <w:lang w:val="en-GB"/>
        </w:rPr>
        <w:t xml:space="preserve">, however, there are no less than three parallels in the NA (7.5 51.4 </w:t>
      </w:r>
      <w:proofErr w:type="gramStart"/>
      <w:r>
        <w:rPr>
          <w:rFonts w:ascii="Gandhari Unicode" w:hAnsi="Gandhari Unicode"/>
          <w:lang w:val="en-GB"/>
        </w:rPr>
        <w:t>261.2 )</w:t>
      </w:r>
      <w:proofErr w:type="gramEnd"/>
      <w:r>
        <w:rPr>
          <w:rFonts w:ascii="Gandhari Unicode" w:hAnsi="Gandhari Unicode"/>
          <w:lang w:val="en-GB"/>
        </w:rPr>
        <w:t>.</w:t>
      </w:r>
    </w:p>
  </w:footnote>
  <w:footnote w:id="280">
    <w:p w14:paraId="21B0E2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viṉaval</w:t>
      </w:r>
      <w:proofErr w:type="spellEnd"/>
      <w:r>
        <w:rPr>
          <w:rFonts w:ascii="Gandhari Unicode" w:hAnsi="Gandhari Unicode"/>
          <w:i/>
          <w:lang w:val="en-GB"/>
        </w:rPr>
        <w:t xml:space="preserve"> </w:t>
      </w:r>
      <w:proofErr w:type="spellStart"/>
      <w:r>
        <w:rPr>
          <w:rFonts w:ascii="Gandhari Unicode" w:hAnsi="Gandhari Unicode"/>
          <w:i/>
          <w:lang w:val="en-GB"/>
        </w:rPr>
        <w:t>viṉa</w:t>
      </w:r>
      <w:proofErr w:type="spellEnd"/>
      <w:r>
        <w:rPr>
          <w:rFonts w:ascii="Gandhari Unicode" w:hAnsi="Gandhari Unicode"/>
          <w:lang w:val="en-GB"/>
        </w:rPr>
        <w:t xml:space="preserve">: is this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of intensification: "to ask urgently"?</w:t>
      </w:r>
    </w:p>
  </w:footnote>
  <w:footnote w:id="281">
    <w:p w14:paraId="19F0DB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last line can be read as an independent sentence implying a change of perspective, from a report to the confidante over to direct memory.</w:t>
      </w:r>
    </w:p>
  </w:footnote>
  <w:footnote w:id="282">
    <w:p w14:paraId="481222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elsewhere there </w:t>
      </w:r>
      <w:proofErr w:type="spellStart"/>
      <w:r>
        <w:rPr>
          <w:rFonts w:ascii="Gandhari Unicode" w:hAnsi="Gandhari Unicode"/>
          <w:lang w:val="en-GB"/>
        </w:rPr>
        <w:t>there</w:t>
      </w:r>
      <w:proofErr w:type="spellEnd"/>
      <w:r>
        <w:rPr>
          <w:rFonts w:ascii="Gandhari Unicode" w:hAnsi="Gandhari Unicode"/>
          <w:lang w:val="en-GB"/>
        </w:rPr>
        <w:t xml:space="preserve"> are descriptions of salt merchants, who are on their way with carts </w:t>
      </w:r>
      <w:proofErr w:type="gramStart"/>
      <w:r>
        <w:rPr>
          <w:rFonts w:ascii="Gandhari Unicode" w:hAnsi="Gandhari Unicode"/>
          <w:lang w:val="en-GB"/>
        </w:rPr>
        <w:t>in order to</w:t>
      </w:r>
      <w:proofErr w:type="gramEnd"/>
      <w:r>
        <w:rPr>
          <w:rFonts w:ascii="Gandhari Unicode" w:hAnsi="Gandhari Unicode"/>
          <w:lang w:val="en-GB"/>
        </w:rPr>
        <w:t xml:space="preserve"> sell salt (cf. KT 124.1, 388.4), it seems that here the mother goes directly to the salt field to purchase salt (and this is indeed the interpretation of T.V.G.). Since she obviously is the wife of a fisherman, it is a slightly surprising information that she should have rice to exchange, and not fish.</w:t>
      </w:r>
    </w:p>
  </w:footnote>
  <w:footnote w:id="283">
    <w:p w14:paraId="7AC923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uppu</w:t>
      </w:r>
      <w:proofErr w:type="spellEnd"/>
      <w:r>
        <w:rPr>
          <w:rFonts w:ascii="Gandhari Unicode" w:hAnsi="Gandhari Unicode"/>
          <w:i/>
          <w:lang w:val="en-GB"/>
        </w:rPr>
        <w:t xml:space="preserve"> </w:t>
      </w:r>
      <w:proofErr w:type="spellStart"/>
      <w:r>
        <w:rPr>
          <w:rFonts w:ascii="Gandhari Unicode" w:hAnsi="Gandhari Unicode"/>
          <w:i/>
          <w:lang w:val="en-GB"/>
        </w:rPr>
        <w:t>viḷai</w:t>
      </w:r>
      <w:proofErr w:type="spellEnd"/>
      <w:r>
        <w:rPr>
          <w:rFonts w:ascii="Gandhari Unicode" w:hAnsi="Gandhari Unicode"/>
          <w:i/>
          <w:lang w:val="en-GB"/>
        </w:rPr>
        <w:t xml:space="preserve"> </w:t>
      </w:r>
      <w:proofErr w:type="spellStart"/>
      <w:r>
        <w:rPr>
          <w:rFonts w:ascii="Gandhari Unicode" w:hAnsi="Gandhari Unicode"/>
          <w:i/>
          <w:lang w:val="en-GB"/>
        </w:rPr>
        <w:t>kaḻaṉi</w:t>
      </w:r>
      <w:proofErr w:type="spellEnd"/>
      <w:r>
        <w:rPr>
          <w:rFonts w:ascii="Gandhari Unicode" w:hAnsi="Gandhari Unicode"/>
          <w:lang w:val="en-GB"/>
        </w:rPr>
        <w:t>: literally "the fields where salt is ripening", i.e. probably extracted by evaporation, just as nowadays.</w:t>
      </w:r>
    </w:p>
  </w:footnote>
  <w:footnote w:id="284">
    <w:p w14:paraId="11622CD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By position the penultimate line is bivalent. On the one hand the </w:t>
      </w:r>
      <w:proofErr w:type="spellStart"/>
      <w:r>
        <w:rPr>
          <w:rFonts w:ascii="Gandhari Unicode" w:hAnsi="Gandhari Unicode"/>
          <w:i/>
          <w:lang w:val="en-GB"/>
        </w:rPr>
        <w:t>cērppaṉ</w:t>
      </w:r>
      <w:proofErr w:type="spellEnd"/>
      <w:r>
        <w:rPr>
          <w:rFonts w:ascii="Gandhari Unicode" w:hAnsi="Gandhari Unicode"/>
          <w:lang w:val="en-GB"/>
        </w:rPr>
        <w:t xml:space="preserve"> is the addressee of the message, i.e. indirect object of the main sentence of line 2, on the other hand he is the one for whom she would be weak (indirect object to </w:t>
      </w:r>
      <w:proofErr w:type="spellStart"/>
      <w:r>
        <w:rPr>
          <w:rFonts w:ascii="Gandhari Unicode" w:hAnsi="Gandhari Unicode"/>
          <w:i/>
          <w:lang w:val="en-GB"/>
        </w:rPr>
        <w:t>eḷiyaḷ</w:t>
      </w:r>
      <w:proofErr w:type="spellEnd"/>
      <w:r>
        <w:rPr>
          <w:rFonts w:ascii="Gandhari Unicode" w:hAnsi="Gandhari Unicode"/>
          <w:lang w:val="en-GB"/>
        </w:rPr>
        <w:t>).</w:t>
      </w:r>
    </w:p>
  </w:footnote>
  <w:footnote w:id="285">
    <w:p w14:paraId="7E5E75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fail to see the reason why </w:t>
      </w:r>
      <w:proofErr w:type="spellStart"/>
      <w:r>
        <w:rPr>
          <w:rFonts w:ascii="Gandhari Unicode" w:hAnsi="Gandhari Unicode"/>
          <w:lang w:val="en-GB"/>
        </w:rPr>
        <w:t>Cām</w:t>
      </w:r>
      <w:proofErr w:type="spellEnd"/>
      <w:r>
        <w:rPr>
          <w:rFonts w:ascii="Gandhari Unicode" w:hAnsi="Gandhari Unicode"/>
          <w:lang w:val="en-GB"/>
        </w:rPr>
        <w:t xml:space="preserve">. felt inclined to follow the less well attested variant; </w:t>
      </w:r>
      <w:proofErr w:type="spellStart"/>
      <w:r>
        <w:rPr>
          <w:rFonts w:ascii="Gandhari Unicode" w:hAnsi="Gandhari Unicode"/>
          <w:i/>
          <w:iCs/>
          <w:lang w:val="en-GB"/>
        </w:rPr>
        <w:t>ūḻ</w:t>
      </w:r>
      <w:proofErr w:type="spellEnd"/>
      <w:r>
        <w:rPr>
          <w:rFonts w:ascii="Gandhari Unicode" w:hAnsi="Gandhari Unicode"/>
          <w:lang w:val="en-GB"/>
        </w:rPr>
        <w:t xml:space="preserve"> and </w:t>
      </w:r>
      <w:proofErr w:type="spellStart"/>
      <w:r>
        <w:rPr>
          <w:rFonts w:ascii="Gandhari Unicode" w:hAnsi="Gandhari Unicode"/>
          <w:i/>
          <w:iCs/>
          <w:lang w:val="en-GB"/>
        </w:rPr>
        <w:t>ūḻi</w:t>
      </w:r>
      <w:proofErr w:type="spellEnd"/>
      <w:r>
        <w:rPr>
          <w:rFonts w:ascii="Gandhari Unicode" w:hAnsi="Gandhari Unicode"/>
          <w:lang w:val="en-GB"/>
        </w:rPr>
        <w:t xml:space="preserve"> seem semantically quite close.</w:t>
      </w:r>
    </w:p>
  </w:footnote>
  <w:footnote w:id="286">
    <w:p w14:paraId="08BED6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muḻaṅki</w:t>
      </w:r>
      <w:proofErr w:type="spellEnd"/>
      <w:r>
        <w:rPr>
          <w:rFonts w:ascii="Gandhari Unicode" w:hAnsi="Gandhari Unicode"/>
          <w:i/>
          <w:lang w:val="en-GB"/>
        </w:rPr>
        <w:t xml:space="preserve"> </w:t>
      </w:r>
      <w:proofErr w:type="spellStart"/>
      <w:r>
        <w:rPr>
          <w:rFonts w:ascii="Gandhari Unicode" w:hAnsi="Gandhari Unicode"/>
          <w:i/>
          <w:lang w:val="en-GB"/>
        </w:rPr>
        <w:t>iṭittu</w:t>
      </w:r>
      <w:proofErr w:type="spellEnd"/>
      <w:r>
        <w:rPr>
          <w:rFonts w:ascii="Gandhari Unicode" w:hAnsi="Gandhari Unicode"/>
          <w:i/>
          <w:lang w:val="en-GB"/>
        </w:rPr>
        <w:t xml:space="preserve"> </w:t>
      </w:r>
      <w:proofErr w:type="spellStart"/>
      <w:r>
        <w:rPr>
          <w:rFonts w:ascii="Gandhari Unicode" w:hAnsi="Gandhari Unicode"/>
          <w:i/>
          <w:lang w:val="en-GB"/>
        </w:rPr>
        <w:t>iṭittu</w:t>
      </w:r>
      <w:proofErr w:type="spellEnd"/>
      <w:r>
        <w:rPr>
          <w:rFonts w:ascii="Gandhari Unicode" w:hAnsi="Gandhari Unicode"/>
          <w:lang w:val="en-GB"/>
        </w:rPr>
        <w:t>: is this a synonym compound plus repetition, achieving an intensification?</w:t>
      </w:r>
    </w:p>
  </w:footnote>
  <w:footnote w:id="287">
    <w:p w14:paraId="1C3459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kūntal</w:t>
      </w:r>
      <w:proofErr w:type="spellEnd"/>
      <w:r>
        <w:rPr>
          <w:rFonts w:ascii="Gandhari Unicode" w:hAnsi="Gandhari Unicode"/>
          <w:i/>
          <w:lang w:val="en-GB"/>
        </w:rPr>
        <w:t xml:space="preserve"> </w:t>
      </w:r>
      <w:proofErr w:type="spellStart"/>
      <w:r>
        <w:rPr>
          <w:rFonts w:ascii="Gandhari Unicode" w:hAnsi="Gandhari Unicode"/>
          <w:i/>
          <w:lang w:val="en-GB"/>
        </w:rPr>
        <w:t>mel</w:t>
      </w:r>
      <w:proofErr w:type="spellEnd"/>
      <w:r>
        <w:rPr>
          <w:rFonts w:ascii="Gandhari Unicode" w:hAnsi="Gandhari Unicode"/>
          <w:i/>
          <w:lang w:val="en-GB"/>
        </w:rPr>
        <w:t xml:space="preserve"> </w:t>
      </w:r>
      <w:proofErr w:type="spellStart"/>
      <w:r>
        <w:rPr>
          <w:rFonts w:ascii="Gandhari Unicode" w:hAnsi="Gandhari Unicode"/>
          <w:i/>
          <w:lang w:val="en-GB"/>
        </w:rPr>
        <w:t>aṇaiyēm</w:t>
      </w:r>
      <w:proofErr w:type="spellEnd"/>
      <w:r>
        <w:rPr>
          <w:rFonts w:ascii="Gandhari Unicode" w:hAnsi="Gandhari Unicode"/>
          <w:lang w:val="en-GB"/>
        </w:rPr>
        <w:t xml:space="preserve"> might also mean "we [are] on the soft bed of [her] tresses" (thus the explanation of T.V.G.).</w:t>
      </w:r>
    </w:p>
  </w:footnote>
  <w:footnote w:id="288">
    <w:p w14:paraId="1F4A336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uṟṟatu</w:t>
      </w:r>
      <w:proofErr w:type="spellEnd"/>
      <w:r>
        <w:rPr>
          <w:rFonts w:ascii="Gandhari Unicode" w:hAnsi="Gandhari Unicode"/>
          <w:i/>
          <w:lang w:val="en-GB"/>
        </w:rPr>
        <w:t xml:space="preserve"> </w:t>
      </w:r>
      <w:proofErr w:type="spellStart"/>
      <w:r>
        <w:rPr>
          <w:rFonts w:ascii="Gandhari Unicode" w:hAnsi="Gandhari Unicode"/>
          <w:i/>
          <w:lang w:val="en-GB"/>
        </w:rPr>
        <w:t>maṉṉum</w:t>
      </w:r>
      <w:proofErr w:type="spellEnd"/>
      <w:r>
        <w:rPr>
          <w:rFonts w:ascii="Gandhari Unicode" w:hAnsi="Gandhari Unicode"/>
          <w:lang w:val="en-GB"/>
        </w:rPr>
        <w:t>: What can be the function of -</w:t>
      </w:r>
      <w:r>
        <w:rPr>
          <w:rFonts w:ascii="Gandhari Unicode" w:hAnsi="Gandhari Unicode"/>
          <w:i/>
          <w:lang w:val="en-GB"/>
        </w:rPr>
        <w:t>um</w:t>
      </w:r>
      <w:r>
        <w:rPr>
          <w:rFonts w:ascii="Gandhari Unicode" w:hAnsi="Gandhari Unicode"/>
          <w:lang w:val="en-GB"/>
        </w:rPr>
        <w:t xml:space="preserve"> here? Adding an additional reason (while the first one has not been uttered): "it indeed happened also ..."?</w:t>
      </w:r>
    </w:p>
  </w:footnote>
  <w:footnote w:id="289">
    <w:p w14:paraId="7CA3AA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passage where </w:t>
      </w:r>
      <w:proofErr w:type="spellStart"/>
      <w:r>
        <w:rPr>
          <w:rFonts w:ascii="Gandhari Unicode" w:hAnsi="Gandhari Unicode"/>
          <w:i/>
          <w:lang w:val="en-GB"/>
        </w:rPr>
        <w:t>tōḷ</w:t>
      </w:r>
      <w:proofErr w:type="spellEnd"/>
      <w:r>
        <w:rPr>
          <w:rFonts w:ascii="Gandhari Unicode" w:hAnsi="Gandhari Unicode"/>
          <w:lang w:val="en-GB"/>
        </w:rPr>
        <w:t xml:space="preserve"> is obviously used in a metonymic-metaphorical way to denote HER body as having been touched by a man.</w:t>
      </w:r>
    </w:p>
  </w:footnote>
  <w:footnote w:id="290">
    <w:p w14:paraId="2DC90D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vauvum</w:t>
      </w:r>
      <w:proofErr w:type="spellEnd"/>
      <w:r>
        <w:rPr>
          <w:rFonts w:ascii="Gandhari Unicode" w:hAnsi="Gandhari Unicode"/>
          <w:i/>
          <w:lang w:val="en-GB"/>
        </w:rPr>
        <w:t xml:space="preserve"> </w:t>
      </w:r>
      <w:proofErr w:type="spellStart"/>
      <w:r>
        <w:rPr>
          <w:rFonts w:ascii="Gandhari Unicode" w:hAnsi="Gandhari Unicode"/>
          <w:i/>
          <w:lang w:val="en-GB"/>
        </w:rPr>
        <w:t>paṇpiṉ</w:t>
      </w:r>
      <w:proofErr w:type="spellEnd"/>
      <w:r>
        <w:rPr>
          <w:rFonts w:ascii="Gandhari Unicode" w:hAnsi="Gandhari Unicode"/>
          <w:lang w:val="en-GB"/>
        </w:rPr>
        <w:t xml:space="preserve"> can either be read as a qualification of an elliptical subject or as an attribute to </w:t>
      </w:r>
      <w:proofErr w:type="spellStart"/>
      <w:r>
        <w:rPr>
          <w:rFonts w:ascii="Gandhari Unicode" w:hAnsi="Gandhari Unicode"/>
          <w:i/>
          <w:lang w:val="en-GB"/>
        </w:rPr>
        <w:t>nōy</w:t>
      </w:r>
      <w:proofErr w:type="spellEnd"/>
      <w:r>
        <w:rPr>
          <w:rFonts w:ascii="Gandhari Unicode" w:hAnsi="Gandhari Unicode"/>
          <w:lang w:val="en-GB"/>
        </w:rPr>
        <w:t xml:space="preserve"> (see 5b).</w:t>
      </w:r>
    </w:p>
  </w:footnote>
  <w:footnote w:id="291">
    <w:p w14:paraId="151078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the sentence splitting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w:t>
      </w:r>
      <w:r>
        <w:rPr>
          <w:rFonts w:ascii="Gandhari Unicode" w:hAnsi="Gandhari Unicode"/>
          <w:i/>
          <w:lang w:val="en-GB"/>
        </w:rPr>
        <w:t>–</w:t>
      </w:r>
      <w:r>
        <w:rPr>
          <w:rFonts w:ascii="Gandhari Unicode" w:hAnsi="Gandhari Unicode"/>
          <w:lang w:val="en-GB"/>
        </w:rPr>
        <w:t xml:space="preserve"> in order to be able to decide between the two it would be necessary to study in full the usage of the particle </w:t>
      </w:r>
      <w:proofErr w:type="spellStart"/>
      <w:r>
        <w:rPr>
          <w:rFonts w:ascii="Gandhari Unicode" w:hAnsi="Gandhari Unicode"/>
          <w:i/>
          <w:lang w:val="en-GB"/>
        </w:rPr>
        <w:t>maṟṟu</w:t>
      </w:r>
      <w:proofErr w:type="spellEnd"/>
      <w:r>
        <w:rPr>
          <w:rFonts w:ascii="Gandhari Unicode" w:hAnsi="Gandhari Unicode"/>
          <w:lang w:val="en-GB"/>
        </w:rPr>
        <w:t>.</w:t>
      </w:r>
    </w:p>
  </w:footnote>
  <w:footnote w:id="292">
    <w:p w14:paraId="33EC8A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understands an implication that HE has already had connection with HER, taking the </w:t>
      </w:r>
      <w:proofErr w:type="spellStart"/>
      <w:r>
        <w:rPr>
          <w:rFonts w:ascii="Gandhari Unicode" w:hAnsi="Gandhari Unicode"/>
          <w:i/>
          <w:lang w:val="en-GB"/>
        </w:rPr>
        <w:t>tīṇṭalum</w:t>
      </w:r>
      <w:proofErr w:type="spellEnd"/>
      <w:r>
        <w:rPr>
          <w:rFonts w:ascii="Gandhari Unicode" w:hAnsi="Gandhari Unicode"/>
          <w:i/>
          <w:lang w:val="en-GB"/>
        </w:rPr>
        <w:t xml:space="preserve"> </w:t>
      </w:r>
      <w:proofErr w:type="spellStart"/>
      <w:r>
        <w:rPr>
          <w:rFonts w:ascii="Gandhari Unicode" w:hAnsi="Gandhari Unicode"/>
          <w:i/>
          <w:lang w:val="en-GB"/>
        </w:rPr>
        <w:t>iyaivatu</w:t>
      </w:r>
      <w:proofErr w:type="spellEnd"/>
      <w:r>
        <w:rPr>
          <w:rFonts w:ascii="Gandhari Unicode" w:hAnsi="Gandhari Unicode"/>
          <w:lang w:val="en-GB"/>
        </w:rPr>
        <w:t xml:space="preserve"> to mean "will there be an opportunity to touch again" the shoulder.</w:t>
      </w:r>
    </w:p>
  </w:footnote>
  <w:footnote w:id="293">
    <w:p w14:paraId="149B065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understands that the eyes are opposed to each other like arrows (or something like this), but would that fit to the further image? T.V.G. explains the eyes to be sharp as arrows, which would weaken the connection even more.</w:t>
      </w:r>
    </w:p>
  </w:footnote>
  <w:footnote w:id="294">
    <w:p w14:paraId="1A4FC3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kaṭu</w:t>
      </w:r>
      <w:proofErr w:type="spellEnd"/>
      <w:r>
        <w:rPr>
          <w:rFonts w:ascii="Gandhari Unicode" w:hAnsi="Gandhari Unicode"/>
          <w:i/>
          <w:lang w:val="en-GB"/>
        </w:rPr>
        <w:t xml:space="preserve"> </w:t>
      </w:r>
      <w:proofErr w:type="spellStart"/>
      <w:r>
        <w:rPr>
          <w:rFonts w:ascii="Gandhari Unicode" w:hAnsi="Gandhari Unicode"/>
          <w:i/>
          <w:lang w:val="en-GB"/>
        </w:rPr>
        <w:t>vicai</w:t>
      </w:r>
      <w:proofErr w:type="spellEnd"/>
      <w:r>
        <w:rPr>
          <w:rFonts w:ascii="Gandhari Unicode" w:hAnsi="Gandhari Unicode"/>
          <w:lang w:val="en-GB"/>
        </w:rPr>
        <w:t>: is this an intensifying synonym compound?</w:t>
      </w:r>
    </w:p>
  </w:footnote>
  <w:footnote w:id="295">
    <w:p w14:paraId="011940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take here the </w:t>
      </w:r>
      <w:proofErr w:type="spellStart"/>
      <w:r>
        <w:rPr>
          <w:rFonts w:ascii="Gandhari Unicode" w:hAnsi="Gandhari Unicode"/>
          <w:i/>
          <w:lang w:val="en-GB"/>
        </w:rPr>
        <w:t>kalai</w:t>
      </w:r>
      <w:proofErr w:type="spellEnd"/>
      <w:r>
        <w:rPr>
          <w:rFonts w:ascii="Gandhari Unicode" w:hAnsi="Gandhari Unicode"/>
          <w:lang w:val="en-GB"/>
        </w:rPr>
        <w:t xml:space="preserve"> to be the male of the deer and the </w:t>
      </w:r>
      <w:proofErr w:type="spellStart"/>
      <w:r>
        <w:rPr>
          <w:rFonts w:ascii="Gandhari Unicode" w:hAnsi="Gandhari Unicode"/>
          <w:i/>
          <w:lang w:val="en-GB"/>
        </w:rPr>
        <w:t>māṉ</w:t>
      </w:r>
      <w:proofErr w:type="spellEnd"/>
      <w:r>
        <w:rPr>
          <w:rFonts w:ascii="Gandhari Unicode" w:hAnsi="Gandhari Unicode"/>
          <w:lang w:val="en-GB"/>
        </w:rPr>
        <w:t xml:space="preserve"> of line 4 as its female, thus deriving one of the common images of separated couples. But </w:t>
      </w:r>
      <w:proofErr w:type="spellStart"/>
      <w:r>
        <w:rPr>
          <w:rFonts w:ascii="Gandhari Unicode" w:hAnsi="Gandhari Unicode"/>
          <w:i/>
          <w:lang w:val="en-GB"/>
        </w:rPr>
        <w:t>kalai</w:t>
      </w:r>
      <w:proofErr w:type="spellEnd"/>
      <w:r>
        <w:rPr>
          <w:rFonts w:ascii="Gandhari Unicode" w:hAnsi="Gandhari Unicode"/>
          <w:lang w:val="en-GB"/>
        </w:rPr>
        <w:t xml:space="preserve"> usually denotes a male monkey and </w:t>
      </w:r>
      <w:proofErr w:type="spellStart"/>
      <w:r>
        <w:rPr>
          <w:rFonts w:ascii="Gandhari Unicode" w:hAnsi="Gandhari Unicode"/>
          <w:i/>
          <w:lang w:val="en-GB"/>
        </w:rPr>
        <w:t>māṉ</w:t>
      </w:r>
      <w:proofErr w:type="spellEnd"/>
      <w:r>
        <w:rPr>
          <w:rFonts w:ascii="Gandhari Unicode" w:hAnsi="Gandhari Unicode"/>
          <w:i/>
          <w:lang w:val="en-GB"/>
        </w:rPr>
        <w:t xml:space="preserve"> </w:t>
      </w:r>
      <w:r>
        <w:rPr>
          <w:rFonts w:ascii="Gandhari Unicode" w:hAnsi="Gandhari Unicode"/>
          <w:lang w:val="en-GB"/>
        </w:rPr>
        <w:t xml:space="preserve">usually denotes a male deer (although one might argue that the attribute </w:t>
      </w:r>
      <w:proofErr w:type="spellStart"/>
      <w:r>
        <w:rPr>
          <w:rFonts w:ascii="Gandhari Unicode" w:hAnsi="Gandhari Unicode"/>
          <w:i/>
          <w:lang w:val="en-GB"/>
        </w:rPr>
        <w:t>maṭam</w:t>
      </w:r>
      <w:proofErr w:type="spellEnd"/>
      <w:r>
        <w:rPr>
          <w:rFonts w:ascii="Gandhari Unicode" w:hAnsi="Gandhari Unicode"/>
          <w:lang w:val="en-GB"/>
        </w:rPr>
        <w:t xml:space="preserve"> which commonly is applied to females gives a hint to understand it that way). If we take the beginning seriously, that is, in the sense that HE has not yet touched HER shoulders, then the image of the monkey coming by chance in the way of the hunters who are </w:t>
      </w:r>
      <w:proofErr w:type="gramStart"/>
      <w:r>
        <w:rPr>
          <w:rFonts w:ascii="Gandhari Unicode" w:hAnsi="Gandhari Unicode"/>
          <w:lang w:val="en-GB"/>
        </w:rPr>
        <w:t>actually after</w:t>
      </w:r>
      <w:proofErr w:type="gramEnd"/>
      <w:r>
        <w:rPr>
          <w:rFonts w:ascii="Gandhari Unicode" w:hAnsi="Gandhari Unicode"/>
          <w:lang w:val="en-GB"/>
        </w:rPr>
        <w:t xml:space="preserve"> deer would make sense.</w:t>
      </w:r>
    </w:p>
  </w:footnote>
  <w:footnote w:id="296">
    <w:p w14:paraId="40BF47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niṟattu</w:t>
      </w:r>
      <w:proofErr w:type="spellEnd"/>
      <w:r>
        <w:rPr>
          <w:rFonts w:ascii="Gandhari Unicode" w:hAnsi="Gandhari Unicode"/>
          <w:i/>
          <w:lang w:val="en-GB"/>
        </w:rPr>
        <w:t xml:space="preserve"> </w:t>
      </w:r>
      <w:proofErr w:type="spellStart"/>
      <w:r>
        <w:rPr>
          <w:rFonts w:ascii="Gandhari Unicode" w:hAnsi="Gandhari Unicode"/>
          <w:i/>
          <w:lang w:val="en-GB"/>
        </w:rPr>
        <w:t>aḻutti</w:t>
      </w:r>
      <w:proofErr w:type="spellEnd"/>
      <w:r>
        <w:rPr>
          <w:rFonts w:ascii="Gandhari Unicode" w:hAnsi="Gandhari Unicode"/>
          <w:lang w:val="en-GB"/>
        </w:rPr>
        <w:t xml:space="preserve"> most probably refers to the hunter hitting the "vital spot" of the animal (cf. NA 165.1).</w:t>
      </w:r>
    </w:p>
  </w:footnote>
  <w:footnote w:id="297">
    <w:p w14:paraId="0515959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seems to make more sense to connect </w:t>
      </w:r>
      <w:proofErr w:type="spellStart"/>
      <w:r>
        <w:rPr>
          <w:rFonts w:ascii="Gandhari Unicode" w:hAnsi="Gandhari Unicode"/>
          <w:i/>
          <w:lang w:val="en-GB"/>
        </w:rPr>
        <w:t>cilai</w:t>
      </w:r>
      <w:proofErr w:type="spellEnd"/>
      <w:r>
        <w:rPr>
          <w:rFonts w:ascii="Gandhari Unicode" w:hAnsi="Gandhari Unicode"/>
          <w:i/>
          <w:lang w:val="en-GB"/>
        </w:rPr>
        <w:t xml:space="preserve"> </w:t>
      </w:r>
      <w:proofErr w:type="spellStart"/>
      <w:r>
        <w:rPr>
          <w:rFonts w:ascii="Gandhari Unicode" w:hAnsi="Gandhari Unicode"/>
          <w:i/>
          <w:lang w:val="en-GB"/>
        </w:rPr>
        <w:t>māṇ</w:t>
      </w:r>
      <w:proofErr w:type="spellEnd"/>
      <w:r>
        <w:rPr>
          <w:rFonts w:ascii="Gandhari Unicode" w:hAnsi="Gandhari Unicode"/>
          <w:lang w:val="en-GB"/>
        </w:rPr>
        <w:t xml:space="preserve"> with </w:t>
      </w:r>
      <w:proofErr w:type="spellStart"/>
      <w:r>
        <w:rPr>
          <w:rFonts w:ascii="Gandhari Unicode" w:hAnsi="Gandhari Unicode"/>
          <w:i/>
          <w:lang w:val="en-GB"/>
        </w:rPr>
        <w:t>vāḷi</w:t>
      </w:r>
      <w:proofErr w:type="spellEnd"/>
      <w:r>
        <w:rPr>
          <w:rFonts w:ascii="Gandhari Unicode" w:hAnsi="Gandhari Unicode"/>
          <w:lang w:val="en-GB"/>
        </w:rPr>
        <w:t xml:space="preserve">, although they are quite far apart, but of course it could also be a further attribute of the </w:t>
      </w:r>
      <w:proofErr w:type="spellStart"/>
      <w:r>
        <w:rPr>
          <w:rFonts w:ascii="Gandhari Unicode" w:hAnsi="Gandhari Unicode"/>
          <w:i/>
          <w:lang w:val="en-GB"/>
        </w:rPr>
        <w:t>kalai</w:t>
      </w:r>
      <w:proofErr w:type="spellEnd"/>
      <w:r>
        <w:rPr>
          <w:rFonts w:ascii="Gandhari Unicode" w:hAnsi="Gandhari Unicode"/>
          <w:lang w:val="en-GB"/>
        </w:rPr>
        <w:t>, or a qualification of its quickness.</w:t>
      </w:r>
    </w:p>
  </w:footnote>
  <w:footnote w:id="298">
    <w:p w14:paraId="28198F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impact of this complicated image is presumably that SHE is well </w:t>
      </w:r>
      <w:proofErr w:type="gramStart"/>
      <w:r>
        <w:rPr>
          <w:rFonts w:ascii="Gandhari Unicode" w:hAnsi="Gandhari Unicode"/>
          <w:lang w:val="en-GB"/>
        </w:rPr>
        <w:t>protected</w:t>
      </w:r>
      <w:proofErr w:type="gramEnd"/>
      <w:r>
        <w:rPr>
          <w:rFonts w:ascii="Gandhari Unicode" w:hAnsi="Gandhari Unicode"/>
          <w:lang w:val="en-GB"/>
        </w:rPr>
        <w:t xml:space="preserve"> and HE ponders his chances. But how to understand the syntax? I take </w:t>
      </w:r>
      <w:proofErr w:type="spellStart"/>
      <w:r>
        <w:rPr>
          <w:rFonts w:ascii="Gandhari Unicode" w:hAnsi="Gandhari Unicode"/>
          <w:i/>
          <w:lang w:val="en-GB"/>
        </w:rPr>
        <w:t>aiyar</w:t>
      </w:r>
      <w:proofErr w:type="spellEnd"/>
      <w:r>
        <w:rPr>
          <w:rFonts w:ascii="Gandhari Unicode" w:hAnsi="Gandhari Unicode"/>
          <w:lang w:val="en-GB"/>
        </w:rPr>
        <w:t xml:space="preserve"> as a possessive genitive to </w:t>
      </w:r>
      <w:proofErr w:type="spellStart"/>
      <w:r>
        <w:rPr>
          <w:rFonts w:ascii="Gandhari Unicode" w:hAnsi="Gandhari Unicode"/>
          <w:i/>
          <w:lang w:val="en-GB"/>
        </w:rPr>
        <w:t>vāḷi</w:t>
      </w:r>
      <w:proofErr w:type="spellEnd"/>
      <w:r>
        <w:rPr>
          <w:rFonts w:ascii="Gandhari Unicode" w:hAnsi="Gandhari Unicode"/>
          <w:lang w:val="en-GB"/>
        </w:rPr>
        <w:t xml:space="preserve">, and accordingly as the subject of lines 2-4, and </w:t>
      </w:r>
      <w:proofErr w:type="spellStart"/>
      <w:r>
        <w:rPr>
          <w:rFonts w:ascii="Gandhari Unicode" w:hAnsi="Gandhari Unicode"/>
          <w:i/>
          <w:lang w:val="en-GB"/>
        </w:rPr>
        <w:t>vīḷaiyar</w:t>
      </w:r>
      <w:proofErr w:type="spellEnd"/>
      <w:r>
        <w:rPr>
          <w:rFonts w:ascii="Gandhari Unicode" w:hAnsi="Gandhari Unicode"/>
          <w:lang w:val="en-GB"/>
        </w:rPr>
        <w:t xml:space="preserve"> as an apposition to </w:t>
      </w:r>
      <w:proofErr w:type="spellStart"/>
      <w:r>
        <w:rPr>
          <w:rFonts w:ascii="Gandhari Unicode" w:hAnsi="Gandhari Unicode"/>
          <w:i/>
          <w:lang w:val="en-GB"/>
        </w:rPr>
        <w:t>aiyar</w:t>
      </w:r>
      <w:proofErr w:type="spellEnd"/>
      <w:r>
        <w:rPr>
          <w:rFonts w:ascii="Gandhari Unicode" w:hAnsi="Gandhari Unicode"/>
          <w:lang w:val="en-GB"/>
        </w:rPr>
        <w:t>.</w:t>
      </w:r>
    </w:p>
  </w:footnote>
  <w:footnote w:id="299">
    <w:p w14:paraId="77AEE7F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another of the places where </w:t>
      </w:r>
      <w:proofErr w:type="spellStart"/>
      <w:r>
        <w:rPr>
          <w:rFonts w:ascii="Gandhari Unicode" w:hAnsi="Gandhari Unicode"/>
          <w:lang w:val="en-GB"/>
        </w:rPr>
        <w:t>Cām</w:t>
      </w:r>
      <w:proofErr w:type="spellEnd"/>
      <w:r>
        <w:rPr>
          <w:rFonts w:ascii="Gandhari Unicode" w:hAnsi="Gandhari Unicode"/>
          <w:lang w:val="en-GB"/>
        </w:rPr>
        <w:t xml:space="preserve">. decided in favour on an oblique form rather (as a minimal mark of the locative). The </w:t>
      </w:r>
      <w:proofErr w:type="spellStart"/>
      <w:r>
        <w:rPr>
          <w:rFonts w:ascii="Gandhari Unicode" w:hAnsi="Gandhari Unicode"/>
          <w:i/>
          <w:iCs/>
          <w:lang w:val="en-GB"/>
        </w:rPr>
        <w:t>peyareccam</w:t>
      </w:r>
      <w:proofErr w:type="spellEnd"/>
      <w:r>
        <w:rPr>
          <w:rFonts w:ascii="Gandhari Unicode" w:hAnsi="Gandhari Unicode"/>
          <w:i/>
          <w:iCs/>
          <w:lang w:val="en-GB"/>
        </w:rPr>
        <w:t xml:space="preserve"> </w:t>
      </w:r>
      <w:proofErr w:type="spellStart"/>
      <w:r>
        <w:rPr>
          <w:rFonts w:ascii="Gandhari Unicode" w:hAnsi="Gandhari Unicode"/>
          <w:i/>
          <w:iCs/>
          <w:lang w:val="en-GB"/>
        </w:rPr>
        <w:t>uḷarum</w:t>
      </w:r>
      <w:proofErr w:type="spellEnd"/>
      <w:r>
        <w:rPr>
          <w:rFonts w:ascii="Gandhari Unicode" w:hAnsi="Gandhari Unicode"/>
          <w:lang w:val="en-GB"/>
        </w:rPr>
        <w:t xml:space="preserve"> most probably represents his emendation of the transmitted form </w:t>
      </w:r>
      <w:proofErr w:type="spellStart"/>
      <w:r>
        <w:rPr>
          <w:rFonts w:ascii="Gandhari Unicode" w:hAnsi="Gandhari Unicode"/>
          <w:i/>
          <w:iCs/>
          <w:lang w:val="en-GB"/>
        </w:rPr>
        <w:t>uḷḷum</w:t>
      </w:r>
      <w:proofErr w:type="spellEnd"/>
      <w:r>
        <w:rPr>
          <w:rFonts w:ascii="Gandhari Unicode" w:hAnsi="Gandhari Unicode"/>
          <w:lang w:val="en-GB"/>
        </w:rPr>
        <w:t xml:space="preserve">, "remembering", which looks like a metaphor with wind as a subject, an interpretation supported, however, by the other transmitted variant </w:t>
      </w:r>
      <w:proofErr w:type="spellStart"/>
      <w:r>
        <w:rPr>
          <w:rFonts w:ascii="Gandhari Unicode" w:hAnsi="Gandhari Unicode"/>
          <w:i/>
          <w:iCs/>
          <w:lang w:val="en-GB"/>
        </w:rPr>
        <w:t>uḷ-uṟu</w:t>
      </w:r>
      <w:proofErr w:type="spellEnd"/>
      <w:r>
        <w:rPr>
          <w:rFonts w:ascii="Gandhari Unicode" w:hAnsi="Gandhari Unicode"/>
          <w:lang w:val="en-GB"/>
        </w:rPr>
        <w:t xml:space="preserve">, "to have something in oneself", i.e. wind bringing some faint scent from elsewhere. For a parallel variant of the same metaphorical usage see KT 278.1 </w:t>
      </w:r>
      <w:proofErr w:type="spellStart"/>
      <w:r>
        <w:rPr>
          <w:rFonts w:ascii="Gandhari Unicode" w:hAnsi="Gandhari Unicode"/>
          <w:i/>
          <w:iCs/>
          <w:lang w:val="en-GB"/>
        </w:rPr>
        <w:t>uṟu</w:t>
      </w:r>
      <w:proofErr w:type="spellEnd"/>
      <w:r>
        <w:rPr>
          <w:rFonts w:ascii="Gandhari Unicode" w:hAnsi="Gandhari Unicode"/>
          <w:i/>
          <w:iCs/>
          <w:lang w:val="en-GB"/>
        </w:rPr>
        <w:t xml:space="preserve"> </w:t>
      </w:r>
      <w:proofErr w:type="spellStart"/>
      <w:r>
        <w:rPr>
          <w:rFonts w:ascii="Gandhari Unicode" w:hAnsi="Gandhari Unicode"/>
          <w:i/>
          <w:iCs/>
          <w:lang w:val="en-GB"/>
        </w:rPr>
        <w:t>vaḷi</w:t>
      </w:r>
      <w:proofErr w:type="spellEnd"/>
      <w:r>
        <w:rPr>
          <w:rFonts w:ascii="Gandhari Unicode" w:hAnsi="Gandhari Unicode"/>
          <w:i/>
          <w:iCs/>
          <w:lang w:val="en-GB"/>
        </w:rPr>
        <w:t xml:space="preserve"> </w:t>
      </w:r>
      <w:proofErr w:type="spellStart"/>
      <w:r>
        <w:rPr>
          <w:rFonts w:ascii="Gandhari Unicode" w:hAnsi="Gandhari Unicode"/>
          <w:i/>
          <w:iCs/>
          <w:lang w:val="en-GB"/>
        </w:rPr>
        <w:t>uḷḷiya</w:t>
      </w:r>
      <w:proofErr w:type="spellEnd"/>
      <w:r>
        <w:rPr>
          <w:rFonts w:ascii="Gandhari Unicode" w:hAnsi="Gandhari Unicode"/>
          <w:i/>
          <w:iCs/>
          <w:lang w:val="en-GB"/>
        </w:rPr>
        <w:t xml:space="preserve"> am </w:t>
      </w:r>
      <w:proofErr w:type="spellStart"/>
      <w:r>
        <w:rPr>
          <w:rFonts w:ascii="Gandhari Unicode" w:hAnsi="Gandhari Unicode"/>
          <w:i/>
          <w:iCs/>
          <w:lang w:val="en-GB"/>
        </w:rPr>
        <w:t>taḷir</w:t>
      </w:r>
      <w:proofErr w:type="spellEnd"/>
      <w:r>
        <w:rPr>
          <w:rFonts w:ascii="Gandhari Unicode" w:hAnsi="Gandhari Unicode"/>
          <w:i/>
          <w:iCs/>
          <w:lang w:val="en-GB"/>
        </w:rPr>
        <w:t xml:space="preserve"> </w:t>
      </w:r>
      <w:proofErr w:type="spellStart"/>
      <w:r>
        <w:rPr>
          <w:rFonts w:ascii="Gandhari Unicode" w:hAnsi="Gandhari Unicode"/>
          <w:i/>
          <w:iCs/>
          <w:lang w:val="en-GB"/>
        </w:rPr>
        <w:t>māattu</w:t>
      </w:r>
      <w:proofErr w:type="spellEnd"/>
      <w:r>
        <w:rPr>
          <w:rFonts w:ascii="Gandhari Unicode" w:hAnsi="Gandhari Unicode"/>
          <w:lang w:val="en-GB"/>
        </w:rPr>
        <w:t>.</w:t>
      </w:r>
    </w:p>
  </w:footnote>
  <w:footnote w:id="300">
    <w:p w14:paraId="0C06D5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goes against the unequivocally transmitted text, possibly </w:t>
      </w:r>
      <w:proofErr w:type="gramStart"/>
      <w:r>
        <w:rPr>
          <w:rFonts w:ascii="Gandhari Unicode" w:hAnsi="Gandhari Unicode"/>
          <w:lang w:val="en-GB"/>
        </w:rPr>
        <w:t>in order to</w:t>
      </w:r>
      <w:proofErr w:type="gramEnd"/>
      <w:r>
        <w:rPr>
          <w:rFonts w:ascii="Gandhari Unicode" w:hAnsi="Gandhari Unicode"/>
          <w:lang w:val="en-GB"/>
        </w:rPr>
        <w:t xml:space="preserve"> stay in accordance with one of the </w:t>
      </w:r>
      <w:proofErr w:type="spellStart"/>
      <w:r>
        <w:rPr>
          <w:rFonts w:ascii="Gandhari Unicode" w:hAnsi="Gandhari Unicode"/>
          <w:lang w:val="en-GB"/>
        </w:rPr>
        <w:t>topoi</w:t>
      </w:r>
      <w:proofErr w:type="spellEnd"/>
      <w:r>
        <w:rPr>
          <w:rFonts w:ascii="Gandhari Unicode" w:hAnsi="Gandhari Unicode"/>
          <w:lang w:val="en-GB"/>
        </w:rPr>
        <w:t xml:space="preserve"> of consolation: in the end, the confidante says, HE will refrain from going. There is no reason, however, why she should not use a 1.pl. here, "we won't separate", i.e. a confirmation the </w:t>
      </w:r>
      <w:proofErr w:type="spellStart"/>
      <w:r>
        <w:rPr>
          <w:rFonts w:ascii="Gandhari Unicode" w:hAnsi="Gandhari Unicode"/>
          <w:lang w:val="en-GB"/>
        </w:rPr>
        <w:t>the</w:t>
      </w:r>
      <w:proofErr w:type="spellEnd"/>
      <w:r>
        <w:rPr>
          <w:rFonts w:ascii="Gandhari Unicode" w:hAnsi="Gandhari Unicode"/>
          <w:lang w:val="en-GB"/>
        </w:rPr>
        <w:t xml:space="preserve"> women won't be willing to comply with HIS plans.</w:t>
      </w:r>
    </w:p>
  </w:footnote>
  <w:footnote w:id="301">
    <w:p w14:paraId="7D360AC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proofErr w:type="spellStart"/>
      <w:r>
        <w:rPr>
          <w:rFonts w:ascii="Gandhari Unicode" w:hAnsi="Gandhari Unicode"/>
          <w:i/>
          <w:lang w:val="en-GB"/>
        </w:rPr>
        <w:t>kaṇpaṭu</w:t>
      </w:r>
      <w:proofErr w:type="spellEnd"/>
      <w:r>
        <w:rPr>
          <w:rFonts w:ascii="Gandhari Unicode" w:hAnsi="Gandhari Unicode"/>
          <w:lang w:val="en-GB"/>
        </w:rPr>
        <w:t xml:space="preserve"> is simply a lexeme "to be situated" (thus T.V.G.); but the image is nicer when the aspect of the honeycomb's being visible is also expressed.</w:t>
      </w:r>
    </w:p>
  </w:footnote>
  <w:footnote w:id="302">
    <w:p w14:paraId="1D47D11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ēmā</w:t>
      </w:r>
      <w:proofErr w:type="spellEnd"/>
      <w:r>
        <w:rPr>
          <w:rFonts w:ascii="Gandhari Unicode" w:hAnsi="Gandhari Unicode"/>
          <w:lang w:val="en-GB"/>
        </w:rPr>
        <w:t>, 12</w:t>
      </w:r>
      <w:r>
        <w:rPr>
          <w:rFonts w:ascii="Gandhari Unicode" w:hAnsi="Gandhari Unicode"/>
          <w:vertAlign w:val="superscript"/>
          <w:lang w:val="en-GB"/>
        </w:rPr>
        <w:t>th</w:t>
      </w:r>
      <w:r>
        <w:rPr>
          <w:rFonts w:ascii="Gandhari Unicode" w:hAnsi="Gandhari Unicode"/>
          <w:lang w:val="en-GB"/>
        </w:rPr>
        <w:t xml:space="preserve"> class, is according to the TL "to be protected", according to the Index "to be disappointed"; it is not included in the </w:t>
      </w:r>
      <w:proofErr w:type="gramStart"/>
      <w:r>
        <w:rPr>
          <w:rFonts w:ascii="Gandhari Unicode" w:hAnsi="Gandhari Unicode"/>
          <w:lang w:val="en-GB"/>
        </w:rPr>
        <w:t>DEDR, but</w:t>
      </w:r>
      <w:proofErr w:type="gramEnd"/>
      <w:r>
        <w:rPr>
          <w:rFonts w:ascii="Gandhari Unicode" w:hAnsi="Gandhari Unicode"/>
          <w:lang w:val="en-GB"/>
        </w:rPr>
        <w:t xml:space="preserve"> see DEDR 898 </w:t>
      </w:r>
      <w:proofErr w:type="spellStart"/>
      <w:r>
        <w:rPr>
          <w:rFonts w:ascii="Gandhari Unicode" w:hAnsi="Gandhari Unicode"/>
          <w:i/>
          <w:lang w:val="en-GB"/>
        </w:rPr>
        <w:t>ēmāṟu</w:t>
      </w:r>
      <w:proofErr w:type="spellEnd"/>
      <w:r>
        <w:rPr>
          <w:rFonts w:ascii="Gandhari Unicode" w:hAnsi="Gandhari Unicode"/>
          <w:lang w:val="en-GB"/>
        </w:rPr>
        <w:t xml:space="preserve"> (according to the TL the origin of </w:t>
      </w:r>
      <w:proofErr w:type="spellStart"/>
      <w:r>
        <w:rPr>
          <w:rFonts w:ascii="Gandhari Unicode" w:hAnsi="Gandhari Unicode"/>
          <w:i/>
          <w:lang w:val="en-GB"/>
        </w:rPr>
        <w:t>ēmā</w:t>
      </w:r>
      <w:proofErr w:type="spellEnd"/>
      <w:r>
        <w:rPr>
          <w:rFonts w:ascii="Gandhari Unicode" w:hAnsi="Gandhari Unicode"/>
          <w:lang w:val="en-GB"/>
        </w:rPr>
        <w:t>) "to be confused, bewildered".</w:t>
      </w:r>
    </w:p>
  </w:footnote>
  <w:footnote w:id="303">
    <w:p w14:paraId="672CB8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teḷimē</w:t>
      </w:r>
      <w:proofErr w:type="spellEnd"/>
      <w:r>
        <w:rPr>
          <w:rFonts w:ascii="Gandhari Unicode" w:hAnsi="Gandhari Unicode"/>
          <w:lang w:val="en-GB"/>
        </w:rPr>
        <w:t xml:space="preserve">: the form can be explained as an imperative </w:t>
      </w:r>
      <w:proofErr w:type="spellStart"/>
      <w:r>
        <w:rPr>
          <w:rFonts w:ascii="Gandhari Unicode" w:hAnsi="Gandhari Unicode"/>
          <w:i/>
          <w:lang w:val="en-GB"/>
        </w:rPr>
        <w:t>teḷimō</w:t>
      </w:r>
      <w:proofErr w:type="spellEnd"/>
      <w:r>
        <w:rPr>
          <w:rFonts w:ascii="Gandhari Unicode" w:hAnsi="Gandhari Unicode"/>
          <w:lang w:val="en-GB"/>
        </w:rPr>
        <w:t xml:space="preserve"> which takes the particle –</w:t>
      </w:r>
      <w:r>
        <w:rPr>
          <w:rFonts w:ascii="Gandhari Unicode" w:hAnsi="Gandhari Unicode"/>
          <w:i/>
          <w:lang w:val="en-GB"/>
        </w:rPr>
        <w:t xml:space="preserve">ē </w:t>
      </w:r>
      <w:r>
        <w:rPr>
          <w:rFonts w:ascii="Gandhari Unicode" w:hAnsi="Gandhari Unicode"/>
          <w:lang w:val="en-GB"/>
        </w:rPr>
        <w:t>instead, because it is the end of the poem (cf. NA 233.9, 300.12 for similar occasions).</w:t>
      </w:r>
    </w:p>
  </w:footnote>
  <w:footnote w:id="304">
    <w:p w14:paraId="399C63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taṇṇiya</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adverb, since </w:t>
      </w:r>
      <w:proofErr w:type="spellStart"/>
      <w:r>
        <w:rPr>
          <w:rFonts w:ascii="Gandhari Unicode" w:hAnsi="Gandhari Unicode"/>
          <w:i/>
          <w:lang w:val="en-GB"/>
        </w:rPr>
        <w:t>nutal</w:t>
      </w:r>
      <w:proofErr w:type="spellEnd"/>
      <w:r>
        <w:rPr>
          <w:rFonts w:ascii="Gandhari Unicode" w:hAnsi="Gandhari Unicode"/>
          <w:lang w:val="en-GB"/>
        </w:rPr>
        <w:t xml:space="preserve"> "forehead" cannot be construed with a n.pl. Or is this meant as an elliptical metaphor for her hair?</w:t>
      </w:r>
    </w:p>
  </w:footnote>
  <w:footnote w:id="305">
    <w:p w14:paraId="3FAD43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variant transmitted unequivocally by all three strands is perfectly comprehensible, an apposition to </w:t>
      </w:r>
      <w:proofErr w:type="spellStart"/>
      <w:r>
        <w:rPr>
          <w:rFonts w:ascii="Gandhari Unicode" w:hAnsi="Gandhari Unicode"/>
          <w:i/>
          <w:iCs/>
          <w:lang w:val="en-GB"/>
        </w:rPr>
        <w:t>āṭavar</w:t>
      </w:r>
      <w:proofErr w:type="spellEnd"/>
      <w:r>
        <w:rPr>
          <w:rFonts w:ascii="Gandhari Unicode" w:hAnsi="Gandhari Unicode"/>
          <w:lang w:val="en-GB"/>
        </w:rPr>
        <w:t xml:space="preserve"> and well known as such: the desert people are cruel.</w:t>
      </w:r>
    </w:p>
  </w:footnote>
  <w:footnote w:id="306">
    <w:p w14:paraId="75084C0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kāciṉai</w:t>
      </w:r>
      <w:proofErr w:type="spellEnd"/>
      <w:r>
        <w:rPr>
          <w:rFonts w:ascii="Gandhari Unicode" w:hAnsi="Gandhari Unicode"/>
          <w:lang w:val="en-GB"/>
        </w:rPr>
        <w:t xml:space="preserve">: even if the comparison sometimes takes the oblique </w:t>
      </w:r>
      <w:r>
        <w:rPr>
          <w:rFonts w:ascii="Gandhari Unicode" w:hAnsi="Gandhari Unicode"/>
          <w:i/>
          <w:lang w:val="en-GB"/>
        </w:rPr>
        <w:t>–</w:t>
      </w:r>
      <w:r>
        <w:rPr>
          <w:rFonts w:ascii="Gandhari Unicode" w:hAnsi="Gandhari Unicode"/>
          <w:lang w:val="en-GB"/>
        </w:rPr>
        <w:t xml:space="preserve"> why here a marked accusative?</w:t>
      </w:r>
    </w:p>
  </w:footnote>
  <w:footnote w:id="307">
    <w:p w14:paraId="5A58BE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reads a noun </w:t>
      </w:r>
      <w:proofErr w:type="spellStart"/>
      <w:r>
        <w:rPr>
          <w:rFonts w:ascii="Gandhari Unicode" w:hAnsi="Gandhari Unicode"/>
          <w:i/>
          <w:lang w:val="en-GB"/>
        </w:rPr>
        <w:t>vaṉkaṇ</w:t>
      </w:r>
      <w:proofErr w:type="spellEnd"/>
      <w:r>
        <w:rPr>
          <w:rFonts w:ascii="Gandhari Unicode" w:hAnsi="Gandhari Unicode"/>
          <w:lang w:val="en-GB"/>
        </w:rPr>
        <w:t xml:space="preserve"> "strength", but does it not make more sense in the context to read </w:t>
      </w:r>
      <w:proofErr w:type="spellStart"/>
      <w:r>
        <w:rPr>
          <w:rFonts w:ascii="Gandhari Unicode" w:hAnsi="Gandhari Unicode"/>
          <w:i/>
          <w:lang w:val="en-GB"/>
        </w:rPr>
        <w:t>vaṉ</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(Both are fitting in KT 73.5).</w:t>
      </w:r>
    </w:p>
  </w:footnote>
  <w:footnote w:id="308">
    <w:p w14:paraId="198C0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iṉiya</w:t>
      </w:r>
      <w:proofErr w:type="spellEnd"/>
      <w:r>
        <w:rPr>
          <w:rFonts w:ascii="Gandhari Unicode" w:hAnsi="Gandhari Unicode"/>
          <w:lang w:val="en-GB"/>
        </w:rPr>
        <w:t xml:space="preserve"> to be read as an attribute to </w:t>
      </w:r>
      <w:proofErr w:type="spellStart"/>
      <w:r>
        <w:rPr>
          <w:rFonts w:ascii="Gandhari Unicode" w:hAnsi="Gandhari Unicode"/>
          <w:i/>
          <w:lang w:val="en-GB"/>
        </w:rPr>
        <w:t>maṇi</w:t>
      </w:r>
      <w:proofErr w:type="spellEnd"/>
      <w:r>
        <w:rPr>
          <w:rFonts w:ascii="Gandhari Unicode" w:hAnsi="Gandhari Unicode"/>
          <w:lang w:val="en-GB"/>
        </w:rPr>
        <w:t xml:space="preserve"> or to </w:t>
      </w:r>
      <w:proofErr w:type="spellStart"/>
      <w:r>
        <w:rPr>
          <w:rFonts w:ascii="Gandhari Unicode" w:hAnsi="Gandhari Unicode"/>
          <w:i/>
          <w:lang w:val="en-GB"/>
        </w:rPr>
        <w:t>alkul</w:t>
      </w:r>
      <w:proofErr w:type="spellEnd"/>
      <w:r>
        <w:rPr>
          <w:rFonts w:ascii="Gandhari Unicode" w:hAnsi="Gandhari Unicode"/>
          <w:i/>
          <w:lang w:val="en-GB"/>
        </w:rPr>
        <w:t>,</w:t>
      </w:r>
      <w:r>
        <w:rPr>
          <w:rFonts w:ascii="Gandhari Unicode" w:hAnsi="Gandhari Unicode"/>
          <w:lang w:val="en-GB"/>
        </w:rPr>
        <w:t xml:space="preserve"> or is it a kind of summary of all the things remembered? Or it is to be taken as the predicate of a second main sentence, probably coordinated by -</w:t>
      </w:r>
      <w:r>
        <w:rPr>
          <w:rFonts w:ascii="Gandhari Unicode" w:hAnsi="Gandhari Unicode"/>
          <w:i/>
          <w:lang w:val="en-GB"/>
        </w:rPr>
        <w:t>um</w:t>
      </w:r>
      <w:r>
        <w:rPr>
          <w:rFonts w:ascii="Gandhari Unicode" w:hAnsi="Gandhari Unicode"/>
          <w:lang w:val="en-GB"/>
        </w:rPr>
        <w:t xml:space="preserve"> (see 6+8b)?</w:t>
      </w:r>
    </w:p>
  </w:footnote>
  <w:footnote w:id="309">
    <w:p w14:paraId="2CF513B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abstract noun reading transmitted by all three </w:t>
      </w:r>
      <w:proofErr w:type="spellStart"/>
      <w:r>
        <w:rPr>
          <w:rFonts w:ascii="Gandhari Unicode" w:hAnsi="Gandhari Unicode"/>
          <w:lang w:val="en-GB"/>
        </w:rPr>
        <w:t>ms</w:t>
      </w:r>
      <w:proofErr w:type="spellEnd"/>
      <w:r>
        <w:rPr>
          <w:rFonts w:ascii="Gandhari Unicode" w:hAnsi="Gandhari Unicode"/>
          <w:lang w:val="en-GB"/>
        </w:rPr>
        <w:t xml:space="preserve">. strands </w:t>
      </w:r>
      <w:proofErr w:type="gramStart"/>
      <w:r>
        <w:rPr>
          <w:rFonts w:ascii="Gandhari Unicode" w:hAnsi="Gandhari Unicode"/>
          <w:lang w:val="en-GB"/>
        </w:rPr>
        <w:t>is</w:t>
      </w:r>
      <w:proofErr w:type="gramEnd"/>
      <w:r>
        <w:rPr>
          <w:rFonts w:ascii="Gandhari Unicode" w:hAnsi="Gandhari Unicode"/>
          <w:lang w:val="en-GB"/>
        </w:rPr>
        <w:t xml:space="preserve"> definitely superior to </w:t>
      </w:r>
      <w:proofErr w:type="spellStart"/>
      <w:r>
        <w:rPr>
          <w:rFonts w:ascii="Gandhari Unicode" w:hAnsi="Gandhari Unicode"/>
          <w:lang w:val="en-GB"/>
        </w:rPr>
        <w:t>Cām</w:t>
      </w:r>
      <w:proofErr w:type="spellEnd"/>
      <w:r>
        <w:rPr>
          <w:rFonts w:ascii="Gandhari Unicode" w:hAnsi="Gandhari Unicode"/>
          <w:lang w:val="en-GB"/>
        </w:rPr>
        <w:t>.'s mere verbal root followed by an absolutive.</w:t>
      </w:r>
    </w:p>
  </w:footnote>
  <w:footnote w:id="310">
    <w:p w14:paraId="51022E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line twice </w:t>
      </w:r>
      <w:proofErr w:type="spellStart"/>
      <w:r>
        <w:rPr>
          <w:rFonts w:ascii="Gandhari Unicode" w:hAnsi="Gandhari Unicode"/>
          <w:lang w:val="en-GB"/>
        </w:rPr>
        <w:t>Cām</w:t>
      </w:r>
      <w:proofErr w:type="spellEnd"/>
      <w:r>
        <w:rPr>
          <w:rFonts w:ascii="Gandhari Unicode" w:hAnsi="Gandhari Unicode"/>
          <w:lang w:val="en-GB"/>
        </w:rPr>
        <w:t xml:space="preserve">. goes in favour of the corrections in C2 against the text transmitted otherwise, but here one can only admit that his choice makes more sense. </w:t>
      </w:r>
      <w:proofErr w:type="spellStart"/>
      <w:r>
        <w:rPr>
          <w:rFonts w:ascii="Gandhari Unicode" w:hAnsi="Gandhari Unicode"/>
          <w:i/>
          <w:iCs/>
          <w:lang w:val="en-GB"/>
        </w:rPr>
        <w:t>pū-maṇi</w:t>
      </w:r>
      <w:proofErr w:type="spellEnd"/>
      <w:r>
        <w:rPr>
          <w:rFonts w:ascii="Gandhari Unicode" w:hAnsi="Gandhari Unicode"/>
          <w:lang w:val="en-GB"/>
        </w:rPr>
        <w:t>, however, might be possible if we do not think of a bell made of flowers but of a bell shaped like some kind of flower.</w:t>
      </w:r>
    </w:p>
  </w:footnote>
  <w:footnote w:id="311">
    <w:p w14:paraId="5BD0B1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ceṉmō</w:t>
      </w:r>
      <w:proofErr w:type="spellEnd"/>
      <w:r>
        <w:rPr>
          <w:rFonts w:ascii="Gandhari Unicode" w:hAnsi="Gandhari Unicode"/>
          <w:lang w:val="en-GB"/>
        </w:rPr>
        <w:t>: here the imperative rather has the flavour of a particle of invitation (</w:t>
      </w:r>
      <w:proofErr w:type="gramStart"/>
      <w:r>
        <w:rPr>
          <w:rFonts w:ascii="Gandhari Unicode" w:hAnsi="Gandhari Unicode"/>
          <w:lang w:val="en-GB"/>
        </w:rPr>
        <w:t>similar to</w:t>
      </w:r>
      <w:proofErr w:type="gramEnd"/>
      <w:r>
        <w:rPr>
          <w:rFonts w:ascii="Gandhari Unicode" w:hAnsi="Gandhari Unicode"/>
          <w:lang w:val="en-GB"/>
        </w:rPr>
        <w:t xml:space="preserve"> Skt. </w:t>
      </w:r>
      <w:proofErr w:type="spellStart"/>
      <w:r>
        <w:rPr>
          <w:rFonts w:ascii="Gandhari Unicode" w:hAnsi="Gandhari Unicode"/>
          <w:i/>
          <w:lang w:val="en-GB"/>
        </w:rPr>
        <w:t>hanta</w:t>
      </w:r>
      <w:proofErr w:type="spellEnd"/>
      <w:r>
        <w:rPr>
          <w:rFonts w:ascii="Gandhari Unicode" w:hAnsi="Gandhari Unicode"/>
          <w:lang w:val="en-GB"/>
        </w:rPr>
        <w:t>).</w:t>
      </w:r>
    </w:p>
  </w:footnote>
  <w:footnote w:id="312">
    <w:p w14:paraId="703AC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cēr</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 xml:space="preserve">: here </w:t>
      </w:r>
      <w:proofErr w:type="spellStart"/>
      <w:r>
        <w:rPr>
          <w:rFonts w:ascii="Gandhari Unicode" w:hAnsi="Gandhari Unicode"/>
          <w:i/>
          <w:lang w:val="en-GB"/>
        </w:rPr>
        <w:t>taru</w:t>
      </w:r>
      <w:proofErr w:type="spellEnd"/>
      <w:r>
        <w:rPr>
          <w:rFonts w:ascii="Gandhari Unicode" w:hAnsi="Gandhari Unicode"/>
          <w:lang w:val="en-GB"/>
        </w:rPr>
        <w:t xml:space="preserve"> presumably in its auxiliary verb function of a process set in motion and continuing.</w:t>
      </w:r>
    </w:p>
  </w:footnote>
  <w:footnote w:id="313">
    <w:p w14:paraId="19C512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bright village", i.e. the village where the lamps/fires have been kindled (which might not be very bright, but brighter than the forest certainly).</w:t>
      </w:r>
    </w:p>
  </w:footnote>
  <w:footnote w:id="314">
    <w:p w14:paraId="3869CE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kāṭṭu</w:t>
      </w:r>
      <w:proofErr w:type="spellEnd"/>
      <w:r>
        <w:rPr>
          <w:rFonts w:ascii="Gandhari Unicode" w:hAnsi="Gandhari Unicode"/>
          <w:i/>
          <w:lang w:val="en-GB"/>
        </w:rPr>
        <w:t xml:space="preserve"> </w:t>
      </w:r>
      <w:proofErr w:type="spellStart"/>
      <w:r>
        <w:rPr>
          <w:rFonts w:ascii="Gandhari Unicode" w:hAnsi="Gandhari Unicode"/>
          <w:i/>
          <w:lang w:val="en-GB"/>
        </w:rPr>
        <w:t>āṟu</w:t>
      </w:r>
      <w:proofErr w:type="spellEnd"/>
      <w:r>
        <w:rPr>
          <w:rFonts w:ascii="Gandhari Unicode" w:hAnsi="Gandhari Unicode"/>
          <w:lang w:val="en-GB"/>
        </w:rPr>
        <w:t xml:space="preserve"> might rather refer to a "forest river", which has a sand bank, for otherwise one </w:t>
      </w:r>
      <w:proofErr w:type="gramStart"/>
      <w:r>
        <w:rPr>
          <w:rFonts w:ascii="Gandhari Unicode" w:hAnsi="Gandhari Unicode"/>
          <w:lang w:val="en-GB"/>
        </w:rPr>
        <w:t>has to</w:t>
      </w:r>
      <w:proofErr w:type="gramEnd"/>
      <w:r>
        <w:rPr>
          <w:rFonts w:ascii="Gandhari Unicode" w:hAnsi="Gandhari Unicode"/>
          <w:lang w:val="en-GB"/>
        </w:rPr>
        <w:t xml:space="preserve"> explain why there are wet sands in the wilderness.</w:t>
      </w:r>
    </w:p>
  </w:footnote>
  <w:footnote w:id="315">
    <w:p w14:paraId="4E33A1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val</w:t>
      </w:r>
      <w:proofErr w:type="spellEnd"/>
      <w:r>
        <w:rPr>
          <w:rFonts w:ascii="Gandhari Unicode" w:hAnsi="Gandhari Unicode"/>
          <w:i/>
          <w:lang w:val="en-GB"/>
        </w:rPr>
        <w:t xml:space="preserve"> </w:t>
      </w:r>
      <w:proofErr w:type="spellStart"/>
      <w:r>
        <w:rPr>
          <w:rFonts w:ascii="Gandhari Unicode" w:hAnsi="Gandhari Unicode"/>
          <w:i/>
          <w:lang w:val="en-GB"/>
        </w:rPr>
        <w:t>vil</w:t>
      </w:r>
      <w:proofErr w:type="spellEnd"/>
      <w:r>
        <w:rPr>
          <w:rFonts w:ascii="Gandhari Unicode" w:hAnsi="Gandhari Unicode"/>
          <w:i/>
          <w:lang w:val="en-GB"/>
        </w:rPr>
        <w:t xml:space="preserve"> </w:t>
      </w:r>
      <w:proofErr w:type="spellStart"/>
      <w:r>
        <w:rPr>
          <w:rFonts w:ascii="Gandhari Unicode" w:hAnsi="Gandhari Unicode"/>
          <w:i/>
          <w:lang w:val="en-GB"/>
        </w:rPr>
        <w:t>iḷaiyar</w:t>
      </w:r>
      <w:proofErr w:type="spellEnd"/>
      <w:r>
        <w:rPr>
          <w:rFonts w:ascii="Gandhari Unicode" w:hAnsi="Gandhari Unicode"/>
          <w:lang w:val="en-GB"/>
        </w:rPr>
        <w:t xml:space="preserve">: T.V.G. takes this as the usual reference to HIS entourage. Slightly problematic in this case is only the fact that there is no other noun which might refer to HIM, so one would have to take </w:t>
      </w:r>
      <w:proofErr w:type="spellStart"/>
      <w:r>
        <w:rPr>
          <w:rFonts w:ascii="Gandhari Unicode" w:hAnsi="Gandhari Unicode"/>
          <w:i/>
          <w:lang w:val="en-GB"/>
        </w:rPr>
        <w:t>cemmal</w:t>
      </w:r>
      <w:proofErr w:type="spellEnd"/>
      <w:r>
        <w:rPr>
          <w:rFonts w:ascii="Gandhari Unicode" w:hAnsi="Gandhari Unicode"/>
          <w:i/>
          <w:lang w:val="en-GB"/>
        </w:rPr>
        <w:t xml:space="preserve"> </w:t>
      </w:r>
      <w:proofErr w:type="spellStart"/>
      <w:r>
        <w:rPr>
          <w:rFonts w:ascii="Gandhari Unicode" w:hAnsi="Gandhari Unicode"/>
          <w:i/>
          <w:lang w:val="en-GB"/>
        </w:rPr>
        <w:t>uḷḷam</w:t>
      </w:r>
      <w:proofErr w:type="spellEnd"/>
      <w:r>
        <w:rPr>
          <w:rFonts w:ascii="Gandhari Unicode" w:hAnsi="Gandhari Unicode"/>
          <w:lang w:val="en-GB"/>
        </w:rPr>
        <w:t xml:space="preserve"> as a metonymy.</w:t>
      </w:r>
    </w:p>
  </w:footnote>
  <w:footnote w:id="316">
    <w:p w14:paraId="2DCB6C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aṟital</w:t>
      </w:r>
      <w:proofErr w:type="spellEnd"/>
      <w:r>
        <w:rPr>
          <w:rFonts w:ascii="Gandhari Unicode" w:hAnsi="Gandhari Unicode"/>
          <w:i/>
          <w:lang w:val="en-GB"/>
        </w:rPr>
        <w:t xml:space="preserve"> </w:t>
      </w:r>
      <w:proofErr w:type="spellStart"/>
      <w:r>
        <w:rPr>
          <w:rFonts w:ascii="Gandhari Unicode" w:hAnsi="Gandhari Unicode"/>
          <w:i/>
          <w:lang w:val="en-GB"/>
        </w:rPr>
        <w:t>aṟiyār</w:t>
      </w:r>
      <w:proofErr w:type="spellEnd"/>
      <w:r>
        <w:rPr>
          <w:rFonts w:ascii="Gandhari Unicode" w:hAnsi="Gandhari Unicode"/>
          <w:lang w:val="en-GB"/>
        </w:rPr>
        <w:t xml:space="preserve">: the nuance of the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is presumably emphasis/intensification? For a parallel see NA 106.1.</w:t>
      </w:r>
    </w:p>
  </w:footnote>
  <w:footnote w:id="317">
    <w:p w14:paraId="700BAF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construction with </w:t>
      </w:r>
      <w:proofErr w:type="spellStart"/>
      <w:r>
        <w:rPr>
          <w:rFonts w:ascii="Gandhari Unicode" w:hAnsi="Gandhari Unicode"/>
          <w:i/>
          <w:lang w:val="en-GB"/>
        </w:rPr>
        <w:t>maṟṟu</w:t>
      </w:r>
      <w:proofErr w:type="spellEnd"/>
      <w:r>
        <w:rPr>
          <w:rFonts w:ascii="Gandhari Unicode" w:hAnsi="Gandhari Unicode"/>
          <w:lang w:val="en-GB"/>
        </w:rPr>
        <w:t xml:space="preserve"> here? For another possibility see 2-4c.</w:t>
      </w:r>
    </w:p>
  </w:footnote>
  <w:footnote w:id="318">
    <w:p w14:paraId="0B65E3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t>
      </w:r>
      <w:proofErr w:type="spellStart"/>
      <w:r>
        <w:rPr>
          <w:rFonts w:ascii="Gandhari Unicode" w:hAnsi="Gandhari Unicode"/>
          <w:i/>
          <w:lang w:val="en-GB"/>
        </w:rPr>
        <w:t>cūḻ-tal</w:t>
      </w:r>
      <w:proofErr w:type="spellEnd"/>
      <w:r>
        <w:rPr>
          <w:rFonts w:ascii="Gandhari Unicode" w:hAnsi="Gandhari Unicode"/>
          <w:lang w:val="en-GB"/>
        </w:rPr>
        <w:t xml:space="preserve"> DEDR 2735 "to deliberate, consider, select ...": "that the </w:t>
      </w:r>
      <w:proofErr w:type="spellStart"/>
      <w:r>
        <w:rPr>
          <w:rFonts w:ascii="Gandhari Unicode" w:hAnsi="Gandhari Unicode"/>
          <w:lang w:val="en-GB"/>
        </w:rPr>
        <w:t>Pañcāy</w:t>
      </w:r>
      <w:proofErr w:type="spellEnd"/>
      <w:r>
        <w:rPr>
          <w:rFonts w:ascii="Gandhari Unicode" w:hAnsi="Gandhari Unicode"/>
          <w:lang w:val="en-GB"/>
        </w:rPr>
        <w:t xml:space="preserve"> grass ditch has been selected [as a meeting point]". The point about the ditch must be in any case that the lovers have met there.</w:t>
      </w:r>
    </w:p>
  </w:footnote>
  <w:footnote w:id="319">
    <w:p w14:paraId="5ECD3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These four lines </w:t>
      </w:r>
      <w:proofErr w:type="gramStart"/>
      <w:r>
        <w:rPr>
          <w:rFonts w:ascii="Gandhari Unicode" w:hAnsi="Gandhari Unicode"/>
          <w:lang w:val="en-GB"/>
        </w:rPr>
        <w:t>definitely look</w:t>
      </w:r>
      <w:proofErr w:type="gramEnd"/>
      <w:r>
        <w:rPr>
          <w:rFonts w:ascii="Gandhari Unicode" w:hAnsi="Gandhari Unicode"/>
          <w:lang w:val="en-GB"/>
        </w:rPr>
        <w:t xml:space="preserve"> as if three unknown facts have been coordinated with -</w:t>
      </w:r>
      <w:r>
        <w:rPr>
          <w:rFonts w:ascii="Gandhari Unicode" w:hAnsi="Gandhari Unicode"/>
          <w:i/>
          <w:lang w:val="en-GB"/>
        </w:rPr>
        <w:t>um</w:t>
      </w:r>
      <w:r>
        <w:rPr>
          <w:rFonts w:ascii="Gandhari Unicode" w:hAnsi="Gandhari Unicode"/>
          <w:lang w:val="en-GB"/>
        </w:rPr>
        <w:t xml:space="preserve">, though the construction seems </w:t>
      </w:r>
      <w:proofErr w:type="spellStart"/>
      <w:r>
        <w:rPr>
          <w:rFonts w:ascii="Gandhari Unicode" w:hAnsi="Gandhari Unicode"/>
          <w:lang w:val="en-GB"/>
        </w:rPr>
        <w:t>anacolouthic</w:t>
      </w:r>
      <w:proofErr w:type="spellEnd"/>
      <w:r>
        <w:rPr>
          <w:rFonts w:ascii="Gandhari Unicode" w:hAnsi="Gandhari Unicode"/>
          <w:lang w:val="en-GB"/>
        </w:rPr>
        <w:t>.</w:t>
      </w:r>
    </w:p>
  </w:footnote>
  <w:footnote w:id="320">
    <w:p w14:paraId="02D2BD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w:t>
      </w:r>
      <w:proofErr w:type="spellStart"/>
      <w:r>
        <w:rPr>
          <w:rFonts w:ascii="Gandhari Unicode" w:hAnsi="Gandhari Unicode"/>
          <w:lang w:val="en-GB"/>
        </w:rPr>
        <w:t>topos</w:t>
      </w:r>
      <w:proofErr w:type="spellEnd"/>
      <w:r>
        <w:rPr>
          <w:rFonts w:ascii="Gandhari Unicode" w:hAnsi="Gandhari Unicode"/>
          <w:lang w:val="en-GB"/>
        </w:rPr>
        <w:t xml:space="preserve"> of the image which is made by the girl is strange and attested several times. Does this allude to an unknown social symbolism? (Cf. KT 48.1, 89.6, 100.6, 114.1, 279.3, 292.4).</w:t>
      </w:r>
    </w:p>
  </w:footnote>
  <w:footnote w:id="321">
    <w:p w14:paraId="69C796E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up to line 6 inclusively this is one sentence, and “those who keep watch on her, but do not know”, are the direct object to </w:t>
      </w:r>
      <w:proofErr w:type="spellStart"/>
      <w:r>
        <w:rPr>
          <w:rFonts w:ascii="Gandhari Unicode" w:hAnsi="Gandhari Unicode"/>
          <w:i/>
          <w:lang w:val="en-GB"/>
        </w:rPr>
        <w:t>kaṭaviṉ</w:t>
      </w:r>
      <w:proofErr w:type="spellEnd"/>
      <w:r>
        <w:rPr>
          <w:rFonts w:ascii="Gandhari Unicode" w:hAnsi="Gandhari Unicode"/>
          <w:lang w:val="en-GB"/>
        </w:rPr>
        <w:t xml:space="preserve"> ("If I urged those, who ...).</w:t>
      </w:r>
    </w:p>
  </w:footnote>
  <w:footnote w:id="322">
    <w:p w14:paraId="28F599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muṟaiyuṭai</w:t>
      </w:r>
      <w:proofErr w:type="spellEnd"/>
      <w:r>
        <w:rPr>
          <w:rFonts w:ascii="Gandhari Unicode" w:hAnsi="Gandhari Unicode"/>
          <w:lang w:val="en-GB"/>
        </w:rPr>
        <w:t xml:space="preserve"> is glossed by </w:t>
      </w:r>
      <w:proofErr w:type="spellStart"/>
      <w:r>
        <w:rPr>
          <w:rFonts w:ascii="Gandhari Unicode" w:hAnsi="Gandhari Unicode"/>
          <w:lang w:val="en-GB"/>
        </w:rPr>
        <w:t>Cām</w:t>
      </w:r>
      <w:proofErr w:type="spellEnd"/>
      <w:r>
        <w:rPr>
          <w:rFonts w:ascii="Gandhari Unicode" w:hAnsi="Gandhari Unicode"/>
          <w:lang w:val="en-GB"/>
        </w:rPr>
        <w:t xml:space="preserve">. as </w:t>
      </w:r>
      <w:proofErr w:type="spellStart"/>
      <w:r>
        <w:rPr>
          <w:rFonts w:ascii="Gandhari Unicode" w:hAnsi="Gandhari Unicode"/>
          <w:i/>
          <w:lang w:val="en-GB"/>
        </w:rPr>
        <w:t>nītiyaiyuṭaiya</w:t>
      </w:r>
      <w:proofErr w:type="spellEnd"/>
      <w:r>
        <w:rPr>
          <w:rFonts w:ascii="Gandhari Unicode" w:hAnsi="Gandhari Unicode"/>
          <w:lang w:val="en-GB"/>
        </w:rPr>
        <w:t>, "just".</w:t>
      </w:r>
    </w:p>
  </w:footnote>
  <w:footnote w:id="323">
    <w:p w14:paraId="710DC19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again the problem is the nuance conveyed by -</w:t>
      </w:r>
      <w:r>
        <w:rPr>
          <w:rFonts w:ascii="Gandhari Unicode" w:hAnsi="Gandhari Unicode"/>
          <w:i/>
          <w:lang w:val="en-GB"/>
        </w:rPr>
        <w:t>ō</w:t>
      </w:r>
      <w:r>
        <w:rPr>
          <w:rFonts w:ascii="Gandhari Unicode" w:hAnsi="Gandhari Unicode"/>
          <w:lang w:val="en-GB"/>
        </w:rPr>
        <w:t>. Even if -</w:t>
      </w:r>
      <w:r>
        <w:rPr>
          <w:rFonts w:ascii="Gandhari Unicode" w:hAnsi="Gandhari Unicode"/>
          <w:i/>
          <w:lang w:val="en-GB"/>
        </w:rPr>
        <w:t>ō</w:t>
      </w:r>
      <w:r>
        <w:rPr>
          <w:rFonts w:ascii="Gandhari Unicode" w:hAnsi="Gandhari Unicode"/>
          <w:lang w:val="en-GB"/>
        </w:rPr>
        <w:t xml:space="preserve"> in a certain number of </w:t>
      </w:r>
      <w:proofErr w:type="gramStart"/>
      <w:r>
        <w:rPr>
          <w:rFonts w:ascii="Gandhari Unicode" w:hAnsi="Gandhari Unicode"/>
          <w:lang w:val="en-GB"/>
        </w:rPr>
        <w:t>formula</w:t>
      </w:r>
      <w:proofErr w:type="gramEnd"/>
      <w:r>
        <w:rPr>
          <w:rFonts w:ascii="Gandhari Unicode" w:hAnsi="Gandhari Unicode"/>
          <w:lang w:val="en-GB"/>
        </w:rPr>
        <w:t xml:space="preserve"> has originally been one of mourning, if seems likely that in some cases it is just transmitted with the formula. </w:t>
      </w:r>
      <w:proofErr w:type="gramStart"/>
      <w:r>
        <w:rPr>
          <w:rFonts w:ascii="Gandhari Unicode" w:hAnsi="Gandhari Unicode"/>
          <w:lang w:val="en-GB"/>
        </w:rPr>
        <w:t>Of course</w:t>
      </w:r>
      <w:proofErr w:type="gramEnd"/>
      <w:r>
        <w:rPr>
          <w:rFonts w:ascii="Gandhari Unicode" w:hAnsi="Gandhari Unicode"/>
          <w:lang w:val="en-GB"/>
        </w:rPr>
        <w:t xml:space="preserve"> one might argue here, that it is used in an ironical sense.</w:t>
      </w:r>
    </w:p>
  </w:footnote>
  <w:footnote w:id="324">
    <w:p w14:paraId="37C7FF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T.V.G.'s interpretation who asserts that HE uses the grass to fashion a doll for HER, and moreover he is the one who paints her breasts. If, however, attention is paid to the "expletive" </w:t>
      </w:r>
      <w:proofErr w:type="spellStart"/>
      <w:r>
        <w:rPr>
          <w:rFonts w:ascii="Gandhari Unicode" w:hAnsi="Gandhari Unicode"/>
          <w:i/>
          <w:lang w:val="en-GB"/>
        </w:rPr>
        <w:t>maṟṟu</w:t>
      </w:r>
      <w:proofErr w:type="spellEnd"/>
      <w:r>
        <w:rPr>
          <w:rFonts w:ascii="Gandhari Unicode" w:hAnsi="Gandhari Unicode"/>
          <w:lang w:val="en-GB"/>
        </w:rPr>
        <w:t xml:space="preserve">, followed by </w:t>
      </w:r>
      <w:proofErr w:type="spellStart"/>
      <w:r>
        <w:rPr>
          <w:rFonts w:ascii="Gandhari Unicode" w:hAnsi="Gandhari Unicode"/>
          <w:i/>
          <w:lang w:val="en-GB"/>
        </w:rPr>
        <w:t>ivaḷ</w:t>
      </w:r>
      <w:proofErr w:type="spellEnd"/>
      <w:r>
        <w:rPr>
          <w:rFonts w:ascii="Gandhari Unicode" w:hAnsi="Gandhari Unicode"/>
          <w:lang w:val="en-GB"/>
        </w:rPr>
        <w:t>, which presumably marks a change of subject, yet another rendering is more likely (i.e. 2+3c).</w:t>
      </w:r>
    </w:p>
  </w:footnote>
  <w:footnote w:id="325">
    <w:p w14:paraId="0EA51FF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Perhaps the clue to this seemingly strange piece of information lies in </w:t>
      </w:r>
      <w:proofErr w:type="spellStart"/>
      <w:r>
        <w:rPr>
          <w:rFonts w:ascii="Gandhari Unicode" w:hAnsi="Gandhari Unicode"/>
          <w:i/>
          <w:lang w:val="en-GB"/>
        </w:rPr>
        <w:t>toyyil</w:t>
      </w:r>
      <w:proofErr w:type="spellEnd"/>
      <w:r>
        <w:rPr>
          <w:rFonts w:ascii="Gandhari Unicode" w:hAnsi="Gandhari Unicode"/>
          <w:lang w:val="en-GB"/>
        </w:rPr>
        <w:t xml:space="preserve">, the sandal paste. </w:t>
      </w:r>
      <w:proofErr w:type="gramStart"/>
      <w:r>
        <w:rPr>
          <w:rFonts w:ascii="Gandhari Unicode" w:hAnsi="Gandhari Unicode"/>
          <w:lang w:val="en-GB"/>
        </w:rPr>
        <w:t>Usually</w:t>
      </w:r>
      <w:proofErr w:type="gramEnd"/>
      <w:r>
        <w:rPr>
          <w:rFonts w:ascii="Gandhari Unicode" w:hAnsi="Gandhari Unicode"/>
          <w:lang w:val="en-GB"/>
        </w:rPr>
        <w:t xml:space="preserve"> it is HIS chest which is said to be smeared with sandal paste. </w:t>
      </w:r>
      <w:proofErr w:type="gramStart"/>
      <w:r>
        <w:rPr>
          <w:rFonts w:ascii="Gandhari Unicode" w:hAnsi="Gandhari Unicode"/>
          <w:lang w:val="en-GB"/>
        </w:rPr>
        <w:t>So</w:t>
      </w:r>
      <w:proofErr w:type="gramEnd"/>
      <w:r>
        <w:rPr>
          <w:rFonts w:ascii="Gandhari Unicode" w:hAnsi="Gandhari Unicode"/>
          <w:lang w:val="en-GB"/>
        </w:rPr>
        <w:t xml:space="preserve"> the point might be that in their embrace SHE has got her share also of his sandal paste.</w:t>
      </w:r>
    </w:p>
  </w:footnote>
  <w:footnote w:id="326">
    <w:p w14:paraId="6FC743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is whether the well-transmitted </w:t>
      </w:r>
      <w:proofErr w:type="spellStart"/>
      <w:r>
        <w:rPr>
          <w:rFonts w:ascii="Gandhari Unicode" w:hAnsi="Gandhari Unicode"/>
          <w:i/>
          <w:iCs/>
          <w:lang w:val="en-GB"/>
        </w:rPr>
        <w:t>aṟcirai</w:t>
      </w:r>
      <w:proofErr w:type="spellEnd"/>
      <w:r>
        <w:rPr>
          <w:rFonts w:ascii="Gandhari Unicode" w:hAnsi="Gandhari Unicode"/>
          <w:lang w:val="en-GB"/>
        </w:rPr>
        <w:t xml:space="preserve"> might be just another (dialectal?) variant of </w:t>
      </w:r>
      <w:proofErr w:type="spellStart"/>
      <w:r>
        <w:rPr>
          <w:rFonts w:ascii="Gandhari Unicode" w:hAnsi="Gandhari Unicode"/>
          <w:i/>
          <w:iCs/>
          <w:lang w:val="en-GB"/>
        </w:rPr>
        <w:t>aṟciram</w:t>
      </w:r>
      <w:proofErr w:type="spellEnd"/>
      <w:r>
        <w:rPr>
          <w:rFonts w:ascii="Gandhari Unicode" w:hAnsi="Gandhari Unicode"/>
          <w:lang w:val="en-GB"/>
        </w:rPr>
        <w:t xml:space="preserve">, just as the frequent </w:t>
      </w:r>
      <w:proofErr w:type="spellStart"/>
      <w:r>
        <w:rPr>
          <w:rFonts w:ascii="Gandhari Unicode" w:hAnsi="Gandhari Unicode"/>
          <w:i/>
          <w:iCs/>
          <w:lang w:val="en-GB"/>
        </w:rPr>
        <w:t>acciram</w:t>
      </w:r>
      <w:proofErr w:type="spellEnd"/>
      <w:r>
        <w:rPr>
          <w:rFonts w:ascii="Gandhari Unicode" w:hAnsi="Gandhari Unicode"/>
          <w:lang w:val="en-GB"/>
        </w:rPr>
        <w:t xml:space="preserve">. It seems to be attested only in this passage, but that might be </w:t>
      </w:r>
      <w:proofErr w:type="spellStart"/>
      <w:r>
        <w:rPr>
          <w:rFonts w:ascii="Gandhari Unicode" w:hAnsi="Gandhari Unicode"/>
          <w:lang w:val="en-GB"/>
        </w:rPr>
        <w:t>dew</w:t>
      </w:r>
      <w:proofErr w:type="spellEnd"/>
      <w:r>
        <w:rPr>
          <w:rFonts w:ascii="Gandhari Unicode" w:hAnsi="Gandhari Unicode"/>
          <w:lang w:val="en-GB"/>
        </w:rPr>
        <w:t xml:space="preserve"> to the standardising tendency among the editors.</w:t>
      </w:r>
    </w:p>
  </w:footnote>
  <w:footnote w:id="327">
    <w:p w14:paraId="4A73B0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veṇmai</w:t>
      </w:r>
      <w:proofErr w:type="spellEnd"/>
      <w:r>
        <w:rPr>
          <w:rFonts w:ascii="Gandhari Unicode" w:hAnsi="Gandhari Unicode"/>
          <w:i/>
          <w:lang w:val="en-GB"/>
        </w:rPr>
        <w:t xml:space="preserve"> </w:t>
      </w:r>
      <w:proofErr w:type="spellStart"/>
      <w:r>
        <w:rPr>
          <w:rFonts w:ascii="Gandhari Unicode" w:hAnsi="Gandhari Unicode"/>
          <w:i/>
          <w:lang w:val="en-GB"/>
        </w:rPr>
        <w:t>veḷ</w:t>
      </w:r>
      <w:proofErr w:type="spellEnd"/>
      <w:r>
        <w:rPr>
          <w:rFonts w:ascii="Gandhari Unicode" w:hAnsi="Gandhari Unicode"/>
          <w:lang w:val="en-GB"/>
        </w:rPr>
        <w:t xml:space="preserve"> and, in line 4, </w:t>
      </w:r>
      <w:proofErr w:type="spellStart"/>
      <w:r>
        <w:rPr>
          <w:rFonts w:ascii="Gandhari Unicode" w:hAnsi="Gandhari Unicode"/>
          <w:i/>
          <w:lang w:val="en-GB"/>
        </w:rPr>
        <w:t>veyya</w:t>
      </w:r>
      <w:proofErr w:type="spellEnd"/>
      <w:r>
        <w:rPr>
          <w:rFonts w:ascii="Gandhari Unicode" w:hAnsi="Gandhari Unicode"/>
          <w:i/>
          <w:lang w:val="en-GB"/>
        </w:rPr>
        <w:t xml:space="preserve"> </w:t>
      </w:r>
      <w:proofErr w:type="spellStart"/>
      <w:r>
        <w:rPr>
          <w:rFonts w:ascii="Gandhari Unicode" w:hAnsi="Gandhari Unicode"/>
          <w:i/>
          <w:lang w:val="en-GB"/>
        </w:rPr>
        <w:t>veppam</w:t>
      </w:r>
      <w:proofErr w:type="spellEnd"/>
      <w:r>
        <w:rPr>
          <w:rFonts w:ascii="Gandhari Unicode" w:hAnsi="Gandhari Unicode"/>
          <w:lang w:val="en-GB"/>
        </w:rPr>
        <w:t xml:space="preserve">: are these intensifying repetitions? There is, however, also a lexeme </w:t>
      </w:r>
      <w:proofErr w:type="spellStart"/>
      <w:r>
        <w:rPr>
          <w:rFonts w:ascii="Gandhari Unicode" w:hAnsi="Gandhari Unicode"/>
          <w:i/>
          <w:lang w:val="en-GB"/>
        </w:rPr>
        <w:t>veḷḷiḻutu</w:t>
      </w:r>
      <w:proofErr w:type="spellEnd"/>
      <w:r>
        <w:rPr>
          <w:rFonts w:ascii="Gandhari Unicode" w:hAnsi="Gandhari Unicode"/>
          <w:lang w:val="en-GB"/>
        </w:rPr>
        <w:t xml:space="preserve"> "butter" in the TL. As for </w:t>
      </w:r>
      <w:proofErr w:type="spellStart"/>
      <w:r>
        <w:rPr>
          <w:rFonts w:ascii="Gandhari Unicode" w:hAnsi="Gandhari Unicode"/>
          <w:i/>
          <w:lang w:val="en-GB"/>
        </w:rPr>
        <w:t>veyya</w:t>
      </w:r>
      <w:proofErr w:type="spellEnd"/>
      <w:r>
        <w:rPr>
          <w:rFonts w:ascii="Gandhari Unicode" w:hAnsi="Gandhari Unicode"/>
          <w:lang w:val="en-GB"/>
        </w:rPr>
        <w:t>, n.pl., this probably means "hot draughts of water" (cf. KT 196.4,5).</w:t>
      </w:r>
    </w:p>
  </w:footnote>
  <w:footnote w:id="328">
    <w:p w14:paraId="5341463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taṇṇīr</w:t>
      </w:r>
      <w:proofErr w:type="spellEnd"/>
      <w:r>
        <w:rPr>
          <w:rFonts w:ascii="Gandhari Unicode" w:hAnsi="Gandhari Unicode"/>
          <w:lang w:val="en-GB"/>
        </w:rPr>
        <w:t xml:space="preserve"> here already looks like a lexeme for "water" generally or perhaps "fresh water". T.V.G., however, explains the line differently, namely water which has been boiled and then left to become cool again </w:t>
      </w:r>
      <w:r>
        <w:rPr>
          <w:rFonts w:ascii="Gandhari Unicode" w:hAnsi="Gandhari Unicode"/>
          <w:i/>
          <w:lang w:val="en-GB"/>
        </w:rPr>
        <w:t>–</w:t>
      </w:r>
      <w:r>
        <w:rPr>
          <w:rFonts w:ascii="Gandhari Unicode" w:hAnsi="Gandhari Unicode"/>
          <w:lang w:val="en-GB"/>
        </w:rPr>
        <w:t xml:space="preserve"> which somehow seems to have a taste of modern hygienic provisions.</w:t>
      </w:r>
    </w:p>
  </w:footnote>
  <w:footnote w:id="329">
    <w:p w14:paraId="0A3047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cēma</w:t>
      </w:r>
      <w:proofErr w:type="spellEnd"/>
      <w:r>
        <w:rPr>
          <w:rFonts w:ascii="Gandhari Unicode" w:hAnsi="Gandhari Unicode"/>
          <w:lang w:val="en-GB"/>
        </w:rPr>
        <w:t xml:space="preserve"> is believed to be a derivation from Skt. </w:t>
      </w:r>
      <w:proofErr w:type="spellStart"/>
      <w:r>
        <w:rPr>
          <w:rFonts w:ascii="Gandhari Unicode" w:hAnsi="Gandhari Unicode"/>
          <w:i/>
          <w:lang w:val="en-GB"/>
        </w:rPr>
        <w:t>kṣema</w:t>
      </w:r>
      <w:proofErr w:type="spellEnd"/>
      <w:r>
        <w:rPr>
          <w:rFonts w:ascii="Gandhari Unicode" w:hAnsi="Gandhari Unicode"/>
          <w:lang w:val="en-GB"/>
        </w:rPr>
        <w:t xml:space="preserve">-. Its precise meaning in this context is unclear, and there are only three further occurrences in </w:t>
      </w:r>
      <w:proofErr w:type="spellStart"/>
      <w:r>
        <w:rPr>
          <w:rFonts w:ascii="Gandhari Unicode" w:hAnsi="Gandhari Unicode"/>
          <w:lang w:val="en-GB"/>
        </w:rPr>
        <w:t>Caṅkam</w:t>
      </w:r>
      <w:proofErr w:type="spellEnd"/>
      <w:r>
        <w:rPr>
          <w:rFonts w:ascii="Gandhari Unicode" w:hAnsi="Gandhari Unicode"/>
          <w:lang w:val="en-GB"/>
        </w:rPr>
        <w:t xml:space="preserve"> literature (Pari. 10.34, 36; PN 102.5).</w:t>
      </w:r>
    </w:p>
  </w:footnote>
  <w:footnote w:id="330">
    <w:p w14:paraId="79456B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Streets without rubbish or dogs are explained by T.V.G. to be brahmins' streets, which is possible, of course, but this is one of the innumerable cultural details neither denied nor actively confirmed by the text.</w:t>
      </w:r>
    </w:p>
  </w:footnote>
  <w:footnote w:id="331">
    <w:p w14:paraId="774863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kaṭaippeyal</w:t>
      </w:r>
      <w:proofErr w:type="spellEnd"/>
      <w:r>
        <w:rPr>
          <w:rFonts w:ascii="Gandhari Unicode" w:hAnsi="Gandhari Unicode"/>
          <w:lang w:val="en-GB"/>
        </w:rPr>
        <w:t xml:space="preserve">? The north wind is supposed to be the start of the second rainy season, i.e. the winter monsoon, but why </w:t>
      </w:r>
      <w:proofErr w:type="spellStart"/>
      <w:r>
        <w:rPr>
          <w:rFonts w:ascii="Gandhari Unicode" w:hAnsi="Gandhari Unicode"/>
          <w:i/>
          <w:lang w:val="en-GB"/>
        </w:rPr>
        <w:t>kaṭai</w:t>
      </w:r>
      <w:proofErr w:type="spellEnd"/>
      <w:r>
        <w:rPr>
          <w:rFonts w:ascii="Gandhari Unicode" w:hAnsi="Gandhari Unicode"/>
          <w:lang w:val="en-GB"/>
        </w:rPr>
        <w:t>?</w:t>
      </w:r>
    </w:p>
  </w:footnote>
  <w:footnote w:id="332">
    <w:p w14:paraId="2F1CA6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miṉṉiṭai</w:t>
      </w:r>
      <w:proofErr w:type="spellEnd"/>
      <w:r>
        <w:rPr>
          <w:rFonts w:ascii="Gandhari Unicode" w:hAnsi="Gandhari Unicode"/>
          <w:lang w:val="en-GB"/>
        </w:rPr>
        <w:t xml:space="preserv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explain this as a metonymy for "her of a waist [as narrow as] lightning". (This strange phrase is to be found only here in </w:t>
      </w:r>
      <w:proofErr w:type="spellStart"/>
      <w:r>
        <w:rPr>
          <w:rFonts w:ascii="Gandhari Unicode" w:hAnsi="Gandhari Unicode"/>
          <w:lang w:val="en-GB"/>
        </w:rPr>
        <w:t>Caṅkam</w:t>
      </w:r>
      <w:proofErr w:type="spellEnd"/>
      <w:r>
        <w:rPr>
          <w:rFonts w:ascii="Gandhari Unicode" w:hAnsi="Gandhari Unicode"/>
          <w:lang w:val="en-GB"/>
        </w:rPr>
        <w:t xml:space="preserve"> literature, but there are a few further passages in the </w:t>
      </w:r>
      <w:proofErr w:type="spellStart"/>
      <w:r>
        <w:rPr>
          <w:rFonts w:ascii="Gandhari Unicode" w:hAnsi="Gandhari Unicode"/>
          <w:lang w:val="en-GB"/>
        </w:rPr>
        <w:t>Cilappatikāram</w:t>
      </w:r>
      <w:proofErr w:type="spellEnd"/>
      <w:r>
        <w:rPr>
          <w:rFonts w:ascii="Gandhari Unicode" w:hAnsi="Gandhari Unicode"/>
          <w:lang w:val="en-GB"/>
        </w:rPr>
        <w:t xml:space="preserve">.) In this case the speaker would have to be the confidante as the </w:t>
      </w:r>
      <w:proofErr w:type="spellStart"/>
      <w:r>
        <w:rPr>
          <w:rFonts w:ascii="Gandhari Unicode" w:hAnsi="Gandhari Unicode"/>
          <w:i/>
          <w:lang w:val="en-GB"/>
        </w:rPr>
        <w:t>kiḷavi</w:t>
      </w:r>
      <w:proofErr w:type="spellEnd"/>
      <w:r>
        <w:rPr>
          <w:rFonts w:ascii="Gandhari Unicode" w:hAnsi="Gandhari Unicode"/>
          <w:lang w:val="en-GB"/>
        </w:rPr>
        <w:t xml:space="preserve"> says, since "the one with a lightning-narrow waist" would be the one who is said to be shivering.</w:t>
      </w:r>
    </w:p>
  </w:footnote>
  <w:footnote w:id="333">
    <w:p w14:paraId="791BD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just one more of the strange passages connected with </w:t>
      </w:r>
      <w:proofErr w:type="spellStart"/>
      <w:r>
        <w:rPr>
          <w:rFonts w:ascii="Gandhari Unicode" w:hAnsi="Gandhari Unicode"/>
          <w:i/>
          <w:lang w:val="en-GB"/>
        </w:rPr>
        <w:t>pāvai</w:t>
      </w:r>
      <w:proofErr w:type="spellEnd"/>
      <w:r>
        <w:rPr>
          <w:rFonts w:ascii="Gandhari Unicode" w:hAnsi="Gandhari Unicode"/>
          <w:lang w:val="en-GB"/>
        </w:rPr>
        <w:t xml:space="preserve"> "image/doll". Here, however, T.V.G. </w:t>
      </w:r>
      <w:proofErr w:type="gramStart"/>
      <w:r>
        <w:rPr>
          <w:rFonts w:ascii="Gandhari Unicode" w:hAnsi="Gandhari Unicode"/>
          <w:lang w:val="en-GB"/>
        </w:rPr>
        <w:t>has to</w:t>
      </w:r>
      <w:proofErr w:type="gramEnd"/>
      <w:r>
        <w:rPr>
          <w:rFonts w:ascii="Gandhari Unicode" w:hAnsi="Gandhari Unicode"/>
          <w:lang w:val="en-GB"/>
        </w:rPr>
        <w:t xml:space="preserve"> make an interesting suggestion. He sees </w:t>
      </w:r>
      <w:proofErr w:type="spellStart"/>
      <w:r>
        <w:rPr>
          <w:rFonts w:ascii="Gandhari Unicode" w:hAnsi="Gandhari Unicode"/>
          <w:i/>
          <w:lang w:val="en-GB"/>
        </w:rPr>
        <w:t>pāvai</w:t>
      </w:r>
      <w:proofErr w:type="spellEnd"/>
      <w:r>
        <w:rPr>
          <w:rFonts w:ascii="Gandhari Unicode" w:hAnsi="Gandhari Unicode"/>
          <w:lang w:val="en-GB"/>
        </w:rPr>
        <w:t xml:space="preserve"> as a metaphoric reference to HIS and HER female child, which would be a rare occurrence indeed, but would make sense also with respect to the further description ("the little fresh doll ..."). </w:t>
      </w:r>
      <w:proofErr w:type="gramStart"/>
      <w:r>
        <w:rPr>
          <w:rFonts w:ascii="Gandhari Unicode" w:hAnsi="Gandhari Unicode"/>
          <w:lang w:val="en-GB"/>
        </w:rPr>
        <w:t>So</w:t>
      </w:r>
      <w:proofErr w:type="gramEnd"/>
      <w:r>
        <w:rPr>
          <w:rFonts w:ascii="Gandhari Unicode" w:hAnsi="Gandhari Unicode"/>
          <w:lang w:val="en-GB"/>
        </w:rPr>
        <w:t xml:space="preserve"> he would not only forget HER, but also the child.</w:t>
      </w:r>
    </w:p>
  </w:footnote>
  <w:footnote w:id="334">
    <w:p w14:paraId="3B5F1A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uṟu</w:t>
      </w:r>
      <w:proofErr w:type="spellEnd"/>
      <w:r>
        <w:rPr>
          <w:rFonts w:ascii="Gandhari Unicode" w:hAnsi="Gandhari Unicode"/>
          <w:lang w:val="en-GB"/>
        </w:rPr>
        <w:t>? Is it a sudden gust of wind or, on the contrary, a constantly moving wind?</w:t>
      </w:r>
    </w:p>
  </w:footnote>
  <w:footnote w:id="335">
    <w:p w14:paraId="4A96F3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these the fruits of the mango tree in line 1? How to explain the connection </w:t>
      </w:r>
      <w:r>
        <w:rPr>
          <w:rFonts w:ascii="Gandhari Unicode" w:hAnsi="Gandhari Unicode"/>
          <w:i/>
          <w:lang w:val="en-GB"/>
        </w:rPr>
        <w:t>–</w:t>
      </w:r>
      <w:r>
        <w:rPr>
          <w:rFonts w:ascii="Gandhari Unicode" w:hAnsi="Gandhari Unicode"/>
          <w:lang w:val="en-GB"/>
        </w:rPr>
        <w:t xml:space="preserve"> is this just free association?</w:t>
      </w:r>
    </w:p>
  </w:footnote>
  <w:footnote w:id="336">
    <w:p w14:paraId="1C1B315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w:t>
      </w:r>
      <w:proofErr w:type="spellStart"/>
      <w:r>
        <w:rPr>
          <w:rFonts w:ascii="Gandhari Unicode" w:hAnsi="Gandhari Unicode"/>
          <w:lang w:val="en-GB"/>
        </w:rPr>
        <w:t>Cām</w:t>
      </w:r>
      <w:proofErr w:type="spellEnd"/>
      <w:r>
        <w:rPr>
          <w:rFonts w:ascii="Gandhari Unicode" w:hAnsi="Gandhari Unicode"/>
          <w:lang w:val="en-GB"/>
        </w:rPr>
        <w:t xml:space="preserve">. follows a pencil correction in C2 against the whole tradition. His reason probably was the difficulty of having </w:t>
      </w:r>
      <w:proofErr w:type="spellStart"/>
      <w:r>
        <w:rPr>
          <w:rFonts w:ascii="Gandhari Unicode" w:hAnsi="Gandhari Unicode"/>
          <w:i/>
          <w:iCs/>
          <w:lang w:val="en-GB"/>
        </w:rPr>
        <w:t>keḻu</w:t>
      </w:r>
      <w:proofErr w:type="spellEnd"/>
      <w:r>
        <w:rPr>
          <w:rFonts w:ascii="Gandhari Unicode" w:hAnsi="Gandhari Unicode"/>
          <w:lang w:val="en-GB"/>
        </w:rPr>
        <w:t xml:space="preserve"> followed not by a noun but by a </w:t>
      </w:r>
      <w:proofErr w:type="spellStart"/>
      <w:r>
        <w:rPr>
          <w:rFonts w:ascii="Gandhari Unicode" w:hAnsi="Gandhari Unicode"/>
          <w:i/>
          <w:iCs/>
          <w:lang w:val="en-GB"/>
        </w:rPr>
        <w:t>peyareccam</w:t>
      </w:r>
      <w:proofErr w:type="spellEnd"/>
      <w:r>
        <w:rPr>
          <w:rFonts w:ascii="Gandhari Unicode" w:hAnsi="Gandhari Unicode"/>
          <w:i/>
          <w:iCs/>
          <w:lang w:val="en-GB"/>
        </w:rPr>
        <w:t>.</w:t>
      </w:r>
      <w:r>
        <w:rPr>
          <w:rFonts w:ascii="Gandhari Unicode" w:hAnsi="Gandhari Unicode"/>
          <w:lang w:val="en-GB"/>
        </w:rPr>
        <w:t xml:space="preserve"> However, if we consider </w:t>
      </w:r>
      <w:proofErr w:type="spellStart"/>
      <w:r>
        <w:rPr>
          <w:rFonts w:ascii="Gandhari Unicode" w:hAnsi="Gandhari Unicode"/>
          <w:i/>
          <w:iCs/>
          <w:lang w:val="en-GB"/>
        </w:rPr>
        <w:t>keḻu</w:t>
      </w:r>
      <w:proofErr w:type="spellEnd"/>
      <w:r>
        <w:rPr>
          <w:rFonts w:ascii="Gandhari Unicode" w:hAnsi="Gandhari Unicode"/>
          <w:lang w:val="en-GB"/>
        </w:rPr>
        <w:t xml:space="preserve"> as a short form of </w:t>
      </w:r>
      <w:proofErr w:type="spellStart"/>
      <w:r>
        <w:rPr>
          <w:rFonts w:ascii="Gandhari Unicode" w:hAnsi="Gandhari Unicode"/>
          <w:i/>
          <w:iCs/>
          <w:lang w:val="en-GB"/>
        </w:rPr>
        <w:t>keḻumu</w:t>
      </w:r>
      <w:proofErr w:type="spellEnd"/>
      <w:r>
        <w:rPr>
          <w:rFonts w:ascii="Gandhari Unicode" w:hAnsi="Gandhari Unicode"/>
          <w:lang w:val="en-GB"/>
        </w:rPr>
        <w:t xml:space="preserve"> in a semantically strong sense (and not as an equivalent of </w:t>
      </w:r>
      <w:proofErr w:type="spellStart"/>
      <w:r>
        <w:rPr>
          <w:rFonts w:ascii="Gandhari Unicode" w:hAnsi="Gandhari Unicode"/>
          <w:i/>
          <w:iCs/>
          <w:lang w:val="en-GB"/>
        </w:rPr>
        <w:t>uṭai</w:t>
      </w:r>
      <w:proofErr w:type="spellEnd"/>
      <w:r>
        <w:rPr>
          <w:rFonts w:ascii="Gandhari Unicode" w:hAnsi="Gandhari Unicode"/>
          <w:lang w:val="en-GB"/>
        </w:rPr>
        <w:t xml:space="preserve">) it can be read, just as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kaḻuu</w:t>
      </w:r>
      <w:proofErr w:type="spellEnd"/>
      <w:r>
        <w:rPr>
          <w:rFonts w:ascii="Gandhari Unicode" w:hAnsi="Gandhari Unicode"/>
          <w:lang w:val="en-GB"/>
        </w:rPr>
        <w:t>, as a verbal root for infinitive.</w:t>
      </w:r>
    </w:p>
  </w:footnote>
  <w:footnote w:id="337">
    <w:p w14:paraId="5A4096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pulampu</w:t>
      </w:r>
      <w:proofErr w:type="spellEnd"/>
      <w:r>
        <w:rPr>
          <w:rFonts w:ascii="Gandhari Unicode" w:hAnsi="Gandhari Unicode"/>
          <w:i/>
          <w:lang w:val="en-GB"/>
        </w:rPr>
        <w:t xml:space="preserve"> </w:t>
      </w:r>
      <w:proofErr w:type="spellStart"/>
      <w:r>
        <w:rPr>
          <w:rFonts w:ascii="Gandhari Unicode" w:hAnsi="Gandhari Unicode"/>
          <w:i/>
          <w:lang w:val="en-GB"/>
        </w:rPr>
        <w:t>koḷ</w:t>
      </w:r>
      <w:proofErr w:type="spellEnd"/>
      <w:r>
        <w:rPr>
          <w:rFonts w:ascii="Gandhari Unicode" w:hAnsi="Gandhari Unicode"/>
          <w:i/>
          <w:lang w:val="en-GB"/>
        </w:rPr>
        <w:t xml:space="preserve"> </w:t>
      </w:r>
      <w:proofErr w:type="spellStart"/>
      <w:r>
        <w:rPr>
          <w:rFonts w:ascii="Gandhari Unicode" w:hAnsi="Gandhari Unicode"/>
          <w:i/>
          <w:lang w:val="en-GB"/>
        </w:rPr>
        <w:t>yāmattu</w:t>
      </w:r>
      <w:proofErr w:type="spellEnd"/>
      <w:r>
        <w:rPr>
          <w:rFonts w:ascii="Gandhari Unicode" w:hAnsi="Gandhari Unicode"/>
          <w:lang w:val="en-GB"/>
        </w:rPr>
        <w:t xml:space="preserve">: cf. note on KT 207.3. </w:t>
      </w:r>
      <w:proofErr w:type="spellStart"/>
      <w:r>
        <w:rPr>
          <w:rFonts w:ascii="Gandhari Unicode" w:hAnsi="Gandhari Unicode"/>
          <w:lang w:val="en-GB"/>
        </w:rPr>
        <w:t>Cām</w:t>
      </w:r>
      <w:proofErr w:type="spellEnd"/>
      <w:r>
        <w:rPr>
          <w:rFonts w:ascii="Gandhari Unicode" w:hAnsi="Gandhari Unicode"/>
          <w:lang w:val="en-GB"/>
        </w:rPr>
        <w:t xml:space="preserve">.'s gloss </w:t>
      </w:r>
      <w:proofErr w:type="spellStart"/>
      <w:r>
        <w:rPr>
          <w:rFonts w:ascii="Gandhari Unicode" w:hAnsi="Gandhari Unicode"/>
          <w:i/>
          <w:lang w:val="en-GB"/>
        </w:rPr>
        <w:t>vaḷarkiṉṟa</w:t>
      </w:r>
      <w:proofErr w:type="spellEnd"/>
      <w:r>
        <w:rPr>
          <w:rFonts w:ascii="Gandhari Unicode" w:hAnsi="Gandhari Unicode"/>
          <w:lang w:val="en-GB"/>
        </w:rPr>
        <w:t xml:space="preserve"> "long" is probably just a conjecture.</w:t>
      </w:r>
    </w:p>
  </w:footnote>
  <w:footnote w:id="338">
    <w:p w14:paraId="7AE6C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varu</w:t>
      </w:r>
      <w:proofErr w:type="spellEnd"/>
      <w:r>
        <w:rPr>
          <w:rFonts w:ascii="Gandhari Unicode" w:hAnsi="Gandhari Unicode"/>
          <w:i/>
          <w:lang w:val="en-GB"/>
        </w:rPr>
        <w:t xml:space="preserve"> </w:t>
      </w:r>
      <w:proofErr w:type="spellStart"/>
      <w:r>
        <w:rPr>
          <w:rFonts w:ascii="Gandhari Unicode" w:hAnsi="Gandhari Unicode"/>
          <w:i/>
          <w:lang w:val="en-GB"/>
        </w:rPr>
        <w:t>miṭaṟu</w:t>
      </w:r>
      <w:proofErr w:type="spellEnd"/>
      <w:r>
        <w:rPr>
          <w:rFonts w:ascii="Gandhari Unicode" w:hAnsi="Gandhari Unicode"/>
          <w:lang w:val="en-GB"/>
        </w:rPr>
        <w:t>?</w:t>
      </w:r>
    </w:p>
  </w:footnote>
  <w:footnote w:id="339">
    <w:p w14:paraId="01DFC9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t>
      </w:r>
      <w:proofErr w:type="spellStart"/>
      <w:r>
        <w:rPr>
          <w:rFonts w:ascii="Gandhari Unicode" w:hAnsi="Gandhari Unicode"/>
          <w:i/>
          <w:lang w:val="en-GB"/>
        </w:rPr>
        <w:t>erumai</w:t>
      </w:r>
      <w:proofErr w:type="spellEnd"/>
      <w:r>
        <w:rPr>
          <w:rFonts w:ascii="Gandhari Unicode" w:hAnsi="Gandhari Unicode"/>
          <w:lang w:val="en-GB"/>
        </w:rPr>
        <w:t xml:space="preserve"> and </w:t>
      </w:r>
      <w:proofErr w:type="spellStart"/>
      <w:r>
        <w:rPr>
          <w:rFonts w:ascii="Gandhari Unicode" w:hAnsi="Gandhari Unicode"/>
          <w:i/>
          <w:lang w:val="en-GB"/>
        </w:rPr>
        <w:t>maiyāṉ</w:t>
      </w:r>
      <w:proofErr w:type="spellEnd"/>
      <w:r>
        <w:rPr>
          <w:rFonts w:ascii="Gandhari Unicode" w:hAnsi="Gandhari Unicode"/>
          <w:lang w:val="en-GB"/>
        </w:rPr>
        <w:t xml:space="preserve"> refer to the same animal? T.V.G. takes the latter to be the cow of the former, which would again give a nice male-female pair. </w:t>
      </w:r>
      <w:proofErr w:type="gramStart"/>
      <w:r>
        <w:rPr>
          <w:rFonts w:ascii="Gandhari Unicode" w:hAnsi="Gandhari Unicode"/>
          <w:lang w:val="en-GB"/>
        </w:rPr>
        <w:t>Actually</w:t>
      </w:r>
      <w:proofErr w:type="gramEnd"/>
      <w:r>
        <w:rPr>
          <w:rFonts w:ascii="Gandhari Unicode" w:hAnsi="Gandhari Unicode"/>
          <w:lang w:val="en-GB"/>
        </w:rPr>
        <w:t xml:space="preserve"> the ending -</w:t>
      </w:r>
      <w:proofErr w:type="spellStart"/>
      <w:r>
        <w:rPr>
          <w:rFonts w:ascii="Gandhari Unicode" w:hAnsi="Gandhari Unicode"/>
          <w:i/>
          <w:lang w:val="en-GB"/>
        </w:rPr>
        <w:t>āṉ</w:t>
      </w:r>
      <w:proofErr w:type="spellEnd"/>
      <w:r>
        <w:rPr>
          <w:rFonts w:ascii="Gandhari Unicode" w:hAnsi="Gandhari Unicode"/>
          <w:lang w:val="en-GB"/>
        </w:rPr>
        <w:t xml:space="preserve"> would suggest another male animal, but since in the case of </w:t>
      </w:r>
      <w:r>
        <w:rPr>
          <w:rFonts w:ascii="Gandhari Unicode" w:hAnsi="Gandhari Unicode"/>
          <w:i/>
          <w:lang w:val="en-GB"/>
        </w:rPr>
        <w:t>ā/</w:t>
      </w:r>
      <w:proofErr w:type="spellStart"/>
      <w:r>
        <w:rPr>
          <w:rFonts w:ascii="Gandhari Unicode" w:hAnsi="Gandhari Unicode"/>
          <w:i/>
          <w:lang w:val="en-GB"/>
        </w:rPr>
        <w:t>āṉ</w:t>
      </w:r>
      <w:proofErr w:type="spellEnd"/>
      <w:r>
        <w:rPr>
          <w:rFonts w:ascii="Gandhari Unicode" w:hAnsi="Gandhari Unicode"/>
          <w:lang w:val="en-GB"/>
        </w:rPr>
        <w:t xml:space="preserve"> "cow" both terms can refer to the female animal, the same might be conceivable for </w:t>
      </w:r>
      <w:proofErr w:type="spellStart"/>
      <w:r>
        <w:rPr>
          <w:rFonts w:ascii="Gandhari Unicode" w:hAnsi="Gandhari Unicode"/>
          <w:i/>
          <w:lang w:val="en-GB"/>
        </w:rPr>
        <w:t>maiyāṉ</w:t>
      </w:r>
      <w:proofErr w:type="spellEnd"/>
      <w:r>
        <w:rPr>
          <w:rFonts w:ascii="Gandhari Unicode" w:hAnsi="Gandhari Unicode"/>
          <w:lang w:val="en-GB"/>
        </w:rPr>
        <w:t>.</w:t>
      </w:r>
    </w:p>
  </w:footnote>
  <w:footnote w:id="340">
    <w:p w14:paraId="014C988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vēṇṭaleṉ</w:t>
      </w:r>
      <w:proofErr w:type="spellEnd"/>
      <w:r>
        <w:rPr>
          <w:rFonts w:ascii="Gandhari Unicode" w:hAnsi="Gandhari Unicode"/>
          <w:lang w:val="en-GB"/>
        </w:rPr>
        <w:t xml:space="preserve"> as read by </w:t>
      </w:r>
      <w:proofErr w:type="spellStart"/>
      <w:r>
        <w:rPr>
          <w:rFonts w:ascii="Gandhari Unicode" w:hAnsi="Gandhari Unicode"/>
          <w:lang w:val="en-GB"/>
        </w:rPr>
        <w:t>Cām</w:t>
      </w:r>
      <w:proofErr w:type="spellEnd"/>
      <w:r>
        <w:rPr>
          <w:rFonts w:ascii="Gandhari Unicode" w:hAnsi="Gandhari Unicode"/>
          <w:lang w:val="en-GB"/>
        </w:rPr>
        <w:t>. is only supported by the IV (where it might be T.V.G.'s correction), the rational of the choice probably being due to the traditional belief that the first singular in -</w:t>
      </w:r>
      <w:proofErr w:type="spellStart"/>
      <w:r>
        <w:rPr>
          <w:rFonts w:ascii="Gandhari Unicode" w:hAnsi="Gandhari Unicode"/>
          <w:i/>
          <w:iCs/>
          <w:lang w:val="en-GB"/>
        </w:rPr>
        <w:t>aṉ</w:t>
      </w:r>
      <w:proofErr w:type="spellEnd"/>
      <w:r>
        <w:rPr>
          <w:rFonts w:ascii="Gandhari Unicode" w:hAnsi="Gandhari Unicode"/>
          <w:lang w:val="en-GB"/>
        </w:rPr>
        <w:t xml:space="preserve"> is not found before the </w:t>
      </w:r>
      <w:proofErr w:type="spellStart"/>
      <w:r>
        <w:rPr>
          <w:rFonts w:ascii="Gandhari Unicode" w:hAnsi="Gandhari Unicode"/>
          <w:lang w:val="en-GB"/>
        </w:rPr>
        <w:t>Tirukkuṟaḷ</w:t>
      </w:r>
      <w:proofErr w:type="spellEnd"/>
      <w:r>
        <w:rPr>
          <w:rFonts w:ascii="Gandhari Unicode" w:hAnsi="Gandhari Unicode"/>
          <w:lang w:val="en-GB"/>
        </w:rPr>
        <w:t xml:space="preserve">, a claim in manifest disagreement with the transmitted texts. There are no less than 20 instances in the NA and 20 in the KT, only 5 of which entered </w:t>
      </w:r>
      <w:proofErr w:type="spellStart"/>
      <w:r>
        <w:rPr>
          <w:rFonts w:ascii="Gandhari Unicode" w:hAnsi="Gandhari Unicode"/>
          <w:lang w:val="en-GB"/>
        </w:rPr>
        <w:t>Cām</w:t>
      </w:r>
      <w:proofErr w:type="spellEnd"/>
      <w:r>
        <w:rPr>
          <w:rFonts w:ascii="Gandhari Unicode" w:hAnsi="Gandhari Unicode"/>
          <w:lang w:val="en-GB"/>
        </w:rPr>
        <w:t>.'s main text.</w:t>
      </w:r>
    </w:p>
  </w:footnote>
  <w:footnote w:id="341">
    <w:p w14:paraId="728561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puṇara</w:t>
      </w:r>
      <w:proofErr w:type="spellEnd"/>
      <w:r>
        <w:rPr>
          <w:rFonts w:ascii="Gandhari Unicode" w:hAnsi="Gandhari Unicode"/>
          <w:i/>
          <w:lang w:val="en-GB"/>
        </w:rPr>
        <w:t xml:space="preserve"> </w:t>
      </w:r>
      <w:proofErr w:type="spellStart"/>
      <w:r>
        <w:rPr>
          <w:rFonts w:ascii="Gandhari Unicode" w:hAnsi="Gandhari Unicode"/>
          <w:i/>
          <w:lang w:val="en-GB"/>
        </w:rPr>
        <w:t>puṇariṉ</w:t>
      </w:r>
      <w:proofErr w:type="spellEnd"/>
      <w:r>
        <w:rPr>
          <w:rFonts w:ascii="Gandhari Unicode" w:hAnsi="Gandhari Unicode"/>
          <w:lang w:val="en-GB"/>
        </w:rPr>
        <w:t xml:space="preserve">: is this a play on the double connotation of </w:t>
      </w:r>
      <w:proofErr w:type="spellStart"/>
      <w:r>
        <w:rPr>
          <w:rFonts w:ascii="Gandhari Unicode" w:hAnsi="Gandhari Unicode"/>
          <w:i/>
          <w:lang w:val="en-GB"/>
        </w:rPr>
        <w:t>puṇar-tal</w:t>
      </w:r>
      <w:proofErr w:type="spellEnd"/>
      <w:r>
        <w:rPr>
          <w:rFonts w:ascii="Gandhari Unicode" w:hAnsi="Gandhari Unicode"/>
          <w:i/>
          <w:lang w:val="en-GB"/>
        </w:rPr>
        <w:t>,</w:t>
      </w:r>
      <w:r>
        <w:rPr>
          <w:rFonts w:ascii="Gandhari Unicode" w:hAnsi="Gandhari Unicode"/>
          <w:lang w:val="en-GB"/>
        </w:rPr>
        <w:t xml:space="preserve"> bringing out the erotic connotation (to come together to copulate)? Or is it just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w:t>
      </w:r>
    </w:p>
  </w:footnote>
  <w:footnote w:id="342">
    <w:p w14:paraId="01F825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ākam</w:t>
      </w:r>
      <w:proofErr w:type="spellEnd"/>
      <w:r>
        <w:rPr>
          <w:rFonts w:ascii="Gandhari Unicode" w:hAnsi="Gandhari Unicode"/>
          <w:lang w:val="en-GB"/>
        </w:rPr>
        <w:t xml:space="preserve"> is taken in this case by </w:t>
      </w:r>
      <w:proofErr w:type="spellStart"/>
      <w:r>
        <w:rPr>
          <w:rFonts w:ascii="Gandhari Unicode" w:hAnsi="Gandhari Unicode"/>
          <w:lang w:val="en-GB"/>
        </w:rPr>
        <w:t>Cām</w:t>
      </w:r>
      <w:proofErr w:type="spellEnd"/>
      <w:r>
        <w:rPr>
          <w:rFonts w:ascii="Gandhari Unicode" w:hAnsi="Gandhari Unicode"/>
          <w:lang w:val="en-GB"/>
        </w:rPr>
        <w:t xml:space="preserve">. as "body", but why not literally "bosom" as a </w:t>
      </w:r>
      <w:proofErr w:type="gramStart"/>
      <w:r>
        <w:rPr>
          <w:rFonts w:ascii="Gandhari Unicode" w:hAnsi="Gandhari Unicode"/>
          <w:i/>
          <w:lang w:val="en-GB"/>
        </w:rPr>
        <w:t>pars</w:t>
      </w:r>
      <w:proofErr w:type="gramEnd"/>
      <w:r>
        <w:rPr>
          <w:rFonts w:ascii="Gandhari Unicode" w:hAnsi="Gandhari Unicode"/>
          <w:i/>
          <w:lang w:val="en-GB"/>
        </w:rPr>
        <w:t xml:space="preserve"> pro toto</w:t>
      </w:r>
      <w:r>
        <w:rPr>
          <w:rFonts w:ascii="Gandhari Unicode" w:hAnsi="Gandhari Unicode"/>
          <w:lang w:val="en-GB"/>
        </w:rPr>
        <w:t>?</w:t>
      </w:r>
    </w:p>
  </w:footnote>
  <w:footnote w:id="343">
    <w:p w14:paraId="27C0BD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take </w:t>
      </w:r>
      <w:proofErr w:type="spellStart"/>
      <w:r>
        <w:rPr>
          <w:rFonts w:ascii="Gandhari Unicode" w:hAnsi="Gandhari Unicode"/>
          <w:i/>
          <w:lang w:val="en-GB"/>
        </w:rPr>
        <w:t>cēyiḻai</w:t>
      </w:r>
      <w:proofErr w:type="spellEnd"/>
      <w:r>
        <w:rPr>
          <w:rFonts w:ascii="Gandhari Unicode" w:hAnsi="Gandhari Unicode"/>
          <w:lang w:val="en-GB"/>
        </w:rPr>
        <w:t xml:space="preserve"> with </w:t>
      </w:r>
      <w:proofErr w:type="spellStart"/>
      <w:r>
        <w:rPr>
          <w:rFonts w:ascii="Gandhari Unicode" w:hAnsi="Gandhari Unicode"/>
          <w:lang w:val="en-GB"/>
        </w:rPr>
        <w:t>Cām</w:t>
      </w:r>
      <w:proofErr w:type="spellEnd"/>
      <w:r>
        <w:rPr>
          <w:rFonts w:ascii="Gandhari Unicode" w:hAnsi="Gandhari Unicode"/>
          <w:lang w:val="en-GB"/>
        </w:rPr>
        <w:t xml:space="preserve">. as a vocative means reading it as a totally unmarked metonymy. There are few examples of this kind. </w:t>
      </w:r>
      <w:proofErr w:type="gramStart"/>
      <w:r>
        <w:rPr>
          <w:rFonts w:ascii="Gandhari Unicode" w:hAnsi="Gandhari Unicode"/>
          <w:lang w:val="en-GB"/>
        </w:rPr>
        <w:t>So</w:t>
      </w:r>
      <w:proofErr w:type="gramEnd"/>
      <w:r>
        <w:rPr>
          <w:rFonts w:ascii="Gandhari Unicode" w:hAnsi="Gandhari Unicode"/>
          <w:lang w:val="en-GB"/>
        </w:rPr>
        <w:t xml:space="preserve"> it might also be possible to take it as an attribute for HIM, "who has a red decoration" (which makes even better sense in the close parallel of KT 348.6 with </w:t>
      </w:r>
      <w:proofErr w:type="spellStart"/>
      <w:r>
        <w:rPr>
          <w:rFonts w:ascii="Gandhari Unicode" w:hAnsi="Gandhari Unicode"/>
          <w:i/>
          <w:lang w:val="en-GB"/>
        </w:rPr>
        <w:t>māṇiḻai</w:t>
      </w:r>
      <w:proofErr w:type="spellEnd"/>
      <w:r>
        <w:rPr>
          <w:rFonts w:ascii="Gandhari Unicode" w:hAnsi="Gandhari Unicode"/>
          <w:lang w:val="en-GB"/>
        </w:rPr>
        <w:t xml:space="preserve"> which might be "who has glory for his decoration"). But on the other </w:t>
      </w:r>
      <w:proofErr w:type="gramStart"/>
      <w:r>
        <w:rPr>
          <w:rFonts w:ascii="Gandhari Unicode" w:hAnsi="Gandhari Unicode"/>
          <w:lang w:val="en-GB"/>
        </w:rPr>
        <w:t>hand</w:t>
      </w:r>
      <w:proofErr w:type="gramEnd"/>
      <w:r>
        <w:rPr>
          <w:rFonts w:ascii="Gandhari Unicode" w:hAnsi="Gandhari Unicode"/>
          <w:lang w:val="en-GB"/>
        </w:rPr>
        <w:t xml:space="preserve"> </w:t>
      </w:r>
      <w:proofErr w:type="spellStart"/>
      <w:r>
        <w:rPr>
          <w:rFonts w:ascii="Gandhari Unicode" w:hAnsi="Gandhari Unicode"/>
          <w:i/>
          <w:lang w:val="en-GB"/>
        </w:rPr>
        <w:t>iḻai</w:t>
      </w:r>
      <w:proofErr w:type="spellEnd"/>
      <w:r>
        <w:rPr>
          <w:rFonts w:ascii="Gandhari Unicode" w:hAnsi="Gandhari Unicode"/>
          <w:lang w:val="en-GB"/>
        </w:rPr>
        <w:t xml:space="preserve"> is normally used for the decoration of women (except for a chariot in KT 345.1), so it seems safer to stick to a vocative.</w:t>
      </w:r>
    </w:p>
  </w:footnote>
  <w:footnote w:id="344">
    <w:p w14:paraId="2838C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Talai</w:t>
      </w:r>
      <w:proofErr w:type="spellEnd"/>
      <w:r>
        <w:rPr>
          <w:rFonts w:ascii="Gandhari Unicode" w:hAnsi="Gandhari Unicode"/>
          <w:lang w:val="en-GB"/>
        </w:rPr>
        <w:t xml:space="preserve"> on </w:t>
      </w:r>
      <w:proofErr w:type="spellStart"/>
      <w:r>
        <w:rPr>
          <w:rFonts w:ascii="Gandhari Unicode" w:hAnsi="Gandhari Unicode"/>
          <w:i/>
          <w:lang w:val="en-GB"/>
        </w:rPr>
        <w:t>kuṉṟu</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lang w:val="en-GB"/>
        </w:rPr>
        <w:t xml:space="preserve"> has been taken as a locative suffix, though it might have been chosen intentionally here: the heads of the hills.</w:t>
      </w:r>
    </w:p>
  </w:footnote>
  <w:footnote w:id="345">
    <w:p w14:paraId="255A9D2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to me the picture seems to be that the heads of the hills have for their full and curly hair the fronds of the Palmyra, adorned with Neem flowers.</w:t>
      </w:r>
    </w:p>
  </w:footnote>
  <w:footnote w:id="346">
    <w:p w14:paraId="204C85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here the accumulation of light: </w:t>
      </w:r>
      <w:proofErr w:type="spellStart"/>
      <w:r>
        <w:rPr>
          <w:rFonts w:ascii="Gandhari Unicode" w:hAnsi="Gandhari Unicode"/>
          <w:i/>
          <w:lang w:val="en-GB"/>
        </w:rPr>
        <w:t>poliya</w:t>
      </w:r>
      <w:proofErr w:type="spellEnd"/>
      <w:r>
        <w:rPr>
          <w:rFonts w:ascii="Gandhari Unicode" w:hAnsi="Gandhari Unicode"/>
          <w:i/>
          <w:lang w:val="en-GB"/>
        </w:rPr>
        <w:t xml:space="preserve"> ... </w:t>
      </w:r>
      <w:proofErr w:type="spellStart"/>
      <w:r>
        <w:rPr>
          <w:rFonts w:ascii="Gandhari Unicode" w:hAnsi="Gandhari Unicode"/>
          <w:i/>
          <w:lang w:val="en-GB"/>
        </w:rPr>
        <w:t>vāṉpū</w:t>
      </w:r>
      <w:proofErr w:type="spellEnd"/>
      <w:r>
        <w:rPr>
          <w:rFonts w:ascii="Gandhari Unicode" w:hAnsi="Gandhari Unicode"/>
          <w:i/>
          <w:lang w:val="en-GB"/>
        </w:rPr>
        <w:t xml:space="preserve"> ... </w:t>
      </w:r>
      <w:proofErr w:type="spellStart"/>
      <w:r>
        <w:rPr>
          <w:rFonts w:ascii="Gandhari Unicode" w:hAnsi="Gandhari Unicode"/>
          <w:i/>
          <w:lang w:val="en-GB"/>
        </w:rPr>
        <w:t>veṇṭōṭṭu</w:t>
      </w:r>
      <w:proofErr w:type="spellEnd"/>
      <w:r>
        <w:rPr>
          <w:rFonts w:ascii="Gandhari Unicode" w:hAnsi="Gandhari Unicode"/>
          <w:i/>
          <w:lang w:val="en-GB"/>
        </w:rPr>
        <w:t xml:space="preserve"> ... </w:t>
      </w:r>
      <w:proofErr w:type="spellStart"/>
      <w:r>
        <w:rPr>
          <w:rFonts w:ascii="Gandhari Unicode" w:hAnsi="Gandhari Unicode"/>
          <w:i/>
          <w:lang w:val="en-GB"/>
        </w:rPr>
        <w:t>paiṅkāl</w:t>
      </w:r>
      <w:proofErr w:type="spellEnd"/>
      <w:r>
        <w:rPr>
          <w:rFonts w:ascii="Gandhari Unicode" w:hAnsi="Gandhari Unicode"/>
          <w:i/>
          <w:lang w:val="en-GB"/>
        </w:rPr>
        <w:t xml:space="preserve"> ... </w:t>
      </w:r>
      <w:proofErr w:type="spellStart"/>
      <w:r>
        <w:rPr>
          <w:rFonts w:ascii="Gandhari Unicode" w:hAnsi="Gandhari Unicode"/>
          <w:i/>
          <w:lang w:val="en-GB"/>
        </w:rPr>
        <w:t>veṇmaṇal</w:t>
      </w:r>
      <w:proofErr w:type="spellEnd"/>
      <w:r>
        <w:rPr>
          <w:rFonts w:ascii="Gandhari Unicode" w:hAnsi="Gandhari Unicode"/>
          <w:i/>
          <w:lang w:val="en-GB"/>
        </w:rPr>
        <w:t xml:space="preserve"> </w:t>
      </w:r>
      <w:r>
        <w:rPr>
          <w:rFonts w:ascii="Gandhari Unicode" w:hAnsi="Gandhari Unicode"/>
          <w:lang w:val="en-GB"/>
        </w:rPr>
        <w:t xml:space="preserve">(contrasting moreover with </w:t>
      </w:r>
      <w:proofErr w:type="spellStart"/>
      <w:r>
        <w:rPr>
          <w:rFonts w:ascii="Gandhari Unicode" w:hAnsi="Gandhari Unicode"/>
          <w:i/>
          <w:lang w:val="en-GB"/>
        </w:rPr>
        <w:t>cēyiḻai</w:t>
      </w:r>
      <w:proofErr w:type="spellEnd"/>
      <w:r>
        <w:rPr>
          <w:rFonts w:ascii="Gandhari Unicode" w:hAnsi="Gandhari Unicode"/>
          <w:lang w:val="en-GB"/>
        </w:rPr>
        <w:t xml:space="preserve"> of the last line). Is the focus a peculiar illumination, perhaps </w:t>
      </w:r>
      <w:proofErr w:type="gramStart"/>
      <w:r>
        <w:rPr>
          <w:rFonts w:ascii="Gandhari Unicode" w:hAnsi="Gandhari Unicode"/>
          <w:lang w:val="en-GB"/>
        </w:rPr>
        <w:t>at the moment</w:t>
      </w:r>
      <w:proofErr w:type="gramEnd"/>
      <w:r>
        <w:rPr>
          <w:rFonts w:ascii="Gandhari Unicode" w:hAnsi="Gandhari Unicode"/>
          <w:lang w:val="en-GB"/>
        </w:rPr>
        <w:t xml:space="preserve"> of sunset? Palm leaves at least are usually not white.</w:t>
      </w:r>
    </w:p>
  </w:footnote>
  <w:footnote w:id="347">
    <w:p w14:paraId="329D70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Are </w:t>
      </w:r>
      <w:proofErr w:type="spellStart"/>
      <w:r>
        <w:rPr>
          <w:rFonts w:ascii="Gandhari Unicode" w:hAnsi="Gandhari Unicode"/>
          <w:i/>
          <w:lang w:val="en-GB"/>
        </w:rPr>
        <w:t>paiṅkāṟ</w:t>
      </w:r>
      <w:proofErr w:type="spellEnd"/>
      <w:r>
        <w:rPr>
          <w:rFonts w:ascii="Gandhari Unicode" w:hAnsi="Gandhari Unicode"/>
          <w:i/>
          <w:lang w:val="en-GB"/>
        </w:rPr>
        <w:t xml:space="preserve"> </w:t>
      </w:r>
      <w:proofErr w:type="spellStart"/>
      <w:r>
        <w:rPr>
          <w:rFonts w:ascii="Gandhari Unicode" w:hAnsi="Gandhari Unicode"/>
          <w:i/>
          <w:lang w:val="en-GB"/>
        </w:rPr>
        <w:t>karukkiṉ</w:t>
      </w:r>
      <w:proofErr w:type="spellEnd"/>
      <w:r>
        <w:rPr>
          <w:rFonts w:ascii="Gandhari Unicode" w:hAnsi="Gandhari Unicode"/>
          <w:lang w:val="en-GB"/>
        </w:rPr>
        <w:t xml:space="preserve"> attributes of the tree or of the leaves?</w:t>
      </w:r>
    </w:p>
  </w:footnote>
  <w:footnote w:id="348">
    <w:p w14:paraId="5CF0D8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Strange is also the amalgamation of regions. There is </w:t>
      </w:r>
      <w:proofErr w:type="spellStart"/>
      <w:r>
        <w:rPr>
          <w:rFonts w:ascii="Gandhari Unicode" w:hAnsi="Gandhari Unicode"/>
          <w:i/>
          <w:lang w:val="en-GB"/>
        </w:rPr>
        <w:t>kāṉam</w:t>
      </w:r>
      <w:proofErr w:type="spellEnd"/>
      <w:r>
        <w:rPr>
          <w:rFonts w:ascii="Gandhari Unicode" w:hAnsi="Gandhari Unicode"/>
          <w:lang w:val="en-GB"/>
        </w:rPr>
        <w:t xml:space="preserve"> in line 5 combined with </w:t>
      </w:r>
      <w:proofErr w:type="spellStart"/>
      <w:r>
        <w:rPr>
          <w:rFonts w:ascii="Gandhari Unicode" w:hAnsi="Gandhari Unicode"/>
          <w:i/>
          <w:lang w:val="en-GB"/>
        </w:rPr>
        <w:t>kuṉṟu</w:t>
      </w:r>
      <w:proofErr w:type="spellEnd"/>
      <w:r>
        <w:rPr>
          <w:rFonts w:ascii="Gandhari Unicode" w:hAnsi="Gandhari Unicode"/>
          <w:lang w:val="en-GB"/>
        </w:rPr>
        <w:t xml:space="preserve">. This might be read as a climax of distance and the direction of HER look: she in the village, then the forest, behind it the hills. But what of </w:t>
      </w:r>
      <w:proofErr w:type="spellStart"/>
      <w:r>
        <w:rPr>
          <w:rFonts w:ascii="Gandhari Unicode" w:hAnsi="Gandhari Unicode"/>
          <w:i/>
          <w:lang w:val="en-GB"/>
        </w:rPr>
        <w:t>veṇ</w:t>
      </w:r>
      <w:proofErr w:type="spellEnd"/>
      <w:r>
        <w:rPr>
          <w:rFonts w:ascii="Gandhari Unicode" w:hAnsi="Gandhari Unicode"/>
          <w:i/>
          <w:lang w:val="en-GB"/>
        </w:rPr>
        <w:t xml:space="preserve"> </w:t>
      </w:r>
      <w:proofErr w:type="spellStart"/>
      <w:r>
        <w:rPr>
          <w:rFonts w:ascii="Gandhari Unicode" w:hAnsi="Gandhari Unicode"/>
          <w:i/>
          <w:lang w:val="en-GB"/>
        </w:rPr>
        <w:t>maṇal</w:t>
      </w:r>
      <w:proofErr w:type="spellEnd"/>
      <w:r>
        <w:rPr>
          <w:rFonts w:ascii="Gandhari Unicode" w:hAnsi="Gandhari Unicode"/>
          <w:lang w:val="en-GB"/>
        </w:rPr>
        <w:t>, a typical attribute of the seaside region?</w:t>
      </w:r>
    </w:p>
  </w:footnote>
  <w:footnote w:id="349">
    <w:p w14:paraId="1EACB5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poem is an especially fine example of 5 lines of unmarked syntax. It can be construed in several ways, and none of them is much more satisfactory than the other as far as content is concerned. Here is the traditional interpretation.</w:t>
      </w:r>
    </w:p>
  </w:footnote>
  <w:footnote w:id="350">
    <w:p w14:paraId="62C392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gloss ignores the </w:t>
      </w:r>
      <w:proofErr w:type="spellStart"/>
      <w:r>
        <w:rPr>
          <w:rFonts w:ascii="Gandhari Unicode" w:hAnsi="Gandhari Unicode"/>
          <w:i/>
          <w:lang w:val="en-GB"/>
        </w:rPr>
        <w:t>talai</w:t>
      </w:r>
      <w:proofErr w:type="spellEnd"/>
      <w:r>
        <w:rPr>
          <w:rFonts w:ascii="Gandhari Unicode" w:hAnsi="Gandhari Unicode"/>
          <w:lang w:val="en-GB"/>
        </w:rPr>
        <w:t xml:space="preserve"> of this line.</w:t>
      </w:r>
    </w:p>
  </w:footnote>
  <w:footnote w:id="351">
    <w:p w14:paraId="03E6AF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connection of the Neem with the </w:t>
      </w:r>
      <w:proofErr w:type="spellStart"/>
      <w:r>
        <w:rPr>
          <w:rFonts w:ascii="Gandhari Unicode" w:hAnsi="Gandhari Unicode"/>
          <w:lang w:val="en-GB"/>
        </w:rPr>
        <w:t>Pāṇṭiyas</w:t>
      </w:r>
      <w:proofErr w:type="spellEnd"/>
      <w:r>
        <w:rPr>
          <w:rFonts w:ascii="Gandhari Unicode" w:hAnsi="Gandhari Unicode"/>
          <w:lang w:val="en-GB"/>
        </w:rPr>
        <w:t xml:space="preserve"> </w:t>
      </w:r>
      <w:proofErr w:type="gramStart"/>
      <w:r>
        <w:rPr>
          <w:rFonts w:ascii="Gandhari Unicode" w:hAnsi="Gandhari Unicode"/>
          <w:lang w:val="en-GB"/>
        </w:rPr>
        <w:t>really enough</w:t>
      </w:r>
      <w:proofErr w:type="gramEnd"/>
      <w:r>
        <w:rPr>
          <w:rFonts w:ascii="Gandhari Unicode" w:hAnsi="Gandhari Unicode"/>
          <w:lang w:val="en-GB"/>
        </w:rPr>
        <w:t xml:space="preserve"> to justify the conjecture of His wearing a flower garland and going to war for them? </w:t>
      </w:r>
      <w:proofErr w:type="gramStart"/>
      <w:r>
        <w:rPr>
          <w:rFonts w:ascii="Gandhari Unicode" w:hAnsi="Gandhari Unicode"/>
          <w:lang w:val="en-GB"/>
        </w:rPr>
        <w:t>Certainly</w:t>
      </w:r>
      <w:proofErr w:type="gramEnd"/>
      <w:r>
        <w:rPr>
          <w:rFonts w:ascii="Gandhari Unicode" w:hAnsi="Gandhari Unicode"/>
          <w:lang w:val="en-GB"/>
        </w:rPr>
        <w:t xml:space="preserve"> men too are occasionally said to wear flowers (when mounting the Palmyra horse in KT 17 or the shepherd wearing jasmine buds in KT 122), but what is the point here? A.D. thinks that the confidante reassures HER by reminding her that he has left the village well protected </w:t>
      </w:r>
      <w:r>
        <w:rPr>
          <w:rFonts w:ascii="Gandhari Unicode" w:hAnsi="Gandhari Unicode"/>
          <w:i/>
          <w:lang w:val="en-GB"/>
        </w:rPr>
        <w:t>–</w:t>
      </w:r>
      <w:r>
        <w:rPr>
          <w:rFonts w:ascii="Gandhari Unicode" w:hAnsi="Gandhari Unicode"/>
          <w:lang w:val="en-GB"/>
        </w:rPr>
        <w:t xml:space="preserve"> the white flowers of the Neem or Margosa having protecting quality. But why the addition as to the Palmyra? T.V.G. explains that the Neem flowers are too small to have hold by themselves, and that the Palmyra-leaves are used to stabilise them.</w:t>
      </w:r>
    </w:p>
  </w:footnote>
  <w:footnote w:id="352">
    <w:p w14:paraId="43E50C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the Palmyras of line 1 and 2 can either be part of the head dress, or they can be understood as attributes of </w:t>
      </w:r>
      <w:proofErr w:type="spellStart"/>
      <w:r>
        <w:rPr>
          <w:rFonts w:ascii="Gandhari Unicode" w:hAnsi="Gandhari Unicode"/>
          <w:i/>
          <w:lang w:val="en-GB"/>
        </w:rPr>
        <w:t>attam</w:t>
      </w:r>
      <w:proofErr w:type="spellEnd"/>
      <w:r>
        <w:rPr>
          <w:rFonts w:ascii="Gandhari Unicode" w:hAnsi="Gandhari Unicode"/>
          <w:lang w:val="en-GB"/>
        </w:rPr>
        <w:t>, the road he travels.</w:t>
      </w:r>
    </w:p>
  </w:footnote>
  <w:footnote w:id="353">
    <w:p w14:paraId="451095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nāḷ</w:t>
      </w:r>
      <w:proofErr w:type="spellEnd"/>
      <w:r>
        <w:rPr>
          <w:rFonts w:ascii="Gandhari Unicode" w:hAnsi="Gandhari Unicode"/>
          <w:i/>
          <w:lang w:val="en-GB"/>
        </w:rPr>
        <w:t xml:space="preserve"> </w:t>
      </w:r>
      <w:proofErr w:type="spellStart"/>
      <w:r>
        <w:rPr>
          <w:rFonts w:ascii="Gandhari Unicode" w:hAnsi="Gandhari Unicode"/>
          <w:i/>
          <w:lang w:val="en-GB"/>
        </w:rPr>
        <w:t>maṟi</w:t>
      </w:r>
      <w:proofErr w:type="spellEnd"/>
      <w:r>
        <w:rPr>
          <w:rFonts w:ascii="Gandhari Unicode" w:hAnsi="Gandhari Unicode"/>
          <w:lang w:val="en-GB"/>
        </w:rPr>
        <w:t xml:space="preserve">: what can this mean? A calf of one day will not feed on millet. Can </w:t>
      </w:r>
      <w:proofErr w:type="spellStart"/>
      <w:r>
        <w:rPr>
          <w:rFonts w:ascii="Gandhari Unicode" w:hAnsi="Gandhari Unicode"/>
          <w:i/>
          <w:lang w:val="en-GB"/>
        </w:rPr>
        <w:t>navvi</w:t>
      </w:r>
      <w:proofErr w:type="spellEnd"/>
      <w:r>
        <w:rPr>
          <w:rFonts w:ascii="Gandhari Unicode" w:hAnsi="Gandhari Unicode"/>
          <w:lang w:val="en-GB"/>
        </w:rPr>
        <w:t xml:space="preserve"> be the subject of the clause? By position it should be genitive ("the calf of the doe"), eventually a coordination can be considered: "the doe [and] the calf".</w:t>
      </w:r>
    </w:p>
  </w:footnote>
  <w:footnote w:id="354">
    <w:p w14:paraId="2834EB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kaṭaṉ</w:t>
      </w:r>
      <w:proofErr w:type="spellEnd"/>
      <w:r>
        <w:rPr>
          <w:rFonts w:ascii="Gandhari Unicode" w:hAnsi="Gandhari Unicode"/>
          <w:i/>
          <w:lang w:val="en-GB"/>
        </w:rPr>
        <w:t xml:space="preserve"> </w:t>
      </w:r>
      <w:proofErr w:type="spellStart"/>
      <w:r>
        <w:rPr>
          <w:rFonts w:ascii="Gandhari Unicode" w:hAnsi="Gandhari Unicode"/>
          <w:i/>
          <w:lang w:val="en-GB"/>
        </w:rPr>
        <w:t>kaḻikkum</w:t>
      </w:r>
      <w:proofErr w:type="spellEnd"/>
      <w:r>
        <w:rPr>
          <w:rFonts w:ascii="Gandhari Unicode" w:hAnsi="Gandhari Unicode"/>
          <w:lang w:val="en-GB"/>
        </w:rPr>
        <w:t>: does this mean the animals are acting immorally when they eat millet not planted for them?</w:t>
      </w:r>
    </w:p>
  </w:footnote>
  <w:footnote w:id="355">
    <w:p w14:paraId="1130C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ār</w:t>
      </w:r>
      <w:proofErr w:type="spellEnd"/>
      <w:r>
        <w:rPr>
          <w:rFonts w:ascii="Gandhari Unicode" w:hAnsi="Gandhari Unicode"/>
          <w:lang w:val="en-GB"/>
        </w:rPr>
        <w:t xml:space="preserve"> is glossed here by </w:t>
      </w:r>
      <w:proofErr w:type="spellStart"/>
      <w:r>
        <w:rPr>
          <w:rFonts w:ascii="Gandhari Unicode" w:hAnsi="Gandhari Unicode"/>
          <w:lang w:val="en-GB"/>
        </w:rPr>
        <w:t>Cām</w:t>
      </w:r>
      <w:proofErr w:type="spellEnd"/>
      <w:r>
        <w:rPr>
          <w:rFonts w:ascii="Gandhari Unicode" w:hAnsi="Gandhari Unicode"/>
          <w:lang w:val="en-GB"/>
        </w:rPr>
        <w:t xml:space="preserve">. with </w:t>
      </w:r>
      <w:proofErr w:type="spellStart"/>
      <w:r>
        <w:rPr>
          <w:rFonts w:ascii="Gandhari Unicode" w:hAnsi="Gandhari Unicode"/>
          <w:i/>
          <w:lang w:val="en-GB"/>
        </w:rPr>
        <w:t>kāmpu</w:t>
      </w:r>
      <w:proofErr w:type="spellEnd"/>
      <w:r>
        <w:rPr>
          <w:rFonts w:ascii="Gandhari Unicode" w:hAnsi="Gandhari Unicode"/>
          <w:lang w:val="en-GB"/>
        </w:rPr>
        <w:t xml:space="preserve"> "flower/</w:t>
      </w:r>
      <w:proofErr w:type="gramStart"/>
      <w:r>
        <w:rPr>
          <w:rFonts w:ascii="Gandhari Unicode" w:hAnsi="Gandhari Unicode"/>
          <w:lang w:val="en-GB"/>
        </w:rPr>
        <w:t>leaf-stalk</w:t>
      </w:r>
      <w:proofErr w:type="gramEnd"/>
      <w:r>
        <w:rPr>
          <w:rFonts w:ascii="Gandhari Unicode" w:hAnsi="Gandhari Unicode"/>
          <w:lang w:val="en-GB"/>
        </w:rPr>
        <w:t>)", but this is to be found neither in the TL nor in the DEDR, but it seems to make more sense, provided the comparison is here used in a negative way: unlike the blossoms which fall down her bangles will not, and in the parallel in KT 329.2 it is the only thing that makes sense.</w:t>
      </w:r>
    </w:p>
  </w:footnote>
  <w:footnote w:id="356">
    <w:p w14:paraId="188DE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Being a </w:t>
      </w:r>
      <w:proofErr w:type="spellStart"/>
      <w:r>
        <w:rPr>
          <w:rFonts w:ascii="Gandhari Unicode" w:hAnsi="Gandhari Unicode"/>
          <w:i/>
          <w:lang w:val="en-GB"/>
        </w:rPr>
        <w:t>peyareccam</w:t>
      </w:r>
      <w:proofErr w:type="spellEnd"/>
      <w:r>
        <w:rPr>
          <w:rFonts w:ascii="Gandhari Unicode" w:hAnsi="Gandhari Unicode"/>
          <w:i/>
          <w:lang w:val="en-GB"/>
        </w:rPr>
        <w:t>,</w:t>
      </w:r>
      <w:r>
        <w:rPr>
          <w:rFonts w:ascii="Gandhari Unicode" w:hAnsi="Gandhari Unicode"/>
          <w:lang w:val="en-GB"/>
        </w:rPr>
        <w:t xml:space="preserve"> </w:t>
      </w:r>
      <w:proofErr w:type="spellStart"/>
      <w:r>
        <w:rPr>
          <w:rFonts w:ascii="Gandhari Unicode" w:hAnsi="Gandhari Unicode"/>
          <w:i/>
          <w:lang w:val="en-GB"/>
        </w:rPr>
        <w:t>colliya</w:t>
      </w:r>
      <w:proofErr w:type="spellEnd"/>
      <w:r>
        <w:rPr>
          <w:rFonts w:ascii="Gandhari Unicode" w:hAnsi="Gandhari Unicode"/>
          <w:lang w:val="en-GB"/>
        </w:rPr>
        <w:t xml:space="preserve"> presumably must have </w:t>
      </w:r>
      <w:proofErr w:type="spellStart"/>
      <w:r>
        <w:rPr>
          <w:rFonts w:ascii="Gandhari Unicode" w:hAnsi="Gandhari Unicode"/>
          <w:i/>
          <w:lang w:val="en-GB"/>
        </w:rPr>
        <w:t>vaṇmai</w:t>
      </w:r>
      <w:proofErr w:type="spellEnd"/>
      <w:r>
        <w:rPr>
          <w:rFonts w:ascii="Gandhari Unicode" w:hAnsi="Gandhari Unicode"/>
          <w:lang w:val="en-GB"/>
        </w:rPr>
        <w:t xml:space="preserve"> as subject: it is strength speaking out of him.</w:t>
      </w:r>
    </w:p>
  </w:footnote>
  <w:footnote w:id="357">
    <w:p w14:paraId="181F62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illōr</w:t>
      </w:r>
      <w:proofErr w:type="spellEnd"/>
      <w:r>
        <w:rPr>
          <w:rFonts w:ascii="Gandhari Unicode" w:hAnsi="Gandhari Unicode"/>
          <w:lang w:val="en-GB"/>
        </w:rPr>
        <w:t xml:space="preserve"> must refer to men who stay in the house = at home instead of going out to make wealth, and </w:t>
      </w:r>
      <w:proofErr w:type="spellStart"/>
      <w:r>
        <w:rPr>
          <w:rFonts w:ascii="Gandhari Unicode" w:hAnsi="Gandhari Unicode"/>
          <w:i/>
          <w:lang w:val="en-GB"/>
        </w:rPr>
        <w:t>paṭāar</w:t>
      </w:r>
      <w:proofErr w:type="spellEnd"/>
      <w:r>
        <w:rPr>
          <w:rFonts w:ascii="Gandhari Unicode" w:hAnsi="Gandhari Unicode"/>
          <w:lang w:val="en-GB"/>
        </w:rPr>
        <w:t xml:space="preserve"> an apposition to </w:t>
      </w:r>
      <w:proofErr w:type="spellStart"/>
      <w:r>
        <w:rPr>
          <w:rFonts w:ascii="Gandhari Unicode" w:hAnsi="Gandhari Unicode"/>
          <w:i/>
          <w:lang w:val="en-GB"/>
        </w:rPr>
        <w:t>illōṟ</w:t>
      </w:r>
      <w:proofErr w:type="spellEnd"/>
      <w:r>
        <w:rPr>
          <w:rFonts w:ascii="Gandhari Unicode" w:hAnsi="Gandhari Unicode"/>
          <w:lang w:val="en-GB"/>
        </w:rPr>
        <w:t>.</w:t>
      </w:r>
    </w:p>
  </w:footnote>
  <w:footnote w:id="358">
    <w:p w14:paraId="07179D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Literally this is a second sentence of direct speech embedded into the first. Presumably this is the attitude towards the matter of work generally expressed by people and shared by HIM.</w:t>
      </w:r>
    </w:p>
  </w:footnote>
  <w:footnote w:id="359">
    <w:p w14:paraId="2FF55CE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iṭaiya</w:t>
      </w:r>
      <w:proofErr w:type="spellEnd"/>
      <w:r>
        <w:rPr>
          <w:rFonts w:ascii="Gandhari Unicode" w:hAnsi="Gandhari Unicode"/>
          <w:lang w:val="en-GB"/>
        </w:rPr>
        <w:t xml:space="preserve">? Since it is marked as a n.pl., it must be construed as </w:t>
      </w:r>
      <w:proofErr w:type="gramStart"/>
      <w:r>
        <w:rPr>
          <w:rFonts w:ascii="Gandhari Unicode" w:hAnsi="Gandhari Unicode"/>
          <w:lang w:val="en-GB"/>
        </w:rPr>
        <w:t>an</w:t>
      </w:r>
      <w:proofErr w:type="gramEnd"/>
      <w:r>
        <w:rPr>
          <w:rFonts w:ascii="Gandhari Unicode" w:hAnsi="Gandhari Unicode"/>
          <w:lang w:val="en-GB"/>
        </w:rPr>
        <w:t xml:space="preserve"> pronominal noun referring to </w:t>
      </w:r>
      <w:proofErr w:type="spellStart"/>
      <w:r>
        <w:rPr>
          <w:rFonts w:ascii="Gandhari Unicode" w:hAnsi="Gandhari Unicode"/>
          <w:i/>
          <w:lang w:val="en-GB"/>
        </w:rPr>
        <w:t>āṟu</w:t>
      </w:r>
      <w:proofErr w:type="spellEnd"/>
      <w:r>
        <w:rPr>
          <w:rFonts w:ascii="Gandhari Unicode" w:hAnsi="Gandhari Unicode"/>
          <w:lang w:val="en-GB"/>
        </w:rPr>
        <w:t xml:space="preserve">. Perhaps it is the head noun of </w:t>
      </w:r>
      <w:proofErr w:type="spellStart"/>
      <w:r>
        <w:rPr>
          <w:rFonts w:ascii="Gandhari Unicode" w:hAnsi="Gandhari Unicode"/>
          <w:i/>
          <w:lang w:val="en-GB"/>
        </w:rPr>
        <w:t>irukkum</w:t>
      </w:r>
      <w:proofErr w:type="spellEnd"/>
      <w:r>
        <w:rPr>
          <w:rFonts w:ascii="Gandhari Unicode" w:hAnsi="Gandhari Unicode"/>
          <w:lang w:val="en-GB"/>
        </w:rPr>
        <w:t xml:space="preserve"> of line 7, and the attribute </w:t>
      </w:r>
      <w:proofErr w:type="spellStart"/>
      <w:r>
        <w:rPr>
          <w:rFonts w:ascii="Gandhari Unicode" w:hAnsi="Gandhari Unicode"/>
          <w:i/>
          <w:lang w:val="en-GB"/>
        </w:rPr>
        <w:t>neṭu</w:t>
      </w:r>
      <w:proofErr w:type="spellEnd"/>
      <w:r>
        <w:rPr>
          <w:rFonts w:ascii="Gandhari Unicode" w:hAnsi="Gandhari Unicode"/>
          <w:lang w:val="en-GB"/>
        </w:rPr>
        <w:t xml:space="preserve">, "long", suggests that the meaning of </w:t>
      </w:r>
      <w:proofErr w:type="spellStart"/>
      <w:r>
        <w:rPr>
          <w:rFonts w:ascii="Gandhari Unicode" w:hAnsi="Gandhari Unicode"/>
          <w:i/>
          <w:lang w:val="en-GB"/>
        </w:rPr>
        <w:t>iṭai</w:t>
      </w:r>
      <w:proofErr w:type="spellEnd"/>
      <w:r>
        <w:rPr>
          <w:rFonts w:ascii="Gandhari Unicode" w:hAnsi="Gandhari Unicode"/>
          <w:lang w:val="en-GB"/>
        </w:rPr>
        <w:t xml:space="preserve"> is rather "way" here, but what is the difference between </w:t>
      </w:r>
      <w:proofErr w:type="spellStart"/>
      <w:r>
        <w:rPr>
          <w:rFonts w:ascii="Gandhari Unicode" w:hAnsi="Gandhari Unicode"/>
          <w:i/>
          <w:lang w:val="en-GB"/>
        </w:rPr>
        <w:t>āṟu</w:t>
      </w:r>
      <w:proofErr w:type="spellEnd"/>
      <w:r>
        <w:rPr>
          <w:rFonts w:ascii="Gandhari Unicode" w:hAnsi="Gandhari Unicode"/>
          <w:lang w:val="en-GB"/>
        </w:rPr>
        <w:t xml:space="preserve"> and </w:t>
      </w:r>
      <w:proofErr w:type="spellStart"/>
      <w:r>
        <w:rPr>
          <w:rFonts w:ascii="Gandhari Unicode" w:hAnsi="Gandhari Unicode"/>
          <w:i/>
          <w:lang w:val="en-GB"/>
        </w:rPr>
        <w:t>iṭai</w:t>
      </w:r>
      <w:proofErr w:type="spellEnd"/>
      <w:r>
        <w:rPr>
          <w:rFonts w:ascii="Gandhari Unicode" w:hAnsi="Gandhari Unicode"/>
          <w:lang w:val="en-GB"/>
        </w:rPr>
        <w:t>?</w:t>
      </w:r>
    </w:p>
  </w:footnote>
  <w:footnote w:id="360">
    <w:p w14:paraId="72FA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Trad. understand the </w:t>
      </w:r>
      <w:proofErr w:type="spellStart"/>
      <w:r>
        <w:rPr>
          <w:rFonts w:ascii="Gandhari Unicode" w:hAnsi="Gandhari Unicode"/>
          <w:i/>
          <w:lang w:val="en-GB"/>
        </w:rPr>
        <w:t>maṟavar</w:t>
      </w:r>
      <w:proofErr w:type="spellEnd"/>
      <w:r>
        <w:rPr>
          <w:rFonts w:ascii="Gandhari Unicode" w:hAnsi="Gandhari Unicode"/>
          <w:lang w:val="en-GB"/>
        </w:rPr>
        <w:t xml:space="preserve"> to be dangerous inhabitants of </w:t>
      </w:r>
      <w:proofErr w:type="spellStart"/>
      <w:r>
        <w:rPr>
          <w:rFonts w:ascii="Gandhari Unicode" w:hAnsi="Gandhari Unicode"/>
          <w:i/>
          <w:lang w:val="en-GB"/>
        </w:rPr>
        <w:t>pālai</w:t>
      </w:r>
      <w:proofErr w:type="spellEnd"/>
      <w:r>
        <w:rPr>
          <w:rFonts w:ascii="Gandhari Unicode" w:hAnsi="Gandhari Unicode"/>
          <w:lang w:val="en-GB"/>
        </w:rPr>
        <w:t xml:space="preserve">. It should, however, be considered whether this is not rather an epithet for the </w:t>
      </w:r>
      <w:proofErr w:type="spellStart"/>
      <w:r>
        <w:rPr>
          <w:rFonts w:ascii="Gandhari Unicode" w:hAnsi="Gandhari Unicode"/>
          <w:i/>
          <w:lang w:val="en-GB"/>
        </w:rPr>
        <w:t>kaḷvar</w:t>
      </w:r>
      <w:proofErr w:type="spellEnd"/>
      <w:r>
        <w:rPr>
          <w:rFonts w:ascii="Gandhari Unicode" w:hAnsi="Gandhari Unicode"/>
          <w:lang w:val="en-GB"/>
        </w:rPr>
        <w:t>, who otherwise have the same function and are described in the same way (watching out for travellers, having bows etc.; cf. also KT 297.1).</w:t>
      </w:r>
    </w:p>
  </w:footnote>
  <w:footnote w:id="361">
    <w:p w14:paraId="1BEDB9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iruntu</w:t>
      </w:r>
      <w:proofErr w:type="spellEnd"/>
      <w:r>
        <w:rPr>
          <w:rFonts w:ascii="Gandhari Unicode" w:hAnsi="Gandhari Unicode"/>
          <w:i/>
          <w:lang w:val="en-GB"/>
        </w:rPr>
        <w:t xml:space="preserve"> </w:t>
      </w:r>
      <w:proofErr w:type="spellStart"/>
      <w:r>
        <w:rPr>
          <w:rFonts w:ascii="Gandhari Unicode" w:hAnsi="Gandhari Unicode"/>
          <w:i/>
          <w:lang w:val="en-GB"/>
        </w:rPr>
        <w:t>alki</w:t>
      </w:r>
      <w:proofErr w:type="spellEnd"/>
      <w:r>
        <w:rPr>
          <w:rFonts w:ascii="Gandhari Unicode" w:hAnsi="Gandhari Unicode"/>
          <w:lang w:val="en-GB"/>
        </w:rPr>
        <w:t xml:space="preserve">: the absolutive presumably makes clear that the subject is not </w:t>
      </w:r>
      <w:proofErr w:type="spellStart"/>
      <w:r>
        <w:rPr>
          <w:rFonts w:ascii="Gandhari Unicode" w:hAnsi="Gandhari Unicode"/>
          <w:i/>
          <w:lang w:val="en-GB"/>
        </w:rPr>
        <w:t>vaḻaṅkunar</w:t>
      </w:r>
      <w:proofErr w:type="spellEnd"/>
      <w:r>
        <w:rPr>
          <w:rFonts w:ascii="Gandhari Unicode" w:hAnsi="Gandhari Unicode"/>
          <w:lang w:val="en-GB"/>
        </w:rPr>
        <w:t xml:space="preserve"> but </w:t>
      </w:r>
      <w:proofErr w:type="spellStart"/>
      <w:r>
        <w:rPr>
          <w:rFonts w:ascii="Gandhari Unicode" w:hAnsi="Gandhari Unicode"/>
          <w:i/>
          <w:lang w:val="en-GB"/>
        </w:rPr>
        <w:t>maṟavar</w:t>
      </w:r>
      <w:proofErr w:type="spellEnd"/>
      <w:r>
        <w:rPr>
          <w:rFonts w:ascii="Gandhari Unicode" w:hAnsi="Gandhari Unicode"/>
          <w:lang w:val="en-GB"/>
        </w:rPr>
        <w:t>.</w:t>
      </w:r>
    </w:p>
  </w:footnote>
  <w:footnote w:id="362">
    <w:p w14:paraId="09E578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cekutta</w:t>
      </w:r>
      <w:proofErr w:type="spellEnd"/>
      <w:r>
        <w:rPr>
          <w:rFonts w:ascii="Gandhari Unicode" w:hAnsi="Gandhari Unicode"/>
          <w:lang w:val="en-GB"/>
        </w:rPr>
        <w:t xml:space="preserve">: this </w:t>
      </w:r>
      <w:proofErr w:type="spellStart"/>
      <w:r>
        <w:rPr>
          <w:rFonts w:ascii="Gandhari Unicode" w:hAnsi="Gandhari Unicode"/>
          <w:i/>
          <w:lang w:val="en-GB"/>
        </w:rPr>
        <w:t>peyareccam</w:t>
      </w:r>
      <w:proofErr w:type="spellEnd"/>
      <w:r>
        <w:rPr>
          <w:rFonts w:ascii="Gandhari Unicode" w:hAnsi="Gandhari Unicode"/>
          <w:lang w:val="en-GB"/>
        </w:rPr>
        <w:t xml:space="preserve"> is </w:t>
      </w:r>
      <w:proofErr w:type="gramStart"/>
      <w:r>
        <w:rPr>
          <w:rFonts w:ascii="Gandhari Unicode" w:hAnsi="Gandhari Unicode"/>
          <w:lang w:val="en-GB"/>
        </w:rPr>
        <w:t>definitely odd</w:t>
      </w:r>
      <w:proofErr w:type="gramEnd"/>
      <w:r>
        <w:rPr>
          <w:rFonts w:ascii="Gandhari Unicode" w:hAnsi="Gandhari Unicode"/>
          <w:lang w:val="en-GB"/>
        </w:rPr>
        <w:t>. If the way of construction as shown above is correct, one would rather want an infinitive.</w:t>
      </w:r>
    </w:p>
  </w:footnote>
  <w:footnote w:id="363">
    <w:p w14:paraId="435E8D7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maṉṟam</w:t>
      </w:r>
      <w:proofErr w:type="spellEnd"/>
      <w:r>
        <w:rPr>
          <w:rFonts w:ascii="Gandhari Unicode" w:hAnsi="Gandhari Unicode"/>
          <w:lang w:val="en-GB"/>
        </w:rPr>
        <w:t xml:space="preserve"> cannot very well be understood here in its usual sense of "village common". It may also mean "free, open space" </w:t>
      </w:r>
      <w:r>
        <w:rPr>
          <w:rFonts w:ascii="Gandhari Unicode" w:eastAsia="URW Palladio UNI" w:hAnsi="Gandhari Unicode" w:cs="URW Palladio UNI"/>
          <w:lang w:val="en-GB"/>
        </w:rPr>
        <w:t>–</w:t>
      </w:r>
      <w:r>
        <w:rPr>
          <w:rFonts w:ascii="Gandhari Unicode" w:hAnsi="Gandhari Unicode"/>
          <w:lang w:val="en-GB"/>
        </w:rPr>
        <w:t xml:space="preserve"> perhaps thus?</w:t>
      </w:r>
    </w:p>
  </w:footnote>
  <w:footnote w:id="364">
    <w:p w14:paraId="1D662A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stones have blood-red lily spots (the confusion between stones and elephants being a standard comparison).</w:t>
      </w:r>
    </w:p>
  </w:footnote>
  <w:footnote w:id="365">
    <w:p w14:paraId="73779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That is, what has taken place between HER and the man.</w:t>
      </w:r>
    </w:p>
  </w:footnote>
  <w:footnote w:id="366">
    <w:p w14:paraId="4E4D88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koṉ</w:t>
      </w:r>
      <w:proofErr w:type="spellEnd"/>
      <w:r>
        <w:rPr>
          <w:rFonts w:ascii="Gandhari Unicode" w:hAnsi="Gandhari Unicode"/>
          <w:lang w:val="en-GB"/>
        </w:rPr>
        <w:t xml:space="preserve"> cf. note on KT 91.7. One possibility to make sense of </w:t>
      </w:r>
      <w:proofErr w:type="spellStart"/>
      <w:r>
        <w:rPr>
          <w:rFonts w:ascii="Gandhari Unicode" w:hAnsi="Gandhari Unicode"/>
          <w:i/>
          <w:lang w:val="en-GB"/>
        </w:rPr>
        <w:t>koṉ</w:t>
      </w:r>
      <w:proofErr w:type="spellEnd"/>
      <w:r>
        <w:rPr>
          <w:rFonts w:ascii="Gandhari Unicode" w:hAnsi="Gandhari Unicode"/>
          <w:lang w:val="en-GB"/>
        </w:rPr>
        <w:t xml:space="preserve"> might to apply it adverbially to the leaves, which supposedly cover the huts. </w:t>
      </w:r>
      <w:proofErr w:type="gramStart"/>
      <w:r>
        <w:rPr>
          <w:rFonts w:ascii="Gandhari Unicode" w:hAnsi="Gandhari Unicode"/>
          <w:lang w:val="en-GB"/>
        </w:rPr>
        <w:t>So</w:t>
      </w:r>
      <w:proofErr w:type="gramEnd"/>
      <w:r>
        <w:rPr>
          <w:rFonts w:ascii="Gandhari Unicode" w:hAnsi="Gandhari Unicode"/>
          <w:lang w:val="en-GB"/>
        </w:rPr>
        <w:t xml:space="preserve"> the wild waters will ruin the huts? </w:t>
      </w:r>
      <w:proofErr w:type="spellStart"/>
      <w:r>
        <w:rPr>
          <w:rFonts w:ascii="Gandhari Unicode" w:hAnsi="Gandhari Unicode"/>
          <w:lang w:val="en-GB"/>
        </w:rPr>
        <w:t>Cām</w:t>
      </w:r>
      <w:proofErr w:type="spellEnd"/>
      <w:r>
        <w:rPr>
          <w:rFonts w:ascii="Gandhari Unicode" w:hAnsi="Gandhari Unicode"/>
          <w:lang w:val="en-GB"/>
        </w:rPr>
        <w:t xml:space="preserve">., on his part, glosses with </w:t>
      </w:r>
      <w:proofErr w:type="spellStart"/>
      <w:r>
        <w:rPr>
          <w:rFonts w:ascii="Gandhari Unicode" w:hAnsi="Gandhari Unicode"/>
          <w:i/>
          <w:lang w:val="en-GB"/>
        </w:rPr>
        <w:t>accattai</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 "fear-inspiring".</w:t>
      </w:r>
    </w:p>
  </w:footnote>
  <w:footnote w:id="367">
    <w:p w14:paraId="0F6C6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tam </w:t>
      </w:r>
      <w:proofErr w:type="spellStart"/>
      <w:r>
        <w:rPr>
          <w:rFonts w:ascii="Gandhari Unicode" w:hAnsi="Gandhari Unicode"/>
          <w:i/>
          <w:lang w:val="en-GB"/>
        </w:rPr>
        <w:t>ilar</w:t>
      </w:r>
      <w:proofErr w:type="spellEnd"/>
      <w:r>
        <w:rPr>
          <w:rFonts w:ascii="Gandhari Unicode" w:hAnsi="Gandhari Unicode"/>
          <w:i/>
          <w:lang w:val="en-GB"/>
        </w:rPr>
        <w:t xml:space="preserve"> </w:t>
      </w:r>
      <w:proofErr w:type="spellStart"/>
      <w:r>
        <w:rPr>
          <w:rFonts w:ascii="Gandhari Unicode" w:hAnsi="Gandhari Unicode"/>
          <w:i/>
          <w:lang w:val="en-GB"/>
        </w:rPr>
        <w:t>kollō</w:t>
      </w:r>
      <w:proofErr w:type="spellEnd"/>
      <w:r>
        <w:rPr>
          <w:rFonts w:ascii="Gandhari Unicode" w:hAnsi="Gandhari Unicode"/>
          <w:lang w:val="en-GB"/>
        </w:rPr>
        <w:t xml:space="preserve">: this elliptical statement is hard to interpret, but probably it is to be read as a negated parallel construction to </w:t>
      </w:r>
      <w:proofErr w:type="spellStart"/>
      <w:r>
        <w:rPr>
          <w:rFonts w:ascii="Gandhari Unicode" w:hAnsi="Gandhari Unicode"/>
          <w:i/>
          <w:lang w:val="en-GB"/>
        </w:rPr>
        <w:t>nam</w:t>
      </w:r>
      <w:proofErr w:type="spellEnd"/>
      <w:r>
        <w:rPr>
          <w:rFonts w:ascii="Gandhari Unicode" w:hAnsi="Gandhari Unicode"/>
          <w:i/>
          <w:lang w:val="en-GB"/>
        </w:rPr>
        <w:t xml:space="preserve"> </w:t>
      </w:r>
      <w:proofErr w:type="spellStart"/>
      <w:r>
        <w:rPr>
          <w:rFonts w:ascii="Gandhari Unicode" w:hAnsi="Gandhari Unicode"/>
          <w:i/>
          <w:lang w:val="en-GB"/>
        </w:rPr>
        <w:t>ēcuvar</w:t>
      </w:r>
      <w:proofErr w:type="spellEnd"/>
      <w:r>
        <w:rPr>
          <w:rFonts w:ascii="Gandhari Unicode" w:hAnsi="Gandhari Unicode"/>
          <w:i/>
          <w:lang w:val="en-GB"/>
        </w:rPr>
        <w:t>-ō</w:t>
      </w:r>
      <w:r>
        <w:rPr>
          <w:rFonts w:ascii="Gandhari Unicode" w:hAnsi="Gandhari Unicode"/>
          <w:lang w:val="en-GB"/>
        </w:rPr>
        <w:t xml:space="preserve"> with an elliptical verb, meaning that they should mind their own business.</w:t>
      </w:r>
    </w:p>
  </w:footnote>
  <w:footnote w:id="368">
    <w:p w14:paraId="4CD244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double -</w:t>
      </w:r>
      <w:r>
        <w:rPr>
          <w:rFonts w:ascii="Gandhari Unicode" w:hAnsi="Gandhari Unicode"/>
          <w:i/>
          <w:lang w:val="en-GB"/>
        </w:rPr>
        <w:t>um</w:t>
      </w:r>
      <w:r>
        <w:rPr>
          <w:rFonts w:ascii="Gandhari Unicode" w:hAnsi="Gandhari Unicode"/>
          <w:lang w:val="en-GB"/>
        </w:rPr>
        <w:t xml:space="preserve"> (</w:t>
      </w:r>
      <w:proofErr w:type="spellStart"/>
      <w:r>
        <w:rPr>
          <w:rFonts w:ascii="Gandhari Unicode" w:hAnsi="Gandhari Unicode"/>
          <w:i/>
          <w:lang w:val="en-GB"/>
        </w:rPr>
        <w:t>vaikavum</w:t>
      </w:r>
      <w:proofErr w:type="spellEnd"/>
      <w:r>
        <w:rPr>
          <w:rFonts w:ascii="Gandhari Unicode" w:hAnsi="Gandhari Unicode"/>
          <w:i/>
          <w:lang w:val="en-GB"/>
        </w:rPr>
        <w:t xml:space="preserve">, </w:t>
      </w:r>
      <w:proofErr w:type="spellStart"/>
      <w:r>
        <w:rPr>
          <w:rFonts w:ascii="Gandhari Unicode" w:hAnsi="Gandhari Unicode"/>
          <w:i/>
          <w:lang w:val="en-GB"/>
        </w:rPr>
        <w:t>ellaiyum</w:t>
      </w:r>
      <w:proofErr w:type="spellEnd"/>
      <w:r>
        <w:rPr>
          <w:rFonts w:ascii="Gandhari Unicode" w:hAnsi="Gandhari Unicode"/>
          <w:lang w:val="en-GB"/>
        </w:rPr>
        <w:t>), though asyndetic, can only be understood as a coordination of the two lines.</w:t>
      </w:r>
    </w:p>
  </w:footnote>
  <w:footnote w:id="369">
    <w:p w14:paraId="398EFE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puṉpuṟa</w:t>
      </w:r>
      <w:proofErr w:type="spellEnd"/>
      <w:r>
        <w:rPr>
          <w:rFonts w:ascii="Gandhari Unicode" w:hAnsi="Gandhari Unicode"/>
          <w:i/>
          <w:lang w:val="en-GB"/>
        </w:rPr>
        <w:t xml:space="preserve"> </w:t>
      </w:r>
      <w:proofErr w:type="spellStart"/>
      <w:r>
        <w:rPr>
          <w:rFonts w:ascii="Gandhari Unicode" w:hAnsi="Gandhari Unicode"/>
          <w:i/>
          <w:lang w:val="en-GB"/>
        </w:rPr>
        <w:t>peṭai</w:t>
      </w:r>
      <w:proofErr w:type="spellEnd"/>
      <w:r>
        <w:rPr>
          <w:rFonts w:ascii="Gandhari Unicode" w:hAnsi="Gandhari Unicode"/>
          <w:lang w:val="en-GB"/>
        </w:rPr>
        <w:t xml:space="preserve">: or, according to T.V.G., its "red-backed female" (thus also KT 274.1 where the trunk of the </w:t>
      </w:r>
      <w:proofErr w:type="spellStart"/>
      <w:r>
        <w:rPr>
          <w:rFonts w:ascii="Gandhari Unicode" w:hAnsi="Gandhari Unicode"/>
          <w:lang w:val="en-GB"/>
        </w:rPr>
        <w:t>Ukāy</w:t>
      </w:r>
      <w:proofErr w:type="spellEnd"/>
      <w:r>
        <w:rPr>
          <w:rFonts w:ascii="Gandhari Unicode" w:hAnsi="Gandhari Unicode"/>
          <w:lang w:val="en-GB"/>
        </w:rPr>
        <w:t xml:space="preserve"> tree is compared to a dove's back).</w:t>
      </w:r>
    </w:p>
  </w:footnote>
  <w:footnote w:id="370">
    <w:p w14:paraId="3DCCAB0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paruvamō</w:t>
      </w:r>
      <w:proofErr w:type="spellEnd"/>
      <w:r>
        <w:rPr>
          <w:rFonts w:ascii="Gandhari Unicode" w:hAnsi="Gandhari Unicode"/>
          <w:lang w:val="en-GB"/>
        </w:rPr>
        <w:t>: here once again the -</w:t>
      </w:r>
      <w:r>
        <w:rPr>
          <w:rFonts w:ascii="Gandhari Unicode" w:hAnsi="Gandhari Unicode"/>
          <w:i/>
          <w:lang w:val="en-GB"/>
        </w:rPr>
        <w:t>ō</w:t>
      </w:r>
      <w:r>
        <w:rPr>
          <w:rFonts w:ascii="Gandhari Unicode" w:hAnsi="Gandhari Unicode"/>
          <w:lang w:val="en-GB"/>
        </w:rPr>
        <w:t xml:space="preserve"> as a demarcation of topic ("as for the season he had spoken </w:t>
      </w:r>
      <w:proofErr w:type="gramStart"/>
      <w:r>
        <w:rPr>
          <w:rFonts w:ascii="Gandhari Unicode" w:hAnsi="Gandhari Unicode"/>
          <w:lang w:val="en-GB"/>
        </w:rPr>
        <w:t>of,</w:t>
      </w:r>
      <w:proofErr w:type="gramEnd"/>
      <w:r>
        <w:rPr>
          <w:rFonts w:ascii="Gandhari Unicode" w:hAnsi="Gandhari Unicode"/>
          <w:lang w:val="en-GB"/>
        </w:rPr>
        <w:t xml:space="preserve"> it [is] this").</w:t>
      </w:r>
    </w:p>
  </w:footnote>
  <w:footnote w:id="371">
    <w:p w14:paraId="6FCB16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mūral</w:t>
      </w:r>
      <w:proofErr w:type="spellEnd"/>
      <w:r>
        <w:rPr>
          <w:rFonts w:ascii="Gandhari Unicode" w:hAnsi="Gandhari Unicode"/>
          <w:i/>
          <w:lang w:val="en-GB"/>
        </w:rPr>
        <w:t xml:space="preserve"> </w:t>
      </w:r>
      <w:proofErr w:type="spellStart"/>
      <w:r>
        <w:rPr>
          <w:rFonts w:ascii="Gandhari Unicode" w:hAnsi="Gandhari Unicode"/>
          <w:i/>
          <w:lang w:val="en-GB"/>
        </w:rPr>
        <w:t>muṟuval</w:t>
      </w:r>
      <w:proofErr w:type="spellEnd"/>
      <w:r>
        <w:rPr>
          <w:rFonts w:ascii="Gandhari Unicode" w:hAnsi="Gandhari Unicode"/>
          <w:lang w:val="en-GB"/>
        </w:rPr>
        <w:t xml:space="preserve">: </w:t>
      </w:r>
      <w:proofErr w:type="gramStart"/>
      <w:r>
        <w:rPr>
          <w:rFonts w:ascii="Gandhari Unicode" w:hAnsi="Gandhari Unicode"/>
          <w:lang w:val="en-GB"/>
        </w:rPr>
        <w:t>again</w:t>
      </w:r>
      <w:proofErr w:type="gramEnd"/>
      <w:r>
        <w:rPr>
          <w:rFonts w:ascii="Gandhari Unicode" w:hAnsi="Gandhari Unicode"/>
          <w:lang w:val="en-GB"/>
        </w:rPr>
        <w:t xml:space="preserve"> a synonym compound with intensifying intention? Or is this even a </w:t>
      </w:r>
      <w:proofErr w:type="spellStart"/>
      <w:r>
        <w:rPr>
          <w:rFonts w:ascii="Gandhari Unicode" w:hAnsi="Gandhari Unicode"/>
          <w:i/>
          <w:lang w:val="en-GB"/>
        </w:rPr>
        <w:t>figura</w:t>
      </w:r>
      <w:proofErr w:type="spellEnd"/>
      <w:r>
        <w:rPr>
          <w:rFonts w:ascii="Gandhari Unicode" w:hAnsi="Gandhari Unicode"/>
          <w:i/>
          <w:lang w:val="en-GB"/>
        </w:rPr>
        <w:t xml:space="preserve"> </w:t>
      </w:r>
      <w:proofErr w:type="spellStart"/>
      <w:r>
        <w:rPr>
          <w:rFonts w:ascii="Gandhari Unicode" w:hAnsi="Gandhari Unicode"/>
          <w:i/>
          <w:lang w:val="en-GB"/>
        </w:rPr>
        <w:t>etymologica</w:t>
      </w:r>
      <w:proofErr w:type="spellEnd"/>
      <w:r>
        <w:rPr>
          <w:rFonts w:ascii="Gandhari Unicode" w:hAnsi="Gandhari Unicode"/>
          <w:lang w:val="en-GB"/>
        </w:rPr>
        <w:t xml:space="preserve"> (the DEDR has both in one lemma, 5687)?</w:t>
      </w:r>
    </w:p>
  </w:footnote>
  <w:footnote w:id="372">
    <w:p w14:paraId="5D1C7B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pēr</w:t>
      </w:r>
      <w:proofErr w:type="spellEnd"/>
      <w:r>
        <w:rPr>
          <w:rFonts w:ascii="Gandhari Unicode" w:hAnsi="Gandhari Unicode"/>
          <w:i/>
          <w:lang w:val="en-GB"/>
        </w:rPr>
        <w:t xml:space="preserve"> </w:t>
      </w:r>
      <w:proofErr w:type="spellStart"/>
      <w:r>
        <w:rPr>
          <w:rFonts w:ascii="Gandhari Unicode" w:hAnsi="Gandhari Unicode"/>
          <w:i/>
          <w:lang w:val="en-GB"/>
        </w:rPr>
        <w:t>amar</w:t>
      </w:r>
      <w:proofErr w:type="spellEnd"/>
      <w:r>
        <w:rPr>
          <w:rFonts w:ascii="Gandhari Unicode" w:hAnsi="Gandhari Unicode"/>
          <w:i/>
          <w:lang w:val="en-GB"/>
        </w:rPr>
        <w:t xml:space="preserve"> </w:t>
      </w:r>
      <w:proofErr w:type="spellStart"/>
      <w:r>
        <w:rPr>
          <w:rFonts w:ascii="Gandhari Unicode" w:hAnsi="Gandhari Unicode"/>
          <w:i/>
          <w:lang w:val="en-GB"/>
        </w:rPr>
        <w:t>maḻai</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or "with very beautiful rain eyes".</w:t>
      </w:r>
    </w:p>
  </w:footnote>
  <w:footnote w:id="373">
    <w:p w14:paraId="28BBC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kamaḻ</w:t>
      </w:r>
      <w:proofErr w:type="spellEnd"/>
      <w:r>
        <w:rPr>
          <w:rFonts w:ascii="Gandhari Unicode" w:hAnsi="Gandhari Unicode"/>
          <w:i/>
          <w:lang w:val="en-GB"/>
        </w:rPr>
        <w:t xml:space="preserve"> </w:t>
      </w:r>
      <w:proofErr w:type="spellStart"/>
      <w:r>
        <w:rPr>
          <w:rFonts w:ascii="Gandhari Unicode" w:hAnsi="Gandhari Unicode"/>
          <w:i/>
          <w:lang w:val="en-GB"/>
        </w:rPr>
        <w:t>akil</w:t>
      </w:r>
      <w:proofErr w:type="spellEnd"/>
      <w:r>
        <w:rPr>
          <w:rFonts w:ascii="Gandhari Unicode" w:hAnsi="Gandhari Unicode"/>
          <w:lang w:val="en-GB"/>
        </w:rPr>
        <w:t xml:space="preserve">: how to understand the syntax here? Is this a chiastic structure </w:t>
      </w:r>
      <w:proofErr w:type="spellStart"/>
      <w:r>
        <w:rPr>
          <w:rFonts w:ascii="Gandhari Unicode" w:hAnsi="Gandhari Unicode"/>
          <w:i/>
          <w:lang w:val="en-GB"/>
        </w:rPr>
        <w:t>kamaḻ</w:t>
      </w:r>
      <w:proofErr w:type="spellEnd"/>
      <w:r>
        <w:rPr>
          <w:rFonts w:ascii="Gandhari Unicode" w:hAnsi="Gandhari Unicode"/>
          <w:i/>
          <w:lang w:val="en-GB"/>
        </w:rPr>
        <w:t xml:space="preserve"> </w:t>
      </w:r>
      <w:proofErr w:type="spellStart"/>
      <w:r>
        <w:rPr>
          <w:rFonts w:ascii="Gandhari Unicode" w:hAnsi="Gandhari Unicode"/>
          <w:i/>
          <w:lang w:val="en-GB"/>
        </w:rPr>
        <w:t>akil</w:t>
      </w:r>
      <w:proofErr w:type="spellEnd"/>
      <w:r>
        <w:rPr>
          <w:rFonts w:ascii="Gandhari Unicode" w:hAnsi="Gandhari Unicode"/>
          <w:lang w:val="en-GB"/>
        </w:rPr>
        <w:t xml:space="preserve"> – </w:t>
      </w:r>
      <w:proofErr w:type="spellStart"/>
      <w:r>
        <w:rPr>
          <w:rFonts w:ascii="Gandhari Unicode" w:hAnsi="Gandhari Unicode"/>
          <w:i/>
          <w:lang w:val="en-GB"/>
        </w:rPr>
        <w:t>āra</w:t>
      </w:r>
      <w:proofErr w:type="spellEnd"/>
      <w:r>
        <w:rPr>
          <w:rFonts w:ascii="Gandhari Unicode" w:hAnsi="Gandhari Unicode"/>
          <w:i/>
          <w:lang w:val="en-GB"/>
        </w:rPr>
        <w:t xml:space="preserve"> </w:t>
      </w:r>
      <w:proofErr w:type="spellStart"/>
      <w:r>
        <w:rPr>
          <w:rFonts w:ascii="Gandhari Unicode" w:hAnsi="Gandhari Unicode"/>
          <w:i/>
          <w:lang w:val="en-GB"/>
        </w:rPr>
        <w:t>nāṟum</w:t>
      </w:r>
      <w:proofErr w:type="spellEnd"/>
      <w:r>
        <w:rPr>
          <w:rFonts w:ascii="Gandhari Unicode" w:hAnsi="Gandhari Unicode"/>
          <w:lang w:val="en-GB"/>
        </w:rPr>
        <w:t xml:space="preserve">, in which both are to be construed with </w:t>
      </w:r>
      <w:proofErr w:type="spellStart"/>
      <w:r>
        <w:rPr>
          <w:rFonts w:ascii="Gandhari Unicode" w:hAnsi="Gandhari Unicode"/>
          <w:i/>
          <w:lang w:val="en-GB"/>
        </w:rPr>
        <w:t>kūntal</w:t>
      </w:r>
      <w:proofErr w:type="spellEnd"/>
      <w:r>
        <w:rPr>
          <w:rFonts w:ascii="Gandhari Unicode" w:hAnsi="Gandhari Unicode"/>
          <w:lang w:val="en-GB"/>
        </w:rPr>
        <w:t>? Or is it "smelling of sandal [and] fragrant eagle wood"?</w:t>
      </w:r>
    </w:p>
  </w:footnote>
  <w:footnote w:id="374">
    <w:p w14:paraId="4634085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koṇṭu</w:t>
      </w:r>
      <w:proofErr w:type="spellEnd"/>
      <w:r>
        <w:rPr>
          <w:rFonts w:ascii="Gandhari Unicode" w:hAnsi="Gandhari Unicode"/>
          <w:i/>
          <w:lang w:val="en-GB"/>
        </w:rPr>
        <w:t xml:space="preserve"> ... </w:t>
      </w:r>
      <w:proofErr w:type="spellStart"/>
      <w:r>
        <w:rPr>
          <w:rFonts w:ascii="Gandhari Unicode" w:hAnsi="Gandhari Unicode"/>
          <w:i/>
          <w:lang w:val="en-GB"/>
        </w:rPr>
        <w:t>tāṅkupu</w:t>
      </w:r>
      <w:proofErr w:type="spellEnd"/>
      <w:r>
        <w:rPr>
          <w:rFonts w:ascii="Gandhari Unicode" w:hAnsi="Gandhari Unicode"/>
          <w:i/>
          <w:lang w:val="en-GB"/>
        </w:rPr>
        <w:t xml:space="preserve"> </w:t>
      </w:r>
      <w:proofErr w:type="spellStart"/>
      <w:r>
        <w:rPr>
          <w:rFonts w:ascii="Gandhari Unicode" w:hAnsi="Gandhari Unicode"/>
          <w:i/>
          <w:lang w:val="en-GB"/>
        </w:rPr>
        <w:t>puṇari</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nōkki</w:t>
      </w:r>
      <w:proofErr w:type="spellEnd"/>
      <w:r>
        <w:rPr>
          <w:rFonts w:ascii="Gandhari Unicode" w:hAnsi="Gandhari Unicode"/>
          <w:lang w:val="en-GB"/>
        </w:rPr>
        <w:t xml:space="preserve">: this row of </w:t>
      </w:r>
      <w:proofErr w:type="spellStart"/>
      <w:r>
        <w:rPr>
          <w:rFonts w:ascii="Gandhari Unicode" w:hAnsi="Gandhari Unicode"/>
          <w:lang w:val="en-GB"/>
        </w:rPr>
        <w:t>absolutives</w:t>
      </w:r>
      <w:proofErr w:type="spellEnd"/>
      <w:r>
        <w:rPr>
          <w:rFonts w:ascii="Gandhari Unicode" w:hAnsi="Gandhari Unicode"/>
          <w:lang w:val="en-GB"/>
        </w:rPr>
        <w:t xml:space="preserve"> is difficult to </w:t>
      </w:r>
      <w:proofErr w:type="gramStart"/>
      <w:r>
        <w:rPr>
          <w:rFonts w:ascii="Gandhari Unicode" w:hAnsi="Gandhari Unicode"/>
          <w:lang w:val="en-GB"/>
        </w:rPr>
        <w:t>construe, unless</w:t>
      </w:r>
      <w:proofErr w:type="gramEnd"/>
      <w:r>
        <w:rPr>
          <w:rFonts w:ascii="Gandhari Unicode" w:hAnsi="Gandhari Unicode"/>
          <w:lang w:val="en-GB"/>
        </w:rPr>
        <w:t xml:space="preserve"> we take </w:t>
      </w:r>
      <w:proofErr w:type="spellStart"/>
      <w:r>
        <w:rPr>
          <w:rFonts w:ascii="Gandhari Unicode" w:hAnsi="Gandhari Unicode"/>
          <w:i/>
          <w:lang w:val="en-GB"/>
        </w:rPr>
        <w:t>nōkki</w:t>
      </w:r>
      <w:proofErr w:type="spellEnd"/>
      <w:r>
        <w:rPr>
          <w:rFonts w:ascii="Gandhari Unicode" w:hAnsi="Gandhari Unicode"/>
          <w:lang w:val="en-GB"/>
        </w:rPr>
        <w:t xml:space="preserve"> in a transferred sense of "facing". </w:t>
      </w:r>
      <w:proofErr w:type="gramStart"/>
      <w:r>
        <w:rPr>
          <w:rFonts w:ascii="Gandhari Unicode" w:hAnsi="Gandhari Unicode"/>
          <w:lang w:val="en-GB"/>
        </w:rPr>
        <w:t>Otherwise</w:t>
      </w:r>
      <w:proofErr w:type="gramEnd"/>
      <w:r>
        <w:rPr>
          <w:rFonts w:ascii="Gandhari Unicode" w:hAnsi="Gandhari Unicode"/>
          <w:lang w:val="en-GB"/>
        </w:rPr>
        <w:t xml:space="preserve"> we would have to assume an unmarked change of subject. While the subject of </w:t>
      </w:r>
      <w:proofErr w:type="spellStart"/>
      <w:r>
        <w:rPr>
          <w:rFonts w:ascii="Gandhari Unicode" w:hAnsi="Gandhari Unicode"/>
          <w:i/>
          <w:lang w:val="en-GB"/>
        </w:rPr>
        <w:t>nōkki</w:t>
      </w:r>
      <w:proofErr w:type="spellEnd"/>
      <w:r>
        <w:rPr>
          <w:rFonts w:ascii="Gandhari Unicode" w:hAnsi="Gandhari Unicode"/>
          <w:lang w:val="en-GB"/>
        </w:rPr>
        <w:t xml:space="preserve"> must be the man, who is supposed to see the time, the rest can only be understood as an explication of </w:t>
      </w:r>
      <w:proofErr w:type="spellStart"/>
      <w:r>
        <w:rPr>
          <w:rFonts w:ascii="Gandhari Unicode" w:hAnsi="Gandhari Unicode"/>
          <w:i/>
          <w:lang w:val="en-GB"/>
        </w:rPr>
        <w:t>perum</w:t>
      </w:r>
      <w:proofErr w:type="spellEnd"/>
      <w:r>
        <w:rPr>
          <w:rFonts w:ascii="Gandhari Unicode" w:hAnsi="Gandhari Unicode"/>
          <w:i/>
          <w:lang w:val="en-GB"/>
        </w:rPr>
        <w:t xml:space="preserve"> kali</w:t>
      </w:r>
      <w:r>
        <w:rPr>
          <w:rFonts w:ascii="Gandhari Unicode" w:hAnsi="Gandhari Unicode"/>
          <w:lang w:val="en-GB"/>
        </w:rPr>
        <w:t xml:space="preserve">, that is, with an </w:t>
      </w:r>
      <w:proofErr w:type="gramStart"/>
      <w:r>
        <w:rPr>
          <w:rFonts w:ascii="Gandhari Unicode" w:hAnsi="Gandhari Unicode"/>
          <w:lang w:val="en-GB"/>
        </w:rPr>
        <w:t>elliptical subject "clouds"</w:t>
      </w:r>
      <w:proofErr w:type="gramEnd"/>
      <w:r>
        <w:rPr>
          <w:rFonts w:ascii="Gandhari Unicode" w:hAnsi="Gandhari Unicode"/>
          <w:lang w:val="en-GB"/>
        </w:rPr>
        <w:t>, which is only suggested by the comparison with the pregnant women.</w:t>
      </w:r>
    </w:p>
  </w:footnote>
  <w:footnote w:id="375">
    <w:p w14:paraId="55303C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clouds </w:t>
      </w:r>
      <w:proofErr w:type="gramStart"/>
      <w:r>
        <w:rPr>
          <w:rFonts w:ascii="Gandhari Unicode" w:hAnsi="Gandhari Unicode"/>
          <w:lang w:val="en-GB"/>
        </w:rPr>
        <w:t>have to</w:t>
      </w:r>
      <w:proofErr w:type="gramEnd"/>
      <w:r>
        <w:rPr>
          <w:rFonts w:ascii="Gandhari Unicode" w:hAnsi="Gandhari Unicode"/>
          <w:lang w:val="en-GB"/>
        </w:rPr>
        <w:t xml:space="preserve"> be supplemented, another case of elliptical metaphor: the clouds are missing in the factual description, but they correspond to the women of the comparison.</w:t>
      </w:r>
    </w:p>
  </w:footnote>
  <w:footnote w:id="376">
    <w:p w14:paraId="3692DC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otuṅkal</w:t>
      </w:r>
      <w:proofErr w:type="spellEnd"/>
      <w:r>
        <w:rPr>
          <w:rFonts w:ascii="Gandhari Unicode" w:hAnsi="Gandhari Unicode"/>
          <w:i/>
          <w:lang w:val="en-GB"/>
        </w:rPr>
        <w:t xml:space="preserve"> </w:t>
      </w:r>
      <w:proofErr w:type="spellStart"/>
      <w:r>
        <w:rPr>
          <w:rFonts w:ascii="Gandhari Unicode" w:hAnsi="Gandhari Unicode"/>
          <w:i/>
          <w:lang w:val="en-GB"/>
        </w:rPr>
        <w:t>cellā</w:t>
      </w:r>
      <w:proofErr w:type="spellEnd"/>
      <w:r>
        <w:rPr>
          <w:rFonts w:ascii="Gandhari Unicode" w:hAnsi="Gandhari Unicode"/>
          <w:lang w:val="en-GB"/>
        </w:rPr>
        <w:t xml:space="preserve">: </w:t>
      </w:r>
      <w:proofErr w:type="spellStart"/>
      <w:r>
        <w:rPr>
          <w:rFonts w:ascii="Gandhari Unicode" w:hAnsi="Gandhari Unicode"/>
          <w:i/>
          <w:lang w:val="en-GB"/>
        </w:rPr>
        <w:t>otuṅku-tal</w:t>
      </w:r>
      <w:proofErr w:type="spellEnd"/>
      <w:r>
        <w:rPr>
          <w:rFonts w:ascii="Gandhari Unicode" w:hAnsi="Gandhari Unicode"/>
          <w:lang w:val="en-GB"/>
        </w:rPr>
        <w:t xml:space="preserve"> is, according to DEDR 973, not just walking (as one would like to have in the context) but stepping aside before someone. The main point, however, seems to be the heaviness which means slow movement.</w:t>
      </w:r>
    </w:p>
  </w:footnote>
  <w:footnote w:id="377">
    <w:p w14:paraId="3B250F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munnāl</w:t>
      </w:r>
      <w:proofErr w:type="spellEnd"/>
      <w:r>
        <w:rPr>
          <w:rFonts w:ascii="Gandhari Unicode" w:hAnsi="Gandhari Unicode"/>
          <w:i/>
          <w:lang w:val="en-GB"/>
        </w:rPr>
        <w:t xml:space="preserve"> </w:t>
      </w:r>
      <w:proofErr w:type="spellStart"/>
      <w:r>
        <w:rPr>
          <w:rFonts w:ascii="Gandhari Unicode" w:hAnsi="Gandhari Unicode"/>
          <w:i/>
          <w:lang w:val="en-GB"/>
        </w:rPr>
        <w:t>tiṅkal</w:t>
      </w:r>
      <w:proofErr w:type="spellEnd"/>
      <w:r>
        <w:rPr>
          <w:rFonts w:ascii="Gandhari Unicode" w:hAnsi="Gandhari Unicode"/>
          <w:lang w:val="en-GB"/>
        </w:rPr>
        <w:t xml:space="preserve">: the numbers are problematic. Either we read it as 3 times 4 = 12 months for a pregnancy, which is quite unlikely (except for divine children, as T.V.G. asserts) or, thus T.V.G., as 3 plus 4 = 7, which is likewise not totally satisfactory, since the </w:t>
      </w:r>
      <w:r>
        <w:rPr>
          <w:rFonts w:ascii="Gandhari Unicode" w:hAnsi="Gandhari Unicode"/>
          <w:i/>
          <w:lang w:val="en-GB"/>
        </w:rPr>
        <w:t>tertium</w:t>
      </w:r>
      <w:r>
        <w:rPr>
          <w:rFonts w:ascii="Gandhari Unicode" w:hAnsi="Gandhari Unicode"/>
          <w:lang w:val="en-GB"/>
        </w:rPr>
        <w:t xml:space="preserve"> between women and clouds must be their being about to deliver.</w:t>
      </w:r>
    </w:p>
  </w:footnote>
  <w:footnote w:id="378">
    <w:p w14:paraId="17DB2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iṉam</w:t>
      </w:r>
      <w:proofErr w:type="spellEnd"/>
      <w:r>
        <w:rPr>
          <w:rFonts w:ascii="Gandhari Unicode" w:hAnsi="Gandhari Unicode"/>
          <w:lang w:val="en-GB"/>
        </w:rPr>
        <w:t xml:space="preserve"> presumably refers to HER family who interferes because of HER commitment to HIM, and the (in this connection) uncommon word is chosen because of the alliteration with the </w:t>
      </w:r>
      <w:proofErr w:type="spellStart"/>
      <w:r>
        <w:rPr>
          <w:rFonts w:ascii="Gandhari Unicode" w:hAnsi="Gandhari Unicode"/>
          <w:i/>
          <w:lang w:val="en-GB"/>
        </w:rPr>
        <w:t>iṉ</w:t>
      </w:r>
      <w:proofErr w:type="spellEnd"/>
      <w:r>
        <w:rPr>
          <w:rFonts w:ascii="Gandhari Unicode" w:hAnsi="Gandhari Unicode"/>
          <w:lang w:val="en-GB"/>
        </w:rPr>
        <w:t xml:space="preserve">-derivations. </w:t>
      </w:r>
      <w:proofErr w:type="gramStart"/>
      <w:r>
        <w:rPr>
          <w:rFonts w:ascii="Gandhari Unicode" w:hAnsi="Gandhari Unicode"/>
          <w:lang w:val="en-GB"/>
        </w:rPr>
        <w:t>So</w:t>
      </w:r>
      <w:proofErr w:type="gramEnd"/>
      <w:r>
        <w:rPr>
          <w:rFonts w:ascii="Gandhari Unicode" w:hAnsi="Gandhari Unicode"/>
          <w:lang w:val="en-GB"/>
        </w:rPr>
        <w:t xml:space="preserve"> the sense is that as long as HE is there even the trouble with the family is preferable to the bliss of heaven.</w:t>
      </w:r>
    </w:p>
  </w:footnote>
  <w:footnote w:id="379">
    <w:p w14:paraId="4CC1C77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variant </w:t>
      </w:r>
      <w:proofErr w:type="gramStart"/>
      <w:r>
        <w:rPr>
          <w:rFonts w:ascii="Gandhari Unicode" w:hAnsi="Gandhari Unicode"/>
          <w:lang w:val="en-GB"/>
        </w:rPr>
        <w:t>has to</w:t>
      </w:r>
      <w:proofErr w:type="gramEnd"/>
      <w:r>
        <w:rPr>
          <w:rFonts w:ascii="Gandhari Unicode" w:hAnsi="Gandhari Unicode"/>
          <w:lang w:val="en-GB"/>
        </w:rPr>
        <w:t xml:space="preserve"> be taken as the adjective derivation attributed to </w:t>
      </w:r>
      <w:proofErr w:type="spellStart"/>
      <w:r>
        <w:rPr>
          <w:rFonts w:ascii="Gandhari Unicode" w:hAnsi="Gandhari Unicode"/>
          <w:i/>
          <w:iCs/>
          <w:lang w:val="en-GB"/>
        </w:rPr>
        <w:t>avar</w:t>
      </w:r>
      <w:proofErr w:type="spellEnd"/>
      <w:r>
        <w:rPr>
          <w:rFonts w:ascii="Gandhari Unicode" w:hAnsi="Gandhari Unicode"/>
          <w:lang w:val="en-GB"/>
        </w:rPr>
        <w:t xml:space="preserve">, which would make HIM the one whose eyes do not close in the falling shower </w:t>
      </w:r>
      <w:r>
        <w:rPr>
          <w:rFonts w:ascii="Gandhari Unicode" w:eastAsia="URW Palladio UNI" w:hAnsi="Gandhari Unicode" w:cs="URW Palladio UNI"/>
          <w:lang w:val="en-GB"/>
        </w:rPr>
        <w:t>–</w:t>
      </w:r>
      <w:r>
        <w:rPr>
          <w:rFonts w:ascii="Gandhari Unicode" w:hAnsi="Gandhari Unicode"/>
          <w:lang w:val="en-GB"/>
        </w:rPr>
        <w:t xml:space="preserve"> not so satisfactory from the point of view of </w:t>
      </w:r>
      <w:proofErr w:type="spellStart"/>
      <w:r>
        <w:rPr>
          <w:rFonts w:ascii="Gandhari Unicode" w:hAnsi="Gandhari Unicode"/>
          <w:lang w:val="en-GB"/>
        </w:rPr>
        <w:t>topos</w:t>
      </w:r>
      <w:proofErr w:type="spellEnd"/>
      <w:r>
        <w:rPr>
          <w:rFonts w:ascii="Gandhari Unicode" w:hAnsi="Gandhari Unicode"/>
          <w:lang w:val="en-GB"/>
        </w:rPr>
        <w:t>.</w:t>
      </w:r>
    </w:p>
  </w:footnote>
  <w:footnote w:id="380">
    <w:p w14:paraId="410DE1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picaintaṉaiyēm</w:t>
      </w:r>
      <w:proofErr w:type="spellEnd"/>
      <w:r>
        <w:rPr>
          <w:rFonts w:ascii="Gandhari Unicode" w:hAnsi="Gandhari Unicode"/>
          <w:lang w:val="en-GB"/>
        </w:rPr>
        <w:t xml:space="preserve"> see note on </w:t>
      </w:r>
      <w:proofErr w:type="spellStart"/>
      <w:r>
        <w:rPr>
          <w:rFonts w:ascii="Gandhari Unicode" w:hAnsi="Gandhari Unicode"/>
          <w:i/>
          <w:lang w:val="en-GB"/>
        </w:rPr>
        <w:t>maṇantaṉaiyam</w:t>
      </w:r>
      <w:proofErr w:type="spellEnd"/>
      <w:r>
        <w:rPr>
          <w:rFonts w:ascii="Gandhari Unicode" w:hAnsi="Gandhari Unicode"/>
          <w:lang w:val="en-GB"/>
        </w:rPr>
        <w:t xml:space="preserve"> in KT 106.6 (parallel </w:t>
      </w:r>
      <w:proofErr w:type="spellStart"/>
      <w:r>
        <w:rPr>
          <w:rFonts w:ascii="Gandhari Unicode" w:hAnsi="Gandhari Unicode"/>
          <w:i/>
          <w:lang w:val="en-GB"/>
        </w:rPr>
        <w:t>nacaintaṉaiyai</w:t>
      </w:r>
      <w:proofErr w:type="spellEnd"/>
      <w:r>
        <w:rPr>
          <w:rFonts w:ascii="Gandhari Unicode" w:hAnsi="Gandhari Unicode"/>
          <w:lang w:val="en-GB"/>
        </w:rPr>
        <w:t xml:space="preserve"> in KT 52.2).</w:t>
      </w:r>
    </w:p>
  </w:footnote>
  <w:footnote w:id="381">
    <w:p w14:paraId="4C9ED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māṉṟu</w:t>
      </w:r>
      <w:proofErr w:type="spellEnd"/>
      <w:r>
        <w:rPr>
          <w:rFonts w:ascii="Gandhari Unicode" w:hAnsi="Gandhari Unicode"/>
          <w:i/>
          <w:lang w:val="en-GB"/>
        </w:rPr>
        <w:t xml:space="preserve"> </w:t>
      </w:r>
      <w:proofErr w:type="spellStart"/>
      <w:r>
        <w:rPr>
          <w:rFonts w:ascii="Gandhari Unicode" w:hAnsi="Gandhari Unicode"/>
          <w:i/>
          <w:lang w:val="en-GB"/>
        </w:rPr>
        <w:t>paṭṭaṉṟē</w:t>
      </w:r>
      <w:proofErr w:type="spellEnd"/>
      <w:r>
        <w:rPr>
          <w:rFonts w:ascii="Gandhari Unicode" w:hAnsi="Gandhari Unicode"/>
          <w:lang w:val="en-GB"/>
        </w:rPr>
        <w:t xml:space="preserve">: here </w:t>
      </w:r>
      <w:proofErr w:type="spellStart"/>
      <w:r>
        <w:rPr>
          <w:rFonts w:ascii="Gandhari Unicode" w:hAnsi="Gandhari Unicode"/>
          <w:i/>
          <w:lang w:val="en-GB"/>
        </w:rPr>
        <w:t>paṭu-tal</w:t>
      </w:r>
      <w:proofErr w:type="spellEnd"/>
      <w:r>
        <w:rPr>
          <w:rFonts w:ascii="Gandhari Unicode" w:hAnsi="Gandhari Unicode"/>
          <w:lang w:val="en-GB"/>
        </w:rPr>
        <w:t xml:space="preserve"> might be taken as an auxiliary adding a flavour of an </w:t>
      </w:r>
      <w:proofErr w:type="spellStart"/>
      <w:r>
        <w:rPr>
          <w:rFonts w:ascii="Gandhari Unicode" w:hAnsi="Gandhari Unicode"/>
          <w:lang w:val="en-GB"/>
        </w:rPr>
        <w:t>undetainable</w:t>
      </w:r>
      <w:proofErr w:type="spellEnd"/>
      <w:r>
        <w:rPr>
          <w:rFonts w:ascii="Gandhari Unicode" w:hAnsi="Gandhari Unicode"/>
          <w:lang w:val="en-GB"/>
        </w:rPr>
        <w:t xml:space="preserve">, sudden happening. The idea would be that the rain is confused about the proper time − a play on the </w:t>
      </w:r>
      <w:proofErr w:type="spellStart"/>
      <w:r>
        <w:rPr>
          <w:rFonts w:ascii="Gandhari Unicode" w:hAnsi="Gandhari Unicode"/>
          <w:lang w:val="en-GB"/>
        </w:rPr>
        <w:t>topos</w:t>
      </w:r>
      <w:proofErr w:type="spellEnd"/>
      <w:r>
        <w:rPr>
          <w:rFonts w:ascii="Gandhari Unicode" w:hAnsi="Gandhari Unicode"/>
          <w:lang w:val="en-GB"/>
        </w:rPr>
        <w:t xml:space="preserve"> of the false season. Another possibility is it to take </w:t>
      </w:r>
      <w:proofErr w:type="spellStart"/>
      <w:r>
        <w:rPr>
          <w:rFonts w:ascii="Gandhari Unicode" w:hAnsi="Gandhari Unicode"/>
          <w:i/>
          <w:lang w:val="en-GB"/>
        </w:rPr>
        <w:t>paṭṭaṉṟu</w:t>
      </w:r>
      <w:proofErr w:type="spellEnd"/>
      <w:r>
        <w:rPr>
          <w:rFonts w:ascii="Gandhari Unicode" w:hAnsi="Gandhari Unicode"/>
          <w:lang w:val="en-GB"/>
        </w:rPr>
        <w:t xml:space="preserve"> as the main verb (simply in the sense of "falling") and </w:t>
      </w:r>
      <w:proofErr w:type="spellStart"/>
      <w:r>
        <w:rPr>
          <w:rFonts w:ascii="Gandhari Unicode" w:hAnsi="Gandhari Unicode"/>
          <w:i/>
          <w:lang w:val="en-GB"/>
        </w:rPr>
        <w:t>māṉṟu</w:t>
      </w:r>
      <w:proofErr w:type="spellEnd"/>
      <w:r>
        <w:rPr>
          <w:rFonts w:ascii="Gandhari Unicode" w:hAnsi="Gandhari Unicode"/>
          <w:lang w:val="en-GB"/>
        </w:rPr>
        <w:t xml:space="preserve"> as </w:t>
      </w:r>
      <w:proofErr w:type="gramStart"/>
      <w:r>
        <w:rPr>
          <w:rFonts w:ascii="Gandhari Unicode" w:hAnsi="Gandhari Unicode"/>
          <w:lang w:val="en-GB"/>
        </w:rPr>
        <w:t>a</w:t>
      </w:r>
      <w:proofErr w:type="gramEnd"/>
      <w:r>
        <w:rPr>
          <w:rFonts w:ascii="Gandhari Unicode" w:hAnsi="Gandhari Unicode"/>
          <w:lang w:val="en-GB"/>
        </w:rPr>
        <w:t xml:space="preserve"> adverbial modification: "the rain has fallen profusely". The latter seems to be </w:t>
      </w:r>
      <w:proofErr w:type="spellStart"/>
      <w:r>
        <w:rPr>
          <w:rFonts w:ascii="Gandhari Unicode" w:hAnsi="Gandhari Unicode"/>
          <w:lang w:val="en-GB"/>
        </w:rPr>
        <w:t>Cām</w:t>
      </w:r>
      <w:proofErr w:type="spellEnd"/>
      <w:r>
        <w:rPr>
          <w:rFonts w:ascii="Gandhari Unicode" w:hAnsi="Gandhari Unicode"/>
          <w:lang w:val="en-GB"/>
        </w:rPr>
        <w:t xml:space="preserve">.’s </w:t>
      </w:r>
      <w:proofErr w:type="gramStart"/>
      <w:r>
        <w:rPr>
          <w:rFonts w:ascii="Gandhari Unicode" w:hAnsi="Gandhari Unicode"/>
          <w:lang w:val="en-GB"/>
        </w:rPr>
        <w:t>interpretation, since</w:t>
      </w:r>
      <w:proofErr w:type="gramEnd"/>
      <w:r>
        <w:rPr>
          <w:rFonts w:ascii="Gandhari Unicode" w:hAnsi="Gandhari Unicode"/>
          <w:lang w:val="en-GB"/>
        </w:rPr>
        <w:t xml:space="preserve"> his gloss is </w:t>
      </w:r>
      <w:proofErr w:type="spellStart"/>
      <w:r>
        <w:rPr>
          <w:rFonts w:ascii="Gandhari Unicode" w:hAnsi="Gandhari Unicode"/>
          <w:i/>
          <w:lang w:val="en-GB"/>
        </w:rPr>
        <w:t>mayaṅki</w:t>
      </w:r>
      <w:proofErr w:type="spellEnd"/>
      <w:r>
        <w:rPr>
          <w:rFonts w:ascii="Gandhari Unicode" w:hAnsi="Gandhari Unicode"/>
          <w:i/>
          <w:lang w:val="en-GB"/>
        </w:rPr>
        <w:t xml:space="preserve"> </w:t>
      </w:r>
      <w:proofErr w:type="spellStart"/>
      <w:r>
        <w:rPr>
          <w:rFonts w:ascii="Gandhari Unicode" w:hAnsi="Gandhari Unicode"/>
          <w:i/>
          <w:lang w:val="en-GB"/>
        </w:rPr>
        <w:t>peyttu</w:t>
      </w:r>
      <w:proofErr w:type="spellEnd"/>
      <w:r>
        <w:rPr>
          <w:rFonts w:ascii="Gandhari Unicode" w:hAnsi="Gandhari Unicode"/>
          <w:lang w:val="en-GB"/>
        </w:rPr>
        <w:t>.</w:t>
      </w:r>
    </w:p>
  </w:footnote>
  <w:footnote w:id="382">
    <w:p w14:paraId="060394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 </w:t>
      </w:r>
      <w:proofErr w:type="spellStart"/>
      <w:r>
        <w:rPr>
          <w:rFonts w:ascii="Gandhari Unicode" w:hAnsi="Gandhari Unicode"/>
          <w:i/>
          <w:lang w:val="en-GB"/>
        </w:rPr>
        <w:t>kaṇ</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.'s gloss is </w:t>
      </w:r>
      <w:proofErr w:type="spellStart"/>
      <w:r>
        <w:rPr>
          <w:rFonts w:ascii="Gandhari Unicode" w:hAnsi="Gandhari Unicode"/>
          <w:i/>
          <w:lang w:val="en-GB"/>
        </w:rPr>
        <w:t>muṉṉarē</w:t>
      </w:r>
      <w:proofErr w:type="spellEnd"/>
      <w:r>
        <w:rPr>
          <w:rFonts w:ascii="Gandhari Unicode" w:hAnsi="Gandhari Unicode"/>
          <w:lang w:val="en-GB"/>
        </w:rPr>
        <w:t xml:space="preserve"> "before", and T.V.G. explains it as a locative suffix, which presumably means a kind of temporal clause with a </w:t>
      </w:r>
      <w:proofErr w:type="spellStart"/>
      <w:r>
        <w:rPr>
          <w:rFonts w:ascii="Gandhari Unicode" w:hAnsi="Gandhari Unicode"/>
          <w:i/>
          <w:lang w:val="en-GB"/>
        </w:rPr>
        <w:t>peyareccam</w:t>
      </w:r>
      <w:proofErr w:type="spellEnd"/>
      <w:r>
        <w:rPr>
          <w:rFonts w:ascii="Gandhari Unicode" w:hAnsi="Gandhari Unicode"/>
          <w:lang w:val="en-GB"/>
        </w:rPr>
        <w:t>: "even before the fallen shower had fallen". The sense in this case is that the village had started to pity HER even before the onset of the rains, thus showing their expectation that HE would not be back in time.</w:t>
      </w:r>
    </w:p>
  </w:footnote>
  <w:footnote w:id="383">
    <w:p w14:paraId="525DFC7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point here is the play with </w:t>
      </w:r>
      <w:proofErr w:type="spellStart"/>
      <w:r>
        <w:rPr>
          <w:rFonts w:ascii="Gandhari Unicode" w:hAnsi="Gandhari Unicode"/>
          <w:i/>
          <w:lang w:val="en-GB"/>
        </w:rPr>
        <w:t>paṭu-tal</w:t>
      </w:r>
      <w:proofErr w:type="spellEnd"/>
      <w:r>
        <w:rPr>
          <w:rFonts w:ascii="Gandhari Unicode" w:hAnsi="Gandhari Unicode"/>
          <w:lang w:val="en-GB"/>
        </w:rPr>
        <w:t xml:space="preserve"> (</w:t>
      </w:r>
      <w:proofErr w:type="spellStart"/>
      <w:r>
        <w:rPr>
          <w:rFonts w:ascii="Gandhari Unicode" w:hAnsi="Gandhari Unicode"/>
          <w:i/>
          <w:lang w:val="en-GB"/>
        </w:rPr>
        <w:t>paṭṭaṉṟē</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paṭṭa</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paṭāa</w:t>
      </w:r>
      <w:proofErr w:type="spellEnd"/>
      <w:r>
        <w:rPr>
          <w:rFonts w:ascii="Gandhari Unicode" w:hAnsi="Gandhari Unicode"/>
          <w:lang w:val="en-GB"/>
        </w:rPr>
        <w:t xml:space="preserve">). The line is ambiguous, and possibly on purpose. On the one hand there is the idiom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paṭu-tal</w:t>
      </w:r>
      <w:proofErr w:type="spellEnd"/>
      <w:r>
        <w:rPr>
          <w:rFonts w:ascii="Gandhari Unicode" w:hAnsi="Gandhari Unicode"/>
          <w:lang w:val="en-GB"/>
        </w:rPr>
        <w:t xml:space="preserve"> "to close the eyes" = sleep (cf. KT 243.5). On the other </w:t>
      </w:r>
      <w:proofErr w:type="gramStart"/>
      <w:r>
        <w:rPr>
          <w:rFonts w:ascii="Gandhari Unicode" w:hAnsi="Gandhari Unicode"/>
          <w:lang w:val="en-GB"/>
        </w:rPr>
        <w:t>hand</w:t>
      </w:r>
      <w:proofErr w:type="gramEnd"/>
      <w:r>
        <w:rPr>
          <w:rFonts w:ascii="Gandhari Unicode" w:hAnsi="Gandhari Unicode"/>
          <w:lang w:val="en-GB"/>
        </w:rPr>
        <w:t xml:space="preserve"> the shower happening (or not) to the eyes could, of course, be tears. </w:t>
      </w:r>
      <w:proofErr w:type="gramStart"/>
      <w:r>
        <w:rPr>
          <w:rFonts w:ascii="Gandhari Unicode" w:hAnsi="Gandhari Unicode"/>
          <w:lang w:val="en-GB"/>
        </w:rPr>
        <w:t>So</w:t>
      </w:r>
      <w:proofErr w:type="gramEnd"/>
      <w:r>
        <w:rPr>
          <w:rFonts w:ascii="Gandhari Unicode" w:hAnsi="Gandhari Unicode"/>
          <w:lang w:val="en-GB"/>
        </w:rPr>
        <w:t xml:space="preserve"> the second meaning is: "eyes not shedding [tears along with] the shower that has fallen".</w:t>
      </w:r>
    </w:p>
  </w:footnote>
  <w:footnote w:id="384">
    <w:p w14:paraId="7AAAF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tuṉi</w:t>
      </w:r>
      <w:proofErr w:type="spellEnd"/>
      <w:r>
        <w:rPr>
          <w:rFonts w:ascii="Gandhari Unicode" w:hAnsi="Gandhari Unicode"/>
          <w:lang w:val="en-GB"/>
        </w:rPr>
        <w:t xml:space="preserve"> is not easy to understand in this context. </w:t>
      </w:r>
      <w:proofErr w:type="gramStart"/>
      <w:r>
        <w:rPr>
          <w:rFonts w:ascii="Gandhari Unicode" w:hAnsi="Gandhari Unicode"/>
          <w:lang w:val="en-GB"/>
        </w:rPr>
        <w:t>Usually</w:t>
      </w:r>
      <w:proofErr w:type="gramEnd"/>
      <w:r>
        <w:rPr>
          <w:rFonts w:ascii="Gandhari Unicode" w:hAnsi="Gandhari Unicode"/>
          <w:lang w:val="en-GB"/>
        </w:rPr>
        <w:t xml:space="preserve"> it refers to the negative feelings towards another person due to quarrelling (cf. KT 84.12, 181.1). </w:t>
      </w:r>
      <w:proofErr w:type="gramStart"/>
      <w:r>
        <w:rPr>
          <w:rFonts w:ascii="Gandhari Unicode" w:hAnsi="Gandhari Unicode"/>
          <w:lang w:val="en-GB"/>
        </w:rPr>
        <w:t>So</w:t>
      </w:r>
      <w:proofErr w:type="gramEnd"/>
      <w:r>
        <w:rPr>
          <w:rFonts w:ascii="Gandhari Unicode" w:hAnsi="Gandhari Unicode"/>
          <w:lang w:val="en-GB"/>
        </w:rPr>
        <w:t xml:space="preserve"> either they have quarrelled, and this is the reason why HE does not come (but this is otherwise not warranted by the poem), or, more likely, </w:t>
      </w:r>
      <w:proofErr w:type="spellStart"/>
      <w:r>
        <w:rPr>
          <w:rFonts w:ascii="Gandhari Unicode" w:hAnsi="Gandhari Unicode"/>
          <w:i/>
          <w:lang w:val="en-GB"/>
        </w:rPr>
        <w:t>tuṉi</w:t>
      </w:r>
      <w:proofErr w:type="spellEnd"/>
      <w:r>
        <w:rPr>
          <w:rFonts w:ascii="Gandhari Unicode" w:hAnsi="Gandhari Unicode"/>
          <w:lang w:val="en-GB"/>
        </w:rPr>
        <w:t xml:space="preserve"> here expresses a more general disgust for living under the giving circumstances (cf. KT 169).</w:t>
      </w:r>
    </w:p>
  </w:footnote>
  <w:footnote w:id="385">
    <w:p w14:paraId="0C2744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kuḷir</w:t>
      </w:r>
      <w:proofErr w:type="spellEnd"/>
      <w:r>
        <w:rPr>
          <w:rFonts w:ascii="Gandhari Unicode" w:hAnsi="Gandhari Unicode"/>
          <w:lang w:val="en-GB"/>
        </w:rPr>
        <w:t xml:space="preserve"> ("kettle drum" according to DEDR 1831) is supposed to be one of the instruments used to drive away the parrots (just as </w:t>
      </w:r>
      <w:proofErr w:type="spellStart"/>
      <w:r>
        <w:rPr>
          <w:rFonts w:ascii="Gandhari Unicode" w:hAnsi="Gandhari Unicode"/>
          <w:i/>
          <w:lang w:val="en-GB"/>
        </w:rPr>
        <w:t>paṟai</w:t>
      </w:r>
      <w:proofErr w:type="spellEnd"/>
      <w:r>
        <w:rPr>
          <w:rFonts w:ascii="Gandhari Unicode" w:hAnsi="Gandhari Unicode"/>
          <w:lang w:val="en-GB"/>
        </w:rPr>
        <w:t xml:space="preserve"> in KT 193.3, otherwise a "drum"). In any case it clearly seems to be a percussion instrument.</w:t>
      </w:r>
    </w:p>
  </w:footnote>
  <w:footnote w:id="386">
    <w:p w14:paraId="598AA2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w:t>
      </w:r>
      <w:proofErr w:type="spellStart"/>
      <w:r>
        <w:rPr>
          <w:rFonts w:ascii="Gandhari Unicode" w:hAnsi="Gandhari Unicode"/>
          <w:lang w:val="en-GB"/>
        </w:rPr>
        <w:t>Cām</w:t>
      </w:r>
      <w:proofErr w:type="spellEnd"/>
      <w:r>
        <w:rPr>
          <w:rFonts w:ascii="Gandhari Unicode" w:hAnsi="Gandhari Unicode"/>
          <w:lang w:val="en-GB"/>
        </w:rPr>
        <w:t xml:space="preserve">., with a clear parallel in KT 198; that would be a better explanation for </w:t>
      </w:r>
      <w:proofErr w:type="spellStart"/>
      <w:r>
        <w:rPr>
          <w:rFonts w:ascii="Gandhari Unicode" w:hAnsi="Gandhari Unicode"/>
          <w:i/>
          <w:lang w:val="en-GB"/>
        </w:rPr>
        <w:t>maruṅkiṉ</w:t>
      </w:r>
      <w:proofErr w:type="spellEnd"/>
      <w:r>
        <w:rPr>
          <w:rFonts w:ascii="Gandhari Unicode" w:hAnsi="Gandhari Unicode"/>
          <w:lang w:val="en-GB"/>
        </w:rPr>
        <w:t xml:space="preserve"> than a double locative.</w:t>
      </w:r>
    </w:p>
  </w:footnote>
  <w:footnote w:id="387">
    <w:p w14:paraId="367CF0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pōṉṟaṉa</w:t>
      </w:r>
      <w:proofErr w:type="spellEnd"/>
      <w:r>
        <w:rPr>
          <w:rFonts w:ascii="Gandhari Unicode" w:hAnsi="Gandhari Unicode"/>
          <w:lang w:val="en-GB"/>
        </w:rPr>
        <w:t xml:space="preserve">: the p.a. presumably is to be understood to be perfective: by crying, the eyes have become </w:t>
      </w:r>
      <w:proofErr w:type="gramStart"/>
      <w:r>
        <w:rPr>
          <w:rFonts w:ascii="Gandhari Unicode" w:hAnsi="Gandhari Unicode"/>
          <w:lang w:val="en-GB"/>
        </w:rPr>
        <w:t>similar to</w:t>
      </w:r>
      <w:proofErr w:type="gramEnd"/>
      <w:r>
        <w:rPr>
          <w:rFonts w:ascii="Gandhari Unicode" w:hAnsi="Gandhari Unicode"/>
          <w:lang w:val="en-GB"/>
        </w:rPr>
        <w:t xml:space="preserve"> the flowers.</w:t>
      </w:r>
    </w:p>
  </w:footnote>
  <w:footnote w:id="388">
    <w:p w14:paraId="7226B2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tuñcal</w:t>
      </w:r>
      <w:proofErr w:type="spellEnd"/>
      <w:r>
        <w:rPr>
          <w:rFonts w:ascii="Gandhari Unicode" w:hAnsi="Gandhari Unicode"/>
          <w:i/>
          <w:lang w:val="en-GB"/>
        </w:rPr>
        <w:t xml:space="preserve">-ō </w:t>
      </w:r>
      <w:proofErr w:type="spellStart"/>
      <w:r>
        <w:rPr>
          <w:rFonts w:ascii="Gandhari Unicode" w:hAnsi="Gandhari Unicode"/>
          <w:i/>
          <w:lang w:val="en-GB"/>
        </w:rPr>
        <w:t>ilaḷ</w:t>
      </w:r>
      <w:proofErr w:type="spellEnd"/>
      <w:r>
        <w:rPr>
          <w:rFonts w:ascii="Gandhari Unicode" w:hAnsi="Gandhari Unicode"/>
          <w:lang w:val="en-GB"/>
        </w:rPr>
        <w:t>: the -</w:t>
      </w:r>
      <w:r>
        <w:rPr>
          <w:rFonts w:ascii="Gandhari Unicode" w:hAnsi="Gandhari Unicode"/>
          <w:i/>
          <w:lang w:val="en-GB"/>
        </w:rPr>
        <w:t>ō</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here in the function of demarcating the topic: "as for sleeping, not she".</w:t>
      </w:r>
    </w:p>
  </w:footnote>
  <w:footnote w:id="389">
    <w:p w14:paraId="51AB721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legend rather alluded to than told here seems to have no fuller version, at least not in </w:t>
      </w:r>
      <w:proofErr w:type="spellStart"/>
      <w:r>
        <w:rPr>
          <w:rFonts w:ascii="Gandhari Unicode" w:hAnsi="Gandhari Unicode"/>
          <w:lang w:val="en-GB"/>
        </w:rPr>
        <w:t>Caṅkam</w:t>
      </w:r>
      <w:proofErr w:type="spellEnd"/>
      <w:r>
        <w:rPr>
          <w:rFonts w:ascii="Gandhari Unicode" w:hAnsi="Gandhari Unicode"/>
          <w:lang w:val="en-GB"/>
        </w:rPr>
        <w:t xml:space="preserve"> literature. What is made of it by tradition is the story of king </w:t>
      </w:r>
      <w:proofErr w:type="spellStart"/>
      <w:r>
        <w:rPr>
          <w:rFonts w:ascii="Gandhari Unicode" w:hAnsi="Gandhari Unicode"/>
          <w:lang w:val="en-GB"/>
        </w:rPr>
        <w:t>Naṉṉaṉ</w:t>
      </w:r>
      <w:proofErr w:type="spellEnd"/>
      <w:r>
        <w:rPr>
          <w:rFonts w:ascii="Gandhari Unicode" w:hAnsi="Gandhari Unicode"/>
          <w:lang w:val="en-GB"/>
        </w:rPr>
        <w:t xml:space="preserve">, who had a woman killed because she had unknowingly eaten </w:t>
      </w:r>
      <w:proofErr w:type="gramStart"/>
      <w:r>
        <w:rPr>
          <w:rFonts w:ascii="Gandhari Unicode" w:hAnsi="Gandhari Unicode"/>
          <w:lang w:val="en-GB"/>
        </w:rPr>
        <w:t>a</w:t>
      </w:r>
      <w:proofErr w:type="gramEnd"/>
      <w:r>
        <w:rPr>
          <w:rFonts w:ascii="Gandhari Unicode" w:hAnsi="Gandhari Unicode"/>
          <w:lang w:val="en-GB"/>
        </w:rPr>
        <w:t xml:space="preserve"> fruit from a favoured mango tree under his protection. Even a high ransom of gold and elephants would not appease him. Because of this atrocity he was fought and ultimately defeated by his enemies, the </w:t>
      </w:r>
      <w:proofErr w:type="spellStart"/>
      <w:r>
        <w:rPr>
          <w:rFonts w:ascii="Gandhari Unicode" w:hAnsi="Gandhari Unicode"/>
          <w:lang w:val="en-GB"/>
        </w:rPr>
        <w:t>Kōcars</w:t>
      </w:r>
      <w:proofErr w:type="spellEnd"/>
      <w:r>
        <w:rPr>
          <w:rFonts w:ascii="Gandhari Unicode" w:hAnsi="Gandhari Unicode"/>
          <w:lang w:val="en-GB"/>
        </w:rPr>
        <w:t xml:space="preserve"> (who are alluded to in KT 15 and 73).</w:t>
      </w:r>
    </w:p>
  </w:footnote>
  <w:footnote w:id="390">
    <w:p w14:paraId="39457C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I do not see the reason that might have induced </w:t>
      </w:r>
      <w:proofErr w:type="spellStart"/>
      <w:r>
        <w:rPr>
          <w:rFonts w:ascii="Gandhari Unicode" w:hAnsi="Gandhari Unicode"/>
          <w:lang w:val="en-GB"/>
        </w:rPr>
        <w:t>Cām</w:t>
      </w:r>
      <w:proofErr w:type="spellEnd"/>
      <w:r>
        <w:rPr>
          <w:rFonts w:ascii="Gandhari Unicode" w:hAnsi="Gandhari Unicode"/>
          <w:lang w:val="en-GB"/>
        </w:rPr>
        <w:t>. to discard the perfectly intelligible transmitted text for a single correction found in C2.</w:t>
      </w:r>
    </w:p>
  </w:footnote>
  <w:footnote w:id="391">
    <w:p w14:paraId="39CA17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pañci</w:t>
      </w:r>
      <w:proofErr w:type="spellEnd"/>
      <w:r>
        <w:rPr>
          <w:rFonts w:ascii="Gandhari Unicode" w:hAnsi="Gandhari Unicode"/>
          <w:lang w:val="en-GB"/>
        </w:rPr>
        <w:t xml:space="preserve"> the DEDR only gives the meaning "cotton", but here the "fibre" read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T.V.G. seems to make much more sense.</w:t>
      </w:r>
    </w:p>
  </w:footnote>
  <w:footnote w:id="392">
    <w:p w14:paraId="18EFD2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Actually</w:t>
      </w:r>
      <w:proofErr w:type="gramEnd"/>
      <w:r>
        <w:rPr>
          <w:rFonts w:ascii="Gandhari Unicode" w:hAnsi="Gandhari Unicode"/>
          <w:lang w:val="en-GB"/>
        </w:rPr>
        <w:t xml:space="preserve"> one would expect it the other way round: "when [my] husband sees the [one with] red jewels", but that would mean reading an unmarked direct object as preceding its subject. </w:t>
      </w:r>
      <w:proofErr w:type="gramStart"/>
      <w:r>
        <w:rPr>
          <w:rFonts w:ascii="Gandhari Unicode" w:hAnsi="Gandhari Unicode"/>
          <w:lang w:val="en-GB"/>
        </w:rPr>
        <w:t>Still</w:t>
      </w:r>
      <w:proofErr w:type="gramEnd"/>
      <w:r>
        <w:rPr>
          <w:rFonts w:ascii="Gandhari Unicode" w:hAnsi="Gandhari Unicode"/>
          <w:lang w:val="en-GB"/>
        </w:rPr>
        <w:t xml:space="preserve"> one could argue that the context is clear. </w:t>
      </w:r>
      <w:proofErr w:type="gramStart"/>
      <w:r>
        <w:rPr>
          <w:rFonts w:ascii="Gandhari Unicode" w:hAnsi="Gandhari Unicode"/>
          <w:lang w:val="en-GB"/>
        </w:rPr>
        <w:t>Moreover</w:t>
      </w:r>
      <w:proofErr w:type="gramEnd"/>
      <w:r>
        <w:rPr>
          <w:rFonts w:ascii="Gandhari Unicode" w:hAnsi="Gandhari Unicode"/>
          <w:lang w:val="en-GB"/>
        </w:rPr>
        <w:t xml:space="preserve"> it seems also possible that the direction of seeing is left open on purpose: it is left in the open who will bring whom into temptation.</w:t>
      </w:r>
    </w:p>
  </w:footnote>
  <w:footnote w:id="393">
    <w:p w14:paraId="436F73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meaning of </w:t>
      </w:r>
      <w:proofErr w:type="spellStart"/>
      <w:r>
        <w:rPr>
          <w:rFonts w:ascii="Gandhari Unicode" w:hAnsi="Gandhari Unicode"/>
          <w:i/>
          <w:lang w:val="en-GB"/>
        </w:rPr>
        <w:t>pakai</w:t>
      </w:r>
      <w:proofErr w:type="spellEnd"/>
      <w:r>
        <w:rPr>
          <w:rFonts w:ascii="Gandhari Unicode" w:hAnsi="Gandhari Unicode"/>
          <w:lang w:val="en-GB"/>
        </w:rPr>
        <w:t xml:space="preserve"> here? T.V.G. explains it as an alternation of calyx and foliage (similar NA 8.2 et al.).</w:t>
      </w:r>
    </w:p>
  </w:footnote>
  <w:footnote w:id="394">
    <w:p w14:paraId="25AEE4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meaning of </w:t>
      </w:r>
      <w:proofErr w:type="spellStart"/>
      <w:r>
        <w:rPr>
          <w:rFonts w:ascii="Gandhari Unicode" w:hAnsi="Gandhari Unicode"/>
          <w:i/>
          <w:lang w:val="en-GB"/>
        </w:rPr>
        <w:t>uḻ</w:t>
      </w:r>
      <w:proofErr w:type="spellEnd"/>
      <w:r>
        <w:rPr>
          <w:rFonts w:ascii="Gandhari Unicode" w:hAnsi="Gandhari Unicode"/>
          <w:i/>
          <w:lang w:val="en-GB"/>
        </w:rPr>
        <w:t xml:space="preserve"> </w:t>
      </w:r>
      <w:proofErr w:type="spellStart"/>
      <w:r>
        <w:rPr>
          <w:rFonts w:ascii="Gandhari Unicode" w:hAnsi="Gandhari Unicode"/>
          <w:i/>
          <w:lang w:val="en-GB"/>
        </w:rPr>
        <w:t>māṟu</w:t>
      </w:r>
      <w:proofErr w:type="spellEnd"/>
      <w:r>
        <w:rPr>
          <w:rFonts w:ascii="Gandhari Unicode" w:hAnsi="Gandhari Unicode"/>
          <w:lang w:val="en-GB"/>
        </w:rPr>
        <w:t>?</w:t>
      </w:r>
    </w:p>
  </w:footnote>
  <w:footnote w:id="395">
    <w:p w14:paraId="418569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If </w:t>
      </w:r>
      <w:proofErr w:type="spellStart"/>
      <w:r>
        <w:rPr>
          <w:rFonts w:ascii="Gandhari Unicode" w:hAnsi="Gandhari Unicode"/>
          <w:i/>
          <w:lang w:val="en-GB"/>
        </w:rPr>
        <w:t>āttirai</w:t>
      </w:r>
      <w:proofErr w:type="spellEnd"/>
      <w:r>
        <w:rPr>
          <w:rFonts w:ascii="Gandhari Unicode" w:hAnsi="Gandhari Unicode"/>
          <w:lang w:val="en-GB"/>
        </w:rPr>
        <w:t xml:space="preserve"> is indeed a </w:t>
      </w:r>
      <w:proofErr w:type="spellStart"/>
      <w:r>
        <w:rPr>
          <w:rFonts w:ascii="Gandhari Unicode" w:hAnsi="Gandhari Unicode"/>
          <w:lang w:val="en-GB"/>
        </w:rPr>
        <w:t>Sanskritism</w:t>
      </w:r>
      <w:proofErr w:type="spellEnd"/>
      <w:r>
        <w:rPr>
          <w:rFonts w:ascii="Gandhari Unicode" w:hAnsi="Gandhari Unicode"/>
          <w:lang w:val="en-GB"/>
        </w:rPr>
        <w:t xml:space="preserve"> and goes back to </w:t>
      </w:r>
      <w:proofErr w:type="spellStart"/>
      <w:r>
        <w:rPr>
          <w:rFonts w:ascii="Gandhari Unicode" w:hAnsi="Gandhari Unicode"/>
          <w:i/>
          <w:lang w:val="en-GB"/>
        </w:rPr>
        <w:t>yātrā</w:t>
      </w:r>
      <w:proofErr w:type="spellEnd"/>
      <w:r>
        <w:rPr>
          <w:rFonts w:ascii="Gandhari Unicode" w:hAnsi="Gandhari Unicode"/>
          <w:lang w:val="en-GB"/>
        </w:rPr>
        <w:t xml:space="preserve">-; the question arises whether it is used in an ironical sense here. </w:t>
      </w:r>
      <w:proofErr w:type="spellStart"/>
      <w:r>
        <w:rPr>
          <w:rFonts w:ascii="Gandhari Unicode" w:hAnsi="Gandhari Unicode"/>
          <w:i/>
          <w:lang w:val="en-GB"/>
        </w:rPr>
        <w:t>yātrā</w:t>
      </w:r>
      <w:proofErr w:type="spellEnd"/>
      <w:r>
        <w:rPr>
          <w:rFonts w:ascii="Gandhari Unicode" w:hAnsi="Gandhari Unicode"/>
          <w:lang w:val="en-GB"/>
        </w:rPr>
        <w:t xml:space="preserve">- is primarily a pilgrimage. On the other </w:t>
      </w:r>
      <w:proofErr w:type="gramStart"/>
      <w:r>
        <w:rPr>
          <w:rFonts w:ascii="Gandhari Unicode" w:hAnsi="Gandhari Unicode"/>
          <w:lang w:val="en-GB"/>
        </w:rPr>
        <w:t>hand</w:t>
      </w:r>
      <w:proofErr w:type="gramEnd"/>
      <w:r>
        <w:rPr>
          <w:rFonts w:ascii="Gandhari Unicode" w:hAnsi="Gandhari Unicode"/>
          <w:lang w:val="en-GB"/>
        </w:rPr>
        <w:t xml:space="preserve"> this would be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and one of the variants, </w:t>
      </w:r>
      <w:proofErr w:type="spellStart"/>
      <w:r>
        <w:rPr>
          <w:rFonts w:ascii="Gandhari Unicode" w:hAnsi="Gandhari Unicode"/>
          <w:i/>
          <w:iCs/>
          <w:lang w:val="en-GB"/>
        </w:rPr>
        <w:t>ārttiya</w:t>
      </w:r>
      <w:proofErr w:type="spellEnd"/>
      <w:r>
        <w:rPr>
          <w:rFonts w:ascii="Gandhari Unicode" w:hAnsi="Gandhari Unicode"/>
          <w:lang w:val="en-GB"/>
        </w:rPr>
        <w:t>, makes excellent sense as well: "where they come back ... from the inner village, where [their] friends have been fed in the toddy house."</w:t>
      </w:r>
    </w:p>
  </w:footnote>
  <w:footnote w:id="396">
    <w:p w14:paraId="362F0C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the first three lines is totally unmarked, and unfortunately the impact is likewise unclear. T.V.G. explains that the drinkers give in exchange for the toddy the unripe Palmyra fruits, which are edible, but </w:t>
      </w:r>
      <w:proofErr w:type="gramStart"/>
      <w:r>
        <w:rPr>
          <w:rFonts w:ascii="Gandhari Unicode" w:hAnsi="Gandhari Unicode"/>
          <w:lang w:val="en-GB"/>
        </w:rPr>
        <w:t>actually the</w:t>
      </w:r>
      <w:proofErr w:type="gramEnd"/>
      <w:r>
        <w:rPr>
          <w:rFonts w:ascii="Gandhari Unicode" w:hAnsi="Gandhari Unicode"/>
          <w:lang w:val="en-GB"/>
        </w:rPr>
        <w:t xml:space="preserve"> usual meaning of </w:t>
      </w:r>
      <w:proofErr w:type="spellStart"/>
      <w:r>
        <w:rPr>
          <w:rFonts w:ascii="Gandhari Unicode" w:hAnsi="Gandhari Unicode"/>
          <w:i/>
          <w:lang w:val="en-GB"/>
        </w:rPr>
        <w:t>peyarum</w:t>
      </w:r>
      <w:proofErr w:type="spellEnd"/>
      <w:r>
        <w:rPr>
          <w:rFonts w:ascii="Gandhari Unicode" w:hAnsi="Gandhari Unicode"/>
          <w:lang w:val="en-GB"/>
        </w:rPr>
        <w:t xml:space="preserve"> in this construction is "coming back" (cf. the shepherd coming with milk and going with gruel of KT 222.5).</w:t>
      </w:r>
    </w:p>
  </w:footnote>
  <w:footnote w:id="397">
    <w:p w14:paraId="45F139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taḻuvaṇi</w:t>
      </w:r>
      <w:proofErr w:type="spellEnd"/>
      <w:r>
        <w:rPr>
          <w:rFonts w:ascii="Gandhari Unicode" w:hAnsi="Gandhari Unicode"/>
          <w:lang w:val="en-GB"/>
        </w:rPr>
        <w:t xml:space="preserve"> is, according to the TL, with reference to this passage, a dance of women (thus also T.V.G.); here is the only occurrence in the whole of </w:t>
      </w:r>
      <w:proofErr w:type="spellStart"/>
      <w:r>
        <w:rPr>
          <w:rFonts w:ascii="Gandhari Unicode" w:hAnsi="Gandhari Unicode"/>
          <w:lang w:val="en-GB"/>
        </w:rPr>
        <w:t>Caṅkam</w:t>
      </w:r>
      <w:proofErr w:type="spellEnd"/>
      <w:r>
        <w:rPr>
          <w:rFonts w:ascii="Gandhari Unicode" w:hAnsi="Gandhari Unicode"/>
          <w:lang w:val="en-GB"/>
        </w:rPr>
        <w:t xml:space="preserve"> literature, and so I prefer translating it literally.</w:t>
      </w:r>
    </w:p>
  </w:footnote>
  <w:footnote w:id="398">
    <w:p w14:paraId="5246828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alarntaṉṟu</w:t>
      </w:r>
      <w:proofErr w:type="spellEnd"/>
      <w:r>
        <w:rPr>
          <w:rFonts w:ascii="Gandhari Unicode" w:hAnsi="Gandhari Unicode"/>
          <w:lang w:val="en-GB"/>
        </w:rPr>
        <w:t xml:space="preserve"> has certainly to be taken with </w:t>
      </w:r>
      <w:proofErr w:type="spellStart"/>
      <w:r>
        <w:rPr>
          <w:rFonts w:ascii="Gandhari Unicode" w:hAnsi="Gandhari Unicode"/>
          <w:lang w:val="en-GB"/>
        </w:rPr>
        <w:t>Cām</w:t>
      </w:r>
      <w:proofErr w:type="spellEnd"/>
      <w:r>
        <w:rPr>
          <w:rFonts w:ascii="Gandhari Unicode" w:hAnsi="Gandhari Unicode"/>
          <w:lang w:val="en-GB"/>
        </w:rPr>
        <w:t xml:space="preserve">. as a denominative to </w:t>
      </w:r>
      <w:r>
        <w:rPr>
          <w:rFonts w:ascii="Gandhari Unicode" w:hAnsi="Gandhari Unicode"/>
          <w:i/>
          <w:lang w:val="en-GB"/>
        </w:rPr>
        <w:t>alar</w:t>
      </w:r>
      <w:r>
        <w:rPr>
          <w:rFonts w:ascii="Gandhari Unicode" w:hAnsi="Gandhari Unicode"/>
          <w:lang w:val="en-GB"/>
        </w:rPr>
        <w:t xml:space="preserve"> "gossip".</w:t>
      </w:r>
    </w:p>
  </w:footnote>
  <w:footnote w:id="399">
    <w:p w14:paraId="760A05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muyaṅkiṉaṉ</w:t>
      </w:r>
      <w:proofErr w:type="spellEnd"/>
      <w:r>
        <w:rPr>
          <w:rFonts w:ascii="Gandhari Unicode" w:hAnsi="Gandhari Unicode"/>
          <w:i/>
          <w:lang w:val="en-GB"/>
        </w:rPr>
        <w:t xml:space="preserve"> </w:t>
      </w:r>
      <w:proofErr w:type="spellStart"/>
      <w:r>
        <w:rPr>
          <w:rFonts w:ascii="Gandhari Unicode" w:hAnsi="Gandhari Unicode"/>
          <w:i/>
          <w:lang w:val="en-GB"/>
        </w:rPr>
        <w:t>celiṉē</w:t>
      </w:r>
      <w:proofErr w:type="spellEnd"/>
      <w:r>
        <w:rPr>
          <w:rFonts w:ascii="Gandhari Unicode" w:hAnsi="Gandhari Unicode"/>
          <w:lang w:val="en-GB"/>
        </w:rPr>
        <w:t>: the meaning here is clear enough, but how to account for the finite form before the conditional? Or is it to be seen as a participial noun "he who embraced [me]"?</w:t>
      </w:r>
    </w:p>
  </w:footnote>
  <w:footnote w:id="400">
    <w:p w14:paraId="799423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Has </w:t>
      </w:r>
      <w:proofErr w:type="spellStart"/>
      <w:r>
        <w:rPr>
          <w:rFonts w:ascii="Gandhari Unicode" w:hAnsi="Gandhari Unicode"/>
          <w:i/>
          <w:lang w:val="en-GB"/>
        </w:rPr>
        <w:t>paittu</w:t>
      </w:r>
      <w:proofErr w:type="spellEnd"/>
      <w:r>
        <w:rPr>
          <w:rFonts w:ascii="Gandhari Unicode" w:hAnsi="Gandhari Unicode"/>
          <w:lang w:val="en-GB"/>
        </w:rPr>
        <w:t xml:space="preserve"> to be taken as an adverb?</w:t>
      </w:r>
    </w:p>
  </w:footnote>
  <w:footnote w:id="401">
    <w:p w14:paraId="4326DE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kāttu</w:t>
      </w:r>
      <w:proofErr w:type="spellEnd"/>
      <w:r>
        <w:rPr>
          <w:rFonts w:ascii="Gandhari Unicode" w:hAnsi="Gandhari Unicode"/>
          <w:lang w:val="en-GB"/>
        </w:rPr>
        <w:t xml:space="preserve"> is presumably meant as an enhancing adverb?</w:t>
      </w:r>
    </w:p>
  </w:footnote>
  <w:footnote w:id="402">
    <w:p w14:paraId="453D60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w:t>
      </w:r>
      <w:proofErr w:type="gramStart"/>
      <w:r>
        <w:rPr>
          <w:rFonts w:ascii="Gandhari Unicode" w:hAnsi="Gandhari Unicode"/>
          <w:lang w:val="en-GB"/>
        </w:rPr>
        <w:t>fact</w:t>
      </w:r>
      <w:proofErr w:type="gramEnd"/>
      <w:r>
        <w:rPr>
          <w:rFonts w:ascii="Gandhari Unicode" w:hAnsi="Gandhari Unicode"/>
          <w:lang w:val="en-GB"/>
        </w:rPr>
        <w:t xml:space="preserve"> two of three transmissional lines (except for C2 which is generally followed by </w:t>
      </w:r>
      <w:proofErr w:type="spellStart"/>
      <w:r>
        <w:rPr>
          <w:rFonts w:ascii="Gandhari Unicode" w:hAnsi="Gandhari Unicode"/>
          <w:lang w:val="en-GB"/>
        </w:rPr>
        <w:t>Cām</w:t>
      </w:r>
      <w:proofErr w:type="spellEnd"/>
      <w:r>
        <w:rPr>
          <w:rFonts w:ascii="Gandhari Unicode" w:hAnsi="Gandhari Unicode"/>
          <w:lang w:val="en-GB"/>
        </w:rPr>
        <w:t>.) report additional material. The reason not to accept it into the text is that it does not add up to an extra line, except in the case of G2.</w:t>
      </w:r>
    </w:p>
  </w:footnote>
  <w:footnote w:id="403">
    <w:p w14:paraId="5EB25A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lang w:val="en-GB"/>
        </w:rPr>
        <w:t>patavurai</w:t>
      </w:r>
      <w:proofErr w:type="spellEnd"/>
      <w:r>
        <w:rPr>
          <w:rFonts w:ascii="Gandhari Unicode" w:hAnsi="Gandhari Unicode"/>
          <w:lang w:val="en-GB"/>
        </w:rPr>
        <w:t xml:space="preserve"> reads: </w:t>
      </w:r>
      <w:proofErr w:type="spellStart"/>
      <w:r>
        <w:rPr>
          <w:rFonts w:ascii="Gandhari Unicode" w:hAnsi="Gandhari Unicode"/>
          <w:i/>
          <w:lang w:val="en-GB"/>
        </w:rPr>
        <w:t>iḵtu-ōr-āṉ</w:t>
      </w:r>
      <w:proofErr w:type="spellEnd"/>
      <w:r>
        <w:rPr>
          <w:rFonts w:ascii="Gandhari Unicode" w:hAnsi="Gandhari Unicode"/>
          <w:lang w:val="en-GB"/>
        </w:rPr>
        <w:t>. Or does this only mean he takes -</w:t>
      </w:r>
      <w:r>
        <w:rPr>
          <w:rFonts w:ascii="Gandhari Unicode" w:hAnsi="Gandhari Unicode"/>
          <w:i/>
          <w:lang w:val="en-GB"/>
        </w:rPr>
        <w:t>ō</w:t>
      </w:r>
      <w:r>
        <w:rPr>
          <w:rFonts w:ascii="Gandhari Unicode" w:hAnsi="Gandhari Unicode"/>
          <w:lang w:val="en-GB"/>
        </w:rPr>
        <w:t xml:space="preserve"> as an expletive?</w:t>
      </w:r>
    </w:p>
  </w:footnote>
  <w:footnote w:id="404">
    <w:p w14:paraId="7B57625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account for syntax in line 1, and how to explain the connection to the rest? Is this a row of activities with </w:t>
      </w:r>
      <w:proofErr w:type="spellStart"/>
      <w:r>
        <w:rPr>
          <w:rFonts w:ascii="Gandhari Unicode" w:hAnsi="Gandhari Unicode"/>
          <w:i/>
          <w:lang w:val="en-GB"/>
        </w:rPr>
        <w:t>āyam</w:t>
      </w:r>
      <w:proofErr w:type="spellEnd"/>
      <w:r>
        <w:rPr>
          <w:rFonts w:ascii="Gandhari Unicode" w:hAnsi="Gandhari Unicode"/>
          <w:lang w:val="en-GB"/>
        </w:rPr>
        <w:t xml:space="preserve"> as a subject, depicting the busy process of decorating for a festival?</w:t>
      </w:r>
    </w:p>
  </w:footnote>
  <w:footnote w:id="405">
    <w:p w14:paraId="62652D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āyamoṭu</w:t>
      </w:r>
      <w:proofErr w:type="spellEnd"/>
      <w:r>
        <w:rPr>
          <w:rFonts w:ascii="Gandhari Unicode" w:hAnsi="Gandhari Unicode"/>
          <w:lang w:val="en-GB"/>
        </w:rPr>
        <w:t xml:space="preserve"> (since </w:t>
      </w:r>
      <w:proofErr w:type="spellStart"/>
      <w:r>
        <w:rPr>
          <w:rFonts w:ascii="Gandhari Unicode" w:hAnsi="Gandhari Unicode"/>
          <w:i/>
          <w:lang w:val="en-GB"/>
        </w:rPr>
        <w:t>āyam</w:t>
      </w:r>
      <w:proofErr w:type="spellEnd"/>
      <w:r>
        <w:rPr>
          <w:rFonts w:ascii="Gandhari Unicode" w:hAnsi="Gandhari Unicode"/>
          <w:lang w:val="en-GB"/>
        </w:rPr>
        <w:t xml:space="preserve"> always is the word for HER playmates) points to the addressee being of female gender, not of male, as is assumed by </w:t>
      </w:r>
      <w:proofErr w:type="spellStart"/>
      <w:r>
        <w:rPr>
          <w:rFonts w:ascii="Gandhari Unicode" w:hAnsi="Gandhari Unicode"/>
          <w:lang w:val="en-GB"/>
        </w:rPr>
        <w:t>Cām</w:t>
      </w:r>
      <w:proofErr w:type="spellEnd"/>
      <w:r>
        <w:rPr>
          <w:rFonts w:ascii="Gandhari Unicode" w:hAnsi="Gandhari Unicode"/>
          <w:lang w:val="en-GB"/>
        </w:rPr>
        <w:t>.</w:t>
      </w:r>
    </w:p>
  </w:footnote>
  <w:footnote w:id="406">
    <w:p w14:paraId="5E9340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what the wording says − possibly a promise (to HIM) of the possibility of meeting HER at the festival, followed by a description of her from the perspective of the village. The tenor seems to be that her physical/social qualities make up for her bad material position. </w:t>
      </w:r>
      <w:proofErr w:type="spellStart"/>
      <w:r>
        <w:rPr>
          <w:rFonts w:ascii="Gandhari Unicode" w:hAnsi="Gandhari Unicode"/>
          <w:lang w:val="en-GB"/>
        </w:rPr>
        <w:t>Cām</w:t>
      </w:r>
      <w:proofErr w:type="spellEnd"/>
      <w:r>
        <w:rPr>
          <w:rFonts w:ascii="Gandhari Unicode" w:hAnsi="Gandhari Unicode"/>
          <w:lang w:val="en-GB"/>
        </w:rPr>
        <w:t xml:space="preserve">. and the </w:t>
      </w:r>
      <w:proofErr w:type="spellStart"/>
      <w:r>
        <w:rPr>
          <w:rFonts w:ascii="Gandhari Unicode" w:hAnsi="Gandhari Unicode"/>
          <w:i/>
          <w:lang w:val="en-GB"/>
        </w:rPr>
        <w:t>kiḷavi</w:t>
      </w:r>
      <w:proofErr w:type="spellEnd"/>
      <w:r>
        <w:rPr>
          <w:rFonts w:ascii="Gandhari Unicode" w:hAnsi="Gandhari Unicode"/>
          <w:lang w:val="en-GB"/>
        </w:rPr>
        <w:t xml:space="preserve"> understand something totally different, namely a speech of the confidante directed to HIM who comes back from the courtesan: "[for </w:t>
      </w:r>
      <w:proofErr w:type="spellStart"/>
      <w:proofErr w:type="gramStart"/>
      <w:r>
        <w:rPr>
          <w:rFonts w:ascii="Gandhari Unicode" w:hAnsi="Gandhari Unicode"/>
          <w:lang w:val="en-GB"/>
        </w:rPr>
        <w:t>you</w:t>
      </w:r>
      <w:proofErr w:type="spellEnd"/>
      <w:proofErr w:type="gramEnd"/>
      <w:r>
        <w:rPr>
          <w:rFonts w:ascii="Gandhari Unicode" w:hAnsi="Gandhari Unicode"/>
          <w:lang w:val="en-GB"/>
        </w:rPr>
        <w:t xml:space="preserve"> life] has become a pleasant festival, because ..., you with the livelihood of ...!". This seems to be contextualisation by fantasy, since neither the addressee nor the speaker </w:t>
      </w:r>
      <w:proofErr w:type="gramStart"/>
      <w:r>
        <w:rPr>
          <w:rFonts w:ascii="Gandhari Unicode" w:hAnsi="Gandhari Unicode"/>
          <w:lang w:val="en-GB"/>
        </w:rPr>
        <w:t>are</w:t>
      </w:r>
      <w:proofErr w:type="gramEnd"/>
      <w:r>
        <w:rPr>
          <w:rFonts w:ascii="Gandhari Unicode" w:hAnsi="Gandhari Unicode"/>
          <w:lang w:val="en-GB"/>
        </w:rPr>
        <w:t xml:space="preserve"> marked in any way.</w:t>
      </w:r>
    </w:p>
  </w:footnote>
  <w:footnote w:id="407">
    <w:p w14:paraId="52126A1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the relation of line 4 and 5 is totally unmarked (and in no way obvious), it is equally possible to see it as an independent statement. This would better account for </w:t>
      </w:r>
      <w:proofErr w:type="spellStart"/>
      <w:r>
        <w:rPr>
          <w:rFonts w:ascii="Gandhari Unicode" w:hAnsi="Gandhari Unicode"/>
          <w:i/>
          <w:lang w:val="en-GB"/>
        </w:rPr>
        <w:t>iḵtō</w:t>
      </w:r>
      <w:proofErr w:type="spellEnd"/>
      <w:r>
        <w:rPr>
          <w:rFonts w:ascii="Gandhari Unicode" w:hAnsi="Gandhari Unicode"/>
          <w:lang w:val="en-GB"/>
        </w:rPr>
        <w:t>.</w:t>
      </w:r>
    </w:p>
  </w:footnote>
  <w:footnote w:id="408">
    <w:p w14:paraId="277C1F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with a different split, </w:t>
      </w:r>
      <w:proofErr w:type="spellStart"/>
      <w:r>
        <w:rPr>
          <w:rFonts w:ascii="Gandhari Unicode" w:hAnsi="Gandhari Unicode"/>
          <w:i/>
          <w:iCs/>
          <w:lang w:val="en-GB"/>
        </w:rPr>
        <w:t>eṉṟaṉai</w:t>
      </w:r>
      <w:proofErr w:type="spellEnd"/>
      <w:r>
        <w:rPr>
          <w:rFonts w:ascii="Gandhari Unicode" w:hAnsi="Gandhari Unicode"/>
          <w:lang w:val="en-GB"/>
        </w:rPr>
        <w:t xml:space="preserve">, i.e. a </w:t>
      </w:r>
      <w:proofErr w:type="spellStart"/>
      <w:r>
        <w:rPr>
          <w:rFonts w:ascii="Gandhari Unicode" w:hAnsi="Gandhari Unicode"/>
          <w:i/>
          <w:iCs/>
          <w:lang w:val="en-GB"/>
        </w:rPr>
        <w:t>muṟṟeccam</w:t>
      </w:r>
      <w:proofErr w:type="spellEnd"/>
      <w:r>
        <w:rPr>
          <w:rFonts w:ascii="Gandhari Unicode" w:hAnsi="Gandhari Unicode"/>
          <w:lang w:val="en-GB"/>
        </w:rPr>
        <w:t xml:space="preserve"> of the 2</w:t>
      </w:r>
      <w:r>
        <w:rPr>
          <w:rFonts w:ascii="Gandhari Unicode" w:hAnsi="Gandhari Unicode"/>
          <w:vertAlign w:val="superscript"/>
          <w:lang w:val="en-GB"/>
        </w:rPr>
        <w:t>nd</w:t>
      </w:r>
      <w:r>
        <w:rPr>
          <w:rFonts w:ascii="Gandhari Unicode" w:hAnsi="Gandhari Unicode"/>
          <w:lang w:val="en-GB"/>
        </w:rPr>
        <w:t xml:space="preserve"> singular in subject apposition (“you who determinately said...”; thus </w:t>
      </w:r>
      <w:proofErr w:type="spellStart"/>
      <w:r>
        <w:rPr>
          <w:rFonts w:ascii="Gandhari Unicode" w:hAnsi="Gandhari Unicode"/>
          <w:lang w:val="en-GB"/>
        </w:rPr>
        <w:t>Th.L</w:t>
      </w:r>
      <w:proofErr w:type="spellEnd"/>
      <w:r>
        <w:rPr>
          <w:rFonts w:ascii="Gandhari Unicode" w:hAnsi="Gandhari Unicode"/>
          <w:lang w:val="en-GB"/>
        </w:rPr>
        <w:t xml:space="preserve">. with reference to the commentary of </w:t>
      </w:r>
      <w:proofErr w:type="spellStart"/>
      <w:r>
        <w:rPr>
          <w:rFonts w:ascii="Gandhari Unicode" w:hAnsi="Gandhari Unicode"/>
          <w:lang w:val="en-GB"/>
        </w:rPr>
        <w:t>Irāmarattiṉa</w:t>
      </w:r>
      <w:proofErr w:type="spellEnd"/>
      <w:r>
        <w:rPr>
          <w:rFonts w:ascii="Gandhari Unicode" w:hAnsi="Gandhari Unicode"/>
          <w:lang w:val="en-GB"/>
        </w:rPr>
        <w:t xml:space="preserve"> Aiyar).</w:t>
      </w:r>
    </w:p>
  </w:footnote>
  <w:footnote w:id="409">
    <w:p w14:paraId="5FCA13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uṟu</w:t>
      </w:r>
      <w:proofErr w:type="spellEnd"/>
      <w:r>
        <w:rPr>
          <w:rFonts w:ascii="Gandhari Unicode" w:hAnsi="Gandhari Unicode"/>
          <w:i/>
          <w:lang w:val="en-GB"/>
        </w:rPr>
        <w:t xml:space="preserve"> </w:t>
      </w:r>
      <w:proofErr w:type="spellStart"/>
      <w:r>
        <w:rPr>
          <w:rFonts w:ascii="Gandhari Unicode" w:hAnsi="Gandhari Unicode"/>
          <w:i/>
          <w:lang w:val="en-GB"/>
        </w:rPr>
        <w:t>kaḻi</w:t>
      </w:r>
      <w:proofErr w:type="spellEnd"/>
      <w:r>
        <w:rPr>
          <w:rFonts w:ascii="Gandhari Unicode" w:hAnsi="Gandhari Unicode"/>
          <w:lang w:val="en-GB"/>
        </w:rPr>
        <w:t xml:space="preserve">: what does </w:t>
      </w:r>
      <w:proofErr w:type="spellStart"/>
      <w:r>
        <w:rPr>
          <w:rFonts w:ascii="Gandhari Unicode" w:hAnsi="Gandhari Unicode"/>
          <w:i/>
          <w:lang w:val="en-GB"/>
        </w:rPr>
        <w:t>uṟu</w:t>
      </w:r>
      <w:proofErr w:type="spellEnd"/>
      <w:r>
        <w:rPr>
          <w:rFonts w:ascii="Gandhari Unicode" w:hAnsi="Gandhari Unicode"/>
          <w:lang w:val="en-GB"/>
        </w:rPr>
        <w:t xml:space="preserve"> here mean? Does it refer to the fish, i.e. backwaters full of little fish?</w:t>
      </w:r>
    </w:p>
  </w:footnote>
  <w:footnote w:id="410">
    <w:p w14:paraId="6661EF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muṉṉiṉṟu</w:t>
      </w:r>
      <w:proofErr w:type="spellEnd"/>
      <w:r>
        <w:rPr>
          <w:rFonts w:ascii="Gandhari Unicode" w:hAnsi="Gandhari Unicode"/>
          <w:lang w:val="en-GB"/>
        </w:rPr>
        <w:t xml:space="preserve">: whether the nuance is rather "to entreat", as it seems to be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 xml:space="preserve"> or "to oppose" is hard to tell. The three KT occurrences allow for both interpretations, though here "oppose" seems more fitting to the context.</w:t>
      </w:r>
    </w:p>
  </w:footnote>
  <w:footnote w:id="411">
    <w:p w14:paraId="562719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kaṭiya</w:t>
      </w:r>
      <w:proofErr w:type="spellEnd"/>
      <w:r>
        <w:rPr>
          <w:rFonts w:ascii="Gandhari Unicode" w:hAnsi="Gandhari Unicode"/>
          <w:lang w:val="en-GB"/>
        </w:rPr>
        <w:t>: the nuance might be either rash, that is, the confidante should not use ill-considered words, or harsh, i.e. she should not scold him.</w:t>
      </w:r>
    </w:p>
  </w:footnote>
  <w:footnote w:id="412">
    <w:p w14:paraId="350334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iṟanta</w:t>
      </w:r>
      <w:proofErr w:type="spellEnd"/>
      <w:r>
        <w:rPr>
          <w:rFonts w:ascii="Gandhari Unicode" w:hAnsi="Gandhari Unicode"/>
          <w:lang w:val="en-GB"/>
        </w:rPr>
        <w:t xml:space="preserve">: here we have a clear example for </w:t>
      </w:r>
      <w:proofErr w:type="spellStart"/>
      <w:r>
        <w:rPr>
          <w:rFonts w:ascii="Gandhari Unicode" w:hAnsi="Gandhari Unicode"/>
          <w:i/>
          <w:lang w:val="en-GB"/>
        </w:rPr>
        <w:t>iṟa-ttal</w:t>
      </w:r>
      <w:proofErr w:type="spellEnd"/>
      <w:r>
        <w:rPr>
          <w:rFonts w:ascii="Gandhari Unicode" w:hAnsi="Gandhari Unicode"/>
          <w:lang w:val="en-GB"/>
        </w:rPr>
        <w:t xml:space="preserve">, so frequent as "to traverse" in the formulaic poems ending 'x </w:t>
      </w:r>
      <w:proofErr w:type="spellStart"/>
      <w:r>
        <w:rPr>
          <w:rFonts w:ascii="Gandhari Unicode" w:hAnsi="Gandhari Unicode"/>
          <w:i/>
          <w:lang w:val="en-GB"/>
        </w:rPr>
        <w:t>iṟantōrē</w:t>
      </w:r>
      <w:proofErr w:type="spellEnd"/>
      <w:r>
        <w:rPr>
          <w:rFonts w:ascii="Gandhari Unicode" w:hAnsi="Gandhari Unicode"/>
          <w:lang w:val="en-GB"/>
        </w:rPr>
        <w:t>', being used in the sense of "to die" (cf. note on KT 16.5).</w:t>
      </w:r>
    </w:p>
  </w:footnote>
  <w:footnote w:id="413">
    <w:p w14:paraId="56F991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uṇarā</w:t>
      </w:r>
      <w:proofErr w:type="spellEnd"/>
      <w:r>
        <w:rPr>
          <w:rFonts w:ascii="Gandhari Unicode" w:hAnsi="Gandhari Unicode"/>
          <w:i/>
          <w:lang w:val="en-GB"/>
        </w:rPr>
        <w:t xml:space="preserve"> v-</w:t>
      </w:r>
      <w:proofErr w:type="spellStart"/>
      <w:r>
        <w:rPr>
          <w:rFonts w:ascii="Gandhari Unicode" w:hAnsi="Gandhari Unicode"/>
          <w:i/>
          <w:lang w:val="en-GB"/>
        </w:rPr>
        <w:t>ūṅkē</w:t>
      </w:r>
      <w:proofErr w:type="spellEnd"/>
      <w:r>
        <w:rPr>
          <w:rFonts w:ascii="Gandhari Unicode" w:hAnsi="Gandhari Unicode"/>
          <w:i/>
          <w:lang w:val="en-GB"/>
        </w:rPr>
        <w:t>:</w:t>
      </w:r>
      <w:r>
        <w:rPr>
          <w:rFonts w:ascii="Gandhari Unicode" w:hAnsi="Gandhari Unicode"/>
          <w:lang w:val="en-GB"/>
        </w:rPr>
        <w:t xml:space="preserve"> the Tamil uses in this formation the negative form where English demands the positive.</w:t>
      </w:r>
    </w:p>
  </w:footnote>
  <w:footnote w:id="414">
    <w:p w14:paraId="3F55E2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puṇarntu</w:t>
      </w:r>
      <w:proofErr w:type="spellEnd"/>
      <w:r>
        <w:rPr>
          <w:rFonts w:ascii="Gandhari Unicode" w:hAnsi="Gandhari Unicode"/>
          <w:i/>
          <w:lang w:val="en-GB"/>
        </w:rPr>
        <w:t xml:space="preserve">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pōtal</w:t>
      </w:r>
      <w:proofErr w:type="spellEnd"/>
      <w:r>
        <w:rPr>
          <w:rFonts w:ascii="Gandhari Unicode" w:hAnsi="Gandhari Unicode"/>
          <w:i/>
          <w:lang w:val="en-GB"/>
        </w:rPr>
        <w:t xml:space="preserve"> </w:t>
      </w:r>
      <w:proofErr w:type="spellStart"/>
      <w:r>
        <w:rPr>
          <w:rFonts w:ascii="Gandhari Unicode" w:hAnsi="Gandhari Unicode"/>
          <w:i/>
          <w:lang w:val="en-GB"/>
        </w:rPr>
        <w:t>poruḷ</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lang w:val="en-GB"/>
        </w:rPr>
        <w:t xml:space="preserve">: the whole line seems to be a play on the </w:t>
      </w:r>
      <w:proofErr w:type="spellStart"/>
      <w:r>
        <w:rPr>
          <w:rFonts w:ascii="Gandhari Unicode" w:hAnsi="Gandhari Unicode"/>
          <w:lang w:val="en-GB"/>
        </w:rPr>
        <w:t>poetological</w:t>
      </w:r>
      <w:proofErr w:type="spellEnd"/>
      <w:r>
        <w:rPr>
          <w:rFonts w:ascii="Gandhari Unicode" w:hAnsi="Gandhari Unicode"/>
          <w:lang w:val="en-GB"/>
        </w:rPr>
        <w:t xml:space="preserve"> idiom, </w:t>
      </w:r>
      <w:proofErr w:type="spellStart"/>
      <w:r>
        <w:rPr>
          <w:rFonts w:ascii="Gandhari Unicode" w:hAnsi="Gandhari Unicode"/>
          <w:i/>
          <w:lang w:val="en-GB"/>
        </w:rPr>
        <w:t>puṇarntu</w:t>
      </w:r>
      <w:proofErr w:type="spellEnd"/>
      <w:r>
        <w:rPr>
          <w:rFonts w:ascii="Gandhari Unicode" w:hAnsi="Gandhari Unicode"/>
          <w:lang w:val="en-GB"/>
        </w:rPr>
        <w:t xml:space="preserve"> </w:t>
      </w:r>
      <w:proofErr w:type="spellStart"/>
      <w:r>
        <w:rPr>
          <w:rFonts w:ascii="Gandhari Unicode" w:hAnsi="Gandhari Unicode"/>
          <w:lang w:val="en-GB"/>
        </w:rPr>
        <w:t>refering</w:t>
      </w:r>
      <w:proofErr w:type="spellEnd"/>
      <w:r>
        <w:rPr>
          <w:rFonts w:ascii="Gandhari Unicode" w:hAnsi="Gandhari Unicode"/>
          <w:lang w:val="en-GB"/>
        </w:rPr>
        <w:t xml:space="preserve"> to the fact of their union, and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pōtal</w:t>
      </w:r>
      <w:proofErr w:type="spellEnd"/>
      <w:r>
        <w:rPr>
          <w:rFonts w:ascii="Gandhari Unicode" w:hAnsi="Gandhari Unicode"/>
          <w:lang w:val="en-GB"/>
        </w:rPr>
        <w:t xml:space="preserve"> drawing the consequence of going away together. This gives rise to a re-evaluation of </w:t>
      </w:r>
      <w:proofErr w:type="spellStart"/>
      <w:r>
        <w:rPr>
          <w:rFonts w:ascii="Gandhari Unicode" w:hAnsi="Gandhari Unicode"/>
          <w:i/>
          <w:lang w:val="en-GB"/>
        </w:rPr>
        <w:t>poruḷ</w:t>
      </w:r>
      <w:proofErr w:type="spellEnd"/>
      <w:r>
        <w:rPr>
          <w:rFonts w:ascii="Gandhari Unicode" w:hAnsi="Gandhari Unicode"/>
          <w:lang w:val="en-GB"/>
        </w:rPr>
        <w:t xml:space="preserve">, here not (as one would have expected on account of the setting) connected with HIS leaving HER at home while he tries to make wealth, but the "real" wealth, namely being together (for a similar implicit deconstruction of </w:t>
      </w:r>
      <w:proofErr w:type="spellStart"/>
      <w:r>
        <w:rPr>
          <w:rFonts w:ascii="Gandhari Unicode" w:hAnsi="Gandhari Unicode"/>
          <w:i/>
          <w:lang w:val="en-GB"/>
        </w:rPr>
        <w:t>poruḷ</w:t>
      </w:r>
      <w:proofErr w:type="spellEnd"/>
      <w:r>
        <w:rPr>
          <w:rFonts w:ascii="Gandhari Unicode" w:hAnsi="Gandhari Unicode"/>
          <w:lang w:val="en-GB"/>
        </w:rPr>
        <w:t xml:space="preserve"> see KT 174.6f.).</w:t>
      </w:r>
    </w:p>
  </w:footnote>
  <w:footnote w:id="415">
    <w:p w14:paraId="5CE3F2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patukkai</w:t>
      </w:r>
      <w:proofErr w:type="spellEnd"/>
      <w:r>
        <w:rPr>
          <w:rFonts w:ascii="Gandhari Unicode" w:hAnsi="Gandhari Unicode"/>
          <w:lang w:val="en-GB"/>
        </w:rPr>
        <w:t xml:space="preserve"> (one of the words not included in the DEDR) is traditionally explained as a heap of leaves piled up to cover the corpses of people who die on the desert path. T.V.G. rightly points out that this is unlikely because there are not handy masses of foliage in the desert. </w:t>
      </w:r>
      <w:proofErr w:type="gramStart"/>
      <w:r>
        <w:rPr>
          <w:rFonts w:ascii="Gandhari Unicode" w:hAnsi="Gandhari Unicode"/>
          <w:lang w:val="en-GB"/>
        </w:rPr>
        <w:t>Moreover</w:t>
      </w:r>
      <w:proofErr w:type="gramEnd"/>
      <w:r>
        <w:rPr>
          <w:rFonts w:ascii="Gandhari Unicode" w:hAnsi="Gandhari Unicode"/>
          <w:lang w:val="en-GB"/>
        </w:rPr>
        <w:t xml:space="preserve"> the image of the village manifestly suggests heaps of stone, perhaps thatched in some way with foliage which from a distance have the appearance of houses, or rather huts. (Apart from that the only reason to cover a dead body is to prevent its being torn apart by animals, and these are not likely to be stopped by leaves).</w:t>
      </w:r>
    </w:p>
  </w:footnote>
  <w:footnote w:id="416">
    <w:p w14:paraId="2FED85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 </w:t>
      </w:r>
      <w:proofErr w:type="spellStart"/>
      <w:r>
        <w:rPr>
          <w:rFonts w:ascii="Gandhari Unicode" w:hAnsi="Gandhari Unicode"/>
          <w:i/>
          <w:lang w:val="en-GB"/>
        </w:rPr>
        <w:t>viḷimpu</w:t>
      </w:r>
      <w:proofErr w:type="spellEnd"/>
      <w:r>
        <w:rPr>
          <w:rFonts w:ascii="Gandhari Unicode" w:hAnsi="Gandhari Unicode"/>
          <w:i/>
          <w:lang w:val="en-GB"/>
        </w:rPr>
        <w:t xml:space="preserve"> </w:t>
      </w:r>
      <w:proofErr w:type="spellStart"/>
      <w:r>
        <w:rPr>
          <w:rFonts w:ascii="Gandhari Unicode" w:hAnsi="Gandhari Unicode"/>
          <w:i/>
          <w:lang w:val="en-GB"/>
        </w:rPr>
        <w:t>urīiya</w:t>
      </w:r>
      <w:proofErr w:type="spellEnd"/>
      <w:r>
        <w:rPr>
          <w:rFonts w:ascii="Gandhari Unicode" w:hAnsi="Gandhari Unicode"/>
          <w:lang w:val="en-GB"/>
        </w:rPr>
        <w:t xml:space="preserve">: whatever is meant here exactly, the </w:t>
      </w:r>
      <w:proofErr w:type="spellStart"/>
      <w:r>
        <w:rPr>
          <w:rFonts w:ascii="Gandhari Unicode" w:hAnsi="Gandhari Unicode"/>
          <w:i/>
          <w:lang w:val="en-GB"/>
        </w:rPr>
        <w:t>maṟavar</w:t>
      </w:r>
      <w:proofErr w:type="spellEnd"/>
      <w:r>
        <w:rPr>
          <w:rFonts w:ascii="Gandhari Unicode" w:hAnsi="Gandhari Unicode"/>
          <w:lang w:val="en-GB"/>
        </w:rPr>
        <w:t xml:space="preserve"> (or the bold </w:t>
      </w:r>
      <w:proofErr w:type="spellStart"/>
      <w:r>
        <w:rPr>
          <w:rFonts w:ascii="Gandhari Unicode" w:hAnsi="Gandhari Unicode"/>
          <w:i/>
          <w:lang w:val="en-GB"/>
        </w:rPr>
        <w:t>kaḷvar</w:t>
      </w:r>
      <w:proofErr w:type="spellEnd"/>
      <w:r>
        <w:rPr>
          <w:rFonts w:ascii="Gandhari Unicode" w:hAnsi="Gandhari Unicode"/>
          <w:lang w:val="en-GB"/>
        </w:rPr>
        <w:t xml:space="preserve">) seem to lay claim to a certain territory. T.V.G. explains that they simply clean the rims of their weapons, but this seems to be a makeshift solution: why would bows or arrows need such a treatment? How to account for the demonstrative </w:t>
      </w:r>
      <w:r>
        <w:rPr>
          <w:rFonts w:ascii="Gandhari Unicode" w:hAnsi="Gandhari Unicode"/>
          <w:i/>
          <w:lang w:val="en-GB"/>
        </w:rPr>
        <w:t>a</w:t>
      </w:r>
      <w:r>
        <w:rPr>
          <w:rFonts w:ascii="Gandhari Unicode" w:hAnsi="Gandhari Unicode"/>
          <w:lang w:val="en-GB"/>
        </w:rPr>
        <w:t xml:space="preserve">-? And what of the semantics of </w:t>
      </w:r>
      <w:proofErr w:type="spellStart"/>
      <w:r>
        <w:rPr>
          <w:rFonts w:ascii="Gandhari Unicode" w:hAnsi="Gandhari Unicode"/>
          <w:i/>
          <w:lang w:val="en-GB"/>
        </w:rPr>
        <w:t>uruvu-tal</w:t>
      </w:r>
      <w:proofErr w:type="spellEnd"/>
      <w:r>
        <w:rPr>
          <w:rFonts w:ascii="Gandhari Unicode" w:hAnsi="Gandhari Unicode"/>
          <w:lang w:val="en-GB"/>
        </w:rPr>
        <w:t xml:space="preserve"> (DEDR 652), which seems to have nothing to do with cleaning?</w:t>
      </w:r>
    </w:p>
  </w:footnote>
  <w:footnote w:id="417">
    <w:p w14:paraId="4630757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Syntax and impact of lines 1-3 are partly uncertain. Can HE be subject of all the </w:t>
      </w:r>
      <w:proofErr w:type="spellStart"/>
      <w:r>
        <w:rPr>
          <w:rFonts w:ascii="Gandhari Unicode" w:hAnsi="Gandhari Unicode"/>
          <w:lang w:val="en-GB"/>
        </w:rPr>
        <w:t>absolutives</w:t>
      </w:r>
      <w:proofErr w:type="spellEnd"/>
      <w:r>
        <w:rPr>
          <w:rFonts w:ascii="Gandhari Unicode" w:hAnsi="Gandhari Unicode"/>
          <w:lang w:val="en-GB"/>
        </w:rPr>
        <w:t xml:space="preserve"> or is </w:t>
      </w:r>
      <w:proofErr w:type="spellStart"/>
      <w:r>
        <w:rPr>
          <w:rFonts w:ascii="Gandhari Unicode" w:hAnsi="Gandhari Unicode"/>
          <w:i/>
          <w:lang w:val="en-GB"/>
        </w:rPr>
        <w:t>niṟam</w:t>
      </w:r>
      <w:proofErr w:type="spellEnd"/>
      <w:r>
        <w:rPr>
          <w:rFonts w:ascii="Gandhari Unicode" w:hAnsi="Gandhari Unicode"/>
          <w:i/>
          <w:lang w:val="en-GB"/>
        </w:rPr>
        <w:t xml:space="preserve"> </w:t>
      </w:r>
      <w:proofErr w:type="spellStart"/>
      <w:r>
        <w:rPr>
          <w:rFonts w:ascii="Gandhari Unicode" w:hAnsi="Gandhari Unicode"/>
          <w:i/>
          <w:lang w:val="en-GB"/>
        </w:rPr>
        <w:t>peyarntu</w:t>
      </w:r>
      <w:proofErr w:type="spellEnd"/>
      <w:r>
        <w:rPr>
          <w:rFonts w:ascii="Gandhari Unicode" w:hAnsi="Gandhari Unicode"/>
          <w:lang w:val="en-GB"/>
        </w:rPr>
        <w:t xml:space="preserve"> to be understood adverbially? Or is this an auxiliary construction </w:t>
      </w:r>
      <w:proofErr w:type="spellStart"/>
      <w:r>
        <w:rPr>
          <w:rFonts w:ascii="Gandhari Unicode" w:hAnsi="Gandhari Unicode"/>
          <w:i/>
          <w:lang w:val="en-GB"/>
        </w:rPr>
        <w:t>niṟam</w:t>
      </w:r>
      <w:proofErr w:type="spellEnd"/>
      <w:r>
        <w:rPr>
          <w:rFonts w:ascii="Gandhari Unicode" w:hAnsi="Gandhari Unicode"/>
          <w:i/>
          <w:lang w:val="en-GB"/>
        </w:rPr>
        <w:t xml:space="preserve"> </w:t>
      </w:r>
      <w:proofErr w:type="spellStart"/>
      <w:r>
        <w:rPr>
          <w:rFonts w:ascii="Gandhari Unicode" w:hAnsi="Gandhari Unicode"/>
          <w:i/>
          <w:lang w:val="en-GB"/>
        </w:rPr>
        <w:t>peyarntu</w:t>
      </w:r>
      <w:proofErr w:type="spellEnd"/>
      <w:r>
        <w:rPr>
          <w:rFonts w:ascii="Gandhari Unicode" w:hAnsi="Gandhari Unicode"/>
          <w:i/>
          <w:lang w:val="en-GB"/>
        </w:rPr>
        <w:t xml:space="preserve"> </w:t>
      </w:r>
      <w:proofErr w:type="spellStart"/>
      <w:r>
        <w:rPr>
          <w:rFonts w:ascii="Gandhari Unicode" w:hAnsi="Gandhari Unicode"/>
          <w:i/>
          <w:lang w:val="en-GB"/>
        </w:rPr>
        <w:t>uṟaiyum</w:t>
      </w:r>
      <w:proofErr w:type="spellEnd"/>
      <w:r>
        <w:rPr>
          <w:rFonts w:ascii="Gandhari Unicode" w:hAnsi="Gandhari Unicode"/>
          <w:lang w:val="en-GB"/>
        </w:rPr>
        <w:t>: "... [and] keeps on changing colour every day".</w:t>
      </w:r>
    </w:p>
  </w:footnote>
  <w:footnote w:id="418">
    <w:p w14:paraId="4C17D70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maṭam</w:t>
      </w:r>
      <w:proofErr w:type="spellEnd"/>
      <w:r>
        <w:rPr>
          <w:rFonts w:ascii="Gandhari Unicode" w:hAnsi="Gandhari Unicode"/>
          <w:lang w:val="en-GB"/>
        </w:rPr>
        <w:t>: this frequent epithet of female entities cannot be taken in a semantically strong sense here. Traditionally it is supposed to simply refer to tender age.</w:t>
      </w:r>
    </w:p>
  </w:footnote>
  <w:footnote w:id="419">
    <w:p w14:paraId="49A05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piṉṟai</w:t>
      </w:r>
      <w:proofErr w:type="spellEnd"/>
      <w:r>
        <w:rPr>
          <w:rFonts w:ascii="Gandhari Unicode" w:hAnsi="Gandhari Unicode"/>
          <w:lang w:val="en-GB"/>
        </w:rPr>
        <w:t xml:space="preserve">: is this supposed to mean that the </w:t>
      </w:r>
      <w:proofErr w:type="spellStart"/>
      <w:r>
        <w:rPr>
          <w:rFonts w:ascii="Gandhari Unicode" w:hAnsi="Gandhari Unicode"/>
          <w:i/>
          <w:lang w:val="en-GB"/>
        </w:rPr>
        <w:t>akavaṉ</w:t>
      </w:r>
      <w:proofErr w:type="spellEnd"/>
      <w:r>
        <w:rPr>
          <w:rFonts w:ascii="Gandhari Unicode" w:hAnsi="Gandhari Unicode"/>
          <w:i/>
          <w:lang w:val="en-GB"/>
        </w:rPr>
        <w:t xml:space="preserve"> </w:t>
      </w:r>
      <w:proofErr w:type="spellStart"/>
      <w:r>
        <w:rPr>
          <w:rFonts w:ascii="Gandhari Unicode" w:hAnsi="Gandhari Unicode"/>
          <w:i/>
          <w:lang w:val="en-GB"/>
        </w:rPr>
        <w:t>makaḷ</w:t>
      </w:r>
      <w:proofErr w:type="spellEnd"/>
      <w:r>
        <w:rPr>
          <w:rFonts w:ascii="Gandhari Unicode" w:hAnsi="Gandhari Unicode"/>
          <w:lang w:val="en-GB"/>
        </w:rPr>
        <w:t xml:space="preserve"> stands behind </w:t>
      </w:r>
      <w:proofErr w:type="spellStart"/>
      <w:r>
        <w:rPr>
          <w:rFonts w:ascii="Gandhari Unicode" w:hAnsi="Gandhari Unicode"/>
          <w:lang w:val="en-GB"/>
        </w:rPr>
        <w:t>Akutai</w:t>
      </w:r>
      <w:proofErr w:type="spellEnd"/>
      <w:r>
        <w:rPr>
          <w:rFonts w:ascii="Gandhari Unicode" w:hAnsi="Gandhari Unicode"/>
          <w:lang w:val="en-GB"/>
        </w:rPr>
        <w:t xml:space="preserve"> just as HE stands behind HER?</w:t>
      </w:r>
    </w:p>
  </w:footnote>
  <w:footnote w:id="420">
    <w:p w14:paraId="26C629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puṇar</w:t>
      </w:r>
      <w:proofErr w:type="spellEnd"/>
      <w:r>
        <w:rPr>
          <w:rFonts w:ascii="Gandhari Unicode" w:hAnsi="Gandhari Unicode"/>
          <w:i/>
          <w:lang w:val="en-GB"/>
        </w:rPr>
        <w:t xml:space="preserve"> </w:t>
      </w:r>
      <w:proofErr w:type="spellStart"/>
      <w:r>
        <w:rPr>
          <w:rFonts w:ascii="Gandhari Unicode" w:hAnsi="Gandhari Unicode"/>
          <w:i/>
          <w:lang w:val="en-GB"/>
        </w:rPr>
        <w:t>kuṟi</w:t>
      </w:r>
      <w:proofErr w:type="spellEnd"/>
      <w:r>
        <w:rPr>
          <w:rFonts w:ascii="Gandhari Unicode" w:hAnsi="Gandhari Unicode"/>
          <w:lang w:val="en-GB"/>
        </w:rPr>
        <w:t xml:space="preserve"> is literally "the union sign". Here one gets the impression that </w:t>
      </w:r>
      <w:proofErr w:type="spellStart"/>
      <w:r>
        <w:rPr>
          <w:rFonts w:ascii="Gandhari Unicode" w:hAnsi="Gandhari Unicode"/>
          <w:i/>
          <w:lang w:val="en-GB"/>
        </w:rPr>
        <w:t>kuṟi</w:t>
      </w:r>
      <w:proofErr w:type="spellEnd"/>
      <w:r>
        <w:rPr>
          <w:rFonts w:ascii="Gandhari Unicode" w:hAnsi="Gandhari Unicode"/>
          <w:lang w:val="en-GB"/>
        </w:rPr>
        <w:t xml:space="preserve"> is already used in the </w:t>
      </w:r>
      <w:proofErr w:type="spellStart"/>
      <w:r>
        <w:rPr>
          <w:rFonts w:ascii="Gandhari Unicode" w:hAnsi="Gandhari Unicode"/>
          <w:i/>
          <w:lang w:val="en-GB"/>
        </w:rPr>
        <w:t>kiḷavi</w:t>
      </w:r>
      <w:proofErr w:type="spellEnd"/>
      <w:r>
        <w:rPr>
          <w:rFonts w:ascii="Gandhari Unicode" w:hAnsi="Gandhari Unicode"/>
          <w:lang w:val="en-GB"/>
        </w:rPr>
        <w:t xml:space="preserve"> sense, i.e. as "meeting place".</w:t>
      </w:r>
    </w:p>
  </w:footnote>
  <w:footnote w:id="421">
    <w:p w14:paraId="1B2F3F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the two hypermetrical lines contain once more explicative pronouns (cf. note on 216.1 + 3).</w:t>
      </w:r>
    </w:p>
  </w:footnote>
  <w:footnote w:id="422">
    <w:p w14:paraId="7EAC2D8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añcalai</w:t>
      </w:r>
      <w:proofErr w:type="spellEnd"/>
      <w:r>
        <w:rPr>
          <w:rFonts w:ascii="Gandhari Unicode" w:hAnsi="Gandhari Unicode"/>
          <w:lang w:val="en-GB"/>
        </w:rPr>
        <w:t xml:space="preserve">: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 xml:space="preserve">T.V.G. read here too a negative imperative (as </w:t>
      </w:r>
      <w:proofErr w:type="spellStart"/>
      <w:r>
        <w:rPr>
          <w:rFonts w:ascii="Gandhari Unicode" w:hAnsi="Gandhari Unicode"/>
          <w:i/>
          <w:lang w:val="en-GB"/>
        </w:rPr>
        <w:t>añcal</w:t>
      </w:r>
      <w:proofErr w:type="spellEnd"/>
      <w:r>
        <w:rPr>
          <w:rFonts w:ascii="Gandhari Unicode" w:hAnsi="Gandhari Unicode"/>
          <w:lang w:val="en-GB"/>
        </w:rPr>
        <w:t xml:space="preserve">), but formally it rather looks like an indicative (for this and similar cases see </w:t>
      </w:r>
      <w:proofErr w:type="spellStart"/>
      <w:r>
        <w:rPr>
          <w:rFonts w:ascii="Gandhari Unicode" w:hAnsi="Gandhari Unicode"/>
          <w:lang w:val="en-GB"/>
        </w:rPr>
        <w:t>Agesthialingom</w:t>
      </w:r>
      <w:proofErr w:type="spellEnd"/>
      <w:r>
        <w:rPr>
          <w:rFonts w:ascii="Gandhari Unicode" w:hAnsi="Gandhari Unicode"/>
          <w:lang w:val="en-GB"/>
        </w:rPr>
        <w:t xml:space="preserve"> p. 77). As for the sentence, it would be nicer with two imperatives: HE begs HER to put trust into his words of reconciliation at the time he </w:t>
      </w:r>
      <w:proofErr w:type="gramStart"/>
      <w:r>
        <w:rPr>
          <w:rFonts w:ascii="Gandhari Unicode" w:hAnsi="Gandhari Unicode"/>
          <w:lang w:val="en-GB"/>
        </w:rPr>
        <w:t>has to</w:t>
      </w:r>
      <w:proofErr w:type="gramEnd"/>
      <w:r>
        <w:rPr>
          <w:rFonts w:ascii="Gandhari Unicode" w:hAnsi="Gandhari Unicode"/>
          <w:lang w:val="en-GB"/>
        </w:rPr>
        <w:t xml:space="preserve"> leave her.</w:t>
      </w:r>
    </w:p>
  </w:footnote>
  <w:footnote w:id="423">
    <w:p w14:paraId="2E5AF93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achieved by this line? Is this more than a long, conventional epithet for the sea?</w:t>
      </w:r>
    </w:p>
  </w:footnote>
  <w:footnote w:id="424">
    <w:p w14:paraId="7317B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kaṭal</w:t>
      </w:r>
      <w:proofErr w:type="spellEnd"/>
      <w:r>
        <w:rPr>
          <w:rFonts w:ascii="Gandhari Unicode" w:hAnsi="Gandhari Unicode"/>
          <w:i/>
          <w:lang w:val="en-GB"/>
        </w:rPr>
        <w:t xml:space="preserve"> </w:t>
      </w:r>
      <w:proofErr w:type="spellStart"/>
      <w:r>
        <w:rPr>
          <w:rFonts w:ascii="Gandhari Unicode" w:hAnsi="Gandhari Unicode"/>
          <w:i/>
          <w:lang w:val="en-GB"/>
        </w:rPr>
        <w:t>cūḻ</w:t>
      </w:r>
      <w:proofErr w:type="spellEnd"/>
      <w:r>
        <w:rPr>
          <w:rFonts w:ascii="Gandhari Unicode" w:hAnsi="Gandhari Unicode"/>
          <w:lang w:val="en-GB"/>
        </w:rPr>
        <w:t xml:space="preserve"> – </w:t>
      </w:r>
      <w:proofErr w:type="spellStart"/>
      <w:r>
        <w:rPr>
          <w:rFonts w:ascii="Gandhari Unicode" w:hAnsi="Gandhari Unicode"/>
          <w:i/>
          <w:lang w:val="en-GB"/>
        </w:rPr>
        <w:t>viṭal</w:t>
      </w:r>
      <w:proofErr w:type="spellEnd"/>
      <w:r>
        <w:rPr>
          <w:rFonts w:ascii="Gandhari Unicode" w:hAnsi="Gandhari Unicode"/>
          <w:i/>
          <w:lang w:val="en-GB"/>
        </w:rPr>
        <w:t xml:space="preserve"> </w:t>
      </w:r>
      <w:proofErr w:type="spellStart"/>
      <w:r>
        <w:rPr>
          <w:rFonts w:ascii="Gandhari Unicode" w:hAnsi="Gandhari Unicode"/>
          <w:i/>
          <w:lang w:val="en-GB"/>
        </w:rPr>
        <w:t>cūḻalaṉ</w:t>
      </w:r>
      <w:proofErr w:type="spellEnd"/>
      <w:r>
        <w:rPr>
          <w:rFonts w:ascii="Gandhari Unicode" w:hAnsi="Gandhari Unicode"/>
          <w:lang w:val="en-GB"/>
        </w:rPr>
        <w:t xml:space="preserve"> is a play on two homonymous roots </w:t>
      </w:r>
      <w:proofErr w:type="spellStart"/>
      <w:r>
        <w:rPr>
          <w:rFonts w:ascii="Gandhari Unicode" w:hAnsi="Gandhari Unicode"/>
          <w:i/>
          <w:lang w:val="en-GB"/>
        </w:rPr>
        <w:t>cūḻ</w:t>
      </w:r>
      <w:r>
        <w:rPr>
          <w:rFonts w:ascii="Gandhari Unicode" w:hAnsi="Gandhari Unicode"/>
          <w:lang w:val="en-GB"/>
        </w:rPr>
        <w:t>-</w:t>
      </w:r>
      <w:r>
        <w:rPr>
          <w:rFonts w:ascii="Gandhari Unicode" w:hAnsi="Gandhari Unicode"/>
          <w:i/>
          <w:lang w:val="en-GB"/>
        </w:rPr>
        <w:t>tal</w:t>
      </w:r>
      <w:proofErr w:type="spellEnd"/>
      <w:r>
        <w:rPr>
          <w:rFonts w:ascii="Gandhari Unicode" w:hAnsi="Gandhari Unicode"/>
          <w:lang w:val="en-GB"/>
        </w:rPr>
        <w:t>, which unfortunately cannot be reproduced in English.</w:t>
      </w:r>
    </w:p>
  </w:footnote>
  <w:footnote w:id="425">
    <w:p w14:paraId="6F1F65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niṉṉuṭai</w:t>
      </w:r>
      <w:proofErr w:type="spellEnd"/>
      <w:r>
        <w:rPr>
          <w:rFonts w:ascii="Gandhari Unicode" w:hAnsi="Gandhari Unicode"/>
          <w:i/>
          <w:lang w:val="en-GB"/>
        </w:rPr>
        <w:t xml:space="preserve"> </w:t>
      </w:r>
      <w:proofErr w:type="spellStart"/>
      <w:r>
        <w:rPr>
          <w:rFonts w:ascii="Gandhari Unicode" w:hAnsi="Gandhari Unicode"/>
          <w:i/>
          <w:lang w:val="en-GB"/>
        </w:rPr>
        <w:t>naṭpu</w:t>
      </w:r>
      <w:proofErr w:type="spellEnd"/>
      <w:r>
        <w:rPr>
          <w:rFonts w:ascii="Gandhari Unicode" w:hAnsi="Gandhari Unicode"/>
          <w:lang w:val="en-GB"/>
        </w:rPr>
        <w:t>: "your (unalienable) friendship".</w:t>
      </w:r>
    </w:p>
  </w:footnote>
  <w:footnote w:id="426">
    <w:p w14:paraId="227DF9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rarely attested variant clearly makes more sense, though it is not completely inconceivable that </w:t>
      </w:r>
      <w:proofErr w:type="spellStart"/>
      <w:r>
        <w:rPr>
          <w:rFonts w:ascii="Gandhari Unicode" w:hAnsi="Gandhari Unicode"/>
          <w:i/>
          <w:iCs/>
          <w:lang w:val="en-GB"/>
        </w:rPr>
        <w:t>poṉ</w:t>
      </w:r>
      <w:proofErr w:type="spellEnd"/>
      <w:r>
        <w:rPr>
          <w:rFonts w:ascii="Gandhari Unicode" w:hAnsi="Gandhari Unicode"/>
          <w:lang w:val="en-GB"/>
        </w:rPr>
        <w:t xml:space="preserve"> is used </w:t>
      </w:r>
      <w:proofErr w:type="gramStart"/>
      <w:r>
        <w:rPr>
          <w:rFonts w:ascii="Gandhari Unicode" w:hAnsi="Gandhari Unicode"/>
          <w:lang w:val="en-GB"/>
        </w:rPr>
        <w:t>in order to</w:t>
      </w:r>
      <w:proofErr w:type="gramEnd"/>
      <w:r>
        <w:rPr>
          <w:rFonts w:ascii="Gandhari Unicode" w:hAnsi="Gandhari Unicode"/>
          <w:lang w:val="en-GB"/>
        </w:rPr>
        <w:t xml:space="preserve"> refer to the golden colour of the nest.</w:t>
      </w:r>
    </w:p>
  </w:footnote>
  <w:footnote w:id="427">
    <w:p w14:paraId="55CF70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iṉamaṇi</w:t>
      </w:r>
      <w:proofErr w:type="spellEnd"/>
      <w:r>
        <w:rPr>
          <w:rFonts w:ascii="Gandhari Unicode" w:hAnsi="Gandhari Unicode"/>
          <w:lang w:val="en-GB"/>
        </w:rPr>
        <w:t xml:space="preserve">, just like </w:t>
      </w:r>
      <w:proofErr w:type="spellStart"/>
      <w:r>
        <w:rPr>
          <w:rFonts w:ascii="Gandhari Unicode" w:hAnsi="Gandhari Unicode"/>
          <w:i/>
          <w:lang w:val="en-GB"/>
        </w:rPr>
        <w:t>iṉamīṉ</w:t>
      </w:r>
      <w:proofErr w:type="spellEnd"/>
      <w:r>
        <w:rPr>
          <w:rFonts w:ascii="Gandhari Unicode" w:hAnsi="Gandhari Unicode"/>
          <w:lang w:val="en-GB"/>
        </w:rPr>
        <w:t xml:space="preserve">, is a formulaic compound (cf. NA 19.6, 163.4, 187.4, AN 80.10) where one feels entitled to ask whether word order makes any difference to meaning, that is, whether </w:t>
      </w:r>
      <w:proofErr w:type="spellStart"/>
      <w:r>
        <w:rPr>
          <w:rFonts w:ascii="Gandhari Unicode" w:hAnsi="Gandhari Unicode"/>
          <w:i/>
          <w:lang w:val="en-GB"/>
        </w:rPr>
        <w:t>iṉamaṇi</w:t>
      </w:r>
      <w:proofErr w:type="spellEnd"/>
      <w:r>
        <w:rPr>
          <w:rFonts w:ascii="Gandhari Unicode" w:hAnsi="Gandhari Unicode"/>
          <w:lang w:val="en-GB"/>
        </w:rPr>
        <w:t xml:space="preserve"> is in any way different from </w:t>
      </w:r>
      <w:proofErr w:type="spellStart"/>
      <w:r>
        <w:rPr>
          <w:rFonts w:ascii="Gandhari Unicode" w:hAnsi="Gandhari Unicode"/>
          <w:i/>
          <w:lang w:val="en-GB"/>
        </w:rPr>
        <w:t>maṇiyiṉam</w:t>
      </w:r>
      <w:proofErr w:type="spellEnd"/>
      <w:r>
        <w:rPr>
          <w:rFonts w:ascii="Gandhari Unicode" w:hAnsi="Gandhari Unicode"/>
          <w:lang w:val="en-GB"/>
        </w:rPr>
        <w:t xml:space="preserve">. Tradition does not seem unanimous regarding that matter. While </w:t>
      </w:r>
      <w:proofErr w:type="spellStart"/>
      <w:r>
        <w:rPr>
          <w:rFonts w:ascii="Gandhari Unicode" w:hAnsi="Gandhari Unicode"/>
          <w:lang w:val="en-GB"/>
        </w:rPr>
        <w:t>Cām</w:t>
      </w:r>
      <w:proofErr w:type="spellEnd"/>
      <w:r>
        <w:rPr>
          <w:rFonts w:ascii="Gandhari Unicode" w:hAnsi="Gandhari Unicode"/>
          <w:lang w:val="en-GB"/>
        </w:rPr>
        <w:t xml:space="preserve">. here simply glosses </w:t>
      </w:r>
      <w:proofErr w:type="spellStart"/>
      <w:r>
        <w:rPr>
          <w:rFonts w:ascii="Gandhari Unicode" w:hAnsi="Gandhari Unicode"/>
          <w:i/>
          <w:lang w:val="en-GB"/>
        </w:rPr>
        <w:t>tokutiyākiya</w:t>
      </w:r>
      <w:proofErr w:type="spellEnd"/>
      <w:r>
        <w:rPr>
          <w:rFonts w:ascii="Gandhari Unicode" w:hAnsi="Gandhari Unicode"/>
          <w:i/>
          <w:lang w:val="en-GB"/>
        </w:rPr>
        <w:t xml:space="preserve"> </w:t>
      </w:r>
      <w:proofErr w:type="spellStart"/>
      <w:r>
        <w:rPr>
          <w:rFonts w:ascii="Gandhari Unicode" w:hAnsi="Gandhari Unicode"/>
          <w:i/>
          <w:lang w:val="en-GB"/>
        </w:rPr>
        <w:t>maṇi</w:t>
      </w:r>
      <w:proofErr w:type="spellEnd"/>
      <w:r>
        <w:rPr>
          <w:rFonts w:ascii="Gandhari Unicode" w:hAnsi="Gandhari Unicode"/>
          <w:lang w:val="en-GB"/>
        </w:rPr>
        <w:t xml:space="preserve">-, "bells that are numerous", T.V.G. usually explains it to mean "various bells", i.e. various sorts and sizes of bells (as presumably attached to different parts of the harness), just as </w:t>
      </w:r>
      <w:proofErr w:type="spellStart"/>
      <w:r>
        <w:rPr>
          <w:rFonts w:ascii="Gandhari Unicode" w:hAnsi="Gandhari Unicode"/>
          <w:i/>
          <w:lang w:val="en-GB"/>
        </w:rPr>
        <w:t>iṉamīṉ</w:t>
      </w:r>
      <w:proofErr w:type="spellEnd"/>
      <w:r>
        <w:rPr>
          <w:rFonts w:ascii="Gandhari Unicode" w:hAnsi="Gandhari Unicode"/>
          <w:lang w:val="en-GB"/>
        </w:rPr>
        <w:t xml:space="preserve"> would mean, according to him, different sorts of fish (cf. note on KT 9.5).</w:t>
      </w:r>
    </w:p>
  </w:footnote>
  <w:footnote w:id="428">
    <w:p w14:paraId="122B1C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Regarding word order, one would expect </w:t>
      </w:r>
      <w:proofErr w:type="spellStart"/>
      <w:r>
        <w:rPr>
          <w:rFonts w:ascii="Gandhari Unicode" w:hAnsi="Gandhari Unicode"/>
          <w:i/>
          <w:lang w:val="en-GB"/>
        </w:rPr>
        <w:t>peṭai</w:t>
      </w:r>
      <w:proofErr w:type="spellEnd"/>
      <w:r>
        <w:rPr>
          <w:rFonts w:ascii="Gandhari Unicode" w:hAnsi="Gandhari Unicode"/>
          <w:lang w:val="en-GB"/>
        </w:rPr>
        <w:t xml:space="preserve"> to be direct object here, because otherwise with </w:t>
      </w:r>
      <w:proofErr w:type="spellStart"/>
      <w:r>
        <w:rPr>
          <w:rFonts w:ascii="Gandhari Unicode" w:hAnsi="Gandhari Unicode"/>
          <w:i/>
          <w:lang w:val="en-GB"/>
        </w:rPr>
        <w:t>aṉṟil</w:t>
      </w:r>
      <w:proofErr w:type="spellEnd"/>
      <w:r>
        <w:rPr>
          <w:rFonts w:ascii="Gandhari Unicode" w:hAnsi="Gandhari Unicode"/>
          <w:lang w:val="en-GB"/>
        </w:rPr>
        <w:t xml:space="preserve"> we have an unmarked direct object preceding its subject, but with respect to contents the calling female alone makes sense (she, not he, is bound to the nest by "pregnancy"), and emotionally she of course represents the longing woman.</w:t>
      </w:r>
    </w:p>
  </w:footnote>
  <w:footnote w:id="429">
    <w:p w14:paraId="1AE942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Syntax and intention of line 1 are not wholly clear, but it seems best to take the first half as an unmarked comparison for the base of the tree (which is quite rare in the KT).</w:t>
      </w:r>
    </w:p>
  </w:footnote>
  <w:footnote w:id="430">
    <w:p w14:paraId="01B9B4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atu</w:t>
      </w:r>
      <w:proofErr w:type="spellEnd"/>
      <w:r>
        <w:rPr>
          <w:rFonts w:ascii="Gandhari Unicode" w:hAnsi="Gandhari Unicode"/>
          <w:i/>
          <w:lang w:val="en-GB"/>
        </w:rPr>
        <w:t xml:space="preserve"> </w:t>
      </w:r>
      <w:proofErr w:type="spellStart"/>
      <w:r>
        <w:rPr>
          <w:rFonts w:ascii="Gandhari Unicode" w:hAnsi="Gandhari Unicode"/>
          <w:i/>
          <w:lang w:val="en-GB"/>
        </w:rPr>
        <w:t>puraittō</w:t>
      </w:r>
      <w:proofErr w:type="spellEnd"/>
      <w:r>
        <w:rPr>
          <w:rFonts w:ascii="Gandhari Unicode" w:hAnsi="Gandhari Unicode"/>
          <w:i/>
          <w:lang w:val="en-GB"/>
        </w:rPr>
        <w:t xml:space="preserve"> </w:t>
      </w:r>
      <w:proofErr w:type="spellStart"/>
      <w:r>
        <w:rPr>
          <w:rFonts w:ascii="Gandhari Unicode" w:hAnsi="Gandhari Unicode"/>
          <w:i/>
          <w:lang w:val="en-GB"/>
        </w:rPr>
        <w:t>aṉṟē</w:t>
      </w:r>
      <w:proofErr w:type="spellEnd"/>
      <w:r>
        <w:rPr>
          <w:rFonts w:ascii="Gandhari Unicode" w:hAnsi="Gandhari Unicode"/>
          <w:lang w:val="en-GB"/>
        </w:rPr>
        <w:t xml:space="preserve">: the impact of the short sentence remains unclear because it is not made explicit to what the </w:t>
      </w:r>
      <w:proofErr w:type="spellStart"/>
      <w:r>
        <w:rPr>
          <w:rFonts w:ascii="Gandhari Unicode" w:hAnsi="Gandhari Unicode"/>
          <w:i/>
          <w:lang w:val="en-GB"/>
        </w:rPr>
        <w:t>atu</w:t>
      </w:r>
      <w:proofErr w:type="spellEnd"/>
      <w:r>
        <w:rPr>
          <w:rFonts w:ascii="Gandhari Unicode" w:hAnsi="Gandhari Unicode"/>
          <w:lang w:val="en-GB"/>
        </w:rPr>
        <w:t xml:space="preserve"> refers here, any more than to what refers the </w:t>
      </w:r>
      <w:proofErr w:type="spellStart"/>
      <w:r>
        <w:rPr>
          <w:rFonts w:ascii="Gandhari Unicode" w:hAnsi="Gandhari Unicode"/>
          <w:i/>
          <w:lang w:val="en-GB"/>
        </w:rPr>
        <w:t>ataṟku</w:t>
      </w:r>
      <w:proofErr w:type="spellEnd"/>
      <w:r>
        <w:rPr>
          <w:rFonts w:ascii="Gandhari Unicode" w:hAnsi="Gandhari Unicode"/>
          <w:lang w:val="en-GB"/>
        </w:rPr>
        <w:t xml:space="preserve"> of line 6. Is it HIS action of coming or not coming which is meant?</w:t>
      </w:r>
    </w:p>
  </w:footnote>
  <w:footnote w:id="431">
    <w:p w14:paraId="4C5E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like in KT 69.1 </w:t>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piṟitu</w:t>
      </w:r>
      <w:proofErr w:type="spellEnd"/>
      <w:r>
        <w:rPr>
          <w:rFonts w:ascii="Gandhari Unicode" w:hAnsi="Gandhari Unicode"/>
          <w:lang w:val="en-GB"/>
        </w:rPr>
        <w:t xml:space="preserve"> seems to refer to dying.</w:t>
      </w:r>
    </w:p>
  </w:footnote>
  <w:footnote w:id="432">
    <w:p w14:paraId="65AE1A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añciṉaṉ</w:t>
      </w:r>
      <w:proofErr w:type="spellEnd"/>
      <w:r>
        <w:rPr>
          <w:rFonts w:ascii="Gandhari Unicode" w:hAnsi="Gandhari Unicode"/>
          <w:lang w:val="en-GB"/>
        </w:rPr>
        <w:t>: the perfective aspect probably expresses the aorist of a concrete situation.</w:t>
      </w:r>
    </w:p>
  </w:footnote>
  <w:footnote w:id="433">
    <w:p w14:paraId="63405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mukampaṭa</w:t>
      </w:r>
      <w:proofErr w:type="spellEnd"/>
      <w:r>
        <w:rPr>
          <w:rFonts w:ascii="Gandhari Unicode" w:hAnsi="Gandhari Unicode"/>
          <w:i/>
          <w:lang w:val="en-GB"/>
        </w:rPr>
        <w:t xml:space="preserve"> </w:t>
      </w:r>
      <w:proofErr w:type="spellStart"/>
      <w:r>
        <w:rPr>
          <w:rFonts w:ascii="Gandhari Unicode" w:hAnsi="Gandhari Unicode"/>
          <w:i/>
          <w:lang w:val="en-GB"/>
        </w:rPr>
        <w:t>maṭutta</w:t>
      </w:r>
      <w:proofErr w:type="spellEnd"/>
      <w:r>
        <w:rPr>
          <w:rFonts w:ascii="Gandhari Unicode" w:hAnsi="Gandhari Unicode"/>
          <w:lang w:val="en-GB"/>
        </w:rPr>
        <w:t>: the latter has presumably to be analysed as DEDR 4681 "to gore, pierce", used here in a weaker sense as "to join". The former might be read as an adverbial specification of the intended connection: on the top of the bamboo rods the chisel/blade or whatever is fastened.</w:t>
      </w:r>
    </w:p>
  </w:footnote>
  <w:footnote w:id="434">
    <w:p w14:paraId="362D2AD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means </w:t>
      </w:r>
      <w:proofErr w:type="spellStart"/>
      <w:r>
        <w:rPr>
          <w:rFonts w:ascii="Gandhari Unicode" w:hAnsi="Gandhari Unicode"/>
          <w:i/>
          <w:lang w:val="en-GB"/>
        </w:rPr>
        <w:t>kōṭṭu</w:t>
      </w:r>
      <w:proofErr w:type="spellEnd"/>
      <w:r>
        <w:rPr>
          <w:rFonts w:ascii="Gandhari Unicode" w:hAnsi="Gandhari Unicode"/>
          <w:lang w:val="en-GB"/>
        </w:rPr>
        <w:t xml:space="preserve"> in connection with fish?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cuṟā</w:t>
      </w:r>
      <w:proofErr w:type="spellEnd"/>
      <w:r>
        <w:rPr>
          <w:rFonts w:ascii="Gandhari Unicode" w:hAnsi="Gandhari Unicode"/>
          <w:i/>
          <w:lang w:val="en-GB"/>
        </w:rPr>
        <w:t xml:space="preserve"> </w:t>
      </w:r>
      <w:proofErr w:type="spellStart"/>
      <w:r>
        <w:rPr>
          <w:rFonts w:ascii="Gandhari Unicode" w:hAnsi="Gandhari Unicode"/>
          <w:i/>
          <w:lang w:val="en-GB"/>
        </w:rPr>
        <w:t>mīṉ</w:t>
      </w:r>
      <w:proofErr w:type="spellEnd"/>
      <w:r>
        <w:rPr>
          <w:rFonts w:ascii="Gandhari Unicode" w:hAnsi="Gandhari Unicode"/>
          <w:lang w:val="en-GB"/>
        </w:rPr>
        <w:t xml:space="preserve"> "swordfish", and this seems to have some support in NA 19.2 </w:t>
      </w:r>
      <w:proofErr w:type="spellStart"/>
      <w:r>
        <w:rPr>
          <w:rFonts w:ascii="Gandhari Unicode" w:hAnsi="Gandhari Unicode"/>
          <w:i/>
          <w:lang w:val="en-GB"/>
        </w:rPr>
        <w:t>cuṟavu</w:t>
      </w:r>
      <w:proofErr w:type="spellEnd"/>
      <w:r>
        <w:rPr>
          <w:rFonts w:ascii="Gandhari Unicode" w:hAnsi="Gandhari Unicode"/>
          <w:i/>
          <w:lang w:val="en-GB"/>
        </w:rPr>
        <w:t xml:space="preserve"> </w:t>
      </w:r>
      <w:proofErr w:type="spellStart"/>
      <w:r>
        <w:rPr>
          <w:rFonts w:ascii="Gandhari Unicode" w:hAnsi="Gandhari Unicode"/>
          <w:i/>
          <w:lang w:val="en-GB"/>
        </w:rPr>
        <w:t>kōṭṭ</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muḷ</w:t>
      </w:r>
      <w:proofErr w:type="spellEnd"/>
      <w:r>
        <w:rPr>
          <w:rFonts w:ascii="Gandhari Unicode" w:hAnsi="Gandhari Unicode"/>
          <w:i/>
          <w:lang w:val="en-GB"/>
        </w:rPr>
        <w:t xml:space="preserve"> </w:t>
      </w:r>
      <w:proofErr w:type="spellStart"/>
      <w:r>
        <w:rPr>
          <w:rFonts w:ascii="Gandhari Unicode" w:hAnsi="Gandhari Unicode"/>
          <w:i/>
          <w:lang w:val="en-GB"/>
        </w:rPr>
        <w:t>ilai</w:t>
      </w:r>
      <w:proofErr w:type="spellEnd"/>
      <w:r>
        <w:rPr>
          <w:rFonts w:ascii="Gandhari Unicode" w:hAnsi="Gandhari Unicode"/>
          <w:i/>
          <w:lang w:val="en-GB"/>
        </w:rPr>
        <w:t xml:space="preserve"> </w:t>
      </w:r>
      <w:proofErr w:type="spellStart"/>
      <w:r>
        <w:rPr>
          <w:rFonts w:ascii="Gandhari Unicode" w:hAnsi="Gandhari Unicode"/>
          <w:i/>
          <w:lang w:val="en-GB"/>
        </w:rPr>
        <w:t>tāḻai</w:t>
      </w:r>
      <w:proofErr w:type="spellEnd"/>
      <w:r>
        <w:rPr>
          <w:rFonts w:ascii="Gandhari Unicode" w:hAnsi="Gandhari Unicode"/>
          <w:lang w:val="en-GB"/>
        </w:rPr>
        <w:t xml:space="preserve">, NA 131.5 </w:t>
      </w:r>
      <w:proofErr w:type="spellStart"/>
      <w:r>
        <w:rPr>
          <w:rFonts w:ascii="Gandhari Unicode" w:hAnsi="Gandhari Unicode"/>
          <w:i/>
          <w:lang w:val="en-GB"/>
        </w:rPr>
        <w:t>cuṟavu</w:t>
      </w:r>
      <w:proofErr w:type="spellEnd"/>
      <w:r>
        <w:rPr>
          <w:rFonts w:ascii="Gandhari Unicode" w:hAnsi="Gandhari Unicode"/>
          <w:i/>
          <w:lang w:val="en-GB"/>
        </w:rPr>
        <w:t xml:space="preserve"> </w:t>
      </w:r>
      <w:proofErr w:type="spellStart"/>
      <w:r>
        <w:rPr>
          <w:rFonts w:ascii="Gandhari Unicode" w:hAnsi="Gandhari Unicode"/>
          <w:i/>
          <w:lang w:val="en-GB"/>
        </w:rPr>
        <w:t>marupp</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muḷ</w:t>
      </w:r>
      <w:proofErr w:type="spellEnd"/>
      <w:r>
        <w:rPr>
          <w:rFonts w:ascii="Gandhari Unicode" w:hAnsi="Gandhari Unicode"/>
          <w:i/>
          <w:lang w:val="en-GB"/>
        </w:rPr>
        <w:t xml:space="preserve"> </w:t>
      </w:r>
      <w:proofErr w:type="spellStart"/>
      <w:r>
        <w:rPr>
          <w:rFonts w:ascii="Gandhari Unicode" w:hAnsi="Gandhari Unicode"/>
          <w:i/>
          <w:lang w:val="en-GB"/>
        </w:rPr>
        <w:t>tōṭu</w:t>
      </w:r>
      <w:proofErr w:type="spellEnd"/>
      <w:r>
        <w:rPr>
          <w:rFonts w:ascii="Gandhari Unicode" w:hAnsi="Gandhari Unicode"/>
          <w:lang w:val="en-GB"/>
        </w:rPr>
        <w:t xml:space="preserve">, AN 80.1 </w:t>
      </w:r>
      <w:proofErr w:type="spellStart"/>
      <w:r>
        <w:rPr>
          <w:rFonts w:ascii="Gandhari Unicode" w:hAnsi="Gandhari Unicode"/>
          <w:i/>
          <w:lang w:val="en-GB"/>
        </w:rPr>
        <w:t>koṭun</w:t>
      </w:r>
      <w:proofErr w:type="spellEnd"/>
      <w:r>
        <w:rPr>
          <w:rFonts w:ascii="Gandhari Unicode" w:hAnsi="Gandhari Unicode"/>
          <w:i/>
          <w:lang w:val="en-GB"/>
        </w:rPr>
        <w:t xml:space="preserve"> </w:t>
      </w:r>
      <w:proofErr w:type="spellStart"/>
      <w:r>
        <w:rPr>
          <w:rFonts w:ascii="Gandhari Unicode" w:hAnsi="Gandhari Unicode"/>
          <w:i/>
          <w:lang w:val="en-GB"/>
        </w:rPr>
        <w:t>tāḷ</w:t>
      </w:r>
      <w:proofErr w:type="spellEnd"/>
      <w:r>
        <w:rPr>
          <w:rFonts w:ascii="Gandhari Unicode" w:hAnsi="Gandhari Unicode"/>
          <w:i/>
          <w:lang w:val="en-GB"/>
        </w:rPr>
        <w:t xml:space="preserve"> </w:t>
      </w:r>
      <w:proofErr w:type="spellStart"/>
      <w:r>
        <w:rPr>
          <w:rFonts w:ascii="Gandhari Unicode" w:hAnsi="Gandhari Unicode"/>
          <w:i/>
          <w:lang w:val="en-GB"/>
        </w:rPr>
        <w:t>mutalaiyoṭu</w:t>
      </w:r>
      <w:proofErr w:type="spellEnd"/>
      <w:r>
        <w:rPr>
          <w:rFonts w:ascii="Gandhari Unicode" w:hAnsi="Gandhari Unicode"/>
          <w:i/>
          <w:lang w:val="en-GB"/>
        </w:rPr>
        <w:t xml:space="preserve"> </w:t>
      </w:r>
      <w:proofErr w:type="spellStart"/>
      <w:r>
        <w:rPr>
          <w:rFonts w:ascii="Gandhari Unicode" w:hAnsi="Gandhari Unicode"/>
          <w:i/>
          <w:lang w:val="en-GB"/>
        </w:rPr>
        <w:t>kōṭṭu</w:t>
      </w:r>
      <w:proofErr w:type="spellEnd"/>
      <w:r>
        <w:rPr>
          <w:rFonts w:ascii="Gandhari Unicode" w:hAnsi="Gandhari Unicode"/>
          <w:i/>
          <w:lang w:val="en-GB"/>
        </w:rPr>
        <w:t xml:space="preserve"> </w:t>
      </w:r>
      <w:proofErr w:type="spellStart"/>
      <w:r>
        <w:rPr>
          <w:rFonts w:ascii="Gandhari Unicode" w:hAnsi="Gandhari Unicode"/>
          <w:i/>
          <w:lang w:val="en-GB"/>
        </w:rPr>
        <w:t>mīṉ</w:t>
      </w:r>
      <w:proofErr w:type="spellEnd"/>
      <w:r>
        <w:rPr>
          <w:rFonts w:ascii="Gandhari Unicode" w:hAnsi="Gandhari Unicode"/>
          <w:i/>
          <w:lang w:val="en-GB"/>
        </w:rPr>
        <w:t xml:space="preserve"> </w:t>
      </w:r>
      <w:proofErr w:type="spellStart"/>
      <w:r>
        <w:rPr>
          <w:rFonts w:ascii="Gandhari Unicode" w:hAnsi="Gandhari Unicode"/>
          <w:i/>
          <w:lang w:val="en-GB"/>
        </w:rPr>
        <w:t>vaḻaṅkum</w:t>
      </w:r>
      <w:proofErr w:type="spellEnd"/>
      <w:r>
        <w:rPr>
          <w:rFonts w:ascii="Gandhari Unicode" w:hAnsi="Gandhari Unicode"/>
          <w:lang w:val="en-GB"/>
        </w:rPr>
        <w:t xml:space="preserve">. But this does not seem to fit in KT 164.1 </w:t>
      </w:r>
      <w:proofErr w:type="spellStart"/>
      <w:r>
        <w:rPr>
          <w:rFonts w:ascii="Gandhari Unicode" w:hAnsi="Gandhari Unicode"/>
          <w:i/>
          <w:lang w:val="en-GB"/>
        </w:rPr>
        <w:t>kaṇai</w:t>
      </w:r>
      <w:proofErr w:type="spellEnd"/>
      <w:r>
        <w:rPr>
          <w:rFonts w:ascii="Gandhari Unicode" w:hAnsi="Gandhari Unicode"/>
          <w:i/>
          <w:lang w:val="en-GB"/>
        </w:rPr>
        <w:t xml:space="preserve"> </w:t>
      </w:r>
      <w:proofErr w:type="spellStart"/>
      <w:r>
        <w:rPr>
          <w:rFonts w:ascii="Gandhari Unicode" w:hAnsi="Gandhari Unicode"/>
          <w:i/>
          <w:lang w:val="en-GB"/>
        </w:rPr>
        <w:t>kōṭṭu</w:t>
      </w:r>
      <w:proofErr w:type="spellEnd"/>
      <w:r>
        <w:rPr>
          <w:rFonts w:ascii="Gandhari Unicode" w:hAnsi="Gandhari Unicode"/>
          <w:i/>
          <w:lang w:val="en-GB"/>
        </w:rPr>
        <w:t xml:space="preserve"> </w:t>
      </w:r>
      <w:proofErr w:type="spellStart"/>
      <w:r>
        <w:rPr>
          <w:rFonts w:ascii="Gandhari Unicode" w:hAnsi="Gandhari Unicode"/>
          <w:i/>
          <w:lang w:val="en-GB"/>
        </w:rPr>
        <w:t>vāḷai</w:t>
      </w:r>
      <w:proofErr w:type="spellEnd"/>
      <w:r>
        <w:rPr>
          <w:rFonts w:ascii="Gandhari Unicode" w:hAnsi="Gandhari Unicode"/>
          <w:lang w:val="en-GB"/>
        </w:rPr>
        <w:t xml:space="preserve">, clearly a </w:t>
      </w:r>
      <w:proofErr w:type="gramStart"/>
      <w:r>
        <w:rPr>
          <w:rFonts w:ascii="Gandhari Unicode" w:hAnsi="Gandhari Unicode"/>
          <w:lang w:val="en-GB"/>
        </w:rPr>
        <w:t>fresh water</w:t>
      </w:r>
      <w:proofErr w:type="gramEnd"/>
      <w:r>
        <w:rPr>
          <w:rFonts w:ascii="Gandhari Unicode" w:hAnsi="Gandhari Unicode"/>
          <w:lang w:val="en-GB"/>
        </w:rPr>
        <w:t xml:space="preserve"> fish – does it mean fins there?</w:t>
      </w:r>
    </w:p>
  </w:footnote>
  <w:footnote w:id="435">
    <w:p w14:paraId="7DD1F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quite enigmatic </w:t>
      </w:r>
      <w:proofErr w:type="spellStart"/>
      <w:r>
        <w:rPr>
          <w:rFonts w:ascii="Gandhari Unicode" w:hAnsi="Gandhari Unicode"/>
          <w:i/>
          <w:lang w:val="en-GB"/>
        </w:rPr>
        <w:t>eṟintu</w:t>
      </w:r>
      <w:proofErr w:type="spellEnd"/>
      <w:r>
        <w:rPr>
          <w:rFonts w:ascii="Gandhari Unicode" w:hAnsi="Gandhari Unicode"/>
          <w:i/>
          <w:lang w:val="en-GB"/>
        </w:rPr>
        <w:t xml:space="preserve"> </w:t>
      </w:r>
      <w:proofErr w:type="spellStart"/>
      <w:r>
        <w:rPr>
          <w:rFonts w:ascii="Gandhari Unicode" w:hAnsi="Gandhari Unicode"/>
          <w:i/>
          <w:lang w:val="en-GB"/>
        </w:rPr>
        <w:t>vāṅku</w:t>
      </w:r>
      <w:proofErr w:type="spellEnd"/>
      <w:r>
        <w:rPr>
          <w:rFonts w:ascii="Gandhari Unicode" w:hAnsi="Gandhari Unicode"/>
          <w:i/>
          <w:lang w:val="en-GB"/>
        </w:rPr>
        <w:t xml:space="preserve"> </w:t>
      </w:r>
      <w:proofErr w:type="spellStart"/>
      <w:r>
        <w:rPr>
          <w:rFonts w:ascii="Gandhari Unicode" w:hAnsi="Gandhari Unicode"/>
          <w:i/>
          <w:lang w:val="en-GB"/>
        </w:rPr>
        <w:t>vicai</w:t>
      </w:r>
      <w:proofErr w:type="spellEnd"/>
      <w:r>
        <w:rPr>
          <w:rFonts w:ascii="Gandhari Unicode" w:hAnsi="Gandhari Unicode"/>
          <w:lang w:val="en-GB"/>
        </w:rPr>
        <w:t xml:space="preserve"> is explained by T.V.G. as an attributive phrase to </w:t>
      </w:r>
      <w:proofErr w:type="gramStart"/>
      <w:r>
        <w:rPr>
          <w:rFonts w:ascii="Gandhari Unicode" w:hAnsi="Gandhari Unicode"/>
          <w:lang w:val="en-GB"/>
        </w:rPr>
        <w:t>be connected with</w:t>
      </w:r>
      <w:proofErr w:type="gramEnd"/>
      <w:r>
        <w:rPr>
          <w:rFonts w:ascii="Gandhari Unicode" w:hAnsi="Gandhari Unicode"/>
          <w:lang w:val="en-GB"/>
        </w:rPr>
        <w:t xml:space="preserve"> </w:t>
      </w:r>
      <w:proofErr w:type="spellStart"/>
      <w:r>
        <w:rPr>
          <w:rFonts w:ascii="Gandhari Unicode" w:hAnsi="Gandhari Unicode"/>
          <w:i/>
          <w:lang w:val="en-GB"/>
        </w:rPr>
        <w:t>paratavar</w:t>
      </w:r>
      <w:proofErr w:type="spellEnd"/>
      <w:r>
        <w:rPr>
          <w:rFonts w:ascii="Gandhari Unicode" w:hAnsi="Gandhari Unicode"/>
          <w:lang w:val="en-GB"/>
        </w:rPr>
        <w:t>, the "fishermen", and it would refer to their skill with the bamboo rod weapon described in the first 2 lines.</w:t>
      </w:r>
    </w:p>
  </w:footnote>
  <w:footnote w:id="436">
    <w:p w14:paraId="7A2B4C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syntax of the lines 1-3 is partly unmarked and upon the whole quite unclear. The intention, however, is apparently a description of the fishing process (cf. AN 210 and 340 for similar descriptions).</w:t>
      </w:r>
    </w:p>
  </w:footnote>
  <w:footnote w:id="437">
    <w:p w14:paraId="6A2700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avaroṭu</w:t>
      </w:r>
      <w:proofErr w:type="spellEnd"/>
      <w:r>
        <w:rPr>
          <w:rFonts w:ascii="Gandhari Unicode" w:hAnsi="Gandhari Unicode"/>
          <w:i/>
          <w:lang w:val="en-GB"/>
        </w:rPr>
        <w:t xml:space="preserve"> </w:t>
      </w:r>
      <w:proofErr w:type="spellStart"/>
      <w:r>
        <w:rPr>
          <w:rFonts w:ascii="Gandhari Unicode" w:hAnsi="Gandhari Unicode"/>
          <w:i/>
          <w:lang w:val="en-GB"/>
        </w:rPr>
        <w:t>pēṇi</w:t>
      </w:r>
      <w:proofErr w:type="spellEnd"/>
      <w:r>
        <w:rPr>
          <w:rFonts w:ascii="Gandhari Unicode" w:hAnsi="Gandhari Unicode"/>
          <w:i/>
          <w:lang w:val="en-GB"/>
        </w:rPr>
        <w:t xml:space="preserve"> | </w:t>
      </w:r>
      <w:proofErr w:type="spellStart"/>
      <w:r>
        <w:rPr>
          <w:rFonts w:ascii="Gandhari Unicode" w:hAnsi="Gandhari Unicode"/>
          <w:i/>
          <w:lang w:val="en-GB"/>
        </w:rPr>
        <w:t>ceṉṟu</w:t>
      </w:r>
      <w:proofErr w:type="spellEnd"/>
      <w:r>
        <w:rPr>
          <w:rFonts w:ascii="Gandhari Unicode" w:hAnsi="Gandhari Unicode"/>
          <w:lang w:val="en-GB"/>
        </w:rPr>
        <w:t xml:space="preserve">? How to understand this phrase? Does it refer to an act of elopement? Or can </w:t>
      </w:r>
      <w:proofErr w:type="spellStart"/>
      <w:r>
        <w:rPr>
          <w:rFonts w:ascii="Gandhari Unicode" w:hAnsi="Gandhari Unicode"/>
          <w:i/>
          <w:lang w:val="en-GB"/>
        </w:rPr>
        <w:t>cel-tal</w:t>
      </w:r>
      <w:proofErr w:type="spellEnd"/>
      <w:r>
        <w:rPr>
          <w:rFonts w:ascii="Gandhari Unicode" w:hAnsi="Gandhari Unicode"/>
          <w:lang w:val="en-GB"/>
        </w:rPr>
        <w:t xml:space="preserve"> here be used as an auxiliary, and then coordinate to </w:t>
      </w:r>
      <w:proofErr w:type="spellStart"/>
      <w:r>
        <w:rPr>
          <w:rFonts w:ascii="Gandhari Unicode" w:hAnsi="Gandhari Unicode"/>
          <w:i/>
          <w:iCs/>
          <w:lang w:val="en-GB"/>
        </w:rPr>
        <w:t>m</w:t>
      </w:r>
      <w:r>
        <w:rPr>
          <w:rFonts w:ascii="Gandhari Unicode" w:hAnsi="Gandhari Unicode"/>
          <w:i/>
          <w:lang w:val="en-GB"/>
        </w:rPr>
        <w:t>uyaṅkaṟku</w:t>
      </w:r>
      <w:proofErr w:type="spellEnd"/>
      <w:r>
        <w:rPr>
          <w:rFonts w:ascii="Gandhari Unicode" w:hAnsi="Gandhari Unicode"/>
          <w:lang w:val="en-GB"/>
        </w:rPr>
        <w:t xml:space="preserve">, as above? In this case the instrumental on </w:t>
      </w:r>
      <w:proofErr w:type="spellStart"/>
      <w:r>
        <w:rPr>
          <w:rFonts w:ascii="Gandhari Unicode" w:hAnsi="Gandhari Unicode"/>
          <w:i/>
          <w:iCs/>
          <w:lang w:val="en-GB"/>
        </w:rPr>
        <w:t>avaroṭu</w:t>
      </w:r>
      <w:proofErr w:type="spellEnd"/>
      <w:r>
        <w:rPr>
          <w:rFonts w:ascii="Gandhari Unicode" w:hAnsi="Gandhari Unicode"/>
          <w:lang w:val="en-GB"/>
        </w:rPr>
        <w:t xml:space="preserve"> remains strange; one would expect an accusative.</w:t>
      </w:r>
    </w:p>
  </w:footnote>
  <w:footnote w:id="438">
    <w:p w14:paraId="7538A9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kāṭciyam</w:t>
      </w:r>
      <w:proofErr w:type="spellEnd"/>
      <w:r>
        <w:rPr>
          <w:rFonts w:ascii="Gandhari Unicode" w:hAnsi="Gandhari Unicode"/>
          <w:lang w:val="en-GB"/>
        </w:rPr>
        <w:t xml:space="preserve">, pronominal noun in denominative function to </w:t>
      </w:r>
      <w:proofErr w:type="spellStart"/>
      <w:r>
        <w:rPr>
          <w:rFonts w:ascii="Gandhari Unicode" w:hAnsi="Gandhari Unicode"/>
          <w:i/>
          <w:lang w:val="en-GB"/>
        </w:rPr>
        <w:t>kāṭci</w:t>
      </w:r>
      <w:proofErr w:type="spellEnd"/>
      <w:r>
        <w:rPr>
          <w:rFonts w:ascii="Gandhari Unicode" w:hAnsi="Gandhari Unicode"/>
          <w:lang w:val="en-GB"/>
        </w:rPr>
        <w:t xml:space="preserve">, strangely </w:t>
      </w:r>
      <w:proofErr w:type="spellStart"/>
      <w:r>
        <w:rPr>
          <w:rFonts w:ascii="Gandhari Unicode" w:hAnsi="Gandhari Unicode"/>
          <w:lang w:val="en-GB"/>
        </w:rPr>
        <w:t>interfers</w:t>
      </w:r>
      <w:proofErr w:type="spellEnd"/>
      <w:r>
        <w:rPr>
          <w:rFonts w:ascii="Gandhari Unicode" w:hAnsi="Gandhari Unicode"/>
          <w:lang w:val="en-GB"/>
        </w:rPr>
        <w:t xml:space="preserve"> with the usual semantics of verbal noun plus </w:t>
      </w:r>
      <w:proofErr w:type="spellStart"/>
      <w:r>
        <w:rPr>
          <w:rFonts w:ascii="Gandhari Unicode" w:hAnsi="Gandhari Unicode"/>
          <w:i/>
          <w:iCs/>
          <w:lang w:val="en-GB"/>
        </w:rPr>
        <w:t>aru</w:t>
      </w:r>
      <w:proofErr w:type="spellEnd"/>
      <w:r>
        <w:rPr>
          <w:rFonts w:ascii="Gandhari Unicode" w:hAnsi="Gandhari Unicode"/>
          <w:lang w:val="en-GB"/>
        </w:rPr>
        <w:t xml:space="preserve">, "difficult to do x". Does the line mingle two phrases: "we are a rare sight and thus difficult to embrace"? T.V.G.'s interpretation, that she is one to have the opportunity is not backed up by the lexica, though syntax here seems to speak in favour of it, because the nominative </w:t>
      </w:r>
      <w:proofErr w:type="spellStart"/>
      <w:r>
        <w:rPr>
          <w:rFonts w:ascii="Gandhari Unicode" w:hAnsi="Gandhari Unicode"/>
          <w:i/>
          <w:lang w:val="en-GB"/>
        </w:rPr>
        <w:t>nām</w:t>
      </w:r>
      <w:proofErr w:type="spellEnd"/>
      <w:r>
        <w:rPr>
          <w:rFonts w:ascii="Gandhari Unicode" w:hAnsi="Gandhari Unicode"/>
          <w:lang w:val="en-GB"/>
        </w:rPr>
        <w:t xml:space="preserve"> preceding the </w:t>
      </w:r>
      <w:proofErr w:type="spellStart"/>
      <w:r>
        <w:rPr>
          <w:rFonts w:ascii="Gandhari Unicode" w:hAnsi="Gandhari Unicode"/>
          <w:i/>
          <w:lang w:val="en-GB"/>
        </w:rPr>
        <w:t>uyaṅkaṟku</w:t>
      </w:r>
      <w:proofErr w:type="spellEnd"/>
      <w:r>
        <w:rPr>
          <w:rFonts w:ascii="Gandhari Unicode" w:hAnsi="Gandhari Unicode"/>
          <w:lang w:val="en-GB"/>
        </w:rPr>
        <w:t xml:space="preserve"> should mean that SHE is the subject ("we are rarely to be seen in embracing").</w:t>
      </w:r>
    </w:p>
  </w:footnote>
  <w:footnote w:id="439">
    <w:p w14:paraId="19D2B80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viḷiyiṉ</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how to understand this construction (cf. </w:t>
      </w:r>
      <w:proofErr w:type="spellStart"/>
      <w:r>
        <w:rPr>
          <w:rFonts w:ascii="Gandhari Unicode" w:hAnsi="Gandhari Unicode"/>
          <w:i/>
          <w:lang w:val="en-GB"/>
        </w:rPr>
        <w:t>cāyiṉ</w:t>
      </w:r>
      <w:proofErr w:type="spellEnd"/>
      <w:r>
        <w:rPr>
          <w:rFonts w:ascii="Gandhari Unicode" w:hAnsi="Gandhari Unicode"/>
          <w:i/>
          <w:lang w:val="en-GB"/>
        </w:rPr>
        <w:t xml:space="preserve"> </w:t>
      </w:r>
      <w:proofErr w:type="spellStart"/>
      <w:r>
        <w:rPr>
          <w:rFonts w:ascii="Gandhari Unicode" w:hAnsi="Gandhari Unicode"/>
          <w:i/>
          <w:lang w:val="en-GB"/>
        </w:rPr>
        <w:t>allatu</w:t>
      </w:r>
      <w:proofErr w:type="spellEnd"/>
      <w:r>
        <w:rPr>
          <w:rFonts w:ascii="Gandhari Unicode" w:hAnsi="Gandhari Unicode"/>
          <w:lang w:val="en-GB"/>
        </w:rPr>
        <w:t xml:space="preserve"> in KT 152.3)? Is this simply the way to negate a conditional?</w:t>
      </w:r>
    </w:p>
  </w:footnote>
  <w:footnote w:id="440">
    <w:p w14:paraId="43EABE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viḷivu</w:t>
      </w:r>
      <w:proofErr w:type="spellEnd"/>
      <w:r>
        <w:rPr>
          <w:rFonts w:ascii="Gandhari Unicode" w:hAnsi="Gandhari Unicode"/>
          <w:i/>
          <w:iCs/>
          <w:lang w:val="en-GB"/>
        </w:rPr>
        <w:t xml:space="preserve"> </w:t>
      </w:r>
      <w:proofErr w:type="spellStart"/>
      <w:r>
        <w:rPr>
          <w:rFonts w:ascii="Gandhari Unicode" w:hAnsi="Gandhari Unicode"/>
          <w:i/>
          <w:iCs/>
          <w:lang w:val="en-GB"/>
        </w:rPr>
        <w:t>āṅku</w:t>
      </w:r>
      <w:proofErr w:type="spellEnd"/>
      <w:r>
        <w:rPr>
          <w:rFonts w:ascii="Gandhari Unicode" w:hAnsi="Gandhari Unicode"/>
          <w:i/>
          <w:iCs/>
          <w:lang w:val="en-GB"/>
        </w:rPr>
        <w:t xml:space="preserve"> </w:t>
      </w:r>
      <w:proofErr w:type="spellStart"/>
      <w:r>
        <w:rPr>
          <w:rFonts w:ascii="Gandhari Unicode" w:hAnsi="Gandhari Unicode"/>
          <w:i/>
          <w:iCs/>
          <w:lang w:val="en-GB"/>
        </w:rPr>
        <w:t>viḷivatu</w:t>
      </w:r>
      <w:proofErr w:type="spellEnd"/>
      <w:r>
        <w:rPr>
          <w:rFonts w:ascii="Gandhari Unicode" w:hAnsi="Gandhari Unicode"/>
          <w:lang w:val="en-GB"/>
        </w:rPr>
        <w:t xml:space="preserve"> looks slightly </w:t>
      </w:r>
      <w:proofErr w:type="gramStart"/>
      <w:r>
        <w:rPr>
          <w:rFonts w:ascii="Gandhari Unicode" w:hAnsi="Gandhari Unicode"/>
          <w:lang w:val="en-GB"/>
        </w:rPr>
        <w:t>strange, but</w:t>
      </w:r>
      <w:proofErr w:type="gramEnd"/>
      <w:r>
        <w:rPr>
          <w:rFonts w:ascii="Gandhari Unicode" w:hAnsi="Gandhari Unicode"/>
          <w:lang w:val="en-GB"/>
        </w:rPr>
        <w:t xml:space="preserve"> might thus be understood as an intensifying </w:t>
      </w:r>
      <w:proofErr w:type="spellStart"/>
      <w:r>
        <w:rPr>
          <w:rFonts w:ascii="Gandhari Unicode" w:hAnsi="Gandhari Unicode"/>
          <w:i/>
          <w:iCs/>
          <w:lang w:val="en-GB"/>
        </w:rPr>
        <w:t>figura</w:t>
      </w:r>
      <w:proofErr w:type="spellEnd"/>
      <w:r>
        <w:rPr>
          <w:rFonts w:ascii="Gandhari Unicode" w:hAnsi="Gandhari Unicode"/>
          <w:i/>
          <w:iCs/>
          <w:lang w:val="en-GB"/>
        </w:rPr>
        <w:t xml:space="preserve"> </w:t>
      </w:r>
      <w:proofErr w:type="spellStart"/>
      <w:r>
        <w:rPr>
          <w:rFonts w:ascii="Gandhari Unicode" w:hAnsi="Gandhari Unicode"/>
          <w:i/>
          <w:iCs/>
          <w:lang w:val="en-GB"/>
        </w:rPr>
        <w:t>etymologica</w:t>
      </w:r>
      <w:proofErr w:type="spellEnd"/>
      <w:r>
        <w:rPr>
          <w:rFonts w:ascii="Gandhari Unicode" w:hAnsi="Gandhari Unicode"/>
          <w:lang w:val="en-GB"/>
        </w:rPr>
        <w:t>.</w:t>
      </w:r>
    </w:p>
  </w:footnote>
  <w:footnote w:id="441">
    <w:p w14:paraId="1F9687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probably </w:t>
      </w:r>
      <w:proofErr w:type="gramStart"/>
      <w:r>
        <w:rPr>
          <w:rFonts w:ascii="Gandhari Unicode" w:hAnsi="Gandhari Unicode"/>
          <w:lang w:val="en-GB"/>
        </w:rPr>
        <w:t>has to</w:t>
      </w:r>
      <w:proofErr w:type="gramEnd"/>
      <w:r>
        <w:rPr>
          <w:rFonts w:ascii="Gandhari Unicode" w:hAnsi="Gandhari Unicode"/>
          <w:lang w:val="en-GB"/>
        </w:rPr>
        <w:t xml:space="preserve"> be read as a part of the cock fighting simile, but how to understand its construction? The point seems to be that there is nobody to separate the fighting cocks, just as there is nobody to alleviate HER pain.</w:t>
      </w:r>
    </w:p>
  </w:footnote>
  <w:footnote w:id="442">
    <w:p w14:paraId="6CD061D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mēvaru</w:t>
      </w:r>
      <w:proofErr w:type="spellEnd"/>
      <w:r>
        <w:rPr>
          <w:rFonts w:ascii="Gandhari Unicode" w:hAnsi="Gandhari Unicode"/>
          <w:lang w:val="en-GB"/>
        </w:rPr>
        <w:t xml:space="preserve">: there are numerous analogue formations where </w:t>
      </w:r>
      <w:proofErr w:type="spellStart"/>
      <w:r>
        <w:rPr>
          <w:rFonts w:ascii="Gandhari Unicode" w:hAnsi="Gandhari Unicode"/>
          <w:i/>
          <w:lang w:val="en-GB"/>
        </w:rPr>
        <w:t>varutal</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seen as an auxiliary (probably with the function of setting in motion an action), such as </w:t>
      </w:r>
      <w:proofErr w:type="spellStart"/>
      <w:r>
        <w:rPr>
          <w:rFonts w:ascii="Gandhari Unicode" w:hAnsi="Gandhari Unicode"/>
          <w:i/>
          <w:lang w:val="en-GB"/>
        </w:rPr>
        <w:t>añcu</w:t>
      </w:r>
      <w:proofErr w:type="spellEnd"/>
      <w:r>
        <w:rPr>
          <w:rFonts w:ascii="Gandhari Unicode" w:hAnsi="Gandhari Unicode"/>
          <w:i/>
          <w:lang w:val="en-GB"/>
        </w:rPr>
        <w:t xml:space="preserve"> </w:t>
      </w:r>
      <w:proofErr w:type="spellStart"/>
      <w:r>
        <w:rPr>
          <w:rFonts w:ascii="Gandhari Unicode" w:hAnsi="Gandhari Unicode"/>
          <w:i/>
          <w:lang w:val="en-GB"/>
        </w:rPr>
        <w:t>varutal</w:t>
      </w:r>
      <w:proofErr w:type="spellEnd"/>
      <w:r>
        <w:rPr>
          <w:rFonts w:ascii="Gandhari Unicode" w:hAnsi="Gandhari Unicode"/>
          <w:lang w:val="en-GB"/>
        </w:rPr>
        <w:t xml:space="preserve"> or </w:t>
      </w:r>
      <w:proofErr w:type="spellStart"/>
      <w:r>
        <w:rPr>
          <w:rFonts w:ascii="Gandhari Unicode" w:hAnsi="Gandhari Unicode"/>
          <w:i/>
          <w:lang w:val="en-GB"/>
        </w:rPr>
        <w:t>tuyal</w:t>
      </w:r>
      <w:proofErr w:type="spellEnd"/>
      <w:r>
        <w:rPr>
          <w:rFonts w:ascii="Gandhari Unicode" w:hAnsi="Gandhari Unicode"/>
          <w:i/>
          <w:lang w:val="en-GB"/>
        </w:rPr>
        <w:t xml:space="preserve"> </w:t>
      </w:r>
      <w:proofErr w:type="spellStart"/>
      <w:r>
        <w:rPr>
          <w:rFonts w:ascii="Gandhari Unicode" w:hAnsi="Gandhari Unicode"/>
          <w:i/>
          <w:lang w:val="en-GB"/>
        </w:rPr>
        <w:t>varutal</w:t>
      </w:r>
      <w:proofErr w:type="spellEnd"/>
      <w:r>
        <w:rPr>
          <w:rFonts w:ascii="Gandhari Unicode" w:hAnsi="Gandhari Unicode"/>
          <w:lang w:val="en-GB"/>
        </w:rPr>
        <w:t xml:space="preserve">, and it always is </w:t>
      </w:r>
      <w:proofErr w:type="spellStart"/>
      <w:r>
        <w:rPr>
          <w:rFonts w:ascii="Gandhari Unicode" w:hAnsi="Gandhari Unicode"/>
          <w:lang w:val="en-GB"/>
        </w:rPr>
        <w:t>accompagnied</w:t>
      </w:r>
      <w:proofErr w:type="spellEnd"/>
      <w:r>
        <w:rPr>
          <w:rFonts w:ascii="Gandhari Unicode" w:hAnsi="Gandhari Unicode"/>
          <w:lang w:val="en-GB"/>
        </w:rPr>
        <w:t xml:space="preserve"> by a verbal root. Since in the given case the verbal root is </w:t>
      </w:r>
      <w:proofErr w:type="spellStart"/>
      <w:r>
        <w:rPr>
          <w:rFonts w:ascii="Gandhari Unicode" w:hAnsi="Gandhari Unicode"/>
          <w:i/>
          <w:lang w:val="en-GB"/>
        </w:rPr>
        <w:t>mēvu</w:t>
      </w:r>
      <w:proofErr w:type="spellEnd"/>
      <w:r>
        <w:rPr>
          <w:rFonts w:ascii="Gandhari Unicode" w:hAnsi="Gandhari Unicode"/>
          <w:lang w:val="en-GB"/>
        </w:rPr>
        <w:t xml:space="preserve">, "to wish", while </w:t>
      </w:r>
      <w:proofErr w:type="spellStart"/>
      <w:r>
        <w:rPr>
          <w:rFonts w:ascii="Gandhari Unicode" w:hAnsi="Gandhari Unicode"/>
          <w:i/>
          <w:lang w:val="en-GB"/>
        </w:rPr>
        <w:t>mē</w:t>
      </w:r>
      <w:proofErr w:type="spellEnd"/>
      <w:r>
        <w:rPr>
          <w:rFonts w:ascii="Gandhari Unicode" w:hAnsi="Gandhari Unicode"/>
          <w:lang w:val="en-GB"/>
        </w:rPr>
        <w:t xml:space="preserve">, "wish", seems to be a root noun, it seems best to analyse the compound as a lexicalised contracted form of </w:t>
      </w:r>
      <w:proofErr w:type="spellStart"/>
      <w:r>
        <w:rPr>
          <w:rFonts w:ascii="Gandhari Unicode" w:hAnsi="Gandhari Unicode"/>
          <w:i/>
          <w:lang w:val="en-GB"/>
        </w:rPr>
        <w:t>mēvu-varutal</w:t>
      </w:r>
      <w:proofErr w:type="spellEnd"/>
      <w:r>
        <w:rPr>
          <w:rFonts w:ascii="Gandhari Unicode" w:hAnsi="Gandhari Unicode"/>
          <w:lang w:val="en-GB"/>
        </w:rPr>
        <w:t xml:space="preserve">. Similar instances of contraction can be found in </w:t>
      </w:r>
      <w:proofErr w:type="spellStart"/>
      <w:r>
        <w:rPr>
          <w:rFonts w:ascii="Gandhari Unicode" w:hAnsi="Gandhari Unicode"/>
          <w:i/>
          <w:lang w:val="en-GB"/>
        </w:rPr>
        <w:t>alamvaral</w:t>
      </w:r>
      <w:proofErr w:type="spellEnd"/>
      <w:r>
        <w:rPr>
          <w:rFonts w:ascii="Gandhari Unicode" w:hAnsi="Gandhari Unicode"/>
          <w:i/>
          <w:lang w:val="en-GB"/>
        </w:rPr>
        <w:t>/</w:t>
      </w:r>
      <w:proofErr w:type="spellStart"/>
      <w:r>
        <w:rPr>
          <w:rFonts w:ascii="Gandhari Unicode" w:hAnsi="Gandhari Unicode"/>
          <w:i/>
          <w:lang w:val="en-GB"/>
        </w:rPr>
        <w:t>alamaral</w:t>
      </w:r>
      <w:proofErr w:type="spellEnd"/>
      <w:r>
        <w:rPr>
          <w:rFonts w:ascii="Gandhari Unicode" w:hAnsi="Gandhari Unicode"/>
          <w:lang w:val="en-GB"/>
        </w:rPr>
        <w:t xml:space="preserve"> and </w:t>
      </w:r>
      <w:proofErr w:type="spellStart"/>
      <w:r>
        <w:rPr>
          <w:rFonts w:ascii="Gandhari Unicode" w:hAnsi="Gandhari Unicode"/>
          <w:i/>
          <w:lang w:val="en-GB"/>
        </w:rPr>
        <w:t>kāmuṟu</w:t>
      </w:r>
      <w:proofErr w:type="spellEnd"/>
      <w:r>
        <w:rPr>
          <w:rFonts w:ascii="Gandhari Unicode" w:hAnsi="Gandhari Unicode"/>
          <w:lang w:val="en-GB"/>
        </w:rPr>
        <w:t xml:space="preserve"> with contracted </w:t>
      </w:r>
      <w:proofErr w:type="spellStart"/>
      <w:r>
        <w:rPr>
          <w:rFonts w:ascii="Gandhari Unicode" w:hAnsi="Gandhari Unicode"/>
          <w:i/>
          <w:lang w:val="en-GB"/>
        </w:rPr>
        <w:t>kāmam</w:t>
      </w:r>
      <w:proofErr w:type="spellEnd"/>
      <w:r>
        <w:rPr>
          <w:rFonts w:ascii="Gandhari Unicode" w:hAnsi="Gandhari Unicode"/>
          <w:lang w:val="en-GB"/>
        </w:rPr>
        <w:t>. (For further instances see KT 357.3 and NA 243.8.)</w:t>
      </w:r>
    </w:p>
  </w:footnote>
  <w:footnote w:id="443">
    <w:p w14:paraId="114583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tātu</w:t>
      </w:r>
      <w:proofErr w:type="spellEnd"/>
      <w:r>
        <w:rPr>
          <w:rFonts w:ascii="Gandhari Unicode" w:hAnsi="Gandhari Unicode"/>
          <w:i/>
          <w:lang w:val="en-GB"/>
        </w:rPr>
        <w:t xml:space="preserve"> </w:t>
      </w:r>
      <w:proofErr w:type="spellStart"/>
      <w:r>
        <w:rPr>
          <w:rFonts w:ascii="Gandhari Unicode" w:hAnsi="Gandhari Unicode"/>
          <w:i/>
          <w:lang w:val="en-GB"/>
        </w:rPr>
        <w:t>amar</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xml:space="preserve">: it seems reasonable to trace </w:t>
      </w:r>
      <w:proofErr w:type="spellStart"/>
      <w:r>
        <w:rPr>
          <w:rFonts w:ascii="Gandhari Unicode" w:hAnsi="Gandhari Unicode"/>
          <w:i/>
          <w:lang w:val="en-GB"/>
        </w:rPr>
        <w:t>amar</w:t>
      </w:r>
      <w:proofErr w:type="spellEnd"/>
      <w:r>
        <w:rPr>
          <w:rFonts w:ascii="Gandhari Unicode" w:hAnsi="Gandhari Unicode"/>
          <w:lang w:val="en-GB"/>
        </w:rPr>
        <w:t xml:space="preserve"> here back not to DEDR 162 "beauty, fitness", but to DEDR 161 "to abide". Still also "flowers beautiful with pollen" are possible.</w:t>
      </w:r>
    </w:p>
  </w:footnote>
  <w:footnote w:id="444">
    <w:p w14:paraId="32D32A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the first rendering implies that SHE is trying to ward off memory, while HE is away. The second rendering (that of T.V.G.) takes the poem as an admonition to HER heart, not to receive HIM graciously once he comes back.</w:t>
      </w:r>
    </w:p>
  </w:footnote>
  <w:footnote w:id="445">
    <w:p w14:paraId="6A1A2D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one of two nine-liners in the KT – one line more than "officially" permitted.</w:t>
      </w:r>
    </w:p>
  </w:footnote>
  <w:footnote w:id="446">
    <w:p w14:paraId="09593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 do not take </w:t>
      </w:r>
      <w:proofErr w:type="spellStart"/>
      <w:r>
        <w:rPr>
          <w:rFonts w:ascii="Gandhari Unicode" w:hAnsi="Gandhari Unicode"/>
          <w:i/>
          <w:iCs/>
          <w:lang w:val="en-GB"/>
        </w:rPr>
        <w:t>aiyeṉa</w:t>
      </w:r>
      <w:proofErr w:type="spellEnd"/>
      <w:r>
        <w:rPr>
          <w:rFonts w:ascii="Gandhari Unicode" w:hAnsi="Gandhari Unicode"/>
          <w:lang w:val="en-GB"/>
        </w:rPr>
        <w:t xml:space="preserve"> as an ideophone here, but as </w:t>
      </w:r>
      <w:proofErr w:type="gramStart"/>
      <w:r>
        <w:rPr>
          <w:rFonts w:ascii="Gandhari Unicode" w:hAnsi="Gandhari Unicode"/>
          <w:lang w:val="en-GB"/>
        </w:rPr>
        <w:t>a</w:t>
      </w:r>
      <w:proofErr w:type="gramEnd"/>
      <w:r>
        <w:rPr>
          <w:rFonts w:ascii="Gandhari Unicode" w:hAnsi="Gandhari Unicode"/>
          <w:lang w:val="en-GB"/>
        </w:rPr>
        <w:t xml:space="preserve"> adverbial formation of the type </w:t>
      </w:r>
      <w:proofErr w:type="spellStart"/>
      <w:r>
        <w:rPr>
          <w:rFonts w:ascii="Gandhari Unicode" w:hAnsi="Gandhari Unicode"/>
          <w:i/>
          <w:iCs/>
          <w:lang w:val="en-GB"/>
        </w:rPr>
        <w:t>teṟṟeṉa</w:t>
      </w:r>
      <w:proofErr w:type="spellEnd"/>
      <w:r>
        <w:rPr>
          <w:rFonts w:ascii="Gandhari Unicode" w:hAnsi="Gandhari Unicode"/>
          <w:lang w:val="en-GB"/>
        </w:rPr>
        <w:t xml:space="preserve">. </w:t>
      </w:r>
      <w:proofErr w:type="gramStart"/>
      <w:r>
        <w:rPr>
          <w:rFonts w:ascii="Gandhari Unicode" w:hAnsi="Gandhari Unicode"/>
          <w:lang w:val="en-GB"/>
        </w:rPr>
        <w:t>Thus</w:t>
      </w:r>
      <w:proofErr w:type="gramEnd"/>
      <w:r>
        <w:rPr>
          <w:rFonts w:ascii="Gandhari Unicode" w:hAnsi="Gandhari Unicode"/>
          <w:lang w:val="en-GB"/>
        </w:rPr>
        <w:t xml:space="preserve"> probably too T.V.G., who explains it to mean either "wonderfully" or "speedily".</w:t>
      </w:r>
    </w:p>
  </w:footnote>
  <w:footnote w:id="447">
    <w:p w14:paraId="3FF209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explains the presence of the crescent moon in this poem as an allusion to a later poetic and </w:t>
      </w:r>
      <w:proofErr w:type="spellStart"/>
      <w:r>
        <w:rPr>
          <w:rFonts w:ascii="Gandhari Unicode" w:hAnsi="Gandhari Unicode"/>
          <w:lang w:val="en-GB"/>
        </w:rPr>
        <w:t>poetological</w:t>
      </w:r>
      <w:proofErr w:type="spellEnd"/>
      <w:r>
        <w:rPr>
          <w:rFonts w:ascii="Gandhari Unicode" w:hAnsi="Gandhari Unicode"/>
          <w:lang w:val="en-GB"/>
        </w:rPr>
        <w:t xml:space="preserve"> </w:t>
      </w:r>
      <w:proofErr w:type="spellStart"/>
      <w:r>
        <w:rPr>
          <w:rFonts w:ascii="Gandhari Unicode" w:hAnsi="Gandhari Unicode"/>
          <w:lang w:val="en-GB"/>
        </w:rPr>
        <w:t>topos</w:t>
      </w:r>
      <w:proofErr w:type="spellEnd"/>
      <w:r>
        <w:rPr>
          <w:rFonts w:ascii="Gandhari Unicode" w:hAnsi="Gandhari Unicode"/>
          <w:lang w:val="en-GB"/>
        </w:rPr>
        <w:t xml:space="preserve">, namely that the new moon would be worshipped by virgins, so that the confidante by HER not worshipping it any longer is able to deduce the fact that she has had connection with a man. The point of this poem then might be that, instead of worshipping (along with the confidante?) the new moon just arising, SHE begins to talk of her man. Apart from the </w:t>
      </w:r>
      <w:proofErr w:type="spellStart"/>
      <w:r>
        <w:rPr>
          <w:rFonts w:ascii="Gandhari Unicode" w:hAnsi="Gandhari Unicode"/>
          <w:lang w:val="en-GB"/>
        </w:rPr>
        <w:t>poetological</w:t>
      </w:r>
      <w:proofErr w:type="spellEnd"/>
      <w:r>
        <w:rPr>
          <w:rFonts w:ascii="Gandhari Unicode" w:hAnsi="Gandhari Unicode"/>
          <w:lang w:val="en-GB"/>
        </w:rPr>
        <w:t xml:space="preserve"> unlikeliness of such a way of revelation (</w:t>
      </w:r>
      <w:proofErr w:type="spellStart"/>
      <w:r>
        <w:rPr>
          <w:rFonts w:ascii="Gandhari Unicode" w:hAnsi="Gandhari Unicode"/>
          <w:i/>
          <w:lang w:val="en-GB"/>
        </w:rPr>
        <w:t>pālai</w:t>
      </w:r>
      <w:proofErr w:type="spellEnd"/>
      <w:r>
        <w:rPr>
          <w:rFonts w:ascii="Gandhari Unicode" w:hAnsi="Gandhari Unicode"/>
          <w:lang w:val="en-GB"/>
        </w:rPr>
        <w:t xml:space="preserve"> poems are supposed to belong to the </w:t>
      </w:r>
      <w:proofErr w:type="spellStart"/>
      <w:r>
        <w:rPr>
          <w:rFonts w:ascii="Gandhari Unicode" w:hAnsi="Gandhari Unicode"/>
          <w:i/>
          <w:lang w:val="en-GB"/>
        </w:rPr>
        <w:t>kaṟpu</w:t>
      </w:r>
      <w:proofErr w:type="spellEnd"/>
      <w:r>
        <w:rPr>
          <w:rFonts w:ascii="Gandhari Unicode" w:hAnsi="Gandhari Unicode"/>
          <w:lang w:val="en-GB"/>
        </w:rPr>
        <w:t xml:space="preserve"> stage), also the wording does not exactly encourage such a reading. The forthcoming moon might only be meant as a signal of the evening, the long and lonely time for sad musings on the whereabouts of the beloved.</w:t>
      </w:r>
    </w:p>
  </w:footnote>
  <w:footnote w:id="448">
    <w:p w14:paraId="436130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two of three transmissional strands give the variant </w:t>
      </w:r>
      <w:proofErr w:type="spellStart"/>
      <w:r>
        <w:rPr>
          <w:rFonts w:ascii="Gandhari Unicode" w:hAnsi="Gandhari Unicode"/>
          <w:i/>
          <w:iCs/>
          <w:lang w:val="en-GB"/>
        </w:rPr>
        <w:t>aru</w:t>
      </w:r>
      <w:proofErr w:type="spellEnd"/>
      <w:r>
        <w:rPr>
          <w:rFonts w:ascii="Gandhari Unicode" w:hAnsi="Gandhari Unicode"/>
          <w:lang w:val="en-GB"/>
        </w:rPr>
        <w:t xml:space="preserve">, which is truly difficult to understand in this context. Has the perfectly comprehensible </w:t>
      </w:r>
      <w:proofErr w:type="spellStart"/>
      <w:r>
        <w:rPr>
          <w:rFonts w:ascii="Gandhari Unicode" w:hAnsi="Gandhari Unicode"/>
          <w:i/>
          <w:iCs/>
          <w:lang w:val="en-GB"/>
        </w:rPr>
        <w:t>iru</w:t>
      </w:r>
      <w:proofErr w:type="spellEnd"/>
      <w:r>
        <w:rPr>
          <w:rFonts w:ascii="Gandhari Unicode" w:hAnsi="Gandhari Unicode"/>
          <w:lang w:val="en-GB"/>
        </w:rPr>
        <w:t>, "dark" or "big", to be taken as a simplification?</w:t>
      </w:r>
    </w:p>
  </w:footnote>
  <w:footnote w:id="449">
    <w:p w14:paraId="027D7A8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it possible to take </w:t>
      </w:r>
      <w:proofErr w:type="spellStart"/>
      <w:r>
        <w:rPr>
          <w:rFonts w:ascii="Gandhari Unicode" w:hAnsi="Gandhari Unicode"/>
          <w:i/>
          <w:lang w:val="en-GB"/>
        </w:rPr>
        <w:t>ōr</w:t>
      </w:r>
      <w:proofErr w:type="spellEnd"/>
      <w:r>
        <w:rPr>
          <w:rFonts w:ascii="Gandhari Unicode" w:hAnsi="Gandhari Unicode"/>
          <w:lang w:val="en-GB"/>
        </w:rPr>
        <w:t xml:space="preserve"> in this way as an adverb?</w:t>
      </w:r>
    </w:p>
  </w:footnote>
  <w:footnote w:id="450">
    <w:p w14:paraId="22D267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tāḻntaṉṟu</w:t>
      </w:r>
      <w:proofErr w:type="spellEnd"/>
      <w:r>
        <w:rPr>
          <w:rFonts w:ascii="Gandhari Unicode" w:hAnsi="Gandhari Unicode"/>
          <w:lang w:val="en-GB"/>
        </w:rPr>
        <w:t xml:space="preserve"> has presumably to be taken in a transferred sense, namely the giving hand as a metaphor for active attachment.</w:t>
      </w:r>
    </w:p>
  </w:footnote>
  <w:footnote w:id="451">
    <w:p w14:paraId="7CC77D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aritu</w:t>
      </w:r>
      <w:proofErr w:type="spellEnd"/>
      <w:r>
        <w:rPr>
          <w:rFonts w:ascii="Gandhari Unicode" w:hAnsi="Gandhari Unicode"/>
          <w:lang w:val="en-GB"/>
        </w:rPr>
        <w:t xml:space="preserve"> must be taken as an adverb here.</w:t>
      </w:r>
    </w:p>
  </w:footnote>
  <w:footnote w:id="452">
    <w:p w14:paraId="0C27191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uyaṅku</w:t>
      </w:r>
      <w:proofErr w:type="spellEnd"/>
      <w:r>
        <w:rPr>
          <w:rFonts w:ascii="Gandhari Unicode" w:hAnsi="Gandhari Unicode"/>
          <w:i/>
          <w:lang w:val="en-GB"/>
        </w:rPr>
        <w:t xml:space="preserve"> </w:t>
      </w:r>
      <w:proofErr w:type="spellStart"/>
      <w:r>
        <w:rPr>
          <w:rFonts w:ascii="Gandhari Unicode" w:hAnsi="Gandhari Unicode"/>
          <w:i/>
          <w:lang w:val="en-GB"/>
        </w:rPr>
        <w:t>uyir</w:t>
      </w:r>
      <w:proofErr w:type="spellEnd"/>
      <w:r>
        <w:rPr>
          <w:rFonts w:ascii="Gandhari Unicode" w:hAnsi="Gandhari Unicode"/>
          <w:lang w:val="en-GB"/>
        </w:rPr>
        <w:t>? Is she exhausted after copulation?</w:t>
      </w:r>
    </w:p>
  </w:footnote>
  <w:footnote w:id="453">
    <w:p w14:paraId="52FAE6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subtle syntax as well as the intention of lines 1-4 are </w:t>
      </w:r>
      <w:proofErr w:type="gramStart"/>
      <w:r>
        <w:rPr>
          <w:rFonts w:ascii="Gandhari Unicode" w:hAnsi="Gandhari Unicode"/>
          <w:lang w:val="en-GB"/>
        </w:rPr>
        <w:t>fairly hard</w:t>
      </w:r>
      <w:proofErr w:type="gramEnd"/>
      <w:r>
        <w:rPr>
          <w:rFonts w:ascii="Gandhari Unicode" w:hAnsi="Gandhari Unicode"/>
          <w:lang w:val="en-GB"/>
        </w:rPr>
        <w:t xml:space="preserve"> to understand. Is the point of the whole an erotic transfer? Like the </w:t>
      </w:r>
      <w:proofErr w:type="gramStart"/>
      <w:r>
        <w:rPr>
          <w:rFonts w:ascii="Gandhari Unicode" w:hAnsi="Gandhari Unicode"/>
          <w:lang w:val="en-GB"/>
        </w:rPr>
        <w:t>elephant</w:t>
      </w:r>
      <w:proofErr w:type="gramEnd"/>
      <w:r>
        <w:rPr>
          <w:rFonts w:ascii="Gandhari Unicode" w:hAnsi="Gandhari Unicode"/>
          <w:lang w:val="en-GB"/>
        </w:rPr>
        <w:t xml:space="preserve"> which is utterly exhausted after excessive sexual activity, HE is afterwards good for nothing? T.V.G. explains it completely different, namely as one (the clearest) occurrence of a rare </w:t>
      </w:r>
      <w:proofErr w:type="spellStart"/>
      <w:r>
        <w:rPr>
          <w:rFonts w:ascii="Gandhari Unicode" w:hAnsi="Gandhari Unicode"/>
          <w:lang w:val="en-GB"/>
        </w:rPr>
        <w:t>topos</w:t>
      </w:r>
      <w:proofErr w:type="spellEnd"/>
      <w:r>
        <w:rPr>
          <w:rFonts w:ascii="Gandhari Unicode" w:hAnsi="Gandhari Unicode"/>
          <w:lang w:val="en-GB"/>
        </w:rPr>
        <w:t xml:space="preserve">, namely that elephants are in danger of </w:t>
      </w:r>
      <w:proofErr w:type="spellStart"/>
      <w:r>
        <w:rPr>
          <w:rFonts w:ascii="Gandhari Unicode" w:hAnsi="Gandhari Unicode"/>
          <w:lang w:val="en-GB"/>
        </w:rPr>
        <w:t>loosing</w:t>
      </w:r>
      <w:proofErr w:type="spellEnd"/>
      <w:r>
        <w:rPr>
          <w:rFonts w:ascii="Gandhari Unicode" w:hAnsi="Gandhari Unicode"/>
          <w:lang w:val="en-GB"/>
        </w:rPr>
        <w:t xml:space="preserve"> their strength upon the contact or consummation of tender banana leaves. Here the bull is weakened so much that he is falling asleep, which is said to be rare with elephants.</w:t>
      </w:r>
    </w:p>
  </w:footnote>
  <w:footnote w:id="454">
    <w:p w14:paraId="7E77A6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interpretation of T.V.G. who thinks the point SHE wants to bring home to the confidante is the sexual nature of HER attachment to HIM. A rendering of </w:t>
      </w:r>
      <w:proofErr w:type="spellStart"/>
      <w:r>
        <w:rPr>
          <w:rFonts w:ascii="Gandhari Unicode" w:hAnsi="Gandhari Unicode"/>
          <w:i/>
          <w:lang w:val="en-GB"/>
        </w:rPr>
        <w:t>tāḻntaṉṟu</w:t>
      </w:r>
      <w:proofErr w:type="spellEnd"/>
      <w:r>
        <w:rPr>
          <w:rFonts w:ascii="Gandhari Unicode" w:hAnsi="Gandhari Unicode"/>
          <w:lang w:val="en-GB"/>
        </w:rPr>
        <w:t xml:space="preserve"> by "it resulted" is not encouraged by the semantics of this root, which is usually applied to fruits or branches hanging down, sometimes </w:t>
      </w:r>
      <w:proofErr w:type="gramStart"/>
      <w:r>
        <w:rPr>
          <w:rFonts w:ascii="Gandhari Unicode" w:hAnsi="Gandhari Unicode"/>
          <w:lang w:val="en-GB"/>
        </w:rPr>
        <w:t>falling down</w:t>
      </w:r>
      <w:proofErr w:type="gramEnd"/>
      <w:r>
        <w:rPr>
          <w:rFonts w:ascii="Gandhari Unicode" w:hAnsi="Gandhari Unicode"/>
          <w:lang w:val="en-GB"/>
        </w:rPr>
        <w:t>, from a tree.</w:t>
      </w:r>
    </w:p>
  </w:footnote>
  <w:footnote w:id="455">
    <w:p w14:paraId="4F2CB4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penultimate line is hypermetrical, while in some versions the additional </w:t>
      </w:r>
      <w:proofErr w:type="spellStart"/>
      <w:r>
        <w:rPr>
          <w:rFonts w:ascii="Gandhari Unicode" w:hAnsi="Gandhari Unicode"/>
          <w:i/>
          <w:iCs/>
          <w:lang w:val="en-GB"/>
        </w:rPr>
        <w:t>cīr</w:t>
      </w:r>
      <w:proofErr w:type="spellEnd"/>
      <w:r>
        <w:rPr>
          <w:rFonts w:ascii="Gandhari Unicode" w:hAnsi="Gandhari Unicode"/>
          <w:lang w:val="en-GB"/>
        </w:rPr>
        <w:t xml:space="preserve"> is added to the line before.</w:t>
      </w:r>
    </w:p>
  </w:footnote>
  <w:footnote w:id="456">
    <w:p w14:paraId="01051B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amaital</w:t>
      </w:r>
      <w:proofErr w:type="spellEnd"/>
      <w:r>
        <w:rPr>
          <w:rFonts w:ascii="Gandhari Unicode" w:hAnsi="Gandhari Unicode"/>
          <w:i/>
          <w:lang w:val="en-GB"/>
        </w:rPr>
        <w:t xml:space="preserve"> </w:t>
      </w:r>
      <w:proofErr w:type="spellStart"/>
      <w:r>
        <w:rPr>
          <w:rFonts w:ascii="Gandhari Unicode" w:hAnsi="Gandhari Unicode"/>
          <w:i/>
          <w:lang w:val="en-GB"/>
        </w:rPr>
        <w:t>vallām</w:t>
      </w:r>
      <w:proofErr w:type="spellEnd"/>
      <w:r>
        <w:rPr>
          <w:rFonts w:ascii="Gandhari Unicode" w:hAnsi="Gandhari Unicode"/>
          <w:i/>
          <w:lang w:val="en-GB"/>
        </w:rPr>
        <w:t xml:space="preserve"> </w:t>
      </w:r>
      <w:proofErr w:type="spellStart"/>
      <w:r>
        <w:rPr>
          <w:rFonts w:ascii="Gandhari Unicode" w:hAnsi="Gandhari Unicode"/>
          <w:i/>
          <w:lang w:val="en-GB"/>
        </w:rPr>
        <w:t>āṟu</w:t>
      </w:r>
      <w:proofErr w:type="spellEnd"/>
      <w:r>
        <w:rPr>
          <w:rFonts w:ascii="Gandhari Unicode" w:hAnsi="Gandhari Unicode"/>
          <w:lang w:val="en-GB"/>
        </w:rPr>
        <w:t xml:space="preserve">: or has this to be read as "being content without you is a way we are not able to", while </w:t>
      </w:r>
      <w:proofErr w:type="spellStart"/>
      <w:r>
        <w:rPr>
          <w:rFonts w:ascii="Gandhari Unicode" w:hAnsi="Gandhari Unicode"/>
          <w:i/>
          <w:lang w:val="en-GB"/>
        </w:rPr>
        <w:t>aṉaiyēm</w:t>
      </w:r>
      <w:proofErr w:type="spellEnd"/>
      <w:r>
        <w:rPr>
          <w:rFonts w:ascii="Gandhari Unicode" w:hAnsi="Gandhari Unicode"/>
          <w:lang w:val="en-GB"/>
        </w:rPr>
        <w:t xml:space="preserve"> then </w:t>
      </w:r>
      <w:proofErr w:type="gramStart"/>
      <w:r>
        <w:rPr>
          <w:rFonts w:ascii="Gandhari Unicode" w:hAnsi="Gandhari Unicode"/>
          <w:lang w:val="en-GB"/>
        </w:rPr>
        <w:t>has to</w:t>
      </w:r>
      <w:proofErr w:type="gramEnd"/>
      <w:r>
        <w:rPr>
          <w:rFonts w:ascii="Gandhari Unicode" w:hAnsi="Gandhari Unicode"/>
          <w:lang w:val="en-GB"/>
        </w:rPr>
        <w:t xml:space="preserve"> be taken as a subject apposition?</w:t>
      </w:r>
    </w:p>
  </w:footnote>
  <w:footnote w:id="457">
    <w:p w14:paraId="3BF880A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uṟai-tal</w:t>
      </w:r>
      <w:proofErr w:type="spellEnd"/>
      <w:r>
        <w:rPr>
          <w:rFonts w:ascii="Gandhari Unicode" w:hAnsi="Gandhari Unicode"/>
          <w:lang w:val="en-GB"/>
        </w:rPr>
        <w:t xml:space="preserve"> as an auxiliary adds the nuance of permanence: to go away once and for all.</w:t>
      </w:r>
    </w:p>
  </w:footnote>
  <w:footnote w:id="458">
    <w:p w14:paraId="476D534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viṉai</w:t>
      </w:r>
      <w:proofErr w:type="spellEnd"/>
      <w:r>
        <w:rPr>
          <w:rFonts w:ascii="Gandhari Unicode" w:hAnsi="Gandhari Unicode"/>
          <w:i/>
          <w:lang w:val="en-GB"/>
        </w:rPr>
        <w:t xml:space="preserve"> </w:t>
      </w:r>
      <w:proofErr w:type="spellStart"/>
      <w:r>
        <w:rPr>
          <w:rFonts w:ascii="Gandhari Unicode" w:hAnsi="Gandhari Unicode"/>
          <w:i/>
          <w:lang w:val="en-GB"/>
        </w:rPr>
        <w:t>mākkaḷ</w:t>
      </w:r>
      <w:proofErr w:type="spellEnd"/>
      <w:r>
        <w:rPr>
          <w:rFonts w:ascii="Gandhari Unicode" w:hAnsi="Gandhari Unicode"/>
          <w:lang w:val="en-GB"/>
        </w:rPr>
        <w:t xml:space="preserve"> gives which information: "people working with their hands" or, in a transferred sense "the busy people"?</w:t>
      </w:r>
    </w:p>
  </w:footnote>
  <w:footnote w:id="459">
    <w:p w14:paraId="482095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cey</w:t>
      </w:r>
      <w:proofErr w:type="spellEnd"/>
      <w:r>
        <w:rPr>
          <w:rFonts w:ascii="Gandhari Unicode" w:hAnsi="Gandhari Unicode"/>
          <w:i/>
          <w:lang w:val="en-GB"/>
        </w:rPr>
        <w:t xml:space="preserve"> </w:t>
      </w:r>
      <w:proofErr w:type="spellStart"/>
      <w:r>
        <w:rPr>
          <w:rFonts w:ascii="Gandhari Unicode" w:hAnsi="Gandhari Unicode"/>
          <w:i/>
          <w:lang w:val="en-GB"/>
        </w:rPr>
        <w:t>viṉai</w:t>
      </w:r>
      <w:proofErr w:type="spellEnd"/>
      <w:r>
        <w:rPr>
          <w:rFonts w:ascii="Gandhari Unicode" w:hAnsi="Gandhari Unicode"/>
          <w:lang w:val="en-GB"/>
        </w:rPr>
        <w:t xml:space="preserve"> is the work to be done, which presumably means "the work of the day"?</w:t>
      </w:r>
    </w:p>
  </w:footnote>
  <w:footnote w:id="460">
    <w:p w14:paraId="250E46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nammē</w:t>
      </w:r>
      <w:proofErr w:type="spellEnd"/>
      <w:r>
        <w:rPr>
          <w:rFonts w:ascii="Gandhari Unicode" w:hAnsi="Gandhari Unicode"/>
          <w:lang w:val="en-GB"/>
        </w:rPr>
        <w:t>: here the -</w:t>
      </w:r>
      <w:r>
        <w:rPr>
          <w:rFonts w:ascii="Gandhari Unicode" w:hAnsi="Gandhari Unicode"/>
          <w:i/>
          <w:lang w:val="en-GB"/>
        </w:rPr>
        <w:t>ē</w:t>
      </w:r>
      <w:r>
        <w:rPr>
          <w:rFonts w:ascii="Gandhari Unicode" w:hAnsi="Gandhari Unicode"/>
          <w:lang w:val="en-GB"/>
        </w:rPr>
        <w:t xml:space="preserve"> probably cannot but be understood as kind of emphatic particle.</w:t>
      </w:r>
    </w:p>
  </w:footnote>
  <w:footnote w:id="461">
    <w:p w14:paraId="2FC308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peṟiṉē</w:t>
      </w:r>
      <w:proofErr w:type="spellEnd"/>
      <w:r>
        <w:rPr>
          <w:rFonts w:ascii="Gandhari Unicode" w:hAnsi="Gandhari Unicode"/>
          <w:lang w:val="en-GB"/>
        </w:rPr>
        <w:t xml:space="preserve"> clauses expressing an irreal wish cf. KT 29.7, 136.5.</w:t>
      </w:r>
    </w:p>
  </w:footnote>
  <w:footnote w:id="462">
    <w:p w14:paraId="68251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taṇṇiya</w:t>
      </w:r>
      <w:proofErr w:type="spellEnd"/>
      <w:r>
        <w:rPr>
          <w:rFonts w:ascii="Gandhari Unicode" w:hAnsi="Gandhari Unicode"/>
          <w:lang w:val="en-GB"/>
        </w:rPr>
        <w:t xml:space="preserve"> can either be understood as an attribute to </w:t>
      </w:r>
      <w:proofErr w:type="spellStart"/>
      <w:r>
        <w:rPr>
          <w:rFonts w:ascii="Gandhari Unicode" w:hAnsi="Gandhari Unicode"/>
          <w:i/>
          <w:lang w:val="en-GB"/>
        </w:rPr>
        <w:t>ñāral</w:t>
      </w:r>
      <w:proofErr w:type="spellEnd"/>
      <w:r>
        <w:rPr>
          <w:rFonts w:ascii="Gandhari Unicode" w:hAnsi="Gandhari Unicode"/>
          <w:i/>
          <w:lang w:val="en-GB"/>
        </w:rPr>
        <w:t xml:space="preserve">, </w:t>
      </w:r>
      <w:r>
        <w:rPr>
          <w:rFonts w:ascii="Gandhari Unicode" w:hAnsi="Gandhari Unicode"/>
          <w:lang w:val="en-GB"/>
        </w:rPr>
        <w:t xml:space="preserve">which would mean to take also the </w:t>
      </w:r>
      <w:proofErr w:type="spellStart"/>
      <w:r>
        <w:rPr>
          <w:rFonts w:ascii="Gandhari Unicode" w:hAnsi="Gandhari Unicode"/>
          <w:i/>
          <w:lang w:val="en-GB"/>
        </w:rPr>
        <w:t>peyareccam</w:t>
      </w:r>
      <w:proofErr w:type="spellEnd"/>
      <w:r>
        <w:rPr>
          <w:rFonts w:ascii="Gandhari Unicode" w:hAnsi="Gandhari Unicode"/>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as a mere adjective, or it can be an adverb modifying </w:t>
      </w:r>
      <w:proofErr w:type="spellStart"/>
      <w:r>
        <w:rPr>
          <w:rFonts w:ascii="Gandhari Unicode" w:hAnsi="Gandhari Unicode"/>
          <w:i/>
          <w:lang w:val="en-GB"/>
        </w:rPr>
        <w:t>kamaḻum</w:t>
      </w:r>
      <w:proofErr w:type="spellEnd"/>
      <w:r>
        <w:rPr>
          <w:rFonts w:ascii="Gandhari Unicode" w:hAnsi="Gandhari Unicode"/>
          <w:lang w:val="en-GB"/>
        </w:rPr>
        <w:t>: "cooly smelling".</w:t>
      </w:r>
    </w:p>
  </w:footnote>
  <w:footnote w:id="463">
    <w:p w14:paraId="724C45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a discussion of similar variants normalised in </w:t>
      </w:r>
      <w:proofErr w:type="spellStart"/>
      <w:r>
        <w:rPr>
          <w:rFonts w:ascii="Gandhari Unicode" w:hAnsi="Gandhari Unicode"/>
          <w:lang w:val="en-GB"/>
        </w:rPr>
        <w:t>Cām</w:t>
      </w:r>
      <w:proofErr w:type="spellEnd"/>
      <w:r>
        <w:rPr>
          <w:rFonts w:ascii="Gandhari Unicode" w:hAnsi="Gandhari Unicode"/>
          <w:lang w:val="en-GB"/>
        </w:rPr>
        <w:t>.'s main text see KT 142.3.</w:t>
      </w:r>
    </w:p>
  </w:footnote>
  <w:footnote w:id="464">
    <w:p w14:paraId="731A06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there a special nuance to the pl. of </w:t>
      </w:r>
      <w:r>
        <w:rPr>
          <w:rFonts w:ascii="Gandhari Unicode" w:hAnsi="Gandhari Unicode"/>
          <w:i/>
          <w:lang w:val="en-GB"/>
        </w:rPr>
        <w:t>alar</w:t>
      </w:r>
      <w:r>
        <w:rPr>
          <w:rFonts w:ascii="Gandhari Unicode" w:hAnsi="Gandhari Unicode"/>
          <w:lang w:val="en-GB"/>
        </w:rPr>
        <w:t xml:space="preserve"> (visible in the n.pl. </w:t>
      </w:r>
      <w:proofErr w:type="spellStart"/>
      <w:r>
        <w:rPr>
          <w:rFonts w:ascii="Gandhari Unicode" w:hAnsi="Gandhari Unicode"/>
          <w:i/>
          <w:lang w:val="en-GB"/>
        </w:rPr>
        <w:t>oḻiva</w:t>
      </w:r>
      <w:proofErr w:type="spellEnd"/>
      <w:r>
        <w:rPr>
          <w:rFonts w:ascii="Gandhari Unicode" w:hAnsi="Gandhari Unicode"/>
          <w:lang w:val="en-GB"/>
        </w:rPr>
        <w:t>)? One might consider rendering it "rumours".</w:t>
      </w:r>
    </w:p>
  </w:footnote>
  <w:footnote w:id="465">
    <w:p w14:paraId="48679CB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tāṅka</w:t>
      </w:r>
      <w:proofErr w:type="spellEnd"/>
      <w:r>
        <w:rPr>
          <w:rFonts w:ascii="Gandhari Unicode" w:hAnsi="Gandhari Unicode"/>
          <w:i/>
          <w:lang w:val="en-GB"/>
        </w:rPr>
        <w:t>-vum</w:t>
      </w:r>
      <w:r>
        <w:rPr>
          <w:rFonts w:ascii="Gandhari Unicode" w:hAnsi="Gandhari Unicode"/>
          <w:lang w:val="en-GB"/>
        </w:rPr>
        <w:t>: the infinitive plus -</w:t>
      </w:r>
      <w:r>
        <w:rPr>
          <w:rFonts w:ascii="Gandhari Unicode" w:hAnsi="Gandhari Unicode"/>
          <w:i/>
          <w:lang w:val="en-GB"/>
        </w:rPr>
        <w:t>um</w:t>
      </w:r>
      <w:r>
        <w:rPr>
          <w:rFonts w:ascii="Gandhari Unicode" w:hAnsi="Gandhari Unicode"/>
          <w:lang w:val="en-GB"/>
        </w:rPr>
        <w:t xml:space="preserve"> presumably </w:t>
      </w:r>
      <w:proofErr w:type="gramStart"/>
      <w:r>
        <w:rPr>
          <w:rFonts w:ascii="Gandhari Unicode" w:hAnsi="Gandhari Unicode"/>
          <w:lang w:val="en-GB"/>
        </w:rPr>
        <w:t>has to</w:t>
      </w:r>
      <w:proofErr w:type="gramEnd"/>
      <w:r>
        <w:rPr>
          <w:rFonts w:ascii="Gandhari Unicode" w:hAnsi="Gandhari Unicode"/>
          <w:lang w:val="en-GB"/>
        </w:rPr>
        <w:t xml:space="preserve"> be taken in a concessive sense. But what is the impact of this line? That HE </w:t>
      </w:r>
      <w:proofErr w:type="gramStart"/>
      <w:r>
        <w:rPr>
          <w:rFonts w:ascii="Gandhari Unicode" w:hAnsi="Gandhari Unicode"/>
          <w:lang w:val="en-GB"/>
        </w:rPr>
        <w:t>actually wanted</w:t>
      </w:r>
      <w:proofErr w:type="gramEnd"/>
      <w:r>
        <w:rPr>
          <w:rFonts w:ascii="Gandhari Unicode" w:hAnsi="Gandhari Unicode"/>
          <w:lang w:val="en-GB"/>
        </w:rPr>
        <w:t xml:space="preserve"> to stop, but did not dare because he did not find HER alone?</w:t>
      </w:r>
    </w:p>
  </w:footnote>
  <w:footnote w:id="466">
    <w:p w14:paraId="49F3A0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kaṇṭaṉṟu</w:t>
      </w:r>
      <w:proofErr w:type="spellEnd"/>
      <w:r>
        <w:rPr>
          <w:rFonts w:ascii="Gandhari Unicode" w:hAnsi="Gandhari Unicode"/>
          <w:i/>
          <w:lang w:val="en-GB"/>
        </w:rPr>
        <w:t>,</w:t>
      </w:r>
      <w:r>
        <w:rPr>
          <w:rFonts w:ascii="Gandhari Unicode" w:hAnsi="Gandhari Unicode"/>
          <w:lang w:val="en-GB"/>
        </w:rPr>
        <w:t xml:space="preserve"> n.sg., </w:t>
      </w:r>
      <w:proofErr w:type="gramStart"/>
      <w:r>
        <w:rPr>
          <w:rFonts w:ascii="Gandhari Unicode" w:hAnsi="Gandhari Unicode"/>
          <w:lang w:val="en-GB"/>
        </w:rPr>
        <w:t>has to</w:t>
      </w:r>
      <w:proofErr w:type="gramEnd"/>
      <w:r>
        <w:rPr>
          <w:rFonts w:ascii="Gandhari Unicode" w:hAnsi="Gandhari Unicode"/>
          <w:lang w:val="en-GB"/>
        </w:rPr>
        <w:t xml:space="preserve"> be construed as an intransitive here, i.e. in the sense of "becoming visible".</w:t>
      </w:r>
    </w:p>
  </w:footnote>
  <w:footnote w:id="467">
    <w:p w14:paraId="225593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kaḷvi</w:t>
      </w:r>
      <w:proofErr w:type="spellEnd"/>
      <w:r>
        <w:rPr>
          <w:rFonts w:ascii="Gandhari Unicode" w:hAnsi="Gandhari Unicode"/>
          <w:lang w:val="en-GB"/>
        </w:rPr>
        <w:t xml:space="preserve"> as the feminine counterpart of </w:t>
      </w:r>
      <w:proofErr w:type="spellStart"/>
      <w:r>
        <w:rPr>
          <w:rFonts w:ascii="Gandhari Unicode" w:hAnsi="Gandhari Unicode"/>
          <w:i/>
          <w:lang w:val="en-GB"/>
        </w:rPr>
        <w:t>kaḷvaṉ</w:t>
      </w:r>
      <w:proofErr w:type="spellEnd"/>
      <w:r>
        <w:rPr>
          <w:rFonts w:ascii="Gandhari Unicode" w:hAnsi="Gandhari Unicode"/>
          <w:lang w:val="en-GB"/>
        </w:rPr>
        <w:t xml:space="preserve"> is attested only here in the old anthologies.</w:t>
      </w:r>
    </w:p>
  </w:footnote>
  <w:footnote w:id="468">
    <w:p w14:paraId="47FD01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vaikaṟaiyāṉē</w:t>
      </w:r>
      <w:proofErr w:type="spellEnd"/>
      <w:r>
        <w:rPr>
          <w:rFonts w:ascii="Gandhari Unicode" w:hAnsi="Gandhari Unicode"/>
          <w:lang w:val="en-GB"/>
        </w:rPr>
        <w:t xml:space="preserve"> gains emphasis by the case suffix and the end position.</w:t>
      </w:r>
    </w:p>
  </w:footnote>
  <w:footnote w:id="469">
    <w:p w14:paraId="501FA8F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amarā</w:t>
      </w:r>
      <w:proofErr w:type="spellEnd"/>
      <w:r>
        <w:rPr>
          <w:rFonts w:ascii="Gandhari Unicode" w:hAnsi="Gandhari Unicode"/>
          <w:lang w:val="en-GB"/>
        </w:rPr>
        <w:t xml:space="preserve"> is to be understood either as a positive </w:t>
      </w:r>
      <w:proofErr w:type="spellStart"/>
      <w:r>
        <w:rPr>
          <w:rFonts w:ascii="Gandhari Unicode" w:hAnsi="Gandhari Unicode"/>
          <w:i/>
          <w:iCs/>
          <w:lang w:val="en-GB"/>
        </w:rPr>
        <w:t>peyareccam</w:t>
      </w:r>
      <w:proofErr w:type="spellEnd"/>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or, in case this should be the more usual negative </w:t>
      </w:r>
      <w:proofErr w:type="spellStart"/>
      <w:r>
        <w:rPr>
          <w:rFonts w:ascii="Gandhari Unicode" w:hAnsi="Gandhari Unicode"/>
          <w:i/>
          <w:iCs/>
          <w:lang w:val="en-GB"/>
        </w:rPr>
        <w:t>peyareccam</w:t>
      </w:r>
      <w:proofErr w:type="spellEnd"/>
      <w:r>
        <w:rPr>
          <w:rFonts w:ascii="Gandhari Unicode" w:hAnsi="Gandhari Unicode"/>
          <w:lang w:val="en-GB"/>
        </w:rPr>
        <w:t xml:space="preserve"> in </w:t>
      </w:r>
      <w:r>
        <w:rPr>
          <w:rFonts w:ascii="Gandhari Unicode" w:hAnsi="Gandhari Unicode"/>
          <w:i/>
          <w:lang w:val="en-GB"/>
        </w:rPr>
        <w:t>-ā</w:t>
      </w:r>
      <w:r>
        <w:rPr>
          <w:rFonts w:ascii="Gandhari Unicode" w:hAnsi="Gandhari Unicode"/>
          <w:lang w:val="en-GB"/>
        </w:rPr>
        <w:t xml:space="preserve">, then derived from the transitive </w:t>
      </w:r>
      <w:proofErr w:type="spellStart"/>
      <w:r>
        <w:rPr>
          <w:rFonts w:ascii="Gandhari Unicode" w:hAnsi="Gandhari Unicode"/>
          <w:i/>
          <w:lang w:val="en-GB"/>
        </w:rPr>
        <w:t>amar</w:t>
      </w:r>
      <w:proofErr w:type="spellEnd"/>
      <w:r>
        <w:rPr>
          <w:rFonts w:ascii="Gandhari Unicode" w:hAnsi="Gandhari Unicode"/>
          <w:lang w:val="en-GB"/>
        </w:rPr>
        <w:t xml:space="preserve"> "to wish" = "without wish". T.V.G. reads it as a negative, giving the meaning a "face not suitable [to betray our intimacy]".</w:t>
      </w:r>
    </w:p>
  </w:footnote>
  <w:footnote w:id="470">
    <w:p w14:paraId="69A215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tuppu</w:t>
      </w:r>
      <w:proofErr w:type="spellEnd"/>
      <w:r>
        <w:rPr>
          <w:rFonts w:ascii="Gandhari Unicode" w:hAnsi="Gandhari Unicode"/>
          <w:lang w:val="en-GB"/>
        </w:rPr>
        <w:t xml:space="preserve"> is a multivalent word the basic meaning of which, as far as the old anthologies are concerned, seems to be something like "fighting spirit, vigour". One of the further meanings, however, is a sort of red substance, often translated as "coral" (for a discussion of some material related to this strand see Tieken 1996: 422f.). Of almost two dozen occurrences in the KT, NA, AN and PN, the only other clear instance of "red colour" is AN 9.8 (</w:t>
      </w:r>
      <w:proofErr w:type="spellStart"/>
      <w:r>
        <w:rPr>
          <w:rFonts w:ascii="Gandhari Unicode" w:hAnsi="Gandhari Unicode"/>
          <w:i/>
          <w:iCs/>
          <w:lang w:val="en-GB"/>
        </w:rPr>
        <w:t>tuppiṉ</w:t>
      </w:r>
      <w:proofErr w:type="spellEnd"/>
      <w:r>
        <w:rPr>
          <w:rFonts w:ascii="Gandhari Unicode" w:hAnsi="Gandhari Unicode"/>
          <w:i/>
          <w:iCs/>
          <w:lang w:val="en-GB"/>
        </w:rPr>
        <w:t xml:space="preserve"> </w:t>
      </w:r>
      <w:proofErr w:type="spellStart"/>
      <w:r>
        <w:rPr>
          <w:rFonts w:ascii="Gandhari Unicode" w:hAnsi="Gandhari Unicode"/>
          <w:i/>
          <w:iCs/>
          <w:lang w:val="en-GB"/>
        </w:rPr>
        <w:t>aṉṉa</w:t>
      </w:r>
      <w:proofErr w:type="spellEnd"/>
      <w:r>
        <w:rPr>
          <w:rFonts w:ascii="Gandhari Unicode" w:hAnsi="Gandhari Unicode"/>
          <w:i/>
          <w:iCs/>
          <w:lang w:val="en-GB"/>
        </w:rPr>
        <w:t xml:space="preserve"> cem </w:t>
      </w:r>
      <w:proofErr w:type="spellStart"/>
      <w:r>
        <w:rPr>
          <w:rFonts w:ascii="Gandhari Unicode" w:hAnsi="Gandhari Unicode"/>
          <w:i/>
          <w:iCs/>
          <w:lang w:val="en-GB"/>
        </w:rPr>
        <w:t>kōṭṭu</w:t>
      </w:r>
      <w:proofErr w:type="spellEnd"/>
      <w:r>
        <w:rPr>
          <w:rFonts w:ascii="Gandhari Unicode" w:hAnsi="Gandhari Unicode"/>
          <w:i/>
          <w:iCs/>
          <w:lang w:val="en-GB"/>
        </w:rPr>
        <w:t xml:space="preserve"> </w:t>
      </w:r>
      <w:proofErr w:type="spellStart"/>
      <w:r>
        <w:rPr>
          <w:rFonts w:ascii="Gandhari Unicode" w:hAnsi="Gandhari Unicode"/>
          <w:i/>
          <w:iCs/>
          <w:lang w:val="en-GB"/>
        </w:rPr>
        <w:t>iyaviṉ</w:t>
      </w:r>
      <w:proofErr w:type="spellEnd"/>
      <w:r>
        <w:rPr>
          <w:rFonts w:ascii="Gandhari Unicode" w:hAnsi="Gandhari Unicode"/>
          <w:lang w:val="en-GB"/>
        </w:rPr>
        <w:t xml:space="preserve"> "on the way through peaks red as </w:t>
      </w:r>
      <w:proofErr w:type="spellStart"/>
      <w:r>
        <w:rPr>
          <w:rFonts w:ascii="Gandhari Unicode" w:hAnsi="Gandhari Unicode"/>
          <w:i/>
          <w:iCs/>
          <w:lang w:val="en-GB"/>
        </w:rPr>
        <w:t>tuppu</w:t>
      </w:r>
      <w:proofErr w:type="spellEnd"/>
      <w:r>
        <w:rPr>
          <w:rFonts w:ascii="Gandhari Unicode" w:hAnsi="Gandhari Unicode"/>
          <w:lang w:val="en-GB"/>
        </w:rPr>
        <w:t>"). For this KT passage both meanings seem to make sense.</w:t>
      </w:r>
    </w:p>
  </w:footnote>
  <w:footnote w:id="471">
    <w:p w14:paraId="0A1511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muṭintu</w:t>
      </w:r>
      <w:proofErr w:type="spellEnd"/>
      <w:r>
        <w:rPr>
          <w:rFonts w:ascii="Gandhari Unicode" w:hAnsi="Gandhari Unicode"/>
          <w:i/>
          <w:lang w:val="en-GB"/>
        </w:rPr>
        <w:t xml:space="preserve"> </w:t>
      </w:r>
      <w:proofErr w:type="spellStart"/>
      <w:r>
        <w:rPr>
          <w:rFonts w:ascii="Gandhari Unicode" w:hAnsi="Gandhari Unicode"/>
          <w:i/>
          <w:lang w:val="en-GB"/>
        </w:rPr>
        <w:t>amaintaṉṟu</w:t>
      </w:r>
      <w:proofErr w:type="spellEnd"/>
      <w:r>
        <w:rPr>
          <w:rFonts w:ascii="Gandhari Unicode" w:hAnsi="Gandhari Unicode"/>
          <w:lang w:val="en-GB"/>
        </w:rPr>
        <w:t xml:space="preserve">: here </w:t>
      </w:r>
      <w:proofErr w:type="spellStart"/>
      <w:r>
        <w:rPr>
          <w:rFonts w:ascii="Gandhari Unicode" w:hAnsi="Gandhari Unicode"/>
          <w:i/>
          <w:lang w:val="en-GB"/>
        </w:rPr>
        <w:t>amai-tal</w:t>
      </w:r>
      <w:proofErr w:type="spellEnd"/>
      <w:r>
        <w:rPr>
          <w:rFonts w:ascii="Gandhari Unicode" w:hAnsi="Gandhari Unicode"/>
          <w:i/>
          <w:lang w:val="en-GB"/>
        </w:rPr>
        <w:t xml:space="preserve"> </w:t>
      </w:r>
      <w:r>
        <w:rPr>
          <w:rFonts w:ascii="Gandhari Unicode" w:hAnsi="Gandhari Unicode"/>
          <w:lang w:val="en-GB"/>
        </w:rPr>
        <w:t xml:space="preserve">can be taken as an auxiliary in the sense of permanent completion "it became perfect once and for all". Interestingly something like this might also have been felt in the tradition (which did not, however, have the concept of an auxiliary verb): one form of </w:t>
      </w:r>
      <w:proofErr w:type="spellStart"/>
      <w:r>
        <w:rPr>
          <w:rFonts w:ascii="Gandhari Unicode" w:hAnsi="Gandhari Unicode"/>
          <w:i/>
          <w:lang w:val="en-GB"/>
        </w:rPr>
        <w:t>muṭintamai-tal</w:t>
      </w:r>
      <w:proofErr w:type="spellEnd"/>
      <w:r>
        <w:rPr>
          <w:rFonts w:ascii="Gandhari Unicode" w:hAnsi="Gandhari Unicode"/>
          <w:lang w:val="en-GB"/>
        </w:rPr>
        <w:t xml:space="preserve"> is explained as a lexeme by </w:t>
      </w:r>
      <w:proofErr w:type="spellStart"/>
      <w:r>
        <w:rPr>
          <w:rFonts w:ascii="Gandhari Unicode" w:hAnsi="Gandhari Unicode"/>
          <w:lang w:val="en-GB"/>
        </w:rPr>
        <w:t>Cēṉ</w:t>
      </w:r>
      <w:proofErr w:type="spellEnd"/>
      <w:r>
        <w:rPr>
          <w:rFonts w:ascii="Gandhari Unicode" w:hAnsi="Gandhari Unicode"/>
          <w:lang w:val="en-GB"/>
        </w:rPr>
        <w:t>. on Tol. Col. 66.</w:t>
      </w:r>
    </w:p>
  </w:footnote>
  <w:footnote w:id="472">
    <w:p w14:paraId="654BA8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beginning from </w:t>
      </w:r>
      <w:proofErr w:type="spellStart"/>
      <w:r>
        <w:rPr>
          <w:rFonts w:ascii="Gandhari Unicode" w:hAnsi="Gandhari Unicode"/>
          <w:i/>
          <w:lang w:val="en-GB"/>
        </w:rPr>
        <w:t>varūum</w:t>
      </w:r>
      <w:proofErr w:type="spellEnd"/>
      <w:r>
        <w:rPr>
          <w:rFonts w:ascii="Gandhari Unicode" w:hAnsi="Gandhari Unicode"/>
          <w:lang w:val="en-GB"/>
        </w:rPr>
        <w:t xml:space="preserve"> in line 4 is difficult. </w:t>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vaṟuum</w:t>
      </w:r>
      <w:proofErr w:type="spellEnd"/>
      <w:r>
        <w:rPr>
          <w:rFonts w:ascii="Gandhari Unicode" w:hAnsi="Gandhari Unicode"/>
          <w:i/>
          <w:lang w:val="en-GB"/>
        </w:rPr>
        <w:t xml:space="preserve"> </w:t>
      </w:r>
      <w:proofErr w:type="spellStart"/>
      <w:r>
        <w:rPr>
          <w:rFonts w:ascii="Gandhari Unicode" w:hAnsi="Gandhari Unicode"/>
          <w:i/>
          <w:lang w:val="en-GB"/>
        </w:rPr>
        <w:t>miṉ</w:t>
      </w:r>
      <w:proofErr w:type="spellEnd"/>
      <w:r>
        <w:rPr>
          <w:rFonts w:ascii="Gandhari Unicode" w:hAnsi="Gandhari Unicode"/>
          <w:lang w:val="en-GB"/>
        </w:rPr>
        <w:t xml:space="preserve"> also as epithets of </w:t>
      </w:r>
      <w:proofErr w:type="spellStart"/>
      <w:r>
        <w:rPr>
          <w:rFonts w:ascii="Gandhari Unicode" w:hAnsi="Gandhari Unicode"/>
          <w:i/>
          <w:lang w:val="en-GB"/>
        </w:rPr>
        <w:t>mulai</w:t>
      </w:r>
      <w:proofErr w:type="spellEnd"/>
      <w:r>
        <w:rPr>
          <w:rFonts w:ascii="Gandhari Unicode" w:hAnsi="Gandhari Unicode"/>
          <w:lang w:val="en-GB"/>
        </w:rPr>
        <w:t xml:space="preserve">, which is </w:t>
      </w:r>
      <w:proofErr w:type="gramStart"/>
      <w:r>
        <w:rPr>
          <w:rFonts w:ascii="Gandhari Unicode" w:hAnsi="Gandhari Unicode"/>
          <w:lang w:val="en-GB"/>
        </w:rPr>
        <w:t>definitely unsatisfactory</w:t>
      </w:r>
      <w:proofErr w:type="gramEnd"/>
      <w:r>
        <w:rPr>
          <w:rFonts w:ascii="Gandhari Unicode" w:hAnsi="Gandhari Unicode"/>
          <w:lang w:val="en-GB"/>
        </w:rPr>
        <w:t xml:space="preserve">, because it is not at all clear what breasts have in common with lightning. Since there is, however, a construction exactly similar in KT 123 (cf. also NA 89), I prefer to take it as a new main sentence starting with the verb form (instead of him comes the lightning). Read like this the last line is no problem, because in the circular construction in can be bound to the beginning. More difficult is the infinitive clause on </w:t>
      </w:r>
      <w:proofErr w:type="spellStart"/>
      <w:r>
        <w:rPr>
          <w:rFonts w:ascii="Gandhari Unicode" w:hAnsi="Gandhari Unicode"/>
          <w:i/>
          <w:lang w:val="en-GB"/>
        </w:rPr>
        <w:t>ñemuṅka</w:t>
      </w:r>
      <w:proofErr w:type="spellEnd"/>
      <w:r>
        <w:rPr>
          <w:rFonts w:ascii="Gandhari Unicode" w:hAnsi="Gandhari Unicode"/>
          <w:lang w:val="en-GB"/>
        </w:rPr>
        <w:t xml:space="preserve">. On the one hand by </w:t>
      </w:r>
      <w:proofErr w:type="gramStart"/>
      <w:r>
        <w:rPr>
          <w:rFonts w:ascii="Gandhari Unicode" w:hAnsi="Gandhari Unicode"/>
          <w:lang w:val="en-GB"/>
        </w:rPr>
        <w:t>position</w:t>
      </w:r>
      <w:proofErr w:type="gramEnd"/>
      <w:r>
        <w:rPr>
          <w:rFonts w:ascii="Gandhari Unicode" w:hAnsi="Gandhari Unicode"/>
          <w:lang w:val="en-GB"/>
        </w:rPr>
        <w:t xml:space="preserve"> it belongs to the last line and might express her feelings at his going away (we have to understand it in any case as a metaphor for being depressed). But as </w:t>
      </w:r>
      <w:proofErr w:type="spellStart"/>
      <w:r>
        <w:rPr>
          <w:rFonts w:ascii="Gandhari Unicode" w:hAnsi="Gandhari Unicode"/>
          <w:i/>
          <w:lang w:val="en-GB"/>
        </w:rPr>
        <w:t>varūum</w:t>
      </w:r>
      <w:proofErr w:type="spellEnd"/>
      <w:r>
        <w:rPr>
          <w:rFonts w:ascii="Gandhari Unicode" w:hAnsi="Gandhari Unicode"/>
          <w:i/>
          <w:lang w:val="en-GB"/>
        </w:rPr>
        <w:t xml:space="preserve"> </w:t>
      </w:r>
      <w:proofErr w:type="spellStart"/>
      <w:r>
        <w:rPr>
          <w:rFonts w:ascii="Gandhari Unicode" w:hAnsi="Gandhari Unicode"/>
          <w:i/>
          <w:lang w:val="en-GB"/>
        </w:rPr>
        <w:t>miṉ</w:t>
      </w:r>
      <w:proofErr w:type="spellEnd"/>
      <w:r>
        <w:rPr>
          <w:rFonts w:ascii="Gandhari Unicode" w:hAnsi="Gandhari Unicode"/>
          <w:lang w:val="en-GB"/>
        </w:rPr>
        <w:t xml:space="preserve"> is not marked by a sentence ending particle or the like, we might see the </w:t>
      </w:r>
      <w:proofErr w:type="spellStart"/>
      <w:r>
        <w:rPr>
          <w:rFonts w:ascii="Gandhari Unicode" w:hAnsi="Gandhari Unicode"/>
          <w:i/>
          <w:lang w:val="en-GB"/>
        </w:rPr>
        <w:t>ñemuṅka</w:t>
      </w:r>
      <w:proofErr w:type="spellEnd"/>
      <w:r>
        <w:rPr>
          <w:rFonts w:ascii="Gandhari Unicode" w:hAnsi="Gandhari Unicode"/>
          <w:lang w:val="en-GB"/>
        </w:rPr>
        <w:t xml:space="preserve"> as a floating clause which goes with the preceding and the following part. T.V.G. comes up with an interesting alternative in taking the </w:t>
      </w:r>
      <w:proofErr w:type="spellStart"/>
      <w:r>
        <w:rPr>
          <w:rFonts w:ascii="Gandhari Unicode" w:hAnsi="Gandhari Unicode"/>
          <w:i/>
          <w:lang w:val="en-GB"/>
        </w:rPr>
        <w:t>mālai</w:t>
      </w:r>
      <w:proofErr w:type="spellEnd"/>
      <w:r>
        <w:rPr>
          <w:rFonts w:ascii="Gandhari Unicode" w:hAnsi="Gandhari Unicode"/>
          <w:lang w:val="en-GB"/>
        </w:rPr>
        <w:t xml:space="preserve"> of line 3 as the subject of </w:t>
      </w:r>
      <w:proofErr w:type="spellStart"/>
      <w:r>
        <w:rPr>
          <w:rFonts w:ascii="Gandhari Unicode" w:hAnsi="Gandhari Unicode"/>
          <w:i/>
          <w:lang w:val="en-GB"/>
        </w:rPr>
        <w:t>varūum</w:t>
      </w:r>
      <w:proofErr w:type="spellEnd"/>
      <w:r>
        <w:rPr>
          <w:rFonts w:ascii="Gandhari Unicode" w:hAnsi="Gandhari Unicode"/>
          <w:lang w:val="en-GB"/>
        </w:rPr>
        <w:t xml:space="preserve"> – which would, of course, make perfect sense as far as content is concerned. The word-order to be expected in this case, however, would be </w:t>
      </w:r>
      <w:proofErr w:type="spellStart"/>
      <w:r>
        <w:rPr>
          <w:rFonts w:ascii="Gandhari Unicode" w:hAnsi="Gandhari Unicode"/>
          <w:i/>
          <w:lang w:val="en-GB"/>
        </w:rPr>
        <w:t>varūum</w:t>
      </w:r>
      <w:proofErr w:type="spellEnd"/>
      <w:r>
        <w:rPr>
          <w:rFonts w:ascii="Gandhari Unicode" w:hAnsi="Gandhari Unicode"/>
          <w:i/>
          <w:lang w:val="en-GB"/>
        </w:rPr>
        <w:t xml:space="preserve"> </w:t>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i/>
          <w:lang w:val="en-GB"/>
        </w:rPr>
        <w:t xml:space="preserve"> </w:t>
      </w:r>
      <w:proofErr w:type="spellStart"/>
      <w:r>
        <w:rPr>
          <w:rFonts w:ascii="Gandhari Unicode" w:hAnsi="Gandhari Unicode"/>
          <w:i/>
          <w:lang w:val="en-GB"/>
        </w:rPr>
        <w:t>vārār</w:t>
      </w:r>
      <w:proofErr w:type="spellEnd"/>
      <w:r>
        <w:rPr>
          <w:rFonts w:ascii="Gandhari Unicode" w:hAnsi="Gandhari Unicode"/>
          <w:lang w:val="en-GB"/>
        </w:rPr>
        <w:t>, and one would at least like to have parallels for this kind of oxymoron, which are not to be found in the KT.</w:t>
      </w:r>
    </w:p>
  </w:footnote>
  <w:footnote w:id="473">
    <w:p w14:paraId="229E08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.'s gloss for the infinitive clause goes: </w:t>
      </w:r>
      <w:proofErr w:type="spellStart"/>
      <w:r>
        <w:rPr>
          <w:rFonts w:ascii="Gandhari Unicode" w:hAnsi="Gandhari Unicode"/>
          <w:i/>
          <w:lang w:val="en-GB"/>
        </w:rPr>
        <w:t>vaḷarukiṉṟa</w:t>
      </w:r>
      <w:proofErr w:type="spellEnd"/>
      <w:r>
        <w:rPr>
          <w:rFonts w:ascii="Gandhari Unicode" w:hAnsi="Gandhari Unicode"/>
          <w:i/>
          <w:lang w:val="en-GB"/>
        </w:rPr>
        <w:t xml:space="preserve"> </w:t>
      </w:r>
      <w:proofErr w:type="spellStart"/>
      <w:r>
        <w:rPr>
          <w:rFonts w:ascii="Gandhari Unicode" w:hAnsi="Gandhari Unicode"/>
          <w:i/>
          <w:lang w:val="en-GB"/>
        </w:rPr>
        <w:t>miṉṉutal</w:t>
      </w:r>
      <w:proofErr w:type="spellEnd"/>
      <w:r>
        <w:rPr>
          <w:rFonts w:ascii="Gandhari Unicode" w:hAnsi="Gandhari Unicode"/>
          <w:i/>
          <w:lang w:val="en-GB"/>
        </w:rPr>
        <w:t xml:space="preserve"> </w:t>
      </w:r>
      <w:proofErr w:type="spellStart"/>
      <w:r>
        <w:rPr>
          <w:rFonts w:ascii="Gandhari Unicode" w:hAnsi="Gandhari Unicode"/>
          <w:i/>
          <w:lang w:val="en-GB"/>
        </w:rPr>
        <w:t>mikka</w:t>
      </w:r>
      <w:proofErr w:type="spellEnd"/>
      <w:r>
        <w:rPr>
          <w:rFonts w:ascii="Gandhari Unicode" w:hAnsi="Gandhari Unicode"/>
          <w:i/>
          <w:lang w:val="en-GB"/>
        </w:rPr>
        <w:t xml:space="preserve"> </w:t>
      </w:r>
      <w:proofErr w:type="spellStart"/>
      <w:r>
        <w:rPr>
          <w:rFonts w:ascii="Gandhari Unicode" w:hAnsi="Gandhari Unicode"/>
          <w:i/>
          <w:lang w:val="en-GB"/>
        </w:rPr>
        <w:t>iḷaiya</w:t>
      </w:r>
      <w:proofErr w:type="spellEnd"/>
      <w:r>
        <w:rPr>
          <w:rFonts w:ascii="Gandhari Unicode" w:hAnsi="Gandhari Unicode"/>
          <w:i/>
          <w:lang w:val="en-GB"/>
        </w:rPr>
        <w:t xml:space="preserve"> </w:t>
      </w:r>
      <w:proofErr w:type="spellStart"/>
      <w:r>
        <w:rPr>
          <w:rFonts w:ascii="Gandhari Unicode" w:hAnsi="Gandhari Unicode"/>
          <w:i/>
          <w:lang w:val="en-GB"/>
        </w:rPr>
        <w:t>mulaikaḷ</w:t>
      </w:r>
      <w:proofErr w:type="spellEnd"/>
      <w:r>
        <w:rPr>
          <w:rFonts w:ascii="Gandhari Unicode" w:hAnsi="Gandhari Unicode"/>
          <w:i/>
          <w:lang w:val="en-GB"/>
        </w:rPr>
        <w:t xml:space="preserve"> </w:t>
      </w:r>
      <w:proofErr w:type="spellStart"/>
      <w:r>
        <w:rPr>
          <w:rFonts w:ascii="Gandhari Unicode" w:hAnsi="Gandhari Unicode"/>
          <w:i/>
          <w:lang w:val="en-GB"/>
        </w:rPr>
        <w:t>aḻuntumpaṭi</w:t>
      </w:r>
      <w:proofErr w:type="spellEnd"/>
      <w:r>
        <w:rPr>
          <w:rFonts w:ascii="Gandhari Unicode" w:hAnsi="Gandhari Unicode"/>
          <w:i/>
          <w:lang w:val="en-GB"/>
        </w:rPr>
        <w:t xml:space="preserve"> </w:t>
      </w:r>
      <w:proofErr w:type="spellStart"/>
      <w:r>
        <w:rPr>
          <w:rFonts w:ascii="Gandhari Unicode" w:hAnsi="Gandhari Unicode"/>
          <w:i/>
          <w:lang w:val="en-GB"/>
        </w:rPr>
        <w:t>taḻuvutaṟku</w:t>
      </w:r>
      <w:proofErr w:type="spellEnd"/>
      <w:r>
        <w:rPr>
          <w:rFonts w:ascii="Gandhari Unicode" w:hAnsi="Gandhari Unicode"/>
          <w:lang w:val="en-GB"/>
        </w:rPr>
        <w:t xml:space="preserve"> "so that the growing, [meaning] lightning, very young breasts are pressed for embracing".</w:t>
      </w:r>
    </w:p>
  </w:footnote>
  <w:footnote w:id="474">
    <w:p w14:paraId="23B587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the intended statement? </w:t>
      </w:r>
      <w:proofErr w:type="spellStart"/>
      <w:r>
        <w:rPr>
          <w:rFonts w:ascii="Gandhari Unicode" w:hAnsi="Gandhari Unicode"/>
          <w:lang w:val="en-GB"/>
        </w:rPr>
        <w:t>Cām</w:t>
      </w:r>
      <w:proofErr w:type="spellEnd"/>
      <w:r>
        <w:rPr>
          <w:rFonts w:ascii="Gandhari Unicode" w:hAnsi="Gandhari Unicode"/>
          <w:lang w:val="en-GB"/>
        </w:rPr>
        <w:t xml:space="preserve">. takes both </w:t>
      </w:r>
      <w:proofErr w:type="spellStart"/>
      <w:r>
        <w:rPr>
          <w:rFonts w:ascii="Gandhari Unicode" w:hAnsi="Gandhari Unicode"/>
          <w:i/>
          <w:lang w:val="en-GB"/>
        </w:rPr>
        <w:t>pulam</w:t>
      </w:r>
      <w:proofErr w:type="spellEnd"/>
      <w:r>
        <w:rPr>
          <w:rFonts w:ascii="Gandhari Unicode" w:hAnsi="Gandhari Unicode"/>
          <w:lang w:val="en-GB"/>
        </w:rPr>
        <w:t xml:space="preserve"> simply as "direction" (but why then not just </w:t>
      </w:r>
      <w:proofErr w:type="spellStart"/>
      <w:r>
        <w:rPr>
          <w:rFonts w:ascii="Gandhari Unicode" w:hAnsi="Gandhari Unicode"/>
          <w:i/>
          <w:lang w:val="en-GB"/>
        </w:rPr>
        <w:t>vaṭa</w:t>
      </w:r>
      <w:proofErr w:type="spellEnd"/>
      <w:r>
        <w:rPr>
          <w:rFonts w:ascii="Gandhari Unicode" w:hAnsi="Gandhari Unicode"/>
          <w:i/>
          <w:lang w:val="en-GB"/>
        </w:rPr>
        <w:t>/</w:t>
      </w:r>
      <w:proofErr w:type="spellStart"/>
      <w:r>
        <w:rPr>
          <w:rFonts w:ascii="Gandhari Unicode" w:hAnsi="Gandhari Unicode"/>
          <w:i/>
          <w:lang w:val="en-GB"/>
        </w:rPr>
        <w:t>teṉ</w:t>
      </w:r>
      <w:proofErr w:type="spellEnd"/>
      <w:r>
        <w:rPr>
          <w:rFonts w:ascii="Gandhari Unicode" w:hAnsi="Gandhari Unicode"/>
          <w:lang w:val="en-GB"/>
        </w:rPr>
        <w:t xml:space="preserve">?) and does not consider </w:t>
      </w:r>
      <w:proofErr w:type="spellStart"/>
      <w:r>
        <w:rPr>
          <w:rFonts w:ascii="Gandhari Unicode" w:hAnsi="Gandhari Unicode"/>
          <w:i/>
          <w:lang w:val="en-GB"/>
        </w:rPr>
        <w:t>aḻi</w:t>
      </w:r>
      <w:proofErr w:type="spellEnd"/>
      <w:r>
        <w:rPr>
          <w:rFonts w:ascii="Gandhari Unicode" w:hAnsi="Gandhari Unicode"/>
          <w:lang w:val="en-GB"/>
        </w:rPr>
        <w:t xml:space="preserve"> at all. In any case it seems unavoidable to understand the dative </w:t>
      </w:r>
      <w:proofErr w:type="spellStart"/>
      <w:r>
        <w:rPr>
          <w:rFonts w:ascii="Gandhari Unicode" w:hAnsi="Gandhari Unicode"/>
          <w:i/>
          <w:lang w:val="en-GB"/>
        </w:rPr>
        <w:t>vāṭaikku</w:t>
      </w:r>
      <w:proofErr w:type="spellEnd"/>
      <w:r>
        <w:rPr>
          <w:rFonts w:ascii="Gandhari Unicode" w:hAnsi="Gandhari Unicode"/>
          <w:lang w:val="en-GB"/>
        </w:rPr>
        <w:t xml:space="preserve"> in the way of an ablative "from – to", because surely nothing can be supposed to set out towards the wind.</w:t>
      </w:r>
    </w:p>
  </w:footnote>
  <w:footnote w:id="475">
    <w:p w14:paraId="061EED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ōmaṟṟē</w:t>
      </w:r>
      <w:proofErr w:type="spellEnd"/>
      <w:r>
        <w:rPr>
          <w:rFonts w:ascii="Gandhari Unicode" w:hAnsi="Gandhari Unicode"/>
          <w:lang w:val="en-GB"/>
        </w:rPr>
        <w:t xml:space="preserve"> seems to mark a rhetorical question (expecting a negative answer), but what is the exact valence?</w:t>
      </w:r>
    </w:p>
  </w:footnote>
  <w:footnote w:id="476">
    <w:p w14:paraId="6B9075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again we see </w:t>
      </w:r>
      <w:proofErr w:type="spellStart"/>
      <w:r>
        <w:rPr>
          <w:rFonts w:ascii="Gandhari Unicode" w:hAnsi="Gandhari Unicode"/>
          <w:i/>
          <w:lang w:val="en-GB"/>
        </w:rPr>
        <w:t>amai-tal</w:t>
      </w:r>
      <w:proofErr w:type="spellEnd"/>
      <w:r>
        <w:rPr>
          <w:rFonts w:ascii="Gandhari Unicode" w:hAnsi="Gandhari Unicode"/>
          <w:lang w:val="en-GB"/>
        </w:rPr>
        <w:t xml:space="preserve"> as an auxiliary expressing the obtaining of a new, stable state.</w:t>
      </w:r>
    </w:p>
  </w:footnote>
  <w:footnote w:id="477">
    <w:p w14:paraId="2001AB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T.V.G.'s idea for the rationale of this line is that the flowers on the water would have grown so dense as to form a kind of carpet on the water. By the breath of the thirsty animals the water is rippled so that the plants move apart and allow them to drink.</w:t>
      </w:r>
    </w:p>
  </w:footnote>
  <w:footnote w:id="478">
    <w:p w14:paraId="7B1C3CA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kaḷattiṉiṉ</w:t>
      </w:r>
      <w:proofErr w:type="spellEnd"/>
      <w:r>
        <w:rPr>
          <w:rFonts w:ascii="Gandhari Unicode" w:hAnsi="Gandhari Unicode"/>
          <w:lang w:val="en-GB"/>
        </w:rPr>
        <w:t xml:space="preserve">: here we obviously </w:t>
      </w:r>
      <w:proofErr w:type="gramStart"/>
      <w:r>
        <w:rPr>
          <w:rFonts w:ascii="Gandhari Unicode" w:hAnsi="Gandhari Unicode"/>
          <w:lang w:val="en-GB"/>
        </w:rPr>
        <w:t>have to</w:t>
      </w:r>
      <w:proofErr w:type="gramEnd"/>
      <w:r>
        <w:rPr>
          <w:rFonts w:ascii="Gandhari Unicode" w:hAnsi="Gandhari Unicode"/>
          <w:lang w:val="en-GB"/>
        </w:rPr>
        <w:t xml:space="preserve"> read a double marking with </w:t>
      </w:r>
      <w:r>
        <w:rPr>
          <w:rFonts w:ascii="Gandhari Unicode" w:hAnsi="Gandhari Unicode"/>
          <w:i/>
          <w:lang w:val="en-GB"/>
        </w:rPr>
        <w:t>-</w:t>
      </w:r>
      <w:proofErr w:type="spellStart"/>
      <w:r>
        <w:rPr>
          <w:rFonts w:ascii="Gandhari Unicode" w:hAnsi="Gandhari Unicode"/>
          <w:i/>
          <w:lang w:val="en-GB"/>
        </w:rPr>
        <w:t>iṉ</w:t>
      </w:r>
      <w:proofErr w:type="spellEnd"/>
      <w:r>
        <w:rPr>
          <w:rFonts w:ascii="Gandhari Unicode" w:hAnsi="Gandhari Unicode"/>
          <w:lang w:val="en-GB"/>
        </w:rPr>
        <w:t xml:space="preserve">, once for the oblique, once for the comparison (thus also </w:t>
      </w:r>
      <w:proofErr w:type="spellStart"/>
      <w:r>
        <w:rPr>
          <w:rFonts w:ascii="Gandhari Unicode" w:hAnsi="Gandhari Unicode"/>
          <w:lang w:val="en-GB"/>
        </w:rPr>
        <w:t>Cām</w:t>
      </w:r>
      <w:proofErr w:type="spellEnd"/>
      <w:r>
        <w:rPr>
          <w:rFonts w:ascii="Gandhari Unicode" w:hAnsi="Gandhari Unicode"/>
          <w:lang w:val="en-GB"/>
        </w:rPr>
        <w:t>.).</w:t>
      </w:r>
    </w:p>
  </w:footnote>
  <w:footnote w:id="479">
    <w:p w14:paraId="05501B5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explains this to be the arrival of another suitor.</w:t>
      </w:r>
    </w:p>
  </w:footnote>
  <w:footnote w:id="480">
    <w:p w14:paraId="6D3529C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According to </w:t>
      </w:r>
      <w:proofErr w:type="spellStart"/>
      <w:r>
        <w:rPr>
          <w:rFonts w:ascii="Gandhari Unicode" w:hAnsi="Gandhari Unicode"/>
          <w:lang w:val="en-GB"/>
        </w:rPr>
        <w:t>Cām</w:t>
      </w:r>
      <w:proofErr w:type="spellEnd"/>
      <w:r>
        <w:rPr>
          <w:rFonts w:ascii="Gandhari Unicode" w:hAnsi="Gandhari Unicode"/>
          <w:lang w:val="en-GB"/>
        </w:rPr>
        <w:t>.'s gloss whether HE intends to marry or not.</w:t>
      </w:r>
    </w:p>
  </w:footnote>
  <w:footnote w:id="481">
    <w:p w14:paraId="2B907C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elaborate construction of three lines seems to miss a subject. Awkward enough is </w:t>
      </w:r>
      <w:proofErr w:type="spellStart"/>
      <w:r>
        <w:rPr>
          <w:rFonts w:ascii="Gandhari Unicode" w:hAnsi="Gandhari Unicode"/>
          <w:i/>
          <w:lang w:val="en-GB"/>
        </w:rPr>
        <w:t>nīr</w:t>
      </w:r>
      <w:proofErr w:type="spellEnd"/>
      <w:r>
        <w:rPr>
          <w:rFonts w:ascii="Gandhari Unicode" w:hAnsi="Gandhari Unicode"/>
          <w:lang w:val="en-GB"/>
        </w:rPr>
        <w:t xml:space="preserve"> as subject to </w:t>
      </w:r>
      <w:proofErr w:type="spellStart"/>
      <w:r>
        <w:rPr>
          <w:rFonts w:ascii="Gandhari Unicode" w:hAnsi="Gandhari Unicode"/>
          <w:i/>
          <w:lang w:val="en-GB"/>
        </w:rPr>
        <w:t>tōṉṟum</w:t>
      </w:r>
      <w:proofErr w:type="spellEnd"/>
      <w:r>
        <w:rPr>
          <w:rFonts w:ascii="Gandhari Unicode" w:hAnsi="Gandhari Unicode"/>
          <w:i/>
          <w:lang w:val="en-GB"/>
        </w:rPr>
        <w:t>,</w:t>
      </w:r>
      <w:r>
        <w:rPr>
          <w:rFonts w:ascii="Gandhari Unicode" w:hAnsi="Gandhari Unicode"/>
          <w:lang w:val="en-GB"/>
        </w:rPr>
        <w:t xml:space="preserve"> </w:t>
      </w:r>
      <w:proofErr w:type="gramStart"/>
      <w:r>
        <w:rPr>
          <w:rFonts w:ascii="Gandhari Unicode" w:hAnsi="Gandhari Unicode"/>
          <w:lang w:val="en-GB"/>
        </w:rPr>
        <w:t>that is to say that</w:t>
      </w:r>
      <w:proofErr w:type="gramEnd"/>
      <w:r>
        <w:rPr>
          <w:rFonts w:ascii="Gandhari Unicode" w:hAnsi="Gandhari Unicode"/>
          <w:lang w:val="en-GB"/>
        </w:rPr>
        <w:t xml:space="preserve"> the water surface strewn with flowers resembles the dancing floor. In this case the double marking of </w:t>
      </w:r>
      <w:proofErr w:type="spellStart"/>
      <w:r>
        <w:rPr>
          <w:rFonts w:ascii="Gandhari Unicode" w:hAnsi="Gandhari Unicode"/>
          <w:i/>
          <w:lang w:val="en-GB"/>
        </w:rPr>
        <w:t>kaḷam</w:t>
      </w:r>
      <w:proofErr w:type="spellEnd"/>
      <w:r>
        <w:rPr>
          <w:rFonts w:ascii="Gandhari Unicode" w:hAnsi="Gandhari Unicode"/>
          <w:lang w:val="en-GB"/>
        </w:rPr>
        <w:t xml:space="preserve"> is problematic. The only other way of construction (and suggested by the word-order) is to take </w:t>
      </w:r>
      <w:proofErr w:type="spellStart"/>
      <w:r>
        <w:rPr>
          <w:rFonts w:ascii="Gandhari Unicode" w:hAnsi="Gandhari Unicode"/>
          <w:i/>
          <w:lang w:val="en-GB"/>
        </w:rPr>
        <w:t>puṉṉai</w:t>
      </w:r>
      <w:proofErr w:type="spellEnd"/>
      <w:r>
        <w:rPr>
          <w:rFonts w:ascii="Gandhari Unicode" w:hAnsi="Gandhari Unicode"/>
          <w:lang w:val="en-GB"/>
        </w:rPr>
        <w:t xml:space="preserve"> as subject, but then the comparison is not satisfactory: how is a tree (or even a group of trees) supposed to look like a field (1-3b)?</w:t>
      </w:r>
    </w:p>
  </w:footnote>
  <w:footnote w:id="482">
    <w:p w14:paraId="611759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it is difficult to choose between variants, though two of three go back to the same grapheme. If we read with </w:t>
      </w:r>
      <w:proofErr w:type="spellStart"/>
      <w:r>
        <w:rPr>
          <w:rFonts w:ascii="Gandhari Unicode" w:hAnsi="Gandhari Unicode"/>
          <w:lang w:val="en-GB"/>
        </w:rPr>
        <w:t>Cām</w:t>
      </w:r>
      <w:proofErr w:type="spellEnd"/>
      <w:r>
        <w:rPr>
          <w:rFonts w:ascii="Gandhari Unicode" w:hAnsi="Gandhari Unicode"/>
          <w:lang w:val="en-GB"/>
        </w:rPr>
        <w:t xml:space="preserve">., we have parallel constructions in line 1+2 and 3+4, namely twice absolutive plus infinitive. If we accept the other reading, we either </w:t>
      </w:r>
      <w:proofErr w:type="gramStart"/>
      <w:r>
        <w:rPr>
          <w:rFonts w:ascii="Gandhari Unicode" w:hAnsi="Gandhari Unicode"/>
          <w:lang w:val="en-GB"/>
        </w:rPr>
        <w:t>have to</w:t>
      </w:r>
      <w:proofErr w:type="gramEnd"/>
      <w:r>
        <w:rPr>
          <w:rFonts w:ascii="Gandhari Unicode" w:hAnsi="Gandhari Unicode"/>
          <w:lang w:val="en-GB"/>
        </w:rPr>
        <w:t xml:space="preserve"> take </w:t>
      </w:r>
      <w:proofErr w:type="spellStart"/>
      <w:r>
        <w:rPr>
          <w:rFonts w:ascii="Gandhari Unicode" w:hAnsi="Gandhari Unicode"/>
          <w:i/>
          <w:iCs/>
          <w:lang w:val="en-GB"/>
        </w:rPr>
        <w:t>poruntiya</w:t>
      </w:r>
      <w:proofErr w:type="spellEnd"/>
      <w:r>
        <w:rPr>
          <w:rFonts w:ascii="Gandhari Unicode" w:hAnsi="Gandhari Unicode"/>
          <w:lang w:val="en-GB"/>
        </w:rPr>
        <w:t xml:space="preserve"> as another infinitive or split differently and read </w:t>
      </w:r>
      <w:proofErr w:type="spellStart"/>
      <w:r>
        <w:rPr>
          <w:rFonts w:ascii="Gandhari Unicode" w:hAnsi="Gandhari Unicode"/>
          <w:i/>
          <w:iCs/>
          <w:lang w:val="en-GB"/>
        </w:rPr>
        <w:t>amai</w:t>
      </w:r>
      <w:proofErr w:type="spellEnd"/>
      <w:r>
        <w:rPr>
          <w:rFonts w:ascii="Gandhari Unicode" w:hAnsi="Gandhari Unicode"/>
          <w:lang w:val="en-GB"/>
        </w:rPr>
        <w:t xml:space="preserve"> instead of </w:t>
      </w:r>
      <w:proofErr w:type="spellStart"/>
      <w:r>
        <w:rPr>
          <w:rFonts w:ascii="Gandhari Unicode" w:hAnsi="Gandhari Unicode"/>
          <w:i/>
          <w:iCs/>
          <w:lang w:val="en-GB"/>
        </w:rPr>
        <w:t>mai</w:t>
      </w:r>
      <w:proofErr w:type="spellEnd"/>
      <w:r>
        <w:rPr>
          <w:rFonts w:ascii="Gandhari Unicode" w:hAnsi="Gandhari Unicode"/>
          <w:lang w:val="en-GB"/>
        </w:rPr>
        <w:t xml:space="preserve">, "bamboo" instead of "collyrium". Now bamboo also is to be found on mountain sides, but in connection with </w:t>
      </w:r>
      <w:proofErr w:type="spellStart"/>
      <w:r>
        <w:rPr>
          <w:rFonts w:ascii="Gandhari Unicode" w:hAnsi="Gandhari Unicode"/>
          <w:i/>
          <w:iCs/>
          <w:lang w:val="en-GB"/>
        </w:rPr>
        <w:t>aṇi</w:t>
      </w:r>
      <w:proofErr w:type="spellEnd"/>
      <w:r>
        <w:rPr>
          <w:rFonts w:ascii="Gandhari Unicode" w:hAnsi="Gandhari Unicode"/>
          <w:i/>
          <w:iCs/>
          <w:lang w:val="en-GB"/>
        </w:rPr>
        <w:t>,</w:t>
      </w:r>
      <w:r>
        <w:rPr>
          <w:rFonts w:ascii="Gandhari Unicode" w:hAnsi="Gandhari Unicode"/>
          <w:lang w:val="en-GB"/>
        </w:rPr>
        <w:t xml:space="preserve"> and moreover in a poem of the rainy season, it seems more attractive to have the collyrium-cloud decoration.</w:t>
      </w:r>
    </w:p>
  </w:footnote>
  <w:footnote w:id="483">
    <w:p w14:paraId="57E315B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this sentence is not marked by a particle at all, which </w:t>
      </w:r>
      <w:proofErr w:type="gramStart"/>
      <w:r>
        <w:rPr>
          <w:rFonts w:ascii="Gandhari Unicode" w:hAnsi="Gandhari Unicode"/>
          <w:lang w:val="en-GB"/>
        </w:rPr>
        <w:t xml:space="preserve">means,  </w:t>
      </w:r>
      <w:proofErr w:type="spellStart"/>
      <w:r>
        <w:rPr>
          <w:rFonts w:ascii="Gandhari Unicode" w:hAnsi="Gandhari Unicode"/>
          <w:i/>
          <w:lang w:val="en-GB"/>
        </w:rPr>
        <w:t>māri</w:t>
      </w:r>
      <w:proofErr w:type="spellEnd"/>
      <w:proofErr w:type="gramEnd"/>
      <w:r>
        <w:rPr>
          <w:rFonts w:ascii="Gandhari Unicode" w:hAnsi="Gandhari Unicode"/>
          <w:i/>
          <w:lang w:val="en-GB"/>
        </w:rPr>
        <w:t xml:space="preserve"> </w:t>
      </w:r>
      <w:proofErr w:type="spellStart"/>
      <w:r>
        <w:rPr>
          <w:rFonts w:ascii="Gandhari Unicode" w:hAnsi="Gandhari Unicode"/>
          <w:i/>
          <w:lang w:val="en-GB"/>
        </w:rPr>
        <w:t>māmaḻai</w:t>
      </w:r>
      <w:proofErr w:type="spellEnd"/>
      <w:r>
        <w:rPr>
          <w:rFonts w:ascii="Gandhari Unicode" w:hAnsi="Gandhari Unicode"/>
          <w:lang w:val="en-GB"/>
        </w:rPr>
        <w:t xml:space="preserve"> could as well be taken with the next sentence: "if he does not come even now, with great rain in showers, ...". T.V.G. even prefers to take </w:t>
      </w:r>
      <w:proofErr w:type="spellStart"/>
      <w:r>
        <w:rPr>
          <w:rFonts w:ascii="Gandhari Unicode" w:hAnsi="Gandhari Unicode"/>
          <w:i/>
          <w:lang w:val="en-GB"/>
        </w:rPr>
        <w:t>māri</w:t>
      </w:r>
      <w:proofErr w:type="spellEnd"/>
      <w:r>
        <w:rPr>
          <w:rFonts w:ascii="Gandhari Unicode" w:hAnsi="Gandhari Unicode"/>
          <w:i/>
          <w:lang w:val="en-GB"/>
        </w:rPr>
        <w:t xml:space="preserve"> </w:t>
      </w:r>
      <w:proofErr w:type="spellStart"/>
      <w:r>
        <w:rPr>
          <w:rFonts w:ascii="Gandhari Unicode" w:hAnsi="Gandhari Unicode"/>
          <w:i/>
          <w:lang w:val="en-GB"/>
        </w:rPr>
        <w:t>māmaḻai</w:t>
      </w:r>
      <w:proofErr w:type="spellEnd"/>
      <w:r>
        <w:rPr>
          <w:rFonts w:ascii="Gandhari Unicode" w:hAnsi="Gandhari Unicode"/>
          <w:lang w:val="en-GB"/>
        </w:rPr>
        <w:t xml:space="preserve"> as the subject of </w:t>
      </w:r>
      <w:proofErr w:type="spellStart"/>
      <w:r>
        <w:rPr>
          <w:rFonts w:ascii="Gandhari Unicode" w:hAnsi="Gandhari Unicode"/>
          <w:i/>
          <w:lang w:val="en-GB"/>
        </w:rPr>
        <w:t>vantaṉṟu</w:t>
      </w:r>
      <w:proofErr w:type="spellEnd"/>
      <w:r>
        <w:rPr>
          <w:rFonts w:ascii="Gandhari Unicode" w:hAnsi="Gandhari Unicode"/>
          <w:lang w:val="en-GB"/>
        </w:rPr>
        <w:t>: "great rain clouds have come in the evening ...".</w:t>
      </w:r>
    </w:p>
  </w:footnote>
  <w:footnote w:id="484">
    <w:p w14:paraId="3DC52E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elephant with the trunk hand.</w:t>
      </w:r>
    </w:p>
  </w:footnote>
  <w:footnote w:id="485">
    <w:p w14:paraId="5095CB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collyrium adornment of the mountains are the black rain clouds. I would rather see here metaphorical use then lexicalisation (</w:t>
      </w:r>
      <w:proofErr w:type="spellStart"/>
      <w:r>
        <w:rPr>
          <w:rFonts w:ascii="Gandhari Unicode" w:hAnsi="Gandhari Unicode"/>
          <w:lang w:val="en-GB"/>
        </w:rPr>
        <w:t>Cām</w:t>
      </w:r>
      <w:proofErr w:type="spellEnd"/>
      <w:r>
        <w:rPr>
          <w:rFonts w:ascii="Gandhari Unicode" w:hAnsi="Gandhari Unicode"/>
          <w:lang w:val="en-GB"/>
        </w:rPr>
        <w:t>.); cf. KT 339.2, 371.2.</w:t>
      </w:r>
    </w:p>
  </w:footnote>
  <w:footnote w:id="486">
    <w:p w14:paraId="1DB0AA6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maṟaintu</w:t>
      </w:r>
      <w:proofErr w:type="spellEnd"/>
      <w:r>
        <w:rPr>
          <w:rFonts w:ascii="Gandhari Unicode" w:hAnsi="Gandhari Unicode"/>
          <w:i/>
          <w:lang w:val="en-GB"/>
        </w:rPr>
        <w:t xml:space="preserve"> </w:t>
      </w:r>
      <w:proofErr w:type="spellStart"/>
      <w:r>
        <w:rPr>
          <w:rFonts w:ascii="Gandhari Unicode" w:hAnsi="Gandhari Unicode"/>
          <w:i/>
          <w:lang w:val="en-GB"/>
        </w:rPr>
        <w:t>oṭuṅka</w:t>
      </w:r>
      <w:proofErr w:type="spellEnd"/>
      <w:r>
        <w:rPr>
          <w:rFonts w:ascii="Gandhari Unicode" w:hAnsi="Gandhari Unicode"/>
          <w:lang w:val="en-GB"/>
        </w:rPr>
        <w:t xml:space="preserve"> is presumably to be understood as an intensifying synonym compound.</w:t>
      </w:r>
    </w:p>
  </w:footnote>
  <w:footnote w:id="487">
    <w:p w14:paraId="1D8570D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maruḷ</w:t>
      </w:r>
      <w:proofErr w:type="spellEnd"/>
      <w:r>
        <w:rPr>
          <w:rFonts w:ascii="Gandhari Unicode" w:hAnsi="Gandhari Unicode"/>
          <w:i/>
          <w:lang w:val="en-GB"/>
        </w:rPr>
        <w:t xml:space="preserve"> </w:t>
      </w:r>
      <w:proofErr w:type="spellStart"/>
      <w:r>
        <w:rPr>
          <w:rFonts w:ascii="Gandhari Unicode" w:hAnsi="Gandhari Unicode"/>
          <w:i/>
          <w:lang w:val="en-GB"/>
        </w:rPr>
        <w:t>kūrntu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in an adverbial sense, that is, in a way that the animals cannot be seen. </w:t>
      </w:r>
      <w:proofErr w:type="spellStart"/>
      <w:r>
        <w:rPr>
          <w:rFonts w:ascii="Gandhari Unicode" w:hAnsi="Gandhari Unicode"/>
          <w:lang w:val="en-GB"/>
        </w:rPr>
        <w:t>Cām</w:t>
      </w:r>
      <w:proofErr w:type="spellEnd"/>
      <w:r>
        <w:rPr>
          <w:rFonts w:ascii="Gandhari Unicode" w:hAnsi="Gandhari Unicode"/>
          <w:lang w:val="en-GB"/>
        </w:rPr>
        <w:t>. understands: in great confusion, which T.V.G. interprets as amorous excitement.</w:t>
      </w:r>
    </w:p>
  </w:footnote>
  <w:footnote w:id="488">
    <w:p w14:paraId="23465F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koṉ</w:t>
      </w:r>
      <w:proofErr w:type="spellEnd"/>
      <w:r>
        <w:rPr>
          <w:rFonts w:ascii="Gandhari Unicode" w:hAnsi="Gandhari Unicode"/>
          <w:lang w:val="en-GB"/>
        </w:rPr>
        <w:t xml:space="preserve"> cf. note on KT 91.7. Here the nuance supposedly is futility.</w:t>
      </w:r>
    </w:p>
  </w:footnote>
  <w:footnote w:id="489">
    <w:p w14:paraId="5DBE9D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ōr</w:t>
      </w:r>
      <w:proofErr w:type="spellEnd"/>
      <w:r>
        <w:rPr>
          <w:rFonts w:ascii="Gandhari Unicode" w:hAnsi="Gandhari Unicode"/>
          <w:i/>
          <w:lang w:val="en-GB"/>
        </w:rPr>
        <w:t xml:space="preserve"> </w:t>
      </w:r>
      <w:proofErr w:type="spellStart"/>
      <w:r>
        <w:rPr>
          <w:rFonts w:ascii="Gandhari Unicode" w:hAnsi="Gandhari Unicode"/>
          <w:i/>
          <w:lang w:val="en-GB"/>
        </w:rPr>
        <w:t>paḻi</w:t>
      </w:r>
      <w:proofErr w:type="spellEnd"/>
      <w:r>
        <w:rPr>
          <w:rFonts w:ascii="Gandhari Unicode" w:hAnsi="Gandhari Unicode"/>
          <w:i/>
          <w:lang w:val="en-GB"/>
        </w:rPr>
        <w:t>-yum</w:t>
      </w:r>
      <w:r>
        <w:rPr>
          <w:rFonts w:ascii="Gandhari Unicode" w:hAnsi="Gandhari Unicode"/>
          <w:lang w:val="en-GB"/>
        </w:rPr>
        <w:t>: has the -</w:t>
      </w:r>
      <w:r>
        <w:rPr>
          <w:rFonts w:ascii="Gandhari Unicode" w:hAnsi="Gandhari Unicode"/>
          <w:i/>
          <w:lang w:val="en-GB"/>
        </w:rPr>
        <w:t>um</w:t>
      </w:r>
      <w:r>
        <w:rPr>
          <w:rFonts w:ascii="Gandhari Unicode" w:hAnsi="Gandhari Unicode"/>
          <w:lang w:val="en-GB"/>
        </w:rPr>
        <w:t xml:space="preserve"> to be read as a marking of the indefinite?</w:t>
      </w:r>
    </w:p>
  </w:footnote>
  <w:footnote w:id="490">
    <w:p w14:paraId="749B51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arum </w:t>
      </w:r>
      <w:proofErr w:type="spellStart"/>
      <w:r>
        <w:rPr>
          <w:rFonts w:ascii="Gandhari Unicode" w:hAnsi="Gandhari Unicode"/>
          <w:i/>
          <w:lang w:val="en-GB"/>
        </w:rPr>
        <w:t>kaḻi</w:t>
      </w:r>
      <w:proofErr w:type="spellEnd"/>
      <w:r>
        <w:rPr>
          <w:rFonts w:ascii="Gandhari Unicode" w:hAnsi="Gandhari Unicode"/>
          <w:lang w:val="en-GB"/>
        </w:rPr>
        <w:t xml:space="preserve"> does not make much sense. </w:t>
      </w:r>
      <w:r>
        <w:rPr>
          <w:rFonts w:ascii="Gandhari Unicode" w:hAnsi="Gandhari Unicode"/>
          <w:i/>
          <w:iCs/>
          <w:lang w:val="en-GB"/>
        </w:rPr>
        <w:t xml:space="preserve">Lectio </w:t>
      </w:r>
      <w:proofErr w:type="spellStart"/>
      <w:r>
        <w:rPr>
          <w:rFonts w:ascii="Gandhari Unicode" w:hAnsi="Gandhari Unicode"/>
          <w:i/>
          <w:iCs/>
          <w:lang w:val="en-GB"/>
        </w:rPr>
        <w:t>facilior</w:t>
      </w:r>
      <w:proofErr w:type="spellEnd"/>
      <w:r>
        <w:rPr>
          <w:rFonts w:ascii="Gandhari Unicode" w:hAnsi="Gandhari Unicode"/>
          <w:lang w:val="en-GB"/>
        </w:rPr>
        <w:t xml:space="preserve"> is </w:t>
      </w:r>
      <w:proofErr w:type="gramStart"/>
      <w:r>
        <w:rPr>
          <w:rFonts w:ascii="Gandhari Unicode" w:hAnsi="Gandhari Unicode"/>
          <w:lang w:val="en-GB"/>
        </w:rPr>
        <w:t>definitely the</w:t>
      </w:r>
      <w:proofErr w:type="gramEnd"/>
      <w:r>
        <w:rPr>
          <w:rFonts w:ascii="Gandhari Unicode" w:hAnsi="Gandhari Unicode"/>
          <w:lang w:val="en-GB"/>
        </w:rPr>
        <w:t xml:space="preserve"> formulaic </w:t>
      </w:r>
      <w:proofErr w:type="spellStart"/>
      <w:r>
        <w:rPr>
          <w:rFonts w:ascii="Gandhari Unicode" w:hAnsi="Gandhari Unicode"/>
          <w:i/>
          <w:lang w:val="en-GB"/>
        </w:rPr>
        <w:t>irum</w:t>
      </w:r>
      <w:proofErr w:type="spellEnd"/>
      <w:r>
        <w:rPr>
          <w:rFonts w:ascii="Gandhari Unicode" w:hAnsi="Gandhari Unicode"/>
          <w:i/>
          <w:lang w:val="en-GB"/>
        </w:rPr>
        <w:t xml:space="preserve"> </w:t>
      </w:r>
      <w:proofErr w:type="spellStart"/>
      <w:r>
        <w:rPr>
          <w:rFonts w:ascii="Gandhari Unicode" w:hAnsi="Gandhari Unicode"/>
          <w:i/>
          <w:lang w:val="en-GB"/>
        </w:rPr>
        <w:t>kaḻi</w:t>
      </w:r>
      <w:proofErr w:type="spellEnd"/>
      <w:r>
        <w:rPr>
          <w:rFonts w:ascii="Gandhari Unicode" w:hAnsi="Gandhari Unicode"/>
          <w:i/>
          <w:lang w:val="en-GB"/>
        </w:rPr>
        <w:t>,</w:t>
      </w:r>
      <w:r>
        <w:rPr>
          <w:rFonts w:ascii="Gandhari Unicode" w:hAnsi="Gandhari Unicode"/>
          <w:lang w:val="en-GB"/>
        </w:rPr>
        <w:t xml:space="preserve"> adopted into the text by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and </w:t>
      </w:r>
      <w:proofErr w:type="spellStart"/>
      <w:r>
        <w:rPr>
          <w:rFonts w:ascii="Gandhari Unicode" w:hAnsi="Gandhari Unicode"/>
          <w:lang w:val="en-GB"/>
        </w:rPr>
        <w:t>Caṉmukam</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1985, but attested only as a variant in a single manuscript.</w:t>
      </w:r>
    </w:p>
  </w:footnote>
  <w:footnote w:id="491">
    <w:p w14:paraId="05A52A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marīiya</w:t>
      </w:r>
      <w:proofErr w:type="spellEnd"/>
      <w:r>
        <w:rPr>
          <w:rFonts w:ascii="Gandhari Unicode" w:hAnsi="Gandhari Unicode"/>
          <w:lang w:val="en-GB"/>
        </w:rPr>
        <w:t>: are the clusters joined with the birds or with the branches?</w:t>
      </w:r>
    </w:p>
  </w:footnote>
  <w:footnote w:id="492">
    <w:p w14:paraId="2C4C33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maṭavaral</w:t>
      </w:r>
      <w:proofErr w:type="spellEnd"/>
      <w:r>
        <w:rPr>
          <w:rFonts w:ascii="Gandhari Unicode" w:hAnsi="Gandhari Unicode"/>
          <w:lang w:val="en-GB"/>
        </w:rPr>
        <w:t xml:space="preserve"> is obviously a female attribute (T.V.G.: "young woman who has modesty as character"), but this seems to be an odd usage of </w:t>
      </w:r>
      <w:proofErr w:type="spellStart"/>
      <w:r>
        <w:rPr>
          <w:rFonts w:ascii="Gandhari Unicode" w:hAnsi="Gandhari Unicode"/>
          <w:i/>
          <w:lang w:val="en-GB"/>
        </w:rPr>
        <w:t>varal</w:t>
      </w:r>
      <w:proofErr w:type="spellEnd"/>
      <w:r>
        <w:rPr>
          <w:rFonts w:ascii="Gandhari Unicode" w:hAnsi="Gandhari Unicode"/>
          <w:lang w:val="en-GB"/>
        </w:rPr>
        <w:t xml:space="preserve"> "coming". There is one parallel in NA 323.2f. with </w:t>
      </w:r>
      <w:proofErr w:type="spellStart"/>
      <w:r>
        <w:rPr>
          <w:rFonts w:ascii="Gandhari Unicode" w:hAnsi="Gandhari Unicode"/>
          <w:i/>
          <w:lang w:val="en-GB"/>
        </w:rPr>
        <w:t>maṭavaral</w:t>
      </w:r>
      <w:proofErr w:type="spellEnd"/>
      <w:r>
        <w:rPr>
          <w:rFonts w:ascii="Gandhari Unicode" w:hAnsi="Gandhari Unicode"/>
          <w:i/>
          <w:lang w:val="en-GB"/>
        </w:rPr>
        <w:t xml:space="preserve"> </w:t>
      </w:r>
      <w:proofErr w:type="spellStart"/>
      <w:r>
        <w:rPr>
          <w:rFonts w:ascii="Gandhari Unicode" w:hAnsi="Gandhari Unicode"/>
          <w:i/>
          <w:lang w:val="en-GB"/>
        </w:rPr>
        <w:t>āyam</w:t>
      </w:r>
      <w:proofErr w:type="spellEnd"/>
      <w:r>
        <w:rPr>
          <w:rFonts w:ascii="Gandhari Unicode" w:hAnsi="Gandhari Unicode"/>
          <w:lang w:val="en-GB"/>
        </w:rPr>
        <w:t xml:space="preserve">. What is the difference between this and the usual plain </w:t>
      </w:r>
      <w:proofErr w:type="spellStart"/>
      <w:r>
        <w:rPr>
          <w:rFonts w:ascii="Gandhari Unicode" w:hAnsi="Gandhari Unicode"/>
          <w:i/>
          <w:lang w:val="en-GB"/>
        </w:rPr>
        <w:t>maṭam</w:t>
      </w:r>
      <w:proofErr w:type="spellEnd"/>
      <w:r>
        <w:rPr>
          <w:rFonts w:ascii="Gandhari Unicode" w:hAnsi="Gandhari Unicode"/>
          <w:lang w:val="en-GB"/>
        </w:rPr>
        <w:t xml:space="preserve">? The better attested variant </w:t>
      </w:r>
      <w:proofErr w:type="spellStart"/>
      <w:r>
        <w:rPr>
          <w:rFonts w:ascii="Gandhari Unicode" w:hAnsi="Gandhari Unicode"/>
          <w:i/>
          <w:iCs/>
          <w:lang w:val="en-GB"/>
        </w:rPr>
        <w:t>mā</w:t>
      </w:r>
      <w:proofErr w:type="spellEnd"/>
      <w:r>
        <w:rPr>
          <w:rFonts w:ascii="Gandhari Unicode" w:hAnsi="Gandhari Unicode"/>
          <w:lang w:val="en-GB"/>
        </w:rPr>
        <w:t>, "dark</w:t>
      </w:r>
      <w:proofErr w:type="gramStart"/>
      <w:r>
        <w:rPr>
          <w:rFonts w:ascii="Gandhari Unicode" w:hAnsi="Gandhari Unicode"/>
          <w:lang w:val="en-GB"/>
        </w:rPr>
        <w:t>",  clearly</w:t>
      </w:r>
      <w:proofErr w:type="gramEnd"/>
      <w:r>
        <w:rPr>
          <w:rFonts w:ascii="Gandhari Unicode" w:hAnsi="Gandhari Unicode"/>
          <w:lang w:val="en-GB"/>
        </w:rPr>
        <w:t xml:space="preserve"> is the </w:t>
      </w:r>
      <w:r>
        <w:rPr>
          <w:rFonts w:ascii="Gandhari Unicode" w:hAnsi="Gandhari Unicode"/>
          <w:i/>
          <w:iCs/>
          <w:lang w:val="en-GB"/>
        </w:rPr>
        <w:t xml:space="preserve">lectio </w:t>
      </w:r>
      <w:proofErr w:type="spellStart"/>
      <w:r>
        <w:rPr>
          <w:rFonts w:ascii="Gandhari Unicode" w:hAnsi="Gandhari Unicode"/>
          <w:i/>
          <w:iCs/>
          <w:lang w:val="en-GB"/>
        </w:rPr>
        <w:t>facilior</w:t>
      </w:r>
      <w:proofErr w:type="spellEnd"/>
      <w:r>
        <w:rPr>
          <w:rFonts w:ascii="Gandhari Unicode" w:hAnsi="Gandhari Unicode"/>
          <w:lang w:val="en-GB"/>
        </w:rPr>
        <w:t>.</w:t>
      </w:r>
    </w:p>
  </w:footnote>
  <w:footnote w:id="493">
    <w:p w14:paraId="025083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phrase is difficult because </w:t>
      </w:r>
      <w:proofErr w:type="spellStart"/>
      <w:r>
        <w:rPr>
          <w:rFonts w:ascii="Gandhari Unicode" w:hAnsi="Gandhari Unicode"/>
          <w:i/>
          <w:lang w:val="en-GB"/>
        </w:rPr>
        <w:t>mārpu</w:t>
      </w:r>
      <w:proofErr w:type="spellEnd"/>
      <w:r>
        <w:rPr>
          <w:rFonts w:ascii="Gandhari Unicode" w:hAnsi="Gandhari Unicode"/>
          <w:lang w:val="en-GB"/>
        </w:rPr>
        <w:t xml:space="preserve"> is usually a designation of the male chest (the female breast is called </w:t>
      </w:r>
      <w:proofErr w:type="spellStart"/>
      <w:r>
        <w:rPr>
          <w:rFonts w:ascii="Gandhari Unicode" w:hAnsi="Gandhari Unicode"/>
          <w:i/>
          <w:lang w:val="en-GB"/>
        </w:rPr>
        <w:t>mulai</w:t>
      </w:r>
      <w:proofErr w:type="spellEnd"/>
      <w:r>
        <w:rPr>
          <w:rFonts w:ascii="Gandhari Unicode" w:hAnsi="Gandhari Unicode"/>
          <w:lang w:val="en-GB"/>
        </w:rPr>
        <w:t xml:space="preserve"> or </w:t>
      </w:r>
      <w:proofErr w:type="spellStart"/>
      <w:r>
        <w:rPr>
          <w:rFonts w:ascii="Gandhari Unicode" w:hAnsi="Gandhari Unicode"/>
          <w:i/>
          <w:lang w:val="en-GB"/>
        </w:rPr>
        <w:t>ākam</w:t>
      </w:r>
      <w:proofErr w:type="spellEnd"/>
      <w:r>
        <w:rPr>
          <w:rFonts w:ascii="Gandhari Unicode" w:hAnsi="Gandhari Unicode"/>
          <w:lang w:val="en-GB"/>
        </w:rPr>
        <w:t xml:space="preserve">). T.V.G., however, brings forth a single parallel from the </w:t>
      </w:r>
      <w:proofErr w:type="spellStart"/>
      <w:r>
        <w:rPr>
          <w:rFonts w:ascii="Gandhari Unicode" w:hAnsi="Gandhari Unicode"/>
          <w:lang w:val="en-GB"/>
        </w:rPr>
        <w:t>Kalittokai</w:t>
      </w:r>
      <w:proofErr w:type="spellEnd"/>
      <w:r>
        <w:rPr>
          <w:rFonts w:ascii="Gandhari Unicode" w:hAnsi="Gandhari Unicode"/>
          <w:lang w:val="en-GB"/>
        </w:rPr>
        <w:t xml:space="preserve"> (18.1f.) for </w:t>
      </w:r>
      <w:proofErr w:type="spellStart"/>
      <w:r>
        <w:rPr>
          <w:rFonts w:ascii="Gandhari Unicode" w:hAnsi="Gandhari Unicode"/>
          <w:i/>
          <w:iCs/>
          <w:lang w:val="en-GB"/>
        </w:rPr>
        <w:t>mārpu</w:t>
      </w:r>
      <w:proofErr w:type="spellEnd"/>
      <w:r>
        <w:rPr>
          <w:rFonts w:ascii="Gandhari Unicode" w:hAnsi="Gandhari Unicode"/>
          <w:lang w:val="en-GB"/>
        </w:rPr>
        <w:t xml:space="preserve"> in the sense of female chest, and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iCs/>
          <w:lang w:val="en-GB"/>
        </w:rPr>
        <w:t>amar</w:t>
      </w:r>
      <w:proofErr w:type="spellEnd"/>
      <w:r>
        <w:rPr>
          <w:rFonts w:ascii="Gandhari Unicode" w:hAnsi="Gandhari Unicode"/>
          <w:lang w:val="en-GB"/>
        </w:rPr>
        <w:t xml:space="preserve"> here by </w:t>
      </w:r>
      <w:proofErr w:type="spellStart"/>
      <w:r>
        <w:rPr>
          <w:rFonts w:ascii="Gandhari Unicode" w:hAnsi="Gandhari Unicode"/>
          <w:i/>
          <w:iCs/>
          <w:lang w:val="en-GB"/>
        </w:rPr>
        <w:t>poruntum</w:t>
      </w:r>
      <w:proofErr w:type="spellEnd"/>
      <w:r>
        <w:rPr>
          <w:rFonts w:ascii="Gandhari Unicode" w:hAnsi="Gandhari Unicode"/>
          <w:lang w:val="en-GB"/>
        </w:rPr>
        <w:t xml:space="preserve">, i.e. "the dear companion fit for your chest." An alternative is to read </w:t>
      </w:r>
      <w:proofErr w:type="spellStart"/>
      <w:r>
        <w:rPr>
          <w:rFonts w:ascii="Gandhari Unicode" w:hAnsi="Gandhari Unicode"/>
          <w:i/>
          <w:iCs/>
          <w:lang w:val="en-GB"/>
        </w:rPr>
        <w:t>amar</w:t>
      </w:r>
      <w:proofErr w:type="spellEnd"/>
      <w:r>
        <w:rPr>
          <w:rFonts w:ascii="Gandhari Unicode" w:hAnsi="Gandhari Unicode"/>
          <w:lang w:val="en-GB"/>
        </w:rPr>
        <w:t xml:space="preserve"> as a verbal root, with a parallel in KT 56.5: </w:t>
      </w:r>
      <w:proofErr w:type="spellStart"/>
      <w:r>
        <w:rPr>
          <w:rFonts w:ascii="Gandhari Unicode" w:hAnsi="Gandhari Unicode"/>
          <w:i/>
          <w:iCs/>
          <w:lang w:val="en-GB"/>
        </w:rPr>
        <w:t>neñc</w:t>
      </w:r>
      <w:proofErr w:type="spellEnd"/>
      <w:r>
        <w:rPr>
          <w:rFonts w:ascii="Gandhari Unicode" w:hAnsi="Gandhari Unicode"/>
          <w:i/>
          <w:iCs/>
          <w:lang w:val="en-GB"/>
        </w:rPr>
        <w:t xml:space="preserve">' </w:t>
      </w:r>
      <w:proofErr w:type="spellStart"/>
      <w:r>
        <w:rPr>
          <w:rFonts w:ascii="Gandhari Unicode" w:hAnsi="Gandhari Unicode"/>
          <w:i/>
          <w:iCs/>
          <w:lang w:val="en-GB"/>
        </w:rPr>
        <w:t>amarntōḷē</w:t>
      </w:r>
      <w:proofErr w:type="spellEnd"/>
      <w:r>
        <w:rPr>
          <w:rFonts w:ascii="Gandhari Unicode" w:hAnsi="Gandhari Unicode"/>
          <w:lang w:val="en-GB"/>
        </w:rPr>
        <w:t>.</w:t>
      </w:r>
    </w:p>
  </w:footnote>
  <w:footnote w:id="494">
    <w:p w14:paraId="65C2211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Up to line 7 any particle marking is missing, and so it seems reasonable to take </w:t>
      </w:r>
      <w:proofErr w:type="spellStart"/>
      <w:r>
        <w:rPr>
          <w:rFonts w:ascii="Gandhari Unicode" w:hAnsi="Gandhari Unicode"/>
          <w:i/>
          <w:lang w:val="en-GB"/>
        </w:rPr>
        <w:t>peyarum</w:t>
      </w:r>
      <w:proofErr w:type="spellEnd"/>
      <w:r>
        <w:rPr>
          <w:rFonts w:ascii="Gandhari Unicode" w:hAnsi="Gandhari Unicode"/>
          <w:lang w:val="en-GB"/>
        </w:rPr>
        <w:t xml:space="preserve"> and </w:t>
      </w:r>
      <w:proofErr w:type="spellStart"/>
      <w:r>
        <w:rPr>
          <w:rFonts w:ascii="Gandhari Unicode" w:hAnsi="Gandhari Unicode"/>
          <w:i/>
          <w:lang w:val="en-GB"/>
        </w:rPr>
        <w:t>kuḻumum</w:t>
      </w:r>
      <w:proofErr w:type="spellEnd"/>
      <w:r>
        <w:rPr>
          <w:rFonts w:ascii="Gandhari Unicode" w:hAnsi="Gandhari Unicode"/>
          <w:lang w:val="en-GB"/>
        </w:rPr>
        <w:t xml:space="preserve"> as main predicates. This way of construing has the disadvantage of assembling two disparate vocatives in one poem − the first addressing HER and the second the mother.</w:t>
      </w:r>
    </w:p>
  </w:footnote>
  <w:footnote w:id="495">
    <w:p w14:paraId="637C1C0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aṉṉai</w:t>
      </w:r>
      <w:proofErr w:type="spellEnd"/>
      <w:r>
        <w:rPr>
          <w:rFonts w:ascii="Gandhari Unicode" w:hAnsi="Gandhari Unicode"/>
          <w:i/>
          <w:lang w:val="en-GB"/>
        </w:rPr>
        <w:t xml:space="preserve"> </w:t>
      </w:r>
      <w:proofErr w:type="spellStart"/>
      <w:r>
        <w:rPr>
          <w:rFonts w:ascii="Gandhari Unicode" w:hAnsi="Gandhari Unicode"/>
          <w:i/>
          <w:lang w:val="en-GB"/>
        </w:rPr>
        <w:t>vēṇṭu</w:t>
      </w:r>
      <w:proofErr w:type="spellEnd"/>
      <w:r>
        <w:rPr>
          <w:rFonts w:ascii="Gandhari Unicode" w:hAnsi="Gandhari Unicode"/>
          <w:lang w:val="en-GB"/>
        </w:rPr>
        <w:t xml:space="preserve">: </w:t>
      </w:r>
      <w:proofErr w:type="spellStart"/>
      <w:r>
        <w:rPr>
          <w:rFonts w:ascii="Gandhari Unicode" w:hAnsi="Gandhari Unicode"/>
          <w:i/>
          <w:lang w:val="en-GB"/>
        </w:rPr>
        <w:t>vēṇṭu</w:t>
      </w:r>
      <w:proofErr w:type="spellEnd"/>
      <w:r>
        <w:rPr>
          <w:rFonts w:ascii="Gandhari Unicode" w:hAnsi="Gandhari Unicode"/>
          <w:lang w:val="en-GB"/>
        </w:rPr>
        <w:t xml:space="preserve"> as an entreating imperative has parallels in NA 351.5 and AN 190.6, while </w:t>
      </w:r>
      <w:proofErr w:type="spellStart"/>
      <w:r>
        <w:rPr>
          <w:rFonts w:ascii="Gandhari Unicode" w:hAnsi="Gandhari Unicode"/>
          <w:i/>
          <w:lang w:val="en-GB"/>
        </w:rPr>
        <w:t>vāḻi</w:t>
      </w:r>
      <w:proofErr w:type="spellEnd"/>
      <w:r>
        <w:rPr>
          <w:rFonts w:ascii="Gandhari Unicode" w:hAnsi="Gandhari Unicode"/>
          <w:lang w:val="en-GB"/>
        </w:rPr>
        <w:t xml:space="preserve"> is certainly meant as no more than a respectful address here.</w:t>
      </w:r>
    </w:p>
  </w:footnote>
  <w:footnote w:id="496">
    <w:p w14:paraId="2B4B99D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olvu</w:t>
      </w:r>
      <w:proofErr w:type="spellEnd"/>
      <w:r>
        <w:rPr>
          <w:rFonts w:ascii="Gandhari Unicode" w:hAnsi="Gandhari Unicode"/>
          <w:lang w:val="en-GB"/>
        </w:rPr>
        <w:t xml:space="preserve">, as a verbal noun to </w:t>
      </w:r>
      <w:proofErr w:type="spellStart"/>
      <w:r>
        <w:rPr>
          <w:rFonts w:ascii="Gandhari Unicode" w:hAnsi="Gandhari Unicode"/>
          <w:i/>
          <w:lang w:val="en-GB"/>
        </w:rPr>
        <w:t>ol</w:t>
      </w:r>
      <w:proofErr w:type="spellEnd"/>
      <w:r>
        <w:rPr>
          <w:rFonts w:ascii="Gandhari Unicode" w:hAnsi="Gandhari Unicode"/>
          <w:lang w:val="en-GB"/>
        </w:rPr>
        <w:t xml:space="preserve">, "to be possible", is not included in the TL (and it does not seem attested anywhere else in the </w:t>
      </w:r>
      <w:proofErr w:type="spellStart"/>
      <w:r>
        <w:rPr>
          <w:rFonts w:ascii="Gandhari Unicode" w:hAnsi="Gandhari Unicode"/>
          <w:lang w:val="en-GB"/>
        </w:rPr>
        <w:t>Caṅkam</w:t>
      </w:r>
      <w:proofErr w:type="spellEnd"/>
      <w:r>
        <w:rPr>
          <w:rFonts w:ascii="Gandhari Unicode" w:hAnsi="Gandhari Unicode"/>
          <w:lang w:val="en-GB"/>
        </w:rPr>
        <w:t xml:space="preserve"> anthologies), but the derivation is perfectly plausible. The variant reading verbal root can be seen as a simplification of this.</w:t>
      </w:r>
    </w:p>
  </w:footnote>
  <w:footnote w:id="497">
    <w:p w14:paraId="0E58FB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maruviṉ</w:t>
      </w:r>
      <w:proofErr w:type="spellEnd"/>
      <w:r>
        <w:rPr>
          <w:rFonts w:ascii="Gandhari Unicode" w:hAnsi="Gandhari Unicode"/>
          <w:i/>
          <w:lang w:val="en-GB"/>
        </w:rPr>
        <w:t xml:space="preserve"> </w:t>
      </w:r>
      <w:proofErr w:type="spellStart"/>
      <w:r>
        <w:rPr>
          <w:rFonts w:ascii="Gandhari Unicode" w:hAnsi="Gandhari Unicode"/>
          <w:i/>
          <w:lang w:val="en-GB"/>
        </w:rPr>
        <w:t>iṉiyavum</w:t>
      </w:r>
      <w:proofErr w:type="spellEnd"/>
      <w:r>
        <w:rPr>
          <w:rFonts w:ascii="Gandhari Unicode" w:hAnsi="Gandhari Unicode"/>
          <w:i/>
          <w:lang w:val="en-GB"/>
        </w:rPr>
        <w:t xml:space="preserve"> </w:t>
      </w:r>
      <w:proofErr w:type="spellStart"/>
      <w:r>
        <w:rPr>
          <w:rFonts w:ascii="Gandhari Unicode" w:hAnsi="Gandhari Unicode"/>
          <w:i/>
          <w:lang w:val="en-GB"/>
        </w:rPr>
        <w:t>uḷavō</w:t>
      </w:r>
      <w:proofErr w:type="spellEnd"/>
      <w:r>
        <w:rPr>
          <w:rFonts w:ascii="Gandhari Unicode" w:hAnsi="Gandhari Unicode"/>
          <w:lang w:val="en-GB"/>
        </w:rPr>
        <w:t>: the same construction as in KT 2.4,5 (</w:t>
      </w:r>
      <w:proofErr w:type="spellStart"/>
      <w:r>
        <w:rPr>
          <w:rFonts w:ascii="Gandhari Unicode" w:hAnsi="Gandhari Unicode"/>
          <w:i/>
          <w:lang w:val="en-GB"/>
        </w:rPr>
        <w:t>kūntaliṉ</w:t>
      </w:r>
      <w:proofErr w:type="spellEnd"/>
      <w:r>
        <w:rPr>
          <w:rFonts w:ascii="Gandhari Unicode" w:hAnsi="Gandhari Unicode"/>
          <w:i/>
          <w:lang w:val="en-GB"/>
        </w:rPr>
        <w:t xml:space="preserve">/ </w:t>
      </w:r>
      <w:proofErr w:type="spellStart"/>
      <w:r>
        <w:rPr>
          <w:rFonts w:ascii="Gandhari Unicode" w:hAnsi="Gandhari Unicode"/>
          <w:i/>
          <w:lang w:val="en-GB"/>
        </w:rPr>
        <w:t>naṟiyavum</w:t>
      </w:r>
      <w:proofErr w:type="spellEnd"/>
      <w:r>
        <w:rPr>
          <w:rFonts w:ascii="Gandhari Unicode" w:hAnsi="Gandhari Unicode"/>
          <w:i/>
          <w:lang w:val="en-GB"/>
        </w:rPr>
        <w:t xml:space="preserve"> </w:t>
      </w:r>
      <w:proofErr w:type="spellStart"/>
      <w:r>
        <w:rPr>
          <w:rFonts w:ascii="Gandhari Unicode" w:hAnsi="Gandhari Unicode"/>
          <w:i/>
          <w:lang w:val="en-GB"/>
        </w:rPr>
        <w:t>uḷa</w:t>
      </w:r>
      <w:proofErr w:type="spellEnd"/>
      <w:r>
        <w:rPr>
          <w:rFonts w:ascii="Gandhari Unicode" w:hAnsi="Gandhari Unicode"/>
          <w:lang w:val="en-GB"/>
        </w:rPr>
        <w:t>), i.e. literally "are there things pleasing also from [the point of view of] joining?".</w:t>
      </w:r>
    </w:p>
  </w:footnote>
  <w:footnote w:id="498">
    <w:p w14:paraId="06AFCB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parallel in KT 64, where the calf is termed </w:t>
      </w:r>
      <w:proofErr w:type="spellStart"/>
      <w:r>
        <w:rPr>
          <w:rFonts w:ascii="Gandhari Unicode" w:hAnsi="Gandhari Unicode"/>
          <w:i/>
          <w:lang w:val="en-GB"/>
        </w:rPr>
        <w:t>maṭakkaṇ</w:t>
      </w:r>
      <w:proofErr w:type="spellEnd"/>
      <w:r>
        <w:rPr>
          <w:rFonts w:ascii="Gandhari Unicode" w:hAnsi="Gandhari Unicode"/>
          <w:lang w:val="en-GB"/>
        </w:rPr>
        <w:t xml:space="preserve"> makes me wonder whether </w:t>
      </w:r>
      <w:proofErr w:type="spellStart"/>
      <w:r>
        <w:rPr>
          <w:rFonts w:ascii="Gandhari Unicode" w:hAnsi="Gandhari Unicode"/>
          <w:i/>
          <w:lang w:val="en-GB"/>
        </w:rPr>
        <w:t>amarkkaṇ</w:t>
      </w:r>
      <w:proofErr w:type="spellEnd"/>
      <w:r>
        <w:rPr>
          <w:rFonts w:ascii="Gandhari Unicode" w:hAnsi="Gandhari Unicode"/>
          <w:lang w:val="en-GB"/>
        </w:rPr>
        <w:t xml:space="preserve"> might here as well be rather an attribute of </w:t>
      </w:r>
      <w:proofErr w:type="spellStart"/>
      <w:r>
        <w:rPr>
          <w:rFonts w:ascii="Gandhari Unicode" w:hAnsi="Gandhari Unicode"/>
          <w:i/>
          <w:lang w:val="en-GB"/>
        </w:rPr>
        <w:t>kuḻavi</w:t>
      </w:r>
      <w:proofErr w:type="spellEnd"/>
      <w:r>
        <w:rPr>
          <w:rFonts w:ascii="Gandhari Unicode" w:hAnsi="Gandhari Unicode"/>
          <w:lang w:val="en-GB"/>
        </w:rPr>
        <w:t xml:space="preserve"> than of </w:t>
      </w:r>
      <w:proofErr w:type="spellStart"/>
      <w:r>
        <w:rPr>
          <w:rFonts w:ascii="Gandhari Unicode" w:hAnsi="Gandhari Unicode"/>
          <w:i/>
          <w:lang w:val="en-GB"/>
        </w:rPr>
        <w:t>āmāṉ</w:t>
      </w:r>
      <w:proofErr w:type="spellEnd"/>
      <w:r>
        <w:rPr>
          <w:rFonts w:ascii="Gandhari Unicode" w:hAnsi="Gandhari Unicode"/>
          <w:lang w:val="en-GB"/>
        </w:rPr>
        <w:t>.</w:t>
      </w:r>
    </w:p>
  </w:footnote>
  <w:footnote w:id="499">
    <w:p w14:paraId="2128114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naṭa</w:t>
      </w:r>
      <w:proofErr w:type="spellEnd"/>
      <w:r>
        <w:rPr>
          <w:rFonts w:ascii="Gandhari Unicode" w:hAnsi="Gandhari Unicode"/>
          <w:lang w:val="en-GB"/>
        </w:rPr>
        <w:t xml:space="preserve"> might be a pointed expression for walking, the only possibility </w:t>
      </w:r>
      <w:proofErr w:type="gramStart"/>
      <w:r>
        <w:rPr>
          <w:rFonts w:ascii="Gandhari Unicode" w:hAnsi="Gandhari Unicode"/>
          <w:lang w:val="en-GB"/>
        </w:rPr>
        <w:t>open</w:t>
      </w:r>
      <w:proofErr w:type="gramEnd"/>
      <w:r>
        <w:rPr>
          <w:rFonts w:ascii="Gandhari Unicode" w:hAnsi="Gandhari Unicode"/>
          <w:lang w:val="en-GB"/>
        </w:rPr>
        <w:t xml:space="preserve"> to an eloping woman, and the absolutive </w:t>
      </w:r>
      <w:proofErr w:type="spellStart"/>
      <w:r>
        <w:rPr>
          <w:rFonts w:ascii="Gandhari Unicode" w:hAnsi="Gandhari Unicode"/>
          <w:i/>
          <w:lang w:val="en-GB"/>
        </w:rPr>
        <w:t>naṭantu</w:t>
      </w:r>
      <w:proofErr w:type="spellEnd"/>
      <w:r>
        <w:rPr>
          <w:rFonts w:ascii="Gandhari Unicode" w:hAnsi="Gandhari Unicode"/>
          <w:lang w:val="en-GB"/>
        </w:rPr>
        <w:t xml:space="preserve"> should be taken adverbially "on foot".</w:t>
      </w:r>
    </w:p>
  </w:footnote>
  <w:footnote w:id="500">
    <w:p w14:paraId="192B1D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pataṭi</w:t>
      </w:r>
      <w:proofErr w:type="spellEnd"/>
      <w:r>
        <w:rPr>
          <w:rFonts w:ascii="Gandhari Unicode" w:hAnsi="Gandhari Unicode"/>
          <w:i/>
          <w:lang w:val="en-GB"/>
        </w:rPr>
        <w:t xml:space="preserve"> </w:t>
      </w:r>
      <w:proofErr w:type="spellStart"/>
      <w:r>
        <w:rPr>
          <w:rFonts w:ascii="Gandhari Unicode" w:hAnsi="Gandhari Unicode"/>
          <w:i/>
          <w:lang w:val="en-GB"/>
        </w:rPr>
        <w:t>vaikal</w:t>
      </w:r>
      <w:proofErr w:type="spellEnd"/>
      <w:r>
        <w:rPr>
          <w:rFonts w:ascii="Gandhari Unicode" w:hAnsi="Gandhari Unicode"/>
          <w:lang w:val="en-GB"/>
        </w:rPr>
        <w:t xml:space="preserve"> is not marked by a particle, but it </w:t>
      </w:r>
      <w:proofErr w:type="gramStart"/>
      <w:r>
        <w:rPr>
          <w:rFonts w:ascii="Gandhari Unicode" w:hAnsi="Gandhari Unicode"/>
          <w:lang w:val="en-GB"/>
        </w:rPr>
        <w:t>has to</w:t>
      </w:r>
      <w:proofErr w:type="gramEnd"/>
      <w:r>
        <w:rPr>
          <w:rFonts w:ascii="Gandhari Unicode" w:hAnsi="Gandhari Unicode"/>
          <w:lang w:val="en-GB"/>
        </w:rPr>
        <w:t xml:space="preserve"> be taken as an independent sentence. Or can it also be read as the specification of </w:t>
      </w:r>
      <w:proofErr w:type="spellStart"/>
      <w:r>
        <w:rPr>
          <w:rFonts w:ascii="Gandhari Unicode" w:hAnsi="Gandhari Unicode"/>
          <w:i/>
          <w:lang w:val="en-GB"/>
        </w:rPr>
        <w:t>ellām</w:t>
      </w:r>
      <w:proofErr w:type="spellEnd"/>
      <w:r>
        <w:rPr>
          <w:rFonts w:ascii="Gandhari Unicode" w:hAnsi="Gandhari Unicode"/>
          <w:lang w:val="en-GB"/>
        </w:rPr>
        <w:t>: "What of all these useless days?"</w:t>
      </w:r>
    </w:p>
  </w:footnote>
  <w:footnote w:id="501">
    <w:p w14:paraId="262A6D4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"when [we] slept as a pair, [me] by the shoulder of the young woman..."</w:t>
      </w:r>
    </w:p>
  </w:footnote>
  <w:footnote w:id="502">
    <w:p w14:paraId="44AEBB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does not read a comparison here, but real music (in this case the infinitive </w:t>
      </w:r>
      <w:proofErr w:type="spellStart"/>
      <w:r>
        <w:rPr>
          <w:rFonts w:ascii="Gandhari Unicode" w:hAnsi="Gandhari Unicode"/>
          <w:i/>
          <w:lang w:val="en-GB"/>
        </w:rPr>
        <w:t>vīḻa</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w:t>
      </w:r>
      <w:proofErr w:type="spellStart"/>
      <w:r>
        <w:rPr>
          <w:rFonts w:ascii="Gandhari Unicode" w:hAnsi="Gandhari Unicode"/>
          <w:lang w:val="en-GB"/>
        </w:rPr>
        <w:t>taken</w:t>
      </w:r>
      <w:proofErr w:type="spellEnd"/>
      <w:r>
        <w:rPr>
          <w:rFonts w:ascii="Gandhari Unicode" w:hAnsi="Gandhari Unicode"/>
          <w:lang w:val="en-GB"/>
        </w:rPr>
        <w:t xml:space="preserve"> as "while"). But is the </w:t>
      </w:r>
      <w:proofErr w:type="spellStart"/>
      <w:r>
        <w:rPr>
          <w:rFonts w:ascii="Gandhari Unicode" w:hAnsi="Gandhari Unicode"/>
          <w:lang w:val="en-GB"/>
        </w:rPr>
        <w:t>us</w:t>
      </w:r>
      <w:proofErr w:type="spellEnd"/>
      <w:r>
        <w:rPr>
          <w:rFonts w:ascii="Gandhari Unicode" w:hAnsi="Gandhari Unicode"/>
          <w:lang w:val="en-GB"/>
        </w:rPr>
        <w:t xml:space="preserve"> of </w:t>
      </w:r>
      <w:proofErr w:type="spellStart"/>
      <w:r>
        <w:rPr>
          <w:rFonts w:ascii="Gandhari Unicode" w:hAnsi="Gandhari Unicode"/>
          <w:i/>
          <w:lang w:val="en-GB"/>
        </w:rPr>
        <w:t>vīḻ</w:t>
      </w:r>
      <w:proofErr w:type="spellEnd"/>
      <w:r>
        <w:rPr>
          <w:rFonts w:ascii="Gandhari Unicode" w:hAnsi="Gandhari Unicode"/>
          <w:i/>
          <w:lang w:val="en-GB"/>
        </w:rPr>
        <w:t>,</w:t>
      </w:r>
      <w:r>
        <w:rPr>
          <w:rFonts w:ascii="Gandhari Unicode" w:hAnsi="Gandhari Unicode"/>
          <w:lang w:val="en-GB"/>
        </w:rPr>
        <w:t xml:space="preserve"> "to fall", not rather a reason to understand a comparison of the falling rain with music?</w:t>
      </w:r>
    </w:p>
  </w:footnote>
  <w:footnote w:id="503">
    <w:p w14:paraId="7E5414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paṭumalai</w:t>
      </w:r>
      <w:proofErr w:type="spellEnd"/>
      <w:r>
        <w:rPr>
          <w:rFonts w:ascii="Gandhari Unicode" w:hAnsi="Gandhari Unicode"/>
          <w:lang w:val="en-GB"/>
        </w:rPr>
        <w:t xml:space="preserve"> can either be understood (with </w:t>
      </w:r>
      <w:proofErr w:type="spellStart"/>
      <w:r>
        <w:rPr>
          <w:rFonts w:ascii="Gandhari Unicode" w:hAnsi="Gandhari Unicode"/>
          <w:lang w:val="en-GB"/>
        </w:rPr>
        <w:t>Cām</w:t>
      </w:r>
      <w:proofErr w:type="spellEnd"/>
      <w:r>
        <w:rPr>
          <w:rFonts w:ascii="Gandhari Unicode" w:hAnsi="Gandhari Unicode"/>
          <w:lang w:val="en-GB"/>
        </w:rPr>
        <w:t>.) already as a type of melody, or literally: "sounding on the mountain".</w:t>
      </w:r>
    </w:p>
  </w:footnote>
  <w:footnote w:id="504">
    <w:p w14:paraId="7A96B35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a strong cognate </w:t>
      </w:r>
      <w:proofErr w:type="spellStart"/>
      <w:r>
        <w:rPr>
          <w:rFonts w:ascii="Gandhari Unicode" w:hAnsi="Gandhari Unicode"/>
          <w:i/>
          <w:iCs/>
          <w:lang w:val="en-GB"/>
        </w:rPr>
        <w:t>uyakku</w:t>
      </w:r>
      <w:proofErr w:type="spellEnd"/>
      <w:r>
        <w:rPr>
          <w:rFonts w:ascii="Gandhari Unicode" w:hAnsi="Gandhari Unicode"/>
          <w:lang w:val="en-GB"/>
        </w:rPr>
        <w:t xml:space="preserve"> to </w:t>
      </w:r>
      <w:proofErr w:type="spellStart"/>
      <w:r>
        <w:rPr>
          <w:rFonts w:ascii="Gandhari Unicode" w:hAnsi="Gandhari Unicode"/>
          <w:i/>
          <w:iCs/>
          <w:lang w:val="en-GB"/>
        </w:rPr>
        <w:t>uyaṅku</w:t>
      </w:r>
      <w:proofErr w:type="spellEnd"/>
      <w:r>
        <w:rPr>
          <w:rFonts w:ascii="Gandhari Unicode" w:hAnsi="Gandhari Unicode"/>
          <w:lang w:val="en-GB"/>
        </w:rPr>
        <w:t xml:space="preserve"> does not seem to be attested elsewhere, it is probably best to accept </w:t>
      </w:r>
      <w:proofErr w:type="spellStart"/>
      <w:r>
        <w:rPr>
          <w:rFonts w:ascii="Gandhari Unicode" w:hAnsi="Gandhari Unicode"/>
          <w:lang w:val="en-GB"/>
        </w:rPr>
        <w:t>Cām</w:t>
      </w:r>
      <w:proofErr w:type="spellEnd"/>
      <w:r>
        <w:rPr>
          <w:rFonts w:ascii="Gandhari Unicode" w:hAnsi="Gandhari Unicode"/>
          <w:lang w:val="en-GB"/>
        </w:rPr>
        <w:t>.'s minority reading, which possibly represents an emendation.</w:t>
      </w:r>
    </w:p>
  </w:footnote>
  <w:footnote w:id="505">
    <w:p w14:paraId="026B55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Can </w:t>
      </w:r>
      <w:proofErr w:type="spellStart"/>
      <w:r>
        <w:rPr>
          <w:rFonts w:ascii="Gandhari Unicode" w:hAnsi="Gandhari Unicode"/>
          <w:i/>
          <w:lang w:val="en-GB"/>
        </w:rPr>
        <w:t>vaḻi</w:t>
      </w:r>
      <w:proofErr w:type="spellEnd"/>
      <w:r>
        <w:rPr>
          <w:rFonts w:ascii="Gandhari Unicode" w:hAnsi="Gandhari Unicode"/>
          <w:i/>
          <w:lang w:val="en-GB"/>
        </w:rPr>
        <w:t xml:space="preserve"> </w:t>
      </w:r>
      <w:proofErr w:type="spellStart"/>
      <w:r>
        <w:rPr>
          <w:rFonts w:ascii="Gandhari Unicode" w:hAnsi="Gandhari Unicode"/>
          <w:i/>
          <w:lang w:val="en-GB"/>
        </w:rPr>
        <w:t>vaḻakku</w:t>
      </w:r>
      <w:proofErr w:type="spellEnd"/>
      <w:r>
        <w:rPr>
          <w:rFonts w:ascii="Gandhari Unicode" w:hAnsi="Gandhari Unicode"/>
          <w:i/>
          <w:lang w:val="en-GB"/>
        </w:rPr>
        <w:t xml:space="preserve"> </w:t>
      </w:r>
      <w:proofErr w:type="spellStart"/>
      <w:r>
        <w:rPr>
          <w:rFonts w:ascii="Gandhari Unicode" w:hAnsi="Gandhari Unicode"/>
          <w:i/>
          <w:lang w:val="en-GB"/>
        </w:rPr>
        <w:t>aṟukkum</w:t>
      </w:r>
      <w:proofErr w:type="spellEnd"/>
      <w:r>
        <w:rPr>
          <w:rFonts w:ascii="Gandhari Unicode" w:hAnsi="Gandhari Unicode"/>
          <w:lang w:val="en-GB"/>
        </w:rPr>
        <w:t xml:space="preserve"> be construed like this?</w:t>
      </w:r>
    </w:p>
  </w:footnote>
  <w:footnote w:id="506">
    <w:p w14:paraId="6AC52F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kavai</w:t>
      </w:r>
      <w:proofErr w:type="spellEnd"/>
      <w:r>
        <w:rPr>
          <w:rFonts w:ascii="Gandhari Unicode" w:hAnsi="Gandhari Unicode"/>
          <w:i/>
          <w:lang w:val="en-GB"/>
        </w:rPr>
        <w:t>,</w:t>
      </w:r>
      <w:r>
        <w:rPr>
          <w:rFonts w:ascii="Gandhari Unicode" w:hAnsi="Gandhari Unicode"/>
          <w:lang w:val="en-GB"/>
        </w:rPr>
        <w:t xml:space="preserve"> "to fork", presumably </w:t>
      </w:r>
      <w:proofErr w:type="gramStart"/>
      <w:r>
        <w:rPr>
          <w:rFonts w:ascii="Gandhari Unicode" w:hAnsi="Gandhari Unicode"/>
          <w:lang w:val="en-GB"/>
        </w:rPr>
        <w:t>has to</w:t>
      </w:r>
      <w:proofErr w:type="gramEnd"/>
      <w:r>
        <w:rPr>
          <w:rFonts w:ascii="Gandhari Unicode" w:hAnsi="Gandhari Unicode"/>
          <w:lang w:val="en-GB"/>
        </w:rPr>
        <w:t xml:space="preserve"> be taken here, as </w:t>
      </w:r>
      <w:proofErr w:type="spellStart"/>
      <w:r>
        <w:rPr>
          <w:rFonts w:ascii="Gandhari Unicode" w:hAnsi="Gandhari Unicode"/>
          <w:lang w:val="en-GB"/>
        </w:rPr>
        <w:t>Cām</w:t>
      </w:r>
      <w:proofErr w:type="spellEnd"/>
      <w:r>
        <w:rPr>
          <w:rFonts w:ascii="Gandhari Unicode" w:hAnsi="Gandhari Unicode"/>
          <w:lang w:val="en-GB"/>
        </w:rPr>
        <w:t>. suggests, as "twin".</w:t>
      </w:r>
    </w:p>
  </w:footnote>
  <w:footnote w:id="507">
    <w:p w14:paraId="29CDFD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found only in the correction of C2 might well be </w:t>
      </w:r>
      <w:proofErr w:type="spellStart"/>
      <w:r>
        <w:rPr>
          <w:rFonts w:ascii="Gandhari Unicode" w:hAnsi="Gandhari Unicode"/>
          <w:lang w:val="en-GB"/>
        </w:rPr>
        <w:t>Cām</w:t>
      </w:r>
      <w:proofErr w:type="spellEnd"/>
      <w:r>
        <w:rPr>
          <w:rFonts w:ascii="Gandhari Unicode" w:hAnsi="Gandhari Unicode"/>
          <w:lang w:val="en-GB"/>
        </w:rPr>
        <w:t xml:space="preserve">.'s normalisation to sg. </w:t>
      </w:r>
      <w:proofErr w:type="spellStart"/>
      <w:r>
        <w:rPr>
          <w:rFonts w:ascii="Gandhari Unicode" w:hAnsi="Gandhari Unicode"/>
          <w:i/>
          <w:iCs/>
          <w:lang w:val="en-GB"/>
        </w:rPr>
        <w:t>taṉ</w:t>
      </w:r>
      <w:proofErr w:type="spellEnd"/>
      <w:r>
        <w:rPr>
          <w:rFonts w:ascii="Gandhari Unicode" w:hAnsi="Gandhari Unicode"/>
          <w:lang w:val="en-GB"/>
        </w:rPr>
        <w:t xml:space="preserve"> in accordance with </w:t>
      </w:r>
      <w:proofErr w:type="spellStart"/>
      <w:r>
        <w:rPr>
          <w:rFonts w:ascii="Gandhari Unicode" w:hAnsi="Gandhari Unicode"/>
          <w:i/>
          <w:iCs/>
          <w:lang w:val="en-GB"/>
        </w:rPr>
        <w:t>uḷaṉ</w:t>
      </w:r>
      <w:proofErr w:type="spellEnd"/>
      <w:r>
        <w:rPr>
          <w:rFonts w:ascii="Gandhari Unicode" w:hAnsi="Gandhari Unicode"/>
          <w:lang w:val="en-GB"/>
        </w:rPr>
        <w:t xml:space="preserve"> in line 4.</w:t>
      </w:r>
    </w:p>
  </w:footnote>
  <w:footnote w:id="508">
    <w:p w14:paraId="5E8A03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I for one understand a 1</w:t>
      </w:r>
      <w:r>
        <w:rPr>
          <w:rFonts w:ascii="Gandhari Unicode" w:hAnsi="Gandhari Unicode"/>
          <w:vertAlign w:val="superscript"/>
          <w:lang w:val="en-GB"/>
        </w:rPr>
        <w:t>st</w:t>
      </w:r>
      <w:r>
        <w:rPr>
          <w:rFonts w:ascii="Gandhari Unicode" w:hAnsi="Gandhari Unicode"/>
          <w:lang w:val="en-GB"/>
        </w:rPr>
        <w:t xml:space="preserve"> sg. subjunctive in -</w:t>
      </w:r>
      <w:proofErr w:type="spellStart"/>
      <w:r>
        <w:rPr>
          <w:rFonts w:ascii="Gandhari Unicode" w:hAnsi="Gandhari Unicode"/>
          <w:i/>
          <w:lang w:val="en-GB"/>
        </w:rPr>
        <w:t>ku</w:t>
      </w:r>
      <w:proofErr w:type="spellEnd"/>
      <w:r>
        <w:rPr>
          <w:rFonts w:ascii="Gandhari Unicode" w:hAnsi="Gandhari Unicode"/>
          <w:lang w:val="en-GB"/>
        </w:rPr>
        <w:t>, not the optative in -</w:t>
      </w:r>
      <w:r>
        <w:rPr>
          <w:rFonts w:ascii="Gandhari Unicode" w:hAnsi="Gandhari Unicode"/>
          <w:i/>
          <w:lang w:val="en-GB"/>
        </w:rPr>
        <w:t>ka</w:t>
      </w:r>
      <w:r>
        <w:rPr>
          <w:rFonts w:ascii="Gandhari Unicode" w:hAnsi="Gandhari Unicode"/>
          <w:lang w:val="en-GB"/>
        </w:rPr>
        <w:t xml:space="preserve">, as do </w:t>
      </w:r>
      <w:proofErr w:type="spellStart"/>
      <w:r>
        <w:rPr>
          <w:rFonts w:ascii="Gandhari Unicode" w:hAnsi="Gandhari Unicode"/>
          <w:lang w:val="en-GB"/>
        </w:rPr>
        <w:t>Cām</w:t>
      </w:r>
      <w:proofErr w:type="spellEnd"/>
      <w:r>
        <w:rPr>
          <w:rFonts w:ascii="Gandhari Unicode" w:hAnsi="Gandhari Unicode"/>
          <w:lang w:val="en-GB"/>
        </w:rPr>
        <w:t xml:space="preserve">. and T.V.G., with special </w:t>
      </w:r>
      <w:r>
        <w:rPr>
          <w:rFonts w:ascii="Gandhari Unicode" w:hAnsi="Gandhari Unicode"/>
          <w:i/>
          <w:lang w:val="en-GB"/>
        </w:rPr>
        <w:t>sandhi</w:t>
      </w:r>
      <w:r>
        <w:rPr>
          <w:rFonts w:ascii="Gandhari Unicode" w:hAnsi="Gandhari Unicode"/>
          <w:lang w:val="en-GB"/>
        </w:rPr>
        <w:t>: -</w:t>
      </w:r>
      <w:r>
        <w:rPr>
          <w:rFonts w:ascii="Gandhari Unicode" w:hAnsi="Gandhari Unicode"/>
          <w:i/>
          <w:lang w:val="en-GB"/>
        </w:rPr>
        <w:t xml:space="preserve">k(a) </w:t>
      </w:r>
      <w:proofErr w:type="spellStart"/>
      <w:r>
        <w:rPr>
          <w:rFonts w:ascii="Gandhari Unicode" w:hAnsi="Gandhari Unicode"/>
          <w:i/>
          <w:lang w:val="en-GB"/>
        </w:rPr>
        <w:t>eṉṟu</w:t>
      </w:r>
      <w:proofErr w:type="spellEnd"/>
      <w:r>
        <w:rPr>
          <w:rFonts w:ascii="Gandhari Unicode" w:hAnsi="Gandhari Unicode"/>
          <w:lang w:val="en-GB"/>
        </w:rPr>
        <w:t xml:space="preserve"> (see note on KT 141.2).</w:t>
      </w:r>
    </w:p>
  </w:footnote>
  <w:footnote w:id="509">
    <w:p w14:paraId="6FA7F48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cēṟum</w:t>
      </w:r>
      <w:proofErr w:type="spellEnd"/>
      <w:r>
        <w:rPr>
          <w:rFonts w:ascii="Gandhari Unicode" w:hAnsi="Gandhari Unicode"/>
          <w:i/>
          <w:lang w:val="en-GB"/>
        </w:rPr>
        <w:t xml:space="preserve"> </w:t>
      </w:r>
      <w:proofErr w:type="spellStart"/>
      <w:r>
        <w:rPr>
          <w:rFonts w:ascii="Gandhari Unicode" w:hAnsi="Gandhari Unicode"/>
          <w:i/>
          <w:lang w:val="en-GB"/>
        </w:rPr>
        <w:t>cēṟum</w:t>
      </w:r>
      <w:proofErr w:type="spellEnd"/>
      <w:r>
        <w:rPr>
          <w:rFonts w:ascii="Gandhari Unicode" w:hAnsi="Gandhari Unicode"/>
          <w:lang w:val="en-GB"/>
        </w:rPr>
        <w:t xml:space="preserve"> might be, taking into consideration the parallels, not a simple repetition, but a construction: "we are going to go" = "we are setting out".</w:t>
      </w:r>
    </w:p>
  </w:footnote>
  <w:footnote w:id="510">
    <w:p w14:paraId="195D384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maruṅku</w:t>
      </w:r>
      <w:proofErr w:type="spellEnd"/>
      <w:r>
        <w:rPr>
          <w:rFonts w:ascii="Gandhari Unicode" w:hAnsi="Gandhari Unicode"/>
          <w:i/>
          <w:lang w:val="en-GB"/>
        </w:rPr>
        <w:t xml:space="preserve"> </w:t>
      </w:r>
      <w:proofErr w:type="spellStart"/>
      <w:r>
        <w:rPr>
          <w:rFonts w:ascii="Gandhari Unicode" w:hAnsi="Gandhari Unicode"/>
          <w:i/>
          <w:lang w:val="en-GB"/>
        </w:rPr>
        <w:t>aṟṟu</w:t>
      </w:r>
      <w:proofErr w:type="spellEnd"/>
      <w:r>
        <w:rPr>
          <w:rFonts w:ascii="Gandhari Unicode" w:hAnsi="Gandhari Unicode"/>
          <w:i/>
          <w:lang w:val="en-GB"/>
        </w:rPr>
        <w:t xml:space="preserve"> </w:t>
      </w:r>
      <w:proofErr w:type="spellStart"/>
      <w:r>
        <w:rPr>
          <w:rFonts w:ascii="Gandhari Unicode" w:hAnsi="Gandhari Unicode"/>
          <w:i/>
          <w:lang w:val="en-GB"/>
        </w:rPr>
        <w:t>maṉṉi</w:t>
      </w:r>
      <w:proofErr w:type="spellEnd"/>
      <w:r>
        <w:rPr>
          <w:rFonts w:ascii="Gandhari Unicode" w:hAnsi="Gandhari Unicode"/>
          <w:i/>
          <w:lang w:val="en-GB"/>
        </w:rPr>
        <w:t xml:space="preserve"> </w:t>
      </w:r>
      <w:proofErr w:type="spellStart"/>
      <w:r>
        <w:rPr>
          <w:rFonts w:ascii="Gandhari Unicode" w:hAnsi="Gandhari Unicode"/>
          <w:i/>
          <w:lang w:val="en-GB"/>
        </w:rPr>
        <w:t>kaḻika</w:t>
      </w:r>
      <w:proofErr w:type="spellEnd"/>
      <w:r>
        <w:rPr>
          <w:rFonts w:ascii="Gandhari Unicode" w:hAnsi="Gandhari Unicode"/>
          <w:i/>
          <w:lang w:val="en-GB"/>
        </w:rPr>
        <w:t>:</w:t>
      </w:r>
      <w:r>
        <w:rPr>
          <w:rFonts w:ascii="Gandhari Unicode" w:hAnsi="Gandhari Unicode"/>
          <w:lang w:val="en-GB"/>
        </w:rPr>
        <w:t xml:space="preserve"> how to construe and understand this exactly? T.V.G. too takes it as HER direct answer upon his announcement of going, which she does not take seriously, but with a different subject: "May you tear [yourself] away from [our] side and go [somewhere else] permanently!"</w:t>
      </w:r>
    </w:p>
  </w:footnote>
  <w:footnote w:id="511">
    <w:p w14:paraId="28442B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orunāḷ</w:t>
      </w:r>
      <w:proofErr w:type="spellEnd"/>
      <w:r>
        <w:rPr>
          <w:rFonts w:ascii="Gandhari Unicode" w:hAnsi="Gandhari Unicode"/>
          <w:lang w:val="en-GB"/>
        </w:rPr>
        <w:t>: or even "if the man from the ghat gives [it] up one day"?</w:t>
      </w:r>
    </w:p>
  </w:footnote>
  <w:footnote w:id="512">
    <w:p w14:paraId="5A589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iṉṉāmaittu</w:t>
      </w:r>
      <w:proofErr w:type="spellEnd"/>
      <w:r>
        <w:rPr>
          <w:rFonts w:ascii="Gandhari Unicode" w:hAnsi="Gandhari Unicode"/>
          <w:lang w:val="en-GB"/>
        </w:rPr>
        <w:t xml:space="preserve">: the choice of this word for a predicate noun to the subject </w:t>
      </w:r>
      <w:proofErr w:type="spellStart"/>
      <w:r>
        <w:rPr>
          <w:rFonts w:ascii="Gandhari Unicode" w:hAnsi="Gandhari Unicode"/>
          <w:i/>
          <w:lang w:val="en-GB"/>
        </w:rPr>
        <w:t>naṭpu</w:t>
      </w:r>
      <w:proofErr w:type="spellEnd"/>
      <w:r>
        <w:rPr>
          <w:rFonts w:ascii="Gandhari Unicode" w:hAnsi="Gandhari Unicode"/>
          <w:lang w:val="en-GB"/>
        </w:rPr>
        <w:t xml:space="preserve"> might not by chance </w:t>
      </w:r>
      <w:proofErr w:type="gramStart"/>
      <w:r>
        <w:rPr>
          <w:rFonts w:ascii="Gandhari Unicode" w:hAnsi="Gandhari Unicode"/>
          <w:lang w:val="en-GB"/>
        </w:rPr>
        <w:t>not be</w:t>
      </w:r>
      <w:proofErr w:type="gramEnd"/>
      <w:r>
        <w:rPr>
          <w:rFonts w:ascii="Gandhari Unicode" w:hAnsi="Gandhari Unicode"/>
          <w:lang w:val="en-GB"/>
        </w:rPr>
        <w:t xml:space="preserve"> one of the usual words for sorrow. The things HE does to HER are called </w:t>
      </w:r>
      <w:proofErr w:type="spellStart"/>
      <w:r>
        <w:rPr>
          <w:rFonts w:ascii="Gandhari Unicode" w:hAnsi="Gandhari Unicode"/>
          <w:i/>
          <w:lang w:val="en-GB"/>
        </w:rPr>
        <w:t>iṉṉa</w:t>
      </w:r>
      <w:proofErr w:type="spellEnd"/>
      <w:r>
        <w:rPr>
          <w:rFonts w:ascii="Gandhari Unicode" w:hAnsi="Gandhari Unicode"/>
          <w:lang w:val="en-GB"/>
        </w:rPr>
        <w:t xml:space="preserve">, the life she leads with him is her </w:t>
      </w:r>
      <w:proofErr w:type="spellStart"/>
      <w:r>
        <w:rPr>
          <w:rFonts w:ascii="Gandhari Unicode" w:hAnsi="Gandhari Unicode"/>
          <w:i/>
          <w:lang w:val="en-GB"/>
        </w:rPr>
        <w:t>iṉṉuyir</w:t>
      </w:r>
      <w:proofErr w:type="spellEnd"/>
      <w:r>
        <w:rPr>
          <w:rFonts w:ascii="Gandhari Unicode" w:hAnsi="Gandhari Unicode"/>
          <w:lang w:val="en-GB"/>
        </w:rPr>
        <w:t>, etc.</w:t>
      </w:r>
    </w:p>
  </w:footnote>
  <w:footnote w:id="513">
    <w:p w14:paraId="14BE6A9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kaluḻi</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āṟu</w:t>
      </w:r>
      <w:proofErr w:type="spellEnd"/>
      <w:r>
        <w:rPr>
          <w:rFonts w:ascii="Gandhari Unicode" w:hAnsi="Gandhari Unicode"/>
          <w:lang w:val="en-GB"/>
        </w:rPr>
        <w:t xml:space="preserve"> "river", but literally it is "muddy water", which is probably a rapid river after the rains.</w:t>
      </w:r>
    </w:p>
  </w:footnote>
  <w:footnote w:id="514">
    <w:p w14:paraId="680CACB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denoted by </w:t>
      </w:r>
      <w:proofErr w:type="spellStart"/>
      <w:r>
        <w:rPr>
          <w:rFonts w:ascii="Gandhari Unicode" w:hAnsi="Gandhari Unicode"/>
          <w:i/>
          <w:lang w:val="en-GB"/>
        </w:rPr>
        <w:t>uṇar-tal</w:t>
      </w:r>
      <w:proofErr w:type="spellEnd"/>
      <w:r>
        <w:rPr>
          <w:rFonts w:ascii="Gandhari Unicode" w:hAnsi="Gandhari Unicode"/>
          <w:lang w:val="en-GB"/>
        </w:rPr>
        <w:t xml:space="preserve"> here? The arising of an insight?</w:t>
      </w:r>
    </w:p>
  </w:footnote>
  <w:footnote w:id="515">
    <w:p w14:paraId="494A3A8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precisely to construe this </w:t>
      </w:r>
      <w:proofErr w:type="spellStart"/>
      <w:r>
        <w:rPr>
          <w:rFonts w:ascii="Gandhari Unicode" w:hAnsi="Gandhari Unicode"/>
          <w:i/>
          <w:lang w:val="en-GB"/>
        </w:rPr>
        <w:t>eṉa</w:t>
      </w:r>
      <w:proofErr w:type="spellEnd"/>
      <w:r>
        <w:rPr>
          <w:rFonts w:ascii="Gandhari Unicode" w:hAnsi="Gandhari Unicode"/>
          <w:lang w:val="en-GB"/>
        </w:rPr>
        <w:t xml:space="preserve">-clause and what does it mean? In any case it seems to be an aphorism. Is it that men fulfil a social duty when they go abroad </w:t>
      </w:r>
      <w:proofErr w:type="gramStart"/>
      <w:r>
        <w:rPr>
          <w:rFonts w:ascii="Gandhari Unicode" w:hAnsi="Gandhari Unicode"/>
          <w:lang w:val="en-GB"/>
        </w:rPr>
        <w:t>in spite of</w:t>
      </w:r>
      <w:proofErr w:type="gramEnd"/>
      <w:r>
        <w:rPr>
          <w:rFonts w:ascii="Gandhari Unicode" w:hAnsi="Gandhari Unicode"/>
          <w:lang w:val="en-GB"/>
        </w:rPr>
        <w:t xml:space="preserve"> their women in order to make wealth?</w:t>
      </w:r>
    </w:p>
  </w:footnote>
  <w:footnote w:id="516">
    <w:p w14:paraId="3FB4FF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eṉṉāy</w:t>
      </w:r>
      <w:proofErr w:type="spellEnd"/>
      <w:r>
        <w:rPr>
          <w:rFonts w:ascii="Gandhari Unicode" w:hAnsi="Gandhari Unicode"/>
          <w:lang w:val="en-GB"/>
        </w:rPr>
        <w:t xml:space="preserve"> is not absolutive, but either a participial noun 2</w:t>
      </w:r>
      <w:r>
        <w:rPr>
          <w:rFonts w:ascii="Gandhari Unicode" w:hAnsi="Gandhari Unicode"/>
          <w:vertAlign w:val="superscript"/>
          <w:lang w:val="en-GB"/>
        </w:rPr>
        <w:t>nd</w:t>
      </w:r>
      <w:r>
        <w:rPr>
          <w:rFonts w:ascii="Gandhari Unicode" w:hAnsi="Gandhari Unicode"/>
          <w:lang w:val="en-GB"/>
        </w:rPr>
        <w:t xml:space="preserve"> sg. as subject ("as one, that does not say/ consider ... you have ...") or an independent sentence.</w:t>
      </w:r>
    </w:p>
  </w:footnote>
  <w:footnote w:id="517">
    <w:p w14:paraId="1DC627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point in this accusation? The river has brought a </w:t>
      </w:r>
      <w:proofErr w:type="gramStart"/>
      <w:r>
        <w:rPr>
          <w:rFonts w:ascii="Gandhari Unicode" w:hAnsi="Gandhari Unicode"/>
          <w:lang w:val="en-GB"/>
        </w:rPr>
        <w:t>tree/trees</w:t>
      </w:r>
      <w:proofErr w:type="gramEnd"/>
      <w:r>
        <w:rPr>
          <w:rFonts w:ascii="Gandhari Unicode" w:hAnsi="Gandhari Unicode"/>
          <w:lang w:val="en-GB"/>
        </w:rPr>
        <w:t xml:space="preserve"> from HIS mountain side, but not him?</w:t>
      </w:r>
    </w:p>
  </w:footnote>
  <w:footnote w:id="518">
    <w:p w14:paraId="55E167C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can we integrate </w:t>
      </w:r>
      <w:proofErr w:type="spellStart"/>
      <w:r>
        <w:rPr>
          <w:rFonts w:ascii="Gandhari Unicode" w:hAnsi="Gandhari Unicode"/>
          <w:i/>
          <w:lang w:val="en-GB"/>
        </w:rPr>
        <w:t>pulleṉa</w:t>
      </w:r>
      <w:proofErr w:type="spellEnd"/>
      <w:r>
        <w:rPr>
          <w:rFonts w:ascii="Gandhari Unicode" w:hAnsi="Gandhari Unicode"/>
          <w:lang w:val="en-GB"/>
        </w:rPr>
        <w:t>? Is it the present state of the mountain side, which resembles her own state?</w:t>
      </w:r>
    </w:p>
  </w:footnote>
  <w:footnote w:id="519">
    <w:p w14:paraId="435789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Kuṟumpūr</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reads a proper noun, but it could also be a "desert village".</w:t>
      </w:r>
    </w:p>
  </w:footnote>
  <w:footnote w:id="520">
    <w:p w14:paraId="1030807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does </w:t>
      </w:r>
      <w:proofErr w:type="spellStart"/>
      <w:r>
        <w:rPr>
          <w:rFonts w:ascii="Gandhari Unicode" w:hAnsi="Gandhari Unicode"/>
          <w:i/>
          <w:lang w:val="en-GB"/>
        </w:rPr>
        <w:t>pāṇar</w:t>
      </w:r>
      <w:proofErr w:type="spellEnd"/>
      <w:r>
        <w:rPr>
          <w:rFonts w:ascii="Gandhari Unicode" w:hAnsi="Gandhari Unicode"/>
          <w:i/>
          <w:lang w:val="en-GB"/>
        </w:rPr>
        <w:t xml:space="preserve"> </w:t>
      </w:r>
      <w:proofErr w:type="spellStart"/>
      <w:r>
        <w:rPr>
          <w:rFonts w:ascii="Gandhari Unicode" w:hAnsi="Gandhari Unicode"/>
          <w:i/>
          <w:lang w:val="en-GB"/>
        </w:rPr>
        <w:t>puli</w:t>
      </w:r>
      <w:proofErr w:type="spellEnd"/>
      <w:r>
        <w:rPr>
          <w:rFonts w:ascii="Gandhari Unicode" w:hAnsi="Gandhari Unicode"/>
          <w:i/>
          <w:lang w:val="en-GB"/>
        </w:rPr>
        <w:t xml:space="preserve"> </w:t>
      </w:r>
      <w:proofErr w:type="spellStart"/>
      <w:r>
        <w:rPr>
          <w:rFonts w:ascii="Gandhari Unicode" w:hAnsi="Gandhari Unicode"/>
          <w:i/>
          <w:lang w:val="en-GB"/>
        </w:rPr>
        <w:t>nōkku</w:t>
      </w:r>
      <w:proofErr w:type="spellEnd"/>
      <w:r>
        <w:rPr>
          <w:rFonts w:ascii="Gandhari Unicode" w:hAnsi="Gandhari Unicode"/>
          <w:i/>
          <w:lang w:val="en-GB"/>
        </w:rPr>
        <w:t xml:space="preserve"> </w:t>
      </w:r>
      <w:proofErr w:type="spellStart"/>
      <w:r>
        <w:rPr>
          <w:rFonts w:ascii="Gandhari Unicode" w:hAnsi="Gandhari Unicode"/>
          <w:i/>
          <w:lang w:val="en-GB"/>
        </w:rPr>
        <w:t>uṟaḻ</w:t>
      </w:r>
      <w:proofErr w:type="spellEnd"/>
      <w:r>
        <w:rPr>
          <w:rFonts w:ascii="Gandhari Unicode" w:hAnsi="Gandhari Unicode"/>
          <w:i/>
          <w:lang w:val="en-GB"/>
        </w:rPr>
        <w:t xml:space="preserve"> </w:t>
      </w:r>
      <w:proofErr w:type="spellStart"/>
      <w:r>
        <w:rPr>
          <w:rFonts w:ascii="Gandhari Unicode" w:hAnsi="Gandhari Unicode"/>
          <w:i/>
          <w:lang w:val="en-GB"/>
        </w:rPr>
        <w:t>nilai</w:t>
      </w:r>
      <w:proofErr w:type="spellEnd"/>
      <w:r>
        <w:rPr>
          <w:rFonts w:ascii="Gandhari Unicode" w:hAnsi="Gandhari Unicode"/>
          <w:lang w:val="en-GB"/>
        </w:rPr>
        <w:t xml:space="preserve"> mean? T.V.G. explains the situation of the comparison as a competition of bards who would exchange challenging looks with each other.</w:t>
      </w:r>
    </w:p>
  </w:footnote>
  <w:footnote w:id="521">
    <w:p w14:paraId="2FBC8A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Vicciyar</w:t>
      </w:r>
      <w:proofErr w:type="spellEnd"/>
      <w:r>
        <w:rPr>
          <w:rFonts w:ascii="Gandhari Unicode" w:hAnsi="Gandhari Unicode"/>
          <w:lang w:val="en-GB"/>
        </w:rPr>
        <w:t>: is this the name of a people/tribe? Further references are missing in L./M. and in the TL. The point is, however, as T.V.G. explains, that they have taken up a fight against one (or several) of the three great kings (</w:t>
      </w:r>
      <w:proofErr w:type="spellStart"/>
      <w:r>
        <w:rPr>
          <w:rFonts w:ascii="Gandhari Unicode" w:hAnsi="Gandhari Unicode"/>
          <w:lang w:val="en-GB"/>
        </w:rPr>
        <w:t>Cōḻa</w:t>
      </w:r>
      <w:proofErr w:type="spellEnd"/>
      <w:r>
        <w:rPr>
          <w:rFonts w:ascii="Gandhari Unicode" w:hAnsi="Gandhari Unicode"/>
          <w:lang w:val="en-GB"/>
        </w:rPr>
        <w:t xml:space="preserve">, </w:t>
      </w:r>
      <w:proofErr w:type="spellStart"/>
      <w:r>
        <w:rPr>
          <w:rFonts w:ascii="Gandhari Unicode" w:hAnsi="Gandhari Unicode"/>
          <w:lang w:val="en-GB"/>
        </w:rPr>
        <w:t>Cēra</w:t>
      </w:r>
      <w:proofErr w:type="spellEnd"/>
      <w:r>
        <w:rPr>
          <w:rFonts w:ascii="Gandhari Unicode" w:hAnsi="Gandhari Unicode"/>
          <w:lang w:val="en-GB"/>
        </w:rPr>
        <w:t xml:space="preserve">, </w:t>
      </w:r>
      <w:proofErr w:type="spellStart"/>
      <w:r>
        <w:rPr>
          <w:rFonts w:ascii="Gandhari Unicode" w:hAnsi="Gandhari Unicode"/>
          <w:lang w:val="en-GB"/>
        </w:rPr>
        <w:t>Pāṇṭiya</w:t>
      </w:r>
      <w:proofErr w:type="spellEnd"/>
      <w:r>
        <w:rPr>
          <w:rFonts w:ascii="Gandhari Unicode" w:hAnsi="Gandhari Unicode"/>
          <w:lang w:val="en-GB"/>
        </w:rPr>
        <w:t xml:space="preserve">), since only these are called </w:t>
      </w:r>
      <w:proofErr w:type="spellStart"/>
      <w:r>
        <w:rPr>
          <w:rFonts w:ascii="Gandhari Unicode" w:hAnsi="Gandhari Unicode"/>
          <w:i/>
          <w:lang w:val="en-GB"/>
        </w:rPr>
        <w:t>vēntar</w:t>
      </w:r>
      <w:proofErr w:type="spellEnd"/>
      <w:r>
        <w:rPr>
          <w:rFonts w:ascii="Gandhari Unicode" w:hAnsi="Gandhari Unicode"/>
          <w:lang w:val="en-GB"/>
        </w:rPr>
        <w:t>.</w:t>
      </w:r>
    </w:p>
  </w:footnote>
  <w:footnote w:id="522">
    <w:p w14:paraId="6F1573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considerable, and it is difficult to choose since none of them is </w:t>
      </w:r>
      <w:proofErr w:type="gramStart"/>
      <w:r>
        <w:rPr>
          <w:rFonts w:ascii="Gandhari Unicode" w:hAnsi="Gandhari Unicode"/>
          <w:lang w:val="en-GB"/>
        </w:rPr>
        <w:t>really satisfactory</w:t>
      </w:r>
      <w:proofErr w:type="gramEnd"/>
      <w:r>
        <w:rPr>
          <w:rFonts w:ascii="Gandhari Unicode" w:hAnsi="Gandhari Unicode"/>
          <w:lang w:val="en-GB"/>
        </w:rPr>
        <w:t xml:space="preserve">. The in </w:t>
      </w:r>
      <w:proofErr w:type="spellStart"/>
      <w:r>
        <w:rPr>
          <w:rFonts w:ascii="Gandhari Unicode" w:hAnsi="Gandhari Unicode"/>
          <w:lang w:val="en-GB"/>
        </w:rPr>
        <w:t>Caṅkam</w:t>
      </w:r>
      <w:proofErr w:type="spellEnd"/>
      <w:r>
        <w:rPr>
          <w:rFonts w:ascii="Gandhari Unicode" w:hAnsi="Gandhari Unicode"/>
          <w:lang w:val="en-GB"/>
        </w:rPr>
        <w:t xml:space="preserve"> texts singular occurrence of </w:t>
      </w:r>
      <w:proofErr w:type="spellStart"/>
      <w:r>
        <w:rPr>
          <w:rFonts w:ascii="Gandhari Unicode" w:hAnsi="Gandhari Unicode"/>
          <w:i/>
          <w:iCs/>
          <w:lang w:val="en-GB"/>
        </w:rPr>
        <w:t>uñaṟṟu-tal</w:t>
      </w:r>
      <w:proofErr w:type="spellEnd"/>
      <w:r>
        <w:rPr>
          <w:rFonts w:ascii="Gandhari Unicode" w:hAnsi="Gandhari Unicode"/>
          <w:lang w:val="en-GB"/>
        </w:rPr>
        <w:t>, attested by two of three manuscript strands, might be the original reading; it could be understood as the action of the wind on the twigs, with the added advantage that we could read the oblique of the verbal noun in its usual causal sense: "as the wind dashes [and] spurs the twigs".</w:t>
      </w:r>
    </w:p>
  </w:footnote>
  <w:footnote w:id="523">
    <w:p w14:paraId="24FBA0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It is possible to construe the absolutive </w:t>
      </w:r>
      <w:proofErr w:type="spellStart"/>
      <w:r>
        <w:rPr>
          <w:rFonts w:ascii="Gandhari Unicode" w:hAnsi="Gandhari Unicode"/>
          <w:i/>
          <w:lang w:val="en-GB"/>
        </w:rPr>
        <w:t>iṟantu</w:t>
      </w:r>
      <w:proofErr w:type="spellEnd"/>
      <w:r>
        <w:rPr>
          <w:rFonts w:ascii="Gandhari Unicode" w:hAnsi="Gandhari Unicode"/>
          <w:lang w:val="en-GB"/>
        </w:rPr>
        <w:t xml:space="preserve"> as coordinate with </w:t>
      </w:r>
      <w:proofErr w:type="spellStart"/>
      <w:r>
        <w:rPr>
          <w:rFonts w:ascii="Gandhari Unicode" w:hAnsi="Gandhari Unicode"/>
          <w:i/>
          <w:lang w:val="en-GB"/>
        </w:rPr>
        <w:t>paṭarntu</w:t>
      </w:r>
      <w:proofErr w:type="spellEnd"/>
      <w:r>
        <w:rPr>
          <w:rFonts w:ascii="Gandhari Unicode" w:hAnsi="Gandhari Unicode"/>
          <w:lang w:val="en-GB"/>
        </w:rPr>
        <w:t xml:space="preserve">, but what should also be considered is </w:t>
      </w:r>
      <w:proofErr w:type="spellStart"/>
      <w:r>
        <w:rPr>
          <w:rFonts w:ascii="Gandhari Unicode" w:hAnsi="Gandhari Unicode"/>
          <w:i/>
          <w:lang w:val="en-GB"/>
        </w:rPr>
        <w:t>iṟantavar</w:t>
      </w:r>
      <w:proofErr w:type="spellEnd"/>
      <w:r>
        <w:rPr>
          <w:rFonts w:ascii="Gandhari Unicode" w:hAnsi="Gandhari Unicode"/>
          <w:lang w:val="en-GB"/>
        </w:rPr>
        <w:t>, a participial noun with a complete personal pronoun as suffix (which is otherwise not attested in the KT).</w:t>
      </w:r>
    </w:p>
  </w:footnote>
  <w:footnote w:id="524">
    <w:p w14:paraId="644299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maṇam</w:t>
      </w:r>
      <w:proofErr w:type="spellEnd"/>
      <w:r>
        <w:rPr>
          <w:rFonts w:ascii="Gandhari Unicode" w:hAnsi="Gandhari Unicode"/>
          <w:i/>
          <w:lang w:val="en-GB"/>
        </w:rPr>
        <w:t xml:space="preserve"> </w:t>
      </w:r>
      <w:proofErr w:type="spellStart"/>
      <w:r>
        <w:rPr>
          <w:rFonts w:ascii="Gandhari Unicode" w:hAnsi="Gandhari Unicode"/>
          <w:i/>
          <w:lang w:val="en-GB"/>
        </w:rPr>
        <w:t>ila</w:t>
      </w:r>
      <w:proofErr w:type="spellEnd"/>
      <w:r>
        <w:rPr>
          <w:rFonts w:ascii="Gandhari Unicode" w:hAnsi="Gandhari Unicode"/>
          <w:i/>
          <w:lang w:val="en-GB"/>
        </w:rPr>
        <w:t xml:space="preserve"> </w:t>
      </w:r>
      <w:proofErr w:type="spellStart"/>
      <w:r>
        <w:rPr>
          <w:rFonts w:ascii="Gandhari Unicode" w:hAnsi="Gandhari Unicode"/>
          <w:i/>
          <w:lang w:val="en-GB"/>
        </w:rPr>
        <w:t>kamaḻum</w:t>
      </w:r>
      <w:proofErr w:type="spellEnd"/>
      <w:r>
        <w:rPr>
          <w:rFonts w:ascii="Gandhari Unicode" w:hAnsi="Gandhari Unicode"/>
          <w:lang w:val="en-GB"/>
        </w:rPr>
        <w:t xml:space="preserve"> is literally "smelling without fragrance", that is presumably, emitting an unpleasant smell.</w:t>
      </w:r>
    </w:p>
  </w:footnote>
  <w:footnote w:id="525">
    <w:p w14:paraId="6A01B5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understand an elliptical metaphor: </w:t>
      </w:r>
      <w:proofErr w:type="spellStart"/>
      <w:r>
        <w:rPr>
          <w:rFonts w:ascii="Gandhari Unicode" w:hAnsi="Gandhari Unicode"/>
          <w:i/>
          <w:lang w:val="en-GB"/>
        </w:rPr>
        <w:t>tiri</w:t>
      </w:r>
      <w:proofErr w:type="spellEnd"/>
      <w:r>
        <w:rPr>
          <w:rFonts w:ascii="Gandhari Unicode" w:hAnsi="Gandhari Unicode"/>
          <w:lang w:val="en-GB"/>
        </w:rPr>
        <w:t xml:space="preserve"> means the piece of washed cloth wrung out by the washerwoman, as a comparison for the form of the </w:t>
      </w:r>
      <w:proofErr w:type="spellStart"/>
      <w:r>
        <w:rPr>
          <w:rFonts w:ascii="Gandhari Unicode" w:hAnsi="Gandhari Unicode"/>
          <w:lang w:val="en-GB"/>
        </w:rPr>
        <w:t>Pakaṉṟai</w:t>
      </w:r>
      <w:proofErr w:type="spellEnd"/>
      <w:r>
        <w:rPr>
          <w:rFonts w:ascii="Gandhari Unicode" w:hAnsi="Gandhari Unicode"/>
          <w:lang w:val="en-GB"/>
        </w:rPr>
        <w:t xml:space="preserve"> leaves.</w:t>
      </w:r>
    </w:p>
  </w:footnote>
  <w:footnote w:id="526">
    <w:p w14:paraId="5E91B6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puṭai</w:t>
      </w:r>
      <w:proofErr w:type="spellEnd"/>
      <w:r>
        <w:rPr>
          <w:rFonts w:ascii="Gandhari Unicode" w:hAnsi="Gandhari Unicode"/>
          <w:i/>
          <w:lang w:val="en-GB"/>
        </w:rPr>
        <w:t xml:space="preserve"> </w:t>
      </w:r>
      <w:proofErr w:type="spellStart"/>
      <w:r>
        <w:rPr>
          <w:rFonts w:ascii="Gandhari Unicode" w:hAnsi="Gandhari Unicode"/>
          <w:i/>
          <w:lang w:val="en-GB"/>
        </w:rPr>
        <w:t>pōkki</w:t>
      </w:r>
      <w:proofErr w:type="spellEnd"/>
      <w:r>
        <w:rPr>
          <w:rFonts w:ascii="Gandhari Unicode" w:hAnsi="Gandhari Unicode"/>
          <w:lang w:val="en-GB"/>
        </w:rPr>
        <w:t xml:space="preserve">: can the causative of </w:t>
      </w:r>
      <w:proofErr w:type="spellStart"/>
      <w:r>
        <w:rPr>
          <w:rFonts w:ascii="Gandhari Unicode" w:hAnsi="Gandhari Unicode"/>
          <w:i/>
          <w:lang w:val="en-GB"/>
        </w:rPr>
        <w:t>pōku-tal</w:t>
      </w:r>
      <w:proofErr w:type="spellEnd"/>
      <w:r>
        <w:rPr>
          <w:rFonts w:ascii="Gandhari Unicode" w:hAnsi="Gandhari Unicode"/>
          <w:lang w:val="en-GB"/>
        </w:rPr>
        <w:t xml:space="preserve"> be explained as a kind of auxiliary here, expressing the force of the movement?</w:t>
      </w:r>
    </w:p>
  </w:footnote>
  <w:footnote w:id="527">
    <w:p w14:paraId="1707BD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can be the meaning of </w:t>
      </w:r>
      <w:proofErr w:type="spellStart"/>
      <w:r>
        <w:rPr>
          <w:rFonts w:ascii="Gandhari Unicode" w:hAnsi="Gandhari Unicode"/>
          <w:i/>
          <w:lang w:val="en-GB"/>
        </w:rPr>
        <w:t>nalam</w:t>
      </w:r>
      <w:proofErr w:type="spellEnd"/>
      <w:r>
        <w:rPr>
          <w:rFonts w:ascii="Gandhari Unicode" w:hAnsi="Gandhari Unicode"/>
          <w:i/>
          <w:lang w:val="en-GB"/>
        </w:rPr>
        <w:t xml:space="preserve"> </w:t>
      </w:r>
      <w:proofErr w:type="spellStart"/>
      <w:r>
        <w:rPr>
          <w:rFonts w:ascii="Gandhari Unicode" w:hAnsi="Gandhari Unicode"/>
          <w:i/>
          <w:lang w:val="en-GB"/>
        </w:rPr>
        <w:t>takai</w:t>
      </w:r>
      <w:proofErr w:type="spellEnd"/>
      <w:r>
        <w:rPr>
          <w:rFonts w:ascii="Gandhari Unicode" w:hAnsi="Gandhari Unicode"/>
          <w:lang w:val="en-GB"/>
        </w:rPr>
        <w:t>? T.V.G.'s explanation is something like "fit for work", which remains rather pale.</w:t>
      </w:r>
    </w:p>
  </w:footnote>
  <w:footnote w:id="528">
    <w:p w14:paraId="1F05BA4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kūṭṭu</w:t>
      </w:r>
      <w:proofErr w:type="spellEnd"/>
      <w:r>
        <w:rPr>
          <w:rFonts w:ascii="Gandhari Unicode" w:hAnsi="Gandhari Unicode"/>
          <w:lang w:val="en-GB"/>
        </w:rPr>
        <w:t xml:space="preserve"> is </w:t>
      </w:r>
      <w:proofErr w:type="gramStart"/>
      <w:r>
        <w:rPr>
          <w:rFonts w:ascii="Gandhari Unicode" w:hAnsi="Gandhari Unicode"/>
          <w:lang w:val="en-GB"/>
        </w:rPr>
        <w:t>actually transitive/causative</w:t>
      </w:r>
      <w:proofErr w:type="gramEnd"/>
      <w:r>
        <w:rPr>
          <w:rFonts w:ascii="Gandhari Unicode" w:hAnsi="Gandhari Unicode"/>
          <w:lang w:val="en-GB"/>
        </w:rPr>
        <w:t xml:space="preserve">, that is, possibly also to be connected with what is eaten: "after having gathered it together" (which may mean it is difficult to find enough to eat). T.V.G., however, explains this as a lexeme </w:t>
      </w:r>
      <w:proofErr w:type="spellStart"/>
      <w:r>
        <w:rPr>
          <w:rFonts w:ascii="Gandhari Unicode" w:hAnsi="Gandhari Unicode"/>
          <w:i/>
          <w:lang w:val="en-GB"/>
        </w:rPr>
        <w:t>kūṭṭuṇṇu-tal</w:t>
      </w:r>
      <w:proofErr w:type="spellEnd"/>
      <w:r>
        <w:rPr>
          <w:rFonts w:ascii="Gandhari Unicode" w:hAnsi="Gandhari Unicode"/>
          <w:lang w:val="en-GB"/>
        </w:rPr>
        <w:t>, "to plunder" (see 2+3b).</w:t>
      </w:r>
    </w:p>
  </w:footnote>
  <w:footnote w:id="529">
    <w:p w14:paraId="39C7CA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Or: "like a sprout of the fresh-stemmed mango tree with fragrant green fruit" </w:t>
      </w:r>
      <w:r>
        <w:rPr>
          <w:rFonts w:ascii="Gandhari Unicode" w:eastAsia="URW Palladio UNI" w:hAnsi="Gandhari Unicode" w:cs="URW Palladio UNI"/>
          <w:lang w:val="en-GB"/>
        </w:rPr>
        <w:t>–</w:t>
      </w:r>
      <w:r>
        <w:rPr>
          <w:rFonts w:ascii="Gandhari Unicode" w:hAnsi="Gandhari Unicode"/>
          <w:lang w:val="en-GB"/>
        </w:rPr>
        <w:t xml:space="preserve"> does </w:t>
      </w:r>
      <w:proofErr w:type="spellStart"/>
      <w:r>
        <w:rPr>
          <w:rFonts w:ascii="Gandhari Unicode" w:hAnsi="Gandhari Unicode"/>
          <w:i/>
          <w:lang w:val="en-GB"/>
        </w:rPr>
        <w:t>vaṭi</w:t>
      </w:r>
      <w:proofErr w:type="spellEnd"/>
      <w:r>
        <w:rPr>
          <w:rFonts w:ascii="Gandhari Unicode" w:hAnsi="Gandhari Unicode"/>
          <w:lang w:val="en-GB"/>
        </w:rPr>
        <w:t xml:space="preserve"> designate the unripe fruit or a special kind of mango?</w:t>
      </w:r>
    </w:p>
  </w:footnote>
  <w:footnote w:id="530">
    <w:p w14:paraId="409E23A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w:t>
      </w:r>
      <w:proofErr w:type="spellStart"/>
      <w:r>
        <w:rPr>
          <w:rFonts w:ascii="Gandhari Unicode" w:hAnsi="Gandhari Unicode"/>
          <w:i/>
          <w:lang w:val="en-GB"/>
        </w:rPr>
        <w:t>naṇṇiya</w:t>
      </w:r>
      <w:proofErr w:type="spellEnd"/>
      <w:r>
        <w:rPr>
          <w:rFonts w:ascii="Gandhari Unicode" w:hAnsi="Gandhari Unicode"/>
          <w:lang w:val="en-GB"/>
        </w:rPr>
        <w:t xml:space="preserve"> is well attested by many parallels, but what is this supposed to mean, a mountain situated on the village common? Irony? T.V.G. explains the small villages (</w:t>
      </w:r>
      <w:proofErr w:type="spellStart"/>
      <w:r>
        <w:rPr>
          <w:rFonts w:ascii="Gandhari Unicode" w:hAnsi="Gandhari Unicode"/>
          <w:i/>
          <w:lang w:val="en-GB"/>
        </w:rPr>
        <w:t>ciṟukuṭi</w:t>
      </w:r>
      <w:proofErr w:type="spellEnd"/>
      <w:r>
        <w:rPr>
          <w:rFonts w:ascii="Gandhari Unicode" w:hAnsi="Gandhari Unicode"/>
          <w:lang w:val="en-GB"/>
        </w:rPr>
        <w:t>) to be situated in the mountains, and the elephant pair to roam about on the village common, but that does not make the word order any more plausible.</w:t>
      </w:r>
    </w:p>
  </w:footnote>
  <w:footnote w:id="531">
    <w:p w14:paraId="0DCB28A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nāṟu</w:t>
      </w:r>
      <w:proofErr w:type="spellEnd"/>
      <w:r>
        <w:rPr>
          <w:rFonts w:ascii="Gandhari Unicode" w:hAnsi="Gandhari Unicode"/>
          <w:i/>
          <w:lang w:val="en-GB"/>
        </w:rPr>
        <w:t xml:space="preserve"> </w:t>
      </w:r>
      <w:proofErr w:type="spellStart"/>
      <w:r>
        <w:rPr>
          <w:rFonts w:ascii="Gandhari Unicode" w:hAnsi="Gandhari Unicode"/>
          <w:i/>
          <w:lang w:val="en-GB"/>
        </w:rPr>
        <w:t>uyir</w:t>
      </w:r>
      <w:proofErr w:type="spellEnd"/>
      <w:r>
        <w:rPr>
          <w:rFonts w:ascii="Gandhari Unicode" w:hAnsi="Gandhari Unicode"/>
          <w:lang w:val="en-GB"/>
        </w:rPr>
        <w:t xml:space="preserve">: "breath" is the proposal of </w:t>
      </w:r>
      <w:proofErr w:type="spellStart"/>
      <w:r>
        <w:rPr>
          <w:rFonts w:ascii="Gandhari Unicode" w:hAnsi="Gandhari Unicode"/>
          <w:lang w:val="en-GB"/>
        </w:rPr>
        <w:t>Cām</w:t>
      </w:r>
      <w:proofErr w:type="spellEnd"/>
      <w:r>
        <w:rPr>
          <w:rFonts w:ascii="Gandhari Unicode" w:hAnsi="Gandhari Unicode"/>
          <w:lang w:val="en-GB"/>
        </w:rPr>
        <w:t>., and otherwise it is difficult to make sense of it at all.</w:t>
      </w:r>
    </w:p>
  </w:footnote>
  <w:footnote w:id="532">
    <w:p w14:paraId="45E30D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rationale of </w:t>
      </w:r>
      <w:proofErr w:type="spellStart"/>
      <w:r>
        <w:rPr>
          <w:rFonts w:ascii="Gandhari Unicode" w:hAnsi="Gandhari Unicode"/>
          <w:lang w:val="en-GB"/>
        </w:rPr>
        <w:t>Cām</w:t>
      </w:r>
      <w:proofErr w:type="spellEnd"/>
      <w:r>
        <w:rPr>
          <w:rFonts w:ascii="Gandhari Unicode" w:hAnsi="Gandhari Unicode"/>
          <w:lang w:val="en-GB"/>
        </w:rPr>
        <w:t>.'s following the minority reading (if it is not his emendation) is that he wants to avoid a conditional in -</w:t>
      </w:r>
      <w:r>
        <w:rPr>
          <w:rFonts w:ascii="Gandhari Unicode" w:hAnsi="Gandhari Unicode"/>
          <w:i/>
          <w:iCs/>
          <w:lang w:val="en-GB"/>
        </w:rPr>
        <w:t>il</w:t>
      </w:r>
      <w:r>
        <w:rPr>
          <w:rFonts w:ascii="Gandhari Unicode" w:hAnsi="Gandhari Unicode"/>
          <w:lang w:val="en-GB"/>
        </w:rPr>
        <w:t xml:space="preserve">, which is indeed a singular occurrence in the KT. It is reported with several references, however, by </w:t>
      </w:r>
      <w:proofErr w:type="spellStart"/>
      <w:r>
        <w:rPr>
          <w:rFonts w:ascii="Gandhari Unicode" w:hAnsi="Gandhari Unicode"/>
          <w:lang w:val="en-GB"/>
        </w:rPr>
        <w:t>Agesthialingom</w:t>
      </w:r>
      <w:proofErr w:type="spellEnd"/>
      <w:r>
        <w:rPr>
          <w:rFonts w:ascii="Gandhari Unicode" w:hAnsi="Gandhari Unicode"/>
          <w:lang w:val="en-GB"/>
        </w:rPr>
        <w:t xml:space="preserve"> 161f.</w:t>
      </w:r>
    </w:p>
  </w:footnote>
  <w:footnote w:id="533">
    <w:p w14:paraId="3285B2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added here by </w:t>
      </w:r>
      <w:proofErr w:type="spellStart"/>
      <w:r>
        <w:rPr>
          <w:rFonts w:ascii="Gandhari Unicode" w:hAnsi="Gandhari Unicode"/>
          <w:i/>
          <w:lang w:val="en-GB"/>
        </w:rPr>
        <w:t>paṭai</w:t>
      </w:r>
      <w:proofErr w:type="spellEnd"/>
      <w:r>
        <w:rPr>
          <w:rFonts w:ascii="Gandhari Unicode" w:hAnsi="Gandhari Unicode"/>
          <w:lang w:val="en-GB"/>
        </w:rPr>
        <w:t xml:space="preserve"> DEDR 3860 "army, crowd, weapons, battle"? Is it an apposition to </w:t>
      </w:r>
      <w:proofErr w:type="spellStart"/>
      <w:r>
        <w:rPr>
          <w:rFonts w:ascii="Gandhari Unicode" w:hAnsi="Gandhari Unicode"/>
          <w:i/>
          <w:lang w:val="en-GB"/>
        </w:rPr>
        <w:t>pakaḻi</w:t>
      </w:r>
      <w:proofErr w:type="spellEnd"/>
      <w:r>
        <w:rPr>
          <w:rFonts w:ascii="Gandhari Unicode" w:hAnsi="Gandhari Unicode"/>
          <w:lang w:val="en-GB"/>
        </w:rPr>
        <w:t xml:space="preserve"> or another thing? Or should we prefer the verbal root </w:t>
      </w:r>
      <w:proofErr w:type="spellStart"/>
      <w:r>
        <w:rPr>
          <w:rFonts w:ascii="Gandhari Unicode" w:hAnsi="Gandhari Unicode"/>
          <w:i/>
          <w:lang w:val="en-GB"/>
        </w:rPr>
        <w:t>paṭai-ttal</w:t>
      </w:r>
      <w:proofErr w:type="spellEnd"/>
      <w:r>
        <w:rPr>
          <w:rFonts w:ascii="Gandhari Unicode" w:hAnsi="Gandhari Unicode"/>
          <w:lang w:val="en-GB"/>
        </w:rPr>
        <w:t xml:space="preserve"> DEDR 3853 "to create, form, produce" ("arrows formed short")?</w:t>
      </w:r>
    </w:p>
  </w:footnote>
  <w:footnote w:id="534">
    <w:p w14:paraId="4E109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veḷ</w:t>
      </w:r>
      <w:proofErr w:type="spellEnd"/>
      <w:r>
        <w:rPr>
          <w:rFonts w:ascii="Gandhari Unicode" w:hAnsi="Gandhari Unicode"/>
          <w:i/>
          <w:lang w:val="en-GB"/>
        </w:rPr>
        <w:t xml:space="preserve"> </w:t>
      </w:r>
      <w:proofErr w:type="spellStart"/>
      <w:r>
        <w:rPr>
          <w:rFonts w:ascii="Gandhari Unicode" w:hAnsi="Gandhari Unicode"/>
          <w:i/>
          <w:lang w:val="en-GB"/>
        </w:rPr>
        <w:t>kākkai</w:t>
      </w:r>
      <w:proofErr w:type="spellEnd"/>
      <w:r>
        <w:rPr>
          <w:rFonts w:ascii="Gandhari Unicode" w:hAnsi="Gandhari Unicode"/>
          <w:i/>
          <w:lang w:val="en-GB"/>
        </w:rPr>
        <w:t>,</w:t>
      </w:r>
      <w:r>
        <w:rPr>
          <w:rFonts w:ascii="Gandhari Unicode" w:hAnsi="Gandhari Unicode"/>
          <w:lang w:val="en-GB"/>
        </w:rPr>
        <w:t xml:space="preserve"> in this formulaic expression, probably refers rather to seagulls than to crows (see, however, note on KT 246.1).</w:t>
      </w:r>
    </w:p>
  </w:footnote>
  <w:footnote w:id="535">
    <w:p w14:paraId="6DECDF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pulantu</w:t>
      </w:r>
      <w:proofErr w:type="spellEnd"/>
      <w:r>
        <w:rPr>
          <w:rFonts w:ascii="Gandhari Unicode" w:hAnsi="Gandhari Unicode"/>
          <w:i/>
          <w:lang w:val="en-GB"/>
        </w:rPr>
        <w:t xml:space="preserve"> </w:t>
      </w:r>
      <w:proofErr w:type="spellStart"/>
      <w:r>
        <w:rPr>
          <w:rFonts w:ascii="Gandhari Unicode" w:hAnsi="Gandhari Unicode"/>
          <w:i/>
          <w:lang w:val="en-GB"/>
        </w:rPr>
        <w:t>uṟaiyum</w:t>
      </w:r>
      <w:proofErr w:type="spellEnd"/>
      <w:r>
        <w:rPr>
          <w:rFonts w:ascii="Gandhari Unicode" w:hAnsi="Gandhari Unicode"/>
          <w:lang w:val="en-GB"/>
        </w:rPr>
        <w:t xml:space="preserve"> can be taken as an auxiliary construction. Or else: "sulks with the dew [and yet] remains".</w:t>
      </w:r>
    </w:p>
  </w:footnote>
  <w:footnote w:id="536">
    <w:p w14:paraId="3349EE2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To call the wetness, which distresses the birds, </w:t>
      </w:r>
      <w:proofErr w:type="spellStart"/>
      <w:r>
        <w:rPr>
          <w:rFonts w:ascii="Gandhari Unicode" w:hAnsi="Gandhari Unicode"/>
          <w:i/>
          <w:lang w:val="en-GB"/>
        </w:rPr>
        <w:t>paṉi</w:t>
      </w:r>
      <w:proofErr w:type="spellEnd"/>
      <w:r>
        <w:rPr>
          <w:rFonts w:ascii="Gandhari Unicode" w:hAnsi="Gandhari Unicode"/>
          <w:lang w:val="en-GB"/>
        </w:rPr>
        <w:t xml:space="preserve"> probably implies a play with the different notions of the word, which means predominantly "dew", then "the season of dew" and, because this is the cold season, also "coldness", and moreover it denotes also the illness associated with that season, a kind of shivering fever.</w:t>
      </w:r>
    </w:p>
  </w:footnote>
  <w:footnote w:id="537">
    <w:p w14:paraId="36415F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have a syntactical problem, since the link between the two strings of action in the sub-clause − i.e. the women’s spreading out the millet and then leaving it unguarded by jumping into the water, and the monkey’s paying attention, coming down and getting hold of it − consists of a mere verbal root plus noun, literally the jump-negligence. A more explicit mark like a </w:t>
      </w:r>
      <w:proofErr w:type="spellStart"/>
      <w:r>
        <w:rPr>
          <w:rFonts w:ascii="Gandhari Unicode" w:hAnsi="Gandhari Unicode"/>
          <w:i/>
          <w:lang w:val="en-GB"/>
        </w:rPr>
        <w:t>peyareccam</w:t>
      </w:r>
      <w:proofErr w:type="spellEnd"/>
      <w:r>
        <w:rPr>
          <w:rFonts w:ascii="Gandhari Unicode" w:hAnsi="Gandhari Unicode"/>
          <w:lang w:val="en-GB"/>
        </w:rPr>
        <w:t xml:space="preserve"> (as usually goes with temporal sub-clauses) would have been expected.</w:t>
      </w:r>
    </w:p>
  </w:footnote>
  <w:footnote w:id="538">
    <w:p w14:paraId="04EE00F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ceṟuvār</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with "HER enemies", which must presumably mean that part of the village people who are not favourable towards secret affairs. It seems best to take them also as the subject to </w:t>
      </w:r>
      <w:proofErr w:type="spellStart"/>
      <w:r>
        <w:rPr>
          <w:rFonts w:ascii="Gandhari Unicode" w:hAnsi="Gandhari Unicode"/>
          <w:i/>
          <w:iCs/>
          <w:lang w:val="en-GB"/>
        </w:rPr>
        <w:t>varupa</w:t>
      </w:r>
      <w:proofErr w:type="spellEnd"/>
      <w:r>
        <w:rPr>
          <w:rFonts w:ascii="Gandhari Unicode" w:hAnsi="Gandhari Unicode"/>
          <w:lang w:val="en-GB"/>
        </w:rPr>
        <w:t xml:space="preserve"> in the following line: SHE is surrounded by evil gossip. The question, then, is rhetorical and implies that it would have been HIS duty to avoid such a situation.</w:t>
      </w:r>
    </w:p>
  </w:footnote>
  <w:footnote w:id="539">
    <w:p w14:paraId="39A8E5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teṟu</w:t>
      </w:r>
      <w:proofErr w:type="spellEnd"/>
      <w:r>
        <w:rPr>
          <w:rFonts w:ascii="Gandhari Unicode" w:hAnsi="Gandhari Unicode"/>
          <w:i/>
          <w:lang w:val="en-GB"/>
        </w:rPr>
        <w:t xml:space="preserve"> </w:t>
      </w:r>
      <w:proofErr w:type="spellStart"/>
      <w:r>
        <w:rPr>
          <w:rFonts w:ascii="Gandhari Unicode" w:hAnsi="Gandhari Unicode"/>
          <w:i/>
          <w:lang w:val="en-GB"/>
        </w:rPr>
        <w:t>vara</w:t>
      </w:r>
      <w:proofErr w:type="spellEnd"/>
      <w:r>
        <w:rPr>
          <w:rFonts w:ascii="Gandhari Unicode" w:hAnsi="Gandhari Unicode"/>
          <w:lang w:val="en-GB"/>
        </w:rPr>
        <w:t>: is this to be read as an auxiliary construction? So that it inevitably gives pain to HER?</w:t>
      </w:r>
    </w:p>
  </w:footnote>
  <w:footnote w:id="540">
    <w:p w14:paraId="1F77F4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tēm</w:t>
      </w:r>
      <w:proofErr w:type="spellEnd"/>
      <w:r>
        <w:rPr>
          <w:rFonts w:ascii="Gandhari Unicode" w:hAnsi="Gandhari Unicode"/>
          <w:i/>
          <w:lang w:val="en-GB"/>
        </w:rPr>
        <w:t xml:space="preserve"> </w:t>
      </w:r>
      <w:proofErr w:type="spellStart"/>
      <w:r>
        <w:rPr>
          <w:rFonts w:ascii="Gandhari Unicode" w:hAnsi="Gandhari Unicode"/>
          <w:i/>
          <w:lang w:val="en-GB"/>
        </w:rPr>
        <w:t>pāy</w:t>
      </w:r>
      <w:proofErr w:type="spellEnd"/>
      <w:r>
        <w:rPr>
          <w:rFonts w:ascii="Gandhari Unicode" w:hAnsi="Gandhari Unicode"/>
          <w:lang w:val="en-GB"/>
        </w:rPr>
        <w:t xml:space="preserve">: </w:t>
      </w:r>
      <w:proofErr w:type="spellStart"/>
      <w:r>
        <w:rPr>
          <w:rFonts w:ascii="Gandhari Unicode" w:hAnsi="Gandhari Unicode"/>
          <w:i/>
          <w:lang w:val="en-GB"/>
        </w:rPr>
        <w:t>pāy</w:t>
      </w:r>
      <w:proofErr w:type="spellEnd"/>
      <w:r>
        <w:rPr>
          <w:rFonts w:ascii="Gandhari Unicode" w:hAnsi="Gandhari Unicode"/>
          <w:lang w:val="en-GB"/>
        </w:rPr>
        <w:t xml:space="preserve"> is probably meant to express the enormous amount of honey in HIS country.</w:t>
      </w:r>
    </w:p>
  </w:footnote>
  <w:footnote w:id="541">
    <w:p w14:paraId="57E12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vīḻntaṉavē</w:t>
      </w:r>
      <w:proofErr w:type="spellEnd"/>
      <w:r>
        <w:rPr>
          <w:rFonts w:ascii="Gandhari Unicode" w:hAnsi="Gandhari Unicode"/>
          <w:lang w:val="en-GB"/>
        </w:rPr>
        <w:t>: here the perfective aspect expresses the fact that the bunches have already reached the bottom.</w:t>
      </w:r>
    </w:p>
  </w:footnote>
  <w:footnote w:id="542">
    <w:p w14:paraId="72CC099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Since this sentence is coordinated with the following one by -</w:t>
      </w:r>
      <w:r>
        <w:rPr>
          <w:rFonts w:ascii="Gandhari Unicode" w:hAnsi="Gandhari Unicode"/>
          <w:i/>
          <w:lang w:val="en-GB"/>
        </w:rPr>
        <w:t>um</w:t>
      </w:r>
      <w:r>
        <w:rPr>
          <w:rFonts w:ascii="Gandhari Unicode" w:hAnsi="Gandhari Unicode"/>
          <w:lang w:val="en-GB"/>
        </w:rPr>
        <w:t xml:space="preserve">, its predicate </w:t>
      </w:r>
      <w:proofErr w:type="spellStart"/>
      <w:r>
        <w:rPr>
          <w:rFonts w:ascii="Gandhari Unicode" w:hAnsi="Gandhari Unicode"/>
          <w:i/>
          <w:lang w:val="en-GB"/>
        </w:rPr>
        <w:t>nirampiṉa</w:t>
      </w:r>
      <w:proofErr w:type="spellEnd"/>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w:t>
      </w:r>
    </w:p>
  </w:footnote>
  <w:footnote w:id="543">
    <w:p w14:paraId="1898F2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paṟi</w:t>
      </w:r>
      <w:proofErr w:type="spellEnd"/>
      <w:r>
        <w:rPr>
          <w:rFonts w:ascii="Gandhari Unicode" w:hAnsi="Gandhari Unicode"/>
          <w:i/>
          <w:lang w:val="en-GB"/>
        </w:rPr>
        <w:t xml:space="preserve"> </w:t>
      </w:r>
      <w:proofErr w:type="spellStart"/>
      <w:r>
        <w:rPr>
          <w:rFonts w:ascii="Gandhari Unicode" w:hAnsi="Gandhari Unicode"/>
          <w:i/>
          <w:lang w:val="en-GB"/>
        </w:rPr>
        <w:t>muṟai</w:t>
      </w:r>
      <w:proofErr w:type="spellEnd"/>
      <w:r>
        <w:rPr>
          <w:rFonts w:ascii="Gandhari Unicode" w:hAnsi="Gandhari Unicode"/>
          <w:lang w:val="en-GB"/>
        </w:rPr>
        <w:t xml:space="preserve"> presumably is to be understood as an adverbial phrase qualifying </w:t>
      </w:r>
      <w:proofErr w:type="spellStart"/>
      <w:r>
        <w:rPr>
          <w:rFonts w:ascii="Gandhari Unicode" w:hAnsi="Gandhari Unicode"/>
          <w:i/>
          <w:lang w:val="en-GB"/>
        </w:rPr>
        <w:t>nirampiṉa</w:t>
      </w:r>
      <w:proofErr w:type="spellEnd"/>
      <w:r>
        <w:rPr>
          <w:rFonts w:ascii="Gandhari Unicode" w:hAnsi="Gandhari Unicode"/>
          <w:lang w:val="en-GB"/>
        </w:rPr>
        <w:t>, either "</w:t>
      </w:r>
      <w:proofErr w:type="spellStart"/>
      <w:r>
        <w:rPr>
          <w:rFonts w:ascii="Gandhari Unicode" w:hAnsi="Gandhari Unicode"/>
          <w:lang w:val="en-GB"/>
        </w:rPr>
        <w:t>sproutingly</w:t>
      </w:r>
      <w:proofErr w:type="spellEnd"/>
      <w:r>
        <w:rPr>
          <w:rFonts w:ascii="Gandhari Unicode" w:hAnsi="Gandhari Unicode"/>
          <w:lang w:val="en-GB"/>
        </w:rPr>
        <w:t>" or "as if sprouting".</w:t>
      </w:r>
    </w:p>
  </w:footnote>
  <w:footnote w:id="544">
    <w:p w14:paraId="3E9BC9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 know her to be a torment [to me]".</w:t>
      </w:r>
    </w:p>
  </w:footnote>
  <w:footnote w:id="545">
    <w:p w14:paraId="7996CB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w:t>
      </w:r>
      <w:proofErr w:type="spellStart"/>
      <w:r>
        <w:rPr>
          <w:rFonts w:ascii="Gandhari Unicode" w:hAnsi="Gandhari Unicode"/>
          <w:i/>
          <w:lang w:val="en-GB"/>
        </w:rPr>
        <w:t>nakar</w:t>
      </w:r>
      <w:proofErr w:type="spellEnd"/>
      <w:r>
        <w:rPr>
          <w:rFonts w:ascii="Gandhari Unicode" w:hAnsi="Gandhari Unicode"/>
          <w:lang w:val="en-GB"/>
        </w:rPr>
        <w:t xml:space="preserve"> in KT 234.4 seems to mean rather "town" than "house" (cf. note on KT 234.4), here the latter makes more sense: SHE does not go out while HE is not there.</w:t>
      </w:r>
    </w:p>
  </w:footnote>
  <w:footnote w:id="546">
    <w:p w14:paraId="2904DD7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"cloud" here already one further lexical meaning of </w:t>
      </w:r>
      <w:proofErr w:type="spellStart"/>
      <w:r>
        <w:rPr>
          <w:rFonts w:ascii="Gandhari Unicode" w:hAnsi="Gandhari Unicode"/>
          <w:i/>
          <w:lang w:val="en-GB"/>
        </w:rPr>
        <w:t>mai</w:t>
      </w:r>
      <w:proofErr w:type="spellEnd"/>
      <w:r>
        <w:rPr>
          <w:rFonts w:ascii="Gandhari Unicode" w:hAnsi="Gandhari Unicode"/>
          <w:lang w:val="en-GB"/>
        </w:rPr>
        <w:t xml:space="preserve"> "collyrium" (cf. the images in KT 319.4, 371.2)?</w:t>
      </w:r>
    </w:p>
  </w:footnote>
  <w:footnote w:id="547">
    <w:p w14:paraId="3AB021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thus the image of lines 1-3, once again hardly marked for syntax?</w:t>
      </w:r>
    </w:p>
  </w:footnote>
  <w:footnote w:id="548">
    <w:p w14:paraId="12010E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proofErr w:type="spellStart"/>
      <w:r>
        <w:rPr>
          <w:rFonts w:ascii="Gandhari Unicode" w:hAnsi="Gandhari Unicode"/>
          <w:i/>
          <w:lang w:val="en-GB"/>
        </w:rPr>
        <w:t>ūṅku</w:t>
      </w:r>
      <w:proofErr w:type="spellEnd"/>
      <w:r>
        <w:rPr>
          <w:rFonts w:ascii="Gandhari Unicode" w:hAnsi="Gandhari Unicode"/>
          <w:i/>
          <w:lang w:val="en-GB"/>
        </w:rPr>
        <w:t xml:space="preserve"> </w:t>
      </w:r>
      <w:proofErr w:type="spellStart"/>
      <w:r>
        <w:rPr>
          <w:rFonts w:ascii="Gandhari Unicode" w:hAnsi="Gandhari Unicode"/>
          <w:i/>
          <w:lang w:val="en-GB"/>
        </w:rPr>
        <w:t>alaṅ</w:t>
      </w:r>
      <w:proofErr w:type="spellEnd"/>
      <w:r>
        <w:rPr>
          <w:rFonts w:ascii="Gandhari Unicode" w:hAnsi="Gandhari Unicode"/>
          <w:i/>
          <w:lang w:val="en-GB"/>
        </w:rPr>
        <w:t xml:space="preserve"> </w:t>
      </w:r>
      <w:proofErr w:type="spellStart"/>
      <w:r>
        <w:rPr>
          <w:rFonts w:ascii="Gandhari Unicode" w:hAnsi="Gandhari Unicode"/>
          <w:i/>
          <w:lang w:val="en-GB"/>
        </w:rPr>
        <w:t>kaṭaiyē</w:t>
      </w:r>
      <w:proofErr w:type="spellEnd"/>
      <w:r>
        <w:rPr>
          <w:rFonts w:ascii="Gandhari Unicode" w:hAnsi="Gandhari Unicode"/>
          <w:lang w:val="en-GB"/>
        </w:rPr>
        <w:t xml:space="preserve"> (literally: "on the nightly border, before ...")? Tradition reads the whole </w:t>
      </w:r>
      <w:proofErr w:type="spellStart"/>
      <w:r>
        <w:rPr>
          <w:rFonts w:ascii="Gandhari Unicode" w:hAnsi="Gandhari Unicode"/>
          <w:i/>
          <w:lang w:val="en-GB"/>
        </w:rPr>
        <w:t>alaṅ</w:t>
      </w:r>
      <w:proofErr w:type="spellEnd"/>
      <w:r>
        <w:rPr>
          <w:rFonts w:ascii="Gandhari Unicode" w:hAnsi="Gandhari Unicode"/>
          <w:i/>
          <w:lang w:val="en-GB"/>
        </w:rPr>
        <w:t xml:space="preserve"> </w:t>
      </w:r>
      <w:proofErr w:type="spellStart"/>
      <w:r>
        <w:rPr>
          <w:rFonts w:ascii="Gandhari Unicode" w:hAnsi="Gandhari Unicode"/>
          <w:i/>
          <w:lang w:val="en-GB"/>
        </w:rPr>
        <w:t>kaṭaiyē</w:t>
      </w:r>
      <w:proofErr w:type="spellEnd"/>
      <w:r>
        <w:rPr>
          <w:rFonts w:ascii="Gandhari Unicode" w:hAnsi="Gandhari Unicode"/>
          <w:lang w:val="en-GB"/>
        </w:rPr>
        <w:t xml:space="preserve"> as expletive, which changes the message considerably: embracing is sweet, before pallor comes, that is, generally, not </w:t>
      </w:r>
      <w:proofErr w:type="spellStart"/>
      <w:r>
        <w:rPr>
          <w:rFonts w:ascii="Gandhari Unicode" w:hAnsi="Gandhari Unicode"/>
          <w:lang w:val="en-GB"/>
        </w:rPr>
        <w:t>situative</w:t>
      </w:r>
      <w:proofErr w:type="spellEnd"/>
      <w:r>
        <w:rPr>
          <w:rFonts w:ascii="Gandhari Unicode" w:hAnsi="Gandhari Unicode"/>
          <w:lang w:val="en-GB"/>
        </w:rPr>
        <w:t>.</w:t>
      </w:r>
    </w:p>
  </w:footnote>
  <w:footnote w:id="549">
    <w:p w14:paraId="4D99F6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 we have to understand </w:t>
      </w:r>
      <w:proofErr w:type="spellStart"/>
      <w:r>
        <w:rPr>
          <w:rFonts w:ascii="Gandhari Unicode" w:hAnsi="Gandhari Unicode"/>
          <w:i/>
          <w:lang w:val="en-GB"/>
        </w:rPr>
        <w:t>māyitaḻ</w:t>
      </w:r>
      <w:proofErr w:type="spellEnd"/>
      <w:r>
        <w:rPr>
          <w:rFonts w:ascii="Gandhari Unicode" w:hAnsi="Gandhari Unicode"/>
          <w:lang w:val="en-GB"/>
        </w:rPr>
        <w:t xml:space="preserve"> as "black petals", which would be a play on the age-old motif of HER lotus eyes (lotuses, or waterlilies for that matter, do not have black petals like lashes)?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kariya</w:t>
      </w:r>
      <w:proofErr w:type="spellEnd"/>
      <w:r>
        <w:rPr>
          <w:rFonts w:ascii="Gandhari Unicode" w:hAnsi="Gandhari Unicode"/>
          <w:lang w:val="en-GB"/>
        </w:rPr>
        <w:t xml:space="preserve"> without adding further reflection. Or is it only </w:t>
      </w:r>
      <w:proofErr w:type="spellStart"/>
      <w:r>
        <w:rPr>
          <w:rFonts w:ascii="Gandhari Unicode" w:hAnsi="Gandhari Unicode"/>
          <w:i/>
          <w:lang w:val="en-GB"/>
        </w:rPr>
        <w:t>mā</w:t>
      </w:r>
      <w:proofErr w:type="spellEnd"/>
      <w:r>
        <w:rPr>
          <w:rFonts w:ascii="Gandhari Unicode" w:hAnsi="Gandhari Unicode"/>
          <w:lang w:val="en-GB"/>
        </w:rPr>
        <w:t xml:space="preserve"> "big" which is intended here?</w:t>
      </w:r>
    </w:p>
  </w:footnote>
  <w:footnote w:id="550">
    <w:p w14:paraId="2684DF3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Among several plausible variants </w:t>
      </w:r>
      <w:proofErr w:type="spellStart"/>
      <w:r>
        <w:rPr>
          <w:rFonts w:ascii="Gandhari Unicode" w:hAnsi="Gandhari Unicode"/>
          <w:lang w:val="en-GB"/>
        </w:rPr>
        <w:t>Cām</w:t>
      </w:r>
      <w:proofErr w:type="spellEnd"/>
      <w:r>
        <w:rPr>
          <w:rFonts w:ascii="Gandhari Unicode" w:hAnsi="Gandhari Unicode"/>
          <w:lang w:val="en-GB"/>
        </w:rPr>
        <w:t xml:space="preserve">.'s choice of </w:t>
      </w:r>
      <w:proofErr w:type="spellStart"/>
      <w:r>
        <w:rPr>
          <w:rFonts w:ascii="Gandhari Unicode" w:hAnsi="Gandhari Unicode"/>
          <w:i/>
          <w:iCs/>
          <w:lang w:val="en-GB"/>
        </w:rPr>
        <w:t>ivar</w:t>
      </w:r>
      <w:proofErr w:type="spellEnd"/>
      <w:r>
        <w:rPr>
          <w:rFonts w:ascii="Gandhari Unicode" w:hAnsi="Gandhari Unicode"/>
          <w:lang w:val="en-GB"/>
        </w:rPr>
        <w:t xml:space="preserve">, demonstrative of close proximity, does not make sense, since </w:t>
      </w:r>
      <w:proofErr w:type="gramStart"/>
      <w:r>
        <w:rPr>
          <w:rFonts w:ascii="Gandhari Unicode" w:hAnsi="Gandhari Unicode"/>
          <w:lang w:val="en-GB"/>
        </w:rPr>
        <w:t>apparently</w:t>
      </w:r>
      <w:proofErr w:type="gramEnd"/>
      <w:r>
        <w:rPr>
          <w:rFonts w:ascii="Gandhari Unicode" w:hAnsi="Gandhari Unicode"/>
          <w:lang w:val="en-GB"/>
        </w:rPr>
        <w:t xml:space="preserve"> HE is not present at all.</w:t>
      </w:r>
    </w:p>
  </w:footnote>
  <w:footnote w:id="551">
    <w:p w14:paraId="5274A29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Meaning the heart does not choose between HER and the lover? T.V.G. explains the phrase as "not being stable on one side", but how to account for syntax and semantics?</w:t>
      </w:r>
    </w:p>
  </w:footnote>
  <w:footnote w:id="552">
    <w:p w14:paraId="5F8E519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conveyed by </w:t>
      </w:r>
      <w:proofErr w:type="spellStart"/>
      <w:r>
        <w:rPr>
          <w:rFonts w:ascii="Gandhari Unicode" w:hAnsi="Gandhari Unicode"/>
          <w:i/>
          <w:lang w:val="en-GB"/>
        </w:rPr>
        <w:t>irunta</w:t>
      </w:r>
      <w:proofErr w:type="spellEnd"/>
      <w:r>
        <w:rPr>
          <w:rFonts w:ascii="Gandhari Unicode" w:hAnsi="Gandhari Unicode"/>
          <w:lang w:val="en-GB"/>
        </w:rPr>
        <w:t xml:space="preserve"> here? Is it a temporary stay, that is, he has been with her heart, but is no longer? Or rather the fear that it might be so? Both further variants are equally possible, </w:t>
      </w:r>
      <w:proofErr w:type="spellStart"/>
      <w:r>
        <w:rPr>
          <w:rFonts w:ascii="Gandhari Unicode" w:hAnsi="Gandhari Unicode"/>
          <w:i/>
          <w:iCs/>
          <w:lang w:val="en-GB"/>
        </w:rPr>
        <w:t>arunta</w:t>
      </w:r>
      <w:proofErr w:type="spellEnd"/>
      <w:r>
        <w:rPr>
          <w:rFonts w:ascii="Gandhari Unicode" w:hAnsi="Gandhari Unicode"/>
          <w:lang w:val="en-GB"/>
        </w:rPr>
        <w:t xml:space="preserve"> ("my heart that had imbibed him") as well as the infinitive </w:t>
      </w:r>
      <w:proofErr w:type="spellStart"/>
      <w:r>
        <w:rPr>
          <w:rFonts w:ascii="Gandhari Unicode" w:hAnsi="Gandhari Unicode"/>
          <w:i/>
          <w:iCs/>
          <w:lang w:val="en-GB"/>
        </w:rPr>
        <w:t>varunta</w:t>
      </w:r>
      <w:proofErr w:type="spellEnd"/>
      <w:r>
        <w:rPr>
          <w:rFonts w:ascii="Gandhari Unicode" w:hAnsi="Gandhari Unicode"/>
          <w:lang w:val="en-GB"/>
        </w:rPr>
        <w:t>, with a different nuance: "my heart suffers, friend, for him to suffer."</w:t>
      </w:r>
    </w:p>
  </w:footnote>
  <w:footnote w:id="553">
    <w:p w14:paraId="71DE27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peyar</w:t>
      </w:r>
      <w:proofErr w:type="spellEnd"/>
      <w:r>
        <w:rPr>
          <w:rFonts w:ascii="Gandhari Unicode" w:hAnsi="Gandhari Unicode"/>
          <w:i/>
          <w:lang w:val="en-GB"/>
        </w:rPr>
        <w:t xml:space="preserve"> </w:t>
      </w:r>
      <w:proofErr w:type="spellStart"/>
      <w:r>
        <w:rPr>
          <w:rFonts w:ascii="Gandhari Unicode" w:hAnsi="Gandhari Unicode"/>
          <w:i/>
          <w:lang w:val="en-GB"/>
        </w:rPr>
        <w:t>taru</w:t>
      </w:r>
      <w:proofErr w:type="spellEnd"/>
      <w:r>
        <w:rPr>
          <w:rFonts w:ascii="Gandhari Unicode" w:hAnsi="Gandhari Unicode"/>
          <w:lang w:val="en-GB"/>
        </w:rPr>
        <w:t xml:space="preserve"> has the nuance of </w:t>
      </w:r>
      <w:proofErr w:type="spellStart"/>
      <w:r>
        <w:rPr>
          <w:rFonts w:ascii="Gandhari Unicode" w:hAnsi="Gandhari Unicode"/>
          <w:lang w:val="en-GB"/>
        </w:rPr>
        <w:t>involuntarity</w:t>
      </w:r>
      <w:proofErr w:type="spellEnd"/>
      <w:r>
        <w:rPr>
          <w:rFonts w:ascii="Gandhari Unicode" w:hAnsi="Gandhari Unicode"/>
          <w:lang w:val="en-GB"/>
        </w:rPr>
        <w:t>/inevitability of the movement, while the repetition is iterative.</w:t>
      </w:r>
    </w:p>
  </w:footnote>
  <w:footnote w:id="554">
    <w:p w14:paraId="72A3811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niṉṟa</w:t>
      </w:r>
      <w:proofErr w:type="spellEnd"/>
      <w:r>
        <w:rPr>
          <w:rFonts w:ascii="Gandhari Unicode" w:hAnsi="Gandhari Unicode"/>
          <w:lang w:val="en-GB"/>
        </w:rPr>
        <w:t>: why here the perfective aspect? Is it that the trees have found hold in the depth?</w:t>
      </w:r>
    </w:p>
  </w:footnote>
  <w:footnote w:id="555">
    <w:p w14:paraId="059D1AC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poḻil</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i/>
          <w:lang w:val="en-GB"/>
        </w:rPr>
        <w:t xml:space="preserve"> </w:t>
      </w:r>
      <w:proofErr w:type="spellStart"/>
      <w:r>
        <w:rPr>
          <w:rFonts w:ascii="Gandhari Unicode" w:hAnsi="Gandhari Unicode"/>
          <w:i/>
          <w:lang w:val="en-GB"/>
        </w:rPr>
        <w:t>koḷāa</w:t>
      </w:r>
      <w:proofErr w:type="spellEnd"/>
      <w:r>
        <w:rPr>
          <w:rFonts w:ascii="Gandhari Unicode" w:hAnsi="Gandhari Unicode"/>
          <w:lang w:val="en-GB"/>
        </w:rPr>
        <w:t xml:space="preserve">: for a related expression cf. KT 22.3: </w:t>
      </w:r>
      <w:proofErr w:type="spellStart"/>
      <w:r>
        <w:rPr>
          <w:rFonts w:ascii="Gandhari Unicode" w:hAnsi="Gandhari Unicode"/>
          <w:i/>
          <w:lang w:val="en-GB"/>
        </w:rPr>
        <w:t>cilampu</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xml:space="preserve">, so we clearly </w:t>
      </w:r>
      <w:proofErr w:type="gramStart"/>
      <w:r>
        <w:rPr>
          <w:rFonts w:ascii="Gandhari Unicode" w:hAnsi="Gandhari Unicode"/>
          <w:lang w:val="en-GB"/>
        </w:rPr>
        <w:t>have to</w:t>
      </w:r>
      <w:proofErr w:type="gramEnd"/>
      <w:r>
        <w:rPr>
          <w:rFonts w:ascii="Gandhari Unicode" w:hAnsi="Gandhari Unicode"/>
          <w:lang w:val="en-GB"/>
        </w:rPr>
        <w:t xml:space="preserve"> read this form as positive and </w:t>
      </w:r>
      <w:proofErr w:type="spellStart"/>
      <w:r>
        <w:rPr>
          <w:rFonts w:ascii="Gandhari Unicode" w:hAnsi="Gandhari Unicode"/>
          <w:i/>
          <w:lang w:val="en-GB"/>
        </w:rPr>
        <w:t>peyareccam</w:t>
      </w:r>
      <w:proofErr w:type="spellEnd"/>
      <w:r>
        <w:rPr>
          <w:rFonts w:ascii="Gandhari Unicode" w:hAnsi="Gandhari Unicode"/>
          <w:i/>
          <w:lang w:val="en-GB"/>
        </w:rPr>
        <w:t>.</w:t>
      </w:r>
    </w:p>
  </w:footnote>
  <w:footnote w:id="556">
    <w:p w14:paraId="771893F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pori</w:t>
      </w:r>
      <w:proofErr w:type="spellEnd"/>
      <w:r>
        <w:rPr>
          <w:rFonts w:ascii="Gandhari Unicode" w:hAnsi="Gandhari Unicode"/>
          <w:i/>
          <w:lang w:val="en-GB"/>
        </w:rPr>
        <w:t xml:space="preserve"> </w:t>
      </w:r>
      <w:proofErr w:type="spellStart"/>
      <w:r>
        <w:rPr>
          <w:rFonts w:ascii="Gandhari Unicode" w:hAnsi="Gandhari Unicode"/>
          <w:i/>
          <w:lang w:val="en-GB"/>
        </w:rPr>
        <w:t>pū</w:t>
      </w:r>
      <w:proofErr w:type="spellEnd"/>
      <w:r>
        <w:rPr>
          <w:rFonts w:ascii="Gandhari Unicode" w:hAnsi="Gandhari Unicode"/>
          <w:lang w:val="en-GB"/>
        </w:rPr>
        <w:t>: T.V.G. explains this slightly strange phrase as flowers which become puffed up like roasted rice corns.</w:t>
      </w:r>
    </w:p>
  </w:footnote>
  <w:footnote w:id="557">
    <w:p w14:paraId="04F13E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Is this supposed to mean HE did not have a good reason to leave HER, and she does not forgive him?</w:t>
      </w:r>
    </w:p>
  </w:footnote>
  <w:footnote w:id="558">
    <w:p w14:paraId="35F7915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male monkey has dug [its] hand in" (cf. KT 373.3).</w:t>
      </w:r>
    </w:p>
  </w:footnote>
  <w:footnote w:id="559">
    <w:p w14:paraId="758F6C1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proofErr w:type="spellStart"/>
      <w:r>
        <w:rPr>
          <w:rFonts w:ascii="Gandhari Unicode" w:hAnsi="Gandhari Unicode"/>
          <w:i/>
          <w:lang w:val="en-GB"/>
        </w:rPr>
        <w:t>payam</w:t>
      </w:r>
      <w:proofErr w:type="spellEnd"/>
      <w:r>
        <w:rPr>
          <w:rFonts w:ascii="Gandhari Unicode" w:hAnsi="Gandhari Unicode"/>
          <w:i/>
          <w:lang w:val="en-GB"/>
        </w:rPr>
        <w:t xml:space="preserve"> </w:t>
      </w:r>
      <w:proofErr w:type="spellStart"/>
      <w:r>
        <w:rPr>
          <w:rFonts w:ascii="Gandhari Unicode" w:hAnsi="Gandhari Unicode"/>
          <w:i/>
          <w:lang w:val="en-GB"/>
        </w:rPr>
        <w:t>talaippaṭāa</w:t>
      </w:r>
      <w:proofErr w:type="spellEnd"/>
      <w:r>
        <w:rPr>
          <w:rFonts w:ascii="Gandhari Unicode" w:hAnsi="Gandhari Unicode"/>
          <w:lang w:val="en-GB"/>
        </w:rPr>
        <w:t>?</w:t>
      </w:r>
    </w:p>
  </w:footnote>
  <w:footnote w:id="560">
    <w:p w14:paraId="1A3315D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impersonal </w:t>
      </w:r>
      <w:proofErr w:type="spellStart"/>
      <w:r>
        <w:rPr>
          <w:rFonts w:ascii="Gandhari Unicode" w:hAnsi="Gandhari Unicode"/>
          <w:i/>
          <w:lang w:val="en-GB"/>
        </w:rPr>
        <w:t>peyarum</w:t>
      </w:r>
      <w:proofErr w:type="spellEnd"/>
      <w:r>
        <w:rPr>
          <w:rFonts w:ascii="Gandhari Unicode" w:hAnsi="Gandhari Unicode"/>
          <w:lang w:val="en-GB"/>
        </w:rPr>
        <w:t xml:space="preserve"> speaks in favour of the traditional interpretation as an indirect invitation to eloping with HIM (thus already the </w:t>
      </w:r>
      <w:proofErr w:type="spellStart"/>
      <w:r>
        <w:rPr>
          <w:rFonts w:ascii="Gandhari Unicode" w:hAnsi="Gandhari Unicode"/>
          <w:i/>
          <w:lang w:val="en-GB"/>
        </w:rPr>
        <w:t>kiḷavi</w:t>
      </w:r>
      <w:proofErr w:type="spellEnd"/>
      <w:r>
        <w:rPr>
          <w:rFonts w:ascii="Gandhari Unicode" w:hAnsi="Gandhari Unicode"/>
          <w:lang w:val="en-GB"/>
        </w:rPr>
        <w:t>).</w:t>
      </w:r>
    </w:p>
  </w:footnote>
  <w:footnote w:id="561">
    <w:p w14:paraId="34D8837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the meaning of this formulaic epithet here? In KT 193.2 it is used of a frog, in KT 155.4 and 279.2 of a bell, in KT 89.1 of a mortar. What is the analogy between the mouth of a tiger and these three?</w:t>
      </w:r>
    </w:p>
  </w:footnote>
  <w:footnote w:id="562">
    <w:p w14:paraId="71390B5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image contains the key to the construction, once again not morphologically marked: the flowers of the </w:t>
      </w:r>
      <w:proofErr w:type="spellStart"/>
      <w:r>
        <w:rPr>
          <w:rFonts w:ascii="Gandhari Unicode" w:hAnsi="Gandhari Unicode"/>
          <w:lang w:val="en-GB"/>
        </w:rPr>
        <w:t>Vēṅkai</w:t>
      </w:r>
      <w:proofErr w:type="spellEnd"/>
      <w:r>
        <w:rPr>
          <w:rFonts w:ascii="Gandhari Unicode" w:hAnsi="Gandhari Unicode"/>
          <w:lang w:val="en-GB"/>
        </w:rPr>
        <w:t xml:space="preserve"> are often compared to a tiger (thus in KT 47), which means that </w:t>
      </w:r>
      <w:proofErr w:type="spellStart"/>
      <w:r>
        <w:rPr>
          <w:rFonts w:ascii="Gandhari Unicode" w:hAnsi="Gandhari Unicode"/>
          <w:i/>
          <w:lang w:val="en-GB"/>
        </w:rPr>
        <w:t>puli</w:t>
      </w:r>
      <w:proofErr w:type="spellEnd"/>
      <w:r>
        <w:rPr>
          <w:rFonts w:ascii="Gandhari Unicode" w:hAnsi="Gandhari Unicode"/>
          <w:lang w:val="en-GB"/>
        </w:rPr>
        <w:t xml:space="preserve"> must be taken as the subject of </w:t>
      </w:r>
      <w:proofErr w:type="spellStart"/>
      <w:r>
        <w:rPr>
          <w:rFonts w:ascii="Gandhari Unicode" w:hAnsi="Gandhari Unicode"/>
          <w:i/>
          <w:lang w:val="en-GB"/>
        </w:rPr>
        <w:t>kiṭakkum</w:t>
      </w:r>
      <w:proofErr w:type="spellEnd"/>
      <w:r>
        <w:rPr>
          <w:rFonts w:ascii="Gandhari Unicode" w:hAnsi="Gandhari Unicode"/>
          <w:lang w:val="en-GB"/>
        </w:rPr>
        <w:t>.</w:t>
      </w:r>
    </w:p>
  </w:footnote>
  <w:footnote w:id="563">
    <w:p w14:paraId="34757D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aṇi</w:t>
      </w:r>
      <w:proofErr w:type="spellEnd"/>
      <w:r>
        <w:rPr>
          <w:rFonts w:ascii="Gandhari Unicode" w:hAnsi="Gandhari Unicode"/>
          <w:lang w:val="en-GB"/>
        </w:rPr>
        <w:t xml:space="preserve"> refer to the blood-stained tusks or does it mean, rather flatly, "beautiful"?</w:t>
      </w:r>
    </w:p>
  </w:footnote>
  <w:footnote w:id="564">
    <w:p w14:paraId="1A63F53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naṉai</w:t>
      </w:r>
      <w:proofErr w:type="spellEnd"/>
      <w:r>
        <w:rPr>
          <w:rFonts w:ascii="Gandhari Unicode" w:hAnsi="Gandhari Unicode"/>
          <w:i/>
          <w:lang w:val="en-GB"/>
        </w:rPr>
        <w:t xml:space="preserve"> </w:t>
      </w:r>
      <w:proofErr w:type="spellStart"/>
      <w:r>
        <w:rPr>
          <w:rFonts w:ascii="Gandhari Unicode" w:hAnsi="Gandhari Unicode"/>
          <w:i/>
          <w:lang w:val="en-GB"/>
        </w:rPr>
        <w:t>kavuḷ</w:t>
      </w:r>
      <w:proofErr w:type="spellEnd"/>
      <w:r>
        <w:rPr>
          <w:rFonts w:ascii="Gandhari Unicode" w:hAnsi="Gandhari Unicode"/>
          <w:lang w:val="en-GB"/>
        </w:rPr>
        <w:t xml:space="preserve"> is explained by T.V.G. to refer to the rut of the elephant, a time when he is supposed to be especially fierce.</w:t>
      </w:r>
    </w:p>
  </w:footnote>
  <w:footnote w:id="565">
    <w:p w14:paraId="07C26F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less well-attested variant once more might have been </w:t>
      </w:r>
      <w:proofErr w:type="spellStart"/>
      <w:r>
        <w:rPr>
          <w:rFonts w:ascii="Gandhari Unicode" w:hAnsi="Gandhari Unicode"/>
          <w:lang w:val="en-GB"/>
        </w:rPr>
        <w:t>Cām</w:t>
      </w:r>
      <w:proofErr w:type="spellEnd"/>
      <w:r>
        <w:rPr>
          <w:rFonts w:ascii="Gandhari Unicode" w:hAnsi="Gandhari Unicode"/>
          <w:lang w:val="en-GB"/>
        </w:rPr>
        <w:t xml:space="preserve">.'s emendation. A verbal root, however, is after all comprehensible, and we might even consider reading an infinitive </w:t>
      </w:r>
      <w:proofErr w:type="spellStart"/>
      <w:r>
        <w:rPr>
          <w:rFonts w:ascii="Gandhari Unicode" w:hAnsi="Gandhari Unicode"/>
          <w:i/>
          <w:iCs/>
          <w:lang w:val="en-GB"/>
        </w:rPr>
        <w:t>vāra</w:t>
      </w:r>
      <w:proofErr w:type="spellEnd"/>
      <w:r>
        <w:rPr>
          <w:rFonts w:ascii="Gandhari Unicode" w:hAnsi="Gandhari Unicode"/>
          <w:lang w:val="en-GB"/>
        </w:rPr>
        <w:t xml:space="preserve"> here, which would be another interpretation of the same grapheme and would bring us cows "thinking of their calves so that the milk flows over..."</w:t>
      </w:r>
    </w:p>
  </w:footnote>
  <w:footnote w:id="566">
    <w:p w14:paraId="494445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number of variants is quite bewildering, and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uḷḷi</w:t>
      </w:r>
      <w:proofErr w:type="spellEnd"/>
      <w:r>
        <w:rPr>
          <w:rFonts w:ascii="Gandhari Unicode" w:hAnsi="Gandhari Unicode"/>
          <w:lang w:val="en-GB"/>
        </w:rPr>
        <w:t xml:space="preserve"> makes better sense indeed, but it seems attested nowhere else and probably is his emendation.</w:t>
      </w:r>
    </w:p>
  </w:footnote>
  <w:footnote w:id="567">
    <w:p w14:paraId="5B38808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pirintu</w:t>
      </w:r>
      <w:proofErr w:type="spellEnd"/>
      <w:r>
        <w:rPr>
          <w:rFonts w:ascii="Gandhari Unicode" w:hAnsi="Gandhari Unicode"/>
          <w:i/>
          <w:lang w:val="en-GB"/>
        </w:rPr>
        <w:t xml:space="preserve"> </w:t>
      </w:r>
      <w:proofErr w:type="spellStart"/>
      <w:r>
        <w:rPr>
          <w:rFonts w:ascii="Gandhari Unicode" w:hAnsi="Gandhari Unicode"/>
          <w:i/>
          <w:lang w:val="en-GB"/>
        </w:rPr>
        <w:t>uṟai</w:t>
      </w:r>
      <w:proofErr w:type="spellEnd"/>
      <w:r>
        <w:rPr>
          <w:rFonts w:ascii="Gandhari Unicode" w:hAnsi="Gandhari Unicode"/>
          <w:lang w:val="en-GB"/>
        </w:rPr>
        <w:t>: here the durative function of the auxiliary.</w:t>
      </w:r>
    </w:p>
  </w:footnote>
  <w:footnote w:id="568">
    <w:p w14:paraId="21A7AE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aṇala</w:t>
      </w:r>
      <w:proofErr w:type="spellEnd"/>
      <w:r>
        <w:rPr>
          <w:rFonts w:ascii="Gandhari Unicode" w:hAnsi="Gandhari Unicode"/>
          <w:lang w:val="en-GB"/>
        </w:rPr>
        <w:t xml:space="preserve"> "those with dewlaps" (</w:t>
      </w:r>
      <w:proofErr w:type="spellStart"/>
      <w:r>
        <w:rPr>
          <w:rFonts w:ascii="Gandhari Unicode" w:hAnsi="Gandhari Unicode"/>
          <w:i/>
          <w:lang w:val="en-GB"/>
        </w:rPr>
        <w:t>aṇal</w:t>
      </w:r>
      <w:proofErr w:type="spellEnd"/>
      <w:r>
        <w:rPr>
          <w:rFonts w:ascii="Gandhari Unicode" w:hAnsi="Gandhari Unicode"/>
          <w:lang w:val="en-GB"/>
        </w:rPr>
        <w:t xml:space="preserve"> DEDR 114 "dewlap"), is probably a pan-Indian designation for the cow. </w:t>
      </w:r>
      <w:proofErr w:type="gramStart"/>
      <w:r>
        <w:rPr>
          <w:rFonts w:ascii="Gandhari Unicode" w:hAnsi="Gandhari Unicode"/>
          <w:lang w:val="en-GB"/>
        </w:rPr>
        <w:t>Thus</w:t>
      </w:r>
      <w:proofErr w:type="gramEnd"/>
      <w:r>
        <w:rPr>
          <w:rFonts w:ascii="Gandhari Unicode" w:hAnsi="Gandhari Unicode"/>
          <w:lang w:val="en-GB"/>
        </w:rPr>
        <w:t xml:space="preserve"> also </w:t>
      </w:r>
      <w:proofErr w:type="spellStart"/>
      <w:r>
        <w:rPr>
          <w:rFonts w:ascii="Gandhari Unicode" w:hAnsi="Gandhari Unicode"/>
          <w:lang w:val="en-GB"/>
        </w:rPr>
        <w:t>Cām</w:t>
      </w:r>
      <w:proofErr w:type="spellEnd"/>
      <w:r>
        <w:rPr>
          <w:rFonts w:ascii="Gandhari Unicode" w:hAnsi="Gandhari Unicode"/>
          <w:lang w:val="en-GB"/>
        </w:rPr>
        <w:t>.; different L./</w:t>
      </w:r>
      <w:proofErr w:type="spellStart"/>
      <w:r>
        <w:rPr>
          <w:rFonts w:ascii="Gandhari Unicode" w:hAnsi="Gandhari Unicode"/>
          <w:lang w:val="en-GB"/>
        </w:rPr>
        <w:t>Sh.P</w:t>
      </w:r>
      <w:proofErr w:type="spellEnd"/>
      <w:r>
        <w:rPr>
          <w:rFonts w:ascii="Gandhari Unicode" w:hAnsi="Gandhari Unicode"/>
          <w:lang w:val="en-GB"/>
        </w:rPr>
        <w:t xml:space="preserve">., who take </w:t>
      </w:r>
      <w:proofErr w:type="spellStart"/>
      <w:r>
        <w:rPr>
          <w:rFonts w:ascii="Gandhari Unicode" w:hAnsi="Gandhari Unicode"/>
          <w:i/>
          <w:lang w:val="en-GB"/>
        </w:rPr>
        <w:t>ceruttal</w:t>
      </w:r>
      <w:proofErr w:type="spellEnd"/>
      <w:r>
        <w:rPr>
          <w:rFonts w:ascii="Gandhari Unicode" w:hAnsi="Gandhari Unicode"/>
          <w:lang w:val="en-GB"/>
        </w:rPr>
        <w:t>, "udder", as a word for cow.</w:t>
      </w:r>
    </w:p>
  </w:footnote>
  <w:footnote w:id="569">
    <w:p w14:paraId="38CD48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the mother-cows go in front. The sequence of </w:t>
      </w:r>
      <w:proofErr w:type="spellStart"/>
      <w:r>
        <w:rPr>
          <w:rFonts w:ascii="Gandhari Unicode" w:hAnsi="Gandhari Unicode"/>
          <w:lang w:val="en-GB"/>
        </w:rPr>
        <w:t>absolutives</w:t>
      </w:r>
      <w:proofErr w:type="spellEnd"/>
      <w:r>
        <w:rPr>
          <w:rFonts w:ascii="Gandhari Unicode" w:hAnsi="Gandhari Unicode"/>
          <w:lang w:val="en-GB"/>
        </w:rPr>
        <w:t xml:space="preserve"> in this line (</w:t>
      </w:r>
      <w:proofErr w:type="spellStart"/>
      <w:r>
        <w:rPr>
          <w:rFonts w:ascii="Gandhari Unicode" w:hAnsi="Gandhari Unicode"/>
          <w:i/>
          <w:lang w:val="en-GB"/>
        </w:rPr>
        <w:t>vārpu</w:t>
      </w:r>
      <w:proofErr w:type="spellEnd"/>
      <w:r>
        <w:rPr>
          <w:rFonts w:ascii="Gandhari Unicode" w:hAnsi="Gandhari Unicode"/>
          <w:i/>
          <w:lang w:val="en-GB"/>
        </w:rPr>
        <w:t>...</w:t>
      </w:r>
      <w:proofErr w:type="spellStart"/>
      <w:r>
        <w:rPr>
          <w:rFonts w:ascii="Gandhari Unicode" w:hAnsi="Gandhari Unicode"/>
          <w:i/>
          <w:lang w:val="en-GB"/>
        </w:rPr>
        <w:t>uḷḷi</w:t>
      </w:r>
      <w:proofErr w:type="spellEnd"/>
      <w:r>
        <w:rPr>
          <w:rFonts w:ascii="Gandhari Unicode" w:hAnsi="Gandhari Unicode"/>
          <w:i/>
          <w:lang w:val="en-GB"/>
        </w:rPr>
        <w:t>...</w:t>
      </w:r>
      <w:proofErr w:type="spellStart"/>
      <w:r>
        <w:rPr>
          <w:rFonts w:ascii="Gandhari Unicode" w:hAnsi="Gandhari Unicode"/>
          <w:i/>
          <w:lang w:val="en-GB"/>
        </w:rPr>
        <w:t>iṟantu</w:t>
      </w:r>
      <w:proofErr w:type="spellEnd"/>
      <w:r>
        <w:rPr>
          <w:rFonts w:ascii="Gandhari Unicode" w:hAnsi="Gandhari Unicode"/>
          <w:lang w:val="en-GB"/>
        </w:rPr>
        <w:t xml:space="preserve">) is not well-formed in such a way as to be construable with </w:t>
      </w:r>
      <w:proofErr w:type="spellStart"/>
      <w:r>
        <w:rPr>
          <w:rFonts w:ascii="Gandhari Unicode" w:hAnsi="Gandhari Unicode"/>
          <w:i/>
          <w:lang w:val="en-GB"/>
        </w:rPr>
        <w:t>aṇala</w:t>
      </w:r>
      <w:proofErr w:type="spellEnd"/>
      <w:r>
        <w:rPr>
          <w:rFonts w:ascii="Gandhari Unicode" w:hAnsi="Gandhari Unicode"/>
          <w:lang w:val="en-GB"/>
        </w:rPr>
        <w:t xml:space="preserve"> as a subject. </w:t>
      </w:r>
      <w:proofErr w:type="spellStart"/>
      <w:r>
        <w:rPr>
          <w:rFonts w:ascii="Gandhari Unicode" w:hAnsi="Gandhari Unicode"/>
          <w:i/>
          <w:lang w:val="en-GB"/>
        </w:rPr>
        <w:t>uḷḷi</w:t>
      </w:r>
      <w:proofErr w:type="spellEnd"/>
      <w:r>
        <w:rPr>
          <w:rFonts w:ascii="Gandhari Unicode" w:hAnsi="Gandhari Unicode"/>
          <w:lang w:val="en-GB"/>
        </w:rPr>
        <w:t xml:space="preserve"> and </w:t>
      </w:r>
      <w:proofErr w:type="spellStart"/>
      <w:r>
        <w:rPr>
          <w:rFonts w:ascii="Gandhari Unicode" w:hAnsi="Gandhari Unicode"/>
          <w:i/>
          <w:lang w:val="en-GB"/>
        </w:rPr>
        <w:t>iṟantu</w:t>
      </w:r>
      <w:proofErr w:type="spellEnd"/>
      <w:r>
        <w:rPr>
          <w:rFonts w:ascii="Gandhari Unicode" w:hAnsi="Gandhari Unicode"/>
          <w:lang w:val="en-GB"/>
        </w:rPr>
        <w:t xml:space="preserve"> certainly evoke the formulaic </w:t>
      </w:r>
      <w:proofErr w:type="spellStart"/>
      <w:r>
        <w:rPr>
          <w:rFonts w:ascii="Gandhari Unicode" w:hAnsi="Gandhari Unicode"/>
          <w:i/>
          <w:lang w:val="en-GB"/>
        </w:rPr>
        <w:t>uḷḷar</w:t>
      </w:r>
      <w:proofErr w:type="spellEnd"/>
      <w:r>
        <w:rPr>
          <w:rFonts w:ascii="Gandhari Unicode" w:hAnsi="Gandhari Unicode"/>
          <w:i/>
          <w:lang w:val="en-GB"/>
        </w:rPr>
        <w:t xml:space="preserve"> </w:t>
      </w:r>
      <w:proofErr w:type="spellStart"/>
      <w:r>
        <w:rPr>
          <w:rFonts w:ascii="Gandhari Unicode" w:hAnsi="Gandhari Unicode"/>
          <w:i/>
          <w:lang w:val="en-GB"/>
        </w:rPr>
        <w:t>kollō</w:t>
      </w:r>
      <w:proofErr w:type="spellEnd"/>
      <w:r>
        <w:rPr>
          <w:rFonts w:ascii="Gandhari Unicode" w:hAnsi="Gandhari Unicode"/>
          <w:i/>
          <w:lang w:val="en-GB"/>
        </w:rPr>
        <w:t>...</w:t>
      </w:r>
      <w:proofErr w:type="spellStart"/>
      <w:r>
        <w:rPr>
          <w:rFonts w:ascii="Gandhari Unicode" w:hAnsi="Gandhari Unicode"/>
          <w:i/>
          <w:lang w:val="en-GB"/>
        </w:rPr>
        <w:t>iṟantōrē</w:t>
      </w:r>
      <w:proofErr w:type="spellEnd"/>
      <w:r>
        <w:rPr>
          <w:rFonts w:ascii="Gandhari Unicode" w:hAnsi="Gandhari Unicode"/>
          <w:lang w:val="en-GB"/>
        </w:rPr>
        <w:t>, i.e. HIS memory of HER.</w:t>
      </w:r>
    </w:p>
  </w:footnote>
  <w:footnote w:id="570">
    <w:p w14:paraId="365C479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arunta</w:t>
      </w:r>
      <w:proofErr w:type="spellEnd"/>
      <w:r>
        <w:rPr>
          <w:rFonts w:ascii="Gandhari Unicode" w:hAnsi="Gandhari Unicode"/>
          <w:lang w:val="en-GB"/>
        </w:rPr>
        <w:t xml:space="preserve">, infinitive, is difficult to construe here. For one thing, it has obviously the same subject as the row of </w:t>
      </w:r>
      <w:proofErr w:type="spellStart"/>
      <w:r>
        <w:rPr>
          <w:rFonts w:ascii="Gandhari Unicode" w:hAnsi="Gandhari Unicode"/>
          <w:lang w:val="en-GB"/>
        </w:rPr>
        <w:t>absolutives</w:t>
      </w:r>
      <w:proofErr w:type="spellEnd"/>
      <w:r>
        <w:rPr>
          <w:rFonts w:ascii="Gandhari Unicode" w:hAnsi="Gandhari Unicode"/>
          <w:lang w:val="en-GB"/>
        </w:rPr>
        <w:t xml:space="preserve"> + </w:t>
      </w:r>
      <w:proofErr w:type="spellStart"/>
      <w:r>
        <w:rPr>
          <w:rFonts w:ascii="Gandhari Unicode" w:hAnsi="Gandhari Unicode"/>
          <w:i/>
          <w:lang w:val="en-GB"/>
        </w:rPr>
        <w:t>peyareccam</w:t>
      </w:r>
      <w:proofErr w:type="spellEnd"/>
      <w:r>
        <w:rPr>
          <w:rFonts w:ascii="Gandhari Unicode" w:hAnsi="Gandhari Unicode"/>
          <w:lang w:val="en-GB"/>
        </w:rPr>
        <w:t>, namely the herd of cows. Secondly, we would expect a form capable of expressing temporal anteriority here, because the cows return to the village after having eaten corn in the fields. Probably the best solution is to take it as an atemporal description of the situation during the rainy season: this is what cows do during that period.</w:t>
      </w:r>
    </w:p>
  </w:footnote>
  <w:footnote w:id="571">
    <w:p w14:paraId="0D32F8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Srin.'s</w:t>
      </w:r>
      <w:proofErr w:type="spellEnd"/>
      <w:r>
        <w:rPr>
          <w:rFonts w:ascii="Gandhari Unicode" w:hAnsi="Gandhari Unicode"/>
          <w:lang w:val="en-GB"/>
        </w:rPr>
        <w:t xml:space="preserve"> proposal of taking </w:t>
      </w:r>
      <w:proofErr w:type="spellStart"/>
      <w:r>
        <w:rPr>
          <w:rFonts w:ascii="Gandhari Unicode" w:hAnsi="Gandhari Unicode"/>
          <w:i/>
          <w:lang w:val="en-GB"/>
        </w:rPr>
        <w:t>teyya</w:t>
      </w:r>
      <w:proofErr w:type="spellEnd"/>
      <w:r>
        <w:rPr>
          <w:rFonts w:ascii="Gandhari Unicode" w:hAnsi="Gandhari Unicode"/>
          <w:lang w:val="en-GB"/>
        </w:rPr>
        <w:t xml:space="preserve"> as a particle of admonition makes sense also here (cf. KT 81.4).</w:t>
      </w:r>
    </w:p>
  </w:footnote>
  <w:footnote w:id="572">
    <w:p w14:paraId="7766752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taṅkiṉir</w:t>
      </w:r>
      <w:proofErr w:type="spellEnd"/>
      <w:r>
        <w:rPr>
          <w:rFonts w:ascii="Gandhari Unicode" w:hAnsi="Gandhari Unicode"/>
          <w:lang w:val="en-GB"/>
        </w:rPr>
        <w:t>: the perfective aspect expresses here once again the hypothetical character of the question.</w:t>
      </w:r>
    </w:p>
  </w:footnote>
  <w:footnote w:id="573">
    <w:p w14:paraId="30AA92C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niṉṟu</w:t>
      </w:r>
      <w:proofErr w:type="spellEnd"/>
      <w:r>
        <w:rPr>
          <w:rFonts w:ascii="Gandhari Unicode" w:hAnsi="Gandhari Unicode"/>
          <w:i/>
          <w:lang w:val="en-GB"/>
        </w:rPr>
        <w:t xml:space="preserve"> </w:t>
      </w:r>
      <w:proofErr w:type="spellStart"/>
      <w:r>
        <w:rPr>
          <w:rFonts w:ascii="Gandhari Unicode" w:hAnsi="Gandhari Unicode"/>
          <w:i/>
          <w:lang w:val="en-GB"/>
        </w:rPr>
        <w:t>acaii</w:t>
      </w:r>
      <w:proofErr w:type="spellEnd"/>
      <w:r>
        <w:rPr>
          <w:rFonts w:ascii="Gandhari Unicode" w:hAnsi="Gandhari Unicode"/>
          <w:lang w:val="en-GB"/>
        </w:rPr>
        <w:t xml:space="preserve">: is this an intensifying (quasi-)synonym compound or is </w:t>
      </w:r>
      <w:proofErr w:type="spellStart"/>
      <w:r>
        <w:rPr>
          <w:rFonts w:ascii="Gandhari Unicode" w:hAnsi="Gandhari Unicode"/>
          <w:i/>
          <w:lang w:val="en-GB"/>
        </w:rPr>
        <w:t>niṉṟu</w:t>
      </w:r>
      <w:proofErr w:type="spellEnd"/>
      <w:r>
        <w:rPr>
          <w:rFonts w:ascii="Gandhari Unicode" w:hAnsi="Gandhari Unicode"/>
          <w:lang w:val="en-GB"/>
        </w:rPr>
        <w:t xml:space="preserve"> to be understood as an adverb to </w:t>
      </w:r>
      <w:proofErr w:type="spellStart"/>
      <w:r>
        <w:rPr>
          <w:rFonts w:ascii="Gandhari Unicode" w:hAnsi="Gandhari Unicode"/>
          <w:i/>
          <w:lang w:val="en-GB"/>
        </w:rPr>
        <w:t>acaii</w:t>
      </w:r>
      <w:proofErr w:type="spellEnd"/>
      <w:r>
        <w:rPr>
          <w:rFonts w:ascii="Gandhari Unicode" w:hAnsi="Gandhari Unicode"/>
          <w:lang w:val="en-GB"/>
        </w:rPr>
        <w:t>?</w:t>
      </w:r>
    </w:p>
  </w:footnote>
  <w:footnote w:id="574">
    <w:p w14:paraId="1ACE66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Why is the chariot </w:t>
      </w:r>
      <w:proofErr w:type="spellStart"/>
      <w:r>
        <w:rPr>
          <w:rFonts w:ascii="Gandhari Unicode" w:hAnsi="Gandhari Unicode"/>
          <w:i/>
          <w:lang w:val="en-GB"/>
        </w:rPr>
        <w:t>iḻai</w:t>
      </w:r>
      <w:proofErr w:type="spellEnd"/>
      <w:r>
        <w:rPr>
          <w:rFonts w:ascii="Gandhari Unicode" w:hAnsi="Gandhari Unicode"/>
          <w:i/>
          <w:lang w:val="en-GB"/>
        </w:rPr>
        <w:t xml:space="preserve"> </w:t>
      </w:r>
      <w:proofErr w:type="spellStart"/>
      <w:r>
        <w:rPr>
          <w:rFonts w:ascii="Gandhari Unicode" w:hAnsi="Gandhari Unicode"/>
          <w:i/>
          <w:lang w:val="en-GB"/>
        </w:rPr>
        <w:t>aṇintu</w:t>
      </w:r>
      <w:proofErr w:type="spellEnd"/>
      <w:r>
        <w:rPr>
          <w:rFonts w:ascii="Gandhari Unicode" w:hAnsi="Gandhari Unicode"/>
          <w:lang w:val="en-GB"/>
        </w:rPr>
        <w:t>?</w:t>
      </w:r>
    </w:p>
  </w:footnote>
  <w:footnote w:id="575">
    <w:p w14:paraId="7B39D7D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the connotation of </w:t>
      </w:r>
      <w:proofErr w:type="spellStart"/>
      <w:r>
        <w:rPr>
          <w:rFonts w:ascii="Gandhari Unicode" w:hAnsi="Gandhari Unicode"/>
          <w:i/>
          <w:lang w:val="en-GB"/>
        </w:rPr>
        <w:t>iḻum</w:t>
      </w:r>
      <w:proofErr w:type="spellEnd"/>
      <w:r>
        <w:rPr>
          <w:rFonts w:ascii="Gandhari Unicode" w:hAnsi="Gandhari Unicode"/>
          <w:lang w:val="en-GB"/>
        </w:rPr>
        <w:t xml:space="preserve"> "sweet" or rather "loud"?</w:t>
      </w:r>
    </w:p>
  </w:footnote>
  <w:footnote w:id="576">
    <w:p w14:paraId="751A866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taiiya</w:t>
      </w:r>
      <w:proofErr w:type="spellEnd"/>
      <w:r>
        <w:rPr>
          <w:rFonts w:ascii="Gandhari Unicode" w:hAnsi="Gandhari Unicode"/>
          <w:lang w:val="en-GB"/>
        </w:rPr>
        <w:t xml:space="preserve"> here?</w:t>
      </w:r>
    </w:p>
  </w:footnote>
  <w:footnote w:id="577">
    <w:p w14:paraId="15A337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muḷai</w:t>
      </w:r>
      <w:proofErr w:type="spellEnd"/>
      <w:r>
        <w:rPr>
          <w:rFonts w:ascii="Gandhari Unicode" w:hAnsi="Gandhari Unicode"/>
          <w:i/>
          <w:lang w:val="en-GB"/>
        </w:rPr>
        <w:t xml:space="preserve"> </w:t>
      </w:r>
      <w:proofErr w:type="spellStart"/>
      <w:r>
        <w:rPr>
          <w:rFonts w:ascii="Gandhari Unicode" w:hAnsi="Gandhari Unicode"/>
          <w:i/>
          <w:lang w:val="en-GB"/>
        </w:rPr>
        <w:t>kōṭu</w:t>
      </w:r>
      <w:proofErr w:type="spellEnd"/>
      <w:r>
        <w:rPr>
          <w:rFonts w:ascii="Gandhari Unicode" w:hAnsi="Gandhari Unicode"/>
          <w:lang w:val="en-GB"/>
        </w:rPr>
        <w:t xml:space="preserve"> might also intend a comparison: "tusks [like] sprouts", i.e. still very small.</w:t>
      </w:r>
    </w:p>
  </w:footnote>
  <w:footnote w:id="578">
    <w:p w14:paraId="318B424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proofErr w:type="spellStart"/>
      <w:r>
        <w:rPr>
          <w:rFonts w:ascii="Gandhari Unicode" w:hAnsi="Gandhari Unicode"/>
          <w:i/>
          <w:lang w:val="en-GB"/>
        </w:rPr>
        <w:t>kuṉṟa</w:t>
      </w:r>
      <w:proofErr w:type="spellEnd"/>
      <w:r>
        <w:rPr>
          <w:rFonts w:ascii="Gandhari Unicode" w:hAnsi="Gandhari Unicode"/>
          <w:i/>
          <w:lang w:val="en-GB"/>
        </w:rPr>
        <w:t xml:space="preserve"> </w:t>
      </w:r>
      <w:proofErr w:type="spellStart"/>
      <w:r>
        <w:rPr>
          <w:rFonts w:ascii="Gandhari Unicode" w:hAnsi="Gandhari Unicode"/>
          <w:i/>
          <w:lang w:val="en-GB"/>
        </w:rPr>
        <w:t>naṇṇi</w:t>
      </w:r>
      <w:proofErr w:type="spellEnd"/>
      <w:r>
        <w:rPr>
          <w:rFonts w:ascii="Gandhari Unicode" w:hAnsi="Gandhari Unicode"/>
          <w:lang w:val="en-GB"/>
        </w:rPr>
        <w:t xml:space="preserve"> here? The elephant's place is the hills, but in search of his female he comes down into the village and gives people a fright </w:t>
      </w:r>
      <w:r>
        <w:rPr>
          <w:rFonts w:ascii="Gandhari Unicode" w:eastAsia="URW Palladio UNI" w:hAnsi="Gandhari Unicode" w:cs="URW Palladio UNI"/>
          <w:lang w:val="en-GB"/>
        </w:rPr>
        <w:t>–</w:t>
      </w:r>
      <w:r>
        <w:rPr>
          <w:rFonts w:ascii="Gandhari Unicode" w:hAnsi="Gandhari Unicode"/>
          <w:lang w:val="en-GB"/>
        </w:rPr>
        <w:t xml:space="preserve"> just like HE will upset HER people if she does not give in to him?</w:t>
      </w:r>
    </w:p>
  </w:footnote>
  <w:footnote w:id="579">
    <w:p w14:paraId="467A883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maruṅkiṉ</w:t>
      </w:r>
      <w:proofErr w:type="spellEnd"/>
      <w:r>
        <w:rPr>
          <w:rFonts w:ascii="Gandhari Unicode" w:hAnsi="Gandhari Unicode"/>
          <w:lang w:val="en-GB"/>
        </w:rPr>
        <w:t>? Just a pronounced loc. suff.?</w:t>
      </w:r>
    </w:p>
  </w:footnote>
  <w:footnote w:id="580">
    <w:p w14:paraId="65C796F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and function of </w:t>
      </w:r>
      <w:proofErr w:type="spellStart"/>
      <w:r>
        <w:rPr>
          <w:rFonts w:ascii="Gandhari Unicode" w:hAnsi="Gandhari Unicode"/>
          <w:i/>
          <w:lang w:val="en-GB"/>
        </w:rPr>
        <w:t>ākātu</w:t>
      </w:r>
      <w:proofErr w:type="spellEnd"/>
      <w:r>
        <w:rPr>
          <w:rFonts w:ascii="Gandhari Unicode" w:hAnsi="Gandhari Unicode"/>
          <w:lang w:val="en-GB"/>
        </w:rPr>
        <w:t xml:space="preserve">? And is the </w:t>
      </w:r>
      <w:proofErr w:type="gramStart"/>
      <w:r>
        <w:rPr>
          <w:rFonts w:ascii="Gandhari Unicode" w:hAnsi="Gandhari Unicode"/>
          <w:lang w:val="en-GB"/>
        </w:rPr>
        <w:t>third -</w:t>
      </w:r>
      <w:r>
        <w:rPr>
          <w:rFonts w:ascii="Gandhari Unicode" w:hAnsi="Gandhari Unicode"/>
          <w:i/>
          <w:lang w:val="en-GB"/>
        </w:rPr>
        <w:t>um</w:t>
      </w:r>
      <w:proofErr w:type="gramEnd"/>
      <w:r>
        <w:rPr>
          <w:rFonts w:ascii="Gandhari Unicode" w:hAnsi="Gandhari Unicode"/>
          <w:lang w:val="en-GB"/>
        </w:rPr>
        <w:t xml:space="preserve"> (</w:t>
      </w:r>
      <w:proofErr w:type="spellStart"/>
      <w:r>
        <w:rPr>
          <w:rFonts w:ascii="Gandhari Unicode" w:hAnsi="Gandhari Unicode"/>
          <w:i/>
          <w:lang w:val="en-GB"/>
        </w:rPr>
        <w:t>collavum</w:t>
      </w:r>
      <w:proofErr w:type="spellEnd"/>
      <w:r>
        <w:rPr>
          <w:rFonts w:ascii="Gandhari Unicode" w:hAnsi="Gandhari Unicode"/>
          <w:i/>
          <w:lang w:val="en-GB"/>
        </w:rPr>
        <w:t xml:space="preserve"> </w:t>
      </w:r>
      <w:proofErr w:type="spellStart"/>
      <w:r>
        <w:rPr>
          <w:rFonts w:ascii="Gandhari Unicode" w:hAnsi="Gandhari Unicode"/>
          <w:i/>
          <w:lang w:val="en-GB"/>
        </w:rPr>
        <w:t>ākātu</w:t>
      </w:r>
      <w:proofErr w:type="spellEnd"/>
      <w:r>
        <w:rPr>
          <w:rFonts w:ascii="Gandhari Unicode" w:hAnsi="Gandhari Unicode"/>
          <w:lang w:val="en-GB"/>
        </w:rPr>
        <w:t xml:space="preserve">) to be read as a coordination to the two preceding </w:t>
      </w:r>
      <w:proofErr w:type="spellStart"/>
      <w:r>
        <w:rPr>
          <w:rFonts w:ascii="Gandhari Unicode" w:hAnsi="Gandhari Unicode"/>
          <w:lang w:val="en-GB"/>
        </w:rPr>
        <w:t>absolutives</w:t>
      </w:r>
      <w:proofErr w:type="spellEnd"/>
      <w:r>
        <w:rPr>
          <w:rFonts w:ascii="Gandhari Unicode" w:hAnsi="Gandhari Unicode"/>
          <w:lang w:val="en-GB"/>
        </w:rPr>
        <w:t xml:space="preserve"> </w:t>
      </w:r>
      <w:r>
        <w:rPr>
          <w:rFonts w:ascii="Gandhari Unicode" w:hAnsi="Gandhari Unicode"/>
          <w:i/>
          <w:lang w:val="en-GB"/>
        </w:rPr>
        <w:t>tantum</w:t>
      </w:r>
      <w:r>
        <w:rPr>
          <w:rFonts w:ascii="Gandhari Unicode" w:hAnsi="Gandhari Unicode"/>
          <w:lang w:val="en-GB"/>
        </w:rPr>
        <w:t xml:space="preserve"> and </w:t>
      </w:r>
      <w:proofErr w:type="spellStart"/>
      <w:r>
        <w:rPr>
          <w:rFonts w:ascii="Gandhari Unicode" w:hAnsi="Gandhari Unicode"/>
          <w:i/>
          <w:lang w:val="en-GB"/>
        </w:rPr>
        <w:t>oppiyum</w:t>
      </w:r>
      <w:proofErr w:type="spellEnd"/>
      <w:r>
        <w:rPr>
          <w:rFonts w:ascii="Gandhari Unicode" w:hAnsi="Gandhari Unicode"/>
          <w:lang w:val="en-GB"/>
        </w:rPr>
        <w:t>?</w:t>
      </w:r>
    </w:p>
  </w:footnote>
  <w:footnote w:id="581">
    <w:p w14:paraId="34F67EE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w:t>
      </w:r>
      <w:proofErr w:type="spellStart"/>
      <w:r>
        <w:rPr>
          <w:rFonts w:ascii="Gandhari Unicode" w:hAnsi="Gandhari Unicode"/>
          <w:i/>
          <w:lang w:val="en-GB"/>
        </w:rPr>
        <w:t>oṉṟu</w:t>
      </w:r>
      <w:proofErr w:type="spellEnd"/>
      <w:r>
        <w:rPr>
          <w:rFonts w:ascii="Gandhari Unicode" w:hAnsi="Gandhari Unicode"/>
          <w:lang w:val="en-GB"/>
        </w:rPr>
        <w:t>? Is this the one, decisive union? Or an adverbial "once"?</w:t>
      </w:r>
    </w:p>
  </w:footnote>
  <w:footnote w:id="582">
    <w:p w14:paraId="6F6F5E9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tāṉ</w:t>
      </w:r>
      <w:proofErr w:type="spellEnd"/>
      <w:r>
        <w:rPr>
          <w:rFonts w:ascii="Gandhari Unicode" w:hAnsi="Gandhari Unicode"/>
          <w:i/>
          <w:lang w:val="en-GB"/>
        </w:rPr>
        <w:t>-um</w:t>
      </w:r>
      <w:r>
        <w:rPr>
          <w:rFonts w:ascii="Gandhari Unicode" w:hAnsi="Gandhari Unicode"/>
          <w:lang w:val="en-GB"/>
        </w:rPr>
        <w:t xml:space="preserve"> emphasize HER part in the undertaking, that is, she has done it out of her own free will?</w:t>
      </w:r>
    </w:p>
  </w:footnote>
  <w:footnote w:id="583">
    <w:p w14:paraId="1E8C148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rest probably should be connected with </w:t>
      </w:r>
      <w:proofErr w:type="spellStart"/>
      <w:r>
        <w:rPr>
          <w:rFonts w:ascii="Gandhari Unicode" w:hAnsi="Gandhari Unicode"/>
          <w:i/>
          <w:lang w:val="en-GB"/>
        </w:rPr>
        <w:t>eṉiṉ</w:t>
      </w:r>
      <w:proofErr w:type="spellEnd"/>
      <w:r>
        <w:rPr>
          <w:rFonts w:ascii="Gandhari Unicode" w:hAnsi="Gandhari Unicode"/>
          <w:lang w:val="en-GB"/>
        </w:rPr>
        <w:t xml:space="preserve">, not with </w:t>
      </w:r>
      <w:proofErr w:type="spellStart"/>
      <w:r>
        <w:rPr>
          <w:rFonts w:ascii="Gandhari Unicode" w:hAnsi="Gandhari Unicode"/>
          <w:i/>
          <w:lang w:val="en-GB"/>
        </w:rPr>
        <w:t>ceytaṉaḷ</w:t>
      </w:r>
      <w:proofErr w:type="spellEnd"/>
      <w:r>
        <w:rPr>
          <w:rFonts w:ascii="Gandhari Unicode" w:hAnsi="Gandhari Unicode"/>
          <w:lang w:val="en-GB"/>
        </w:rPr>
        <w:t xml:space="preserve">, that is, when HE is on his way his heart thinks of the </w:t>
      </w:r>
      <w:proofErr w:type="gramStart"/>
      <w:r>
        <w:rPr>
          <w:rFonts w:ascii="Gandhari Unicode" w:hAnsi="Gandhari Unicode"/>
          <w:lang w:val="en-GB"/>
        </w:rPr>
        <w:t>one</w:t>
      </w:r>
      <w:proofErr w:type="gramEnd"/>
      <w:r>
        <w:rPr>
          <w:rFonts w:ascii="Gandhari Unicode" w:hAnsi="Gandhari Unicode"/>
          <w:lang w:val="en-GB"/>
        </w:rPr>
        <w:t xml:space="preserve"> he has left behind.</w:t>
      </w:r>
    </w:p>
  </w:footnote>
  <w:footnote w:id="584">
    <w:p w14:paraId="7EFB70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the pronounced -</w:t>
      </w:r>
      <w:proofErr w:type="spellStart"/>
      <w:r>
        <w:rPr>
          <w:rFonts w:ascii="Gandhari Unicode" w:hAnsi="Gandhari Unicode"/>
          <w:i/>
          <w:lang w:val="en-GB"/>
        </w:rPr>
        <w:t>uṭai</w:t>
      </w:r>
      <w:proofErr w:type="spellEnd"/>
      <w:r>
        <w:rPr>
          <w:rFonts w:ascii="Gandhari Unicode" w:hAnsi="Gandhari Unicode"/>
          <w:lang w:val="en-GB"/>
        </w:rPr>
        <w:t xml:space="preserve">? The blossom sticks out just like the crest of the peacock, because the stalks are so </w:t>
      </w:r>
      <w:proofErr w:type="gramStart"/>
      <w:r>
        <w:rPr>
          <w:rFonts w:ascii="Gandhari Unicode" w:hAnsi="Gandhari Unicode"/>
          <w:lang w:val="en-GB"/>
        </w:rPr>
        <w:t>long?</w:t>
      </w:r>
      <w:proofErr w:type="gramEnd"/>
    </w:p>
  </w:footnote>
  <w:footnote w:id="585">
    <w:p w14:paraId="0F1039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Namely, to judge from the situation of this interior monologue in the desert (and contrary to the </w:t>
      </w:r>
      <w:proofErr w:type="spellStart"/>
      <w:r>
        <w:rPr>
          <w:rFonts w:ascii="Gandhari Unicode" w:hAnsi="Gandhari Unicode"/>
          <w:i/>
          <w:lang w:val="en-GB"/>
        </w:rPr>
        <w:t>kiḷavi</w:t>
      </w:r>
      <w:proofErr w:type="spellEnd"/>
      <w:r>
        <w:rPr>
          <w:rFonts w:ascii="Gandhari Unicode" w:hAnsi="Gandhari Unicode"/>
          <w:lang w:val="en-GB"/>
        </w:rPr>
        <w:t xml:space="preserve">, which reads the whole as taking place before setting out), the decision to return to HER. The direct object to </w:t>
      </w:r>
      <w:proofErr w:type="spellStart"/>
      <w:r>
        <w:rPr>
          <w:rFonts w:ascii="Gandhari Unicode" w:hAnsi="Gandhari Unicode"/>
          <w:i/>
          <w:lang w:val="en-GB"/>
        </w:rPr>
        <w:t>nayanta</w:t>
      </w:r>
      <w:proofErr w:type="spellEnd"/>
      <w:r>
        <w:rPr>
          <w:rFonts w:ascii="Gandhari Unicode" w:hAnsi="Gandhari Unicode"/>
          <w:lang w:val="en-GB"/>
        </w:rPr>
        <w:t xml:space="preserve"> supplemented by </w:t>
      </w:r>
      <w:proofErr w:type="spellStart"/>
      <w:r>
        <w:rPr>
          <w:rFonts w:ascii="Gandhari Unicode" w:hAnsi="Gandhari Unicode"/>
          <w:lang w:val="en-GB"/>
        </w:rPr>
        <w:t>Cām</w:t>
      </w:r>
      <w:proofErr w:type="spellEnd"/>
      <w:r>
        <w:rPr>
          <w:rFonts w:ascii="Gandhari Unicode" w:hAnsi="Gandhari Unicode"/>
          <w:lang w:val="en-GB"/>
        </w:rPr>
        <w:t xml:space="preserve">., </w:t>
      </w:r>
      <w:proofErr w:type="spellStart"/>
      <w:r>
        <w:rPr>
          <w:rFonts w:ascii="Gandhari Unicode" w:hAnsi="Gandhari Unicode"/>
          <w:i/>
          <w:lang w:val="en-GB"/>
        </w:rPr>
        <w:t>poruḷ</w:t>
      </w:r>
      <w:proofErr w:type="spellEnd"/>
      <w:r>
        <w:rPr>
          <w:rFonts w:ascii="Gandhari Unicode" w:hAnsi="Gandhari Unicode"/>
          <w:lang w:val="en-GB"/>
        </w:rPr>
        <w:t xml:space="preserve">, would give a different note: </w:t>
      </w:r>
      <w:proofErr w:type="gramStart"/>
      <w:r>
        <w:rPr>
          <w:rFonts w:ascii="Gandhari Unicode" w:hAnsi="Gandhari Unicode"/>
          <w:lang w:val="en-GB"/>
        </w:rPr>
        <w:t>in spite of</w:t>
      </w:r>
      <w:proofErr w:type="gramEnd"/>
      <w:r>
        <w:rPr>
          <w:rFonts w:ascii="Gandhari Unicode" w:hAnsi="Gandhari Unicode"/>
          <w:lang w:val="en-GB"/>
        </w:rPr>
        <w:t xml:space="preserve"> HIS sympathetic(?) memory of HER, who has stayed behind, he moves on.</w:t>
      </w:r>
    </w:p>
  </w:footnote>
  <w:footnote w:id="586">
    <w:p w14:paraId="7C6F43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T.V.G. reads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namely a hypothetical request to the heart to take HER along when going </w:t>
      </w:r>
      <w:r>
        <w:rPr>
          <w:rFonts w:ascii="Gandhari Unicode" w:eastAsia="URW Palladio UNI" w:hAnsi="Gandhari Unicode" w:cs="URW Palladio UNI"/>
          <w:lang w:val="en-GB"/>
        </w:rPr>
        <w:t>–</w:t>
      </w:r>
      <w:r>
        <w:rPr>
          <w:rFonts w:ascii="Gandhari Unicode" w:hAnsi="Gandhari Unicode"/>
          <w:lang w:val="en-GB"/>
        </w:rPr>
        <w:t xml:space="preserve"> which is impossible and implicitly means HE is not willing to go at all. This does not seem to pay attention to the peculiar </w:t>
      </w:r>
      <w:proofErr w:type="spellStart"/>
      <w:r>
        <w:rPr>
          <w:rFonts w:ascii="Gandhari Unicode" w:hAnsi="Gandhari Unicode"/>
          <w:i/>
          <w:lang w:val="en-GB"/>
        </w:rPr>
        <w:t>oṉṟu</w:t>
      </w:r>
      <w:proofErr w:type="spellEnd"/>
      <w:r>
        <w:rPr>
          <w:rFonts w:ascii="Gandhari Unicode" w:hAnsi="Gandhari Unicode"/>
          <w:i/>
          <w:lang w:val="en-GB"/>
        </w:rPr>
        <w:t xml:space="preserve"> </w:t>
      </w:r>
      <w:proofErr w:type="spellStart"/>
      <w:r>
        <w:rPr>
          <w:rFonts w:ascii="Gandhari Unicode" w:hAnsi="Gandhari Unicode"/>
          <w:i/>
          <w:lang w:val="en-GB"/>
        </w:rPr>
        <w:t>maṇam</w:t>
      </w:r>
      <w:proofErr w:type="spellEnd"/>
      <w:r>
        <w:rPr>
          <w:rFonts w:ascii="Gandhari Unicode" w:hAnsi="Gandhari Unicode"/>
          <w:lang w:val="en-GB"/>
        </w:rPr>
        <w:t>.</w:t>
      </w:r>
    </w:p>
  </w:footnote>
  <w:footnote w:id="587">
    <w:p w14:paraId="538AD2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variant </w:t>
      </w:r>
      <w:proofErr w:type="spellStart"/>
      <w:r>
        <w:rPr>
          <w:rFonts w:ascii="Gandhari Unicode" w:hAnsi="Gandhari Unicode"/>
          <w:i/>
          <w:iCs/>
          <w:lang w:val="en-GB"/>
        </w:rPr>
        <w:t>polam</w:t>
      </w:r>
      <w:proofErr w:type="spellEnd"/>
      <w:r>
        <w:rPr>
          <w:rFonts w:ascii="Gandhari Unicode" w:hAnsi="Gandhari Unicode"/>
          <w:lang w:val="en-GB"/>
        </w:rPr>
        <w:t xml:space="preserve">, "gold", it would be necessary to understand </w:t>
      </w:r>
      <w:proofErr w:type="spellStart"/>
      <w:r>
        <w:rPr>
          <w:rFonts w:ascii="Gandhari Unicode" w:hAnsi="Gandhari Unicode"/>
          <w:i/>
          <w:iCs/>
          <w:lang w:val="en-GB"/>
        </w:rPr>
        <w:t>tēr</w:t>
      </w:r>
      <w:proofErr w:type="spellEnd"/>
      <w:r>
        <w:rPr>
          <w:rFonts w:ascii="Gandhari Unicode" w:hAnsi="Gandhari Unicode"/>
          <w:i/>
          <w:iCs/>
          <w:lang w:val="en-GB"/>
        </w:rPr>
        <w:t xml:space="preserve"> </w:t>
      </w:r>
      <w:r>
        <w:rPr>
          <w:rFonts w:ascii="Gandhari Unicode" w:hAnsi="Gandhari Unicode"/>
          <w:lang w:val="en-GB"/>
        </w:rPr>
        <w:t>in a different way, namely as "chariot".</w:t>
      </w:r>
    </w:p>
  </w:footnote>
  <w:footnote w:id="588">
    <w:p w14:paraId="0FB547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tām</w:t>
      </w:r>
      <w:proofErr w:type="spellEnd"/>
      <w:r>
        <w:rPr>
          <w:rFonts w:ascii="Gandhari Unicode" w:hAnsi="Gandhari Unicode"/>
          <w:i/>
          <w:lang w:val="en-GB"/>
        </w:rPr>
        <w:t>-ē</w:t>
      </w:r>
      <w:r>
        <w:rPr>
          <w:rFonts w:ascii="Gandhari Unicode" w:hAnsi="Gandhari Unicode"/>
          <w:lang w:val="en-GB"/>
        </w:rPr>
        <w:t xml:space="preserve"> would be awkward in the subordinate </w:t>
      </w:r>
      <w:proofErr w:type="spellStart"/>
      <w:r>
        <w:rPr>
          <w:rFonts w:ascii="Gandhari Unicode" w:hAnsi="Gandhari Unicode"/>
          <w:i/>
          <w:lang w:val="en-GB"/>
        </w:rPr>
        <w:t>āyiṉ</w:t>
      </w:r>
      <w:proofErr w:type="spellEnd"/>
      <w:r>
        <w:rPr>
          <w:rFonts w:ascii="Gandhari Unicode" w:hAnsi="Gandhari Unicode"/>
          <w:i/>
          <w:lang w:val="en-GB"/>
        </w:rPr>
        <w:t xml:space="preserve"> </w:t>
      </w:r>
      <w:r>
        <w:rPr>
          <w:rFonts w:ascii="Gandhari Unicode" w:hAnsi="Gandhari Unicode"/>
          <w:lang w:val="en-GB"/>
        </w:rPr>
        <w:t xml:space="preserve">clause, so the best might be to take it as an </w:t>
      </w:r>
      <w:proofErr w:type="spellStart"/>
      <w:r>
        <w:rPr>
          <w:rFonts w:ascii="Gandhari Unicode" w:hAnsi="Gandhari Unicode"/>
          <w:lang w:val="en-GB"/>
        </w:rPr>
        <w:t>antepositioned</w:t>
      </w:r>
      <w:proofErr w:type="spellEnd"/>
      <w:r>
        <w:rPr>
          <w:rFonts w:ascii="Gandhari Unicode" w:hAnsi="Gandhari Unicode"/>
          <w:lang w:val="en-GB"/>
        </w:rPr>
        <w:t xml:space="preserve"> subject to </w:t>
      </w:r>
      <w:proofErr w:type="spellStart"/>
      <w:r>
        <w:rPr>
          <w:rFonts w:ascii="Gandhari Unicode" w:hAnsi="Gandhari Unicode"/>
          <w:i/>
          <w:lang w:val="en-GB"/>
        </w:rPr>
        <w:t>kāṇār</w:t>
      </w:r>
      <w:proofErr w:type="spellEnd"/>
      <w:r>
        <w:rPr>
          <w:rFonts w:ascii="Gandhari Unicode" w:hAnsi="Gandhari Unicode"/>
          <w:lang w:val="en-GB"/>
        </w:rPr>
        <w:t>.</w:t>
      </w:r>
    </w:p>
  </w:footnote>
  <w:footnote w:id="589">
    <w:p w14:paraId="388F58C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question arises whether the plural is to be understood as such. </w:t>
      </w:r>
      <w:proofErr w:type="spellStart"/>
      <w:r>
        <w:rPr>
          <w:rFonts w:ascii="Gandhari Unicode" w:hAnsi="Gandhari Unicode"/>
          <w:i/>
          <w:lang w:val="en-GB"/>
        </w:rPr>
        <w:t>celpa</w:t>
      </w:r>
      <w:proofErr w:type="spellEnd"/>
      <w:r>
        <w:rPr>
          <w:rFonts w:ascii="Gandhari Unicode" w:hAnsi="Gandhari Unicode"/>
          <w:lang w:val="en-GB"/>
        </w:rPr>
        <w:t xml:space="preserve"> usually is a real plural form, not </w:t>
      </w:r>
      <w:proofErr w:type="gramStart"/>
      <w:r>
        <w:rPr>
          <w:rFonts w:ascii="Gandhari Unicode" w:hAnsi="Gandhari Unicode"/>
          <w:lang w:val="en-GB"/>
        </w:rPr>
        <w:t>a</w:t>
      </w:r>
      <w:proofErr w:type="gramEnd"/>
      <w:r>
        <w:rPr>
          <w:rFonts w:ascii="Gandhari Unicode" w:hAnsi="Gandhari Unicode"/>
          <w:lang w:val="en-GB"/>
        </w:rPr>
        <w:t xml:space="preserve"> honorific. From the point of view of metre </w:t>
      </w:r>
      <w:proofErr w:type="spellStart"/>
      <w:r>
        <w:rPr>
          <w:rFonts w:ascii="Gandhari Unicode" w:hAnsi="Gandhari Unicode"/>
          <w:i/>
          <w:lang w:val="en-GB"/>
        </w:rPr>
        <w:t>celvar</w:t>
      </w:r>
      <w:proofErr w:type="spellEnd"/>
      <w:r>
        <w:rPr>
          <w:rFonts w:ascii="Gandhari Unicode" w:hAnsi="Gandhari Unicode"/>
          <w:lang w:val="en-GB"/>
        </w:rPr>
        <w:t xml:space="preserve"> would not have been a problem. Still, there is at least one more instance (cf. KT 231.4) of a form in -</w:t>
      </w:r>
      <w:r>
        <w:rPr>
          <w:rFonts w:ascii="Gandhari Unicode" w:hAnsi="Gandhari Unicode"/>
          <w:i/>
          <w:lang w:val="en-GB"/>
        </w:rPr>
        <w:t>pa</w:t>
      </w:r>
      <w:r>
        <w:rPr>
          <w:rFonts w:ascii="Gandhari Unicode" w:hAnsi="Gandhari Unicode"/>
          <w:lang w:val="en-GB"/>
        </w:rPr>
        <w:t xml:space="preserve"> that </w:t>
      </w:r>
      <w:proofErr w:type="gramStart"/>
      <w:r>
        <w:rPr>
          <w:rFonts w:ascii="Gandhari Unicode" w:hAnsi="Gandhari Unicode"/>
          <w:lang w:val="en-GB"/>
        </w:rPr>
        <w:t>has to</w:t>
      </w:r>
      <w:proofErr w:type="gramEnd"/>
      <w:r>
        <w:rPr>
          <w:rFonts w:ascii="Gandhari Unicode" w:hAnsi="Gandhari Unicode"/>
          <w:lang w:val="en-GB"/>
        </w:rPr>
        <w:t xml:space="preserve"> be read as honorific.</w:t>
      </w:r>
    </w:p>
  </w:footnote>
  <w:footnote w:id="590">
    <w:p w14:paraId="6E4DF96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meant by </w:t>
      </w:r>
      <w:proofErr w:type="spellStart"/>
      <w:r>
        <w:rPr>
          <w:rFonts w:ascii="Gandhari Unicode" w:hAnsi="Gandhari Unicode"/>
          <w:i/>
          <w:lang w:val="en-GB"/>
        </w:rPr>
        <w:t>pūṇ</w:t>
      </w:r>
      <w:proofErr w:type="spellEnd"/>
      <w:r>
        <w:rPr>
          <w:rFonts w:ascii="Gandhari Unicode" w:hAnsi="Gandhari Unicode"/>
          <w:i/>
          <w:lang w:val="en-GB"/>
        </w:rPr>
        <w:t xml:space="preserve"> </w:t>
      </w:r>
      <w:proofErr w:type="spellStart"/>
      <w:r>
        <w:rPr>
          <w:rFonts w:ascii="Gandhari Unicode" w:hAnsi="Gandhari Unicode"/>
          <w:i/>
          <w:lang w:val="en-GB"/>
        </w:rPr>
        <w:t>akam</w:t>
      </w:r>
      <w:proofErr w:type="spellEnd"/>
      <w:r>
        <w:rPr>
          <w:rFonts w:ascii="Gandhari Unicode" w:hAnsi="Gandhari Unicode"/>
          <w:lang w:val="en-GB"/>
        </w:rPr>
        <w:t xml:space="preserve">? Her decoration is wet through and </w:t>
      </w:r>
      <w:proofErr w:type="gramStart"/>
      <w:r>
        <w:rPr>
          <w:rFonts w:ascii="Gandhari Unicode" w:hAnsi="Gandhari Unicode"/>
          <w:lang w:val="en-GB"/>
        </w:rPr>
        <w:t>through?</w:t>
      </w:r>
      <w:proofErr w:type="gramEnd"/>
    </w:p>
  </w:footnote>
  <w:footnote w:id="591">
    <w:p w14:paraId="4065AA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aḻintu</w:t>
      </w:r>
      <w:proofErr w:type="spellEnd"/>
      <w:r>
        <w:rPr>
          <w:rFonts w:ascii="Gandhari Unicode" w:hAnsi="Gandhari Unicode"/>
          <w:lang w:val="en-GB"/>
        </w:rPr>
        <w:t xml:space="preserve"> most probably refers to HER state of mind.</w:t>
      </w:r>
    </w:p>
  </w:footnote>
  <w:footnote w:id="592">
    <w:p w14:paraId="17583D2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itaḻ</w:t>
      </w:r>
      <w:proofErr w:type="spellEnd"/>
      <w:r>
        <w:rPr>
          <w:rFonts w:ascii="Gandhari Unicode" w:hAnsi="Gandhari Unicode"/>
          <w:i/>
          <w:lang w:val="en-GB"/>
        </w:rPr>
        <w:t xml:space="preserve"> </w:t>
      </w:r>
      <w:proofErr w:type="spellStart"/>
      <w:r>
        <w:rPr>
          <w:rFonts w:ascii="Gandhari Unicode" w:hAnsi="Gandhari Unicode"/>
          <w:i/>
          <w:lang w:val="en-GB"/>
        </w:rPr>
        <w:t>aḻintu</w:t>
      </w:r>
      <w:proofErr w:type="spellEnd"/>
      <w:r>
        <w:rPr>
          <w:rFonts w:ascii="Gandhari Unicode" w:hAnsi="Gandhari Unicode"/>
          <w:i/>
          <w:lang w:val="en-GB"/>
        </w:rPr>
        <w:t xml:space="preserve"> </w:t>
      </w:r>
      <w:proofErr w:type="spellStart"/>
      <w:r>
        <w:rPr>
          <w:rFonts w:ascii="Gandhari Unicode" w:hAnsi="Gandhari Unicode"/>
          <w:i/>
          <w:lang w:val="en-GB"/>
        </w:rPr>
        <w:t>ūṟum</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paṉi</w:t>
      </w:r>
      <w:proofErr w:type="spellEnd"/>
      <w:r>
        <w:rPr>
          <w:rFonts w:ascii="Gandhari Unicode" w:hAnsi="Gandhari Unicode"/>
          <w:lang w:val="en-GB"/>
        </w:rPr>
        <w:t xml:space="preserve"> might be understood as a mixed metaphor: </w:t>
      </w:r>
      <w:proofErr w:type="spellStart"/>
      <w:r>
        <w:rPr>
          <w:rFonts w:ascii="Gandhari Unicode" w:hAnsi="Gandhari Unicode"/>
          <w:i/>
          <w:lang w:val="en-GB"/>
        </w:rPr>
        <w:t>aḻintu</w:t>
      </w:r>
      <w:proofErr w:type="spellEnd"/>
      <w:r>
        <w:rPr>
          <w:rFonts w:ascii="Gandhari Unicode" w:hAnsi="Gandhari Unicode"/>
          <w:lang w:val="en-GB"/>
        </w:rPr>
        <w:t xml:space="preserve"> and </w:t>
      </w:r>
      <w:proofErr w:type="spellStart"/>
      <w:r>
        <w:rPr>
          <w:rFonts w:ascii="Gandhari Unicode" w:hAnsi="Gandhari Unicode"/>
          <w:i/>
          <w:lang w:val="en-GB"/>
        </w:rPr>
        <w:t>kaṇ</w:t>
      </w:r>
      <w:proofErr w:type="spellEnd"/>
      <w:r>
        <w:rPr>
          <w:rFonts w:ascii="Gandhari Unicode" w:hAnsi="Gandhari Unicode"/>
          <w:lang w:val="en-GB"/>
        </w:rPr>
        <w:t xml:space="preserve"> belong to the human-emotive range, the rest belongs to the nature image of dew on blossoms.</w:t>
      </w:r>
    </w:p>
  </w:footnote>
  <w:footnote w:id="593">
    <w:p w14:paraId="2F2E87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syntax and impact of line 1-3? Judged by the image it must mean that HER tears come onto HIS breast like the jasmine blossoms hang on the tusks of the elephant (the man taking what he needs and leaving). On the other </w:t>
      </w:r>
      <w:proofErr w:type="gramStart"/>
      <w:r>
        <w:rPr>
          <w:rFonts w:ascii="Gandhari Unicode" w:hAnsi="Gandhari Unicode"/>
          <w:lang w:val="en-GB"/>
        </w:rPr>
        <w:t>hand</w:t>
      </w:r>
      <w:proofErr w:type="gramEnd"/>
      <w:r>
        <w:rPr>
          <w:rFonts w:ascii="Gandhari Unicode" w:hAnsi="Gandhari Unicode"/>
          <w:lang w:val="en-GB"/>
        </w:rPr>
        <w:t xml:space="preserve"> there is a parallel (KT 325) where SHE wets her breast, and </w:t>
      </w:r>
      <w:proofErr w:type="spellStart"/>
      <w:r>
        <w:rPr>
          <w:rFonts w:ascii="Gandhari Unicode" w:hAnsi="Gandhari Unicode"/>
          <w:i/>
          <w:lang w:val="en-GB"/>
        </w:rPr>
        <w:t>mulai</w:t>
      </w:r>
      <w:proofErr w:type="spellEnd"/>
      <w:r>
        <w:rPr>
          <w:rFonts w:ascii="Gandhari Unicode" w:hAnsi="Gandhari Unicode"/>
          <w:lang w:val="en-GB"/>
        </w:rPr>
        <w:t xml:space="preserve"> usually denotes the female breast.</w:t>
      </w:r>
    </w:p>
  </w:footnote>
  <w:footnote w:id="594">
    <w:p w14:paraId="26FE5E6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minority reading </w:t>
      </w:r>
      <w:proofErr w:type="spellStart"/>
      <w:r>
        <w:rPr>
          <w:rFonts w:ascii="Gandhari Unicode" w:hAnsi="Gandhari Unicode"/>
          <w:i/>
          <w:iCs/>
          <w:lang w:val="en-GB"/>
        </w:rPr>
        <w:t>aṭumpu</w:t>
      </w:r>
      <w:proofErr w:type="spellEnd"/>
      <w:r>
        <w:rPr>
          <w:rFonts w:ascii="Gandhari Unicode" w:hAnsi="Gandhari Unicode"/>
          <w:lang w:val="en-GB"/>
        </w:rPr>
        <w:t xml:space="preserve"> is certainly more </w:t>
      </w:r>
      <w:proofErr w:type="gramStart"/>
      <w:r>
        <w:rPr>
          <w:rFonts w:ascii="Gandhari Unicode" w:hAnsi="Gandhari Unicode"/>
          <w:lang w:val="en-GB"/>
        </w:rPr>
        <w:t>attractive, since</w:t>
      </w:r>
      <w:proofErr w:type="gramEnd"/>
      <w:r>
        <w:rPr>
          <w:rFonts w:ascii="Gandhari Unicode" w:hAnsi="Gandhari Unicode"/>
          <w:lang w:val="en-GB"/>
        </w:rPr>
        <w:t xml:space="preserve"> it is another </w:t>
      </w:r>
      <w:proofErr w:type="spellStart"/>
      <w:r>
        <w:rPr>
          <w:rFonts w:ascii="Gandhari Unicode" w:hAnsi="Gandhari Unicode"/>
          <w:i/>
          <w:iCs/>
          <w:lang w:val="en-GB"/>
        </w:rPr>
        <w:t>karu</w:t>
      </w:r>
      <w:proofErr w:type="spellEnd"/>
      <w:r>
        <w:rPr>
          <w:rFonts w:ascii="Gandhari Unicode" w:hAnsi="Gandhari Unicode"/>
          <w:lang w:val="en-GB"/>
        </w:rPr>
        <w:t xml:space="preserve"> element of </w:t>
      </w:r>
      <w:proofErr w:type="spellStart"/>
      <w:r>
        <w:rPr>
          <w:rFonts w:ascii="Gandhari Unicode" w:hAnsi="Gandhari Unicode"/>
          <w:i/>
          <w:iCs/>
          <w:lang w:val="en-GB"/>
        </w:rPr>
        <w:t>neytal</w:t>
      </w:r>
      <w:proofErr w:type="spellEnd"/>
      <w:r>
        <w:rPr>
          <w:rFonts w:ascii="Gandhari Unicode" w:hAnsi="Gandhari Unicode"/>
          <w:lang w:val="en-GB"/>
        </w:rPr>
        <w:t>. Is this a sufficient reason to accept it into the text?</w:t>
      </w:r>
    </w:p>
  </w:footnote>
  <w:footnote w:id="595">
    <w:p w14:paraId="07774C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lang w:val="en-GB"/>
        </w:rPr>
        <w:t>Cām</w:t>
      </w:r>
      <w:proofErr w:type="spellEnd"/>
      <w:r>
        <w:rPr>
          <w:rFonts w:ascii="Gandhari Unicode" w:hAnsi="Gandhari Unicode"/>
          <w:lang w:val="en-GB"/>
        </w:rPr>
        <w:t xml:space="preserve">. follows once more the correction of C2 in adopting a transitive absolutive instead of the well-attested and perfectly comprehensible intransitive infinitive. The awkward bit of the phrase is in fact </w:t>
      </w:r>
      <w:proofErr w:type="spellStart"/>
      <w:r>
        <w:rPr>
          <w:rFonts w:ascii="Gandhari Unicode" w:hAnsi="Gandhari Unicode"/>
          <w:i/>
          <w:iCs/>
          <w:lang w:val="en-GB"/>
        </w:rPr>
        <w:t>aruntum</w:t>
      </w:r>
      <w:proofErr w:type="spellEnd"/>
      <w:r>
        <w:rPr>
          <w:rFonts w:ascii="Gandhari Unicode" w:hAnsi="Gandhari Unicode"/>
          <w:lang w:val="en-GB"/>
        </w:rPr>
        <w:t xml:space="preserve">, </w:t>
      </w:r>
      <w:proofErr w:type="spellStart"/>
      <w:r>
        <w:rPr>
          <w:rFonts w:ascii="Gandhari Unicode" w:hAnsi="Gandhari Unicode"/>
          <w:lang w:val="en-GB"/>
        </w:rPr>
        <w:t>pey</w:t>
      </w:r>
      <w:proofErr w:type="spellEnd"/>
      <w:r>
        <w:rPr>
          <w:rFonts w:ascii="Gandhari Unicode" w:hAnsi="Gandhari Unicode"/>
          <w:lang w:val="en-GB"/>
        </w:rPr>
        <w:t xml:space="preserve">. </w:t>
      </w:r>
      <w:proofErr w:type="spellStart"/>
      <w:r>
        <w:rPr>
          <w:rFonts w:ascii="Gandhari Unicode" w:hAnsi="Gandhari Unicode"/>
          <w:lang w:val="en-GB"/>
        </w:rPr>
        <w:t>i.a.</w:t>
      </w:r>
      <w:proofErr w:type="spellEnd"/>
      <w:r>
        <w:rPr>
          <w:rFonts w:ascii="Gandhari Unicode" w:hAnsi="Gandhari Unicode"/>
          <w:lang w:val="en-GB"/>
        </w:rPr>
        <w:t xml:space="preserve">, where we would expect an absolutive dependent on </w:t>
      </w:r>
      <w:proofErr w:type="spellStart"/>
      <w:r>
        <w:rPr>
          <w:rFonts w:ascii="Gandhari Unicode" w:hAnsi="Gandhari Unicode"/>
          <w:i/>
          <w:iCs/>
          <w:lang w:val="en-GB"/>
        </w:rPr>
        <w:t>irukkum</w:t>
      </w:r>
      <w:proofErr w:type="spellEnd"/>
      <w:r>
        <w:rPr>
          <w:rFonts w:ascii="Gandhari Unicode" w:hAnsi="Gandhari Unicode"/>
          <w:lang w:val="en-GB"/>
        </w:rPr>
        <w:t xml:space="preserve">. That reading is adopted by VP with </w:t>
      </w:r>
      <w:proofErr w:type="spellStart"/>
      <w:r>
        <w:rPr>
          <w:rFonts w:ascii="Gandhari Unicode" w:hAnsi="Gandhari Unicode"/>
          <w:i/>
          <w:iCs/>
          <w:lang w:val="en-GB"/>
        </w:rPr>
        <w:t>arunti</w:t>
      </w:r>
      <w:proofErr w:type="spellEnd"/>
      <w:r>
        <w:rPr>
          <w:rFonts w:ascii="Gandhari Unicode" w:hAnsi="Gandhari Unicode"/>
          <w:lang w:val="en-GB"/>
        </w:rPr>
        <w:t>, most probably his emendation.</w:t>
      </w:r>
    </w:p>
  </w:footnote>
  <w:footnote w:id="596">
    <w:p w14:paraId="06ABDF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paṉi</w:t>
      </w:r>
      <w:proofErr w:type="spellEnd"/>
      <w:r>
        <w:rPr>
          <w:rFonts w:ascii="Gandhari Unicode" w:hAnsi="Gandhari Unicode"/>
          <w:i/>
          <w:lang w:val="en-GB"/>
        </w:rPr>
        <w:t xml:space="preserve"> </w:t>
      </w:r>
      <w:proofErr w:type="spellStart"/>
      <w:r>
        <w:rPr>
          <w:rFonts w:ascii="Gandhari Unicode" w:hAnsi="Gandhari Unicode"/>
          <w:i/>
          <w:lang w:val="en-GB"/>
        </w:rPr>
        <w:t>kaṭum</w:t>
      </w:r>
      <w:proofErr w:type="spellEnd"/>
      <w:r>
        <w:rPr>
          <w:rFonts w:ascii="Gandhari Unicode" w:hAnsi="Gandhari Unicode"/>
          <w:i/>
          <w:lang w:val="en-GB"/>
        </w:rPr>
        <w:t xml:space="preserve"> </w:t>
      </w:r>
      <w:proofErr w:type="spellStart"/>
      <w:r>
        <w:rPr>
          <w:rFonts w:ascii="Gandhari Unicode" w:hAnsi="Gandhari Unicode"/>
          <w:i/>
          <w:lang w:val="en-GB"/>
        </w:rPr>
        <w:t>kuraiyam</w:t>
      </w:r>
      <w:proofErr w:type="spellEnd"/>
      <w:r>
        <w:rPr>
          <w:rFonts w:ascii="Gandhari Unicode" w:hAnsi="Gandhari Unicode"/>
          <w:lang w:val="en-GB"/>
        </w:rPr>
        <w:t>: see note on the parallel in KT 132.1. Here the point presumably is that she will cry (quick with eye dew) when he goes.</w:t>
      </w:r>
    </w:p>
  </w:footnote>
  <w:footnote w:id="597">
    <w:p w14:paraId="0AA3D4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cellātīm</w:t>
      </w:r>
      <w:proofErr w:type="spellEnd"/>
      <w:r>
        <w:rPr>
          <w:rFonts w:ascii="Gandhari Unicode" w:hAnsi="Gandhari Unicode"/>
          <w:i/>
          <w:lang w:val="en-GB"/>
        </w:rPr>
        <w:t xml:space="preserve"> </w:t>
      </w:r>
      <w:proofErr w:type="spellStart"/>
      <w:r>
        <w:rPr>
          <w:rFonts w:ascii="Gandhari Unicode" w:hAnsi="Gandhari Unicode"/>
          <w:i/>
          <w:lang w:val="en-GB"/>
        </w:rPr>
        <w:t>eṉa</w:t>
      </w:r>
      <w:proofErr w:type="spellEnd"/>
      <w:r>
        <w:rPr>
          <w:rFonts w:ascii="Gandhari Unicode" w:hAnsi="Gandhari Unicode"/>
          <w:i/>
          <w:lang w:val="en-GB"/>
        </w:rPr>
        <w:t>:</w:t>
      </w:r>
      <w:r>
        <w:rPr>
          <w:rFonts w:ascii="Gandhari Unicode" w:hAnsi="Gandhari Unicode"/>
          <w:lang w:val="en-GB"/>
        </w:rPr>
        <w:t xml:space="preserve"> for this type of negative imperative cf. </w:t>
      </w:r>
      <w:proofErr w:type="spellStart"/>
      <w:r>
        <w:rPr>
          <w:rFonts w:ascii="Gandhari Unicode" w:hAnsi="Gandhari Unicode"/>
          <w:lang w:val="en-GB"/>
        </w:rPr>
        <w:t>Agesthia</w:t>
      </w:r>
      <w:r>
        <w:rPr>
          <w:rFonts w:ascii="Gandhari Unicode" w:hAnsi="Gandhari Unicode"/>
          <w:lang w:val="en-GB"/>
        </w:rPr>
        <w:softHyphen/>
        <w:t>lingom</w:t>
      </w:r>
      <w:proofErr w:type="spellEnd"/>
      <w:r>
        <w:rPr>
          <w:rFonts w:ascii="Gandhari Unicode" w:hAnsi="Gandhari Unicode"/>
          <w:lang w:val="en-GB"/>
        </w:rPr>
        <w:t xml:space="preserve"> p. 91. The usual ending of this form is –</w:t>
      </w:r>
      <w:proofErr w:type="spellStart"/>
      <w:r>
        <w:rPr>
          <w:rFonts w:ascii="Gandhari Unicode" w:hAnsi="Gandhari Unicode"/>
          <w:i/>
          <w:lang w:val="en-GB"/>
        </w:rPr>
        <w:t>mō</w:t>
      </w:r>
      <w:proofErr w:type="spellEnd"/>
      <w:r>
        <w:rPr>
          <w:rFonts w:ascii="Gandhari Unicode" w:hAnsi="Gandhari Unicode"/>
          <w:lang w:val="en-GB"/>
        </w:rPr>
        <w:t xml:space="preserve"> (cf. KT 390.2 </w:t>
      </w:r>
      <w:proofErr w:type="spellStart"/>
      <w:r>
        <w:rPr>
          <w:rFonts w:ascii="Gandhari Unicode" w:hAnsi="Gandhari Unicode"/>
          <w:i/>
          <w:lang w:val="en-GB"/>
        </w:rPr>
        <w:t>cellātīmō</w:t>
      </w:r>
      <w:proofErr w:type="spellEnd"/>
      <w:r>
        <w:rPr>
          <w:rFonts w:ascii="Gandhari Unicode" w:hAnsi="Gandhari Unicode"/>
          <w:lang w:val="en-GB"/>
        </w:rPr>
        <w:t xml:space="preserve">, NA 45.8 </w:t>
      </w:r>
      <w:proofErr w:type="spellStart"/>
      <w:r>
        <w:rPr>
          <w:rFonts w:ascii="Gandhari Unicode" w:hAnsi="Gandhari Unicode"/>
          <w:i/>
          <w:lang w:val="en-GB"/>
        </w:rPr>
        <w:t>niṉṟīmō</w:t>
      </w:r>
      <w:proofErr w:type="spellEnd"/>
      <w:r>
        <w:rPr>
          <w:rFonts w:ascii="Gandhari Unicode" w:hAnsi="Gandhari Unicode"/>
          <w:i/>
          <w:lang w:val="en-GB"/>
        </w:rPr>
        <w:t xml:space="preserve">, </w:t>
      </w:r>
      <w:r>
        <w:rPr>
          <w:rFonts w:ascii="Gandhari Unicode" w:hAnsi="Gandhari Unicode"/>
          <w:lang w:val="en-GB"/>
        </w:rPr>
        <w:t xml:space="preserve">et. al.), and here I suggest </w:t>
      </w:r>
      <w:proofErr w:type="gramStart"/>
      <w:r>
        <w:rPr>
          <w:rFonts w:ascii="Gandhari Unicode" w:hAnsi="Gandhari Unicode"/>
          <w:lang w:val="en-GB"/>
        </w:rPr>
        <w:t>to see</w:t>
      </w:r>
      <w:proofErr w:type="gramEnd"/>
      <w:r>
        <w:rPr>
          <w:rFonts w:ascii="Gandhari Unicode" w:hAnsi="Gandhari Unicode"/>
          <w:lang w:val="en-GB"/>
        </w:rPr>
        <w:t xml:space="preserve"> a deviation from the well-established pattern in the situation of embedding, where the quotative </w:t>
      </w:r>
      <w:proofErr w:type="spellStart"/>
      <w:r>
        <w:rPr>
          <w:rFonts w:ascii="Gandhari Unicode" w:hAnsi="Gandhari Unicode"/>
          <w:i/>
          <w:lang w:val="en-GB"/>
        </w:rPr>
        <w:t>eṉa</w:t>
      </w:r>
      <w:proofErr w:type="spellEnd"/>
      <w:r>
        <w:rPr>
          <w:rFonts w:ascii="Gandhari Unicode" w:hAnsi="Gandhari Unicode"/>
          <w:lang w:val="en-GB"/>
        </w:rPr>
        <w:t xml:space="preserve"> substitutes the particle (cf. NA 229.3). A similar instance of substitution is to be observed in poem-final position, where the poem-concluding </w:t>
      </w:r>
      <w:r>
        <w:rPr>
          <w:rFonts w:ascii="Gandhari Unicode" w:hAnsi="Gandhari Unicode"/>
          <w:i/>
          <w:lang w:val="en-GB"/>
        </w:rPr>
        <w:t>ē</w:t>
      </w:r>
      <w:r>
        <w:rPr>
          <w:rFonts w:ascii="Gandhari Unicode" w:hAnsi="Gandhari Unicode"/>
          <w:lang w:val="en-GB"/>
        </w:rPr>
        <w:t xml:space="preserve"> </w:t>
      </w:r>
      <w:proofErr w:type="spellStart"/>
      <w:r>
        <w:rPr>
          <w:rFonts w:ascii="Gandhari Unicode" w:hAnsi="Gandhari Unicode"/>
          <w:lang w:val="en-GB"/>
        </w:rPr>
        <w:t>surplants</w:t>
      </w:r>
      <w:proofErr w:type="spellEnd"/>
      <w:r>
        <w:rPr>
          <w:rFonts w:ascii="Gandhari Unicode" w:hAnsi="Gandhari Unicode"/>
          <w:lang w:val="en-GB"/>
        </w:rPr>
        <w:t xml:space="preserve"> the </w:t>
      </w:r>
      <w:r>
        <w:rPr>
          <w:rFonts w:ascii="Gandhari Unicode" w:hAnsi="Gandhari Unicode"/>
          <w:i/>
          <w:lang w:val="en-GB"/>
        </w:rPr>
        <w:t>ō</w:t>
      </w:r>
      <w:r>
        <w:rPr>
          <w:rFonts w:ascii="Gandhari Unicode" w:hAnsi="Gandhari Unicode"/>
          <w:lang w:val="en-GB"/>
        </w:rPr>
        <w:t xml:space="preserve"> (cf. NA 193.9 </w:t>
      </w:r>
      <w:proofErr w:type="spellStart"/>
      <w:r>
        <w:rPr>
          <w:rFonts w:ascii="Gandhari Unicode" w:hAnsi="Gandhari Unicode"/>
          <w:i/>
          <w:lang w:val="en-GB"/>
        </w:rPr>
        <w:t>varuttātīmē</w:t>
      </w:r>
      <w:proofErr w:type="spellEnd"/>
      <w:r>
        <w:rPr>
          <w:rFonts w:ascii="Gandhari Unicode" w:hAnsi="Gandhari Unicode"/>
          <w:lang w:val="en-GB"/>
        </w:rPr>
        <w:t xml:space="preserve">, 323.11 </w:t>
      </w:r>
      <w:proofErr w:type="spellStart"/>
      <w:r>
        <w:rPr>
          <w:rFonts w:ascii="Gandhari Unicode" w:hAnsi="Gandhari Unicode"/>
          <w:i/>
          <w:lang w:val="en-GB"/>
        </w:rPr>
        <w:t>maṟavātīmē</w:t>
      </w:r>
      <w:proofErr w:type="spellEnd"/>
      <w:r>
        <w:rPr>
          <w:rFonts w:ascii="Gandhari Unicode" w:hAnsi="Gandhari Unicode"/>
          <w:lang w:val="en-GB"/>
        </w:rPr>
        <w:t xml:space="preserve">, 336.11 </w:t>
      </w:r>
      <w:proofErr w:type="spellStart"/>
      <w:r>
        <w:rPr>
          <w:rFonts w:ascii="Gandhari Unicode" w:hAnsi="Gandhari Unicode"/>
          <w:i/>
          <w:lang w:val="en-GB"/>
        </w:rPr>
        <w:t>vārātīmē</w:t>
      </w:r>
      <w:proofErr w:type="spellEnd"/>
      <w:r>
        <w:rPr>
          <w:rFonts w:ascii="Gandhari Unicode" w:hAnsi="Gandhari Unicode"/>
          <w:lang w:val="en-GB"/>
        </w:rPr>
        <w:t>).</w:t>
      </w:r>
    </w:p>
  </w:footnote>
  <w:footnote w:id="598">
    <w:p w14:paraId="4A2333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colliṉam</w:t>
      </w:r>
      <w:proofErr w:type="spellEnd"/>
      <w:r>
        <w:rPr>
          <w:rFonts w:ascii="Gandhari Unicode" w:hAnsi="Gandhari Unicode"/>
          <w:lang w:val="en-GB"/>
        </w:rPr>
        <w:t xml:space="preserve">: this perfective aspect might mark the hypothetical character of the conditional. We know it must have been in the past because of the </w:t>
      </w:r>
      <w:proofErr w:type="spellStart"/>
      <w:r>
        <w:rPr>
          <w:rFonts w:ascii="Gandhari Unicode" w:hAnsi="Gandhari Unicode"/>
          <w:i/>
          <w:lang w:val="en-GB"/>
        </w:rPr>
        <w:t>pirinticiṉōr</w:t>
      </w:r>
      <w:proofErr w:type="spellEnd"/>
      <w:r>
        <w:rPr>
          <w:rFonts w:ascii="Gandhari Unicode" w:hAnsi="Gandhari Unicode"/>
          <w:lang w:val="en-GB"/>
        </w:rPr>
        <w:t xml:space="preserve">. So, in order not to have to understand </w:t>
      </w:r>
      <w:proofErr w:type="spellStart"/>
      <w:r>
        <w:rPr>
          <w:rFonts w:ascii="Gandhari Unicode" w:hAnsi="Gandhari Unicode"/>
          <w:i/>
          <w:lang w:val="en-GB"/>
        </w:rPr>
        <w:t>celvar</w:t>
      </w:r>
      <w:proofErr w:type="spellEnd"/>
      <w:r>
        <w:rPr>
          <w:rFonts w:ascii="Gandhari Unicode" w:hAnsi="Gandhari Unicode"/>
          <w:lang w:val="en-GB"/>
        </w:rPr>
        <w:t xml:space="preserve"> as a past tense, we </w:t>
      </w:r>
      <w:proofErr w:type="gramStart"/>
      <w:r>
        <w:rPr>
          <w:rFonts w:ascii="Gandhari Unicode" w:hAnsi="Gandhari Unicode"/>
          <w:lang w:val="en-GB"/>
        </w:rPr>
        <w:t>have to</w:t>
      </w:r>
      <w:proofErr w:type="gramEnd"/>
      <w:r>
        <w:rPr>
          <w:rFonts w:ascii="Gandhari Unicode" w:hAnsi="Gandhari Unicode"/>
          <w:lang w:val="en-GB"/>
        </w:rPr>
        <w:t xml:space="preserve"> explain it as a (tenseless) participial noun, i.e. literally "[would] he [have been] one who goes".</w:t>
      </w:r>
    </w:p>
  </w:footnote>
  <w:footnote w:id="599">
    <w:p w14:paraId="43849E4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SHE threatens to cry, as is usual in the case of HIS imminent departure. Since the </w:t>
      </w:r>
      <w:proofErr w:type="spellStart"/>
      <w:r>
        <w:rPr>
          <w:rFonts w:ascii="Gandhari Unicode" w:hAnsi="Gandhari Unicode"/>
          <w:i/>
          <w:lang w:val="en-GB"/>
        </w:rPr>
        <w:t>kurai</w:t>
      </w:r>
      <w:proofErr w:type="spellEnd"/>
      <w:r>
        <w:rPr>
          <w:rFonts w:ascii="Gandhari Unicode" w:hAnsi="Gandhari Unicode"/>
          <w:lang w:val="en-GB"/>
        </w:rPr>
        <w:t xml:space="preserve"> forms are rare, this might even be an allusion to 132.1, in a pronominal function: she will change from the one he makes happy by his embraces to one dissolved in tears.</w:t>
      </w:r>
    </w:p>
  </w:footnote>
  <w:footnote w:id="600">
    <w:p w14:paraId="51B98B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talaippeyar-ttal</w:t>
      </w:r>
      <w:proofErr w:type="spellEnd"/>
      <w:r>
        <w:rPr>
          <w:rFonts w:ascii="Gandhari Unicode" w:hAnsi="Gandhari Unicode"/>
          <w:lang w:val="en-GB"/>
        </w:rPr>
        <w:t>: what does this mean? According to the TL, it is a lexeme "to redeem, recover", which does not seem helpful here. T.V.G. reads "they move [their] troops from [that] place, i.e. they choose a different route in order to avoid potential danger.</w:t>
      </w:r>
    </w:p>
  </w:footnote>
  <w:footnote w:id="601">
    <w:p w14:paraId="5633ED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between </w:t>
      </w:r>
      <w:proofErr w:type="spellStart"/>
      <w:r>
        <w:rPr>
          <w:rFonts w:ascii="Gandhari Unicode" w:hAnsi="Gandhari Unicode"/>
          <w:i/>
          <w:iCs/>
          <w:lang w:val="en-GB"/>
        </w:rPr>
        <w:t>uvanticiṉ</w:t>
      </w:r>
      <w:proofErr w:type="spellEnd"/>
      <w:r>
        <w:rPr>
          <w:rFonts w:ascii="Gandhari Unicode" w:hAnsi="Gandhari Unicode"/>
          <w:lang w:val="en-GB"/>
        </w:rPr>
        <w:t xml:space="preserve"> and </w:t>
      </w:r>
      <w:proofErr w:type="spellStart"/>
      <w:r>
        <w:rPr>
          <w:rFonts w:ascii="Gandhari Unicode" w:hAnsi="Gandhari Unicode"/>
          <w:i/>
          <w:iCs/>
          <w:lang w:val="en-GB"/>
        </w:rPr>
        <w:t>vanticiṉ</w:t>
      </w:r>
      <w:proofErr w:type="spellEnd"/>
      <w:r>
        <w:rPr>
          <w:rFonts w:ascii="Gandhari Unicode" w:hAnsi="Gandhari Unicode"/>
          <w:lang w:val="en-GB"/>
        </w:rPr>
        <w:t xml:space="preserve"> seems to be required, but the sequel </w:t>
      </w:r>
      <w:proofErr w:type="spellStart"/>
      <w:r>
        <w:rPr>
          <w:rFonts w:ascii="Gandhari Unicode" w:hAnsi="Gandhari Unicode"/>
          <w:i/>
          <w:iCs/>
          <w:lang w:val="en-GB"/>
        </w:rPr>
        <w:t>viraivuṟu</w:t>
      </w:r>
      <w:proofErr w:type="spellEnd"/>
      <w:r>
        <w:rPr>
          <w:rFonts w:ascii="Gandhari Unicode" w:hAnsi="Gandhari Unicode"/>
          <w:lang w:val="en-GB"/>
        </w:rPr>
        <w:t xml:space="preserve"> is once again only attested in the correction of C2. The unanimously transmitted </w:t>
      </w:r>
      <w:proofErr w:type="spellStart"/>
      <w:r>
        <w:rPr>
          <w:rFonts w:ascii="Gandhari Unicode" w:hAnsi="Gandhari Unicode"/>
          <w:i/>
          <w:iCs/>
          <w:lang w:val="en-GB"/>
        </w:rPr>
        <w:t>viravum</w:t>
      </w:r>
      <w:proofErr w:type="spellEnd"/>
      <w:r>
        <w:rPr>
          <w:rFonts w:ascii="Gandhari Unicode" w:hAnsi="Gandhari Unicode"/>
          <w:lang w:val="en-GB"/>
        </w:rPr>
        <w:t>, "mixing", however, in fact does not seem to make overly much sense.</w:t>
      </w:r>
    </w:p>
  </w:footnote>
  <w:footnote w:id="602">
    <w:p w14:paraId="212413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urimai</w:t>
      </w:r>
      <w:proofErr w:type="spellEnd"/>
      <w:r>
        <w:rPr>
          <w:rFonts w:ascii="Gandhari Unicode" w:hAnsi="Gandhari Unicode"/>
          <w:lang w:val="en-GB"/>
        </w:rPr>
        <w:t xml:space="preserve"> is, according to T.V.G., to be distinguished from </w:t>
      </w:r>
      <w:proofErr w:type="spellStart"/>
      <w:r>
        <w:rPr>
          <w:rFonts w:ascii="Gandhari Unicode" w:hAnsi="Gandhari Unicode"/>
          <w:i/>
          <w:lang w:val="en-GB"/>
        </w:rPr>
        <w:t>uṭaimai</w:t>
      </w:r>
      <w:proofErr w:type="spellEnd"/>
      <w:r>
        <w:rPr>
          <w:rFonts w:ascii="Gandhari Unicode" w:hAnsi="Gandhari Unicode"/>
          <w:lang w:val="en-GB"/>
        </w:rPr>
        <w:t xml:space="preserve">, which would mean any "possession", while </w:t>
      </w:r>
      <w:proofErr w:type="spellStart"/>
      <w:r>
        <w:rPr>
          <w:rFonts w:ascii="Gandhari Unicode" w:hAnsi="Gandhari Unicode"/>
          <w:i/>
          <w:lang w:val="en-GB"/>
        </w:rPr>
        <w:t>urimai</w:t>
      </w:r>
      <w:proofErr w:type="spellEnd"/>
      <w:r>
        <w:rPr>
          <w:rFonts w:ascii="Gandhari Unicode" w:hAnsi="Gandhari Unicode"/>
          <w:lang w:val="en-GB"/>
        </w:rPr>
        <w:t xml:space="preserve"> is a form of connection not to be broken up again, and as such to be reserved for the wife (as the one possession a man cannot give up or share with others).</w:t>
      </w:r>
    </w:p>
  </w:footnote>
  <w:footnote w:id="603">
    <w:p w14:paraId="00154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There are a few, though not many cases of vocatives starting as sentence or even a poem (not counting the formulaic prelude </w:t>
      </w:r>
      <w:r>
        <w:rPr>
          <w:rFonts w:ascii="Gandhari Unicode" w:hAnsi="Gandhari Unicode"/>
          <w:i/>
          <w:lang w:val="en-GB"/>
        </w:rPr>
        <w:t>amma</w:t>
      </w:r>
      <w:r>
        <w:rPr>
          <w:rFonts w:ascii="Gandhari Unicode" w:hAnsi="Gandhari Unicode"/>
          <w:lang w:val="en-GB"/>
        </w:rPr>
        <w:t xml:space="preserve"> </w:t>
      </w:r>
      <w:proofErr w:type="spellStart"/>
      <w:r>
        <w:rPr>
          <w:rFonts w:ascii="Gandhari Unicode" w:hAnsi="Gandhari Unicode"/>
          <w:i/>
          <w:lang w:val="en-GB"/>
        </w:rPr>
        <w:t>vāḻi</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lang w:val="en-GB"/>
        </w:rPr>
        <w:t>), some of them even unmarked metonymies (cf. KT 209.4, 358.2).</w:t>
      </w:r>
    </w:p>
  </w:footnote>
  <w:footnote w:id="604">
    <w:p w14:paraId="4AFC2B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w:t>
      </w:r>
      <w:proofErr w:type="spellEnd"/>
      <w:r>
        <w:rPr>
          <w:rFonts w:ascii="Gandhari Unicode" w:hAnsi="Gandhari Unicode"/>
          <w:lang w:val="en-GB"/>
        </w:rPr>
        <w:t xml:space="preserve"> is taken here by T.V.G. as denoting the short duration of evening. It might, however, as well function as an intensification of </w:t>
      </w:r>
      <w:proofErr w:type="spellStart"/>
      <w:r>
        <w:rPr>
          <w:rFonts w:ascii="Gandhari Unicode" w:hAnsi="Gandhari Unicode"/>
          <w:i/>
          <w:lang w:val="en-GB"/>
        </w:rPr>
        <w:t>puṉ</w:t>
      </w:r>
      <w:proofErr w:type="spellEnd"/>
      <w:r>
        <w:rPr>
          <w:rFonts w:ascii="Gandhari Unicode" w:hAnsi="Gandhari Unicode"/>
          <w:lang w:val="en-GB"/>
        </w:rPr>
        <w:t xml:space="preserve"> here.</w:t>
      </w:r>
    </w:p>
  </w:footnote>
  <w:footnote w:id="605">
    <w:p w14:paraId="4730240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ciṟupuṟam</w:t>
      </w:r>
      <w:proofErr w:type="spellEnd"/>
      <w:r>
        <w:rPr>
          <w:rFonts w:ascii="Gandhari Unicode" w:hAnsi="Gandhari Unicode"/>
          <w:lang w:val="en-GB"/>
        </w:rPr>
        <w:t xml:space="preserve">: the TL lexicalises "neck". Since there is no gemination, do we have to assume it is a compound? (a simple attribution rather ought to give </w:t>
      </w:r>
      <w:proofErr w:type="spellStart"/>
      <w:r>
        <w:rPr>
          <w:rFonts w:ascii="Gandhari Unicode" w:hAnsi="Gandhari Unicode"/>
          <w:i/>
          <w:lang w:val="en-GB"/>
        </w:rPr>
        <w:t>ciṟuppuṟam</w:t>
      </w:r>
      <w:proofErr w:type="spellEnd"/>
      <w:r>
        <w:rPr>
          <w:rFonts w:ascii="Gandhari Unicode" w:hAnsi="Gandhari Unicode"/>
          <w:lang w:val="en-GB"/>
        </w:rPr>
        <w:t>)?</w:t>
      </w:r>
    </w:p>
  </w:footnote>
  <w:footnote w:id="606">
    <w:p w14:paraId="1CE34B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"in the waterfall sweet in singing".</w:t>
      </w:r>
    </w:p>
  </w:footnote>
  <w:footnote w:id="607">
    <w:p w14:paraId="56CCC7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nirai</w:t>
      </w:r>
      <w:proofErr w:type="spellEnd"/>
      <w:r>
        <w:rPr>
          <w:rFonts w:ascii="Gandhari Unicode" w:hAnsi="Gandhari Unicode"/>
          <w:i/>
          <w:lang w:val="en-GB"/>
        </w:rPr>
        <w:t xml:space="preserve"> </w:t>
      </w:r>
      <w:proofErr w:type="spellStart"/>
      <w:r>
        <w:rPr>
          <w:rFonts w:ascii="Gandhari Unicode" w:hAnsi="Gandhari Unicode"/>
          <w:i/>
          <w:lang w:val="en-GB"/>
        </w:rPr>
        <w:t>itaḻ</w:t>
      </w:r>
      <w:proofErr w:type="spellEnd"/>
      <w:r>
        <w:rPr>
          <w:rFonts w:ascii="Gandhari Unicode" w:hAnsi="Gandhari Unicode"/>
          <w:i/>
          <w:lang w:val="en-GB"/>
        </w:rPr>
        <w:t xml:space="preserve"> </w:t>
      </w:r>
      <w:proofErr w:type="spellStart"/>
      <w:r>
        <w:rPr>
          <w:rFonts w:ascii="Gandhari Unicode" w:hAnsi="Gandhari Unicode"/>
          <w:i/>
          <w:lang w:val="en-GB"/>
        </w:rPr>
        <w:t>poruntā</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that is, literally, "eyes on which the petals in rows do not come together", presumably a reference to the eye lids, in an extension of the flower-eye metaphor.</w:t>
      </w:r>
    </w:p>
  </w:footnote>
  <w:footnote w:id="608">
    <w:p w14:paraId="091237B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presumably </w:t>
      </w:r>
      <w:proofErr w:type="gramStart"/>
      <w:r>
        <w:rPr>
          <w:rFonts w:ascii="Gandhari Unicode" w:hAnsi="Gandhari Unicode"/>
          <w:lang w:val="en-GB"/>
        </w:rPr>
        <w:t>have to</w:t>
      </w:r>
      <w:proofErr w:type="gramEnd"/>
      <w:r>
        <w:rPr>
          <w:rFonts w:ascii="Gandhari Unicode" w:hAnsi="Gandhari Unicode"/>
          <w:lang w:val="en-GB"/>
        </w:rPr>
        <w:t xml:space="preserve"> assume a double function of -</w:t>
      </w:r>
      <w:r>
        <w:rPr>
          <w:rFonts w:ascii="Gandhari Unicode" w:hAnsi="Gandhari Unicode"/>
          <w:i/>
          <w:lang w:val="en-GB"/>
        </w:rPr>
        <w:t>um</w:t>
      </w:r>
      <w:r>
        <w:rPr>
          <w:rFonts w:ascii="Gandhari Unicode" w:hAnsi="Gandhari Unicode"/>
          <w:lang w:val="en-GB"/>
        </w:rPr>
        <w:t>, coordination and enumeration.</w:t>
      </w:r>
    </w:p>
  </w:footnote>
  <w:footnote w:id="609">
    <w:p w14:paraId="1AF10A8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obvious aphoristic prelude of two lines is not particle-marked. It would also be possible to read a </w:t>
      </w:r>
      <w:proofErr w:type="spellStart"/>
      <w:r>
        <w:rPr>
          <w:rFonts w:ascii="Gandhari Unicode" w:hAnsi="Gandhari Unicode"/>
          <w:i/>
          <w:lang w:val="en-GB"/>
        </w:rPr>
        <w:t>peyareccam</w:t>
      </w:r>
      <w:proofErr w:type="spellEnd"/>
      <w:r>
        <w:rPr>
          <w:rFonts w:ascii="Gandhari Unicode" w:hAnsi="Gandhari Unicode"/>
          <w:lang w:val="en-GB"/>
        </w:rPr>
        <w:t xml:space="preserve"> clause in causal function: "since [as is known] ... turns sour".</w:t>
      </w:r>
    </w:p>
  </w:footnote>
  <w:footnote w:id="610">
    <w:p w14:paraId="2C2CBD3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kaṭum</w:t>
      </w:r>
      <w:proofErr w:type="spellEnd"/>
      <w:r>
        <w:rPr>
          <w:rFonts w:ascii="Gandhari Unicode" w:hAnsi="Gandhari Unicode"/>
          <w:i/>
          <w:lang w:val="en-GB"/>
        </w:rPr>
        <w:t xml:space="preserve"> </w:t>
      </w:r>
      <w:proofErr w:type="spellStart"/>
      <w:r>
        <w:rPr>
          <w:rFonts w:ascii="Gandhari Unicode" w:hAnsi="Gandhari Unicode"/>
          <w:i/>
          <w:lang w:val="en-GB"/>
        </w:rPr>
        <w:t>pāmpu</w:t>
      </w:r>
      <w:proofErr w:type="spellEnd"/>
      <w:r>
        <w:rPr>
          <w:rFonts w:ascii="Gandhari Unicode" w:hAnsi="Gandhari Unicode"/>
          <w:i/>
          <w:lang w:val="en-GB"/>
        </w:rPr>
        <w:t xml:space="preserve"> </w:t>
      </w:r>
      <w:proofErr w:type="spellStart"/>
      <w:r>
        <w:rPr>
          <w:rFonts w:ascii="Gandhari Unicode" w:hAnsi="Gandhari Unicode"/>
          <w:i/>
          <w:lang w:val="en-GB"/>
        </w:rPr>
        <w:t>vaḻaṅkum</w:t>
      </w:r>
      <w:proofErr w:type="spellEnd"/>
      <w:r>
        <w:rPr>
          <w:rFonts w:ascii="Gandhari Unicode" w:hAnsi="Gandhari Unicode"/>
          <w:i/>
          <w:lang w:val="en-GB"/>
        </w:rPr>
        <w:t xml:space="preserve"> </w:t>
      </w:r>
      <w:proofErr w:type="spellStart"/>
      <w:r>
        <w:rPr>
          <w:rFonts w:ascii="Gandhari Unicode" w:hAnsi="Gandhari Unicode"/>
          <w:i/>
          <w:lang w:val="en-GB"/>
        </w:rPr>
        <w:t>teruvil</w:t>
      </w:r>
      <w:proofErr w:type="spellEnd"/>
      <w:r>
        <w:rPr>
          <w:rFonts w:ascii="Gandhari Unicode" w:hAnsi="Gandhari Unicode"/>
          <w:lang w:val="en-GB"/>
        </w:rPr>
        <w:t>: is this supposed to denote the danger HE undergoes by coming? Or is it to be read as a metonymic apposition: "in the street, a quickly wandering snake", i.e. a meandering road?</w:t>
      </w:r>
    </w:p>
  </w:footnote>
  <w:footnote w:id="611">
    <w:p w14:paraId="4B63FCB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better-attested variants of line 1 and 2 give an honorific plural instead of the second singular. This probably means they read the first two lines as a general statement, as an aphoristic prelude </w:t>
      </w:r>
      <w:r>
        <w:rPr>
          <w:rFonts w:ascii="Gandhari Unicode" w:eastAsia="URW Palladio UNI" w:hAnsi="Gandhari Unicode" w:cs="URW Palladio UNI"/>
          <w:lang w:val="en-GB"/>
        </w:rPr>
        <w:t>–</w:t>
      </w:r>
      <w:r>
        <w:rPr>
          <w:rFonts w:ascii="Gandhari Unicode" w:hAnsi="Gandhari Unicode"/>
          <w:lang w:val="en-GB"/>
        </w:rPr>
        <w:t xml:space="preserve"> to be illustrated by the situation of last night following with line 3.</w:t>
      </w:r>
    </w:p>
  </w:footnote>
  <w:footnote w:id="612">
    <w:p w14:paraId="55E1C2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Why is there no marking with -</w:t>
      </w:r>
      <w:r>
        <w:rPr>
          <w:rFonts w:ascii="Gandhari Unicode" w:hAnsi="Gandhari Unicode"/>
          <w:i/>
          <w:lang w:val="en-GB"/>
        </w:rPr>
        <w:t>ē</w:t>
      </w:r>
      <w:r>
        <w:rPr>
          <w:rFonts w:ascii="Gandhari Unicode" w:hAnsi="Gandhari Unicode"/>
          <w:lang w:val="en-GB"/>
        </w:rPr>
        <w:t xml:space="preserve"> behind </w:t>
      </w:r>
      <w:proofErr w:type="spellStart"/>
      <w:r>
        <w:rPr>
          <w:rFonts w:ascii="Gandhari Unicode" w:hAnsi="Gandhari Unicode"/>
          <w:i/>
          <w:lang w:val="en-GB"/>
        </w:rPr>
        <w:t>paṭṭaṉṟu</w:t>
      </w:r>
      <w:proofErr w:type="spellEnd"/>
      <w:r>
        <w:rPr>
          <w:rFonts w:ascii="Gandhari Unicode" w:hAnsi="Gandhari Unicode"/>
          <w:lang w:val="en-GB"/>
        </w:rPr>
        <w:t xml:space="preserve">? In any case here the p.a. seems to determine the tense of the preceding lines: it was bad weather </w:t>
      </w:r>
      <w:proofErr w:type="gramStart"/>
      <w:r>
        <w:rPr>
          <w:rFonts w:ascii="Gandhari Unicode" w:hAnsi="Gandhari Unicode"/>
          <w:lang w:val="en-GB"/>
        </w:rPr>
        <w:t>yesterday night</w:t>
      </w:r>
      <w:proofErr w:type="gramEnd"/>
      <w:r>
        <w:rPr>
          <w:rFonts w:ascii="Gandhari Unicode" w:hAnsi="Gandhari Unicode"/>
          <w:lang w:val="en-GB"/>
        </w:rPr>
        <w:t xml:space="preserve"> (cf. KT 161).</w:t>
      </w:r>
    </w:p>
  </w:footnote>
  <w:footnote w:id="613">
    <w:p w14:paraId="50F47A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nuance of the verbal noun </w:t>
      </w:r>
      <w:proofErr w:type="spellStart"/>
      <w:r>
        <w:rPr>
          <w:rFonts w:ascii="Gandhari Unicode" w:hAnsi="Gandhari Unicode"/>
          <w:i/>
          <w:lang w:val="en-GB"/>
        </w:rPr>
        <w:t>ōṅkal</w:t>
      </w:r>
      <w:proofErr w:type="spellEnd"/>
      <w:r>
        <w:rPr>
          <w:rFonts w:ascii="Gandhari Unicode" w:hAnsi="Gandhari Unicode"/>
          <w:lang w:val="en-GB"/>
        </w:rPr>
        <w:t xml:space="preserve"> here in contradistinction to the mere verbal root?</w:t>
      </w:r>
    </w:p>
  </w:footnote>
  <w:footnote w:id="614">
    <w:p w14:paraId="4E0861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better attested reading makes more sense, since </w:t>
      </w:r>
      <w:proofErr w:type="spellStart"/>
      <w:r>
        <w:rPr>
          <w:rFonts w:ascii="Gandhari Unicode" w:hAnsi="Gandhari Unicode"/>
          <w:lang w:val="en-GB"/>
        </w:rPr>
        <w:t>Cām</w:t>
      </w:r>
      <w:proofErr w:type="spellEnd"/>
      <w:r>
        <w:rPr>
          <w:rFonts w:ascii="Gandhari Unicode" w:hAnsi="Gandhari Unicode"/>
          <w:lang w:val="en-GB"/>
        </w:rPr>
        <w:t xml:space="preserve">.'s repeated </w:t>
      </w:r>
      <w:proofErr w:type="spellStart"/>
      <w:r>
        <w:rPr>
          <w:rFonts w:ascii="Gandhari Unicode" w:hAnsi="Gandhari Unicode"/>
          <w:i/>
          <w:iCs/>
          <w:lang w:val="en-GB"/>
        </w:rPr>
        <w:t>vem</w:t>
      </w:r>
      <w:proofErr w:type="spellEnd"/>
      <w:r>
        <w:rPr>
          <w:rFonts w:ascii="Gandhari Unicode" w:hAnsi="Gandhari Unicode"/>
          <w:lang w:val="en-GB"/>
        </w:rPr>
        <w:t xml:space="preserve">, in combination with the subsequent ideophone </w:t>
      </w:r>
      <w:proofErr w:type="spellStart"/>
      <w:r>
        <w:rPr>
          <w:rFonts w:ascii="Gandhari Unicode" w:hAnsi="Gandhari Unicode"/>
          <w:i/>
          <w:iCs/>
          <w:lang w:val="en-GB"/>
        </w:rPr>
        <w:t>tavveṉa</w:t>
      </w:r>
      <w:proofErr w:type="spellEnd"/>
      <w:r>
        <w:rPr>
          <w:rFonts w:ascii="Gandhari Unicode" w:hAnsi="Gandhari Unicode"/>
          <w:lang w:val="en-GB"/>
        </w:rPr>
        <w:t xml:space="preserve"> (which denotes heat), leads to a triple redundancy: the water is </w:t>
      </w:r>
      <w:proofErr w:type="spellStart"/>
      <w:r>
        <w:rPr>
          <w:rFonts w:ascii="Gandhari Unicode" w:hAnsi="Gandhari Unicode"/>
          <w:i/>
          <w:iCs/>
          <w:lang w:val="en-GB"/>
        </w:rPr>
        <w:t>evvam</w:t>
      </w:r>
      <w:proofErr w:type="spellEnd"/>
      <w:r>
        <w:rPr>
          <w:rFonts w:ascii="Gandhari Unicode" w:hAnsi="Gandhari Unicode"/>
          <w:lang w:val="en-GB"/>
        </w:rPr>
        <w:t>, troublesome, because it is hot, not cool, as drinking water should be.</w:t>
      </w:r>
    </w:p>
  </w:footnote>
  <w:footnote w:id="615">
    <w:p w14:paraId="329967F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 fact </w:t>
      </w:r>
      <w:proofErr w:type="spellStart"/>
      <w:r>
        <w:rPr>
          <w:rFonts w:ascii="Gandhari Unicode" w:hAnsi="Gandhari Unicode"/>
          <w:lang w:val="en-GB"/>
        </w:rPr>
        <w:t>Cām</w:t>
      </w:r>
      <w:proofErr w:type="spellEnd"/>
      <w:r>
        <w:rPr>
          <w:rFonts w:ascii="Gandhari Unicode" w:hAnsi="Gandhari Unicode"/>
          <w:lang w:val="en-GB"/>
        </w:rPr>
        <w:t xml:space="preserve">.'s reading, the infinitive </w:t>
      </w:r>
      <w:proofErr w:type="spellStart"/>
      <w:r>
        <w:rPr>
          <w:rFonts w:ascii="Gandhari Unicode" w:hAnsi="Gandhari Unicode"/>
          <w:i/>
          <w:iCs/>
          <w:lang w:val="en-GB"/>
        </w:rPr>
        <w:t>kuṭikkiya</w:t>
      </w:r>
      <w:proofErr w:type="spellEnd"/>
      <w:r>
        <w:rPr>
          <w:rFonts w:ascii="Gandhari Unicode" w:hAnsi="Gandhari Unicode"/>
          <w:lang w:val="en-GB"/>
        </w:rPr>
        <w:t xml:space="preserve">, is not transmitted at all. Most probably it represents his emendation, because he felt that </w:t>
      </w:r>
      <w:proofErr w:type="spellStart"/>
      <w:r>
        <w:rPr>
          <w:rFonts w:ascii="Gandhari Unicode" w:hAnsi="Gandhari Unicode"/>
          <w:i/>
          <w:iCs/>
          <w:lang w:val="en-GB"/>
        </w:rPr>
        <w:t>vallunaḷ</w:t>
      </w:r>
      <w:proofErr w:type="spellEnd"/>
      <w:r>
        <w:rPr>
          <w:rFonts w:ascii="Gandhari Unicode" w:hAnsi="Gandhari Unicode"/>
          <w:lang w:val="en-GB"/>
        </w:rPr>
        <w:t xml:space="preserve"> in the next line </w:t>
      </w:r>
      <w:proofErr w:type="gramStart"/>
      <w:r>
        <w:rPr>
          <w:rFonts w:ascii="Gandhari Unicode" w:hAnsi="Gandhari Unicode"/>
          <w:lang w:val="en-GB"/>
        </w:rPr>
        <w:t>was in need of</w:t>
      </w:r>
      <w:proofErr w:type="gramEnd"/>
      <w:r>
        <w:rPr>
          <w:rFonts w:ascii="Gandhari Unicode" w:hAnsi="Gandhari Unicode"/>
          <w:lang w:val="en-GB"/>
        </w:rPr>
        <w:t xml:space="preserve"> a verbal complement. However, it is perfectly possible to read a slightly elliptical statement beginning with two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iCs/>
          <w:lang w:val="en-GB"/>
        </w:rPr>
        <w:t>pōki</w:t>
      </w:r>
      <w:proofErr w:type="spellEnd"/>
      <w:r>
        <w:rPr>
          <w:rFonts w:ascii="Gandhari Unicode" w:hAnsi="Gandhari Unicode"/>
          <w:i/>
          <w:iCs/>
          <w:lang w:val="en-GB"/>
        </w:rPr>
        <w:t xml:space="preserve"> ... </w:t>
      </w:r>
      <w:proofErr w:type="spellStart"/>
      <w:r>
        <w:rPr>
          <w:rFonts w:ascii="Gandhari Unicode" w:hAnsi="Gandhari Unicode"/>
          <w:i/>
          <w:iCs/>
          <w:lang w:val="en-GB"/>
        </w:rPr>
        <w:t>kuṭikki</w:t>
      </w:r>
      <w:proofErr w:type="spellEnd"/>
      <w:r>
        <w:rPr>
          <w:rFonts w:ascii="Gandhari Unicode" w:hAnsi="Gandhari Unicode"/>
          <w:i/>
          <w:iCs/>
          <w:lang w:val="en-GB"/>
        </w:rPr>
        <w:t xml:space="preserve"> ... </w:t>
      </w:r>
      <w:proofErr w:type="spellStart"/>
      <w:r>
        <w:rPr>
          <w:rFonts w:ascii="Gandhari Unicode" w:hAnsi="Gandhari Unicode"/>
          <w:i/>
          <w:iCs/>
          <w:lang w:val="en-GB"/>
        </w:rPr>
        <w:t>yāṅku</w:t>
      </w:r>
      <w:proofErr w:type="spellEnd"/>
      <w:r>
        <w:rPr>
          <w:rFonts w:ascii="Gandhari Unicode" w:hAnsi="Gandhari Unicode"/>
          <w:i/>
          <w:iCs/>
          <w:lang w:val="en-GB"/>
        </w:rPr>
        <w:t xml:space="preserve"> </w:t>
      </w:r>
      <w:proofErr w:type="spellStart"/>
      <w:r>
        <w:rPr>
          <w:rFonts w:ascii="Gandhari Unicode" w:hAnsi="Gandhari Unicode"/>
          <w:i/>
          <w:iCs/>
          <w:lang w:val="en-GB"/>
        </w:rPr>
        <w:t>vallunaḷ</w:t>
      </w:r>
      <w:proofErr w:type="spellEnd"/>
      <w:r>
        <w:rPr>
          <w:rFonts w:ascii="Gandhari Unicode" w:hAnsi="Gandhari Unicode"/>
          <w:lang w:val="en-GB"/>
        </w:rPr>
        <w:t xml:space="preserve">: "going ... [and] drinking ... </w:t>
      </w:r>
      <w:r>
        <w:rPr>
          <w:rFonts w:ascii="Gandhari Unicode" w:eastAsia="URW Palladio UNI" w:hAnsi="Gandhari Unicode" w:cs="URW Palladio UNI"/>
          <w:lang w:val="en-GB"/>
        </w:rPr>
        <w:t>–</w:t>
      </w:r>
      <w:r>
        <w:rPr>
          <w:rFonts w:ascii="Gandhari Unicode" w:hAnsi="Gandhari Unicode"/>
          <w:lang w:val="en-GB"/>
        </w:rPr>
        <w:t xml:space="preserve"> how was she capable [of that]?"</w:t>
      </w:r>
    </w:p>
  </w:footnote>
  <w:footnote w:id="616">
    <w:p w14:paraId="423681A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Syntactically the ideophone modifies </w:t>
      </w:r>
      <w:proofErr w:type="spellStart"/>
      <w:r>
        <w:rPr>
          <w:rFonts w:ascii="Gandhari Unicode" w:hAnsi="Gandhari Unicode"/>
          <w:i/>
          <w:iCs/>
          <w:lang w:val="en-GB"/>
        </w:rPr>
        <w:t>kuṭukki</w:t>
      </w:r>
      <w:proofErr w:type="spellEnd"/>
      <w:r>
        <w:rPr>
          <w:rFonts w:ascii="Gandhari Unicode" w:hAnsi="Gandhari Unicode"/>
          <w:lang w:val="en-GB"/>
        </w:rPr>
        <w:t>, the act of drinking, which causes an unpleasant sensation of heat, but this is difficult to render in a translation.</w:t>
      </w:r>
    </w:p>
  </w:footnote>
  <w:footnote w:id="617">
    <w:p w14:paraId="4019382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maṟuku</w:t>
      </w:r>
      <w:proofErr w:type="spellEnd"/>
      <w:r>
        <w:rPr>
          <w:rFonts w:ascii="Gandhari Unicode" w:hAnsi="Gandhari Unicode"/>
          <w:lang w:val="en-GB"/>
        </w:rPr>
        <w:t>, according to the TL used of the wind, to be understood literally, that is, does it refer to veils of vapour moved by the hot wind?</w:t>
      </w:r>
    </w:p>
  </w:footnote>
  <w:footnote w:id="618">
    <w:p w14:paraId="228C82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 xml:space="preserve">Is </w:t>
      </w:r>
      <w:r>
        <w:rPr>
          <w:rFonts w:ascii="Gandhari Unicode" w:hAnsi="Gandhari Unicode"/>
          <w:i/>
          <w:lang w:val="en-GB"/>
        </w:rPr>
        <w:t>am</w:t>
      </w:r>
      <w:proofErr w:type="gramEnd"/>
      <w:r>
        <w:rPr>
          <w:rFonts w:ascii="Gandhari Unicode" w:hAnsi="Gandhari Unicode"/>
          <w:lang w:val="en-GB"/>
        </w:rPr>
        <w:t xml:space="preserve"> here an adjective? Does it mean something like </w:t>
      </w:r>
      <w:proofErr w:type="spellStart"/>
      <w:r>
        <w:rPr>
          <w:rFonts w:ascii="Gandhari Unicode" w:hAnsi="Gandhari Unicode"/>
          <w:i/>
          <w:lang w:val="en-GB"/>
        </w:rPr>
        <w:t>nal</w:t>
      </w:r>
      <w:proofErr w:type="spellEnd"/>
      <w:r>
        <w:rPr>
          <w:rFonts w:ascii="Gandhari Unicode" w:hAnsi="Gandhari Unicode"/>
          <w:lang w:val="en-GB"/>
        </w:rPr>
        <w:t>?</w:t>
      </w:r>
    </w:p>
  </w:footnote>
  <w:footnote w:id="619">
    <w:p w14:paraId="036B70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"held [by me]".</w:t>
      </w:r>
    </w:p>
  </w:footnote>
  <w:footnote w:id="620">
    <w:p w14:paraId="4BD95B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reading adopted by IV in following C1 (whether -</w:t>
      </w:r>
      <w:proofErr w:type="spellStart"/>
      <w:r>
        <w:rPr>
          <w:rFonts w:ascii="Gandhari Unicode" w:hAnsi="Gandhari Unicode"/>
          <w:i/>
          <w:iCs/>
          <w:lang w:val="en-GB"/>
        </w:rPr>
        <w:t>vā</w:t>
      </w:r>
      <w:proofErr w:type="spellEnd"/>
      <w:r>
        <w:rPr>
          <w:rFonts w:ascii="Gandhari Unicode" w:hAnsi="Gandhari Unicode"/>
          <w:lang w:val="en-GB"/>
        </w:rPr>
        <w:t xml:space="preserve"> or -</w:t>
      </w:r>
      <w:proofErr w:type="spellStart"/>
      <w:r>
        <w:rPr>
          <w:rFonts w:ascii="Gandhari Unicode" w:hAnsi="Gandhari Unicode"/>
          <w:i/>
          <w:iCs/>
          <w:lang w:val="en-GB"/>
        </w:rPr>
        <w:t>vara</w:t>
      </w:r>
      <w:proofErr w:type="spellEnd"/>
      <w:r>
        <w:rPr>
          <w:rFonts w:ascii="Gandhari Unicode" w:hAnsi="Gandhari Unicode"/>
          <w:lang w:val="en-GB"/>
        </w:rPr>
        <w:t xml:space="preserve"> is not to be decided from the palm-leaf) has the drawback of being grammatically incorrect: </w:t>
      </w:r>
      <w:proofErr w:type="spellStart"/>
      <w:r>
        <w:rPr>
          <w:rFonts w:ascii="Gandhari Unicode" w:hAnsi="Gandhari Unicode"/>
          <w:i/>
          <w:iCs/>
          <w:lang w:val="en-GB"/>
        </w:rPr>
        <w:t>ūṅkē</w:t>
      </w:r>
      <w:proofErr w:type="spellEnd"/>
      <w:r>
        <w:rPr>
          <w:rFonts w:ascii="Gandhari Unicode" w:hAnsi="Gandhari Unicode"/>
          <w:lang w:val="en-GB"/>
        </w:rPr>
        <w:t xml:space="preserve"> goes with the negative </w:t>
      </w:r>
      <w:proofErr w:type="spellStart"/>
      <w:r>
        <w:rPr>
          <w:rFonts w:ascii="Gandhari Unicode" w:hAnsi="Gandhari Unicode"/>
          <w:i/>
          <w:iCs/>
          <w:lang w:val="en-GB"/>
        </w:rPr>
        <w:t>peyareccam</w:t>
      </w:r>
      <w:proofErr w:type="spellEnd"/>
      <w:r>
        <w:rPr>
          <w:rFonts w:ascii="Gandhari Unicode" w:hAnsi="Gandhari Unicode"/>
          <w:lang w:val="en-GB"/>
        </w:rPr>
        <w:t>, not with the verbal root or the infinitive.</w:t>
      </w:r>
    </w:p>
  </w:footnote>
  <w:footnote w:id="621">
    <w:p w14:paraId="6C8782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 form </w:t>
      </w:r>
      <w:proofErr w:type="spellStart"/>
      <w:r>
        <w:rPr>
          <w:rFonts w:ascii="Gandhari Unicode" w:hAnsi="Gandhari Unicode"/>
          <w:i/>
          <w:lang w:val="en-GB"/>
        </w:rPr>
        <w:t>maṉṉiya</w:t>
      </w:r>
      <w:proofErr w:type="spellEnd"/>
      <w:r>
        <w:rPr>
          <w:rFonts w:ascii="Gandhari Unicode" w:hAnsi="Gandhari Unicode"/>
          <w:lang w:val="en-GB"/>
        </w:rPr>
        <w:t xml:space="preserve"> unmarked by any particle gives rise to confusion. </w:t>
      </w:r>
      <w:proofErr w:type="spellStart"/>
      <w:r>
        <w:rPr>
          <w:rFonts w:ascii="Gandhari Unicode" w:hAnsi="Gandhari Unicode"/>
          <w:lang w:val="en-GB"/>
        </w:rPr>
        <w:t>Cām</w:t>
      </w:r>
      <w:proofErr w:type="spellEnd"/>
      <w:r>
        <w:rPr>
          <w:rFonts w:ascii="Gandhari Unicode" w:hAnsi="Gandhari Unicode"/>
          <w:lang w:val="en-GB"/>
        </w:rPr>
        <w:t>.'s interpretation as the verb of the main sentence is the only construable possibility, but even if we read a circular construction, an -</w:t>
      </w:r>
      <w:r>
        <w:rPr>
          <w:rFonts w:ascii="Gandhari Unicode" w:hAnsi="Gandhari Unicode"/>
          <w:i/>
          <w:lang w:val="en-GB"/>
        </w:rPr>
        <w:t>ē</w:t>
      </w:r>
      <w:r>
        <w:rPr>
          <w:rFonts w:ascii="Gandhari Unicode" w:hAnsi="Gandhari Unicode"/>
          <w:lang w:val="en-GB"/>
        </w:rPr>
        <w:t xml:space="preserve"> would be preferable. The only alternative would be an imperfective </w:t>
      </w:r>
      <w:proofErr w:type="spellStart"/>
      <w:r>
        <w:rPr>
          <w:rFonts w:ascii="Gandhari Unicode" w:hAnsi="Gandhari Unicode"/>
          <w:i/>
          <w:lang w:val="en-GB"/>
        </w:rPr>
        <w:t>peyareccam</w:t>
      </w:r>
      <w:proofErr w:type="spellEnd"/>
      <w:r>
        <w:rPr>
          <w:rFonts w:ascii="Gandhari Unicode" w:hAnsi="Gandhari Unicode"/>
          <w:lang w:val="en-GB"/>
        </w:rPr>
        <w:t xml:space="preserve"> dependent on </w:t>
      </w:r>
      <w:proofErr w:type="spellStart"/>
      <w:r>
        <w:rPr>
          <w:rFonts w:ascii="Gandhari Unicode" w:hAnsi="Gandhari Unicode"/>
          <w:i/>
          <w:lang w:val="en-GB"/>
        </w:rPr>
        <w:t>tiṉai</w:t>
      </w:r>
      <w:proofErr w:type="spellEnd"/>
      <w:r>
        <w:rPr>
          <w:rFonts w:ascii="Gandhari Unicode" w:hAnsi="Gandhari Unicode"/>
          <w:lang w:val="en-GB"/>
        </w:rPr>
        <w:t xml:space="preserve"> (the millet resembling the shoulders), but then there would not be a main sentence.</w:t>
      </w:r>
    </w:p>
  </w:footnote>
  <w:footnote w:id="622">
    <w:p w14:paraId="25B4B4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paṉikāl</w:t>
      </w:r>
      <w:proofErr w:type="spellEnd"/>
      <w:r>
        <w:rPr>
          <w:rFonts w:ascii="Gandhari Unicode" w:hAnsi="Gandhari Unicode"/>
          <w:lang w:val="en-GB"/>
        </w:rPr>
        <w:t xml:space="preserve"> is ambiguous, namely either the season of dew when HE has set out, or the time of tears.</w:t>
      </w:r>
    </w:p>
  </w:footnote>
  <w:footnote w:id="623">
    <w:p w14:paraId="2071E6D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ēṉalam</w:t>
      </w:r>
      <w:proofErr w:type="spellEnd"/>
      <w:r>
        <w:rPr>
          <w:rFonts w:ascii="Gandhari Unicode" w:hAnsi="Gandhari Unicode"/>
          <w:i/>
          <w:lang w:val="en-GB"/>
        </w:rPr>
        <w:t xml:space="preserve"> </w:t>
      </w:r>
      <w:proofErr w:type="spellStart"/>
      <w:r>
        <w:rPr>
          <w:rFonts w:ascii="Gandhari Unicode" w:hAnsi="Gandhari Unicode"/>
          <w:i/>
          <w:lang w:val="en-GB"/>
        </w:rPr>
        <w:t>ciṟutiṉai</w:t>
      </w:r>
      <w:proofErr w:type="spellEnd"/>
      <w:r>
        <w:rPr>
          <w:rFonts w:ascii="Gandhari Unicode" w:hAnsi="Gandhari Unicode"/>
          <w:lang w:val="en-GB"/>
        </w:rPr>
        <w:t>: what is achieved by -</w:t>
      </w:r>
      <w:r>
        <w:rPr>
          <w:rFonts w:ascii="Gandhari Unicode" w:hAnsi="Gandhari Unicode"/>
          <w:i/>
          <w:lang w:val="en-GB"/>
        </w:rPr>
        <w:t>am</w:t>
      </w:r>
      <w:r>
        <w:rPr>
          <w:rFonts w:ascii="Gandhari Unicode" w:hAnsi="Gandhari Unicode"/>
          <w:lang w:val="en-GB"/>
        </w:rPr>
        <w:t xml:space="preserve"> here? Is </w:t>
      </w:r>
      <w:proofErr w:type="spellStart"/>
      <w:r>
        <w:rPr>
          <w:rFonts w:ascii="Gandhari Unicode" w:hAnsi="Gandhari Unicode"/>
          <w:i/>
          <w:lang w:val="en-GB"/>
        </w:rPr>
        <w:t>ēṉal</w:t>
      </w:r>
      <w:proofErr w:type="spellEnd"/>
      <w:r>
        <w:rPr>
          <w:rFonts w:ascii="Gandhari Unicode" w:hAnsi="Gandhari Unicode"/>
          <w:lang w:val="en-GB"/>
        </w:rPr>
        <w:t xml:space="preserve"> a synonym of </w:t>
      </w:r>
      <w:proofErr w:type="spellStart"/>
      <w:r>
        <w:rPr>
          <w:rFonts w:ascii="Gandhari Unicode" w:hAnsi="Gandhari Unicode"/>
          <w:i/>
          <w:lang w:val="en-GB"/>
        </w:rPr>
        <w:t>tiṉai</w:t>
      </w:r>
      <w:proofErr w:type="spellEnd"/>
      <w:r>
        <w:rPr>
          <w:rFonts w:ascii="Gandhari Unicode" w:hAnsi="Gandhari Unicode"/>
          <w:lang w:val="en-GB"/>
        </w:rPr>
        <w:t xml:space="preserve">? Or is one a special kind of the other, in which case </w:t>
      </w:r>
      <w:proofErr w:type="spellStart"/>
      <w:r>
        <w:rPr>
          <w:rFonts w:ascii="Gandhari Unicode" w:hAnsi="Gandhari Unicode"/>
          <w:i/>
          <w:iCs/>
          <w:lang w:val="en-GB"/>
        </w:rPr>
        <w:t>tiṉai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the generic term and </w:t>
      </w:r>
      <w:proofErr w:type="spellStart"/>
      <w:r>
        <w:rPr>
          <w:rFonts w:ascii="Gandhari Unicode" w:hAnsi="Gandhari Unicode"/>
          <w:i/>
          <w:iCs/>
          <w:lang w:val="en-GB"/>
        </w:rPr>
        <w:t>ēṉal</w:t>
      </w:r>
      <w:proofErr w:type="spellEnd"/>
      <w:r>
        <w:rPr>
          <w:rFonts w:ascii="Gandhari Unicode" w:hAnsi="Gandhari Unicode"/>
          <w:lang w:val="en-GB"/>
        </w:rPr>
        <w:t xml:space="preserve"> the specification?</w:t>
      </w:r>
    </w:p>
  </w:footnote>
  <w:footnote w:id="624">
    <w:p w14:paraId="4CB27A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īṅkē</w:t>
      </w:r>
      <w:proofErr w:type="spellEnd"/>
      <w:r>
        <w:rPr>
          <w:rFonts w:ascii="Gandhari Unicode" w:hAnsi="Gandhari Unicode"/>
          <w:lang w:val="en-GB"/>
        </w:rPr>
        <w:t xml:space="preserve"> the end of the sentence, that is, an exclamation? Or is it to be understood as an </w:t>
      </w:r>
      <w:proofErr w:type="spellStart"/>
      <w:r>
        <w:rPr>
          <w:rFonts w:ascii="Gandhari Unicode" w:hAnsi="Gandhari Unicode"/>
          <w:lang w:val="en-GB"/>
        </w:rPr>
        <w:t>antepositioned</w:t>
      </w:r>
      <w:proofErr w:type="spellEnd"/>
      <w:r>
        <w:rPr>
          <w:rFonts w:ascii="Gandhari Unicode" w:hAnsi="Gandhari Unicode"/>
          <w:lang w:val="en-GB"/>
        </w:rPr>
        <w:t xml:space="preserve"> adverb? </w:t>
      </w:r>
      <w:proofErr w:type="gramStart"/>
      <w:r>
        <w:rPr>
          <w:rFonts w:ascii="Gandhari Unicode" w:hAnsi="Gandhari Unicode"/>
          <w:lang w:val="en-GB"/>
        </w:rPr>
        <w:t>Actually</w:t>
      </w:r>
      <w:proofErr w:type="gramEnd"/>
      <w:r>
        <w:rPr>
          <w:rFonts w:ascii="Gandhari Unicode" w:hAnsi="Gandhari Unicode"/>
          <w:lang w:val="en-GB"/>
        </w:rPr>
        <w:t xml:space="preserve"> it is too long to be one.</w:t>
      </w:r>
    </w:p>
  </w:footnote>
  <w:footnote w:id="625">
    <w:p w14:paraId="7601801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another unmarked metonymy as a vocative beginning a sentence see KT 209.4.</w:t>
      </w:r>
    </w:p>
  </w:footnote>
  <w:footnote w:id="626">
    <w:p w14:paraId="329CE39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is explained traditionally as the number of strokes on the wall to mark the days of HIS absence. One would like to have parallel material.</w:t>
      </w:r>
    </w:p>
  </w:footnote>
  <w:footnote w:id="627">
    <w:p w14:paraId="47D4699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the last three lines into the poem? Conceivable would be a second direct object to </w:t>
      </w:r>
      <w:proofErr w:type="spellStart"/>
      <w:r>
        <w:rPr>
          <w:rFonts w:ascii="Gandhari Unicode" w:hAnsi="Gandhari Unicode"/>
          <w:i/>
          <w:lang w:val="en-GB"/>
        </w:rPr>
        <w:t>utukkāṇ</w:t>
      </w:r>
      <w:proofErr w:type="spellEnd"/>
      <w:r>
        <w:rPr>
          <w:rFonts w:ascii="Gandhari Unicode" w:hAnsi="Gandhari Unicode"/>
          <w:lang w:val="en-GB"/>
        </w:rPr>
        <w:t xml:space="preserve"> (which would be, however, problematic with respect to position, if we do not assume a special form of circular construction). Or the construction is the simple circular one, and the buds are the reason for HER sobbing (HE has obviously not yet returned).</w:t>
      </w:r>
    </w:p>
  </w:footnote>
  <w:footnote w:id="628">
    <w:p w14:paraId="3AE33C6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seems best to take </w:t>
      </w:r>
      <w:proofErr w:type="spellStart"/>
      <w:r>
        <w:rPr>
          <w:rFonts w:ascii="Gandhari Unicode" w:hAnsi="Gandhari Unicode"/>
          <w:i/>
          <w:iCs/>
          <w:lang w:val="en-GB"/>
        </w:rPr>
        <w:t>uyirttaṉaṉ</w:t>
      </w:r>
      <w:proofErr w:type="spellEnd"/>
      <w:r>
        <w:rPr>
          <w:rFonts w:ascii="Gandhari Unicode" w:hAnsi="Gandhari Unicode"/>
          <w:lang w:val="en-GB"/>
        </w:rPr>
        <w:t xml:space="preserve"> as a </w:t>
      </w:r>
      <w:proofErr w:type="spellStart"/>
      <w:r>
        <w:rPr>
          <w:rFonts w:ascii="Gandhari Unicode" w:hAnsi="Gandhari Unicode"/>
          <w:i/>
          <w:iCs/>
          <w:lang w:val="en-GB"/>
        </w:rPr>
        <w:t>muṟṟeccam</w:t>
      </w:r>
      <w:proofErr w:type="spellEnd"/>
      <w:r>
        <w:rPr>
          <w:rFonts w:ascii="Gandhari Unicode" w:hAnsi="Gandhari Unicode"/>
          <w:lang w:val="en-GB"/>
        </w:rPr>
        <w:t xml:space="preserve">, as is confirmed by the variant </w:t>
      </w:r>
      <w:proofErr w:type="spellStart"/>
      <w:r>
        <w:rPr>
          <w:rFonts w:ascii="Gandhari Unicode" w:hAnsi="Gandhari Unicode"/>
          <w:i/>
          <w:iCs/>
          <w:lang w:val="en-GB"/>
        </w:rPr>
        <w:t>uriyā</w:t>
      </w:r>
      <w:proofErr w:type="spellEnd"/>
      <w:r>
        <w:rPr>
          <w:rFonts w:ascii="Gandhari Unicode" w:hAnsi="Gandhari Unicode"/>
          <w:lang w:val="en-GB"/>
        </w:rPr>
        <w:t>, an absolutive in place of the finite form.</w:t>
      </w:r>
    </w:p>
  </w:footnote>
  <w:footnote w:id="629">
    <w:p w14:paraId="3A918CB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traditional interpretation of the elephant sighing when lying down does not seem to have a semantic basis (see DEDR 4018 </w:t>
      </w:r>
      <w:proofErr w:type="spellStart"/>
      <w:r>
        <w:rPr>
          <w:rFonts w:ascii="Gandhari Unicode" w:hAnsi="Gandhari Unicode"/>
          <w:i/>
          <w:lang w:val="en-GB"/>
        </w:rPr>
        <w:t>paḷḷi</w:t>
      </w:r>
      <w:proofErr w:type="spellEnd"/>
      <w:r>
        <w:rPr>
          <w:rFonts w:ascii="Gandhari Unicode" w:hAnsi="Gandhari Unicode"/>
          <w:lang w:val="en-GB"/>
        </w:rPr>
        <w:t xml:space="preserve"> "sleeping place"</w:t>
      </w:r>
      <w:proofErr w:type="gramStart"/>
      <w:r>
        <w:rPr>
          <w:rFonts w:ascii="Gandhari Unicode" w:hAnsi="Gandhari Unicode"/>
          <w:lang w:val="en-GB"/>
        </w:rPr>
        <w:t>), unless</w:t>
      </w:r>
      <w:proofErr w:type="gramEnd"/>
      <w:r>
        <w:rPr>
          <w:rFonts w:ascii="Gandhari Unicode" w:hAnsi="Gandhari Unicode"/>
          <w:lang w:val="en-GB"/>
        </w:rPr>
        <w:t xml:space="preserve"> the wording of the image here is very elliptical.</w:t>
      </w:r>
    </w:p>
  </w:footnote>
  <w:footnote w:id="630">
    <w:p w14:paraId="7CCF488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kaṭṭil</w:t>
      </w:r>
      <w:proofErr w:type="spellEnd"/>
      <w:r>
        <w:rPr>
          <w:rFonts w:ascii="Gandhari Unicode" w:hAnsi="Gandhari Unicode"/>
          <w:lang w:val="en-GB"/>
        </w:rPr>
        <w:t xml:space="preserve"> certainly </w:t>
      </w:r>
      <w:proofErr w:type="gramStart"/>
      <w:r>
        <w:rPr>
          <w:rFonts w:ascii="Gandhari Unicode" w:hAnsi="Gandhari Unicode"/>
          <w:lang w:val="en-GB"/>
        </w:rPr>
        <w:t>has to</w:t>
      </w:r>
      <w:proofErr w:type="gramEnd"/>
      <w:r>
        <w:rPr>
          <w:rFonts w:ascii="Gandhari Unicode" w:hAnsi="Gandhari Unicode"/>
          <w:lang w:val="en-GB"/>
        </w:rPr>
        <w:t xml:space="preserve"> be the </w:t>
      </w:r>
      <w:proofErr w:type="spellStart"/>
      <w:r>
        <w:rPr>
          <w:rFonts w:ascii="Gandhari Unicode" w:hAnsi="Gandhari Unicode"/>
          <w:lang w:val="en-GB"/>
        </w:rPr>
        <w:t>cot</w:t>
      </w:r>
      <w:proofErr w:type="spellEnd"/>
      <w:r>
        <w:rPr>
          <w:rFonts w:ascii="Gandhari Unicode" w:hAnsi="Gandhari Unicode"/>
          <w:lang w:val="en-GB"/>
        </w:rPr>
        <w:t xml:space="preserve"> of the son, not HIS bed.</w:t>
      </w:r>
    </w:p>
  </w:footnote>
  <w:footnote w:id="631">
    <w:p w14:paraId="371D4D6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Since </w:t>
      </w:r>
      <w:proofErr w:type="spellStart"/>
      <w:r>
        <w:rPr>
          <w:rFonts w:ascii="Gandhari Unicode" w:hAnsi="Gandhari Unicode"/>
          <w:i/>
          <w:lang w:val="en-GB"/>
        </w:rPr>
        <w:t>kavai-ttal</w:t>
      </w:r>
      <w:proofErr w:type="spellEnd"/>
      <w:r>
        <w:rPr>
          <w:rFonts w:ascii="Gandhari Unicode" w:hAnsi="Gandhari Unicode"/>
          <w:lang w:val="en-GB"/>
        </w:rPr>
        <w:t xml:space="preserve"> is 11</w:t>
      </w:r>
      <w:r>
        <w:rPr>
          <w:rFonts w:ascii="Gandhari Unicode" w:hAnsi="Gandhari Unicode"/>
          <w:vertAlign w:val="superscript"/>
          <w:lang w:val="en-GB"/>
        </w:rPr>
        <w:t>th</w:t>
      </w:r>
      <w:r>
        <w:rPr>
          <w:rFonts w:ascii="Gandhari Unicode" w:hAnsi="Gandhari Unicode"/>
          <w:lang w:val="en-GB"/>
        </w:rPr>
        <w:t xml:space="preserve"> class, </w:t>
      </w:r>
      <w:proofErr w:type="spellStart"/>
      <w:r>
        <w:rPr>
          <w:rFonts w:ascii="Gandhari Unicode" w:hAnsi="Gandhari Unicode"/>
          <w:i/>
          <w:lang w:val="en-GB"/>
        </w:rPr>
        <w:t>kavaiyiṉaḷ</w:t>
      </w:r>
      <w:proofErr w:type="spellEnd"/>
      <w:r>
        <w:rPr>
          <w:rFonts w:ascii="Gandhari Unicode" w:hAnsi="Gandhari Unicode"/>
          <w:lang w:val="en-GB"/>
        </w:rPr>
        <w:t xml:space="preserve"> ought to be a nominal derivation. The verb can either be DEDR 1325 or 1326 (the former "to bifurcate", the latter "to embrace", which is </w:t>
      </w:r>
      <w:proofErr w:type="spellStart"/>
      <w:r>
        <w:rPr>
          <w:rFonts w:ascii="Gandhari Unicode" w:hAnsi="Gandhari Unicode"/>
          <w:lang w:val="en-GB"/>
        </w:rPr>
        <w:t>Cām</w:t>
      </w:r>
      <w:proofErr w:type="spellEnd"/>
      <w:r>
        <w:rPr>
          <w:rFonts w:ascii="Gandhari Unicode" w:hAnsi="Gandhari Unicode"/>
          <w:lang w:val="en-GB"/>
        </w:rPr>
        <w:t>.'s gloss, but a noun is attested only to the former. This might be seen as a play with the ambiguity, but the main message is negative (</w:t>
      </w:r>
      <w:r>
        <w:rPr>
          <w:rFonts w:ascii="Gandhari Unicode" w:hAnsi="Gandhari Unicode"/>
          <w:i/>
          <w:lang w:val="en-GB"/>
        </w:rPr>
        <w:t>amma</w:t>
      </w:r>
      <w:r>
        <w:rPr>
          <w:rFonts w:ascii="Gandhari Unicode" w:hAnsi="Gandhari Unicode"/>
          <w:lang w:val="en-GB"/>
        </w:rPr>
        <w:t>!).</w:t>
      </w:r>
    </w:p>
  </w:footnote>
  <w:footnote w:id="632">
    <w:p w14:paraId="7A2F99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construction with </w:t>
      </w:r>
      <w:proofErr w:type="spellStart"/>
      <w:r>
        <w:rPr>
          <w:rFonts w:ascii="Gandhari Unicode" w:hAnsi="Gandhari Unicode"/>
          <w:i/>
          <w:lang w:val="en-GB"/>
        </w:rPr>
        <w:t>ākutal</w:t>
      </w:r>
      <w:proofErr w:type="spellEnd"/>
      <w:r>
        <w:rPr>
          <w:rFonts w:ascii="Gandhari Unicode" w:hAnsi="Gandhari Unicode"/>
          <w:lang w:val="en-GB"/>
        </w:rPr>
        <w:t xml:space="preserve"> cf. KT 4.4, 386.2.</w:t>
      </w:r>
    </w:p>
  </w:footnote>
  <w:footnote w:id="633">
    <w:p w14:paraId="0F1419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kuḷirē</w:t>
      </w:r>
      <w:proofErr w:type="spellEnd"/>
      <w:r>
        <w:rPr>
          <w:rFonts w:ascii="Gandhari Unicode" w:hAnsi="Gandhari Unicode"/>
          <w:lang w:val="en-GB"/>
        </w:rPr>
        <w:t xml:space="preserve">: taking the particle marking seriously, this either </w:t>
      </w:r>
      <w:proofErr w:type="gramStart"/>
      <w:r>
        <w:rPr>
          <w:rFonts w:ascii="Gandhari Unicode" w:hAnsi="Gandhari Unicode"/>
          <w:lang w:val="en-GB"/>
        </w:rPr>
        <w:t>has to</w:t>
      </w:r>
      <w:proofErr w:type="gramEnd"/>
      <w:r>
        <w:rPr>
          <w:rFonts w:ascii="Gandhari Unicode" w:hAnsi="Gandhari Unicode"/>
          <w:lang w:val="en-GB"/>
        </w:rPr>
        <w:t xml:space="preserve"> be read as an inserted exclamation with a subordination, or as an </w:t>
      </w:r>
      <w:proofErr w:type="spellStart"/>
      <w:r>
        <w:rPr>
          <w:rFonts w:ascii="Gandhari Unicode" w:hAnsi="Gandhari Unicode"/>
          <w:lang w:val="en-GB"/>
        </w:rPr>
        <w:t>antepositioned</w:t>
      </w:r>
      <w:proofErr w:type="spellEnd"/>
      <w:r>
        <w:rPr>
          <w:rFonts w:ascii="Gandhari Unicode" w:hAnsi="Gandhari Unicode"/>
          <w:lang w:val="en-GB"/>
        </w:rPr>
        <w:t xml:space="preserve"> subject (in which case the particle is limitative) with an unusually long string of attributes.</w:t>
      </w:r>
    </w:p>
  </w:footnote>
  <w:footnote w:id="634">
    <w:p w14:paraId="11281E04"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lang w:val="en-GB"/>
        </w:rPr>
        <w:tab/>
        <w:t>The -</w:t>
      </w:r>
      <w:r>
        <w:rPr>
          <w:rFonts w:ascii="Gandhari Unicode" w:hAnsi="Gandhari Unicode"/>
          <w:i/>
          <w:lang w:val="en-GB"/>
        </w:rPr>
        <w:t>ē</w:t>
      </w:r>
      <w:r>
        <w:rPr>
          <w:rFonts w:ascii="Gandhari Unicode" w:hAnsi="Gandhari Unicode"/>
          <w:lang w:val="en-GB"/>
        </w:rPr>
        <w:t xml:space="preserve"> here follows upon the -</w:t>
      </w:r>
      <w:proofErr w:type="spellStart"/>
      <w:r>
        <w:rPr>
          <w:rFonts w:ascii="Gandhari Unicode" w:hAnsi="Gandhari Unicode"/>
          <w:i/>
          <w:lang w:val="en-GB"/>
        </w:rPr>
        <w:t>āl</w:t>
      </w:r>
      <w:proofErr w:type="spellEnd"/>
      <w:r>
        <w:rPr>
          <w:rFonts w:ascii="Gandhari Unicode" w:hAnsi="Gandhari Unicode"/>
          <w:lang w:val="en-GB"/>
        </w:rPr>
        <w:t xml:space="preserve"> in a long postposition (to </w:t>
      </w:r>
      <w:proofErr w:type="gramStart"/>
      <w:r>
        <w:rPr>
          <w:rFonts w:ascii="Gandhari Unicode" w:hAnsi="Gandhari Unicode"/>
          <w:lang w:val="en-GB"/>
        </w:rPr>
        <w:t>be connected with</w:t>
      </w:r>
      <w:proofErr w:type="gramEnd"/>
      <w:r>
        <w:rPr>
          <w:rFonts w:ascii="Gandhari Unicode" w:hAnsi="Gandhari Unicode"/>
          <w:lang w:val="en-GB"/>
        </w:rPr>
        <w:t xml:space="preserve"> the beginning of the poem).</w:t>
      </w:r>
    </w:p>
  </w:footnote>
  <w:footnote w:id="635">
    <w:p w14:paraId="4B1441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uyarnilai</w:t>
      </w:r>
      <w:proofErr w:type="spellEnd"/>
      <w:r>
        <w:rPr>
          <w:rFonts w:ascii="Gandhari Unicode" w:hAnsi="Gandhari Unicode"/>
          <w:i/>
          <w:lang w:val="en-GB"/>
        </w:rPr>
        <w:t xml:space="preserve"> </w:t>
      </w:r>
      <w:proofErr w:type="spellStart"/>
      <w:r>
        <w:rPr>
          <w:rFonts w:ascii="Gandhari Unicode" w:hAnsi="Gandhari Unicode"/>
          <w:i/>
          <w:lang w:val="en-GB"/>
        </w:rPr>
        <w:t>ulakam</w:t>
      </w:r>
      <w:proofErr w:type="spellEnd"/>
      <w:r>
        <w:rPr>
          <w:rFonts w:ascii="Gandhari Unicode" w:hAnsi="Gandhari Unicode"/>
          <w:lang w:val="en-GB"/>
        </w:rPr>
        <w:t xml:space="preserve"> refer to the world of the gods (cf. </w:t>
      </w:r>
      <w:proofErr w:type="spellStart"/>
      <w:r>
        <w:rPr>
          <w:rFonts w:ascii="Gandhari Unicode" w:hAnsi="Gandhari Unicode"/>
          <w:i/>
          <w:lang w:val="en-GB"/>
        </w:rPr>
        <w:t>puttēḷ</w:t>
      </w:r>
      <w:proofErr w:type="spellEnd"/>
      <w:r>
        <w:rPr>
          <w:rFonts w:ascii="Gandhari Unicode" w:hAnsi="Gandhari Unicode"/>
          <w:i/>
          <w:lang w:val="en-GB"/>
        </w:rPr>
        <w:t xml:space="preserve"> </w:t>
      </w:r>
      <w:proofErr w:type="spellStart"/>
      <w:r>
        <w:rPr>
          <w:rFonts w:ascii="Gandhari Unicode" w:hAnsi="Gandhari Unicode"/>
          <w:i/>
          <w:lang w:val="en-GB"/>
        </w:rPr>
        <w:t>nāṭu</w:t>
      </w:r>
      <w:proofErr w:type="spellEnd"/>
      <w:r>
        <w:rPr>
          <w:rFonts w:ascii="Gandhari Unicode" w:hAnsi="Gandhari Unicode"/>
          <w:lang w:val="en-GB"/>
        </w:rPr>
        <w:t xml:space="preserve"> in KT 101.2)?</w:t>
      </w:r>
    </w:p>
  </w:footnote>
  <w:footnote w:id="636">
    <w:p w14:paraId="632EAC6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naṭutal</w:t>
      </w:r>
      <w:proofErr w:type="spellEnd"/>
      <w:r>
        <w:rPr>
          <w:rFonts w:ascii="Gandhari Unicode" w:hAnsi="Gandhari Unicode"/>
          <w:lang w:val="en-GB"/>
        </w:rPr>
        <w:t>: what is this supposed to mean? To plant? Or to put into a vase?</w:t>
      </w:r>
    </w:p>
  </w:footnote>
  <w:footnote w:id="637">
    <w:p w14:paraId="10988FF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kuḻaiya</w:t>
      </w:r>
      <w:proofErr w:type="spellEnd"/>
      <w:r>
        <w:rPr>
          <w:rFonts w:ascii="Gandhari Unicode" w:hAnsi="Gandhari Unicode"/>
          <w:lang w:val="en-GB"/>
        </w:rPr>
        <w:t xml:space="preserve"> presumably is to be understood as an adverbial infinitive. T.V.G. reads "so that it (i.e. the plant) becomes soft (i.e. </w:t>
      </w:r>
      <w:proofErr w:type="spellStart"/>
      <w:r>
        <w:rPr>
          <w:rFonts w:ascii="Gandhari Unicode" w:hAnsi="Gandhari Unicode"/>
          <w:lang w:val="en-GB"/>
        </w:rPr>
        <w:t>looses</w:t>
      </w:r>
      <w:proofErr w:type="spellEnd"/>
      <w:r>
        <w:rPr>
          <w:rFonts w:ascii="Gandhari Unicode" w:hAnsi="Gandhari Unicode"/>
          <w:lang w:val="en-GB"/>
        </w:rPr>
        <w:t xml:space="preserve"> shape)", but this does not fit the context so well.</w:t>
      </w:r>
    </w:p>
  </w:footnote>
  <w:footnote w:id="638">
    <w:p w14:paraId="47D8829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choice of </w:t>
      </w:r>
      <w:proofErr w:type="spellStart"/>
      <w:r>
        <w:rPr>
          <w:rFonts w:ascii="Gandhari Unicode" w:hAnsi="Gandhari Unicode"/>
          <w:i/>
          <w:lang w:val="en-GB"/>
        </w:rPr>
        <w:t>maṇam</w:t>
      </w:r>
      <w:proofErr w:type="spellEnd"/>
      <w:r>
        <w:rPr>
          <w:rFonts w:ascii="Gandhari Unicode" w:hAnsi="Gandhari Unicode"/>
          <w:lang w:val="en-GB"/>
        </w:rPr>
        <w:t>, which does not only mean "fragrance" but also "union" (and is mostly used in the latter sense), is certainly not by chance.</w:t>
      </w:r>
    </w:p>
  </w:footnote>
  <w:footnote w:id="639">
    <w:p w14:paraId="58170F6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indeed the context requires a vocative </w:t>
      </w:r>
      <w:proofErr w:type="spellStart"/>
      <w:r>
        <w:rPr>
          <w:rFonts w:ascii="Gandhari Unicode" w:hAnsi="Gandhari Unicode"/>
          <w:i/>
          <w:iCs/>
          <w:lang w:val="en-GB"/>
        </w:rPr>
        <w:t>vēla</w:t>
      </w:r>
      <w:proofErr w:type="spellEnd"/>
      <w:r>
        <w:rPr>
          <w:rFonts w:ascii="Gandhari Unicode" w:hAnsi="Gandhari Unicode"/>
          <w:lang w:val="en-GB"/>
        </w:rPr>
        <w:t xml:space="preserve"> instead of a nominative, even if the transmission is almost unequivocally in favour of the latter.</w:t>
      </w:r>
    </w:p>
  </w:footnote>
  <w:footnote w:id="640">
    <w:p w14:paraId="07B7E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Along with the variant </w:t>
      </w:r>
      <w:proofErr w:type="spellStart"/>
      <w:r>
        <w:rPr>
          <w:rFonts w:ascii="Gandhari Unicode" w:hAnsi="Gandhari Unicode"/>
          <w:i/>
          <w:iCs/>
          <w:lang w:val="en-GB"/>
        </w:rPr>
        <w:t>aṭaiyoṭu</w:t>
      </w:r>
      <w:proofErr w:type="spellEnd"/>
      <w:r>
        <w:rPr>
          <w:rFonts w:ascii="Gandhari Unicode" w:hAnsi="Gandhari Unicode"/>
          <w:lang w:val="en-GB"/>
        </w:rPr>
        <w:t xml:space="preserve">, </w:t>
      </w:r>
      <w:proofErr w:type="spellStart"/>
      <w:r>
        <w:rPr>
          <w:rFonts w:ascii="Gandhari Unicode" w:hAnsi="Gandhari Unicode"/>
          <w:i/>
          <w:iCs/>
          <w:lang w:val="en-GB"/>
        </w:rPr>
        <w:t>aviḻ</w:t>
      </w:r>
      <w:proofErr w:type="spellEnd"/>
      <w:r>
        <w:rPr>
          <w:rFonts w:ascii="Gandhari Unicode" w:hAnsi="Gandhari Unicode"/>
          <w:lang w:val="en-GB"/>
        </w:rPr>
        <w:t xml:space="preserve"> does not have to be taken as a noun ("rice"), but as the verbal root </w:t>
      </w:r>
      <w:proofErr w:type="spellStart"/>
      <w:r>
        <w:rPr>
          <w:rFonts w:ascii="Gandhari Unicode" w:hAnsi="Gandhari Unicode"/>
          <w:i/>
          <w:iCs/>
          <w:lang w:val="en-GB"/>
        </w:rPr>
        <w:t>aviḻ</w:t>
      </w:r>
      <w:proofErr w:type="spellEnd"/>
      <w:r>
        <w:rPr>
          <w:rFonts w:ascii="Gandhari Unicode" w:hAnsi="Gandhari Unicode"/>
          <w:lang w:val="en-GB"/>
        </w:rPr>
        <w:t>, "to open": "together with unfolding leaves."</w:t>
      </w:r>
    </w:p>
  </w:footnote>
  <w:footnote w:id="641">
    <w:p w14:paraId="34F4C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we find a row of consecutive actions (embedded in a conditional clause), namely </w:t>
      </w:r>
      <w:proofErr w:type="spellStart"/>
      <w:r>
        <w:rPr>
          <w:rFonts w:ascii="Gandhari Unicode" w:hAnsi="Gandhari Unicode"/>
          <w:i/>
          <w:lang w:val="en-GB"/>
        </w:rPr>
        <w:t>koṉṟu</w:t>
      </w:r>
      <w:proofErr w:type="spellEnd"/>
      <w:r>
        <w:rPr>
          <w:rFonts w:ascii="Gandhari Unicode" w:hAnsi="Gandhari Unicode"/>
          <w:i/>
          <w:lang w:val="en-GB"/>
        </w:rPr>
        <w:t xml:space="preserve"> − </w:t>
      </w:r>
      <w:proofErr w:type="spellStart"/>
      <w:r>
        <w:rPr>
          <w:rFonts w:ascii="Gandhari Unicode" w:hAnsi="Gandhari Unicode"/>
          <w:i/>
          <w:lang w:val="en-GB"/>
        </w:rPr>
        <w:t>nīvi</w:t>
      </w:r>
      <w:proofErr w:type="spellEnd"/>
      <w:r>
        <w:rPr>
          <w:rFonts w:ascii="Gandhari Unicode" w:hAnsi="Gandhari Unicode"/>
          <w:i/>
          <w:lang w:val="en-GB"/>
        </w:rPr>
        <w:t xml:space="preserve"> − </w:t>
      </w:r>
      <w:proofErr w:type="spellStart"/>
      <w:r>
        <w:rPr>
          <w:rFonts w:ascii="Gandhari Unicode" w:hAnsi="Gandhari Unicode"/>
          <w:i/>
          <w:lang w:val="en-GB"/>
        </w:rPr>
        <w:t>vaṇaṅkiṉai</w:t>
      </w:r>
      <w:proofErr w:type="spellEnd"/>
      <w:r>
        <w:rPr>
          <w:rFonts w:ascii="Gandhari Unicode" w:hAnsi="Gandhari Unicode"/>
          <w:i/>
          <w:lang w:val="en-GB"/>
        </w:rPr>
        <w:t xml:space="preserve"> − </w:t>
      </w:r>
      <w:proofErr w:type="spellStart"/>
      <w:r>
        <w:rPr>
          <w:rFonts w:ascii="Gandhari Unicode" w:hAnsi="Gandhari Unicode"/>
          <w:i/>
          <w:lang w:val="en-GB"/>
        </w:rPr>
        <w:t>koṭutti</w:t>
      </w:r>
      <w:proofErr w:type="spellEnd"/>
      <w:r>
        <w:rPr>
          <w:rFonts w:ascii="Gandhari Unicode" w:hAnsi="Gandhari Unicode"/>
          <w:lang w:val="en-GB"/>
        </w:rPr>
        <w:t xml:space="preserve">, that is, two </w:t>
      </w:r>
      <w:proofErr w:type="spellStart"/>
      <w:r>
        <w:rPr>
          <w:rFonts w:ascii="Gandhari Unicode" w:hAnsi="Gandhari Unicode"/>
          <w:lang w:val="en-GB"/>
        </w:rPr>
        <w:t>absolutives</w:t>
      </w:r>
      <w:proofErr w:type="spellEnd"/>
      <w:r>
        <w:rPr>
          <w:rFonts w:ascii="Gandhari Unicode" w:hAnsi="Gandhari Unicode"/>
          <w:lang w:val="en-GB"/>
        </w:rPr>
        <w:t xml:space="preserve"> followed by two finite verbs, in other words, a kind of </w:t>
      </w:r>
      <w:proofErr w:type="spellStart"/>
      <w:r>
        <w:rPr>
          <w:rFonts w:ascii="Gandhari Unicode" w:hAnsi="Gandhari Unicode"/>
          <w:i/>
          <w:lang w:val="en-GB"/>
        </w:rPr>
        <w:t>muṟṟeccam</w:t>
      </w:r>
      <w:proofErr w:type="spellEnd"/>
      <w:r>
        <w:rPr>
          <w:rFonts w:ascii="Gandhari Unicode" w:hAnsi="Gandhari Unicode"/>
          <w:lang w:val="en-GB"/>
        </w:rPr>
        <w:t xml:space="preserve"> construction. What is the difference in valence between </w:t>
      </w:r>
      <w:proofErr w:type="spellStart"/>
      <w:r>
        <w:rPr>
          <w:rFonts w:ascii="Gandhari Unicode" w:hAnsi="Gandhari Unicode"/>
          <w:i/>
          <w:lang w:val="en-GB"/>
        </w:rPr>
        <w:t>vaṇakiṉai</w:t>
      </w:r>
      <w:proofErr w:type="spellEnd"/>
      <w:r>
        <w:rPr>
          <w:rFonts w:ascii="Gandhari Unicode" w:hAnsi="Gandhari Unicode"/>
          <w:lang w:val="en-GB"/>
        </w:rPr>
        <w:t xml:space="preserve"> and </w:t>
      </w:r>
      <w:proofErr w:type="spellStart"/>
      <w:r>
        <w:rPr>
          <w:rFonts w:ascii="Gandhari Unicode" w:hAnsi="Gandhari Unicode"/>
          <w:i/>
          <w:lang w:val="en-GB"/>
        </w:rPr>
        <w:t>vaṇaṅki</w:t>
      </w:r>
      <w:proofErr w:type="spellEnd"/>
      <w:r>
        <w:rPr>
          <w:rFonts w:ascii="Gandhari Unicode" w:hAnsi="Gandhari Unicode"/>
          <w:lang w:val="en-GB"/>
        </w:rPr>
        <w:t>, another absolutive, which would have been sufficient syntactically as well as metrically?</w:t>
      </w:r>
    </w:p>
  </w:footnote>
  <w:footnote w:id="642">
    <w:p w14:paraId="2C7F38A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more </w:t>
      </w:r>
      <w:proofErr w:type="spellStart"/>
      <w:r>
        <w:rPr>
          <w:rFonts w:ascii="Gandhari Unicode" w:hAnsi="Gandhari Unicode"/>
          <w:lang w:val="en-GB"/>
        </w:rPr>
        <w:t>Cām</w:t>
      </w:r>
      <w:proofErr w:type="spellEnd"/>
      <w:r>
        <w:rPr>
          <w:rFonts w:ascii="Gandhari Unicode" w:hAnsi="Gandhari Unicode"/>
          <w:lang w:val="en-GB"/>
        </w:rPr>
        <w:t xml:space="preserve">.'s reading is not attested at all except for AT. We can only surmise that what brought about this evident emendation was the attribute </w:t>
      </w:r>
      <w:r>
        <w:rPr>
          <w:rFonts w:ascii="Gandhari Unicode" w:hAnsi="Gandhari Unicode"/>
          <w:i/>
          <w:iCs/>
          <w:lang w:val="en-GB"/>
        </w:rPr>
        <w:t xml:space="preserve">cem </w:t>
      </w:r>
      <w:proofErr w:type="spellStart"/>
      <w:r>
        <w:rPr>
          <w:rFonts w:ascii="Gandhari Unicode" w:hAnsi="Gandhari Unicode"/>
          <w:i/>
          <w:iCs/>
          <w:lang w:val="en-GB"/>
        </w:rPr>
        <w:t>kōl</w:t>
      </w:r>
      <w:proofErr w:type="spellEnd"/>
      <w:r>
        <w:rPr>
          <w:rFonts w:ascii="Gandhari Unicode" w:hAnsi="Gandhari Unicode"/>
          <w:lang w:val="en-GB"/>
        </w:rPr>
        <w:t xml:space="preserve">. However, I do not see why </w:t>
      </w:r>
      <w:r>
        <w:rPr>
          <w:rFonts w:ascii="Gandhari Unicode" w:hAnsi="Gandhari Unicode"/>
          <w:i/>
          <w:iCs/>
          <w:lang w:val="en-GB"/>
        </w:rPr>
        <w:t xml:space="preserve">cem </w:t>
      </w:r>
      <w:proofErr w:type="spellStart"/>
      <w:r>
        <w:rPr>
          <w:rFonts w:ascii="Gandhari Unicode" w:hAnsi="Gandhari Unicode"/>
          <w:i/>
          <w:iCs/>
          <w:lang w:val="en-GB"/>
        </w:rPr>
        <w:t>kōl</w:t>
      </w:r>
      <w:proofErr w:type="spellEnd"/>
      <w:r>
        <w:rPr>
          <w:rFonts w:ascii="Gandhari Unicode" w:hAnsi="Gandhari Unicode"/>
          <w:i/>
          <w:iCs/>
          <w:lang w:val="en-GB"/>
        </w:rPr>
        <w:t xml:space="preserve"> </w:t>
      </w:r>
      <w:proofErr w:type="spellStart"/>
      <w:r>
        <w:rPr>
          <w:rFonts w:ascii="Gandhari Unicode" w:hAnsi="Gandhari Unicode"/>
          <w:i/>
          <w:iCs/>
          <w:lang w:val="en-GB"/>
        </w:rPr>
        <w:t>putavu</w:t>
      </w:r>
      <w:proofErr w:type="spellEnd"/>
      <w:r>
        <w:rPr>
          <w:rFonts w:ascii="Gandhari Unicode" w:hAnsi="Gandhari Unicode"/>
          <w:lang w:val="en-GB"/>
        </w:rPr>
        <w:t xml:space="preserve">, "an </w:t>
      </w:r>
      <w:proofErr w:type="gramStart"/>
      <w:r>
        <w:rPr>
          <w:rFonts w:ascii="Gandhari Unicode" w:hAnsi="Gandhari Unicode"/>
          <w:lang w:val="en-GB"/>
        </w:rPr>
        <w:t>entrance  with</w:t>
      </w:r>
      <w:proofErr w:type="gramEnd"/>
      <w:r>
        <w:rPr>
          <w:rFonts w:ascii="Gandhari Unicode" w:hAnsi="Gandhari Unicode"/>
          <w:lang w:val="en-GB"/>
        </w:rPr>
        <w:t xml:space="preserve"> red/straight stems", should be excluded, whereas the other alternative reading of AT, </w:t>
      </w:r>
      <w:proofErr w:type="spellStart"/>
      <w:r>
        <w:rPr>
          <w:rFonts w:ascii="Gandhari Unicode" w:hAnsi="Gandhari Unicode"/>
          <w:i/>
          <w:iCs/>
          <w:lang w:val="en-GB"/>
        </w:rPr>
        <w:t>pulliṉ</w:t>
      </w:r>
      <w:proofErr w:type="spellEnd"/>
      <w:r>
        <w:rPr>
          <w:rFonts w:ascii="Gandhari Unicode" w:hAnsi="Gandhari Unicode"/>
          <w:lang w:val="en-GB"/>
        </w:rPr>
        <w:t>, rather looks like a gloss.</w:t>
      </w:r>
    </w:p>
  </w:footnote>
  <w:footnote w:id="643">
    <w:p w14:paraId="27AC3DE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kaṇṇi</w:t>
      </w:r>
      <w:proofErr w:type="spellEnd"/>
      <w:r>
        <w:rPr>
          <w:rFonts w:ascii="Gandhari Unicode" w:hAnsi="Gandhari Unicode"/>
          <w:i/>
          <w:lang w:val="en-GB"/>
        </w:rPr>
        <w:t xml:space="preserve"> </w:t>
      </w:r>
      <w:proofErr w:type="spellStart"/>
      <w:r>
        <w:rPr>
          <w:rFonts w:ascii="Gandhari Unicode" w:hAnsi="Gandhari Unicode"/>
          <w:i/>
          <w:lang w:val="en-GB"/>
        </w:rPr>
        <w:t>maruppu</w:t>
      </w:r>
      <w:proofErr w:type="spellEnd"/>
      <w:r>
        <w:rPr>
          <w:rFonts w:ascii="Gandhari Unicode" w:hAnsi="Gandhari Unicode"/>
          <w:lang w:val="en-GB"/>
        </w:rPr>
        <w:t xml:space="preserve"> means either </w:t>
      </w:r>
      <w:proofErr w:type="gramStart"/>
      <w:r>
        <w:rPr>
          <w:rFonts w:ascii="Gandhari Unicode" w:hAnsi="Gandhari Unicode"/>
          <w:lang w:val="en-GB"/>
        </w:rPr>
        <w:t>actually horns</w:t>
      </w:r>
      <w:proofErr w:type="gramEnd"/>
      <w:r>
        <w:rPr>
          <w:rFonts w:ascii="Gandhari Unicode" w:hAnsi="Gandhari Unicode"/>
          <w:lang w:val="en-GB"/>
        </w:rPr>
        <w:t>, which lie around the head like a chaplet (which is not inconceivable with water buffaloes), or horns which are garlanded with flowers (here less probable, since it seems to be a wild animal).</w:t>
      </w:r>
    </w:p>
  </w:footnote>
  <w:footnote w:id="644">
    <w:p w14:paraId="15CE757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dissolves the </w:t>
      </w:r>
      <w:r>
        <w:rPr>
          <w:rFonts w:ascii="Gandhari Unicode" w:hAnsi="Gandhari Unicode"/>
          <w:i/>
          <w:lang w:val="en-GB"/>
        </w:rPr>
        <w:t>sandhi</w:t>
      </w:r>
      <w:r>
        <w:rPr>
          <w:rFonts w:ascii="Gandhari Unicode" w:hAnsi="Gandhari Unicode"/>
          <w:lang w:val="en-GB"/>
        </w:rPr>
        <w:t xml:space="preserve"> in a different way, namely </w:t>
      </w:r>
      <w:proofErr w:type="spellStart"/>
      <w:r>
        <w:rPr>
          <w:rFonts w:ascii="Gandhari Unicode" w:hAnsi="Gandhari Unicode"/>
          <w:i/>
          <w:lang w:val="en-GB"/>
        </w:rPr>
        <w:t>varai</w:t>
      </w:r>
      <w:proofErr w:type="spellEnd"/>
      <w:r>
        <w:rPr>
          <w:rFonts w:ascii="Gandhari Unicode" w:hAnsi="Gandhari Unicode"/>
          <w:i/>
          <w:lang w:val="en-GB"/>
        </w:rPr>
        <w:t xml:space="preserve"> ā</w:t>
      </w:r>
      <w:r>
        <w:rPr>
          <w:rFonts w:ascii="Gandhari Unicode" w:hAnsi="Gandhari Unicode"/>
          <w:lang w:val="en-GB"/>
        </w:rPr>
        <w:t xml:space="preserve"> "mountain cow". However, if </w:t>
      </w:r>
      <w:proofErr w:type="spellStart"/>
      <w:r>
        <w:rPr>
          <w:rFonts w:ascii="Gandhari Unicode" w:hAnsi="Gandhari Unicode"/>
          <w:i/>
          <w:lang w:val="en-GB"/>
        </w:rPr>
        <w:t>varaiyā</w:t>
      </w:r>
      <w:proofErr w:type="spellEnd"/>
      <w:r>
        <w:rPr>
          <w:rFonts w:ascii="Gandhari Unicode" w:hAnsi="Gandhari Unicode"/>
          <w:lang w:val="en-GB"/>
        </w:rPr>
        <w:t xml:space="preserve"> is taken as an adverb, </w:t>
      </w:r>
      <w:proofErr w:type="spellStart"/>
      <w:r>
        <w:rPr>
          <w:rFonts w:ascii="Gandhari Unicode" w:hAnsi="Gandhari Unicode"/>
          <w:i/>
          <w:lang w:val="en-GB"/>
        </w:rPr>
        <w:t>maṭakkaṇ</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understood as a metonymy, because </w:t>
      </w:r>
      <w:proofErr w:type="spellStart"/>
      <w:r>
        <w:rPr>
          <w:rFonts w:ascii="Gandhari Unicode" w:hAnsi="Gandhari Unicode"/>
          <w:i/>
          <w:lang w:val="en-GB"/>
        </w:rPr>
        <w:t>kaṟikkum</w:t>
      </w:r>
      <w:proofErr w:type="spellEnd"/>
      <w:r>
        <w:rPr>
          <w:rFonts w:ascii="Gandhari Unicode" w:hAnsi="Gandhari Unicode"/>
          <w:lang w:val="en-GB"/>
        </w:rPr>
        <w:t xml:space="preserve"> is in need of a subject. And the image implies, of course, the happiness of an animal pair which is not separate.</w:t>
      </w:r>
    </w:p>
  </w:footnote>
  <w:footnote w:id="645">
    <w:p w14:paraId="2C7E48AD" w14:textId="77777777" w:rsidR="00544225" w:rsidRDefault="00000000">
      <w:pPr>
        <w:pStyle w:val="Footnote"/>
        <w:jc w:val="both"/>
        <w:rPr>
          <w:rFonts w:ascii="Gandhari Unicode" w:hAnsi="Gandhari Unicode"/>
          <w:color w:val="000000"/>
          <w:lang w:val="en-GB"/>
        </w:rPr>
      </w:pPr>
      <w:r>
        <w:rPr>
          <w:rStyle w:val="FootnoteCharacters"/>
        </w:rPr>
        <w:footnoteRef/>
      </w:r>
      <w:r>
        <w:rPr>
          <w:rFonts w:ascii="Gandhari Unicode" w:hAnsi="Gandhari Unicode"/>
          <w:color w:val="000000"/>
          <w:lang w:val="en-GB"/>
        </w:rPr>
        <w:tab/>
        <w:t xml:space="preserve">In the last two line there are three readings where </w:t>
      </w:r>
      <w:proofErr w:type="spellStart"/>
      <w:r>
        <w:rPr>
          <w:rFonts w:ascii="Gandhari Unicode" w:hAnsi="Gandhari Unicode"/>
          <w:color w:val="000000"/>
          <w:lang w:val="en-GB"/>
        </w:rPr>
        <w:t>Cām</w:t>
      </w:r>
      <w:proofErr w:type="spellEnd"/>
      <w:r>
        <w:rPr>
          <w:rFonts w:ascii="Gandhari Unicode" w:hAnsi="Gandhari Unicode"/>
          <w:color w:val="000000"/>
          <w:lang w:val="en-GB"/>
        </w:rPr>
        <w:t xml:space="preserve">. goes almost against the entire tradition without, however, arriving at a satisfactory text. I propose to follow the majority, here </w:t>
      </w:r>
      <w:proofErr w:type="spellStart"/>
      <w:r>
        <w:rPr>
          <w:rFonts w:ascii="Gandhari Unicode" w:hAnsi="Gandhari Unicode"/>
          <w:i/>
          <w:iCs/>
          <w:color w:val="000000"/>
          <w:lang w:val="en-GB"/>
        </w:rPr>
        <w:t>kaḷvar</w:t>
      </w:r>
      <w:proofErr w:type="spellEnd"/>
      <w:r>
        <w:rPr>
          <w:rFonts w:ascii="Gandhari Unicode" w:hAnsi="Gandhari Unicode"/>
          <w:color w:val="000000"/>
          <w:lang w:val="en-GB"/>
        </w:rPr>
        <w:t xml:space="preserve">, which can be understood, just as </w:t>
      </w:r>
      <w:proofErr w:type="spellStart"/>
      <w:r>
        <w:rPr>
          <w:rFonts w:ascii="Gandhari Unicode" w:hAnsi="Gandhari Unicode"/>
          <w:i/>
          <w:iCs/>
          <w:color w:val="000000"/>
          <w:lang w:val="en-GB"/>
        </w:rPr>
        <w:t>maṉṉar</w:t>
      </w:r>
      <w:proofErr w:type="spellEnd"/>
      <w:r>
        <w:rPr>
          <w:rFonts w:ascii="Gandhari Unicode" w:hAnsi="Gandhari Unicode"/>
          <w:color w:val="000000"/>
          <w:lang w:val="en-GB"/>
        </w:rPr>
        <w:t xml:space="preserve"> in the next line, as an implicit comparison for the behaviour of the men on the dance floor.</w:t>
      </w:r>
    </w:p>
  </w:footnote>
  <w:footnote w:id="646">
    <w:p w14:paraId="03B6EFE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Whether we read </w:t>
      </w:r>
      <w:proofErr w:type="spellStart"/>
      <w:r>
        <w:rPr>
          <w:rFonts w:ascii="Gandhari Unicode" w:hAnsi="Gandhari Unicode"/>
          <w:i/>
          <w:iCs/>
          <w:lang w:val="en-GB"/>
        </w:rPr>
        <w:t>maṉṉar</w:t>
      </w:r>
      <w:proofErr w:type="spellEnd"/>
      <w:r>
        <w:rPr>
          <w:rFonts w:ascii="Gandhari Unicode" w:hAnsi="Gandhari Unicode"/>
          <w:lang w:val="en-GB"/>
        </w:rPr>
        <w:t xml:space="preserve"> or </w:t>
      </w:r>
      <w:proofErr w:type="spellStart"/>
      <w:r>
        <w:rPr>
          <w:rFonts w:ascii="Gandhari Unicode" w:hAnsi="Gandhari Unicode"/>
          <w:i/>
          <w:iCs/>
          <w:lang w:val="en-GB"/>
        </w:rPr>
        <w:t>maḷḷar</w:t>
      </w:r>
      <w:proofErr w:type="spellEnd"/>
      <w:r>
        <w:rPr>
          <w:rFonts w:ascii="Gandhari Unicode" w:hAnsi="Gandhari Unicode"/>
          <w:lang w:val="en-GB"/>
        </w:rPr>
        <w:t xml:space="preserve">, we can understand the well-attested </w:t>
      </w:r>
      <w:proofErr w:type="spellStart"/>
      <w:r>
        <w:rPr>
          <w:rFonts w:ascii="Gandhari Unicode" w:hAnsi="Gandhari Unicode"/>
          <w:i/>
          <w:iCs/>
          <w:lang w:val="en-GB"/>
        </w:rPr>
        <w:t>maṇkoḷaṟku</w:t>
      </w:r>
      <w:proofErr w:type="spellEnd"/>
      <w:r>
        <w:rPr>
          <w:rFonts w:ascii="Gandhari Unicode" w:hAnsi="Gandhari Unicode"/>
          <w:lang w:val="en-GB"/>
        </w:rPr>
        <w:t xml:space="preserve"> within the simile as "conquering", which is the usual occupation of either warriors or kings.</w:t>
      </w:r>
    </w:p>
  </w:footnote>
  <w:footnote w:id="647">
    <w:p w14:paraId="1C1DA58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once again </w:t>
      </w:r>
      <w:proofErr w:type="spellStart"/>
      <w:r>
        <w:rPr>
          <w:rFonts w:ascii="Gandhari Unicode" w:hAnsi="Gandhari Unicode"/>
          <w:lang w:val="en-GB"/>
        </w:rPr>
        <w:t>Cām</w:t>
      </w:r>
      <w:proofErr w:type="spellEnd"/>
      <w:r>
        <w:rPr>
          <w:rFonts w:ascii="Gandhari Unicode" w:hAnsi="Gandhari Unicode"/>
          <w:lang w:val="en-GB"/>
        </w:rPr>
        <w:t xml:space="preserve">.'s reading is only supported by the correction in C2, while the widely transmitted reading </w:t>
      </w:r>
      <w:proofErr w:type="spellStart"/>
      <w:r>
        <w:rPr>
          <w:rFonts w:ascii="Gandhari Unicode" w:hAnsi="Gandhari Unicode"/>
          <w:i/>
          <w:iCs/>
          <w:lang w:val="en-GB"/>
        </w:rPr>
        <w:t>maṉṉar</w:t>
      </w:r>
      <w:proofErr w:type="spellEnd"/>
      <w:r>
        <w:rPr>
          <w:rFonts w:ascii="Gandhari Unicode" w:hAnsi="Gandhari Unicode"/>
          <w:lang w:val="en-GB"/>
        </w:rPr>
        <w:t xml:space="preserve"> is perfectly comprehensible as the same type of metaphor as </w:t>
      </w:r>
      <w:proofErr w:type="spellStart"/>
      <w:r>
        <w:rPr>
          <w:rFonts w:ascii="Gandhari Unicode" w:hAnsi="Gandhari Unicode"/>
          <w:lang w:val="en-GB"/>
        </w:rPr>
        <w:t>Cām</w:t>
      </w:r>
      <w:proofErr w:type="spellEnd"/>
      <w:r>
        <w:rPr>
          <w:rFonts w:ascii="Gandhari Unicode" w:hAnsi="Gandhari Unicode"/>
          <w:lang w:val="en-GB"/>
        </w:rPr>
        <w:t xml:space="preserve">.'s </w:t>
      </w:r>
      <w:proofErr w:type="spellStart"/>
      <w:r>
        <w:rPr>
          <w:rFonts w:ascii="Gandhari Unicode" w:hAnsi="Gandhari Unicode"/>
          <w:i/>
          <w:iCs/>
          <w:lang w:val="en-GB"/>
        </w:rPr>
        <w:t>maḷḷar</w:t>
      </w:r>
      <w:proofErr w:type="spellEnd"/>
      <w:r>
        <w:rPr>
          <w:rFonts w:ascii="Gandhari Unicode" w:hAnsi="Gandhari Unicode"/>
          <w:lang w:val="en-GB"/>
        </w:rPr>
        <w:t>: "a battle for kings", that is, strong-willed men.</w:t>
      </w:r>
    </w:p>
  </w:footnote>
  <w:footnote w:id="648">
    <w:p w14:paraId="386483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vantaṉa</w:t>
      </w:r>
      <w:proofErr w:type="spellEnd"/>
      <w:r>
        <w:rPr>
          <w:rFonts w:ascii="Gandhari Unicode" w:hAnsi="Gandhari Unicode"/>
          <w:lang w:val="en-GB"/>
        </w:rPr>
        <w:t xml:space="preserve">: is this the (not particle-marked) end of a sentence or do we have to take </w:t>
      </w:r>
      <w:proofErr w:type="spellStart"/>
      <w:r>
        <w:rPr>
          <w:rFonts w:ascii="Gandhari Unicode" w:hAnsi="Gandhari Unicode"/>
          <w:i/>
          <w:lang w:val="en-GB"/>
        </w:rPr>
        <w:t>maḷḷar</w:t>
      </w:r>
      <w:proofErr w:type="spellEnd"/>
      <w:r>
        <w:rPr>
          <w:rFonts w:ascii="Gandhari Unicode" w:hAnsi="Gandhari Unicode"/>
          <w:i/>
          <w:lang w:val="en-GB"/>
        </w:rPr>
        <w:t xml:space="preserve"> </w:t>
      </w:r>
      <w:proofErr w:type="spellStart"/>
      <w:r>
        <w:rPr>
          <w:rFonts w:ascii="Gandhari Unicode" w:hAnsi="Gandhari Unicode"/>
          <w:i/>
          <w:lang w:val="en-GB"/>
        </w:rPr>
        <w:t>pōr</w:t>
      </w:r>
      <w:proofErr w:type="spellEnd"/>
      <w:r>
        <w:rPr>
          <w:rFonts w:ascii="Gandhari Unicode" w:hAnsi="Gandhari Unicode"/>
          <w:lang w:val="en-GB"/>
        </w:rPr>
        <w:t xml:space="preserve"> at the end as an object apposition?</w:t>
      </w:r>
    </w:p>
  </w:footnote>
  <w:footnote w:id="649">
    <w:p w14:paraId="030E684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syntax of lines 7+8 is sparsely marked with </w:t>
      </w:r>
      <w:proofErr w:type="spellStart"/>
      <w:r>
        <w:rPr>
          <w:rFonts w:ascii="Gandhari Unicode" w:hAnsi="Gandhari Unicode"/>
          <w:i/>
          <w:lang w:val="en-GB"/>
        </w:rPr>
        <w:t>maṟṟu</w:t>
      </w:r>
      <w:proofErr w:type="spellEnd"/>
      <w:r>
        <w:rPr>
          <w:rFonts w:ascii="Gandhari Unicode" w:hAnsi="Gandhari Unicode"/>
          <w:i/>
          <w:lang w:val="en-GB"/>
        </w:rPr>
        <w:t xml:space="preserve">, </w:t>
      </w:r>
      <w:r>
        <w:rPr>
          <w:rFonts w:ascii="Gandhari Unicode" w:hAnsi="Gandhari Unicode"/>
          <w:lang w:val="en-GB"/>
        </w:rPr>
        <w:t>of unclear impact. The point is obviously that the dance is an occasion for rivalry among the men, just as otherwise is the battlefield. Here, however, the only weapons to be used are the eyes.</w:t>
      </w:r>
    </w:p>
  </w:footnote>
  <w:footnote w:id="650">
    <w:p w14:paraId="5AC3724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variant ending on </w:t>
      </w:r>
      <w:proofErr w:type="spellStart"/>
      <w:r>
        <w:rPr>
          <w:rFonts w:ascii="Gandhari Unicode" w:hAnsi="Gandhari Unicode"/>
          <w:i/>
          <w:lang w:val="en-GB"/>
        </w:rPr>
        <w:t>nāṭoṟum</w:t>
      </w:r>
      <w:proofErr w:type="spellEnd"/>
      <w:r>
        <w:rPr>
          <w:rFonts w:ascii="Gandhari Unicode" w:hAnsi="Gandhari Unicode"/>
          <w:lang w:val="en-GB"/>
        </w:rPr>
        <w:t xml:space="preserve"> exactly corresponds to KT 11.1 (where the variant is </w:t>
      </w:r>
      <w:proofErr w:type="spellStart"/>
      <w:r>
        <w:rPr>
          <w:rFonts w:ascii="Gandhari Unicode" w:hAnsi="Gandhari Unicode"/>
          <w:i/>
          <w:lang w:val="en-GB"/>
        </w:rPr>
        <w:t>nāḷum</w:t>
      </w:r>
      <w:proofErr w:type="spellEnd"/>
      <w:r>
        <w:rPr>
          <w:rFonts w:ascii="Gandhari Unicode" w:hAnsi="Gandhari Unicode"/>
          <w:lang w:val="en-GB"/>
        </w:rPr>
        <w:t>, which is put in the text here).</w:t>
      </w:r>
    </w:p>
  </w:footnote>
  <w:footnote w:id="651">
    <w:p w14:paraId="17045C7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maruṅkiṉ</w:t>
      </w:r>
      <w:proofErr w:type="spellEnd"/>
      <w:r>
        <w:rPr>
          <w:rFonts w:ascii="Gandhari Unicode" w:hAnsi="Gandhari Unicode"/>
          <w:i/>
          <w:lang w:val="en-GB"/>
        </w:rPr>
        <w:t xml:space="preserve"> </w:t>
      </w:r>
      <w:proofErr w:type="spellStart"/>
      <w:r>
        <w:rPr>
          <w:rFonts w:ascii="Gandhari Unicode" w:hAnsi="Gandhari Unicode"/>
          <w:i/>
          <w:lang w:val="en-GB"/>
        </w:rPr>
        <w:t>koṇṭa</w:t>
      </w:r>
      <w:proofErr w:type="spellEnd"/>
      <w:r>
        <w:rPr>
          <w:rFonts w:ascii="Gandhari Unicode" w:hAnsi="Gandhari Unicode"/>
          <w:lang w:val="en-GB"/>
        </w:rPr>
        <w:t>: can this simply refer to the trees’ way of growing on the slope, as rendered above?</w:t>
      </w:r>
    </w:p>
  </w:footnote>
  <w:footnote w:id="652">
    <w:p w14:paraId="1D5B70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taṇṇeṉ</w:t>
      </w:r>
      <w:proofErr w:type="spellEnd"/>
      <w:r>
        <w:rPr>
          <w:rFonts w:ascii="Gandhari Unicode" w:hAnsi="Gandhari Unicode"/>
          <w:lang w:val="en-GB"/>
        </w:rPr>
        <w:t xml:space="preserve"> is taken here by </w:t>
      </w:r>
      <w:proofErr w:type="spellStart"/>
      <w:proofErr w:type="gramStart"/>
      <w:r>
        <w:rPr>
          <w:rFonts w:ascii="Gandhari Unicode" w:hAnsi="Gandhari Unicode"/>
          <w:lang w:val="en-GB"/>
        </w:rPr>
        <w:t>Cām</w:t>
      </w:r>
      <w:proofErr w:type="spellEnd"/>
      <w:r>
        <w:rPr>
          <w:rFonts w:ascii="Gandhari Unicode" w:hAnsi="Gandhari Unicode"/>
          <w:lang w:val="en-GB"/>
        </w:rPr>
        <w:t>./</w:t>
      </w:r>
      <w:proofErr w:type="gramEnd"/>
      <w:r>
        <w:rPr>
          <w:rFonts w:ascii="Gandhari Unicode" w:hAnsi="Gandhari Unicode"/>
          <w:lang w:val="en-GB"/>
        </w:rPr>
        <w:t>T.V.G., differently from the other four passages (see above), as an actual onomatopoeic: "the drum that goes '</w:t>
      </w:r>
      <w:proofErr w:type="spellStart"/>
      <w:r>
        <w:rPr>
          <w:rFonts w:ascii="Gandhari Unicode" w:hAnsi="Gandhari Unicode"/>
          <w:i/>
          <w:lang w:val="en-GB"/>
        </w:rPr>
        <w:t>taṇ</w:t>
      </w:r>
      <w:proofErr w:type="spellEnd"/>
      <w:r>
        <w:rPr>
          <w:rFonts w:ascii="Gandhari Unicode" w:hAnsi="Gandhari Unicode"/>
          <w:lang w:val="en-GB"/>
        </w:rPr>
        <w:t>'".</w:t>
      </w:r>
    </w:p>
  </w:footnote>
  <w:footnote w:id="653">
    <w:p w14:paraId="580758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w:t>
      </w:r>
      <w:proofErr w:type="spellStart"/>
      <w:r>
        <w:rPr>
          <w:rFonts w:ascii="Gandhari Unicode" w:hAnsi="Gandhari Unicode"/>
          <w:i/>
          <w:iCs/>
          <w:lang w:val="en-GB"/>
        </w:rPr>
        <w:t>varaintu</w:t>
      </w:r>
      <w:proofErr w:type="spellEnd"/>
      <w:r>
        <w:rPr>
          <w:rFonts w:ascii="Gandhari Unicode" w:hAnsi="Gandhari Unicode"/>
          <w:lang w:val="en-GB"/>
        </w:rPr>
        <w:t xml:space="preserve"> evidently is an emendation of </w:t>
      </w:r>
      <w:proofErr w:type="spellStart"/>
      <w:r>
        <w:rPr>
          <w:rFonts w:ascii="Gandhari Unicode" w:hAnsi="Gandhari Unicode"/>
          <w:lang w:val="en-GB"/>
        </w:rPr>
        <w:t>Cām</w:t>
      </w:r>
      <w:proofErr w:type="spellEnd"/>
      <w:r>
        <w:rPr>
          <w:rFonts w:ascii="Gandhari Unicode" w:hAnsi="Gandhari Unicode"/>
          <w:lang w:val="en-GB"/>
        </w:rPr>
        <w:t xml:space="preserve">., induced by his wish to read an absolutive, and </w:t>
      </w:r>
      <w:proofErr w:type="spellStart"/>
      <w:r>
        <w:rPr>
          <w:rFonts w:ascii="Gandhari Unicode" w:hAnsi="Gandhari Unicode"/>
          <w:i/>
          <w:iCs/>
          <w:lang w:val="en-GB"/>
        </w:rPr>
        <w:t>varai-tal</w:t>
      </w:r>
      <w:proofErr w:type="spellEnd"/>
      <w:r>
        <w:rPr>
          <w:rFonts w:ascii="Gandhari Unicode" w:hAnsi="Gandhari Unicode"/>
          <w:lang w:val="en-GB"/>
        </w:rPr>
        <w:t xml:space="preserve"> is not attested as a strong verb. The transmitted </w:t>
      </w:r>
      <w:proofErr w:type="spellStart"/>
      <w:r>
        <w:rPr>
          <w:rFonts w:ascii="Gandhari Unicode" w:hAnsi="Gandhari Unicode"/>
          <w:i/>
          <w:iCs/>
          <w:lang w:val="en-GB"/>
        </w:rPr>
        <w:t>varaittu</w:t>
      </w:r>
      <w:proofErr w:type="spellEnd"/>
      <w:r>
        <w:rPr>
          <w:rFonts w:ascii="Gandhari Unicode" w:hAnsi="Gandhari Unicode"/>
          <w:i/>
          <w:iCs/>
          <w:lang w:val="en-GB"/>
        </w:rPr>
        <w:t>,</w:t>
      </w:r>
      <w:r>
        <w:rPr>
          <w:rFonts w:ascii="Gandhari Unicode" w:hAnsi="Gandhari Unicode"/>
          <w:lang w:val="en-GB"/>
        </w:rPr>
        <w:t xml:space="preserve"> however, becomes perfectly intelligible if we read it as a pronominal noun n.sg. of </w:t>
      </w:r>
      <w:proofErr w:type="spellStart"/>
      <w:r>
        <w:rPr>
          <w:rFonts w:ascii="Gandhari Unicode" w:hAnsi="Gandhari Unicode"/>
          <w:i/>
          <w:iCs/>
          <w:lang w:val="en-GB"/>
        </w:rPr>
        <w:t>varai</w:t>
      </w:r>
      <w:proofErr w:type="spellEnd"/>
      <w:r>
        <w:rPr>
          <w:rFonts w:ascii="Gandhari Unicode" w:hAnsi="Gandhari Unicode"/>
          <w:lang w:val="en-GB"/>
        </w:rPr>
        <w:t xml:space="preserve">, a thing also attested in NA 12.10. In this case </w:t>
      </w:r>
      <w:proofErr w:type="spellStart"/>
      <w:r>
        <w:rPr>
          <w:rFonts w:ascii="Gandhari Unicode" w:hAnsi="Gandhari Unicode"/>
          <w:i/>
          <w:iCs/>
          <w:lang w:val="en-GB"/>
        </w:rPr>
        <w:t>pāl</w:t>
      </w:r>
      <w:proofErr w:type="spellEnd"/>
      <w:r>
        <w:rPr>
          <w:rFonts w:ascii="Gandhari Unicode" w:hAnsi="Gandhari Unicode"/>
          <w:i/>
          <w:iCs/>
          <w:lang w:val="en-GB"/>
        </w:rPr>
        <w:t xml:space="preserve"> </w:t>
      </w:r>
      <w:proofErr w:type="spellStart"/>
      <w:r>
        <w:rPr>
          <w:rFonts w:ascii="Gandhari Unicode" w:hAnsi="Gandhari Unicode"/>
          <w:i/>
          <w:iCs/>
          <w:lang w:val="en-GB"/>
        </w:rPr>
        <w:t>varaittu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read as a separate nominal sentence (see translation).</w:t>
      </w:r>
    </w:p>
  </w:footnote>
  <w:footnote w:id="654">
    <w:p w14:paraId="2CEABA5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piṇi</w:t>
      </w:r>
      <w:proofErr w:type="spellEnd"/>
      <w:r>
        <w:rPr>
          <w:rFonts w:ascii="Gandhari Unicode" w:hAnsi="Gandhari Unicode"/>
          <w:i/>
          <w:lang w:val="en-GB"/>
        </w:rPr>
        <w:t xml:space="preserve"> </w:t>
      </w:r>
      <w:proofErr w:type="spellStart"/>
      <w:r>
        <w:rPr>
          <w:rFonts w:ascii="Gandhari Unicode" w:hAnsi="Gandhari Unicode"/>
          <w:i/>
          <w:lang w:val="en-GB"/>
        </w:rPr>
        <w:t>aviḻnta</w:t>
      </w:r>
      <w:proofErr w:type="spellEnd"/>
      <w:r>
        <w:rPr>
          <w:rFonts w:ascii="Gandhari Unicode" w:hAnsi="Gandhari Unicode"/>
          <w:lang w:val="en-GB"/>
        </w:rPr>
        <w:t xml:space="preserve"> means the opening of the buds enveloped in green.</w:t>
      </w:r>
    </w:p>
  </w:footnote>
  <w:footnote w:id="655">
    <w:p w14:paraId="43FA56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paiṅkaṇ</w:t>
      </w:r>
      <w:proofErr w:type="spellEnd"/>
      <w:r>
        <w:rPr>
          <w:rFonts w:ascii="Gandhari Unicode" w:hAnsi="Gandhari Unicode"/>
          <w:lang w:val="en-GB"/>
        </w:rPr>
        <w:t xml:space="preserve">: is this to be read as a metaphor, i.e., the mountain pool being like an eye (the reversal of the eye-water metaphor)? Or is this simply </w:t>
      </w:r>
      <w:proofErr w:type="spellStart"/>
      <w:r>
        <w:rPr>
          <w:rFonts w:ascii="Gandhari Unicode" w:hAnsi="Gandhari Unicode"/>
          <w:i/>
          <w:lang w:val="en-GB"/>
        </w:rPr>
        <w:t>kaṇ</w:t>
      </w:r>
      <w:proofErr w:type="spellEnd"/>
      <w:r>
        <w:rPr>
          <w:rFonts w:ascii="Gandhari Unicode" w:hAnsi="Gandhari Unicode"/>
          <w:lang w:val="en-GB"/>
        </w:rPr>
        <w:t xml:space="preserve"> in its extended meaning as "area", as T.V.G. understands it: the green area around the pool.</w:t>
      </w:r>
    </w:p>
  </w:footnote>
  <w:footnote w:id="656">
    <w:p w14:paraId="75D417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the pronoun </w:t>
      </w:r>
      <w:proofErr w:type="spellStart"/>
      <w:r>
        <w:rPr>
          <w:rFonts w:ascii="Gandhari Unicode" w:hAnsi="Gandhari Unicode"/>
          <w:i/>
          <w:lang w:val="en-GB"/>
        </w:rPr>
        <w:t>i</w:t>
      </w:r>
      <w:proofErr w:type="spellEnd"/>
      <w:r>
        <w:rPr>
          <w:rFonts w:ascii="Gandhari Unicode" w:hAnsi="Gandhari Unicode"/>
          <w:lang w:val="en-GB"/>
        </w:rPr>
        <w:t xml:space="preserve">-? Can this be a short form of </w:t>
      </w:r>
      <w:proofErr w:type="spellStart"/>
      <w:r>
        <w:rPr>
          <w:rFonts w:ascii="Gandhari Unicode" w:hAnsi="Gandhari Unicode"/>
          <w:i/>
          <w:lang w:val="en-GB"/>
        </w:rPr>
        <w:t>ivaḷ</w:t>
      </w:r>
      <w:proofErr w:type="spellEnd"/>
      <w:r>
        <w:rPr>
          <w:rFonts w:ascii="Gandhari Unicode" w:hAnsi="Gandhari Unicode"/>
          <w:lang w:val="en-GB"/>
        </w:rPr>
        <w:t>?</w:t>
      </w:r>
    </w:p>
  </w:footnote>
  <w:footnote w:id="657">
    <w:p w14:paraId="6492B4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presumably means, she sticks to him, although the time for the exorcism is already set.</w:t>
      </w:r>
    </w:p>
  </w:footnote>
  <w:footnote w:id="658">
    <w:p w14:paraId="6B15AE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veṟiyāḷ</w:t>
      </w:r>
      <w:proofErr w:type="spellEnd"/>
      <w:r>
        <w:rPr>
          <w:rFonts w:ascii="Gandhari Unicode" w:hAnsi="Gandhari Unicode"/>
          <w:lang w:val="en-GB"/>
        </w:rPr>
        <w:t xml:space="preserve"> seems to be attested just this one time, and as a pronominal noun to </w:t>
      </w:r>
      <w:proofErr w:type="spellStart"/>
      <w:r>
        <w:rPr>
          <w:rFonts w:ascii="Gandhari Unicode" w:hAnsi="Gandhari Unicode"/>
          <w:i/>
          <w:lang w:val="en-GB"/>
        </w:rPr>
        <w:t>veṟi</w:t>
      </w:r>
      <w:proofErr w:type="spellEnd"/>
      <w:r>
        <w:rPr>
          <w:rFonts w:ascii="Gandhari Unicode" w:hAnsi="Gandhari Unicode"/>
          <w:lang w:val="en-GB"/>
        </w:rPr>
        <w:t xml:space="preserve">, it might refer either to her who is the object of the </w:t>
      </w:r>
      <w:proofErr w:type="spellStart"/>
      <w:r>
        <w:rPr>
          <w:rFonts w:ascii="Gandhari Unicode" w:hAnsi="Gandhari Unicode"/>
          <w:lang w:val="en-GB"/>
        </w:rPr>
        <w:t>Veṟi</w:t>
      </w:r>
      <w:proofErr w:type="spellEnd"/>
      <w:r>
        <w:rPr>
          <w:rFonts w:ascii="Gandhari Unicode" w:hAnsi="Gandhari Unicode"/>
          <w:lang w:val="en-GB"/>
        </w:rPr>
        <w:t xml:space="preserve"> dance, or to the priestess who is </w:t>
      </w:r>
      <w:proofErr w:type="gramStart"/>
      <w:r>
        <w:rPr>
          <w:rFonts w:ascii="Gandhari Unicode" w:hAnsi="Gandhari Unicode"/>
          <w:lang w:val="en-GB"/>
        </w:rPr>
        <w:t>actually performing</w:t>
      </w:r>
      <w:proofErr w:type="gramEnd"/>
      <w:r>
        <w:rPr>
          <w:rFonts w:ascii="Gandhari Unicode" w:hAnsi="Gandhari Unicode"/>
          <w:lang w:val="en-GB"/>
        </w:rPr>
        <w:t xml:space="preserve"> it.</w:t>
      </w:r>
    </w:p>
  </w:footnote>
  <w:footnote w:id="659">
    <w:p w14:paraId="39CCCF6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yāḻa</w:t>
      </w:r>
      <w:proofErr w:type="spellEnd"/>
      <w:r>
        <w:rPr>
          <w:rFonts w:ascii="Gandhari Unicode" w:hAnsi="Gandhari Unicode"/>
          <w:lang w:val="en-GB"/>
        </w:rPr>
        <w:t xml:space="preserve"> is supposed to be an expletive particle, only to be used in 2</w:t>
      </w:r>
      <w:r>
        <w:rPr>
          <w:rFonts w:ascii="Gandhari Unicode" w:hAnsi="Gandhari Unicode"/>
          <w:vertAlign w:val="superscript"/>
          <w:lang w:val="en-GB"/>
        </w:rPr>
        <w:t>nd</w:t>
      </w:r>
      <w:r>
        <w:rPr>
          <w:rFonts w:ascii="Gandhari Unicode" w:hAnsi="Gandhari Unicode"/>
          <w:lang w:val="en-GB"/>
        </w:rPr>
        <w:t xml:space="preserve"> person addresses. This is the only case attested in the KT.</w:t>
      </w:r>
    </w:p>
  </w:footnote>
  <w:footnote w:id="660">
    <w:p w14:paraId="013CD5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nalkār</w:t>
      </w:r>
      <w:proofErr w:type="spellEnd"/>
      <w:r>
        <w:rPr>
          <w:rFonts w:ascii="Gandhari Unicode" w:hAnsi="Gandhari Unicode"/>
          <w:lang w:val="en-GB"/>
        </w:rPr>
        <w:t xml:space="preserve"> cf. KT 60.5: if HE is not generous with his presence.</w:t>
      </w:r>
    </w:p>
  </w:footnote>
  <w:footnote w:id="661">
    <w:p w14:paraId="15E760C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it is impossible to understand </w:t>
      </w:r>
      <w:r>
        <w:rPr>
          <w:rFonts w:ascii="Gandhari Unicode" w:hAnsi="Gandhari Unicode"/>
          <w:i/>
          <w:lang w:val="en-GB"/>
        </w:rPr>
        <w:t>a</w:t>
      </w:r>
      <w:r>
        <w:rPr>
          <w:rFonts w:ascii="Gandhari Unicode" w:hAnsi="Gandhari Unicode"/>
          <w:lang w:val="en-GB"/>
        </w:rPr>
        <w:t xml:space="preserve">- but as </w:t>
      </w:r>
      <w:proofErr w:type="spellStart"/>
      <w:r>
        <w:rPr>
          <w:rFonts w:ascii="Gandhari Unicode" w:hAnsi="Gandhari Unicode"/>
          <w:i/>
          <w:lang w:val="en-GB"/>
        </w:rPr>
        <w:t>aṅkē</w:t>
      </w:r>
      <w:proofErr w:type="spellEnd"/>
      <w:r>
        <w:rPr>
          <w:rFonts w:ascii="Gandhari Unicode" w:hAnsi="Gandhari Unicode"/>
          <w:lang w:val="en-GB"/>
        </w:rPr>
        <w:t xml:space="preserve"> (as is also done by </w:t>
      </w:r>
      <w:proofErr w:type="spellStart"/>
      <w:r>
        <w:rPr>
          <w:rFonts w:ascii="Gandhari Unicode" w:hAnsi="Gandhari Unicode"/>
          <w:lang w:val="en-GB"/>
        </w:rPr>
        <w:t>Cām</w:t>
      </w:r>
      <w:proofErr w:type="spellEnd"/>
      <w:r>
        <w:rPr>
          <w:rFonts w:ascii="Gandhari Unicode" w:hAnsi="Gandhari Unicode"/>
          <w:lang w:val="en-GB"/>
        </w:rPr>
        <w:t>.).</w:t>
      </w:r>
    </w:p>
  </w:footnote>
  <w:footnote w:id="662">
    <w:p w14:paraId="687791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proofErr w:type="spellStart"/>
      <w:r>
        <w:rPr>
          <w:rFonts w:ascii="Gandhari Unicode" w:hAnsi="Gandhari Unicode"/>
          <w:i/>
          <w:lang w:val="en-GB"/>
        </w:rPr>
        <w:t>ōṅkiya</w:t>
      </w:r>
      <w:proofErr w:type="spellEnd"/>
      <w:r>
        <w:rPr>
          <w:rFonts w:ascii="Gandhari Unicode" w:hAnsi="Gandhari Unicode"/>
          <w:i/>
          <w:lang w:val="en-GB"/>
        </w:rPr>
        <w:t xml:space="preserve"> malai</w:t>
      </w:r>
      <w:r>
        <w:rPr>
          <w:rFonts w:ascii="Gandhari Unicode" w:hAnsi="Gandhari Unicode"/>
          <w:lang w:val="en-GB"/>
        </w:rPr>
        <w:t xml:space="preserve"> in contradistinction to the formulaic </w:t>
      </w:r>
      <w:proofErr w:type="spellStart"/>
      <w:r>
        <w:rPr>
          <w:rFonts w:ascii="Gandhari Unicode" w:hAnsi="Gandhari Unicode"/>
          <w:i/>
          <w:lang w:val="en-GB"/>
        </w:rPr>
        <w:t>ōṅku</w:t>
      </w:r>
      <w:proofErr w:type="spellEnd"/>
      <w:r>
        <w:rPr>
          <w:rFonts w:ascii="Gandhari Unicode" w:hAnsi="Gandhari Unicode"/>
          <w:i/>
          <w:lang w:val="en-GB"/>
        </w:rPr>
        <w:t xml:space="preserve"> malai</w:t>
      </w:r>
      <w:r>
        <w:rPr>
          <w:rFonts w:ascii="Gandhari Unicode" w:hAnsi="Gandhari Unicode"/>
          <w:lang w:val="en-GB"/>
        </w:rPr>
        <w:t>? Is the above emphatic rendering probable?</w:t>
      </w:r>
    </w:p>
  </w:footnote>
  <w:footnote w:id="663">
    <w:p w14:paraId="4E12C2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pukaṉṟu</w:t>
      </w:r>
      <w:proofErr w:type="spellEnd"/>
      <w:r>
        <w:rPr>
          <w:rFonts w:ascii="Gandhari Unicode" w:hAnsi="Gandhari Unicode"/>
          <w:lang w:val="en-GB"/>
        </w:rPr>
        <w:t xml:space="preserve"> is syntactically difficult to connect, if not as an adverb to </w:t>
      </w:r>
      <w:proofErr w:type="spellStart"/>
      <w:r>
        <w:rPr>
          <w:rFonts w:ascii="Gandhari Unicode" w:hAnsi="Gandhari Unicode"/>
          <w:i/>
          <w:lang w:val="en-GB"/>
        </w:rPr>
        <w:t>iḻi</w:t>
      </w:r>
      <w:proofErr w:type="spellEnd"/>
      <w:r>
        <w:rPr>
          <w:rFonts w:ascii="Gandhari Unicode" w:hAnsi="Gandhari Unicode"/>
          <w:lang w:val="en-GB"/>
        </w:rPr>
        <w:t xml:space="preserve">, or </w:t>
      </w:r>
      <w:proofErr w:type="spellStart"/>
      <w:r>
        <w:rPr>
          <w:rFonts w:ascii="Gandhari Unicode" w:hAnsi="Gandhari Unicode"/>
          <w:i/>
          <w:lang w:val="en-GB"/>
        </w:rPr>
        <w:t>maṇṇuṟu</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not in a passive sense, but as an imperfective </w:t>
      </w:r>
      <w:proofErr w:type="spellStart"/>
      <w:r>
        <w:rPr>
          <w:rFonts w:ascii="Gandhari Unicode" w:hAnsi="Gandhari Unicode"/>
          <w:i/>
          <w:lang w:val="en-GB"/>
        </w:rPr>
        <w:t>peyareccam</w:t>
      </w:r>
      <w:proofErr w:type="spellEnd"/>
      <w:r>
        <w:rPr>
          <w:rFonts w:ascii="Gandhari Unicode" w:hAnsi="Gandhari Unicode"/>
          <w:lang w:val="en-GB"/>
        </w:rPr>
        <w:t xml:space="preserve"> with </w:t>
      </w:r>
      <w:proofErr w:type="spellStart"/>
      <w:r>
        <w:rPr>
          <w:rFonts w:ascii="Gandhari Unicode" w:hAnsi="Gandhari Unicode"/>
          <w:i/>
          <w:lang w:val="en-GB"/>
        </w:rPr>
        <w:t>āyam</w:t>
      </w:r>
      <w:proofErr w:type="spellEnd"/>
      <w:r>
        <w:rPr>
          <w:rFonts w:ascii="Gandhari Unicode" w:hAnsi="Gandhari Unicode"/>
          <w:lang w:val="en-GB"/>
        </w:rPr>
        <w:t xml:space="preserve"> as subject: "where the girl companions appear like jewels that delight [and] ... take a bath ".</w:t>
      </w:r>
    </w:p>
  </w:footnote>
  <w:footnote w:id="664">
    <w:p w14:paraId="40B2E38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syntax of </w:t>
      </w:r>
      <w:proofErr w:type="spellStart"/>
      <w:r>
        <w:rPr>
          <w:rFonts w:ascii="Gandhari Unicode" w:hAnsi="Gandhari Unicode"/>
          <w:i/>
          <w:lang w:val="en-GB"/>
        </w:rPr>
        <w:t>maṇṇ'uṟu</w:t>
      </w:r>
      <w:proofErr w:type="spellEnd"/>
      <w:r>
        <w:rPr>
          <w:rFonts w:ascii="Gandhari Unicode" w:hAnsi="Gandhari Unicode"/>
          <w:lang w:val="en-GB"/>
        </w:rPr>
        <w:t xml:space="preserve">? Can </w:t>
      </w:r>
      <w:proofErr w:type="spellStart"/>
      <w:r>
        <w:rPr>
          <w:rFonts w:ascii="Gandhari Unicode" w:hAnsi="Gandhari Unicode"/>
          <w:i/>
          <w:lang w:val="en-GB"/>
        </w:rPr>
        <w:t>uṟu-tal</w:t>
      </w:r>
      <w:proofErr w:type="spellEnd"/>
      <w:r>
        <w:rPr>
          <w:rFonts w:ascii="Gandhari Unicode" w:hAnsi="Gandhari Unicode"/>
          <w:lang w:val="en-GB"/>
        </w:rPr>
        <w:t xml:space="preserve"> be an auxiliary? Cf. KT 167.2 with </w:t>
      </w:r>
      <w:proofErr w:type="spellStart"/>
      <w:r>
        <w:rPr>
          <w:rFonts w:ascii="Gandhari Unicode" w:hAnsi="Gandhari Unicode"/>
          <w:i/>
          <w:lang w:val="en-GB"/>
        </w:rPr>
        <w:t>kaḻuvu</w:t>
      </w:r>
      <w:proofErr w:type="spellEnd"/>
      <w:r>
        <w:rPr>
          <w:rFonts w:ascii="Gandhari Unicode" w:hAnsi="Gandhari Unicode"/>
          <w:i/>
          <w:lang w:val="en-GB"/>
        </w:rPr>
        <w:t xml:space="preserve"> </w:t>
      </w:r>
      <w:proofErr w:type="spellStart"/>
      <w:r>
        <w:rPr>
          <w:rFonts w:ascii="Gandhari Unicode" w:hAnsi="Gandhari Unicode"/>
          <w:i/>
          <w:lang w:val="en-GB"/>
        </w:rPr>
        <w:t>uṟu</w:t>
      </w:r>
      <w:proofErr w:type="spellEnd"/>
      <w:r>
        <w:rPr>
          <w:rFonts w:ascii="Gandhari Unicode" w:hAnsi="Gandhari Unicode"/>
          <w:lang w:val="en-GB"/>
        </w:rPr>
        <w:t>.</w:t>
      </w:r>
    </w:p>
  </w:footnote>
  <w:footnote w:id="665">
    <w:p w14:paraId="29CF50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toyyal</w:t>
      </w:r>
      <w:proofErr w:type="spellEnd"/>
      <w:r>
        <w:rPr>
          <w:rFonts w:ascii="Gandhari Unicode" w:hAnsi="Gandhari Unicode"/>
          <w:lang w:val="en-GB"/>
        </w:rPr>
        <w:t xml:space="preserve">? T.V.G. understands a rain making the ground wet – according to DEDR 3555 there is a root </w:t>
      </w:r>
      <w:proofErr w:type="spellStart"/>
      <w:r>
        <w:rPr>
          <w:rFonts w:ascii="Gandhari Unicode" w:hAnsi="Gandhari Unicode"/>
          <w:i/>
          <w:lang w:val="en-GB"/>
        </w:rPr>
        <w:t>tōy-tal</w:t>
      </w:r>
      <w:proofErr w:type="spellEnd"/>
      <w:r>
        <w:rPr>
          <w:rFonts w:ascii="Gandhari Unicode" w:hAnsi="Gandhari Unicode"/>
          <w:lang w:val="en-GB"/>
        </w:rPr>
        <w:t xml:space="preserve"> with that meaning, but </w:t>
      </w:r>
      <w:proofErr w:type="spellStart"/>
      <w:r>
        <w:rPr>
          <w:rFonts w:ascii="Gandhari Unicode" w:hAnsi="Gandhari Unicode"/>
          <w:i/>
          <w:lang w:val="en-GB"/>
        </w:rPr>
        <w:t>toyyal</w:t>
      </w:r>
      <w:proofErr w:type="spellEnd"/>
      <w:r>
        <w:rPr>
          <w:rFonts w:ascii="Gandhari Unicode" w:hAnsi="Gandhari Unicode"/>
          <w:lang w:val="en-GB"/>
        </w:rPr>
        <w:t>, a noun derivation is given as "mud".</w:t>
      </w:r>
    </w:p>
  </w:footnote>
  <w:footnote w:id="666">
    <w:p w14:paraId="114055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paḻi</w:t>
      </w:r>
      <w:proofErr w:type="spellEnd"/>
      <w:r>
        <w:rPr>
          <w:rFonts w:ascii="Gandhari Unicode" w:hAnsi="Gandhari Unicode"/>
          <w:i/>
          <w:lang w:val="en-GB"/>
        </w:rPr>
        <w:t xml:space="preserve"> </w:t>
      </w:r>
      <w:proofErr w:type="spellStart"/>
      <w:r>
        <w:rPr>
          <w:rFonts w:ascii="Gandhari Unicode" w:hAnsi="Gandhari Unicode"/>
          <w:i/>
          <w:lang w:val="en-GB"/>
        </w:rPr>
        <w:t>tīr</w:t>
      </w:r>
      <w:proofErr w:type="spellEnd"/>
      <w:r>
        <w:rPr>
          <w:rFonts w:ascii="Gandhari Unicode" w:hAnsi="Gandhari Unicode"/>
          <w:lang w:val="en-GB"/>
        </w:rPr>
        <w:t xml:space="preserve"> is probably just one of the numerous formulaic attributes (such as </w:t>
      </w:r>
      <w:proofErr w:type="spellStart"/>
      <w:r>
        <w:rPr>
          <w:rFonts w:ascii="Gandhari Unicode" w:hAnsi="Gandhari Unicode"/>
          <w:i/>
          <w:lang w:val="en-GB"/>
        </w:rPr>
        <w:t>tītil</w:t>
      </w:r>
      <w:proofErr w:type="spellEnd"/>
      <w:r>
        <w:rPr>
          <w:rFonts w:ascii="Gandhari Unicode" w:hAnsi="Gandhari Unicode"/>
          <w:lang w:val="en-GB"/>
        </w:rPr>
        <w:t xml:space="preserve"> in the last line), which mean something like "spotless", so a moral implication might not be intended.</w:t>
      </w:r>
    </w:p>
  </w:footnote>
  <w:footnote w:id="667">
    <w:p w14:paraId="6C2F269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māmai</w:t>
      </w:r>
      <w:proofErr w:type="spellEnd"/>
      <w:r>
        <w:rPr>
          <w:rFonts w:ascii="Gandhari Unicode" w:hAnsi="Gandhari Unicode"/>
          <w:lang w:val="en-GB"/>
        </w:rPr>
        <w:t xml:space="preserve"> refers to her physical beauty, her dark colour before misery begins.</w:t>
      </w:r>
    </w:p>
  </w:footnote>
  <w:footnote w:id="668">
    <w:p w14:paraId="67E785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Where is the connection for the dative </w:t>
      </w:r>
      <w:proofErr w:type="spellStart"/>
      <w:r>
        <w:rPr>
          <w:rFonts w:ascii="Gandhari Unicode" w:hAnsi="Gandhari Unicode"/>
          <w:i/>
          <w:lang w:val="en-GB"/>
        </w:rPr>
        <w:t>ūrkkē</w:t>
      </w:r>
      <w:proofErr w:type="spellEnd"/>
      <w:r>
        <w:rPr>
          <w:rFonts w:ascii="Gandhari Unicode" w:hAnsi="Gandhari Unicode"/>
          <w:lang w:val="en-GB"/>
        </w:rPr>
        <w:t xml:space="preserve">? Is this a </w:t>
      </w:r>
      <w:proofErr w:type="spellStart"/>
      <w:r>
        <w:rPr>
          <w:rFonts w:ascii="Gandhari Unicode" w:hAnsi="Gandhari Unicode"/>
          <w:lang w:val="en-GB"/>
        </w:rPr>
        <w:t>postpositioned</w:t>
      </w:r>
      <w:proofErr w:type="spellEnd"/>
      <w:r>
        <w:rPr>
          <w:rFonts w:ascii="Gandhari Unicode" w:hAnsi="Gandhari Unicode"/>
          <w:lang w:val="en-GB"/>
        </w:rPr>
        <w:t xml:space="preserve"> indirect object to </w:t>
      </w:r>
      <w:r>
        <w:rPr>
          <w:rFonts w:ascii="Gandhari Unicode" w:hAnsi="Gandhari Unicode"/>
          <w:i/>
          <w:lang w:val="en-GB"/>
        </w:rPr>
        <w:t>colla</w:t>
      </w:r>
      <w:r>
        <w:rPr>
          <w:rFonts w:ascii="Gandhari Unicode" w:hAnsi="Gandhari Unicode"/>
          <w:lang w:val="en-GB"/>
        </w:rPr>
        <w:t xml:space="preserve">: "we cannot speak – [but] to the (malevolent) village!". Or is it an anteposition of the indirect object of the following sentence? But the latter would not make much sense from the point of view of content. T.V.G. reads an independent sentence with </w:t>
      </w:r>
      <w:proofErr w:type="spellStart"/>
      <w:r>
        <w:rPr>
          <w:rFonts w:ascii="Gandhari Unicode" w:hAnsi="Gandhari Unicode"/>
          <w:i/>
          <w:lang w:val="en-GB"/>
        </w:rPr>
        <w:t>vāḻum</w:t>
      </w:r>
      <w:proofErr w:type="spellEnd"/>
      <w:r>
        <w:rPr>
          <w:rFonts w:ascii="Gandhari Unicode" w:hAnsi="Gandhari Unicode"/>
          <w:lang w:val="en-GB"/>
        </w:rPr>
        <w:t xml:space="preserve"> as main verb and takes the dative as locative: "in the village small and great people are living".</w:t>
      </w:r>
    </w:p>
  </w:footnote>
  <w:footnote w:id="669">
    <w:p w14:paraId="37EE17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Here we have an elliptical metaphor: the direct object, the man, is missing on the emotive level.</w:t>
      </w:r>
    </w:p>
  </w:footnote>
  <w:footnote w:id="670">
    <w:p w14:paraId="44179DA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nāḷ</w:t>
      </w:r>
      <w:proofErr w:type="spellEnd"/>
      <w:r>
        <w:rPr>
          <w:rFonts w:ascii="Gandhari Unicode" w:hAnsi="Gandhari Unicode"/>
          <w:i/>
          <w:lang w:val="en-GB"/>
        </w:rPr>
        <w:t xml:space="preserve"> </w:t>
      </w:r>
      <w:proofErr w:type="spellStart"/>
      <w:r>
        <w:rPr>
          <w:rFonts w:ascii="Gandhari Unicode" w:hAnsi="Gandhari Unicode"/>
          <w:i/>
          <w:lang w:val="en-GB"/>
        </w:rPr>
        <w:t>iṭaipaṭāa</w:t>
      </w:r>
      <w:proofErr w:type="spellEnd"/>
      <w:r>
        <w:rPr>
          <w:rFonts w:ascii="Gandhari Unicode" w:hAnsi="Gandhari Unicode"/>
          <w:lang w:val="en-GB"/>
        </w:rPr>
        <w:t xml:space="preserve">: literally "without a day appearing in between"; cf. </w:t>
      </w:r>
      <w:proofErr w:type="spellStart"/>
      <w:r>
        <w:rPr>
          <w:rFonts w:ascii="Gandhari Unicode" w:hAnsi="Gandhari Unicode"/>
          <w:i/>
          <w:lang w:val="en-GB"/>
        </w:rPr>
        <w:t>pū</w:t>
      </w:r>
      <w:proofErr w:type="spellEnd"/>
      <w:r>
        <w:rPr>
          <w:rFonts w:ascii="Gandhari Unicode" w:hAnsi="Gandhari Unicode"/>
          <w:i/>
          <w:lang w:val="en-GB"/>
        </w:rPr>
        <w:t xml:space="preserve"> </w:t>
      </w:r>
      <w:proofErr w:type="spellStart"/>
      <w:r>
        <w:rPr>
          <w:rFonts w:ascii="Gandhari Unicode" w:hAnsi="Gandhari Unicode"/>
          <w:i/>
          <w:lang w:val="en-GB"/>
        </w:rPr>
        <w:t>iṭaipaṭiṉum</w:t>
      </w:r>
      <w:proofErr w:type="spellEnd"/>
      <w:r>
        <w:rPr>
          <w:rFonts w:ascii="Gandhari Unicode" w:hAnsi="Gandhari Unicode"/>
          <w:lang w:val="en-GB"/>
        </w:rPr>
        <w:t xml:space="preserve"> in KT 57.1.</w:t>
      </w:r>
    </w:p>
  </w:footnote>
  <w:footnote w:id="671">
    <w:p w14:paraId="590729D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That is, once the marriage has taken place, so here for once the </w:t>
      </w:r>
      <w:proofErr w:type="spellStart"/>
      <w:r>
        <w:rPr>
          <w:rFonts w:ascii="Gandhari Unicode" w:hAnsi="Gandhari Unicode"/>
          <w:i/>
          <w:lang w:val="en-GB"/>
        </w:rPr>
        <w:t>kiḷavi</w:t>
      </w:r>
      <w:proofErr w:type="spellEnd"/>
      <w:r>
        <w:rPr>
          <w:rFonts w:ascii="Gandhari Unicode" w:hAnsi="Gandhari Unicode"/>
          <w:lang w:val="en-GB"/>
        </w:rPr>
        <w:t xml:space="preserve"> seems helpful, because without it the subjunctive </w:t>
      </w:r>
      <w:proofErr w:type="spellStart"/>
      <w:r>
        <w:rPr>
          <w:rFonts w:ascii="Gandhari Unicode" w:hAnsi="Gandhari Unicode"/>
          <w:i/>
          <w:lang w:val="en-GB"/>
        </w:rPr>
        <w:t>muyaṅkukam</w:t>
      </w:r>
      <w:proofErr w:type="spellEnd"/>
      <w:r>
        <w:rPr>
          <w:rFonts w:ascii="Gandhari Unicode" w:hAnsi="Gandhari Unicode"/>
          <w:lang w:val="en-GB"/>
        </w:rPr>
        <w:t xml:space="preserve"> would remain incomprehensible.</w:t>
      </w:r>
    </w:p>
  </w:footnote>
  <w:footnote w:id="672">
    <w:p w14:paraId="02DCFC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an ambiguity of the wording creates a play on two different sub-themes of the </w:t>
      </w:r>
      <w:proofErr w:type="spellStart"/>
      <w:r>
        <w:rPr>
          <w:rFonts w:ascii="Gandhari Unicode" w:hAnsi="Gandhari Unicode"/>
          <w:lang w:val="en-GB"/>
        </w:rPr>
        <w:t>Caṅkam</w:t>
      </w:r>
      <w:proofErr w:type="spellEnd"/>
      <w:r>
        <w:rPr>
          <w:rFonts w:ascii="Gandhari Unicode" w:hAnsi="Gandhari Unicode"/>
          <w:lang w:val="en-GB"/>
        </w:rPr>
        <w:t xml:space="preserve"> universe, one −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 being the announcement of imminent elopement, the other HER setting out in search of HIM. In both cases the context suggests that the confidante is taking part in the event, unless we suppose that the speaker is SHE herself, and not the confidante, as tradition wills it.</w:t>
      </w:r>
    </w:p>
  </w:footnote>
  <w:footnote w:id="673">
    <w:p w14:paraId="72D7C9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Thus</w:t>
      </w:r>
      <w:proofErr w:type="gramEnd"/>
      <w:r>
        <w:rPr>
          <w:rFonts w:ascii="Gandhari Unicode" w:hAnsi="Gandhari Unicode"/>
          <w:lang w:val="en-GB"/>
        </w:rPr>
        <w:t xml:space="preserve"> the more overtly erotic version. T.V.G. proposes here to understand </w:t>
      </w:r>
      <w:proofErr w:type="spellStart"/>
      <w:r>
        <w:rPr>
          <w:rFonts w:ascii="Gandhari Unicode" w:hAnsi="Gandhari Unicode"/>
          <w:i/>
          <w:lang w:val="en-GB"/>
        </w:rPr>
        <w:t>akam</w:t>
      </w:r>
      <w:proofErr w:type="spellEnd"/>
      <w:r>
        <w:rPr>
          <w:rFonts w:ascii="Gandhari Unicode" w:hAnsi="Gandhari Unicode"/>
          <w:lang w:val="en-GB"/>
        </w:rPr>
        <w:t xml:space="preserve"> as a reference to HIS chest ("when joining with his chest"), another meaning apparently attested.</w:t>
      </w:r>
    </w:p>
  </w:footnote>
  <w:footnote w:id="674">
    <w:p w14:paraId="5B5EF47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vil</w:t>
      </w:r>
      <w:proofErr w:type="spellEnd"/>
      <w:r>
        <w:rPr>
          <w:rFonts w:ascii="Gandhari Unicode" w:hAnsi="Gandhari Unicode"/>
          <w:i/>
          <w:lang w:val="en-GB"/>
        </w:rPr>
        <w:t xml:space="preserve"> aka </w:t>
      </w:r>
      <w:proofErr w:type="spellStart"/>
      <w:r>
        <w:rPr>
          <w:rFonts w:ascii="Gandhari Unicode" w:hAnsi="Gandhari Unicode"/>
          <w:i/>
          <w:lang w:val="en-GB"/>
        </w:rPr>
        <w:t>viraliṉ</w:t>
      </w:r>
      <w:proofErr w:type="spellEnd"/>
      <w:r>
        <w:rPr>
          <w:rFonts w:ascii="Gandhari Unicode" w:hAnsi="Gandhari Unicode"/>
          <w:lang w:val="en-GB"/>
        </w:rPr>
        <w:t>: that is, presumably the place in the curve of the bow where the hand grips and the arrow rests in aiming.</w:t>
      </w:r>
    </w:p>
  </w:footnote>
  <w:footnote w:id="675">
    <w:p w14:paraId="64D5550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might be read as an independent sentence, although the verbal nouns in -</w:t>
      </w:r>
      <w:r>
        <w:rPr>
          <w:rFonts w:ascii="Gandhari Unicode" w:hAnsi="Gandhari Unicode"/>
          <w:i/>
          <w:lang w:val="en-GB"/>
        </w:rPr>
        <w:t>al</w:t>
      </w:r>
      <w:r>
        <w:rPr>
          <w:rFonts w:ascii="Gandhari Unicode" w:hAnsi="Gandhari Unicode"/>
          <w:lang w:val="en-GB"/>
        </w:rPr>
        <w:t xml:space="preserve"> seem to ask for some sort of finite complement. </w:t>
      </w:r>
      <w:proofErr w:type="spellStart"/>
      <w:r>
        <w:rPr>
          <w:rFonts w:ascii="Gandhari Unicode" w:hAnsi="Gandhari Unicode"/>
          <w:lang w:val="en-GB"/>
        </w:rPr>
        <w:t>Cām</w:t>
      </w:r>
      <w:proofErr w:type="spellEnd"/>
      <w:r>
        <w:rPr>
          <w:rFonts w:ascii="Gandhari Unicode" w:hAnsi="Gandhari Unicode"/>
          <w:lang w:val="en-GB"/>
        </w:rPr>
        <w:t xml:space="preserve">. gives a different interpretation, taking </w:t>
      </w:r>
      <w:proofErr w:type="spellStart"/>
      <w:r>
        <w:rPr>
          <w:rFonts w:ascii="Gandhari Unicode" w:hAnsi="Gandhari Unicode"/>
          <w:i/>
          <w:lang w:val="en-GB"/>
        </w:rPr>
        <w:t>nekiḻtal</w:t>
      </w:r>
      <w:proofErr w:type="spellEnd"/>
      <w:r>
        <w:rPr>
          <w:rFonts w:ascii="Gandhari Unicode" w:hAnsi="Gandhari Unicode"/>
          <w:lang w:val="en-GB"/>
        </w:rPr>
        <w:t xml:space="preserve"> and </w:t>
      </w:r>
      <w:proofErr w:type="spellStart"/>
      <w:r>
        <w:rPr>
          <w:rFonts w:ascii="Gandhari Unicode" w:hAnsi="Gandhari Unicode"/>
          <w:i/>
          <w:lang w:val="en-GB"/>
        </w:rPr>
        <w:t>ūrtal</w:t>
      </w:r>
      <w:proofErr w:type="spellEnd"/>
      <w:r>
        <w:rPr>
          <w:rFonts w:ascii="Gandhari Unicode" w:hAnsi="Gandhari Unicode"/>
          <w:lang w:val="en-GB"/>
        </w:rPr>
        <w:t xml:space="preserve"> as direct objects to </w:t>
      </w:r>
      <w:proofErr w:type="spellStart"/>
      <w:r>
        <w:rPr>
          <w:rFonts w:ascii="Gandhari Unicode" w:hAnsi="Gandhari Unicode"/>
          <w:i/>
          <w:lang w:val="en-GB"/>
        </w:rPr>
        <w:t>maruvēṉ</w:t>
      </w:r>
      <w:proofErr w:type="spellEnd"/>
      <w:r>
        <w:rPr>
          <w:rFonts w:ascii="Gandhari Unicode" w:hAnsi="Gandhari Unicode"/>
          <w:lang w:val="en-GB"/>
        </w:rPr>
        <w:t xml:space="preserve">. Problematic about this latter solution is that it requires taking the sociative </w:t>
      </w:r>
      <w:proofErr w:type="spellStart"/>
      <w:r>
        <w:rPr>
          <w:rFonts w:ascii="Gandhari Unicode" w:hAnsi="Gandhari Unicode"/>
          <w:i/>
          <w:lang w:val="en-GB"/>
        </w:rPr>
        <w:t>nāṭaṉoṭu</w:t>
      </w:r>
      <w:proofErr w:type="spellEnd"/>
      <w:r>
        <w:rPr>
          <w:rFonts w:ascii="Gandhari Unicode" w:hAnsi="Gandhari Unicode"/>
          <w:lang w:val="en-GB"/>
        </w:rPr>
        <w:t xml:space="preserve"> as a causal instrumental, which is at least unusual. This choice between two not so happy constructions considerably changes the message. In one case SHE does not want to get involved with </w:t>
      </w:r>
      <w:proofErr w:type="spellStart"/>
      <w:r>
        <w:rPr>
          <w:rFonts w:ascii="Gandhari Unicode" w:hAnsi="Gandhari Unicode"/>
          <w:i/>
          <w:lang w:val="en-GB"/>
        </w:rPr>
        <w:t>kāmam</w:t>
      </w:r>
      <w:proofErr w:type="spellEnd"/>
      <w:r>
        <w:rPr>
          <w:rFonts w:ascii="Gandhari Unicode" w:hAnsi="Gandhari Unicode"/>
          <w:lang w:val="en-GB"/>
        </w:rPr>
        <w:t xml:space="preserve">, since she knows about the consequences, in the other </w:t>
      </w:r>
      <w:proofErr w:type="spellStart"/>
      <w:r>
        <w:rPr>
          <w:rFonts w:ascii="Gandhari Unicode" w:hAnsi="Gandhari Unicode"/>
          <w:i/>
          <w:lang w:val="en-GB"/>
        </w:rPr>
        <w:t>kāmam</w:t>
      </w:r>
      <w:proofErr w:type="spellEnd"/>
      <w:r>
        <w:rPr>
          <w:rFonts w:ascii="Gandhari Unicode" w:hAnsi="Gandhari Unicode"/>
          <w:lang w:val="en-GB"/>
        </w:rPr>
        <w:t xml:space="preserve"> helps her bear the time of waiting.</w:t>
      </w:r>
    </w:p>
  </w:footnote>
  <w:footnote w:id="676">
    <w:p w14:paraId="672B67D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mai</w:t>
      </w:r>
      <w:proofErr w:type="spellEnd"/>
      <w:r>
        <w:rPr>
          <w:rFonts w:ascii="Gandhari Unicode" w:hAnsi="Gandhari Unicode"/>
          <w:lang w:val="en-GB"/>
        </w:rPr>
        <w:t xml:space="preserve"> "collyrium" still a metaphor or already a word for "cloud"? (Cf. KT 319.4, 339.2).</w:t>
      </w:r>
    </w:p>
  </w:footnote>
  <w:footnote w:id="677">
    <w:p w14:paraId="073BD12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Line 1 is hypermetrical.</w:t>
      </w:r>
    </w:p>
  </w:footnote>
  <w:footnote w:id="678">
    <w:p w14:paraId="1CD41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sense here is </w:t>
      </w:r>
      <w:proofErr w:type="gramStart"/>
      <w:r>
        <w:rPr>
          <w:rFonts w:ascii="Gandhari Unicode" w:hAnsi="Gandhari Unicode"/>
          <w:lang w:val="en-GB"/>
        </w:rPr>
        <w:t>fairly dubious</w:t>
      </w:r>
      <w:proofErr w:type="gram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kūḻai</w:t>
      </w:r>
      <w:proofErr w:type="spellEnd"/>
      <w:r>
        <w:rPr>
          <w:rFonts w:ascii="Gandhari Unicode" w:hAnsi="Gandhari Unicode"/>
          <w:lang w:val="en-GB"/>
        </w:rPr>
        <w:t xml:space="preserve"> as "woman's hair" (for which there are clear parallels such as NA 23.2, 368.5) and </w:t>
      </w:r>
      <w:proofErr w:type="spellStart"/>
      <w:r>
        <w:rPr>
          <w:rFonts w:ascii="Gandhari Unicode" w:hAnsi="Gandhari Unicode"/>
          <w:i/>
          <w:lang w:val="en-GB"/>
        </w:rPr>
        <w:t>patukkai</w:t>
      </w:r>
      <w:proofErr w:type="spellEnd"/>
      <w:r>
        <w:rPr>
          <w:rFonts w:ascii="Gandhari Unicode" w:hAnsi="Gandhari Unicode"/>
          <w:lang w:val="en-GB"/>
        </w:rPr>
        <w:t xml:space="preserve"> as "mud" to be applied to that hair, </w:t>
      </w:r>
      <w:proofErr w:type="gramStart"/>
      <w:r>
        <w:rPr>
          <w:rFonts w:ascii="Gandhari Unicode" w:hAnsi="Gandhari Unicode"/>
          <w:lang w:val="en-GB"/>
        </w:rPr>
        <w:t>similar to</w:t>
      </w:r>
      <w:proofErr w:type="gramEnd"/>
      <w:r>
        <w:rPr>
          <w:rFonts w:ascii="Gandhari Unicode" w:hAnsi="Gandhari Unicode"/>
          <w:lang w:val="en-GB"/>
        </w:rPr>
        <w:t xml:space="preserve"> the passage in KT 113. But if something like this is meant, it is expressed in </w:t>
      </w:r>
      <w:proofErr w:type="gramStart"/>
      <w:r>
        <w:rPr>
          <w:rFonts w:ascii="Gandhari Unicode" w:hAnsi="Gandhari Unicode"/>
          <w:lang w:val="en-GB"/>
        </w:rPr>
        <w:t>a fairly elliptical</w:t>
      </w:r>
      <w:proofErr w:type="gramEnd"/>
      <w:r>
        <w:rPr>
          <w:rFonts w:ascii="Gandhari Unicode" w:hAnsi="Gandhari Unicode"/>
          <w:lang w:val="en-GB"/>
        </w:rPr>
        <w:t xml:space="preserve"> way.</w:t>
      </w:r>
    </w:p>
  </w:footnote>
  <w:footnote w:id="679">
    <w:p w14:paraId="0E7F3D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w:t>
      </w:r>
      <w:proofErr w:type="spellStart"/>
      <w:r>
        <w:rPr>
          <w:rFonts w:ascii="Gandhari Unicode" w:hAnsi="Gandhari Unicode"/>
          <w:i/>
          <w:lang w:val="en-GB"/>
        </w:rPr>
        <w:t>aruvi</w:t>
      </w:r>
      <w:proofErr w:type="spellEnd"/>
      <w:r>
        <w:rPr>
          <w:rFonts w:ascii="Gandhari Unicode" w:hAnsi="Gandhari Unicode"/>
          <w:lang w:val="en-GB"/>
        </w:rPr>
        <w:t xml:space="preserve"> supposed to be here? There is an extra entry in the DEDR 225 giving "river mouth" as a meaning of </w:t>
      </w:r>
      <w:proofErr w:type="spellStart"/>
      <w:r>
        <w:rPr>
          <w:rFonts w:ascii="Gandhari Unicode" w:hAnsi="Gandhari Unicode"/>
          <w:i/>
          <w:lang w:val="en-GB"/>
        </w:rPr>
        <w:t>aruvi</w:t>
      </w:r>
      <w:proofErr w:type="spellEnd"/>
      <w:r>
        <w:rPr>
          <w:rFonts w:ascii="Gandhari Unicode" w:hAnsi="Gandhari Unicode"/>
          <w:lang w:val="en-GB"/>
        </w:rPr>
        <w:t>. Can this be the point – a mixture of the different kinds of soil coming together where the river mounds into the sea?</w:t>
      </w:r>
    </w:p>
  </w:footnote>
  <w:footnote w:id="680">
    <w:p w14:paraId="4279E03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āḻi-talai</w:t>
      </w:r>
      <w:proofErr w:type="spellEnd"/>
      <w:r>
        <w:rPr>
          <w:rFonts w:ascii="Gandhari Unicode" w:hAnsi="Gandhari Unicode"/>
          <w:i/>
          <w:lang w:val="en-GB"/>
        </w:rPr>
        <w:t>,</w:t>
      </w:r>
      <w:r>
        <w:rPr>
          <w:rFonts w:ascii="Gandhari Unicode" w:hAnsi="Gandhari Unicode"/>
          <w:lang w:val="en-GB"/>
        </w:rPr>
        <w:t xml:space="preserve"> "sea heads" might be seen as a metaphor for "wave", instead of taking </w:t>
      </w:r>
      <w:proofErr w:type="spellStart"/>
      <w:r>
        <w:rPr>
          <w:rFonts w:ascii="Gandhari Unicode" w:hAnsi="Gandhari Unicode"/>
          <w:i/>
          <w:lang w:val="en-GB"/>
        </w:rPr>
        <w:t>talai</w:t>
      </w:r>
      <w:proofErr w:type="spellEnd"/>
      <w:r>
        <w:rPr>
          <w:rFonts w:ascii="Gandhari Unicode" w:hAnsi="Gandhari Unicode"/>
          <w:lang w:val="en-GB"/>
        </w:rPr>
        <w:t xml:space="preserve"> as an expletive.</w:t>
      </w:r>
    </w:p>
  </w:footnote>
  <w:footnote w:id="681">
    <w:p w14:paraId="589C49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this supposed to mean that the heaps of sand already there (= </w:t>
      </w:r>
      <w:proofErr w:type="spellStart"/>
      <w:r>
        <w:rPr>
          <w:rFonts w:ascii="Gandhari Unicode" w:hAnsi="Gandhari Unicode"/>
          <w:i/>
          <w:lang w:val="en-GB"/>
        </w:rPr>
        <w:t>cimaiyam</w:t>
      </w:r>
      <w:proofErr w:type="spellEnd"/>
      <w:r>
        <w:rPr>
          <w:rFonts w:ascii="Gandhari Unicode" w:hAnsi="Gandhari Unicode"/>
          <w:lang w:val="en-GB"/>
        </w:rPr>
        <w:t xml:space="preserve">) are oppressed by the newly accumulating sands (= </w:t>
      </w:r>
      <w:proofErr w:type="spellStart"/>
      <w:r>
        <w:rPr>
          <w:rFonts w:ascii="Gandhari Unicode" w:hAnsi="Gandhari Unicode"/>
          <w:i/>
          <w:lang w:val="en-GB"/>
        </w:rPr>
        <w:t>kuppai</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even reads </w:t>
      </w:r>
      <w:proofErr w:type="spellStart"/>
      <w:r>
        <w:rPr>
          <w:rFonts w:ascii="Gandhari Unicode" w:hAnsi="Gandhari Unicode"/>
          <w:i/>
          <w:lang w:val="en-GB"/>
        </w:rPr>
        <w:t>aṇaṅku</w:t>
      </w:r>
      <w:proofErr w:type="spellEnd"/>
      <w:r>
        <w:rPr>
          <w:rFonts w:ascii="Gandhari Unicode" w:hAnsi="Gandhari Unicode"/>
          <w:lang w:val="en-GB"/>
        </w:rPr>
        <w:t xml:space="preserve">, "to torment", here, while the </w:t>
      </w:r>
      <w:r>
        <w:rPr>
          <w:rFonts w:ascii="Gandhari Unicode" w:hAnsi="Gandhari Unicode"/>
          <w:i/>
          <w:lang w:val="en-GB"/>
        </w:rPr>
        <w:t>sandhi</w:t>
      </w:r>
      <w:r>
        <w:rPr>
          <w:rFonts w:ascii="Gandhari Unicode" w:hAnsi="Gandhari Unicode"/>
          <w:lang w:val="en-GB"/>
        </w:rPr>
        <w:t xml:space="preserve"> allows also for a more neutral </w:t>
      </w:r>
      <w:proofErr w:type="spellStart"/>
      <w:r>
        <w:rPr>
          <w:rFonts w:ascii="Gandhari Unicode" w:hAnsi="Gandhari Unicode"/>
          <w:i/>
          <w:lang w:val="en-GB"/>
        </w:rPr>
        <w:t>vaṇaṅku</w:t>
      </w:r>
      <w:proofErr w:type="spellEnd"/>
      <w:r>
        <w:rPr>
          <w:rFonts w:ascii="Gandhari Unicode" w:hAnsi="Gandhari Unicode"/>
          <w:lang w:val="en-GB"/>
        </w:rPr>
        <w:t>, "to bow".</w:t>
      </w:r>
    </w:p>
  </w:footnote>
  <w:footnote w:id="682">
    <w:p w14:paraId="7EAA1BE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construction and impact of lines 1-6 are insufficiently marked and quite unclear, apart from the </w:t>
      </w:r>
      <w:proofErr w:type="spellStart"/>
      <w:r>
        <w:rPr>
          <w:rFonts w:ascii="Gandhari Unicode" w:hAnsi="Gandhari Unicode"/>
          <w:lang w:val="en-GB"/>
        </w:rPr>
        <w:t>topos</w:t>
      </w:r>
      <w:proofErr w:type="spellEnd"/>
      <w:r>
        <w:rPr>
          <w:rFonts w:ascii="Gandhari Unicode" w:hAnsi="Gandhari Unicode"/>
          <w:lang w:val="en-GB"/>
        </w:rPr>
        <w:t xml:space="preserve"> of the Palmyras being buried by sand (cf. KT 248).</w:t>
      </w:r>
    </w:p>
  </w:footnote>
  <w:footnote w:id="683">
    <w:p w14:paraId="5EFC897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dative </w:t>
      </w:r>
      <w:proofErr w:type="spellStart"/>
      <w:r>
        <w:rPr>
          <w:rFonts w:ascii="Gandhari Unicode" w:hAnsi="Gandhari Unicode"/>
          <w:i/>
          <w:lang w:val="en-GB"/>
        </w:rPr>
        <w:t>kaṭaṟku</w:t>
      </w:r>
      <w:proofErr w:type="spellEnd"/>
      <w:r>
        <w:rPr>
          <w:rFonts w:ascii="Gandhari Unicode" w:hAnsi="Gandhari Unicode"/>
          <w:lang w:val="en-GB"/>
        </w:rPr>
        <w:t>? The point of the image is obviously that the sea is supposed to be endless: no other side.</w:t>
      </w:r>
    </w:p>
  </w:footnote>
  <w:footnote w:id="684">
    <w:p w14:paraId="193358E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iCs/>
          <w:lang w:val="en-GB"/>
        </w:rPr>
        <w:tab/>
      </w:r>
      <w:proofErr w:type="spellStart"/>
      <w:r>
        <w:rPr>
          <w:rFonts w:ascii="Gandhari Unicode" w:hAnsi="Gandhari Unicode"/>
          <w:i/>
          <w:iCs/>
          <w:lang w:val="en-GB"/>
        </w:rPr>
        <w:t>vevvāy</w:t>
      </w:r>
      <w:proofErr w:type="spellEnd"/>
      <w:r>
        <w:rPr>
          <w:rFonts w:ascii="Gandhari Unicode" w:hAnsi="Gandhari Unicode"/>
          <w:lang w:val="en-GB"/>
        </w:rPr>
        <w:t xml:space="preserve"> = "talkative" or "foul-mouthed"?</w:t>
      </w:r>
    </w:p>
  </w:footnote>
  <w:footnote w:id="685">
    <w:p w14:paraId="61E65D3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toṭupu</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toṇṭiyataṉāl</w:t>
      </w:r>
      <w:proofErr w:type="spellEnd"/>
      <w:r>
        <w:rPr>
          <w:rFonts w:ascii="Gandhari Unicode" w:hAnsi="Gandhari Unicode"/>
          <w:lang w:val="en-GB"/>
        </w:rPr>
        <w:t xml:space="preserve"> "hollow, pierced".</w:t>
      </w:r>
    </w:p>
  </w:footnote>
  <w:footnote w:id="686">
    <w:p w14:paraId="5D9437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uṭaii</w:t>
      </w:r>
      <w:proofErr w:type="spellEnd"/>
      <w:r>
        <w:rPr>
          <w:rFonts w:ascii="Gandhari Unicode" w:hAnsi="Gandhari Unicode"/>
          <w:lang w:val="en-GB"/>
        </w:rPr>
        <w:t>: here we find the type of absolutive connected with subject change, which signifies causality: the monkey’s action is the cause for the spreading scent of jackfruit.</w:t>
      </w:r>
    </w:p>
  </w:footnote>
  <w:footnote w:id="687">
    <w:p w14:paraId="1A125B3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conveyed by the image here? A trace of fear, contrary to the superlatives? She is no longer in safety, like the fruit taken from the tree by the inconstant monkey, and the consequences of her actions betray her, as the smell betrays the </w:t>
      </w:r>
      <w:proofErr w:type="gramStart"/>
      <w:r>
        <w:rPr>
          <w:rFonts w:ascii="Gandhari Unicode" w:hAnsi="Gandhari Unicode"/>
          <w:lang w:val="en-GB"/>
        </w:rPr>
        <w:t>fruit?</w:t>
      </w:r>
      <w:proofErr w:type="gramEnd"/>
    </w:p>
  </w:footnote>
  <w:footnote w:id="688">
    <w:p w14:paraId="4D41984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Difficult: </w:t>
      </w:r>
      <w:proofErr w:type="spellStart"/>
      <w:r>
        <w:rPr>
          <w:rFonts w:ascii="Gandhari Unicode" w:hAnsi="Gandhari Unicode"/>
          <w:i/>
          <w:lang w:val="en-GB"/>
        </w:rPr>
        <w:t>veṟpaṉ</w:t>
      </w:r>
      <w:proofErr w:type="spellEnd"/>
      <w:r>
        <w:rPr>
          <w:rFonts w:ascii="Gandhari Unicode" w:hAnsi="Gandhari Unicode"/>
          <w:i/>
          <w:lang w:val="en-GB"/>
        </w:rPr>
        <w:t xml:space="preserve"> </w:t>
      </w:r>
      <w:proofErr w:type="spellStart"/>
      <w:r>
        <w:rPr>
          <w:rFonts w:ascii="Gandhari Unicode" w:hAnsi="Gandhari Unicode"/>
          <w:i/>
          <w:lang w:val="en-GB"/>
        </w:rPr>
        <w:t>talai</w:t>
      </w:r>
      <w:proofErr w:type="spellEnd"/>
      <w:r>
        <w:rPr>
          <w:rFonts w:ascii="Gandhari Unicode" w:hAnsi="Gandhari Unicode"/>
          <w:i/>
          <w:lang w:val="en-GB"/>
        </w:rPr>
        <w:t xml:space="preserve"> </w:t>
      </w:r>
      <w:proofErr w:type="spellStart"/>
      <w:r>
        <w:rPr>
          <w:rFonts w:ascii="Gandhari Unicode" w:hAnsi="Gandhari Unicode"/>
          <w:i/>
          <w:lang w:val="en-GB"/>
        </w:rPr>
        <w:t>vantu</w:t>
      </w:r>
      <w:proofErr w:type="spellEnd"/>
      <w:r>
        <w:rPr>
          <w:rFonts w:ascii="Gandhari Unicode" w:hAnsi="Gandhari Unicode"/>
          <w:lang w:val="en-GB"/>
        </w:rPr>
        <w:t>. Another possibility is: "after they (the parents) had come to the place of the man from the mountains". (See Wilden 1999: 233f. + n. 31).</w:t>
      </w:r>
    </w:p>
  </w:footnote>
  <w:footnote w:id="689">
    <w:p w14:paraId="687CCDF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the lines 1-3 there are several alternatives. For an extensive discussion see Wilden 1999: 219, 232f. (versus Tieken 1997: 295f.). Here just the different possible renderings are listed.</w:t>
      </w:r>
    </w:p>
  </w:footnote>
  <w:footnote w:id="690">
    <w:p w14:paraId="16F555B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For a discussion about the identity of the bird see Tieken 1997: 297f., contra Wilden 1999: 234, n. 32.</w:t>
      </w:r>
    </w:p>
  </w:footnote>
  <w:footnote w:id="691">
    <w:p w14:paraId="5CE62C0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third possibility is to take </w:t>
      </w:r>
      <w:proofErr w:type="spellStart"/>
      <w:r>
        <w:rPr>
          <w:rFonts w:ascii="Gandhari Unicode" w:hAnsi="Gandhari Unicode"/>
          <w:i/>
          <w:lang w:val="en-GB"/>
        </w:rPr>
        <w:t>veṟpaṉ</w:t>
      </w:r>
      <w:proofErr w:type="spellEnd"/>
      <w:r>
        <w:rPr>
          <w:rFonts w:ascii="Gandhari Unicode" w:hAnsi="Gandhari Unicode"/>
          <w:lang w:val="en-GB"/>
        </w:rPr>
        <w:t xml:space="preserve"> as the subject of the first three lines. The advantage would be that the subject would </w:t>
      </w:r>
      <w:proofErr w:type="gramStart"/>
      <w:r>
        <w:rPr>
          <w:rFonts w:ascii="Gandhari Unicode" w:hAnsi="Gandhari Unicode"/>
          <w:lang w:val="en-GB"/>
        </w:rPr>
        <w:t>actually be</w:t>
      </w:r>
      <w:proofErr w:type="gramEnd"/>
      <w:r>
        <w:rPr>
          <w:rFonts w:ascii="Gandhari Unicode" w:hAnsi="Gandhari Unicode"/>
          <w:lang w:val="en-GB"/>
        </w:rPr>
        <w:t xml:space="preserve"> there and would not have to be taken as implied. But from the point of view of contents this seems less probable and in any </w:t>
      </w:r>
      <w:proofErr w:type="gramStart"/>
      <w:r>
        <w:rPr>
          <w:rFonts w:ascii="Gandhari Unicode" w:hAnsi="Gandhari Unicode"/>
          <w:lang w:val="en-GB"/>
        </w:rPr>
        <w:t>case</w:t>
      </w:r>
      <w:proofErr w:type="gramEnd"/>
      <w:r>
        <w:rPr>
          <w:rFonts w:ascii="Gandhari Unicode" w:hAnsi="Gandhari Unicode"/>
          <w:lang w:val="en-GB"/>
        </w:rPr>
        <w:t xml:space="preserve"> it has no explicit parallels elsewhere. Further disadvantages would be the redundancy of the statements in lines 1+2, and the missing representation of </w:t>
      </w:r>
      <w:proofErr w:type="spellStart"/>
      <w:r>
        <w:rPr>
          <w:rFonts w:ascii="Gandhari Unicode" w:hAnsi="Gandhari Unicode"/>
          <w:i/>
          <w:lang w:val="en-GB"/>
        </w:rPr>
        <w:t>talai</w:t>
      </w:r>
      <w:proofErr w:type="spellEnd"/>
      <w:r>
        <w:rPr>
          <w:rFonts w:ascii="Gandhari Unicode" w:hAnsi="Gandhari Unicode"/>
          <w:lang w:val="en-GB"/>
        </w:rPr>
        <w:t xml:space="preserve"> in line 3.</w:t>
      </w:r>
    </w:p>
  </w:footnote>
  <w:footnote w:id="692">
    <w:p w14:paraId="05345E5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tūṅkāmaiyiṉāl</w:t>
      </w:r>
      <w:proofErr w:type="spellEnd"/>
      <w:r>
        <w:rPr>
          <w:rFonts w:ascii="Gandhari Unicode" w:hAnsi="Gandhari Unicode"/>
          <w:lang w:val="en-GB"/>
        </w:rPr>
        <w:t>, "because the watchmen don’t sleep", which is probably situationally, though not semantically correct.</w:t>
      </w:r>
    </w:p>
  </w:footnote>
  <w:footnote w:id="693">
    <w:p w14:paraId="451305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pāṉāḷ</w:t>
      </w:r>
      <w:proofErr w:type="spellEnd"/>
      <w:r>
        <w:rPr>
          <w:rFonts w:ascii="Gandhari Unicode" w:hAnsi="Gandhari Unicode"/>
          <w:i/>
          <w:lang w:val="en-GB"/>
        </w:rPr>
        <w:t xml:space="preserve"> </w:t>
      </w:r>
      <w:proofErr w:type="spellStart"/>
      <w:r>
        <w:rPr>
          <w:rFonts w:ascii="Gandhari Unicode" w:hAnsi="Gandhari Unicode"/>
          <w:i/>
          <w:lang w:val="en-GB"/>
        </w:rPr>
        <w:t>yāmattum</w:t>
      </w:r>
      <w:proofErr w:type="spellEnd"/>
      <w:r>
        <w:rPr>
          <w:rFonts w:ascii="Gandhari Unicode" w:hAnsi="Gandhari Unicode"/>
          <w:lang w:val="en-GB"/>
        </w:rPr>
        <w:t xml:space="preserve"> a synonym compound of emphasis: "even at midnight itself"?</w:t>
      </w:r>
    </w:p>
  </w:footnote>
  <w:footnote w:id="694">
    <w:p w14:paraId="05C1CC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w:t>
      </w:r>
      <w:proofErr w:type="spellStart"/>
      <w:r>
        <w:rPr>
          <w:rFonts w:ascii="Gandhari Unicode" w:hAnsi="Gandhari Unicode"/>
          <w:i/>
          <w:lang w:val="en-GB"/>
        </w:rPr>
        <w:t>kaṇ</w:t>
      </w:r>
      <w:proofErr w:type="spellEnd"/>
      <w:r>
        <w:rPr>
          <w:rFonts w:ascii="Gandhari Unicode" w:hAnsi="Gandhari Unicode"/>
          <w:lang w:val="en-GB"/>
        </w:rPr>
        <w:t xml:space="preserve"> as an extension of </w:t>
      </w:r>
      <w:proofErr w:type="spellStart"/>
      <w:r>
        <w:rPr>
          <w:rFonts w:ascii="Gandhari Unicode" w:hAnsi="Gandhari Unicode"/>
          <w:i/>
          <w:lang w:val="en-GB"/>
        </w:rPr>
        <w:t>viyal</w:t>
      </w:r>
      <w:proofErr w:type="spellEnd"/>
      <w:r>
        <w:rPr>
          <w:rFonts w:ascii="Gandhari Unicode" w:hAnsi="Gandhari Unicode"/>
          <w:lang w:val="en-GB"/>
        </w:rPr>
        <w:t xml:space="preserve">? Simply an expansive field? Or does </w:t>
      </w:r>
      <w:proofErr w:type="spellStart"/>
      <w:r>
        <w:rPr>
          <w:rFonts w:ascii="Gandhari Unicode" w:hAnsi="Gandhari Unicode"/>
          <w:i/>
          <w:lang w:val="en-GB"/>
        </w:rPr>
        <w:t>kaṇ</w:t>
      </w:r>
      <w:proofErr w:type="spellEnd"/>
      <w:r>
        <w:rPr>
          <w:rFonts w:ascii="Gandhari Unicode" w:hAnsi="Gandhari Unicode"/>
          <w:lang w:val="en-GB"/>
        </w:rPr>
        <w:t xml:space="preserve"> refer here to the sections of a field (cf. NA 400.2 </w:t>
      </w:r>
      <w:proofErr w:type="spellStart"/>
      <w:r>
        <w:rPr>
          <w:rFonts w:ascii="Gandhari Unicode" w:hAnsi="Gandhari Unicode"/>
          <w:i/>
          <w:lang w:val="en-GB"/>
        </w:rPr>
        <w:t>nēr</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ceṟuviṉ</w:t>
      </w:r>
      <w:proofErr w:type="spellEnd"/>
      <w:r>
        <w:rPr>
          <w:rFonts w:ascii="Gandhari Unicode" w:hAnsi="Gandhari Unicode"/>
          <w:lang w:val="en-GB"/>
        </w:rPr>
        <w:t>)?</w:t>
      </w:r>
    </w:p>
  </w:footnote>
  <w:footnote w:id="695">
    <w:p w14:paraId="76E166E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integrate syntactically </w:t>
      </w:r>
      <w:proofErr w:type="spellStart"/>
      <w:r>
        <w:rPr>
          <w:rFonts w:ascii="Gandhari Unicode" w:hAnsi="Gandhari Unicode"/>
          <w:i/>
          <w:lang w:val="en-GB"/>
        </w:rPr>
        <w:t>maṉṉuyir</w:t>
      </w:r>
      <w:proofErr w:type="spellEnd"/>
      <w:r>
        <w:rPr>
          <w:rFonts w:ascii="Gandhari Unicode" w:hAnsi="Gandhari Unicode"/>
          <w:i/>
          <w:lang w:val="en-GB"/>
        </w:rPr>
        <w:t xml:space="preserve"> </w:t>
      </w:r>
      <w:proofErr w:type="spellStart"/>
      <w:r>
        <w:rPr>
          <w:rFonts w:ascii="Gandhari Unicode" w:hAnsi="Gandhari Unicode"/>
          <w:i/>
          <w:lang w:val="en-GB"/>
        </w:rPr>
        <w:t>aṟiyā</w:t>
      </w:r>
      <w:proofErr w:type="spellEnd"/>
      <w:r>
        <w:rPr>
          <w:rFonts w:ascii="Gandhari Unicode" w:hAnsi="Gandhari Unicode"/>
          <w:lang w:val="en-GB"/>
        </w:rPr>
        <w:t xml:space="preserve">? T.V.G. explains that nobody comes near the mountain where the </w:t>
      </w:r>
      <w:proofErr w:type="spellStart"/>
      <w:r>
        <w:rPr>
          <w:rFonts w:ascii="Gandhari Unicode" w:hAnsi="Gandhari Unicode"/>
          <w:i/>
          <w:lang w:val="en-GB"/>
        </w:rPr>
        <w:t>cūr</w:t>
      </w:r>
      <w:proofErr w:type="spellEnd"/>
      <w:r>
        <w:rPr>
          <w:rFonts w:ascii="Gandhari Unicode" w:hAnsi="Gandhari Unicode"/>
          <w:lang w:val="en-GB"/>
        </w:rPr>
        <w:t xml:space="preserve"> are residing, and consequently nobody knows what is on the top. In this case </w:t>
      </w:r>
      <w:proofErr w:type="spellStart"/>
      <w:r>
        <w:rPr>
          <w:rFonts w:ascii="Gandhari Unicode" w:hAnsi="Gandhari Unicode"/>
          <w:i/>
          <w:lang w:val="en-GB"/>
        </w:rPr>
        <w:t>maṉṉuyir</w:t>
      </w:r>
      <w:proofErr w:type="spellEnd"/>
      <w:r>
        <w:rPr>
          <w:rFonts w:ascii="Gandhari Unicode" w:hAnsi="Gandhari Unicode"/>
          <w:lang w:val="en-GB"/>
        </w:rPr>
        <w:t xml:space="preserve"> would have to be understood as an actual </w:t>
      </w:r>
      <w:proofErr w:type="spellStart"/>
      <w:r>
        <w:rPr>
          <w:rFonts w:ascii="Gandhari Unicode" w:hAnsi="Gandhari Unicode"/>
          <w:i/>
          <w:lang w:val="en-GB"/>
        </w:rPr>
        <w:t>bahūvrīhi</w:t>
      </w:r>
      <w:proofErr w:type="spellEnd"/>
      <w:r>
        <w:rPr>
          <w:rFonts w:ascii="Gandhari Unicode" w:hAnsi="Gandhari Unicode"/>
          <w:i/>
          <w:lang w:val="en-GB"/>
        </w:rPr>
        <w:t xml:space="preserve"> </w:t>
      </w:r>
      <w:r>
        <w:rPr>
          <w:rFonts w:ascii="Gandhari Unicode" w:hAnsi="Gandhari Unicode"/>
          <w:lang w:val="en-GB"/>
        </w:rPr>
        <w:t>("those of stable life/breath" meaning something like "sentient beings"), which seems quite untypical for this stage of the language.</w:t>
      </w:r>
    </w:p>
  </w:footnote>
  <w:footnote w:id="696">
    <w:p w14:paraId="40350B0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taṇṇiyaḷ</w:t>
      </w:r>
      <w:proofErr w:type="spellEnd"/>
      <w:r>
        <w:rPr>
          <w:rFonts w:ascii="Gandhari Unicode" w:hAnsi="Gandhari Unicode"/>
          <w:lang w:val="en-GB"/>
        </w:rPr>
        <w:t xml:space="preserve"> put between </w:t>
      </w:r>
      <w:proofErr w:type="spellStart"/>
      <w:r>
        <w:rPr>
          <w:rFonts w:ascii="Gandhari Unicode" w:hAnsi="Gandhari Unicode"/>
          <w:i/>
          <w:lang w:val="en-GB"/>
        </w:rPr>
        <w:t>vēṉilāṉē</w:t>
      </w:r>
      <w:proofErr w:type="spellEnd"/>
      <w:r>
        <w:rPr>
          <w:rFonts w:ascii="Gandhari Unicode" w:hAnsi="Gandhari Unicode"/>
          <w:lang w:val="en-GB"/>
        </w:rPr>
        <w:t xml:space="preserve"> and </w:t>
      </w:r>
      <w:proofErr w:type="spellStart"/>
      <w:r>
        <w:rPr>
          <w:rFonts w:ascii="Gandhari Unicode" w:hAnsi="Gandhari Unicode"/>
          <w:i/>
          <w:lang w:val="en-GB"/>
        </w:rPr>
        <w:t>paṉiyē</w:t>
      </w:r>
      <w:proofErr w:type="spellEnd"/>
      <w:r>
        <w:rPr>
          <w:rFonts w:ascii="Gandhari Unicode" w:hAnsi="Gandhari Unicode"/>
          <w:lang w:val="en-GB"/>
        </w:rPr>
        <w:t xml:space="preserve"> for stylistic reasons, although it syntactically belongs to the former – and because the termination of the natural affinity of </w:t>
      </w:r>
      <w:proofErr w:type="spellStart"/>
      <w:r>
        <w:rPr>
          <w:rFonts w:ascii="Gandhari Unicode" w:hAnsi="Gandhari Unicode"/>
          <w:i/>
          <w:lang w:val="en-GB"/>
        </w:rPr>
        <w:t>taṇ</w:t>
      </w:r>
      <w:proofErr w:type="spellEnd"/>
      <w:r>
        <w:rPr>
          <w:rFonts w:ascii="Gandhari Unicode" w:hAnsi="Gandhari Unicode"/>
          <w:lang w:val="en-GB"/>
        </w:rPr>
        <w:t xml:space="preserve"> and </w:t>
      </w:r>
      <w:proofErr w:type="spellStart"/>
      <w:r>
        <w:rPr>
          <w:rFonts w:ascii="Gandhari Unicode" w:hAnsi="Gandhari Unicode"/>
          <w:i/>
          <w:lang w:val="en-GB"/>
        </w:rPr>
        <w:t>paṉi</w:t>
      </w:r>
      <w:proofErr w:type="spellEnd"/>
      <w:r>
        <w:rPr>
          <w:rFonts w:ascii="Gandhari Unicode" w:hAnsi="Gandhari Unicode"/>
          <w:lang w:val="en-GB"/>
        </w:rPr>
        <w:t xml:space="preserve"> is the topic of this poem?</w:t>
      </w:r>
    </w:p>
  </w:footnote>
  <w:footnote w:id="697">
    <w:p w14:paraId="4DF4C9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Does </w:t>
      </w:r>
      <w:proofErr w:type="spellStart"/>
      <w:r>
        <w:rPr>
          <w:rFonts w:ascii="Gandhari Unicode" w:hAnsi="Gandhari Unicode"/>
          <w:i/>
          <w:lang w:val="en-GB"/>
        </w:rPr>
        <w:t>poṭinta</w:t>
      </w:r>
      <w:proofErr w:type="spellEnd"/>
      <w:r>
        <w:rPr>
          <w:rFonts w:ascii="Gandhari Unicode" w:hAnsi="Gandhari Unicode"/>
          <w:lang w:val="en-GB"/>
        </w:rPr>
        <w:t>, perfective aspect, express that the lotus is not by itself warm, but after it has bundled the sunlight?</w:t>
      </w:r>
    </w:p>
  </w:footnote>
  <w:footnote w:id="698">
    <w:p w14:paraId="42D2232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wonder the connotation of </w:t>
      </w:r>
      <w:r>
        <w:rPr>
          <w:rFonts w:ascii="Gandhari Unicode" w:hAnsi="Gandhari Unicode"/>
          <w:i/>
          <w:lang w:val="en-GB"/>
        </w:rPr>
        <w:t>ai</w:t>
      </w:r>
      <w:r>
        <w:rPr>
          <w:rFonts w:ascii="Gandhari Unicode" w:hAnsi="Gandhari Unicode"/>
          <w:lang w:val="en-GB"/>
        </w:rPr>
        <w:t xml:space="preserve"> here?</w:t>
      </w:r>
    </w:p>
  </w:footnote>
  <w:footnote w:id="699">
    <w:p w14:paraId="129BA62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vāṅku</w:t>
      </w:r>
      <w:proofErr w:type="spellEnd"/>
      <w:r>
        <w:rPr>
          <w:rFonts w:ascii="Gandhari Unicode" w:hAnsi="Gandhari Unicode"/>
          <w:i/>
          <w:lang w:val="en-GB"/>
        </w:rPr>
        <w:t xml:space="preserve"> </w:t>
      </w:r>
      <w:proofErr w:type="spellStart"/>
      <w:r>
        <w:rPr>
          <w:rFonts w:ascii="Gandhari Unicode" w:hAnsi="Gandhari Unicode"/>
          <w:i/>
          <w:lang w:val="en-GB"/>
        </w:rPr>
        <w:t>katir</w:t>
      </w:r>
      <w:proofErr w:type="spellEnd"/>
      <w:r>
        <w:rPr>
          <w:rFonts w:ascii="Gandhari Unicode" w:hAnsi="Gandhari Unicode"/>
          <w:i/>
          <w:lang w:val="en-GB"/>
        </w:rPr>
        <w:t xml:space="preserve"> </w:t>
      </w:r>
      <w:proofErr w:type="spellStart"/>
      <w:r>
        <w:rPr>
          <w:rFonts w:ascii="Gandhari Unicode" w:hAnsi="Gandhari Unicode"/>
          <w:i/>
          <w:lang w:val="en-GB"/>
        </w:rPr>
        <w:t>tokuppa</w:t>
      </w:r>
      <w:proofErr w:type="spellEnd"/>
      <w:r>
        <w:rPr>
          <w:rFonts w:ascii="Gandhari Unicode" w:hAnsi="Gandhari Unicode"/>
          <w:lang w:val="en-GB"/>
        </w:rPr>
        <w:t xml:space="preserve"> probably refers to the last beams of the sinking sun which are encapsulated in the closing flower.</w:t>
      </w:r>
    </w:p>
  </w:footnote>
  <w:footnote w:id="700">
    <w:p w14:paraId="7841D9D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vaḷai</w:t>
      </w:r>
      <w:proofErr w:type="spellEnd"/>
      <w:r>
        <w:rPr>
          <w:rFonts w:ascii="Gandhari Unicode" w:hAnsi="Gandhari Unicode"/>
          <w:i/>
          <w:lang w:val="en-GB"/>
        </w:rPr>
        <w:t xml:space="preserve"> </w:t>
      </w:r>
      <w:proofErr w:type="spellStart"/>
      <w:r>
        <w:rPr>
          <w:rFonts w:ascii="Gandhari Unicode" w:hAnsi="Gandhari Unicode"/>
          <w:i/>
          <w:lang w:val="en-GB"/>
        </w:rPr>
        <w:t>ēr</w:t>
      </w:r>
      <w:proofErr w:type="spellEnd"/>
      <w:r>
        <w:rPr>
          <w:rFonts w:ascii="Gandhari Unicode" w:hAnsi="Gandhari Unicode"/>
          <w:lang w:val="en-GB"/>
        </w:rPr>
        <w:t xml:space="preserve"> is slightly puzzling; the usual comparison particle, as seen in line 1, cannot be meant, and </w:t>
      </w:r>
      <w:proofErr w:type="spellStart"/>
      <w:r>
        <w:rPr>
          <w:rFonts w:ascii="Gandhari Unicode" w:hAnsi="Gandhari Unicode"/>
          <w:lang w:val="en-GB"/>
        </w:rPr>
        <w:t>Cām</w:t>
      </w:r>
      <w:proofErr w:type="spellEnd"/>
      <w:r>
        <w:rPr>
          <w:rFonts w:ascii="Gandhari Unicode" w:hAnsi="Gandhari Unicode"/>
          <w:lang w:val="en-GB"/>
        </w:rPr>
        <w:t xml:space="preserve">. glosses with </w:t>
      </w:r>
      <w:proofErr w:type="spellStart"/>
      <w:r>
        <w:rPr>
          <w:rFonts w:ascii="Gandhari Unicode" w:hAnsi="Gandhari Unicode"/>
          <w:i/>
          <w:lang w:val="en-GB"/>
        </w:rPr>
        <w:t>vaḷaiyaiyuṭaiya</w:t>
      </w:r>
      <w:proofErr w:type="spellEnd"/>
      <w:r>
        <w:rPr>
          <w:rFonts w:ascii="Gandhari Unicode" w:hAnsi="Gandhari Unicode"/>
          <w:i/>
          <w:lang w:val="en-GB"/>
        </w:rPr>
        <w:t xml:space="preserve"> </w:t>
      </w:r>
      <w:proofErr w:type="spellStart"/>
      <w:r>
        <w:rPr>
          <w:rFonts w:ascii="Gandhari Unicode" w:hAnsi="Gandhari Unicode"/>
          <w:i/>
          <w:lang w:val="en-GB"/>
        </w:rPr>
        <w:t>aḻakiya</w:t>
      </w:r>
      <w:proofErr w:type="spellEnd"/>
      <w:r>
        <w:rPr>
          <w:rFonts w:ascii="Gandhari Unicode" w:hAnsi="Gandhari Unicode"/>
          <w:lang w:val="en-GB"/>
        </w:rPr>
        <w:t xml:space="preserve">, without apparent semantic basis (though even the comparison particle is missing in the DEDR). T.V.G. explains it as worthy to wear, which probably reveals that the strategy of </w:t>
      </w:r>
      <w:proofErr w:type="gramStart"/>
      <w:r>
        <w:rPr>
          <w:rFonts w:ascii="Gandhari Unicode" w:hAnsi="Gandhari Unicode"/>
          <w:lang w:val="en-GB"/>
        </w:rPr>
        <w:t>both of them</w:t>
      </w:r>
      <w:proofErr w:type="gramEnd"/>
      <w:r>
        <w:rPr>
          <w:rFonts w:ascii="Gandhari Unicode" w:hAnsi="Gandhari Unicode"/>
          <w:lang w:val="en-GB"/>
        </w:rPr>
        <w:t xml:space="preserve"> simply was to make sense in the context. There is </w:t>
      </w:r>
      <w:proofErr w:type="gramStart"/>
      <w:r>
        <w:rPr>
          <w:rFonts w:ascii="Gandhari Unicode" w:hAnsi="Gandhari Unicode"/>
          <w:lang w:val="en-GB"/>
        </w:rPr>
        <w:t>a number of</w:t>
      </w:r>
      <w:proofErr w:type="gramEnd"/>
      <w:r>
        <w:rPr>
          <w:rFonts w:ascii="Gandhari Unicode" w:hAnsi="Gandhari Unicode"/>
          <w:lang w:val="en-GB"/>
        </w:rPr>
        <w:t xml:space="preserve"> possible parallels in the NA, the most convincing of which is NA 258.11: </w:t>
      </w:r>
      <w:proofErr w:type="spellStart"/>
      <w:r>
        <w:rPr>
          <w:rFonts w:ascii="Gandhari Unicode" w:hAnsi="Gandhari Unicode"/>
          <w:i/>
          <w:lang w:val="en-GB"/>
        </w:rPr>
        <w:t>neruṅku</w:t>
      </w:r>
      <w:proofErr w:type="spellEnd"/>
      <w:r>
        <w:rPr>
          <w:rFonts w:ascii="Gandhari Unicode" w:hAnsi="Gandhari Unicode"/>
          <w:i/>
          <w:lang w:val="en-GB"/>
        </w:rPr>
        <w:t xml:space="preserve"> </w:t>
      </w:r>
      <w:proofErr w:type="spellStart"/>
      <w:r>
        <w:rPr>
          <w:rFonts w:ascii="Gandhari Unicode" w:hAnsi="Gandhari Unicode"/>
          <w:i/>
          <w:lang w:val="en-GB"/>
        </w:rPr>
        <w:t>ēr</w:t>
      </w:r>
      <w:proofErr w:type="spellEnd"/>
      <w:r>
        <w:rPr>
          <w:rFonts w:ascii="Gandhari Unicode" w:hAnsi="Gandhari Unicode"/>
          <w:i/>
          <w:lang w:val="en-GB"/>
        </w:rPr>
        <w:t xml:space="preserve"> </w:t>
      </w:r>
      <w:proofErr w:type="spellStart"/>
      <w:r>
        <w:rPr>
          <w:rFonts w:ascii="Gandhari Unicode" w:hAnsi="Gandhari Unicode"/>
          <w:i/>
          <w:lang w:val="en-GB"/>
        </w:rPr>
        <w:t>el</w:t>
      </w:r>
      <w:proofErr w:type="spellEnd"/>
      <w:r>
        <w:rPr>
          <w:rFonts w:ascii="Gandhari Unicode" w:hAnsi="Gandhari Unicode"/>
          <w:i/>
          <w:lang w:val="en-GB"/>
        </w:rPr>
        <w:t xml:space="preserve"> </w:t>
      </w:r>
      <w:proofErr w:type="spellStart"/>
      <w:r>
        <w:rPr>
          <w:rFonts w:ascii="Gandhari Unicode" w:hAnsi="Gandhari Unicode"/>
          <w:i/>
          <w:lang w:val="en-GB"/>
        </w:rPr>
        <w:t>vaḷai</w:t>
      </w:r>
      <w:proofErr w:type="spellEnd"/>
      <w:r>
        <w:rPr>
          <w:rFonts w:ascii="Gandhari Unicode" w:hAnsi="Gandhari Unicode"/>
          <w:lang w:val="en-GB"/>
        </w:rPr>
        <w:t xml:space="preserve"> "tight, beautiful, bright bangles".</w:t>
      </w:r>
    </w:p>
  </w:footnote>
  <w:footnote w:id="701">
    <w:p w14:paraId="1150003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ceytu</w:t>
      </w:r>
      <w:proofErr w:type="spellEnd"/>
      <w:r>
        <w:rPr>
          <w:rFonts w:ascii="Gandhari Unicode" w:hAnsi="Gandhari Unicode"/>
          <w:i/>
          <w:lang w:val="en-GB"/>
        </w:rPr>
        <w:t xml:space="preserve"> </w:t>
      </w:r>
      <w:proofErr w:type="spellStart"/>
      <w:r>
        <w:rPr>
          <w:rFonts w:ascii="Gandhari Unicode" w:hAnsi="Gandhari Unicode"/>
          <w:i/>
          <w:lang w:val="en-GB"/>
        </w:rPr>
        <w:t>koṇṭatu</w:t>
      </w:r>
      <w:proofErr w:type="spellEnd"/>
      <w:r>
        <w:rPr>
          <w:rFonts w:ascii="Gandhari Unicode" w:hAnsi="Gandhari Unicode"/>
          <w:i/>
          <w:lang w:val="en-GB"/>
        </w:rPr>
        <w:t>:</w:t>
      </w:r>
      <w:r>
        <w:rPr>
          <w:rFonts w:ascii="Gandhari Unicode" w:hAnsi="Gandhari Unicode"/>
          <w:lang w:val="en-GB"/>
        </w:rPr>
        <w:t xml:space="preserve"> is </w:t>
      </w:r>
      <w:proofErr w:type="spellStart"/>
      <w:r>
        <w:rPr>
          <w:rFonts w:ascii="Gandhari Unicode" w:hAnsi="Gandhari Unicode"/>
          <w:i/>
          <w:lang w:val="en-GB"/>
        </w:rPr>
        <w:t>koḷ-tal</w:t>
      </w:r>
      <w:proofErr w:type="spellEnd"/>
      <w:r>
        <w:rPr>
          <w:rFonts w:ascii="Gandhari Unicode" w:hAnsi="Gandhari Unicode"/>
          <w:i/>
          <w:lang w:val="en-GB"/>
        </w:rPr>
        <w:t xml:space="preserve"> </w:t>
      </w:r>
      <w:r>
        <w:rPr>
          <w:rFonts w:ascii="Gandhari Unicode" w:hAnsi="Gandhari Unicode"/>
          <w:lang w:val="en-GB"/>
        </w:rPr>
        <w:t>used as an auxiliary here? Is it already reflexive: "friendship, which has made itself = has arisen"?</w:t>
      </w:r>
    </w:p>
  </w:footnote>
  <w:footnote w:id="702">
    <w:p w14:paraId="45257E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explains the situation by referring to the secret state of the affair (SHE has become emaciated, because they still </w:t>
      </w:r>
      <w:proofErr w:type="gramStart"/>
      <w:r>
        <w:rPr>
          <w:rFonts w:ascii="Gandhari Unicode" w:hAnsi="Gandhari Unicode"/>
          <w:lang w:val="en-GB"/>
        </w:rPr>
        <w:t>have to</w:t>
      </w:r>
      <w:proofErr w:type="gramEnd"/>
      <w:r>
        <w:rPr>
          <w:rFonts w:ascii="Gandhari Unicode" w:hAnsi="Gandhari Unicode"/>
          <w:lang w:val="en-GB"/>
        </w:rPr>
        <w:t xml:space="preserve"> conceal their connection from the public), the second amounts to HER realising that he is not a gentleman, a </w:t>
      </w:r>
      <w:proofErr w:type="spellStart"/>
      <w:r>
        <w:rPr>
          <w:rFonts w:ascii="Gandhari Unicode" w:hAnsi="Gandhari Unicode"/>
          <w:lang w:val="en-GB"/>
        </w:rPr>
        <w:t>topos</w:t>
      </w:r>
      <w:proofErr w:type="spellEnd"/>
      <w:r>
        <w:rPr>
          <w:rFonts w:ascii="Gandhari Unicode" w:hAnsi="Gandhari Unicode"/>
          <w:lang w:val="en-GB"/>
        </w:rPr>
        <w:t xml:space="preserve"> likewise not unknown (cf. KT 102).</w:t>
      </w:r>
    </w:p>
  </w:footnote>
  <w:footnote w:id="703">
    <w:p w14:paraId="4A66344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w:t>
      </w:r>
      <w:proofErr w:type="spellStart"/>
      <w:r>
        <w:rPr>
          <w:rFonts w:ascii="Gandhari Unicode" w:hAnsi="Gandhari Unicode"/>
          <w:lang w:val="en-GB"/>
        </w:rPr>
        <w:t>absolutives</w:t>
      </w:r>
      <w:proofErr w:type="spellEnd"/>
      <w:r>
        <w:rPr>
          <w:rFonts w:ascii="Gandhari Unicode" w:hAnsi="Gandhari Unicode"/>
          <w:lang w:val="en-GB"/>
        </w:rPr>
        <w:t xml:space="preserve"> </w:t>
      </w:r>
      <w:proofErr w:type="spellStart"/>
      <w:r>
        <w:rPr>
          <w:rFonts w:ascii="Gandhari Unicode" w:hAnsi="Gandhari Unicode"/>
          <w:i/>
          <w:lang w:val="en-GB"/>
        </w:rPr>
        <w:t>paṭṭu</w:t>
      </w:r>
      <w:proofErr w:type="spellEnd"/>
      <w:r>
        <w:rPr>
          <w:rFonts w:ascii="Gandhari Unicode" w:hAnsi="Gandhari Unicode"/>
          <w:lang w:val="en-GB"/>
        </w:rPr>
        <w:t xml:space="preserve"> and </w:t>
      </w:r>
      <w:proofErr w:type="spellStart"/>
      <w:r>
        <w:rPr>
          <w:rFonts w:ascii="Gandhari Unicode" w:hAnsi="Gandhari Unicode"/>
          <w:i/>
          <w:lang w:val="en-GB"/>
        </w:rPr>
        <w:t>tāay</w:t>
      </w:r>
      <w:proofErr w:type="spellEnd"/>
      <w:r>
        <w:rPr>
          <w:rFonts w:ascii="Gandhari Unicode" w:hAnsi="Gandhari Unicode"/>
          <w:lang w:val="en-GB"/>
        </w:rPr>
        <w:t xml:space="preserve"> </w:t>
      </w:r>
      <w:proofErr w:type="gramStart"/>
      <w:r>
        <w:rPr>
          <w:rFonts w:ascii="Gandhari Unicode" w:hAnsi="Gandhari Unicode"/>
          <w:lang w:val="en-GB"/>
        </w:rPr>
        <w:t>have to</w:t>
      </w:r>
      <w:proofErr w:type="gramEnd"/>
      <w:r>
        <w:rPr>
          <w:rFonts w:ascii="Gandhari Unicode" w:hAnsi="Gandhari Unicode"/>
          <w:lang w:val="en-GB"/>
        </w:rPr>
        <w:t xml:space="preserve"> be read coordinate to </w:t>
      </w:r>
      <w:proofErr w:type="spellStart"/>
      <w:r>
        <w:rPr>
          <w:rFonts w:ascii="Gandhari Unicode" w:hAnsi="Gandhari Unicode"/>
          <w:i/>
          <w:lang w:val="en-GB"/>
        </w:rPr>
        <w:t>āka</w:t>
      </w:r>
      <w:proofErr w:type="spellEnd"/>
      <w:r>
        <w:rPr>
          <w:rFonts w:ascii="Gandhari Unicode" w:hAnsi="Gandhari Unicode"/>
          <w:lang w:val="en-GB"/>
        </w:rPr>
        <w:t>, whether this be infinitive or optative.</w:t>
      </w:r>
    </w:p>
  </w:footnote>
  <w:footnote w:id="704">
    <w:p w14:paraId="4DF151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cuṭar</w:t>
      </w:r>
      <w:proofErr w:type="spellEnd"/>
      <w:r>
        <w:rPr>
          <w:rFonts w:ascii="Gandhari Unicode" w:hAnsi="Gandhari Unicode"/>
          <w:i/>
          <w:lang w:val="en-GB"/>
        </w:rPr>
        <w:t xml:space="preserve"> </w:t>
      </w:r>
      <w:proofErr w:type="spellStart"/>
      <w:r>
        <w:rPr>
          <w:rFonts w:ascii="Gandhari Unicode" w:hAnsi="Gandhari Unicode"/>
          <w:i/>
          <w:lang w:val="en-GB"/>
        </w:rPr>
        <w:t>vāy</w:t>
      </w:r>
      <w:proofErr w:type="spellEnd"/>
      <w:r>
        <w:rPr>
          <w:rFonts w:ascii="Gandhari Unicode" w:hAnsi="Gandhari Unicode"/>
          <w:lang w:val="en-GB"/>
        </w:rPr>
        <w:t xml:space="preserve"> can be connected either with the tip of HIS spear or with his expression of, say, determination.</w:t>
      </w:r>
    </w:p>
  </w:footnote>
  <w:footnote w:id="705">
    <w:p w14:paraId="3DCCB7A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other words when the secret relation is no longer secret. Differently </w:t>
      </w:r>
      <w:proofErr w:type="spellStart"/>
      <w:r>
        <w:rPr>
          <w:rFonts w:ascii="Gandhari Unicode" w:hAnsi="Gandhari Unicode"/>
          <w:lang w:val="en-GB"/>
        </w:rPr>
        <w:t>Cām</w:t>
      </w:r>
      <w:proofErr w:type="spellEnd"/>
      <w:r>
        <w:rPr>
          <w:rFonts w:ascii="Gandhari Unicode" w:hAnsi="Gandhari Unicode"/>
          <w:lang w:val="en-GB"/>
        </w:rPr>
        <w:t>.: when HER knowledge has come to maturity, that is, the message is a consolation directed to a girl not yet of age.</w:t>
      </w:r>
    </w:p>
  </w:footnote>
  <w:footnote w:id="706">
    <w:p w14:paraId="71AF713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paḻam</w:t>
      </w:r>
      <w:proofErr w:type="spellEnd"/>
      <w:r>
        <w:rPr>
          <w:rFonts w:ascii="Gandhari Unicode" w:hAnsi="Gandhari Unicode"/>
          <w:lang w:val="en-GB"/>
        </w:rPr>
        <w:t xml:space="preserve"> = </w:t>
      </w:r>
      <w:proofErr w:type="spellStart"/>
      <w:r>
        <w:rPr>
          <w:rFonts w:ascii="Gandhari Unicode" w:hAnsi="Gandhari Unicode"/>
          <w:i/>
          <w:lang w:val="en-GB"/>
        </w:rPr>
        <w:t>paḻaiya</w:t>
      </w:r>
      <w:proofErr w:type="spellEnd"/>
      <w:r>
        <w:rPr>
          <w:rFonts w:ascii="Gandhari Unicode" w:hAnsi="Gandhari Unicode"/>
          <w:lang w:val="en-GB"/>
        </w:rPr>
        <w:t xml:space="preserve"> "old", as read by </w:t>
      </w:r>
      <w:proofErr w:type="spellStart"/>
      <w:r>
        <w:rPr>
          <w:rFonts w:ascii="Gandhari Unicode" w:hAnsi="Gandhari Unicode"/>
          <w:lang w:val="en-GB"/>
        </w:rPr>
        <w:t>Cām</w:t>
      </w:r>
      <w:proofErr w:type="spellEnd"/>
      <w:r>
        <w:rPr>
          <w:rFonts w:ascii="Gandhari Unicode" w:hAnsi="Gandhari Unicode"/>
          <w:lang w:val="en-GB"/>
        </w:rPr>
        <w:t xml:space="preserve">., does not make sense. It rather might be read either as an adverb to </w:t>
      </w:r>
      <w:proofErr w:type="spellStart"/>
      <w:r>
        <w:rPr>
          <w:rFonts w:ascii="Gandhari Unicode" w:hAnsi="Gandhari Unicode"/>
          <w:i/>
          <w:lang w:val="en-GB"/>
        </w:rPr>
        <w:t>akaḻnta</w:t>
      </w:r>
      <w:proofErr w:type="spellEnd"/>
      <w:r>
        <w:rPr>
          <w:rFonts w:ascii="Gandhari Unicode" w:hAnsi="Gandhari Unicode"/>
          <w:lang w:val="en-GB"/>
        </w:rPr>
        <w:t xml:space="preserve"> (a pit dug successfully) or attributive to </w:t>
      </w:r>
      <w:proofErr w:type="spellStart"/>
      <w:r>
        <w:rPr>
          <w:rFonts w:ascii="Gandhari Unicode" w:hAnsi="Gandhari Unicode"/>
          <w:i/>
          <w:lang w:val="en-GB"/>
        </w:rPr>
        <w:t>kuḻi</w:t>
      </w:r>
      <w:proofErr w:type="spellEnd"/>
      <w:r>
        <w:rPr>
          <w:rFonts w:ascii="Gandhari Unicode" w:hAnsi="Gandhari Unicode"/>
          <w:lang w:val="en-GB"/>
        </w:rPr>
        <w:t xml:space="preserve">: a "fruit pit", that is, a pit which </w:t>
      </w:r>
      <w:proofErr w:type="gramStart"/>
      <w:r>
        <w:rPr>
          <w:rFonts w:ascii="Gandhari Unicode" w:hAnsi="Gandhari Unicode"/>
          <w:lang w:val="en-GB"/>
        </w:rPr>
        <w:t>actually does</w:t>
      </w:r>
      <w:proofErr w:type="gramEnd"/>
      <w:r>
        <w:rPr>
          <w:rFonts w:ascii="Gandhari Unicode" w:hAnsi="Gandhari Unicode"/>
          <w:lang w:val="en-GB"/>
        </w:rPr>
        <w:t xml:space="preserve"> contain something.</w:t>
      </w:r>
    </w:p>
  </w:footnote>
  <w:footnote w:id="707">
    <w:p w14:paraId="72963C9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w:t>
      </w:r>
      <w:proofErr w:type="spellEnd"/>
      <w:r>
        <w:rPr>
          <w:rFonts w:ascii="Gandhari Unicode" w:hAnsi="Gandhari Unicode"/>
          <w:i/>
          <w:lang w:val="en-GB"/>
        </w:rPr>
        <w:t xml:space="preserve"> </w:t>
      </w:r>
      <w:proofErr w:type="spellStart"/>
      <w:r>
        <w:rPr>
          <w:rFonts w:ascii="Gandhari Unicode" w:hAnsi="Gandhari Unicode"/>
          <w:i/>
          <w:lang w:val="en-GB"/>
        </w:rPr>
        <w:t>akal</w:t>
      </w:r>
      <w:proofErr w:type="spellEnd"/>
      <w:r>
        <w:rPr>
          <w:rFonts w:ascii="Gandhari Unicode" w:hAnsi="Gandhari Unicode"/>
          <w:lang w:val="en-GB"/>
        </w:rPr>
        <w:t>: T.V.G. explains this as a jewel of broad area, i.e. a big jewel.</w:t>
      </w:r>
    </w:p>
  </w:footnote>
  <w:footnote w:id="708">
    <w:p w14:paraId="08A04EB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here by </w:t>
      </w:r>
      <w:proofErr w:type="spellStart"/>
      <w:r>
        <w:rPr>
          <w:rFonts w:ascii="Gandhari Unicode" w:hAnsi="Gandhari Unicode"/>
          <w:i/>
          <w:lang w:val="en-GB"/>
        </w:rPr>
        <w:t>vāṉam</w:t>
      </w:r>
      <w:proofErr w:type="spellEnd"/>
      <w:r>
        <w:rPr>
          <w:rFonts w:ascii="Gandhari Unicode" w:hAnsi="Gandhari Unicode"/>
          <w:lang w:val="en-GB"/>
        </w:rPr>
        <w:t xml:space="preserve">? T.V.G. takes it as the subject of the preceding sentence (see 3b). In this case it would be an open-ended postposition without apparent function. And what is the difference between </w:t>
      </w:r>
      <w:proofErr w:type="spellStart"/>
      <w:r>
        <w:rPr>
          <w:rFonts w:ascii="Gandhari Unicode" w:hAnsi="Gandhari Unicode"/>
          <w:i/>
          <w:lang w:val="en-GB"/>
        </w:rPr>
        <w:t>vicumpu</w:t>
      </w:r>
      <w:proofErr w:type="spellEnd"/>
      <w:r>
        <w:rPr>
          <w:rFonts w:ascii="Gandhari Unicode" w:hAnsi="Gandhari Unicode"/>
          <w:lang w:val="en-GB"/>
        </w:rPr>
        <w:t xml:space="preserve"> and </w:t>
      </w:r>
      <w:proofErr w:type="spellStart"/>
      <w:r>
        <w:rPr>
          <w:rFonts w:ascii="Gandhari Unicode" w:hAnsi="Gandhari Unicode"/>
          <w:i/>
          <w:lang w:val="en-GB"/>
        </w:rPr>
        <w:t>vāṉam</w:t>
      </w:r>
      <w:proofErr w:type="spellEnd"/>
      <w:r>
        <w:rPr>
          <w:rFonts w:ascii="Gandhari Unicode" w:hAnsi="Gandhari Unicode"/>
          <w:lang w:val="en-GB"/>
        </w:rPr>
        <w:t>?</w:t>
      </w:r>
    </w:p>
  </w:footnote>
  <w:footnote w:id="709">
    <w:p w14:paraId="08F9A4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muṉṉar</w:t>
      </w:r>
      <w:proofErr w:type="spellEnd"/>
      <w:r>
        <w:rPr>
          <w:rFonts w:ascii="Gandhari Unicode" w:hAnsi="Gandhari Unicode"/>
          <w:lang w:val="en-GB"/>
        </w:rPr>
        <w:t xml:space="preserve"> might also have a temporal sense, then having the implication of the dew going to fall before HE has come back.</w:t>
      </w:r>
    </w:p>
  </w:footnote>
  <w:footnote w:id="710">
    <w:p w14:paraId="6C2EFF3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kaṇṭiciṉ</w:t>
      </w:r>
      <w:proofErr w:type="spellEnd"/>
      <w:r>
        <w:rPr>
          <w:rFonts w:ascii="Gandhari Unicode" w:hAnsi="Gandhari Unicode"/>
          <w:i/>
          <w:lang w:val="en-GB"/>
        </w:rPr>
        <w:t xml:space="preserve"> </w:t>
      </w:r>
      <w:proofErr w:type="spellStart"/>
      <w:r>
        <w:rPr>
          <w:rFonts w:ascii="Gandhari Unicode" w:hAnsi="Gandhari Unicode"/>
          <w:i/>
          <w:lang w:val="en-GB"/>
        </w:rPr>
        <w:t>tōḻi</w:t>
      </w:r>
      <w:proofErr w:type="spellEnd"/>
      <w:r>
        <w:rPr>
          <w:rFonts w:ascii="Gandhari Unicode" w:hAnsi="Gandhari Unicode"/>
          <w:lang w:val="en-GB"/>
        </w:rPr>
        <w:t>: this is one of the rarer cases of a totally unrelated variant. What to do with such cases?</w:t>
      </w:r>
    </w:p>
  </w:footnote>
  <w:footnote w:id="711">
    <w:p w14:paraId="6201218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vampu</w:t>
      </w:r>
      <w:proofErr w:type="spellEnd"/>
      <w:r>
        <w:rPr>
          <w:rFonts w:ascii="Gandhari Unicode" w:hAnsi="Gandhari Unicode"/>
          <w:lang w:val="en-GB"/>
        </w:rPr>
        <w:t xml:space="preserve"> (DEDR 5252 "instability") is attested only here in the KT (as well as once in AN, thrice in NA, and occasionally in the </w:t>
      </w:r>
      <w:proofErr w:type="spellStart"/>
      <w:r>
        <w:rPr>
          <w:rFonts w:ascii="Gandhari Unicode" w:hAnsi="Gandhari Unicode"/>
          <w:i/>
          <w:lang w:val="en-GB"/>
        </w:rPr>
        <w:t>kiḷavi</w:t>
      </w:r>
      <w:proofErr w:type="spellEnd"/>
      <w:r>
        <w:rPr>
          <w:rFonts w:ascii="Gandhari Unicode" w:hAnsi="Gandhari Unicode"/>
          <w:i/>
          <w:lang w:val="en-GB"/>
        </w:rPr>
        <w:t>-s</w:t>
      </w:r>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glosses "raining at a time out of time" (</w:t>
      </w:r>
      <w:proofErr w:type="spellStart"/>
      <w:r>
        <w:rPr>
          <w:rFonts w:ascii="Gandhari Unicode" w:hAnsi="Gandhari Unicode"/>
          <w:i/>
          <w:lang w:val="en-GB"/>
        </w:rPr>
        <w:t>kālam</w:t>
      </w:r>
      <w:proofErr w:type="spellEnd"/>
      <w:r>
        <w:rPr>
          <w:rFonts w:ascii="Gandhari Unicode" w:hAnsi="Gandhari Unicode"/>
          <w:i/>
          <w:lang w:val="en-GB"/>
        </w:rPr>
        <w:t xml:space="preserve"> </w:t>
      </w:r>
      <w:proofErr w:type="spellStart"/>
      <w:r>
        <w:rPr>
          <w:rFonts w:ascii="Gandhari Unicode" w:hAnsi="Gandhari Unicode"/>
          <w:i/>
          <w:lang w:val="en-GB"/>
        </w:rPr>
        <w:t>allāta</w:t>
      </w:r>
      <w:proofErr w:type="spellEnd"/>
      <w:r>
        <w:rPr>
          <w:rFonts w:ascii="Gandhari Unicode" w:hAnsi="Gandhari Unicode"/>
          <w:i/>
          <w:lang w:val="en-GB"/>
        </w:rPr>
        <w:t xml:space="preserve"> </w:t>
      </w:r>
      <w:proofErr w:type="spellStart"/>
      <w:r>
        <w:rPr>
          <w:rFonts w:ascii="Gandhari Unicode" w:hAnsi="Gandhari Unicode"/>
          <w:i/>
          <w:lang w:val="en-GB"/>
        </w:rPr>
        <w:t>kālattu</w:t>
      </w:r>
      <w:proofErr w:type="spellEnd"/>
      <w:r>
        <w:rPr>
          <w:rFonts w:ascii="Gandhari Unicode" w:hAnsi="Gandhari Unicode"/>
          <w:i/>
          <w:lang w:val="en-GB"/>
        </w:rPr>
        <w:t xml:space="preserve"> </w:t>
      </w:r>
      <w:proofErr w:type="spellStart"/>
      <w:r>
        <w:rPr>
          <w:rFonts w:ascii="Gandhari Unicode" w:hAnsi="Gandhari Unicode"/>
          <w:i/>
          <w:lang w:val="en-GB"/>
        </w:rPr>
        <w:t>peyyum</w:t>
      </w:r>
      <w:proofErr w:type="spellEnd"/>
      <w:r>
        <w:rPr>
          <w:rFonts w:ascii="Gandhari Unicode" w:hAnsi="Gandhari Unicode"/>
          <w:lang w:val="en-GB"/>
        </w:rPr>
        <w:t>), and this certainly makes sense, even if it stretches semantics.</w:t>
      </w:r>
    </w:p>
  </w:footnote>
  <w:footnote w:id="712">
    <w:p w14:paraId="606FA4A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ceṉṟaikka</w:t>
      </w:r>
      <w:proofErr w:type="spellEnd"/>
      <w:r>
        <w:rPr>
          <w:rFonts w:ascii="Gandhari Unicode" w:hAnsi="Gandhari Unicode"/>
          <w:lang w:val="en-GB"/>
        </w:rPr>
        <w:t xml:space="preserve"> (attested only here in </w:t>
      </w:r>
      <w:proofErr w:type="spellStart"/>
      <w:r>
        <w:rPr>
          <w:rFonts w:ascii="Gandhari Unicode" w:hAnsi="Gandhari Unicode"/>
          <w:lang w:val="en-GB"/>
        </w:rPr>
        <w:t>Caṅkam</w:t>
      </w:r>
      <w:proofErr w:type="spellEnd"/>
      <w:r>
        <w:rPr>
          <w:rFonts w:ascii="Gandhari Unicode" w:hAnsi="Gandhari Unicode"/>
          <w:lang w:val="en-GB"/>
        </w:rPr>
        <w:t xml:space="preserve"> according to L./M.) is glossed as </w:t>
      </w:r>
      <w:proofErr w:type="spellStart"/>
      <w:r>
        <w:rPr>
          <w:rFonts w:ascii="Gandhari Unicode" w:hAnsi="Gandhari Unicode"/>
          <w:i/>
          <w:lang w:val="en-GB"/>
        </w:rPr>
        <w:t>kaḻika</w:t>
      </w:r>
      <w:proofErr w:type="spellEnd"/>
      <w:r>
        <w:rPr>
          <w:rFonts w:ascii="Gandhari Unicode" w:hAnsi="Gandhari Unicode"/>
          <w:lang w:val="en-GB"/>
        </w:rPr>
        <w:t xml:space="preserve"> by </w:t>
      </w:r>
      <w:proofErr w:type="spellStart"/>
      <w:r>
        <w:rPr>
          <w:rFonts w:ascii="Gandhari Unicode" w:hAnsi="Gandhari Unicode"/>
          <w:lang w:val="en-GB"/>
        </w:rPr>
        <w:t>Cām</w:t>
      </w:r>
      <w:proofErr w:type="spellEnd"/>
      <w:r>
        <w:rPr>
          <w:rFonts w:ascii="Gandhari Unicode" w:hAnsi="Gandhari Unicode"/>
          <w:lang w:val="en-GB"/>
        </w:rPr>
        <w:t xml:space="preserve">., which means it should be an optative to </w:t>
      </w:r>
      <w:proofErr w:type="spellStart"/>
      <w:r>
        <w:rPr>
          <w:rFonts w:ascii="Gandhari Unicode" w:hAnsi="Gandhari Unicode"/>
          <w:i/>
          <w:lang w:val="en-GB"/>
        </w:rPr>
        <w:t>cel-tal</w:t>
      </w:r>
      <w:proofErr w:type="spellEnd"/>
      <w:r>
        <w:rPr>
          <w:rFonts w:ascii="Gandhari Unicode" w:hAnsi="Gandhari Unicode"/>
          <w:lang w:val="en-GB"/>
        </w:rPr>
        <w:t xml:space="preserve">. Such a thing is not registered by </w:t>
      </w:r>
      <w:proofErr w:type="spellStart"/>
      <w:r>
        <w:rPr>
          <w:rFonts w:ascii="Gandhari Unicode" w:hAnsi="Gandhari Unicode"/>
          <w:lang w:val="en-GB"/>
        </w:rPr>
        <w:t>Agesthialingom</w:t>
      </w:r>
      <w:proofErr w:type="spellEnd"/>
      <w:r>
        <w:rPr>
          <w:rFonts w:ascii="Gandhari Unicode" w:hAnsi="Gandhari Unicode"/>
          <w:lang w:val="en-GB"/>
        </w:rPr>
        <w:t xml:space="preserve">, and we </w:t>
      </w:r>
      <w:proofErr w:type="gramStart"/>
      <w:r>
        <w:rPr>
          <w:rFonts w:ascii="Gandhari Unicode" w:hAnsi="Gandhari Unicode"/>
          <w:lang w:val="en-GB"/>
        </w:rPr>
        <w:t>have to</w:t>
      </w:r>
      <w:proofErr w:type="gramEnd"/>
      <w:r>
        <w:rPr>
          <w:rFonts w:ascii="Gandhari Unicode" w:hAnsi="Gandhari Unicode"/>
          <w:lang w:val="en-GB"/>
        </w:rPr>
        <w:t xml:space="preserve"> assume again the special </w:t>
      </w:r>
      <w:r>
        <w:rPr>
          <w:rFonts w:ascii="Gandhari Unicode" w:hAnsi="Gandhari Unicode"/>
          <w:i/>
          <w:lang w:val="en-GB"/>
        </w:rPr>
        <w:t>sandhi</w:t>
      </w:r>
      <w:r>
        <w:rPr>
          <w:rFonts w:ascii="Gandhari Unicode" w:hAnsi="Gandhari Unicode"/>
          <w:lang w:val="en-GB"/>
        </w:rPr>
        <w:t xml:space="preserve"> for -</w:t>
      </w:r>
      <w:r>
        <w:rPr>
          <w:rFonts w:ascii="Gandhari Unicode" w:hAnsi="Gandhari Unicode"/>
          <w:i/>
          <w:lang w:val="en-GB"/>
        </w:rPr>
        <w:t>a</w:t>
      </w:r>
      <w:r>
        <w:rPr>
          <w:rFonts w:ascii="Gandhari Unicode" w:hAnsi="Gandhari Unicode"/>
          <w:lang w:val="en-GB"/>
        </w:rPr>
        <w:t xml:space="preserve"> before </w:t>
      </w:r>
      <w:proofErr w:type="spellStart"/>
      <w:r>
        <w:rPr>
          <w:rFonts w:ascii="Gandhari Unicode" w:hAnsi="Gandhari Unicode"/>
          <w:i/>
          <w:lang w:val="en-GB"/>
        </w:rPr>
        <w:t>eṉ</w:t>
      </w:r>
      <w:proofErr w:type="spellEnd"/>
      <w:r>
        <w:rPr>
          <w:rFonts w:ascii="Gandhari Unicode" w:hAnsi="Gandhari Unicode"/>
          <w:lang w:val="en-GB"/>
        </w:rPr>
        <w:t xml:space="preserve"> (cf. KT 141.2, 217.1, 219.4, 325.3).</w:t>
      </w:r>
    </w:p>
  </w:footnote>
  <w:footnote w:id="713">
    <w:p w14:paraId="360BD95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aḻuṅka</w:t>
      </w:r>
      <w:proofErr w:type="spellEnd"/>
      <w:r>
        <w:rPr>
          <w:rFonts w:ascii="Gandhari Unicode" w:hAnsi="Gandhari Unicode"/>
          <w:lang w:val="en-GB"/>
        </w:rPr>
        <w:t xml:space="preserve"> can be analysed either as DEDR 276 "to suffer" or 284 "to be spoiled, injured, disfigured".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varunta</w:t>
      </w:r>
      <w:proofErr w:type="spellEnd"/>
      <w:r>
        <w:rPr>
          <w:rFonts w:ascii="Gandhari Unicode" w:hAnsi="Gandhari Unicode"/>
          <w:lang w:val="en-GB"/>
        </w:rPr>
        <w:t>, but the latter makes more sense in the context.</w:t>
      </w:r>
    </w:p>
  </w:footnote>
  <w:footnote w:id="714">
    <w:p w14:paraId="7F9D5C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is without any particle marking, but it </w:t>
      </w:r>
      <w:proofErr w:type="gramStart"/>
      <w:r>
        <w:rPr>
          <w:rFonts w:ascii="Gandhari Unicode" w:hAnsi="Gandhari Unicode"/>
          <w:lang w:val="en-GB"/>
        </w:rPr>
        <w:t>has to</w:t>
      </w:r>
      <w:proofErr w:type="gramEnd"/>
      <w:r>
        <w:rPr>
          <w:rFonts w:ascii="Gandhari Unicode" w:hAnsi="Gandhari Unicode"/>
          <w:lang w:val="en-GB"/>
        </w:rPr>
        <w:t xml:space="preserve"> be read as an independent sentence.</w:t>
      </w:r>
    </w:p>
  </w:footnote>
  <w:footnote w:id="715">
    <w:p w14:paraId="52FB5D6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4 is difficult to construe. </w:t>
      </w:r>
      <w:proofErr w:type="spellStart"/>
      <w:r>
        <w:rPr>
          <w:rFonts w:ascii="Gandhari Unicode" w:hAnsi="Gandhari Unicode"/>
          <w:i/>
          <w:lang w:val="en-GB"/>
        </w:rPr>
        <w:t>mōyvaṉa</w:t>
      </w:r>
      <w:proofErr w:type="spellEnd"/>
      <w:r>
        <w:rPr>
          <w:rFonts w:ascii="Gandhari Unicode" w:hAnsi="Gandhari Unicode"/>
          <w:lang w:val="en-GB"/>
        </w:rPr>
        <w:t xml:space="preserve"> does not have an -</w:t>
      </w:r>
      <w:r>
        <w:rPr>
          <w:rFonts w:ascii="Gandhari Unicode" w:hAnsi="Gandhari Unicode"/>
          <w:i/>
          <w:lang w:val="en-GB"/>
        </w:rPr>
        <w:t>ē</w:t>
      </w:r>
      <w:r>
        <w:rPr>
          <w:rFonts w:ascii="Gandhari Unicode" w:hAnsi="Gandhari Unicode"/>
          <w:lang w:val="en-GB"/>
        </w:rPr>
        <w:t>, but an -</w:t>
      </w:r>
      <w:proofErr w:type="spellStart"/>
      <w:r>
        <w:rPr>
          <w:rFonts w:ascii="Gandhari Unicode" w:hAnsi="Gandhari Unicode"/>
          <w:i/>
          <w:lang w:val="en-GB"/>
        </w:rPr>
        <w:t>aṉ</w:t>
      </w:r>
      <w:proofErr w:type="spellEnd"/>
      <w:r>
        <w:rPr>
          <w:rFonts w:ascii="Gandhari Unicode" w:hAnsi="Gandhari Unicode"/>
          <w:lang w:val="en-GB"/>
        </w:rPr>
        <w:t xml:space="preserve">-infix, and thus should be finite. It would be possible to read an independent sentence ("hands and feet become tired.") and take the infinitive </w:t>
      </w:r>
      <w:proofErr w:type="spellStart"/>
      <w:r>
        <w:rPr>
          <w:rFonts w:ascii="Gandhari Unicode" w:hAnsi="Gandhari Unicode"/>
          <w:i/>
          <w:lang w:val="en-GB"/>
        </w:rPr>
        <w:t>aḻuṅka</w:t>
      </w:r>
      <w:proofErr w:type="spellEnd"/>
      <w:r>
        <w:rPr>
          <w:rFonts w:ascii="Gandhari Unicode" w:hAnsi="Gandhari Unicode"/>
          <w:lang w:val="en-GB"/>
        </w:rPr>
        <w:t xml:space="preserve"> alone together with what follows (the sprout is spoiled). More interesting from a poetic point of view, however, would be the integration: the sprout lets sink its leaves as SHE does with her hands and feet.</w:t>
      </w:r>
    </w:p>
  </w:footnote>
  <w:footnote w:id="716">
    <w:p w14:paraId="103A3E5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is one of the interesting places where none of the transmitted variants are </w:t>
      </w:r>
      <w:proofErr w:type="gramStart"/>
      <w:r>
        <w:rPr>
          <w:rFonts w:ascii="Gandhari Unicode" w:hAnsi="Gandhari Unicode"/>
          <w:lang w:val="en-GB"/>
        </w:rPr>
        <w:t>really convincing</w:t>
      </w:r>
      <w:proofErr w:type="gram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.'s solution, i.e. reading </w:t>
      </w:r>
      <w:proofErr w:type="spellStart"/>
      <w:r>
        <w:rPr>
          <w:rFonts w:ascii="Gandhari Unicode" w:hAnsi="Gandhari Unicode"/>
          <w:i/>
          <w:iCs/>
          <w:lang w:val="en-GB"/>
        </w:rPr>
        <w:t>kaḻuntiṉ</w:t>
      </w:r>
      <w:proofErr w:type="spellEnd"/>
      <w:r>
        <w:rPr>
          <w:rFonts w:ascii="Gandhari Unicode" w:hAnsi="Gandhari Unicode"/>
          <w:i/>
          <w:iCs/>
          <w:lang w:val="en-GB"/>
        </w:rPr>
        <w:t>,</w:t>
      </w:r>
      <w:r>
        <w:rPr>
          <w:rFonts w:ascii="Gandhari Unicode" w:hAnsi="Gandhari Unicode"/>
          <w:lang w:val="en-GB"/>
        </w:rPr>
        <w:t xml:space="preserve"> "rounded end", as a comparison for the bamboo shoulders lacks parallels, for the semantic as well as the motific level. It might as well be to stick with the better attested variant </w:t>
      </w:r>
      <w:proofErr w:type="spellStart"/>
      <w:r>
        <w:rPr>
          <w:rFonts w:ascii="Gandhari Unicode" w:hAnsi="Gandhari Unicode"/>
          <w:i/>
          <w:iCs/>
          <w:lang w:val="en-GB"/>
        </w:rPr>
        <w:t>kaḻutiṉ</w:t>
      </w:r>
      <w:proofErr w:type="spellEnd"/>
      <w:r>
        <w:rPr>
          <w:rFonts w:ascii="Gandhari Unicode" w:hAnsi="Gandhari Unicode"/>
          <w:lang w:val="en-GB"/>
        </w:rPr>
        <w:t xml:space="preserve">, which can be the raised platform for guarding the fields. Then the women HE is after would be on that platform over the black gram field, presumably guarding it </w:t>
      </w:r>
      <w:r>
        <w:rPr>
          <w:rFonts w:ascii="Gandhari Unicode" w:eastAsia="URW Palladio UNI" w:hAnsi="Gandhari Unicode" w:cs="URW Palladio UNI"/>
          <w:lang w:val="en-GB"/>
        </w:rPr>
        <w:t>–</w:t>
      </w:r>
      <w:r>
        <w:rPr>
          <w:rFonts w:ascii="Gandhari Unicode" w:hAnsi="Gandhari Unicode"/>
          <w:lang w:val="en-GB"/>
        </w:rPr>
        <w:t xml:space="preserve"> a position notoriously dangerous to female virtue.</w:t>
      </w:r>
    </w:p>
  </w:footnote>
  <w:footnote w:id="717">
    <w:p w14:paraId="25772D6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Thus </w:t>
      </w:r>
      <w:proofErr w:type="spellStart"/>
      <w:r>
        <w:rPr>
          <w:rFonts w:ascii="Gandhari Unicode" w:hAnsi="Gandhari Unicode"/>
          <w:lang w:val="en-GB"/>
        </w:rPr>
        <w:t>Cām</w:t>
      </w:r>
      <w:proofErr w:type="spellEnd"/>
      <w:r>
        <w:rPr>
          <w:rFonts w:ascii="Gandhari Unicode" w:hAnsi="Gandhari Unicode"/>
          <w:lang w:val="en-GB"/>
        </w:rPr>
        <w:t xml:space="preserve">.'s gloss, backed up by a parallel in NA 39.11 as well as several passages in the </w:t>
      </w:r>
      <w:proofErr w:type="spellStart"/>
      <w:r>
        <w:rPr>
          <w:rFonts w:ascii="Gandhari Unicode" w:hAnsi="Gandhari Unicode"/>
          <w:lang w:val="en-GB"/>
        </w:rPr>
        <w:t>Kalittokai</w:t>
      </w:r>
      <w:proofErr w:type="spellEnd"/>
      <w:r>
        <w:rPr>
          <w:rFonts w:ascii="Gandhari Unicode" w:hAnsi="Gandhari Unicode"/>
          <w:lang w:val="en-GB"/>
        </w:rPr>
        <w:t xml:space="preserve"> (Kali 63.7f., 64.19, 76.15, 112.6, 143.31f.). Most explicit is perhaps Cilap. 2.29: </w:t>
      </w:r>
      <w:proofErr w:type="spellStart"/>
      <w:r>
        <w:rPr>
          <w:rFonts w:ascii="Gandhari Unicode" w:hAnsi="Gandhari Unicode"/>
          <w:i/>
          <w:lang w:val="en-GB"/>
        </w:rPr>
        <w:t>karumpum</w:t>
      </w:r>
      <w:proofErr w:type="spellEnd"/>
      <w:r>
        <w:rPr>
          <w:rFonts w:ascii="Gandhari Unicode" w:hAnsi="Gandhari Unicode"/>
          <w:i/>
          <w:lang w:val="en-GB"/>
        </w:rPr>
        <w:t xml:space="preserve"> </w:t>
      </w:r>
      <w:proofErr w:type="spellStart"/>
      <w:r>
        <w:rPr>
          <w:rFonts w:ascii="Gandhari Unicode" w:hAnsi="Gandhari Unicode"/>
          <w:i/>
          <w:lang w:val="en-GB"/>
        </w:rPr>
        <w:t>valliyum</w:t>
      </w:r>
      <w:proofErr w:type="spellEnd"/>
      <w:r>
        <w:rPr>
          <w:rFonts w:ascii="Gandhari Unicode" w:hAnsi="Gandhari Unicode"/>
          <w:i/>
          <w:lang w:val="en-GB"/>
        </w:rPr>
        <w:t xml:space="preserve"> </w:t>
      </w:r>
      <w:proofErr w:type="spellStart"/>
      <w:r>
        <w:rPr>
          <w:rFonts w:ascii="Gandhari Unicode" w:hAnsi="Gandhari Unicode"/>
          <w:i/>
          <w:lang w:val="en-GB"/>
        </w:rPr>
        <w:t>peruntōḷ</w:t>
      </w:r>
      <w:proofErr w:type="spellEnd"/>
      <w:r>
        <w:rPr>
          <w:rFonts w:ascii="Gandhari Unicode" w:hAnsi="Gandhari Unicode"/>
          <w:i/>
          <w:lang w:val="en-GB"/>
        </w:rPr>
        <w:t xml:space="preserve"> </w:t>
      </w:r>
      <w:proofErr w:type="spellStart"/>
      <w:r>
        <w:rPr>
          <w:rFonts w:ascii="Gandhari Unicode" w:hAnsi="Gandhari Unicode"/>
          <w:i/>
          <w:lang w:val="en-GB"/>
        </w:rPr>
        <w:t>eḻuti</w:t>
      </w:r>
      <w:proofErr w:type="spellEnd"/>
      <w:r>
        <w:rPr>
          <w:rFonts w:ascii="Gandhari Unicode" w:hAnsi="Gandhari Unicode"/>
          <w:lang w:val="en-GB"/>
        </w:rPr>
        <w:t xml:space="preserve"> "drawing a sugarcane and a creeper on [her] big shoulder".</w:t>
      </w:r>
    </w:p>
  </w:footnote>
  <w:footnote w:id="718">
    <w:p w14:paraId="6814D9E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cilai</w:t>
      </w:r>
      <w:proofErr w:type="spellEnd"/>
      <w:r>
        <w:rPr>
          <w:rFonts w:ascii="Gandhari Unicode" w:hAnsi="Gandhari Unicode"/>
          <w:lang w:val="en-GB"/>
        </w:rPr>
        <w:t xml:space="preserve"> is supposed to be a kind of tree here, according to </w:t>
      </w:r>
      <w:proofErr w:type="spellStart"/>
      <w:r>
        <w:rPr>
          <w:rFonts w:ascii="Gandhari Unicode" w:hAnsi="Gandhari Unicode"/>
          <w:lang w:val="en-GB"/>
        </w:rPr>
        <w:t>Cām</w:t>
      </w:r>
      <w:proofErr w:type="spellEnd"/>
      <w:r>
        <w:rPr>
          <w:rFonts w:ascii="Gandhari Unicode" w:hAnsi="Gandhari Unicode"/>
          <w:lang w:val="en-GB"/>
        </w:rPr>
        <w:t>., which is not attested by the dictionaries, but a noun "bow" (DEDR 2571) (thus already L./</w:t>
      </w:r>
      <w:proofErr w:type="spellStart"/>
      <w:r>
        <w:rPr>
          <w:rFonts w:ascii="Gandhari Unicode" w:hAnsi="Gandhari Unicode"/>
          <w:lang w:val="en-GB"/>
        </w:rPr>
        <w:t>Sh.P</w:t>
      </w:r>
      <w:proofErr w:type="spellEnd"/>
      <w:r>
        <w:rPr>
          <w:rFonts w:ascii="Gandhari Unicode" w:hAnsi="Gandhari Unicode"/>
          <w:lang w:val="en-GB"/>
        </w:rPr>
        <w:t xml:space="preserve">.). T.V.G. explains that bows were made from the strong wood of the </w:t>
      </w:r>
      <w:proofErr w:type="spellStart"/>
      <w:r>
        <w:rPr>
          <w:rFonts w:ascii="Gandhari Unicode" w:hAnsi="Gandhari Unicode"/>
          <w:lang w:val="en-GB"/>
        </w:rPr>
        <w:t>Cilai</w:t>
      </w:r>
      <w:proofErr w:type="spellEnd"/>
      <w:r>
        <w:rPr>
          <w:rFonts w:ascii="Gandhari Unicode" w:hAnsi="Gandhari Unicode"/>
          <w:lang w:val="en-GB"/>
        </w:rPr>
        <w:t xml:space="preserve"> tree, as is to be seen in a gloss by Nacc. on Kali 15.1 (</w:t>
      </w:r>
      <w:proofErr w:type="spellStart"/>
      <w:r>
        <w:rPr>
          <w:rFonts w:ascii="Gandhari Unicode" w:hAnsi="Gandhari Unicode"/>
          <w:i/>
          <w:lang w:val="en-GB"/>
        </w:rPr>
        <w:t>añcilai</w:t>
      </w:r>
      <w:proofErr w:type="spellEnd"/>
      <w:r>
        <w:rPr>
          <w:rFonts w:ascii="Gandhari Unicode" w:hAnsi="Gandhari Unicode"/>
          <w:i/>
          <w:lang w:val="en-GB"/>
        </w:rPr>
        <w:t xml:space="preserve"> </w:t>
      </w:r>
      <w:proofErr w:type="spellStart"/>
      <w:r>
        <w:rPr>
          <w:rFonts w:ascii="Gandhari Unicode" w:hAnsi="Gandhari Unicode"/>
          <w:i/>
          <w:lang w:val="en-GB"/>
        </w:rPr>
        <w:t>valvil</w:t>
      </w:r>
      <w:proofErr w:type="spellEnd"/>
      <w:r>
        <w:rPr>
          <w:rFonts w:ascii="Gandhari Unicode" w:hAnsi="Gandhari Unicode"/>
          <w:i/>
          <w:lang w:val="en-GB"/>
        </w:rPr>
        <w:t xml:space="preserve">: </w:t>
      </w:r>
      <w:proofErr w:type="spellStart"/>
      <w:r>
        <w:rPr>
          <w:rFonts w:ascii="Gandhari Unicode" w:hAnsi="Gandhari Unicode"/>
          <w:i/>
          <w:lang w:val="en-GB"/>
        </w:rPr>
        <w:t>aḻakiṉaiyuṭaiya</w:t>
      </w:r>
      <w:proofErr w:type="spellEnd"/>
      <w:r>
        <w:rPr>
          <w:rFonts w:ascii="Gandhari Unicode" w:hAnsi="Gandhari Unicode"/>
          <w:i/>
          <w:lang w:val="en-GB"/>
        </w:rPr>
        <w:t xml:space="preserve"> </w:t>
      </w:r>
      <w:proofErr w:type="spellStart"/>
      <w:r>
        <w:rPr>
          <w:rFonts w:ascii="Gandhari Unicode" w:hAnsi="Gandhari Unicode"/>
          <w:i/>
          <w:lang w:val="en-GB"/>
        </w:rPr>
        <w:t>cilaimarattāl</w:t>
      </w:r>
      <w:proofErr w:type="spellEnd"/>
      <w:r>
        <w:rPr>
          <w:rFonts w:ascii="Gandhari Unicode" w:hAnsi="Gandhari Unicode"/>
          <w:i/>
          <w:lang w:val="en-GB"/>
        </w:rPr>
        <w:t xml:space="preserve"> </w:t>
      </w:r>
      <w:proofErr w:type="spellStart"/>
      <w:r>
        <w:rPr>
          <w:rFonts w:ascii="Gandhari Unicode" w:hAnsi="Gandhari Unicode"/>
          <w:i/>
          <w:lang w:val="en-GB"/>
        </w:rPr>
        <w:t>ceyta</w:t>
      </w:r>
      <w:proofErr w:type="spellEnd"/>
      <w:r>
        <w:rPr>
          <w:rFonts w:ascii="Gandhari Unicode" w:hAnsi="Gandhari Unicode"/>
          <w:i/>
          <w:lang w:val="en-GB"/>
        </w:rPr>
        <w:t xml:space="preserve"> </w:t>
      </w:r>
      <w:proofErr w:type="spellStart"/>
      <w:r>
        <w:rPr>
          <w:rFonts w:ascii="Gandhari Unicode" w:hAnsi="Gandhari Unicode"/>
          <w:i/>
          <w:lang w:val="en-GB"/>
        </w:rPr>
        <w:t>valiya</w:t>
      </w:r>
      <w:proofErr w:type="spellEnd"/>
      <w:r>
        <w:rPr>
          <w:rFonts w:ascii="Gandhari Unicode" w:hAnsi="Gandhari Unicode"/>
          <w:i/>
          <w:lang w:val="en-GB"/>
        </w:rPr>
        <w:t xml:space="preserve"> </w:t>
      </w:r>
      <w:proofErr w:type="spellStart"/>
      <w:r>
        <w:rPr>
          <w:rFonts w:ascii="Gandhari Unicode" w:hAnsi="Gandhari Unicode"/>
          <w:i/>
          <w:lang w:val="en-GB"/>
        </w:rPr>
        <w:t>vil</w:t>
      </w:r>
      <w:proofErr w:type="spellEnd"/>
      <w:r>
        <w:rPr>
          <w:rFonts w:ascii="Gandhari Unicode" w:hAnsi="Gandhari Unicode"/>
          <w:i/>
          <w:lang w:val="en-GB"/>
        </w:rPr>
        <w:t>)</w:t>
      </w:r>
      <w:r>
        <w:rPr>
          <w:rFonts w:ascii="Gandhari Unicode" w:hAnsi="Gandhari Unicode"/>
          <w:lang w:val="en-GB"/>
        </w:rPr>
        <w:t>.</w:t>
      </w:r>
    </w:p>
  </w:footnote>
  <w:footnote w:id="719">
    <w:p w14:paraId="02F8297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Or: "the straight arrow".</w:t>
      </w:r>
    </w:p>
  </w:footnote>
  <w:footnote w:id="720">
    <w:p w14:paraId="055B9D1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As so often the relations are unmarked. I understand </w:t>
      </w:r>
      <w:proofErr w:type="spellStart"/>
      <w:r>
        <w:rPr>
          <w:rFonts w:ascii="Gandhari Unicode" w:hAnsi="Gandhari Unicode"/>
          <w:i/>
          <w:lang w:val="en-GB"/>
        </w:rPr>
        <w:t>kalai</w:t>
      </w:r>
      <w:proofErr w:type="spellEnd"/>
      <w:r>
        <w:rPr>
          <w:rFonts w:ascii="Gandhari Unicode" w:hAnsi="Gandhari Unicode"/>
          <w:lang w:val="en-GB"/>
        </w:rPr>
        <w:t xml:space="preserve"> as the subject to </w:t>
      </w:r>
      <w:proofErr w:type="spellStart"/>
      <w:r>
        <w:rPr>
          <w:rFonts w:ascii="Gandhari Unicode" w:hAnsi="Gandhari Unicode"/>
          <w:i/>
          <w:lang w:val="en-GB"/>
        </w:rPr>
        <w:t>verīi</w:t>
      </w:r>
      <w:proofErr w:type="spellEnd"/>
      <w:r>
        <w:rPr>
          <w:rFonts w:ascii="Gandhari Unicode" w:hAnsi="Gandhari Unicode"/>
          <w:lang w:val="en-GB"/>
        </w:rPr>
        <w:t xml:space="preserve"> and </w:t>
      </w:r>
      <w:proofErr w:type="spellStart"/>
      <w:r>
        <w:rPr>
          <w:rFonts w:ascii="Gandhari Unicode" w:hAnsi="Gandhari Unicode"/>
          <w:i/>
          <w:lang w:val="en-GB"/>
        </w:rPr>
        <w:t>pāyum</w:t>
      </w:r>
      <w:proofErr w:type="spellEnd"/>
      <w:r>
        <w:rPr>
          <w:rFonts w:ascii="Gandhari Unicode" w:hAnsi="Gandhari Unicode"/>
          <w:lang w:val="en-GB"/>
        </w:rPr>
        <w:t xml:space="preserve">, but </w:t>
      </w:r>
      <w:proofErr w:type="spellStart"/>
      <w:r>
        <w:rPr>
          <w:rFonts w:ascii="Gandhari Unicode" w:hAnsi="Gandhari Unicode"/>
          <w:i/>
          <w:lang w:val="en-GB"/>
        </w:rPr>
        <w:t>amai</w:t>
      </w:r>
      <w:proofErr w:type="spellEnd"/>
      <w:r>
        <w:rPr>
          <w:rFonts w:ascii="Gandhari Unicode" w:hAnsi="Gandhari Unicode"/>
          <w:lang w:val="en-GB"/>
        </w:rPr>
        <w:t xml:space="preserve"> as subject to </w:t>
      </w:r>
      <w:proofErr w:type="spellStart"/>
      <w:r>
        <w:rPr>
          <w:rFonts w:ascii="Gandhari Unicode" w:hAnsi="Gandhari Unicode"/>
          <w:i/>
          <w:lang w:val="en-GB"/>
        </w:rPr>
        <w:t>poṅki</w:t>
      </w:r>
      <w:proofErr w:type="spellEnd"/>
      <w:r>
        <w:rPr>
          <w:rFonts w:ascii="Gandhari Unicode" w:hAnsi="Gandhari Unicode"/>
          <w:lang w:val="en-GB"/>
        </w:rPr>
        <w:t xml:space="preserve"> and </w:t>
      </w:r>
      <w:proofErr w:type="spellStart"/>
      <w:r>
        <w:rPr>
          <w:rFonts w:ascii="Gandhari Unicode" w:hAnsi="Gandhari Unicode"/>
          <w:i/>
          <w:lang w:val="en-GB"/>
        </w:rPr>
        <w:t>tayaṅka</w:t>
      </w:r>
      <w:proofErr w:type="spellEnd"/>
      <w:r>
        <w:rPr>
          <w:rFonts w:ascii="Gandhari Unicode" w:hAnsi="Gandhari Unicode"/>
          <w:lang w:val="en-GB"/>
        </w:rPr>
        <w:t>.</w:t>
      </w:r>
    </w:p>
  </w:footnote>
  <w:footnote w:id="721">
    <w:p w14:paraId="26A538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One possibility to come to terms with two words for bamboo here is to take </w:t>
      </w:r>
      <w:proofErr w:type="spellStart"/>
      <w:r>
        <w:rPr>
          <w:rFonts w:ascii="Gandhari Unicode" w:hAnsi="Gandhari Unicode"/>
          <w:i/>
          <w:lang w:val="en-GB"/>
        </w:rPr>
        <w:t>amai</w:t>
      </w:r>
      <w:proofErr w:type="spellEnd"/>
      <w:r>
        <w:rPr>
          <w:rFonts w:ascii="Gandhari Unicode" w:hAnsi="Gandhari Unicode"/>
          <w:lang w:val="en-GB"/>
        </w:rPr>
        <w:t xml:space="preserve"> as a part of the </w:t>
      </w:r>
      <w:proofErr w:type="spellStart"/>
      <w:r>
        <w:rPr>
          <w:rFonts w:ascii="Gandhari Unicode" w:hAnsi="Gandhari Unicode"/>
          <w:i/>
          <w:lang w:val="en-GB"/>
        </w:rPr>
        <w:t>vetir</w:t>
      </w:r>
      <w:proofErr w:type="spellEnd"/>
      <w:r>
        <w:rPr>
          <w:rFonts w:ascii="Gandhari Unicode" w:hAnsi="Gandhari Unicode"/>
          <w:lang w:val="en-GB"/>
        </w:rPr>
        <w:t xml:space="preserve"> plant, as is done by T.V.G.</w:t>
      </w:r>
    </w:p>
  </w:footnote>
  <w:footnote w:id="722">
    <w:p w14:paraId="2B7CD2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naṭpiṉaṉ</w:t>
      </w:r>
      <w:proofErr w:type="spellEnd"/>
      <w:r>
        <w:rPr>
          <w:rFonts w:ascii="Gandhari Unicode" w:hAnsi="Gandhari Unicode"/>
          <w:lang w:val="en-GB"/>
        </w:rPr>
        <w:t xml:space="preserve"> is denominative and end of the sentence, unmarked because the next sentence starts with the predicate.</w:t>
      </w:r>
    </w:p>
  </w:footnote>
  <w:footnote w:id="723">
    <w:p w14:paraId="6EB2E49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AT and/or </w:t>
      </w:r>
      <w:proofErr w:type="spellStart"/>
      <w:r>
        <w:rPr>
          <w:rFonts w:ascii="Gandhari Unicode" w:hAnsi="Gandhari Unicode"/>
          <w:lang w:val="en-GB"/>
        </w:rPr>
        <w:t>Cām</w:t>
      </w:r>
      <w:proofErr w:type="spellEnd"/>
      <w:r>
        <w:rPr>
          <w:rFonts w:ascii="Gandhari Unicode" w:hAnsi="Gandhari Unicode"/>
          <w:lang w:val="en-GB"/>
        </w:rPr>
        <w:t>. seem to have emended the text in order, probably, to avoid double marking with -</w:t>
      </w:r>
      <w:proofErr w:type="spellStart"/>
      <w:r>
        <w:rPr>
          <w:rFonts w:ascii="Gandhari Unicode" w:hAnsi="Gandhari Unicode"/>
          <w:i/>
          <w:iCs/>
          <w:lang w:val="en-GB"/>
        </w:rPr>
        <w:t>oṭu</w:t>
      </w:r>
      <w:proofErr w:type="spellEnd"/>
      <w:r>
        <w:rPr>
          <w:rFonts w:ascii="Gandhari Unicode" w:hAnsi="Gandhari Unicode"/>
          <w:lang w:val="en-GB"/>
        </w:rPr>
        <w:t xml:space="preserve"> and -</w:t>
      </w:r>
      <w:r>
        <w:rPr>
          <w:rFonts w:ascii="Gandhari Unicode" w:hAnsi="Gandhari Unicode"/>
          <w:i/>
          <w:iCs/>
          <w:lang w:val="en-GB"/>
        </w:rPr>
        <w:t>um</w:t>
      </w:r>
      <w:r>
        <w:rPr>
          <w:rFonts w:ascii="Gandhari Unicode" w:hAnsi="Gandhari Unicode"/>
          <w:lang w:val="en-GB"/>
        </w:rPr>
        <w:t>, which is attested, however, none too rarely.</w:t>
      </w:r>
    </w:p>
  </w:footnote>
  <w:footnote w:id="724">
    <w:p w14:paraId="5FF8EED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ūṅkē</w:t>
      </w:r>
      <w:proofErr w:type="spellEnd"/>
      <w:r>
        <w:rPr>
          <w:rFonts w:ascii="Gandhari Unicode" w:hAnsi="Gandhari Unicode"/>
          <w:lang w:val="en-GB"/>
        </w:rPr>
        <w:t xml:space="preserve"> here is one of the rare cases of subordination marked with -</w:t>
      </w:r>
      <w:r>
        <w:rPr>
          <w:rFonts w:ascii="Gandhari Unicode" w:hAnsi="Gandhari Unicode"/>
          <w:i/>
          <w:lang w:val="en-GB"/>
        </w:rPr>
        <w:t>ē</w:t>
      </w:r>
      <w:r>
        <w:rPr>
          <w:rFonts w:ascii="Gandhari Unicode" w:hAnsi="Gandhari Unicode"/>
          <w:lang w:val="en-GB"/>
        </w:rPr>
        <w:t xml:space="preserve">, though here one can ask whether this is not due to a kind of formulaic compulsion (negative absolutive + </w:t>
      </w:r>
      <w:proofErr w:type="spellStart"/>
      <w:r>
        <w:rPr>
          <w:rFonts w:ascii="Gandhari Unicode" w:hAnsi="Gandhari Unicode"/>
          <w:i/>
          <w:lang w:val="en-GB"/>
        </w:rPr>
        <w:t>ūṅkē</w:t>
      </w:r>
      <w:proofErr w:type="spellEnd"/>
      <w:r>
        <w:rPr>
          <w:rFonts w:ascii="Gandhari Unicode" w:hAnsi="Gandhari Unicode"/>
          <w:lang w:val="en-GB"/>
        </w:rPr>
        <w:t xml:space="preserve"> is found in four further cases in the KT at the end of the poem).</w:t>
      </w:r>
    </w:p>
  </w:footnote>
  <w:footnote w:id="725">
    <w:p w14:paraId="6BF01003" w14:textId="77777777" w:rsidR="00544225" w:rsidRDefault="00000000">
      <w:pPr>
        <w:pStyle w:val="Footnote"/>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mālai</w:t>
      </w:r>
      <w:proofErr w:type="spellEnd"/>
      <w:r>
        <w:rPr>
          <w:rFonts w:ascii="Gandhari Unicode" w:hAnsi="Gandhari Unicode"/>
          <w:i/>
          <w:lang w:val="en-GB"/>
        </w:rPr>
        <w:t>-y-ō</w:t>
      </w:r>
      <w:r>
        <w:rPr>
          <w:rFonts w:ascii="Gandhari Unicode" w:hAnsi="Gandhari Unicode"/>
          <w:lang w:val="en-GB"/>
        </w:rPr>
        <w:t xml:space="preserve"> is difficult, though it might be explained as a case of demarcation of topic: "as for evenings ...".</w:t>
      </w:r>
    </w:p>
  </w:footnote>
  <w:footnote w:id="726">
    <w:p w14:paraId="73A335B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aṟivēṉ</w:t>
      </w:r>
      <w:proofErr w:type="spellEnd"/>
      <w:r>
        <w:rPr>
          <w:rFonts w:ascii="Gandhari Unicode" w:hAnsi="Gandhari Unicode"/>
          <w:lang w:val="en-GB"/>
        </w:rPr>
        <w:t xml:space="preserve">: the future </w:t>
      </w:r>
      <w:proofErr w:type="gramStart"/>
      <w:r>
        <w:rPr>
          <w:rFonts w:ascii="Gandhari Unicode" w:hAnsi="Gandhari Unicode"/>
          <w:lang w:val="en-GB"/>
        </w:rPr>
        <w:t>has to</w:t>
      </w:r>
      <w:proofErr w:type="gramEnd"/>
      <w:r>
        <w:rPr>
          <w:rFonts w:ascii="Gandhari Unicode" w:hAnsi="Gandhari Unicode"/>
          <w:lang w:val="en-GB"/>
        </w:rPr>
        <w:t xml:space="preserve"> be read as a kind of habitual past here.</w:t>
      </w:r>
    </w:p>
  </w:footnote>
  <w:footnote w:id="727">
    <w:p w14:paraId="57511D7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the function of </w:t>
      </w:r>
      <w:proofErr w:type="spellStart"/>
      <w:r>
        <w:rPr>
          <w:rFonts w:ascii="Gandhari Unicode" w:hAnsi="Gandhari Unicode"/>
          <w:i/>
          <w:lang w:val="en-GB"/>
        </w:rPr>
        <w:t>ākutal</w:t>
      </w:r>
      <w:proofErr w:type="spellEnd"/>
      <w:r>
        <w:rPr>
          <w:rFonts w:ascii="Gandhari Unicode" w:hAnsi="Gandhari Unicode"/>
          <w:lang w:val="en-GB"/>
        </w:rPr>
        <w:t xml:space="preserve"> as a pointed "that" cf. KT 4.4, 360.2.</w:t>
      </w:r>
    </w:p>
  </w:footnote>
  <w:footnote w:id="728">
    <w:p w14:paraId="5DE4A35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nīntiṉam</w:t>
      </w:r>
      <w:proofErr w:type="spellEnd"/>
      <w:r>
        <w:rPr>
          <w:rFonts w:ascii="Gandhari Unicode" w:hAnsi="Gandhari Unicode"/>
          <w:lang w:val="en-GB"/>
        </w:rPr>
        <w:t>: the perfective aspect does not mark a past tense, but the irreal character of the conditional.</w:t>
      </w:r>
    </w:p>
  </w:footnote>
  <w:footnote w:id="729">
    <w:p w14:paraId="275C230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āka</w:t>
      </w:r>
      <w:proofErr w:type="spellEnd"/>
      <w:r>
        <w:rPr>
          <w:rFonts w:ascii="Gandhari Unicode" w:hAnsi="Gandhari Unicode"/>
          <w:lang w:val="en-GB"/>
        </w:rPr>
        <w:t xml:space="preserve"> marks </w:t>
      </w:r>
      <w:proofErr w:type="spellStart"/>
      <w:r>
        <w:rPr>
          <w:rFonts w:ascii="Gandhari Unicode" w:hAnsi="Gandhari Unicode"/>
          <w:i/>
          <w:lang w:val="en-GB"/>
        </w:rPr>
        <w:t>ira</w:t>
      </w:r>
      <w:proofErr w:type="spellEnd"/>
      <w:r>
        <w:rPr>
          <w:rFonts w:ascii="Gandhari Unicode" w:hAnsi="Gandhari Unicode"/>
          <w:i/>
          <w:lang w:val="en-GB"/>
        </w:rPr>
        <w:t xml:space="preserve"> </w:t>
      </w:r>
      <w:proofErr w:type="spellStart"/>
      <w:r>
        <w:rPr>
          <w:rFonts w:ascii="Gandhari Unicode" w:hAnsi="Gandhari Unicode"/>
          <w:i/>
          <w:lang w:val="en-GB"/>
        </w:rPr>
        <w:t>varampu</w:t>
      </w:r>
      <w:proofErr w:type="spellEnd"/>
      <w:r>
        <w:rPr>
          <w:rFonts w:ascii="Gandhari Unicode" w:hAnsi="Gandhari Unicode"/>
          <w:lang w:val="en-GB"/>
        </w:rPr>
        <w:t xml:space="preserve"> as an apposition to </w:t>
      </w:r>
      <w:proofErr w:type="spellStart"/>
      <w:r>
        <w:rPr>
          <w:rFonts w:ascii="Gandhari Unicode" w:hAnsi="Gandhari Unicode"/>
          <w:i/>
          <w:lang w:val="en-GB"/>
        </w:rPr>
        <w:t>mālai</w:t>
      </w:r>
      <w:proofErr w:type="spellEnd"/>
      <w:r>
        <w:rPr>
          <w:rFonts w:ascii="Gandhari Unicode" w:hAnsi="Gandhari Unicode"/>
          <w:lang w:val="en-GB"/>
        </w:rPr>
        <w:t xml:space="preserve">, the direct object of </w:t>
      </w:r>
      <w:proofErr w:type="spellStart"/>
      <w:r>
        <w:rPr>
          <w:rFonts w:ascii="Gandhari Unicode" w:hAnsi="Gandhari Unicode"/>
          <w:i/>
          <w:lang w:val="en-GB"/>
        </w:rPr>
        <w:t>nīntiṉam</w:t>
      </w:r>
      <w:proofErr w:type="spellEnd"/>
      <w:r>
        <w:rPr>
          <w:rFonts w:ascii="Gandhari Unicode" w:hAnsi="Gandhari Unicode"/>
          <w:lang w:val="en-GB"/>
        </w:rPr>
        <w:t>. The -</w:t>
      </w:r>
      <w:r>
        <w:rPr>
          <w:rFonts w:ascii="Gandhari Unicode" w:hAnsi="Gandhari Unicode"/>
          <w:i/>
          <w:lang w:val="en-GB"/>
        </w:rPr>
        <w:t>um</w:t>
      </w:r>
      <w:r>
        <w:rPr>
          <w:rFonts w:ascii="Gandhari Unicode" w:hAnsi="Gandhari Unicode"/>
          <w:lang w:val="en-GB"/>
        </w:rPr>
        <w:t xml:space="preserve"> added to </w:t>
      </w:r>
      <w:proofErr w:type="spellStart"/>
      <w:r>
        <w:rPr>
          <w:rFonts w:ascii="Gandhari Unicode" w:hAnsi="Gandhari Unicode"/>
          <w:i/>
          <w:lang w:val="en-GB"/>
        </w:rPr>
        <w:t>mālai</w:t>
      </w:r>
      <w:proofErr w:type="spellEnd"/>
      <w:r>
        <w:rPr>
          <w:rFonts w:ascii="Gandhari Unicode" w:hAnsi="Gandhari Unicode"/>
          <w:lang w:val="en-GB"/>
        </w:rPr>
        <w:t xml:space="preserve"> probably hints at the fact that SHE has already suffered all through the day: evening too </w:t>
      </w:r>
      <w:proofErr w:type="gramStart"/>
      <w:r>
        <w:rPr>
          <w:rFonts w:ascii="Gandhari Unicode" w:hAnsi="Gandhari Unicode"/>
          <w:lang w:val="en-GB"/>
        </w:rPr>
        <w:t>has to</w:t>
      </w:r>
      <w:proofErr w:type="gramEnd"/>
      <w:r>
        <w:rPr>
          <w:rFonts w:ascii="Gandhari Unicode" w:hAnsi="Gandhari Unicode"/>
          <w:lang w:val="en-GB"/>
        </w:rPr>
        <w:t xml:space="preserve"> be survived.</w:t>
      </w:r>
    </w:p>
  </w:footnote>
  <w:footnote w:id="730">
    <w:p w14:paraId="14B8307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ākum</w:t>
      </w:r>
      <w:proofErr w:type="spellEnd"/>
      <w:r>
        <w:rPr>
          <w:rFonts w:ascii="Gandhari Unicode" w:hAnsi="Gandhari Unicode"/>
          <w:lang w:val="en-GB"/>
        </w:rPr>
        <w:t xml:space="preserve"> (line 2) and </w:t>
      </w:r>
      <w:proofErr w:type="spellStart"/>
      <w:r>
        <w:rPr>
          <w:rFonts w:ascii="Gandhari Unicode" w:hAnsi="Gandhari Unicode"/>
          <w:i/>
          <w:lang w:val="en-GB"/>
        </w:rPr>
        <w:t>ām</w:t>
      </w:r>
      <w:proofErr w:type="spellEnd"/>
      <w:r>
        <w:rPr>
          <w:rFonts w:ascii="Gandhari Unicode" w:hAnsi="Gandhari Unicode"/>
          <w:lang w:val="en-GB"/>
        </w:rPr>
        <w:t xml:space="preserve"> (line 7) are used in embedding function, the former for embedding an aphorism, the latter for the main sentence statement. Have both to be coordinated by "and"?</w:t>
      </w:r>
    </w:p>
  </w:footnote>
  <w:footnote w:id="731">
    <w:p w14:paraId="792706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ām</w:t>
      </w:r>
      <w:proofErr w:type="spellEnd"/>
      <w:r>
        <w:rPr>
          <w:rFonts w:ascii="Gandhari Unicode" w:hAnsi="Gandhari Unicode"/>
          <w:lang w:val="en-GB"/>
        </w:rPr>
        <w:t xml:space="preserve"> can either be dynamic ("will become") or predicative, that is, the ascertainment of a fact.</w:t>
      </w:r>
    </w:p>
  </w:footnote>
  <w:footnote w:id="732">
    <w:p w14:paraId="692A0BC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What is put in row can either be the exhausted animals, or, as T.V.G. asserts, the trees which with their raised dried branches remind of the open wood carts. In both cases the image is optical: they evoke the sight of a caravan.</w:t>
      </w:r>
    </w:p>
  </w:footnote>
  <w:footnote w:id="733">
    <w:p w14:paraId="0D1357C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porutu</w:t>
      </w:r>
      <w:proofErr w:type="spellEnd"/>
      <w:r>
        <w:rPr>
          <w:rFonts w:ascii="Gandhari Unicode" w:hAnsi="Gandhari Unicode"/>
          <w:lang w:val="en-GB"/>
        </w:rPr>
        <w:t xml:space="preserve"> is </w:t>
      </w:r>
      <w:proofErr w:type="gramStart"/>
      <w:r>
        <w:rPr>
          <w:rFonts w:ascii="Gandhari Unicode" w:hAnsi="Gandhari Unicode"/>
          <w:lang w:val="en-GB"/>
        </w:rPr>
        <w:t>actually absolutive</w:t>
      </w:r>
      <w:proofErr w:type="gramEnd"/>
      <w:r>
        <w:rPr>
          <w:rFonts w:ascii="Gandhari Unicode" w:hAnsi="Gandhari Unicode"/>
          <w:lang w:val="en-GB"/>
        </w:rPr>
        <w:t xml:space="preserve">, that is, we have an </w:t>
      </w:r>
      <w:proofErr w:type="spellStart"/>
      <w:r>
        <w:rPr>
          <w:rFonts w:ascii="Gandhari Unicode" w:hAnsi="Gandhari Unicode"/>
          <w:lang w:val="en-GB"/>
        </w:rPr>
        <w:t>anacolouth</w:t>
      </w:r>
      <w:proofErr w:type="spellEnd"/>
      <w:r>
        <w:rPr>
          <w:rFonts w:ascii="Gandhari Unicode" w:hAnsi="Gandhari Unicode"/>
          <w:lang w:val="en-GB"/>
        </w:rPr>
        <w:t xml:space="preserve">, since with </w:t>
      </w:r>
      <w:proofErr w:type="spellStart"/>
      <w:r>
        <w:rPr>
          <w:rFonts w:ascii="Gandhari Unicode" w:hAnsi="Gandhari Unicode"/>
          <w:i/>
          <w:lang w:val="en-GB"/>
        </w:rPr>
        <w:t>acāa</w:t>
      </w:r>
      <w:proofErr w:type="spellEnd"/>
      <w:r>
        <w:rPr>
          <w:rFonts w:ascii="Gandhari Unicode" w:hAnsi="Gandhari Unicode"/>
          <w:lang w:val="en-GB"/>
        </w:rPr>
        <w:t xml:space="preserve"> as the subject of </w:t>
      </w:r>
      <w:proofErr w:type="spellStart"/>
      <w:r>
        <w:rPr>
          <w:rFonts w:ascii="Gandhari Unicode" w:hAnsi="Gandhari Unicode"/>
          <w:i/>
          <w:lang w:val="en-GB"/>
        </w:rPr>
        <w:t>porutu</w:t>
      </w:r>
      <w:proofErr w:type="spellEnd"/>
      <w:r>
        <w:rPr>
          <w:rFonts w:ascii="Gandhari Unicode" w:hAnsi="Gandhari Unicode"/>
          <w:lang w:val="en-GB"/>
        </w:rPr>
        <w:t xml:space="preserve"> and </w:t>
      </w:r>
      <w:proofErr w:type="spellStart"/>
      <w:r>
        <w:rPr>
          <w:rFonts w:ascii="Gandhari Unicode" w:hAnsi="Gandhari Unicode"/>
          <w:i/>
          <w:lang w:val="en-GB"/>
        </w:rPr>
        <w:t>pūṭṭu</w:t>
      </w:r>
      <w:proofErr w:type="spellEnd"/>
      <w:r>
        <w:rPr>
          <w:rFonts w:ascii="Gandhari Unicode" w:hAnsi="Gandhari Unicode"/>
          <w:lang w:val="en-GB"/>
        </w:rPr>
        <w:t xml:space="preserve"> we would expect </w:t>
      </w:r>
      <w:proofErr w:type="spellStart"/>
      <w:r>
        <w:rPr>
          <w:rFonts w:ascii="Gandhari Unicode" w:hAnsi="Gandhari Unicode"/>
          <w:i/>
          <w:lang w:val="en-GB"/>
        </w:rPr>
        <w:t>acāa</w:t>
      </w:r>
      <w:proofErr w:type="spellEnd"/>
      <w:r>
        <w:rPr>
          <w:rFonts w:ascii="Gandhari Unicode" w:hAnsi="Gandhari Unicode"/>
          <w:i/>
          <w:lang w:val="en-GB"/>
        </w:rPr>
        <w:t xml:space="preserve"> </w:t>
      </w:r>
      <w:proofErr w:type="spellStart"/>
      <w:r>
        <w:rPr>
          <w:rFonts w:ascii="Gandhari Unicode" w:hAnsi="Gandhari Unicode"/>
          <w:i/>
          <w:lang w:val="en-GB"/>
        </w:rPr>
        <w:t>poruta</w:t>
      </w:r>
      <w:proofErr w:type="spellEnd"/>
      <w:r>
        <w:rPr>
          <w:rFonts w:ascii="Gandhari Unicode" w:hAnsi="Gandhari Unicode"/>
          <w:lang w:val="en-GB"/>
        </w:rPr>
        <w:t>.</w:t>
      </w:r>
    </w:p>
  </w:footnote>
  <w:footnote w:id="734">
    <w:p w14:paraId="3A1ADF0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kavaṇai</w:t>
      </w:r>
      <w:proofErr w:type="spellEnd"/>
      <w:r>
        <w:rPr>
          <w:rFonts w:ascii="Gandhari Unicode" w:hAnsi="Gandhari Unicode"/>
          <w:i/>
          <w:lang w:val="en-GB"/>
        </w:rPr>
        <w:t xml:space="preserve"> </w:t>
      </w:r>
      <w:proofErr w:type="spellStart"/>
      <w:r>
        <w:rPr>
          <w:rFonts w:ascii="Gandhari Unicode" w:hAnsi="Gandhari Unicode"/>
          <w:i/>
          <w:lang w:val="en-GB"/>
        </w:rPr>
        <w:t>aṉṉa</w:t>
      </w:r>
      <w:proofErr w:type="spellEnd"/>
      <w:r>
        <w:rPr>
          <w:rFonts w:ascii="Gandhari Unicode" w:hAnsi="Gandhari Unicode"/>
          <w:i/>
          <w:lang w:val="en-GB"/>
        </w:rPr>
        <w:t xml:space="preserve"> </w:t>
      </w:r>
      <w:proofErr w:type="spellStart"/>
      <w:r>
        <w:rPr>
          <w:rFonts w:ascii="Gandhari Unicode" w:hAnsi="Gandhari Unicode"/>
          <w:i/>
          <w:lang w:val="en-GB"/>
        </w:rPr>
        <w:t>pūṭṭu</w:t>
      </w:r>
      <w:proofErr w:type="spellEnd"/>
      <w:r>
        <w:rPr>
          <w:rFonts w:ascii="Gandhari Unicode" w:hAnsi="Gandhari Unicode"/>
          <w:lang w:val="en-GB"/>
        </w:rPr>
        <w:t xml:space="preserve"> is taken by T.V.G. as referring only to the oxen and rendered as "yoked as if with a stone", of which meaning for </w:t>
      </w:r>
      <w:proofErr w:type="spellStart"/>
      <w:r>
        <w:rPr>
          <w:rFonts w:ascii="Gandhari Unicode" w:hAnsi="Gandhari Unicode"/>
          <w:i/>
          <w:lang w:val="en-GB"/>
        </w:rPr>
        <w:t>kavaṇai</w:t>
      </w:r>
      <w:proofErr w:type="spellEnd"/>
      <w:r>
        <w:rPr>
          <w:rFonts w:ascii="Gandhari Unicode" w:hAnsi="Gandhari Unicode"/>
          <w:lang w:val="en-GB"/>
        </w:rPr>
        <w:t xml:space="preserve"> there is no trace in the dictionaries.</w:t>
      </w:r>
    </w:p>
  </w:footnote>
  <w:footnote w:id="735">
    <w:p w14:paraId="33EC08A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Line 3 can either </w:t>
      </w:r>
      <w:proofErr w:type="gramStart"/>
      <w:r>
        <w:rPr>
          <w:rFonts w:ascii="Gandhari Unicode" w:hAnsi="Gandhari Unicode"/>
          <w:lang w:val="en-GB"/>
        </w:rPr>
        <w:t>be connected with</w:t>
      </w:r>
      <w:proofErr w:type="gramEnd"/>
      <w:r>
        <w:rPr>
          <w:rFonts w:ascii="Gandhari Unicode" w:hAnsi="Gandhari Unicode"/>
          <w:lang w:val="en-GB"/>
        </w:rPr>
        <w:t xml:space="preserve"> the ox-cart comparison or directly with the elephants.</w:t>
      </w:r>
    </w:p>
  </w:footnote>
  <w:footnote w:id="736">
    <w:p w14:paraId="0114F67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spellStart"/>
      <w:r>
        <w:rPr>
          <w:rFonts w:ascii="Gandhari Unicode" w:hAnsi="Gandhari Unicode"/>
          <w:lang w:val="en-GB"/>
        </w:rPr>
        <w:t>Cām</w:t>
      </w:r>
      <w:proofErr w:type="spellEnd"/>
      <w:r>
        <w:rPr>
          <w:rFonts w:ascii="Gandhari Unicode" w:hAnsi="Gandhari Unicode"/>
          <w:lang w:val="en-GB"/>
        </w:rPr>
        <w:t xml:space="preserve">. takes </w:t>
      </w:r>
      <w:proofErr w:type="spellStart"/>
      <w:r>
        <w:rPr>
          <w:rFonts w:ascii="Gandhari Unicode" w:hAnsi="Gandhari Unicode"/>
          <w:i/>
          <w:lang w:val="en-GB"/>
        </w:rPr>
        <w:t>kuṟumpūḻ</w:t>
      </w:r>
      <w:proofErr w:type="spellEnd"/>
      <w:r>
        <w:rPr>
          <w:rFonts w:ascii="Gandhari Unicode" w:hAnsi="Gandhari Unicode"/>
          <w:lang w:val="en-GB"/>
        </w:rPr>
        <w:t xml:space="preserve"> as the name of the bird (T.V.G. adduces a corresponding gloss given by Nacc. on Kali 95.8</w:t>
      </w:r>
      <w:proofErr w:type="gramStart"/>
      <w:r>
        <w:rPr>
          <w:rFonts w:ascii="Gandhari Unicode" w:hAnsi="Gandhari Unicode"/>
          <w:lang w:val="en-GB"/>
        </w:rPr>
        <w:t>), but</w:t>
      </w:r>
      <w:proofErr w:type="gramEnd"/>
      <w:r>
        <w:rPr>
          <w:rFonts w:ascii="Gandhari Unicode" w:hAnsi="Gandhari Unicode"/>
          <w:lang w:val="en-GB"/>
        </w:rPr>
        <w:t xml:space="preserve"> see KT 68.1 </w:t>
      </w:r>
      <w:proofErr w:type="spellStart"/>
      <w:r>
        <w:rPr>
          <w:rFonts w:ascii="Gandhari Unicode" w:hAnsi="Gandhari Unicode"/>
          <w:i/>
          <w:lang w:val="en-GB"/>
        </w:rPr>
        <w:t>pūḻ</w:t>
      </w:r>
      <w:proofErr w:type="spellEnd"/>
      <w:r>
        <w:rPr>
          <w:rFonts w:ascii="Gandhari Unicode" w:hAnsi="Gandhari Unicode"/>
          <w:lang w:val="en-GB"/>
        </w:rPr>
        <w:t>. And an attribute "short" = "small=young=tender" is perfectly adequate in this context of festival food.</w:t>
      </w:r>
    </w:p>
  </w:footnote>
  <w:footnote w:id="737">
    <w:p w14:paraId="1C3F05A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just as in KT 129.2 </w:t>
      </w:r>
      <w:proofErr w:type="spellStart"/>
      <w:r>
        <w:rPr>
          <w:rFonts w:ascii="Gandhari Unicode" w:hAnsi="Gandhari Unicode"/>
          <w:i/>
          <w:lang w:val="en-GB"/>
        </w:rPr>
        <w:t>attai</w:t>
      </w:r>
      <w:proofErr w:type="spellEnd"/>
      <w:r>
        <w:rPr>
          <w:rFonts w:ascii="Gandhari Unicode" w:hAnsi="Gandhari Unicode"/>
          <w:lang w:val="en-GB"/>
        </w:rPr>
        <w:t xml:space="preserve"> is supposed to be expletive.</w:t>
      </w:r>
    </w:p>
  </w:footnote>
  <w:footnote w:id="738">
    <w:p w14:paraId="38C783E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function of </w:t>
      </w:r>
      <w:proofErr w:type="spellStart"/>
      <w:r>
        <w:rPr>
          <w:rFonts w:ascii="Gandhari Unicode" w:hAnsi="Gandhari Unicode"/>
          <w:i/>
          <w:lang w:val="en-GB"/>
        </w:rPr>
        <w:t>āka</w:t>
      </w:r>
      <w:proofErr w:type="spellEnd"/>
      <w:r>
        <w:rPr>
          <w:rFonts w:ascii="Gandhari Unicode" w:hAnsi="Gandhari Unicode"/>
          <w:lang w:val="en-GB"/>
        </w:rPr>
        <w:t xml:space="preserve"> here? Something like "consisting of"?</w:t>
      </w:r>
    </w:p>
  </w:footnote>
  <w:footnote w:id="739">
    <w:p w14:paraId="591CCD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varainteṉa</w:t>
      </w:r>
      <w:proofErr w:type="spellEnd"/>
      <w:r>
        <w:rPr>
          <w:rFonts w:ascii="Gandhari Unicode" w:hAnsi="Gandhari Unicode"/>
          <w:lang w:val="en-GB"/>
        </w:rPr>
        <w:t xml:space="preserve">: the context of settling a marriage is certainly clear, but we might ask whether the verb </w:t>
      </w:r>
      <w:proofErr w:type="spellStart"/>
      <w:r>
        <w:rPr>
          <w:rFonts w:ascii="Gandhari Unicode" w:hAnsi="Gandhari Unicode"/>
          <w:i/>
          <w:lang w:val="en-GB"/>
        </w:rPr>
        <w:t>varai</w:t>
      </w:r>
      <w:proofErr w:type="spellEnd"/>
      <w:r>
        <w:rPr>
          <w:rFonts w:ascii="Gandhari Unicode" w:hAnsi="Gandhari Unicode"/>
          <w:lang w:val="en-GB"/>
        </w:rPr>
        <w:t xml:space="preserve"> does already have the meaning "to marry" (as is attested unequivocally in NA 390). T.V.G. for one takes it in another way, transitive and slightly elliptical: "the man from a land of big stones has fixed [everything for the marriage]".</w:t>
      </w:r>
    </w:p>
  </w:footnote>
  <w:footnote w:id="740">
    <w:p w14:paraId="4115403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avaṉ</w:t>
      </w:r>
      <w:proofErr w:type="spellEnd"/>
      <w:r>
        <w:rPr>
          <w:rFonts w:ascii="Gandhari Unicode" w:hAnsi="Gandhari Unicode"/>
          <w:i/>
          <w:lang w:val="en-GB"/>
        </w:rPr>
        <w:t xml:space="preserve"> </w:t>
      </w:r>
      <w:proofErr w:type="spellStart"/>
      <w:r>
        <w:rPr>
          <w:rFonts w:ascii="Gandhari Unicode" w:hAnsi="Gandhari Unicode"/>
          <w:i/>
          <w:lang w:val="en-GB"/>
        </w:rPr>
        <w:t>etir</w:t>
      </w:r>
      <w:proofErr w:type="spellEnd"/>
      <w:r>
        <w:rPr>
          <w:rFonts w:ascii="Gandhari Unicode" w:hAnsi="Gandhari Unicode"/>
          <w:lang w:val="en-GB"/>
        </w:rPr>
        <w:t xml:space="preserve"> is literally "in front of him" or "confronting him", and the nuance of this strongly marked direct object might be the expectation of an answer, which lays weight on his judgement.</w:t>
      </w:r>
    </w:p>
  </w:footnote>
  <w:footnote w:id="741">
    <w:p w14:paraId="674D312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subject to </w:t>
      </w:r>
      <w:proofErr w:type="spellStart"/>
      <w:r>
        <w:rPr>
          <w:rFonts w:ascii="Gandhari Unicode" w:hAnsi="Gandhari Unicode"/>
          <w:i/>
          <w:lang w:val="en-GB"/>
        </w:rPr>
        <w:t>peṟuka</w:t>
      </w:r>
      <w:proofErr w:type="spellEnd"/>
      <w:r>
        <w:rPr>
          <w:rFonts w:ascii="Gandhari Unicode" w:hAnsi="Gandhari Unicode"/>
          <w:lang w:val="en-GB"/>
        </w:rPr>
        <w:t xml:space="preserve"> is postponed to the end: </w:t>
      </w:r>
      <w:proofErr w:type="spellStart"/>
      <w:r>
        <w:rPr>
          <w:rFonts w:ascii="Gandhari Unicode" w:hAnsi="Gandhari Unicode"/>
          <w:i/>
          <w:lang w:val="en-GB"/>
        </w:rPr>
        <w:t>uraittōṉ</w:t>
      </w:r>
      <w:proofErr w:type="spellEnd"/>
      <w:r>
        <w:rPr>
          <w:rFonts w:ascii="Gandhari Unicode" w:hAnsi="Gandhari Unicode"/>
          <w:lang w:val="en-GB"/>
        </w:rPr>
        <w:t>. The circular structure of the Tamil is here, because of the inserted main sentence, not even representable.</w:t>
      </w:r>
    </w:p>
  </w:footnote>
  <w:footnote w:id="742">
    <w:p w14:paraId="1763A7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This looks like a hybrid structure, a coordination of an indicative and an imperative by -</w:t>
      </w:r>
      <w:r>
        <w:rPr>
          <w:rFonts w:ascii="Gandhari Unicode" w:hAnsi="Gandhari Unicode"/>
          <w:i/>
          <w:lang w:val="en-GB"/>
        </w:rPr>
        <w:t>um</w:t>
      </w:r>
      <w:r>
        <w:rPr>
          <w:rFonts w:ascii="Gandhari Unicode" w:hAnsi="Gandhari Unicode"/>
          <w:lang w:val="en-GB"/>
        </w:rPr>
        <w:t xml:space="preserve"> + -</w:t>
      </w:r>
      <w:r>
        <w:rPr>
          <w:rFonts w:ascii="Gandhari Unicode" w:hAnsi="Gandhari Unicode"/>
          <w:i/>
          <w:lang w:val="en-GB"/>
        </w:rPr>
        <w:t>um</w:t>
      </w:r>
      <w:r>
        <w:rPr>
          <w:rFonts w:ascii="Gandhari Unicode" w:hAnsi="Gandhari Unicode"/>
          <w:lang w:val="en-GB"/>
        </w:rPr>
        <w:t xml:space="preserve"> in line 1: ind. + </w:t>
      </w:r>
      <w:proofErr w:type="spellStart"/>
      <w:r>
        <w:rPr>
          <w:rFonts w:ascii="Gandhari Unicode" w:hAnsi="Gandhari Unicode"/>
          <w:lang w:val="en-GB"/>
        </w:rPr>
        <w:t>ipt</w:t>
      </w:r>
      <w:proofErr w:type="spellEnd"/>
      <w:r>
        <w:rPr>
          <w:rFonts w:ascii="Gandhari Unicode" w:hAnsi="Gandhari Unicode"/>
          <w:lang w:val="en-GB"/>
        </w:rPr>
        <w:t>. [</w:t>
      </w:r>
      <w:proofErr w:type="spellStart"/>
      <w:r>
        <w:rPr>
          <w:rFonts w:ascii="Gandhari Unicode" w:hAnsi="Gandhari Unicode"/>
          <w:lang w:val="en-GB"/>
        </w:rPr>
        <w:t>ipt</w:t>
      </w:r>
      <w:proofErr w:type="spellEnd"/>
      <w:r>
        <w:rPr>
          <w:rFonts w:ascii="Gandhari Unicode" w:hAnsi="Gandhari Unicode"/>
          <w:lang w:val="en-GB"/>
        </w:rPr>
        <w:t xml:space="preserve"> + voc.-</w:t>
      </w:r>
      <w:r>
        <w:rPr>
          <w:rFonts w:ascii="Gandhari Unicode" w:hAnsi="Gandhari Unicode"/>
          <w:i/>
          <w:lang w:val="en-GB"/>
        </w:rPr>
        <w:t>ē</w:t>
      </w:r>
      <w:r>
        <w:rPr>
          <w:rFonts w:ascii="Gandhari Unicode" w:hAnsi="Gandhari Unicode"/>
          <w:lang w:val="en-GB"/>
        </w:rPr>
        <w:t xml:space="preserve"> inserted] ... dir. object-</w:t>
      </w:r>
      <w:r>
        <w:rPr>
          <w:rFonts w:ascii="Gandhari Unicode" w:hAnsi="Gandhari Unicode"/>
          <w:i/>
          <w:lang w:val="en-GB"/>
        </w:rPr>
        <w:t>ē</w:t>
      </w:r>
      <w:r>
        <w:rPr>
          <w:rFonts w:ascii="Gandhari Unicode" w:hAnsi="Gandhari Unicode"/>
          <w:lang w:val="en-GB"/>
        </w:rPr>
        <w:t>(?).</w:t>
      </w:r>
    </w:p>
  </w:footnote>
  <w:footnote w:id="743">
    <w:p w14:paraId="65251B2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ēnti</w:t>
      </w:r>
      <w:proofErr w:type="spellEnd"/>
      <w:r>
        <w:rPr>
          <w:rFonts w:ascii="Gandhari Unicode" w:hAnsi="Gandhari Unicode"/>
          <w:lang w:val="en-GB"/>
        </w:rPr>
        <w:t xml:space="preserve"> </w:t>
      </w:r>
      <w:proofErr w:type="gramStart"/>
      <w:r>
        <w:rPr>
          <w:rFonts w:ascii="Gandhari Unicode" w:hAnsi="Gandhari Unicode"/>
          <w:lang w:val="en-GB"/>
        </w:rPr>
        <w:t>has to</w:t>
      </w:r>
      <w:proofErr w:type="gramEnd"/>
      <w:r>
        <w:rPr>
          <w:rFonts w:ascii="Gandhari Unicode" w:hAnsi="Gandhari Unicode"/>
          <w:lang w:val="en-GB"/>
        </w:rPr>
        <w:t xml:space="preserve"> be taken as an </w:t>
      </w:r>
      <w:proofErr w:type="spellStart"/>
      <w:r>
        <w:rPr>
          <w:rFonts w:ascii="Gandhari Unicode" w:hAnsi="Gandhari Unicode"/>
          <w:lang w:val="en-GB"/>
        </w:rPr>
        <w:t>anacolouth</w:t>
      </w:r>
      <w:proofErr w:type="spellEnd"/>
      <w:r>
        <w:rPr>
          <w:rFonts w:ascii="Gandhari Unicode" w:hAnsi="Gandhari Unicode"/>
          <w:lang w:val="en-GB"/>
        </w:rPr>
        <w:t xml:space="preserve">, because there is no subject, unless we are willing to read a metonymy for those who are adorned with bangles in </w:t>
      </w:r>
      <w:proofErr w:type="spellStart"/>
      <w:r>
        <w:rPr>
          <w:rFonts w:ascii="Gandhari Unicode" w:hAnsi="Gandhari Unicode"/>
          <w:i/>
          <w:lang w:val="en-GB"/>
        </w:rPr>
        <w:t>vaḷai</w:t>
      </w:r>
      <w:proofErr w:type="spellEnd"/>
      <w:r>
        <w:rPr>
          <w:rFonts w:ascii="Gandhari Unicode" w:hAnsi="Gandhari Unicode"/>
          <w:i/>
          <w:lang w:val="en-GB"/>
        </w:rPr>
        <w:t xml:space="preserve"> </w:t>
      </w:r>
      <w:proofErr w:type="spellStart"/>
      <w:r>
        <w:rPr>
          <w:rFonts w:ascii="Gandhari Unicode" w:hAnsi="Gandhari Unicode"/>
          <w:i/>
          <w:lang w:val="en-GB"/>
        </w:rPr>
        <w:t>aṇi</w:t>
      </w:r>
      <w:proofErr w:type="spellEnd"/>
      <w:r>
        <w:rPr>
          <w:rFonts w:ascii="Gandhari Unicode" w:hAnsi="Gandhari Unicode"/>
          <w:lang w:val="en-GB"/>
        </w:rPr>
        <w:t xml:space="preserve">. This is perhaps the best thing to do with this phrase hard to reconcile with the context: spears can hardly be adorned with bangles. T.V.G. produces two possible solutions, one being that </w:t>
      </w:r>
      <w:proofErr w:type="spellStart"/>
      <w:r>
        <w:rPr>
          <w:rFonts w:ascii="Gandhari Unicode" w:hAnsi="Gandhari Unicode"/>
          <w:i/>
          <w:lang w:val="en-GB"/>
        </w:rPr>
        <w:t>vaḷai</w:t>
      </w:r>
      <w:proofErr w:type="spellEnd"/>
      <w:r>
        <w:rPr>
          <w:rFonts w:ascii="Gandhari Unicode" w:hAnsi="Gandhari Unicode"/>
          <w:lang w:val="en-GB"/>
        </w:rPr>
        <w:t xml:space="preserve"> would refer to the handle of the spear (for which there is no parallel), the other that it would be a discus, i.e. another weapon to be hurled, which brings to mind late parallels from the </w:t>
      </w:r>
      <w:proofErr w:type="spellStart"/>
      <w:r>
        <w:rPr>
          <w:rFonts w:ascii="Gandhari Unicode" w:hAnsi="Gandhari Unicode"/>
          <w:lang w:val="en-GB"/>
        </w:rPr>
        <w:t>Pāṇṭiya</w:t>
      </w:r>
      <w:proofErr w:type="spellEnd"/>
      <w:r>
        <w:rPr>
          <w:rFonts w:ascii="Gandhari Unicode" w:hAnsi="Gandhari Unicode"/>
          <w:lang w:val="en-GB"/>
        </w:rPr>
        <w:t xml:space="preserve"> copper-plates, where Indra's crown is broken by a weapon called '</w:t>
      </w:r>
      <w:proofErr w:type="spellStart"/>
      <w:r>
        <w:rPr>
          <w:rFonts w:ascii="Gandhari Unicode" w:hAnsi="Gandhari Unicode"/>
          <w:i/>
          <w:iCs/>
          <w:lang w:val="en-GB"/>
        </w:rPr>
        <w:t>vaḷai</w:t>
      </w:r>
      <w:proofErr w:type="spellEnd"/>
      <w:r>
        <w:rPr>
          <w:rFonts w:ascii="Gandhari Unicode" w:hAnsi="Gandhari Unicode"/>
          <w:i/>
          <w:iCs/>
          <w:lang w:val="en-GB"/>
        </w:rPr>
        <w:t>'</w:t>
      </w:r>
      <w:r>
        <w:rPr>
          <w:rFonts w:ascii="Gandhari Unicode" w:hAnsi="Gandhari Unicode"/>
          <w:lang w:val="en-GB"/>
        </w:rPr>
        <w:t xml:space="preserve"> (cf., for example, </w:t>
      </w:r>
      <w:proofErr w:type="spellStart"/>
      <w:r>
        <w:rPr>
          <w:rFonts w:ascii="Gandhari Unicode" w:hAnsi="Gandhari Unicode"/>
          <w:lang w:val="en-GB"/>
        </w:rPr>
        <w:t>Śivakāsi</w:t>
      </w:r>
      <w:proofErr w:type="spellEnd"/>
      <w:r>
        <w:rPr>
          <w:rFonts w:ascii="Gandhari Unicode" w:hAnsi="Gandhari Unicode"/>
          <w:lang w:val="en-GB"/>
        </w:rPr>
        <w:t xml:space="preserve"> 47 </w:t>
      </w:r>
      <w:proofErr w:type="spellStart"/>
      <w:r>
        <w:rPr>
          <w:rFonts w:ascii="Gandhari Unicode" w:hAnsi="Gandhari Unicode"/>
          <w:i/>
          <w:iCs/>
          <w:lang w:val="en-GB"/>
        </w:rPr>
        <w:t>indiraṉ</w:t>
      </w:r>
      <w:proofErr w:type="spellEnd"/>
      <w:r>
        <w:rPr>
          <w:rFonts w:ascii="Gandhari Unicode" w:hAnsi="Gandhari Unicode"/>
          <w:i/>
          <w:iCs/>
          <w:lang w:val="en-GB"/>
        </w:rPr>
        <w:t xml:space="preserve"> </w:t>
      </w:r>
      <w:proofErr w:type="spellStart"/>
      <w:r>
        <w:rPr>
          <w:rFonts w:ascii="Gandhari Unicode" w:hAnsi="Gandhari Unicode"/>
          <w:i/>
          <w:iCs/>
          <w:lang w:val="en-GB"/>
        </w:rPr>
        <w:t>muṭi</w:t>
      </w:r>
      <w:proofErr w:type="spellEnd"/>
      <w:r>
        <w:rPr>
          <w:rFonts w:ascii="Gandhari Unicode" w:hAnsi="Gandhari Unicode"/>
          <w:i/>
          <w:iCs/>
          <w:lang w:val="en-GB"/>
        </w:rPr>
        <w:t xml:space="preserve"> </w:t>
      </w:r>
      <w:proofErr w:type="spellStart"/>
      <w:r>
        <w:rPr>
          <w:rFonts w:ascii="Gandhari Unicode" w:hAnsi="Gandhari Unicode"/>
          <w:i/>
          <w:iCs/>
          <w:lang w:val="en-GB"/>
        </w:rPr>
        <w:t>vaḷai</w:t>
      </w:r>
      <w:proofErr w:type="spellEnd"/>
      <w:r>
        <w:rPr>
          <w:rFonts w:ascii="Gandhari Unicode" w:hAnsi="Gandhari Unicode"/>
          <w:i/>
          <w:iCs/>
          <w:lang w:val="en-GB"/>
        </w:rPr>
        <w:t xml:space="preserve"> </w:t>
      </w:r>
      <w:proofErr w:type="spellStart"/>
      <w:r>
        <w:rPr>
          <w:rFonts w:ascii="Gandhari Unicode" w:hAnsi="Gandhari Unicode"/>
          <w:i/>
          <w:iCs/>
          <w:lang w:val="en-GB"/>
        </w:rPr>
        <w:t>uṭaittum</w:t>
      </w:r>
      <w:proofErr w:type="spellEnd"/>
      <w:r>
        <w:rPr>
          <w:rFonts w:ascii="Gandhari Unicode" w:hAnsi="Gandhari Unicode"/>
          <w:lang w:val="en-GB"/>
        </w:rPr>
        <w:t>).</w:t>
      </w:r>
    </w:p>
  </w:footnote>
  <w:footnote w:id="744">
    <w:p w14:paraId="5B905A13"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the reading in accordance with the </w:t>
      </w:r>
      <w:proofErr w:type="spellStart"/>
      <w:r>
        <w:rPr>
          <w:rFonts w:ascii="Gandhari Unicode" w:hAnsi="Gandhari Unicode"/>
          <w:i/>
          <w:lang w:val="en-GB"/>
        </w:rPr>
        <w:t>kiḷavi</w:t>
      </w:r>
      <w:proofErr w:type="spellEnd"/>
      <w:r>
        <w:rPr>
          <w:rFonts w:ascii="Gandhari Unicode" w:hAnsi="Gandhari Unicode"/>
          <w:lang w:val="en-GB"/>
        </w:rPr>
        <w:t xml:space="preserve">: the </w:t>
      </w:r>
      <w:proofErr w:type="spellStart"/>
      <w:r>
        <w:rPr>
          <w:rFonts w:ascii="Gandhari Unicode" w:hAnsi="Gandhari Unicode"/>
          <w:i/>
          <w:lang w:val="en-GB"/>
        </w:rPr>
        <w:t>ciṟu</w:t>
      </w:r>
      <w:proofErr w:type="spellEnd"/>
      <w:r>
        <w:rPr>
          <w:rFonts w:ascii="Gandhari Unicode" w:hAnsi="Gandhari Unicode"/>
          <w:i/>
          <w:lang w:val="en-GB"/>
        </w:rPr>
        <w:t xml:space="preserve"> </w:t>
      </w:r>
      <w:proofErr w:type="spellStart"/>
      <w:r>
        <w:rPr>
          <w:rFonts w:ascii="Gandhari Unicode" w:hAnsi="Gandhari Unicode"/>
          <w:i/>
          <w:lang w:val="en-GB"/>
        </w:rPr>
        <w:t>piṭi</w:t>
      </w:r>
      <w:proofErr w:type="spellEnd"/>
      <w:r>
        <w:rPr>
          <w:rFonts w:ascii="Gandhari Unicode" w:hAnsi="Gandhari Unicode"/>
          <w:lang w:val="en-GB"/>
        </w:rPr>
        <w:t xml:space="preserve"> is taken as a metonymic comparison referring to HER who is accompanying HIM through the wastelands. Closer to the wording is a reading as an invitation by a woman to a man, as is even clearer in the formulaic parallel in KT 179.</w:t>
      </w:r>
    </w:p>
  </w:footnote>
  <w:footnote w:id="745">
    <w:p w14:paraId="4BDC64B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With this one </w:t>
      </w:r>
      <w:proofErr w:type="spellStart"/>
      <w:r>
        <w:rPr>
          <w:rFonts w:ascii="Gandhari Unicode" w:hAnsi="Gandhari Unicode"/>
          <w:i/>
          <w:iCs/>
          <w:lang w:val="en-GB"/>
        </w:rPr>
        <w:t>cīr</w:t>
      </w:r>
      <w:proofErr w:type="spellEnd"/>
      <w:r>
        <w:rPr>
          <w:rFonts w:ascii="Gandhari Unicode" w:hAnsi="Gandhari Unicode"/>
          <w:lang w:val="en-GB"/>
        </w:rPr>
        <w:t xml:space="preserve"> less EA produces an eight-line poem (with several hypermetrical feet and a four-</w:t>
      </w:r>
      <w:proofErr w:type="spellStart"/>
      <w:proofErr w:type="gramStart"/>
      <w:r>
        <w:rPr>
          <w:rFonts w:ascii="Gandhari Unicode" w:hAnsi="Gandhari Unicode"/>
          <w:i/>
          <w:iCs/>
          <w:lang w:val="en-GB"/>
        </w:rPr>
        <w:t>cīr</w:t>
      </w:r>
      <w:proofErr w:type="spellEnd"/>
      <w:r>
        <w:rPr>
          <w:rFonts w:ascii="Gandhari Unicode" w:hAnsi="Gandhari Unicode"/>
          <w:i/>
          <w:iCs/>
          <w:lang w:val="en-GB"/>
        </w:rPr>
        <w:t xml:space="preserve"> </w:t>
      </w:r>
      <w:r>
        <w:rPr>
          <w:rFonts w:ascii="Gandhari Unicode" w:hAnsi="Gandhari Unicode"/>
          <w:lang w:val="en-GB"/>
        </w:rPr>
        <w:t xml:space="preserve"> penultimate</w:t>
      </w:r>
      <w:proofErr w:type="gramEnd"/>
      <w:r>
        <w:rPr>
          <w:rFonts w:ascii="Gandhari Unicode" w:hAnsi="Gandhari Unicode"/>
          <w:lang w:val="en-GB"/>
        </w:rPr>
        <w:t xml:space="preserve">), whereas </w:t>
      </w:r>
      <w:proofErr w:type="spellStart"/>
      <w:r>
        <w:rPr>
          <w:rFonts w:ascii="Gandhari Unicode" w:hAnsi="Gandhari Unicode"/>
          <w:lang w:val="en-GB"/>
        </w:rPr>
        <w:t>Cām</w:t>
      </w:r>
      <w:proofErr w:type="spellEnd"/>
      <w:r>
        <w:rPr>
          <w:rFonts w:ascii="Gandhari Unicode" w:hAnsi="Gandhari Unicode"/>
          <w:lang w:val="en-GB"/>
        </w:rPr>
        <w:t xml:space="preserve">.'s edition gives nine metrically normal lines </w:t>
      </w:r>
      <w:r>
        <w:rPr>
          <w:rFonts w:ascii="Gandhari Unicode" w:eastAsia="URW Palladio UNI" w:hAnsi="Gandhari Unicode" w:cs="URW Palladio UNI"/>
          <w:lang w:val="en-GB"/>
        </w:rPr>
        <w:t>–</w:t>
      </w:r>
      <w:r>
        <w:rPr>
          <w:rFonts w:ascii="Gandhari Unicode" w:hAnsi="Gandhari Unicode"/>
          <w:lang w:val="en-GB"/>
        </w:rPr>
        <w:t xml:space="preserve"> which means this poem should actually have been included in the NA.</w:t>
      </w:r>
    </w:p>
  </w:footnote>
  <w:footnote w:id="746">
    <w:p w14:paraId="61119EB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pukari</w:t>
      </w:r>
      <w:proofErr w:type="spellEnd"/>
      <w:r>
        <w:rPr>
          <w:rFonts w:ascii="Gandhari Unicode" w:hAnsi="Gandhari Unicode"/>
          <w:lang w:val="en-GB"/>
        </w:rPr>
        <w:t xml:space="preserve"> is to be found neither in the TL nor in DEDR, and according to L./M.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According to the DEDR 4232 </w:t>
      </w:r>
      <w:proofErr w:type="spellStart"/>
      <w:r>
        <w:rPr>
          <w:rFonts w:ascii="Gandhari Unicode" w:hAnsi="Gandhari Unicode"/>
          <w:i/>
          <w:lang w:val="en-GB"/>
        </w:rPr>
        <w:t>pukar</w:t>
      </w:r>
      <w:proofErr w:type="spellEnd"/>
      <w:r>
        <w:rPr>
          <w:rFonts w:ascii="Gandhari Unicode" w:hAnsi="Gandhari Unicode"/>
          <w:lang w:val="en-GB"/>
        </w:rPr>
        <w:t xml:space="preserve"> is "tawny colour", so the word </w:t>
      </w:r>
      <w:proofErr w:type="spellStart"/>
      <w:r>
        <w:rPr>
          <w:rFonts w:ascii="Gandhari Unicode" w:hAnsi="Gandhari Unicode"/>
          <w:i/>
          <w:lang w:val="en-GB"/>
        </w:rPr>
        <w:t>pukari</w:t>
      </w:r>
      <w:proofErr w:type="spellEnd"/>
      <w:r>
        <w:rPr>
          <w:rFonts w:ascii="Gandhari Unicode" w:hAnsi="Gandhari Unicode"/>
          <w:lang w:val="en-GB"/>
        </w:rPr>
        <w:t xml:space="preserve"> might mean "the tawny ones" – T.V.G. explains it as "spotted ones".</w:t>
      </w:r>
    </w:p>
  </w:footnote>
  <w:footnote w:id="747">
    <w:p w14:paraId="7C01EC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I prefer the majority reading </w:t>
      </w:r>
      <w:proofErr w:type="spellStart"/>
      <w:r>
        <w:rPr>
          <w:rFonts w:ascii="Gandhari Unicode" w:hAnsi="Gandhari Unicode"/>
          <w:i/>
          <w:iCs/>
          <w:lang w:val="en-GB"/>
        </w:rPr>
        <w:t>kaṭavai</w:t>
      </w:r>
      <w:proofErr w:type="spellEnd"/>
      <w:r>
        <w:rPr>
          <w:rFonts w:ascii="Gandhari Unicode" w:hAnsi="Gandhari Unicode"/>
          <w:lang w:val="en-GB"/>
        </w:rPr>
        <w:t xml:space="preserve">, since </w:t>
      </w:r>
      <w:proofErr w:type="spellStart"/>
      <w:r>
        <w:rPr>
          <w:rFonts w:ascii="Gandhari Unicode" w:hAnsi="Gandhari Unicode"/>
          <w:i/>
          <w:iCs/>
          <w:lang w:val="en-GB"/>
        </w:rPr>
        <w:t>kaṭamai</w:t>
      </w:r>
      <w:proofErr w:type="spellEnd"/>
      <w:r>
        <w:rPr>
          <w:rFonts w:ascii="Gandhari Unicode" w:hAnsi="Gandhari Unicode"/>
          <w:lang w:val="en-GB"/>
        </w:rPr>
        <w:t xml:space="preserve"> is a </w:t>
      </w:r>
      <w:r>
        <w:rPr>
          <w:rFonts w:ascii="Gandhari Unicode" w:hAnsi="Gandhari Unicode"/>
          <w:i/>
          <w:iCs/>
          <w:lang w:val="en-GB"/>
        </w:rPr>
        <w:t>hapax</w:t>
      </w:r>
      <w:r>
        <w:rPr>
          <w:rFonts w:ascii="Gandhari Unicode" w:hAnsi="Gandhari Unicode"/>
          <w:lang w:val="en-GB"/>
        </w:rPr>
        <w:t xml:space="preserve"> in </w:t>
      </w:r>
      <w:proofErr w:type="spellStart"/>
      <w:r>
        <w:rPr>
          <w:rFonts w:ascii="Gandhari Unicode" w:hAnsi="Gandhari Unicode"/>
          <w:lang w:val="en-GB"/>
        </w:rPr>
        <w:t>Caṅkam</w:t>
      </w:r>
      <w:proofErr w:type="spellEnd"/>
      <w:r>
        <w:rPr>
          <w:rFonts w:ascii="Gandhari Unicode" w:hAnsi="Gandhari Unicode"/>
          <w:lang w:val="en-GB"/>
        </w:rPr>
        <w:t xml:space="preserve"> literature. It might well be a variant of </w:t>
      </w:r>
      <w:proofErr w:type="spellStart"/>
      <w:r>
        <w:rPr>
          <w:rFonts w:ascii="Gandhari Unicode" w:hAnsi="Gandhari Unicode"/>
          <w:i/>
          <w:iCs/>
          <w:lang w:val="en-GB"/>
        </w:rPr>
        <w:t>kaṭamā</w:t>
      </w:r>
      <w:proofErr w:type="spellEnd"/>
      <w:r>
        <w:rPr>
          <w:rFonts w:ascii="Gandhari Unicode" w:hAnsi="Gandhari Unicode"/>
          <w:lang w:val="en-GB"/>
        </w:rPr>
        <w:t xml:space="preserve">, "wild cow", which excellently fits the context, but we can understand </w:t>
      </w:r>
      <w:proofErr w:type="spellStart"/>
      <w:r>
        <w:rPr>
          <w:rFonts w:ascii="Gandhari Unicode" w:hAnsi="Gandhari Unicode"/>
          <w:i/>
          <w:iCs/>
          <w:lang w:val="en-GB"/>
        </w:rPr>
        <w:t>kaṭavai</w:t>
      </w:r>
      <w:proofErr w:type="spellEnd"/>
      <w:r>
        <w:rPr>
          <w:rFonts w:ascii="Gandhari Unicode" w:hAnsi="Gandhari Unicode"/>
          <w:lang w:val="en-GB"/>
        </w:rPr>
        <w:t xml:space="preserve"> as participial noun of </w:t>
      </w:r>
      <w:proofErr w:type="spellStart"/>
      <w:r>
        <w:rPr>
          <w:rFonts w:ascii="Gandhari Unicode" w:hAnsi="Gandhari Unicode"/>
          <w:i/>
          <w:iCs/>
          <w:lang w:val="en-GB"/>
        </w:rPr>
        <w:t>kaṭa</w:t>
      </w:r>
      <w:proofErr w:type="spellEnd"/>
      <w:r>
        <w:rPr>
          <w:rFonts w:ascii="Gandhari Unicode" w:hAnsi="Gandhari Unicode"/>
          <w:lang w:val="en-GB"/>
        </w:rPr>
        <w:t xml:space="preserve"> (4</w:t>
      </w:r>
      <w:r>
        <w:rPr>
          <w:rFonts w:ascii="Gandhari Unicode" w:hAnsi="Gandhari Unicode"/>
          <w:vertAlign w:val="superscript"/>
          <w:lang w:val="en-GB"/>
        </w:rPr>
        <w:t>th</w:t>
      </w:r>
      <w:r>
        <w:rPr>
          <w:rFonts w:ascii="Gandhari Unicode" w:hAnsi="Gandhari Unicode"/>
          <w:lang w:val="en-GB"/>
        </w:rPr>
        <w:t xml:space="preserve"> or 12</w:t>
      </w:r>
      <w:bookmarkStart w:id="1428" w:name="DDE_LINK90_Copy_1"/>
      <w:r>
        <w:rPr>
          <w:rFonts w:ascii="Gandhari Unicode" w:hAnsi="Gandhari Unicode"/>
          <w:vertAlign w:val="superscript"/>
          <w:lang w:val="en-GB"/>
        </w:rPr>
        <w:t>th</w:t>
      </w:r>
      <w:bookmarkEnd w:id="1428"/>
      <w:r>
        <w:rPr>
          <w:rFonts w:ascii="Gandhari Unicode" w:hAnsi="Gandhari Unicode"/>
          <w:lang w:val="en-GB"/>
        </w:rPr>
        <w:t xml:space="preserve"> class), which would be "those who trespass", i.e. again wild animals grazing on millet not sown for them.</w:t>
      </w:r>
    </w:p>
  </w:footnote>
  <w:footnote w:id="748">
    <w:p w14:paraId="70C9A3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kaḷaiñar</w:t>
      </w:r>
      <w:proofErr w:type="spellEnd"/>
      <w:r>
        <w:rPr>
          <w:rFonts w:ascii="Gandhari Unicode" w:hAnsi="Gandhari Unicode"/>
          <w:lang w:val="en-GB"/>
        </w:rPr>
        <w:t xml:space="preserve"> is a participial noun, where the -</w:t>
      </w:r>
      <w:r>
        <w:rPr>
          <w:rFonts w:ascii="Gandhari Unicode" w:hAnsi="Gandhari Unicode"/>
          <w:i/>
          <w:lang w:val="en-GB"/>
        </w:rPr>
        <w:t>n</w:t>
      </w:r>
      <w:r>
        <w:rPr>
          <w:rFonts w:ascii="Gandhari Unicode" w:hAnsi="Gandhari Unicode"/>
          <w:lang w:val="en-GB"/>
        </w:rPr>
        <w:t>- is palatalised because of the stem in -</w:t>
      </w:r>
      <w:r>
        <w:rPr>
          <w:rFonts w:ascii="Gandhari Unicode" w:hAnsi="Gandhari Unicode"/>
          <w:i/>
          <w:lang w:val="en-GB"/>
        </w:rPr>
        <w:t>ai</w:t>
      </w:r>
      <w:r>
        <w:rPr>
          <w:rFonts w:ascii="Gandhari Unicode" w:hAnsi="Gandhari Unicode"/>
          <w:lang w:val="en-GB"/>
        </w:rPr>
        <w:t xml:space="preserve"> (see </w:t>
      </w:r>
      <w:proofErr w:type="spellStart"/>
      <w:r>
        <w:rPr>
          <w:rFonts w:ascii="Gandhari Unicode" w:hAnsi="Gandhari Unicode"/>
          <w:lang w:val="en-GB"/>
        </w:rPr>
        <w:t>Beythan</w:t>
      </w:r>
      <w:proofErr w:type="spellEnd"/>
      <w:r>
        <w:rPr>
          <w:rFonts w:ascii="Gandhari Unicode" w:hAnsi="Gandhari Unicode"/>
          <w:lang w:val="en-GB"/>
        </w:rPr>
        <w:t xml:space="preserve"> par. 84 end).</w:t>
      </w:r>
    </w:p>
  </w:footnote>
  <w:footnote w:id="749">
    <w:p w14:paraId="028AFFD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end of the </w:t>
      </w:r>
      <w:proofErr w:type="spellStart"/>
      <w:r>
        <w:rPr>
          <w:rFonts w:ascii="Gandhari Unicode" w:hAnsi="Gandhari Unicode"/>
          <w:i/>
          <w:lang w:val="en-GB"/>
        </w:rPr>
        <w:t>illai</w:t>
      </w:r>
      <w:proofErr w:type="spellEnd"/>
      <w:r>
        <w:rPr>
          <w:rFonts w:ascii="Gandhari Unicode" w:hAnsi="Gandhari Unicode"/>
          <w:lang w:val="en-GB"/>
        </w:rPr>
        <w:t xml:space="preserve"> sentence is not marked in any way. An alternative way of construing would be to take </w:t>
      </w:r>
      <w:proofErr w:type="spellStart"/>
      <w:r>
        <w:rPr>
          <w:rFonts w:ascii="Gandhari Unicode" w:hAnsi="Gandhari Unicode"/>
          <w:i/>
          <w:lang w:val="en-GB"/>
        </w:rPr>
        <w:t>illai</w:t>
      </w:r>
      <w:proofErr w:type="spellEnd"/>
      <w:r>
        <w:rPr>
          <w:rFonts w:ascii="Gandhari Unicode" w:hAnsi="Gandhari Unicode"/>
          <w:lang w:val="en-GB"/>
        </w:rPr>
        <w:t xml:space="preserve"> as a 2</w:t>
      </w:r>
      <w:proofErr w:type="spellStart"/>
      <w:r>
        <w:rPr>
          <w:rFonts w:ascii="Gandhari Unicode" w:hAnsi="Gandhari Unicode"/>
          <w:position w:val="6"/>
          <w:lang w:val="en-GB"/>
        </w:rPr>
        <w:t>nd</w:t>
      </w:r>
      <w:proofErr w:type="spellEnd"/>
      <w:r>
        <w:rPr>
          <w:rFonts w:ascii="Gandhari Unicode" w:hAnsi="Gandhari Unicode"/>
          <w:lang w:val="en-GB"/>
        </w:rPr>
        <w:t xml:space="preserve"> sg. and an address: "you who have no fear of good words".</w:t>
      </w:r>
    </w:p>
  </w:footnote>
  <w:footnote w:id="750">
    <w:p w14:paraId="2984C0F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the subtle syntax and meaning of line 5? According to T.V.G. the people have little pickaxes to remove the weed from the millet fields, and these tools are named </w:t>
      </w:r>
      <w:proofErr w:type="spellStart"/>
      <w:r>
        <w:rPr>
          <w:rFonts w:ascii="Gandhari Unicode" w:hAnsi="Gandhari Unicode"/>
          <w:i/>
          <w:lang w:val="en-GB"/>
        </w:rPr>
        <w:t>tuḷar</w:t>
      </w:r>
      <w:proofErr w:type="spellEnd"/>
      <w:r>
        <w:rPr>
          <w:rFonts w:ascii="Gandhari Unicode" w:hAnsi="Gandhari Unicode"/>
          <w:lang w:val="en-GB"/>
        </w:rPr>
        <w:t xml:space="preserve">. This is not attested by the DEDR (the word is simply missing); the TL knows only the meaning "weed", but several parallels seem to refer to the same situation (AN 184.13; see Nacc. on </w:t>
      </w:r>
      <w:proofErr w:type="spellStart"/>
      <w:r>
        <w:rPr>
          <w:rFonts w:ascii="Gandhari Unicode" w:hAnsi="Gandhari Unicode"/>
          <w:lang w:val="en-GB"/>
        </w:rPr>
        <w:t>Malaipaṭuk</w:t>
      </w:r>
      <w:proofErr w:type="spellEnd"/>
      <w:r>
        <w:rPr>
          <w:rFonts w:ascii="Gandhari Unicode" w:hAnsi="Gandhari Unicode"/>
          <w:lang w:val="en-GB"/>
        </w:rPr>
        <w:t xml:space="preserve">. 123, Nacc. on </w:t>
      </w:r>
      <w:proofErr w:type="spellStart"/>
      <w:r>
        <w:rPr>
          <w:rFonts w:ascii="Gandhari Unicode" w:hAnsi="Gandhari Unicode"/>
          <w:lang w:val="en-GB"/>
        </w:rPr>
        <w:t>Perumpāṇ</w:t>
      </w:r>
      <w:proofErr w:type="spellEnd"/>
      <w:r>
        <w:rPr>
          <w:rFonts w:ascii="Gandhari Unicode" w:hAnsi="Gandhari Unicode"/>
          <w:lang w:val="en-GB"/>
        </w:rPr>
        <w:t>. 201).</w:t>
      </w:r>
    </w:p>
  </w:footnote>
  <w:footnote w:id="751">
    <w:p w14:paraId="64EC1EA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here the function of </w:t>
      </w:r>
      <w:proofErr w:type="spellStart"/>
      <w:r>
        <w:rPr>
          <w:rFonts w:ascii="Gandhari Unicode" w:hAnsi="Gandhari Unicode"/>
          <w:i/>
          <w:lang w:val="en-GB"/>
        </w:rPr>
        <w:t>tuṭavai</w:t>
      </w:r>
      <w:proofErr w:type="spellEnd"/>
      <w:r>
        <w:rPr>
          <w:rFonts w:ascii="Gandhari Unicode" w:hAnsi="Gandhari Unicode"/>
          <w:i/>
          <w:lang w:val="en-GB"/>
        </w:rPr>
        <w:t>-y-am</w:t>
      </w:r>
      <w:r>
        <w:rPr>
          <w:rFonts w:ascii="Gandhari Unicode" w:hAnsi="Gandhari Unicode"/>
          <w:lang w:val="en-GB"/>
        </w:rPr>
        <w:t>? Is the millet meant to be planted close to the wood and thus quasi belongs to it?</w:t>
      </w:r>
    </w:p>
  </w:footnote>
  <w:footnote w:id="752">
    <w:p w14:paraId="516193E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While the first rendering would contain a reassurance (SHE will not stay with her family forever, i.e. you have a chance of getting her), the second seems to be a complaint, which is in accordance with the </w:t>
      </w:r>
      <w:proofErr w:type="spellStart"/>
      <w:r>
        <w:rPr>
          <w:rFonts w:ascii="Gandhari Unicode" w:hAnsi="Gandhari Unicode"/>
          <w:i/>
          <w:lang w:val="en-GB"/>
        </w:rPr>
        <w:t>kiḷavi</w:t>
      </w:r>
      <w:proofErr w:type="spellEnd"/>
      <w:r>
        <w:rPr>
          <w:rFonts w:ascii="Gandhari Unicode" w:hAnsi="Gandhari Unicode"/>
          <w:lang w:val="en-GB"/>
        </w:rPr>
        <w:t>: you still have not married her.</w:t>
      </w:r>
    </w:p>
  </w:footnote>
  <w:footnote w:id="753">
    <w:p w14:paraId="2773386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vākai</w:t>
      </w:r>
      <w:proofErr w:type="spellEnd"/>
      <w:r>
        <w:rPr>
          <w:rFonts w:ascii="Gandhari Unicode" w:hAnsi="Gandhari Unicode"/>
          <w:lang w:val="en-GB"/>
        </w:rPr>
        <w:t xml:space="preserve"> is understood here by </w:t>
      </w:r>
      <w:proofErr w:type="spellStart"/>
      <w:r>
        <w:rPr>
          <w:rFonts w:ascii="Gandhari Unicode" w:hAnsi="Gandhari Unicode"/>
          <w:lang w:val="en-GB"/>
        </w:rPr>
        <w:t>Cām</w:t>
      </w:r>
      <w:proofErr w:type="spellEnd"/>
      <w:r>
        <w:rPr>
          <w:rFonts w:ascii="Gandhari Unicode" w:hAnsi="Gandhari Unicode"/>
          <w:lang w:val="en-GB"/>
        </w:rPr>
        <w:t>. as the name of a place. This is not known to the TL.</w:t>
      </w:r>
    </w:p>
  </w:footnote>
  <w:footnote w:id="754">
    <w:p w14:paraId="0A4829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paṟantalai</w:t>
      </w:r>
      <w:proofErr w:type="spellEnd"/>
      <w:r>
        <w:rPr>
          <w:rFonts w:ascii="Gandhari Unicode" w:hAnsi="Gandhari Unicode"/>
          <w:lang w:val="en-GB"/>
        </w:rPr>
        <w:t xml:space="preserve"> is given in DEDR 4026 as "desert village" (there is </w:t>
      </w:r>
      <w:proofErr w:type="gramStart"/>
      <w:r>
        <w:rPr>
          <w:rFonts w:ascii="Gandhari Unicode" w:hAnsi="Gandhari Unicode"/>
          <w:lang w:val="en-GB"/>
        </w:rPr>
        <w:t>a number of</w:t>
      </w:r>
      <w:proofErr w:type="gramEnd"/>
      <w:r>
        <w:rPr>
          <w:rFonts w:ascii="Gandhari Unicode" w:hAnsi="Gandhari Unicode"/>
          <w:lang w:val="en-GB"/>
        </w:rPr>
        <w:t xml:space="preserve"> occurrences in AN and PN, and apparently a direct parallel in AN 125.19). What is here the etymology? T.V.G. explains it simply as "vast area", but there is no trace of </w:t>
      </w:r>
      <w:proofErr w:type="spellStart"/>
      <w:r>
        <w:rPr>
          <w:rFonts w:ascii="Gandhari Unicode" w:hAnsi="Gandhari Unicode"/>
          <w:i/>
          <w:lang w:val="en-GB"/>
        </w:rPr>
        <w:t>paṟam</w:t>
      </w:r>
      <w:proofErr w:type="spellEnd"/>
      <w:r>
        <w:rPr>
          <w:rFonts w:ascii="Gandhari Unicode" w:hAnsi="Gandhari Unicode"/>
          <w:i/>
          <w:lang w:val="en-GB"/>
        </w:rPr>
        <w:t>/</w:t>
      </w:r>
      <w:proofErr w:type="spellStart"/>
      <w:r>
        <w:rPr>
          <w:rFonts w:ascii="Gandhari Unicode" w:hAnsi="Gandhari Unicode"/>
          <w:i/>
          <w:lang w:val="en-GB"/>
        </w:rPr>
        <w:t>paṟamai</w:t>
      </w:r>
      <w:proofErr w:type="spellEnd"/>
      <w:r>
        <w:rPr>
          <w:rFonts w:ascii="Gandhari Unicode" w:hAnsi="Gandhari Unicode"/>
          <w:lang w:val="en-GB"/>
        </w:rPr>
        <w:t xml:space="preserve"> in such a sense.</w:t>
      </w:r>
    </w:p>
  </w:footnote>
  <w:footnote w:id="755">
    <w:p w14:paraId="0D6367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pacum</w:t>
      </w:r>
      <w:proofErr w:type="spellEnd"/>
      <w:r>
        <w:rPr>
          <w:rFonts w:ascii="Gandhari Unicode" w:hAnsi="Gandhari Unicode"/>
          <w:i/>
          <w:lang w:val="en-GB"/>
        </w:rPr>
        <w:t xml:space="preserve"> </w:t>
      </w:r>
      <w:proofErr w:type="spellStart"/>
      <w:r>
        <w:rPr>
          <w:rFonts w:ascii="Gandhari Unicode" w:hAnsi="Gandhari Unicode"/>
          <w:i/>
          <w:lang w:val="en-GB"/>
        </w:rPr>
        <w:t>pūṇ</w:t>
      </w:r>
      <w:proofErr w:type="spellEnd"/>
      <w:r>
        <w:rPr>
          <w:rFonts w:ascii="Gandhari Unicode" w:hAnsi="Gandhari Unicode"/>
          <w:lang w:val="en-GB"/>
        </w:rPr>
        <w:t xml:space="preserve"> is explained by T.V.G. as referring to a special kind of gold, called "green gold".</w:t>
      </w:r>
    </w:p>
  </w:footnote>
  <w:footnote w:id="756">
    <w:p w14:paraId="3996A340"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a </w:t>
      </w:r>
      <w:proofErr w:type="spellStart"/>
      <w:r>
        <w:rPr>
          <w:rFonts w:ascii="Gandhari Unicode" w:hAnsi="Gandhari Unicode"/>
          <w:i/>
          <w:lang w:val="en-GB"/>
        </w:rPr>
        <w:t>kūkai</w:t>
      </w:r>
      <w:proofErr w:type="spellEnd"/>
      <w:r>
        <w:rPr>
          <w:rFonts w:ascii="Gandhari Unicode" w:hAnsi="Gandhari Unicode"/>
          <w:i/>
          <w:lang w:val="en-GB"/>
        </w:rPr>
        <w:t xml:space="preserve"> </w:t>
      </w:r>
      <w:proofErr w:type="spellStart"/>
      <w:r>
        <w:rPr>
          <w:rFonts w:ascii="Gandhari Unicode" w:hAnsi="Gandhari Unicode"/>
          <w:i/>
          <w:lang w:val="en-GB"/>
        </w:rPr>
        <w:t>kōḻi</w:t>
      </w:r>
      <w:proofErr w:type="spellEnd"/>
      <w:r>
        <w:rPr>
          <w:rFonts w:ascii="Gandhari Unicode" w:hAnsi="Gandhari Unicode"/>
          <w:lang w:val="en-GB"/>
        </w:rPr>
        <w:t xml:space="preserve">? Different owl-like birds? A statement to the effect that there are owls in the </w:t>
      </w:r>
      <w:proofErr w:type="spellStart"/>
      <w:r>
        <w:rPr>
          <w:rFonts w:ascii="Gandhari Unicode" w:hAnsi="Gandhari Unicode"/>
          <w:lang w:val="en-GB"/>
        </w:rPr>
        <w:t>Sirissa</w:t>
      </w:r>
      <w:proofErr w:type="spellEnd"/>
      <w:r>
        <w:rPr>
          <w:rFonts w:ascii="Gandhari Unicode" w:hAnsi="Gandhari Unicode"/>
          <w:lang w:val="en-GB"/>
        </w:rPr>
        <w:t xml:space="preserve"> trees in the desert place where the armies meet would be just as well as that they are in the place </w:t>
      </w:r>
      <w:proofErr w:type="spellStart"/>
      <w:r>
        <w:rPr>
          <w:rFonts w:ascii="Gandhari Unicode" w:hAnsi="Gandhari Unicode"/>
          <w:lang w:val="en-GB"/>
        </w:rPr>
        <w:t>Vākai</w:t>
      </w:r>
      <w:proofErr w:type="spellEnd"/>
      <w:r>
        <w:rPr>
          <w:rFonts w:ascii="Gandhari Unicode" w:hAnsi="Gandhari Unicode"/>
          <w:lang w:val="en-GB"/>
        </w:rPr>
        <w:t xml:space="preserve">. T.V.G. explains that owls and forest fowl come to devour the dead on the battlefield, which is a recurrent </w:t>
      </w:r>
      <w:proofErr w:type="spellStart"/>
      <w:r>
        <w:rPr>
          <w:rFonts w:ascii="Gandhari Unicode" w:hAnsi="Gandhari Unicode"/>
          <w:lang w:val="en-GB"/>
        </w:rPr>
        <w:t>topos</w:t>
      </w:r>
      <w:proofErr w:type="spellEnd"/>
      <w:r>
        <w:rPr>
          <w:rFonts w:ascii="Gandhari Unicode" w:hAnsi="Gandhari Unicode"/>
          <w:lang w:val="en-GB"/>
        </w:rPr>
        <w:t xml:space="preserve"> in </w:t>
      </w:r>
      <w:proofErr w:type="spellStart"/>
      <w:r>
        <w:rPr>
          <w:rFonts w:ascii="Gandhari Unicode" w:hAnsi="Gandhari Unicode"/>
          <w:lang w:val="en-GB"/>
        </w:rPr>
        <w:t>Puṟam</w:t>
      </w:r>
      <w:proofErr w:type="spellEnd"/>
      <w:r>
        <w:rPr>
          <w:rFonts w:ascii="Gandhari Unicode" w:hAnsi="Gandhari Unicode"/>
          <w:lang w:val="en-GB"/>
        </w:rPr>
        <w:t xml:space="preserve"> too (cf. PN 238.3 and 364.12).</w:t>
      </w:r>
    </w:p>
  </w:footnote>
  <w:footnote w:id="757">
    <w:p w14:paraId="630191E9"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line is given by EA and AT, but not found in subsequent editions (including </w:t>
      </w:r>
      <w:proofErr w:type="spellStart"/>
      <w:r>
        <w:rPr>
          <w:rFonts w:ascii="Gandhari Unicode" w:hAnsi="Gandhari Unicode"/>
          <w:lang w:val="en-GB"/>
        </w:rPr>
        <w:t>Vaiyāpurip</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1940), except for </w:t>
      </w:r>
      <w:proofErr w:type="spellStart"/>
      <w:r>
        <w:rPr>
          <w:rFonts w:ascii="Gandhari Unicode" w:hAnsi="Gandhari Unicode"/>
          <w:lang w:val="en-GB"/>
        </w:rPr>
        <w:t>Caṇmukam</w:t>
      </w:r>
      <w:proofErr w:type="spellEnd"/>
      <w:r>
        <w:rPr>
          <w:rFonts w:ascii="Gandhari Unicode" w:hAnsi="Gandhari Unicode"/>
          <w:lang w:val="en-GB"/>
        </w:rPr>
        <w:t xml:space="preserve"> </w:t>
      </w:r>
      <w:proofErr w:type="spellStart"/>
      <w:r>
        <w:rPr>
          <w:rFonts w:ascii="Gandhari Unicode" w:hAnsi="Gandhari Unicode"/>
          <w:lang w:val="en-GB"/>
        </w:rPr>
        <w:t>Piḷḷai</w:t>
      </w:r>
      <w:proofErr w:type="spellEnd"/>
      <w:r>
        <w:rPr>
          <w:rFonts w:ascii="Gandhari Unicode" w:hAnsi="Gandhari Unicode"/>
          <w:lang w:val="en-GB"/>
        </w:rPr>
        <w:t xml:space="preserve"> 1985. It is, however, confirmed by the palm-leaf as well as by L1, C2+3, G1.</w:t>
      </w:r>
    </w:p>
  </w:footnote>
  <w:footnote w:id="758">
    <w:p w14:paraId="4E47724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for once we have the editing process documented: the manuscripts obviously read only </w:t>
      </w:r>
      <w:proofErr w:type="spellStart"/>
      <w:r>
        <w:rPr>
          <w:rFonts w:ascii="Gandhari Unicode" w:hAnsi="Gandhari Unicode"/>
          <w:i/>
          <w:iCs/>
          <w:lang w:val="en-GB"/>
        </w:rPr>
        <w:t>mēyntāṅku</w:t>
      </w:r>
      <w:proofErr w:type="spellEnd"/>
      <w:r>
        <w:rPr>
          <w:rFonts w:ascii="Gandhari Unicode" w:hAnsi="Gandhari Unicode"/>
          <w:lang w:val="en-GB"/>
        </w:rPr>
        <w:t xml:space="preserve">, which was emended, for metrical reasons, into </w:t>
      </w:r>
      <w:proofErr w:type="spellStart"/>
      <w:r>
        <w:rPr>
          <w:rFonts w:ascii="Gandhari Unicode" w:hAnsi="Gandhari Unicode"/>
          <w:i/>
          <w:iCs/>
          <w:lang w:val="en-GB"/>
        </w:rPr>
        <w:t>mēyntan</w:t>
      </w:r>
      <w:proofErr w:type="spellEnd"/>
      <w:r>
        <w:rPr>
          <w:rFonts w:ascii="Gandhari Unicode" w:hAnsi="Gandhari Unicode"/>
          <w:i/>
          <w:iCs/>
          <w:lang w:val="en-GB"/>
        </w:rPr>
        <w:t xml:space="preserve"> </w:t>
      </w:r>
      <w:proofErr w:type="spellStart"/>
      <w:r>
        <w:rPr>
          <w:rFonts w:ascii="Gandhari Unicode" w:hAnsi="Gandhari Unicode"/>
          <w:i/>
          <w:iCs/>
          <w:lang w:val="en-GB"/>
        </w:rPr>
        <w:t>tāṅku</w:t>
      </w:r>
      <w:proofErr w:type="spellEnd"/>
      <w:r>
        <w:rPr>
          <w:rFonts w:ascii="Gandhari Unicode" w:hAnsi="Gandhari Unicode"/>
          <w:i/>
          <w:iCs/>
          <w:lang w:val="en-GB"/>
        </w:rPr>
        <w:t xml:space="preserve"> </w:t>
      </w:r>
      <w:r>
        <w:rPr>
          <w:rFonts w:ascii="Gandhari Unicode" w:hAnsi="Gandhari Unicode"/>
          <w:lang w:val="en-GB"/>
        </w:rPr>
        <w:t xml:space="preserve">by EA, but still marked by braces. In </w:t>
      </w:r>
      <w:proofErr w:type="spellStart"/>
      <w:r>
        <w:rPr>
          <w:rFonts w:ascii="Gandhari Unicode" w:hAnsi="Gandhari Unicode"/>
          <w:lang w:val="en-GB"/>
        </w:rPr>
        <w:t>Cām</w:t>
      </w:r>
      <w:proofErr w:type="spellEnd"/>
      <w:r>
        <w:rPr>
          <w:rFonts w:ascii="Gandhari Unicode" w:hAnsi="Gandhari Unicode"/>
          <w:lang w:val="en-GB"/>
        </w:rPr>
        <w:t>.'s edition this is taken over into the text without comment.</w:t>
      </w:r>
    </w:p>
  </w:footnote>
  <w:footnote w:id="759">
    <w:p w14:paraId="25F9124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Is </w:t>
      </w:r>
      <w:proofErr w:type="spellStart"/>
      <w:r>
        <w:rPr>
          <w:rFonts w:ascii="Gandhari Unicode" w:hAnsi="Gandhari Unicode"/>
          <w:i/>
          <w:lang w:val="en-GB"/>
        </w:rPr>
        <w:t>muḻam</w:t>
      </w:r>
      <w:proofErr w:type="spellEnd"/>
      <w:r>
        <w:rPr>
          <w:rFonts w:ascii="Gandhari Unicode" w:hAnsi="Gandhari Unicode"/>
          <w:i/>
          <w:lang w:val="en-GB"/>
        </w:rPr>
        <w:t xml:space="preserve"> </w:t>
      </w:r>
      <w:proofErr w:type="spellStart"/>
      <w:r>
        <w:rPr>
          <w:rFonts w:ascii="Gandhari Unicode" w:hAnsi="Gandhari Unicode"/>
          <w:i/>
          <w:lang w:val="en-GB"/>
        </w:rPr>
        <w:t>tāḷ</w:t>
      </w:r>
      <w:proofErr w:type="spellEnd"/>
      <w:r>
        <w:rPr>
          <w:rFonts w:ascii="Gandhari Unicode" w:hAnsi="Gandhari Unicode"/>
          <w:lang w:val="en-GB"/>
        </w:rPr>
        <w:t xml:space="preserve">: "yard foot" here already lexicalised as "lower leg"? But that would be difficult to understand in the context. (It is attested only here and in later </w:t>
      </w:r>
      <w:proofErr w:type="spellStart"/>
      <w:r>
        <w:rPr>
          <w:rFonts w:ascii="Gandhari Unicode" w:hAnsi="Gandhari Unicode"/>
          <w:lang w:val="en-GB"/>
        </w:rPr>
        <w:t>Caṅkam</w:t>
      </w:r>
      <w:proofErr w:type="spellEnd"/>
      <w:r>
        <w:rPr>
          <w:rFonts w:ascii="Gandhari Unicode" w:hAnsi="Gandhari Unicode"/>
          <w:lang w:val="en-GB"/>
        </w:rPr>
        <w:t xml:space="preserve"> texts.)</w:t>
      </w:r>
    </w:p>
  </w:footnote>
  <w:footnote w:id="760">
    <w:p w14:paraId="5F3FC00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kuṟiyiṟai</w:t>
      </w:r>
      <w:proofErr w:type="spellEnd"/>
      <w:r>
        <w:rPr>
          <w:rFonts w:ascii="Gandhari Unicode" w:hAnsi="Gandhari Unicode"/>
          <w:lang w:val="en-GB"/>
        </w:rPr>
        <w:t xml:space="preserve"> = </w:t>
      </w:r>
      <w:proofErr w:type="spellStart"/>
      <w:r>
        <w:rPr>
          <w:rFonts w:ascii="Gandhari Unicode" w:hAnsi="Gandhari Unicode"/>
          <w:i/>
          <w:lang w:val="en-GB"/>
        </w:rPr>
        <w:t>kuṟiy</w:t>
      </w:r>
      <w:proofErr w:type="spellEnd"/>
      <w:r>
        <w:rPr>
          <w:rFonts w:ascii="Gandhari Unicode" w:hAnsi="Gandhari Unicode"/>
          <w:i/>
          <w:lang w:val="en-GB"/>
        </w:rPr>
        <w:t xml:space="preserve">(a) </w:t>
      </w:r>
      <w:proofErr w:type="spellStart"/>
      <w:r>
        <w:rPr>
          <w:rFonts w:ascii="Gandhari Unicode" w:hAnsi="Gandhari Unicode"/>
          <w:i/>
          <w:lang w:val="en-GB"/>
        </w:rPr>
        <w:t>irai</w:t>
      </w:r>
      <w:proofErr w:type="spellEnd"/>
      <w:r>
        <w:rPr>
          <w:rFonts w:ascii="Gandhari Unicode" w:hAnsi="Gandhari Unicode"/>
          <w:lang w:val="en-GB"/>
        </w:rPr>
        <w:t xml:space="preserve">; a parallel for this </w:t>
      </w:r>
      <w:proofErr w:type="gramStart"/>
      <w:r>
        <w:rPr>
          <w:rFonts w:ascii="Gandhari Unicode" w:hAnsi="Gandhari Unicode"/>
          <w:lang w:val="en-GB"/>
        </w:rPr>
        <w:t xml:space="preserve">particular </w:t>
      </w:r>
      <w:r>
        <w:rPr>
          <w:rFonts w:ascii="Gandhari Unicode" w:hAnsi="Gandhari Unicode"/>
          <w:i/>
          <w:lang w:val="en-GB"/>
        </w:rPr>
        <w:t>sandhi</w:t>
      </w:r>
      <w:proofErr w:type="gramEnd"/>
      <w:r>
        <w:rPr>
          <w:rFonts w:ascii="Gandhari Unicode" w:hAnsi="Gandhari Unicode"/>
          <w:lang w:val="en-GB"/>
        </w:rPr>
        <w:t xml:space="preserve"> is to be found in KT 202.2 </w:t>
      </w:r>
      <w:proofErr w:type="spellStart"/>
      <w:r>
        <w:rPr>
          <w:rFonts w:ascii="Gandhari Unicode" w:hAnsi="Gandhari Unicode"/>
          <w:i/>
          <w:lang w:val="en-GB"/>
        </w:rPr>
        <w:t>ciṟiyilai</w:t>
      </w:r>
      <w:proofErr w:type="spellEnd"/>
      <w:r>
        <w:rPr>
          <w:rFonts w:ascii="Gandhari Unicode" w:hAnsi="Gandhari Unicode"/>
          <w:lang w:val="en-GB"/>
        </w:rPr>
        <w:t xml:space="preserve"> (cf. also NA 64.5, 207.2, 218.11). The author is named after this word creation </w:t>
      </w:r>
      <w:proofErr w:type="spellStart"/>
      <w:r>
        <w:rPr>
          <w:rFonts w:ascii="Gandhari Unicode" w:hAnsi="Gandhari Unicode"/>
          <w:lang w:val="en-GB"/>
        </w:rPr>
        <w:t>Kuṟiyiṟaiyār</w:t>
      </w:r>
      <w:proofErr w:type="spellEnd"/>
      <w:r>
        <w:rPr>
          <w:rFonts w:ascii="Gandhari Unicode" w:hAnsi="Gandhari Unicode"/>
          <w:lang w:val="en-GB"/>
        </w:rPr>
        <w:t>, and T.V.G. explains it as having little intermediate space between the finger joints, which would presumably mean "short-fingered".</w:t>
      </w:r>
    </w:p>
  </w:footnote>
  <w:footnote w:id="761">
    <w:p w14:paraId="2BB6C541"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nakai</w:t>
      </w:r>
      <w:proofErr w:type="spellEnd"/>
      <w:r>
        <w:rPr>
          <w:rFonts w:ascii="Gandhari Unicode" w:hAnsi="Gandhari Unicode"/>
          <w:i/>
          <w:lang w:val="en-GB"/>
        </w:rPr>
        <w:t xml:space="preserve"> </w:t>
      </w:r>
      <w:proofErr w:type="spellStart"/>
      <w:r>
        <w:rPr>
          <w:rFonts w:ascii="Gandhari Unicode" w:hAnsi="Gandhari Unicode"/>
          <w:i/>
          <w:lang w:val="en-GB"/>
        </w:rPr>
        <w:t>viḷaiyāṭṭu</w:t>
      </w:r>
      <w:proofErr w:type="spellEnd"/>
      <w:r>
        <w:rPr>
          <w:rFonts w:ascii="Gandhari Unicode" w:hAnsi="Gandhari Unicode"/>
          <w:lang w:val="en-GB"/>
        </w:rPr>
        <w:t xml:space="preserve"> can be seen in an attribute relation or coordinate: "laughing/jesting play" or "laughing/jest [and] play".</w:t>
      </w:r>
    </w:p>
  </w:footnote>
  <w:footnote w:id="762">
    <w:p w14:paraId="1DBA19F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Among the row of variants available for the beginning of this line the basic difference seems to lie in there being a word for the snake (</w:t>
      </w:r>
      <w:proofErr w:type="spellStart"/>
      <w:r>
        <w:rPr>
          <w:rFonts w:ascii="Gandhari Unicode" w:hAnsi="Gandhari Unicode"/>
          <w:i/>
          <w:iCs/>
          <w:lang w:val="en-GB"/>
        </w:rPr>
        <w:t>aravu</w:t>
      </w:r>
      <w:proofErr w:type="spellEnd"/>
      <w:r>
        <w:rPr>
          <w:rFonts w:ascii="Gandhari Unicode" w:hAnsi="Gandhari Unicode"/>
          <w:lang w:val="en-GB"/>
        </w:rPr>
        <w:t xml:space="preserve">) or not. The </w:t>
      </w:r>
      <w:proofErr w:type="spellStart"/>
      <w:r>
        <w:rPr>
          <w:rFonts w:ascii="Gandhari Unicode" w:hAnsi="Gandhari Unicode"/>
          <w:i/>
          <w:iCs/>
          <w:lang w:val="en-GB"/>
        </w:rPr>
        <w:t>aravu</w:t>
      </w:r>
      <w:proofErr w:type="spellEnd"/>
      <w:r>
        <w:rPr>
          <w:rFonts w:ascii="Gandhari Unicode" w:hAnsi="Gandhari Unicode"/>
          <w:lang w:val="en-GB"/>
        </w:rPr>
        <w:t xml:space="preserve"> version best attested and most in accordance with the </w:t>
      </w:r>
      <w:proofErr w:type="spellStart"/>
      <w:r>
        <w:rPr>
          <w:rFonts w:ascii="Gandhari Unicode" w:hAnsi="Gandhari Unicode"/>
          <w:lang w:val="en-GB"/>
        </w:rPr>
        <w:t>Caṅkam</w:t>
      </w:r>
      <w:proofErr w:type="spellEnd"/>
      <w:r>
        <w:rPr>
          <w:rFonts w:ascii="Gandhari Unicode" w:hAnsi="Gandhari Unicode"/>
          <w:lang w:val="en-GB"/>
        </w:rPr>
        <w:t xml:space="preserve"> idiom is the simple </w:t>
      </w:r>
      <w:proofErr w:type="spellStart"/>
      <w:r>
        <w:rPr>
          <w:rFonts w:ascii="Gandhari Unicode" w:hAnsi="Gandhari Unicode"/>
          <w:i/>
          <w:iCs/>
          <w:lang w:val="en-GB"/>
        </w:rPr>
        <w:t>aravu-uṟu</w:t>
      </w:r>
      <w:proofErr w:type="spellEnd"/>
      <w:r>
        <w:rPr>
          <w:rFonts w:ascii="Gandhari Unicode" w:hAnsi="Gandhari Unicode"/>
          <w:lang w:val="en-GB"/>
        </w:rPr>
        <w:t xml:space="preserve">, so literally the moon has suffered the snake. </w:t>
      </w:r>
      <w:proofErr w:type="spellStart"/>
      <w:r>
        <w:rPr>
          <w:rFonts w:ascii="Gandhari Unicode" w:hAnsi="Gandhari Unicode"/>
          <w:lang w:val="en-GB"/>
        </w:rPr>
        <w:t>Cām</w:t>
      </w:r>
      <w:proofErr w:type="spellEnd"/>
      <w:r>
        <w:rPr>
          <w:rFonts w:ascii="Gandhari Unicode" w:hAnsi="Gandhari Unicode"/>
          <w:lang w:val="en-GB"/>
        </w:rPr>
        <w:t xml:space="preserve">., now, wants to make this explicit, but his version with </w:t>
      </w:r>
      <w:proofErr w:type="spellStart"/>
      <w:r>
        <w:rPr>
          <w:rFonts w:ascii="Gandhari Unicode" w:hAnsi="Gandhari Unicode"/>
          <w:i/>
          <w:iCs/>
          <w:lang w:val="en-GB"/>
        </w:rPr>
        <w:t>nuṅku</w:t>
      </w:r>
      <w:proofErr w:type="spellEnd"/>
      <w:r>
        <w:rPr>
          <w:rFonts w:ascii="Gandhari Unicode" w:hAnsi="Gandhari Unicode"/>
          <w:lang w:val="en-GB"/>
        </w:rPr>
        <w:t xml:space="preserve">, "to swallow", does not seem to be attested anywhere. </w:t>
      </w:r>
      <w:proofErr w:type="gramStart"/>
      <w:r>
        <w:rPr>
          <w:rFonts w:ascii="Gandhari Unicode" w:hAnsi="Gandhari Unicode"/>
          <w:lang w:val="en-GB"/>
        </w:rPr>
        <w:t>Moreover</w:t>
      </w:r>
      <w:proofErr w:type="gramEnd"/>
      <w:r>
        <w:rPr>
          <w:rFonts w:ascii="Gandhari Unicode" w:hAnsi="Gandhari Unicode"/>
          <w:lang w:val="en-GB"/>
        </w:rPr>
        <w:t xml:space="preserve"> he changes the transmitted dative </w:t>
      </w:r>
      <w:proofErr w:type="spellStart"/>
      <w:r>
        <w:rPr>
          <w:rFonts w:ascii="Gandhari Unicode" w:hAnsi="Gandhari Unicode"/>
          <w:i/>
          <w:iCs/>
          <w:lang w:val="en-GB"/>
        </w:rPr>
        <w:t>matiyiṟku</w:t>
      </w:r>
      <w:proofErr w:type="spellEnd"/>
      <w:r>
        <w:rPr>
          <w:rFonts w:ascii="Gandhari Unicode" w:hAnsi="Gandhari Unicode"/>
          <w:lang w:val="en-GB"/>
        </w:rPr>
        <w:t xml:space="preserve"> for </w:t>
      </w:r>
      <w:proofErr w:type="spellStart"/>
      <w:r>
        <w:rPr>
          <w:rFonts w:ascii="Gandhari Unicode" w:hAnsi="Gandhari Unicode"/>
          <w:i/>
          <w:iCs/>
          <w:lang w:val="en-GB"/>
        </w:rPr>
        <w:t>matiyiṉukku</w:t>
      </w:r>
      <w:proofErr w:type="spellEnd"/>
      <w:r>
        <w:rPr>
          <w:rFonts w:ascii="Gandhari Unicode" w:hAnsi="Gandhari Unicode"/>
          <w:lang w:val="en-GB"/>
        </w:rPr>
        <w:t>.</w:t>
      </w:r>
    </w:p>
  </w:footnote>
  <w:footnote w:id="763">
    <w:p w14:paraId="0783F4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For </w:t>
      </w:r>
      <w:proofErr w:type="spellStart"/>
      <w:r>
        <w:rPr>
          <w:rFonts w:ascii="Gandhari Unicode" w:hAnsi="Gandhari Unicode"/>
          <w:i/>
          <w:lang w:val="en-GB"/>
        </w:rPr>
        <w:t>eṉmar</w:t>
      </w:r>
      <w:proofErr w:type="spellEnd"/>
      <w:r>
        <w:rPr>
          <w:rFonts w:ascii="Gandhari Unicode" w:hAnsi="Gandhari Unicode"/>
          <w:lang w:val="en-GB"/>
        </w:rPr>
        <w:t xml:space="preserve"> as a special form of the participial noun see </w:t>
      </w:r>
      <w:proofErr w:type="spellStart"/>
      <w:r>
        <w:rPr>
          <w:rFonts w:ascii="Gandhari Unicode" w:hAnsi="Gandhari Unicode"/>
          <w:lang w:val="en-GB"/>
        </w:rPr>
        <w:t>Agesthialingom</w:t>
      </w:r>
      <w:proofErr w:type="spellEnd"/>
      <w:r>
        <w:rPr>
          <w:rFonts w:ascii="Gandhari Unicode" w:hAnsi="Gandhari Unicode"/>
          <w:lang w:val="en-GB"/>
        </w:rPr>
        <w:t xml:space="preserve"> par. 14.7.1:5d.</w:t>
      </w:r>
    </w:p>
  </w:footnote>
  <w:footnote w:id="764">
    <w:p w14:paraId="6C521F0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r>
      <w:proofErr w:type="gramStart"/>
      <w:r>
        <w:rPr>
          <w:rFonts w:ascii="Gandhari Unicode" w:hAnsi="Gandhari Unicode"/>
          <w:lang w:val="en-GB"/>
        </w:rPr>
        <w:t>So</w:t>
      </w:r>
      <w:proofErr w:type="gramEnd"/>
      <w:r>
        <w:rPr>
          <w:rFonts w:ascii="Gandhari Unicode" w:hAnsi="Gandhari Unicode"/>
          <w:lang w:val="en-GB"/>
        </w:rPr>
        <w:t xml:space="preserve"> HE has the strength to go and he forces HER to consent, without being restrained at least by consideration, if not by love.</w:t>
      </w:r>
    </w:p>
  </w:footnote>
  <w:footnote w:id="765">
    <w:p w14:paraId="257E2EB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object to </w:t>
      </w:r>
      <w:proofErr w:type="spellStart"/>
      <w:r>
        <w:rPr>
          <w:rFonts w:ascii="Gandhari Unicode" w:hAnsi="Gandhari Unicode"/>
          <w:i/>
          <w:lang w:val="en-GB"/>
        </w:rPr>
        <w:t>kaḷaiyār</w:t>
      </w:r>
      <w:proofErr w:type="spellEnd"/>
      <w:r>
        <w:rPr>
          <w:rFonts w:ascii="Gandhari Unicode" w:hAnsi="Gandhari Unicode"/>
          <w:lang w:val="en-GB"/>
        </w:rPr>
        <w:t xml:space="preserve"> is to be found only on image level: people cannot hinder the snake from swallowing the moon, but their compassion is consoling.</w:t>
      </w:r>
    </w:p>
  </w:footnote>
  <w:footnote w:id="766">
    <w:p w14:paraId="74D3A34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seems to be an allusion to the </w:t>
      </w:r>
      <w:proofErr w:type="spellStart"/>
      <w:r>
        <w:rPr>
          <w:rFonts w:ascii="Gandhari Unicode" w:hAnsi="Gandhari Unicode"/>
          <w:lang w:val="en-GB"/>
        </w:rPr>
        <w:t>Rāhu</w:t>
      </w:r>
      <w:proofErr w:type="spellEnd"/>
      <w:r>
        <w:rPr>
          <w:rFonts w:ascii="Gandhari Unicode" w:hAnsi="Gandhari Unicode"/>
          <w:lang w:val="en-GB"/>
        </w:rPr>
        <w:t xml:space="preserve"> myth. For parallels see NA 128.2, 377.7f., Kali 140.14.</w:t>
      </w:r>
    </w:p>
  </w:footnote>
  <w:footnote w:id="767">
    <w:p w14:paraId="762B0752"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How to understand </w:t>
      </w:r>
      <w:proofErr w:type="spellStart"/>
      <w:r>
        <w:rPr>
          <w:rFonts w:ascii="Gandhari Unicode" w:hAnsi="Gandhari Unicode"/>
          <w:i/>
          <w:lang w:val="en-GB"/>
        </w:rPr>
        <w:t>pantu</w:t>
      </w:r>
      <w:proofErr w:type="spellEnd"/>
      <w:r>
        <w:rPr>
          <w:rFonts w:ascii="Gandhari Unicode" w:hAnsi="Gandhari Unicode"/>
          <w:i/>
          <w:lang w:val="en-GB"/>
        </w:rPr>
        <w:t xml:space="preserve"> </w:t>
      </w:r>
      <w:proofErr w:type="spellStart"/>
      <w:r>
        <w:rPr>
          <w:rFonts w:ascii="Gandhari Unicode" w:hAnsi="Gandhari Unicode"/>
          <w:i/>
          <w:lang w:val="en-GB"/>
        </w:rPr>
        <w:t>uṭaṉ</w:t>
      </w:r>
      <w:proofErr w:type="spellEnd"/>
      <w:r>
        <w:rPr>
          <w:rFonts w:ascii="Gandhari Unicode" w:hAnsi="Gandhari Unicode"/>
          <w:i/>
          <w:lang w:val="en-GB"/>
        </w:rPr>
        <w:t xml:space="preserve"> </w:t>
      </w:r>
      <w:proofErr w:type="spellStart"/>
      <w:r>
        <w:rPr>
          <w:rFonts w:ascii="Gandhari Unicode" w:hAnsi="Gandhari Unicode"/>
          <w:i/>
          <w:lang w:val="en-GB"/>
        </w:rPr>
        <w:t>mēvāḷ</w:t>
      </w:r>
      <w:proofErr w:type="spellEnd"/>
      <w:r>
        <w:rPr>
          <w:rFonts w:ascii="Gandhari Unicode" w:hAnsi="Gandhari Unicode"/>
          <w:lang w:val="en-GB"/>
        </w:rPr>
        <w:t xml:space="preserve">? It might either be wishing nothing in addition to a ball (as above), </w:t>
      </w:r>
      <w:proofErr w:type="gramStart"/>
      <w:r>
        <w:rPr>
          <w:rFonts w:ascii="Gandhari Unicode" w:hAnsi="Gandhari Unicode"/>
          <w:lang w:val="en-GB"/>
        </w:rPr>
        <w:t>or,</w:t>
      </w:r>
      <w:proofErr w:type="gramEnd"/>
      <w:r>
        <w:rPr>
          <w:rFonts w:ascii="Gandhari Unicode" w:hAnsi="Gandhari Unicode"/>
          <w:lang w:val="en-GB"/>
        </w:rPr>
        <w:t xml:space="preserve"> thus T.V.G., "she wouldn't wish even for the ball [by herself]".</w:t>
      </w:r>
    </w:p>
  </w:footnote>
  <w:footnote w:id="768">
    <w:p w14:paraId="6BC4C7C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From the motif of the pierced </w:t>
      </w:r>
      <w:proofErr w:type="gramStart"/>
      <w:r>
        <w:rPr>
          <w:rFonts w:ascii="Gandhari Unicode" w:hAnsi="Gandhari Unicode"/>
          <w:lang w:val="en-GB"/>
        </w:rPr>
        <w:t>tree</w:t>
      </w:r>
      <w:proofErr w:type="gramEnd"/>
      <w:r>
        <w:rPr>
          <w:rFonts w:ascii="Gandhari Unicode" w:hAnsi="Gandhari Unicode"/>
          <w:lang w:val="en-GB"/>
        </w:rPr>
        <w:t xml:space="preserve"> it is possible to conclude that the animal is an elephant, and accordingly </w:t>
      </w:r>
      <w:proofErr w:type="spellStart"/>
      <w:r>
        <w:rPr>
          <w:rFonts w:ascii="Gandhari Unicode" w:hAnsi="Gandhari Unicode"/>
          <w:i/>
          <w:lang w:val="en-GB"/>
        </w:rPr>
        <w:t>kōṭu</w:t>
      </w:r>
      <w:proofErr w:type="spellEnd"/>
      <w:r>
        <w:rPr>
          <w:rFonts w:ascii="Gandhari Unicode" w:hAnsi="Gandhari Unicode"/>
          <w:lang w:val="en-GB"/>
        </w:rPr>
        <w:t xml:space="preserve"> refers to its tusks.</w:t>
      </w:r>
    </w:p>
  </w:footnote>
  <w:footnote w:id="769">
    <w:p w14:paraId="7731FCC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expressed by the accumulation of </w:t>
      </w:r>
      <w:proofErr w:type="spellStart"/>
      <w:r>
        <w:rPr>
          <w:rFonts w:ascii="Gandhari Unicode" w:hAnsi="Gandhari Unicode"/>
          <w:i/>
          <w:lang w:val="en-GB"/>
        </w:rPr>
        <w:t>kuṉṟam</w:t>
      </w:r>
      <w:proofErr w:type="spellEnd"/>
      <w:r>
        <w:rPr>
          <w:rFonts w:ascii="Gandhari Unicode" w:hAnsi="Gandhari Unicode"/>
          <w:i/>
          <w:lang w:val="en-GB"/>
        </w:rPr>
        <w:t xml:space="preserve">, </w:t>
      </w:r>
      <w:proofErr w:type="spellStart"/>
      <w:r>
        <w:rPr>
          <w:rFonts w:ascii="Gandhari Unicode" w:hAnsi="Gandhari Unicode"/>
          <w:i/>
          <w:lang w:val="en-GB"/>
        </w:rPr>
        <w:t>varai</w:t>
      </w:r>
      <w:proofErr w:type="spellEnd"/>
      <w:r>
        <w:rPr>
          <w:rFonts w:ascii="Gandhari Unicode" w:hAnsi="Gandhari Unicode"/>
          <w:lang w:val="en-GB"/>
        </w:rPr>
        <w:t xml:space="preserve"> and </w:t>
      </w:r>
      <w:proofErr w:type="spellStart"/>
      <w:r>
        <w:rPr>
          <w:rFonts w:ascii="Gandhari Unicode" w:hAnsi="Gandhari Unicode"/>
          <w:i/>
          <w:lang w:val="en-GB"/>
        </w:rPr>
        <w:t>kavāaṉ</w:t>
      </w:r>
      <w:proofErr w:type="spellEnd"/>
      <w:r>
        <w:rPr>
          <w:rFonts w:ascii="Gandhari Unicode" w:hAnsi="Gandhari Unicode"/>
          <w:lang w:val="en-GB"/>
        </w:rPr>
        <w:t>, three words for something like "mountain"?</w:t>
      </w:r>
    </w:p>
  </w:footnote>
  <w:footnote w:id="770">
    <w:p w14:paraId="53BB617E"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ciṉai</w:t>
      </w:r>
      <w:proofErr w:type="spellEnd"/>
      <w:r>
        <w:rPr>
          <w:rFonts w:ascii="Gandhari Unicode" w:hAnsi="Gandhari Unicode"/>
          <w:i/>
          <w:lang w:val="en-GB"/>
        </w:rPr>
        <w:t xml:space="preserve"> </w:t>
      </w:r>
      <w:proofErr w:type="spellStart"/>
      <w:r>
        <w:rPr>
          <w:rFonts w:ascii="Gandhari Unicode" w:hAnsi="Gandhari Unicode"/>
          <w:i/>
          <w:lang w:val="en-GB"/>
        </w:rPr>
        <w:t>maruḷ</w:t>
      </w:r>
      <w:proofErr w:type="spellEnd"/>
      <w:r>
        <w:rPr>
          <w:rFonts w:ascii="Gandhari Unicode" w:hAnsi="Gandhari Unicode"/>
          <w:lang w:val="en-GB"/>
        </w:rPr>
        <w:t xml:space="preserve">: besides "twig", "egg" is a further meaning of </w:t>
      </w:r>
      <w:proofErr w:type="spellStart"/>
      <w:r>
        <w:rPr>
          <w:rFonts w:ascii="Gandhari Unicode" w:hAnsi="Gandhari Unicode"/>
          <w:i/>
          <w:lang w:val="en-GB"/>
        </w:rPr>
        <w:t>ciṉai</w:t>
      </w:r>
      <w:proofErr w:type="spellEnd"/>
      <w:r>
        <w:rPr>
          <w:rFonts w:ascii="Gandhari Unicode" w:hAnsi="Gandhari Unicode"/>
          <w:lang w:val="en-GB"/>
        </w:rPr>
        <w:t xml:space="preserve">; and </w:t>
      </w:r>
      <w:proofErr w:type="spellStart"/>
      <w:r>
        <w:rPr>
          <w:rFonts w:ascii="Gandhari Unicode" w:hAnsi="Gandhari Unicode"/>
          <w:lang w:val="en-GB"/>
        </w:rPr>
        <w:t>Cām</w:t>
      </w:r>
      <w:proofErr w:type="spellEnd"/>
      <w:r>
        <w:rPr>
          <w:rFonts w:ascii="Gandhari Unicode" w:hAnsi="Gandhari Unicode"/>
          <w:lang w:val="en-GB"/>
        </w:rPr>
        <w:t xml:space="preserve">. glosses </w:t>
      </w:r>
      <w:proofErr w:type="spellStart"/>
      <w:r>
        <w:rPr>
          <w:rFonts w:ascii="Gandhari Unicode" w:hAnsi="Gandhari Unicode"/>
          <w:i/>
          <w:lang w:val="en-GB"/>
        </w:rPr>
        <w:t>muṭṭaiyai</w:t>
      </w:r>
      <w:proofErr w:type="spellEnd"/>
      <w:r>
        <w:rPr>
          <w:rFonts w:ascii="Gandhari Unicode" w:hAnsi="Gandhari Unicode"/>
          <w:lang w:val="en-GB"/>
        </w:rPr>
        <w:t xml:space="preserve"> </w:t>
      </w:r>
      <w:proofErr w:type="spellStart"/>
      <w:r>
        <w:rPr>
          <w:rFonts w:ascii="Gandhari Unicode" w:hAnsi="Gandhari Unicode"/>
          <w:i/>
          <w:lang w:val="en-GB"/>
        </w:rPr>
        <w:t>pōṉṟa</w:t>
      </w:r>
      <w:proofErr w:type="spellEnd"/>
      <w:r>
        <w:rPr>
          <w:rFonts w:ascii="Gandhari Unicode" w:hAnsi="Gandhari Unicode"/>
          <w:lang w:val="en-GB"/>
        </w:rPr>
        <w:t>. "Twig-like" does not seem to make sense here.</w:t>
      </w:r>
    </w:p>
  </w:footnote>
  <w:footnote w:id="771">
    <w:p w14:paraId="5697FAB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Here a sentence-final particle is missing. It might be possible to read </w:t>
      </w:r>
      <w:proofErr w:type="spellStart"/>
      <w:r>
        <w:rPr>
          <w:rFonts w:ascii="Gandhari Unicode" w:hAnsi="Gandhari Unicode"/>
          <w:i/>
          <w:lang w:val="en-GB"/>
        </w:rPr>
        <w:t>varaippiṉaḷ</w:t>
      </w:r>
      <w:proofErr w:type="spellEnd"/>
      <w:r>
        <w:rPr>
          <w:rFonts w:ascii="Gandhari Unicode" w:hAnsi="Gandhari Unicode"/>
          <w:lang w:val="en-GB"/>
        </w:rPr>
        <w:t xml:space="preserve"> as a subject apposition to </w:t>
      </w:r>
      <w:proofErr w:type="spellStart"/>
      <w:r>
        <w:rPr>
          <w:rFonts w:ascii="Gandhari Unicode" w:hAnsi="Gandhari Unicode"/>
          <w:i/>
          <w:lang w:val="en-GB"/>
        </w:rPr>
        <w:t>tōḻi</w:t>
      </w:r>
      <w:proofErr w:type="spellEnd"/>
      <w:r>
        <w:rPr>
          <w:rFonts w:ascii="Gandhari Unicode" w:hAnsi="Gandhari Unicode"/>
          <w:lang w:val="en-GB"/>
        </w:rPr>
        <w:t xml:space="preserve">, and </w:t>
      </w:r>
      <w:proofErr w:type="spellStart"/>
      <w:r>
        <w:rPr>
          <w:rFonts w:ascii="Gandhari Unicode" w:hAnsi="Gandhari Unicode"/>
          <w:i/>
          <w:lang w:val="en-GB"/>
        </w:rPr>
        <w:t>tōḻi</w:t>
      </w:r>
      <w:proofErr w:type="spellEnd"/>
      <w:r>
        <w:rPr>
          <w:rFonts w:ascii="Gandhari Unicode" w:hAnsi="Gandhari Unicode"/>
          <w:lang w:val="en-GB"/>
        </w:rPr>
        <w:t xml:space="preserve"> as a subject to </w:t>
      </w:r>
      <w:proofErr w:type="spellStart"/>
      <w:r>
        <w:rPr>
          <w:rFonts w:ascii="Gandhari Unicode" w:hAnsi="Gandhari Unicode"/>
          <w:i/>
          <w:lang w:val="en-GB"/>
        </w:rPr>
        <w:t>ilaḷē</w:t>
      </w:r>
      <w:proofErr w:type="spellEnd"/>
      <w:r>
        <w:rPr>
          <w:rFonts w:ascii="Gandhari Unicode" w:hAnsi="Gandhari Unicode"/>
          <w:lang w:val="en-GB"/>
        </w:rPr>
        <w:t>.</w:t>
      </w:r>
    </w:p>
  </w:footnote>
  <w:footnote w:id="772">
    <w:p w14:paraId="1F79ED1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How do we have to understand the -</w:t>
      </w:r>
      <w:r>
        <w:rPr>
          <w:rFonts w:ascii="Gandhari Unicode" w:hAnsi="Gandhari Unicode"/>
          <w:i/>
          <w:iCs/>
          <w:lang w:val="en-GB"/>
        </w:rPr>
        <w:t>ō</w:t>
      </w:r>
      <w:r>
        <w:rPr>
          <w:rFonts w:ascii="Gandhari Unicode" w:hAnsi="Gandhari Unicode"/>
          <w:lang w:val="en-GB"/>
        </w:rPr>
        <w:t xml:space="preserve"> on </w:t>
      </w:r>
      <w:proofErr w:type="spellStart"/>
      <w:r>
        <w:rPr>
          <w:rFonts w:ascii="Gandhari Unicode" w:hAnsi="Gandhari Unicode"/>
          <w:i/>
          <w:lang w:val="en-GB"/>
        </w:rPr>
        <w:t>kaḷaiñar</w:t>
      </w:r>
      <w:proofErr w:type="spellEnd"/>
      <w:r>
        <w:rPr>
          <w:rFonts w:ascii="Gandhari Unicode" w:hAnsi="Gandhari Unicode"/>
          <w:i/>
          <w:lang w:val="en-GB"/>
        </w:rPr>
        <w:t>-ō</w:t>
      </w:r>
      <w:r>
        <w:rPr>
          <w:rFonts w:ascii="Gandhari Unicode" w:hAnsi="Gandhari Unicode"/>
          <w:lang w:val="en-GB"/>
        </w:rPr>
        <w:t>? Question and answer would be possible: "one, who removes ...? She doesn't have [one]."</w:t>
      </w:r>
    </w:p>
  </w:footnote>
  <w:footnote w:id="773">
    <w:p w14:paraId="23893E16"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aṉṟē</w:t>
      </w:r>
      <w:proofErr w:type="spellEnd"/>
      <w:r>
        <w:rPr>
          <w:rFonts w:ascii="Gandhari Unicode" w:hAnsi="Gandhari Unicode"/>
          <w:lang w:val="en-GB"/>
        </w:rPr>
        <w:t xml:space="preserve"> is understood as an expletive by </w:t>
      </w:r>
      <w:proofErr w:type="spellStart"/>
      <w:r>
        <w:rPr>
          <w:rFonts w:ascii="Gandhari Unicode" w:hAnsi="Gandhari Unicode"/>
          <w:lang w:val="en-GB"/>
        </w:rPr>
        <w:t>Cām</w:t>
      </w:r>
      <w:proofErr w:type="spellEnd"/>
      <w:r>
        <w:rPr>
          <w:rFonts w:ascii="Gandhari Unicode" w:hAnsi="Gandhari Unicode"/>
          <w:lang w:val="en-GB"/>
        </w:rPr>
        <w:t xml:space="preserve">., which means he sees the mood as purely negative, while the rendering given above only contains the implication that the one who will wipe away the tears is not (yet?) there. T.V.G. explains that </w:t>
      </w:r>
      <w:proofErr w:type="spellStart"/>
      <w:r>
        <w:rPr>
          <w:rFonts w:ascii="Gandhari Unicode" w:hAnsi="Gandhari Unicode"/>
          <w:i/>
          <w:lang w:val="en-GB"/>
        </w:rPr>
        <w:t>aṉṟu</w:t>
      </w:r>
      <w:proofErr w:type="spellEnd"/>
      <w:r>
        <w:rPr>
          <w:rFonts w:ascii="Gandhari Unicode" w:hAnsi="Gandhari Unicode"/>
          <w:lang w:val="en-GB"/>
        </w:rPr>
        <w:t xml:space="preserve"> can have a function </w:t>
      </w:r>
      <w:proofErr w:type="gramStart"/>
      <w:r>
        <w:rPr>
          <w:rFonts w:ascii="Gandhari Unicode" w:hAnsi="Gandhari Unicode"/>
          <w:lang w:val="en-GB"/>
        </w:rPr>
        <w:t>similar to</w:t>
      </w:r>
      <w:proofErr w:type="gramEnd"/>
      <w:r>
        <w:rPr>
          <w:rFonts w:ascii="Gandhari Unicode" w:hAnsi="Gandhari Unicode"/>
          <w:lang w:val="en-GB"/>
        </w:rPr>
        <w:t xml:space="preserve"> that of </w:t>
      </w:r>
      <w:proofErr w:type="spellStart"/>
      <w:r>
        <w:rPr>
          <w:rFonts w:ascii="Gandhari Unicode" w:hAnsi="Gandhari Unicode"/>
          <w:i/>
          <w:lang w:val="en-GB"/>
        </w:rPr>
        <w:t>maṉṟa</w:t>
      </w:r>
      <w:proofErr w:type="spellEnd"/>
      <w:r>
        <w:rPr>
          <w:rFonts w:ascii="Gandhari Unicode" w:hAnsi="Gandhari Unicode"/>
          <w:lang w:val="en-GB"/>
        </w:rPr>
        <w:t>: "we definitely don't know anyone ...".</w:t>
      </w:r>
    </w:p>
  </w:footnote>
  <w:footnote w:id="774">
    <w:p w14:paraId="631F845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This means tears of joy; </w:t>
      </w:r>
      <w:proofErr w:type="spellStart"/>
      <w:r>
        <w:rPr>
          <w:rFonts w:ascii="Gandhari Unicode" w:hAnsi="Gandhari Unicode"/>
          <w:i/>
          <w:lang w:val="en-GB"/>
        </w:rPr>
        <w:t>uvakaiyiṉ</w:t>
      </w:r>
      <w:proofErr w:type="spellEnd"/>
      <w:r>
        <w:rPr>
          <w:rFonts w:ascii="Gandhari Unicode" w:hAnsi="Gandhari Unicode"/>
          <w:lang w:val="en-GB"/>
        </w:rPr>
        <w:t xml:space="preserve"> is marked as an oblique and thus cannot be subject to </w:t>
      </w:r>
      <w:proofErr w:type="spellStart"/>
      <w:r>
        <w:rPr>
          <w:rFonts w:ascii="Gandhari Unicode" w:hAnsi="Gandhari Unicode"/>
          <w:i/>
          <w:lang w:val="en-GB"/>
        </w:rPr>
        <w:t>eḻu</w:t>
      </w:r>
      <w:proofErr w:type="spellEnd"/>
      <w:r>
        <w:rPr>
          <w:rFonts w:ascii="Gandhari Unicode" w:hAnsi="Gandhari Unicode"/>
          <w:i/>
          <w:lang w:val="en-GB"/>
        </w:rPr>
        <w:t xml:space="preserve"> </w:t>
      </w:r>
      <w:proofErr w:type="spellStart"/>
      <w:r>
        <w:rPr>
          <w:rFonts w:ascii="Gandhari Unicode" w:hAnsi="Gandhari Unicode"/>
          <w:i/>
          <w:lang w:val="en-GB"/>
        </w:rPr>
        <w:t>tarum</w:t>
      </w:r>
      <w:proofErr w:type="spellEnd"/>
      <w:r>
        <w:rPr>
          <w:rFonts w:ascii="Gandhari Unicode" w:hAnsi="Gandhari Unicode"/>
          <w:lang w:val="en-GB"/>
        </w:rPr>
        <w:t>.</w:t>
      </w:r>
    </w:p>
  </w:footnote>
  <w:footnote w:id="775">
    <w:p w14:paraId="4B250035"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t xml:space="preserve">kai </w:t>
      </w:r>
      <w:proofErr w:type="spellStart"/>
      <w:r>
        <w:rPr>
          <w:rFonts w:ascii="Gandhari Unicode" w:hAnsi="Gandhari Unicode"/>
          <w:i/>
          <w:lang w:val="en-GB"/>
        </w:rPr>
        <w:t>puṇai</w:t>
      </w:r>
      <w:proofErr w:type="spellEnd"/>
      <w:r>
        <w:rPr>
          <w:rFonts w:ascii="Gandhari Unicode" w:hAnsi="Gandhari Unicode"/>
          <w:i/>
          <w:lang w:val="en-GB"/>
        </w:rPr>
        <w:t xml:space="preserve"> </w:t>
      </w:r>
      <w:proofErr w:type="spellStart"/>
      <w:r>
        <w:rPr>
          <w:rFonts w:ascii="Gandhari Unicode" w:hAnsi="Gandhari Unicode"/>
          <w:i/>
          <w:lang w:val="en-GB"/>
        </w:rPr>
        <w:t>āka</w:t>
      </w:r>
      <w:proofErr w:type="spellEnd"/>
      <w:r>
        <w:rPr>
          <w:rFonts w:ascii="Gandhari Unicode" w:hAnsi="Gandhari Unicode"/>
          <w:lang w:val="en-GB"/>
        </w:rPr>
        <w:t xml:space="preserve">: </w:t>
      </w:r>
      <w:proofErr w:type="spellStart"/>
      <w:r>
        <w:rPr>
          <w:rFonts w:ascii="Gandhari Unicode" w:hAnsi="Gandhari Unicode"/>
          <w:lang w:val="en-GB"/>
        </w:rPr>
        <w:t>Cām</w:t>
      </w:r>
      <w:proofErr w:type="spellEnd"/>
      <w:r>
        <w:rPr>
          <w:rFonts w:ascii="Gandhari Unicode" w:hAnsi="Gandhari Unicode"/>
          <w:lang w:val="en-GB"/>
        </w:rPr>
        <w:t xml:space="preserve">. glosses here </w:t>
      </w:r>
      <w:proofErr w:type="spellStart"/>
      <w:r>
        <w:rPr>
          <w:rFonts w:ascii="Gandhari Unicode" w:hAnsi="Gandhari Unicode"/>
          <w:i/>
          <w:lang w:val="en-GB"/>
        </w:rPr>
        <w:t>karuvi</w:t>
      </w:r>
      <w:proofErr w:type="spellEnd"/>
      <w:r>
        <w:rPr>
          <w:rFonts w:ascii="Gandhari Unicode" w:hAnsi="Gandhari Unicode"/>
          <w:lang w:val="en-GB"/>
        </w:rPr>
        <w:t xml:space="preserve"> "tool", which presumably means (as also T.V.G. renders it) "with the help of the hands". But that would be an odd statement – how else is one supposed to kindle a lamp if not with the hands? </w:t>
      </w:r>
      <w:proofErr w:type="gramStart"/>
      <w:r>
        <w:rPr>
          <w:rFonts w:ascii="Gandhari Unicode" w:hAnsi="Gandhari Unicode"/>
          <w:lang w:val="en-GB"/>
        </w:rPr>
        <w:t>Moreover</w:t>
      </w:r>
      <w:proofErr w:type="gramEnd"/>
      <w:r>
        <w:rPr>
          <w:rFonts w:ascii="Gandhari Unicode" w:hAnsi="Gandhari Unicode"/>
          <w:lang w:val="en-GB"/>
        </w:rPr>
        <w:t xml:space="preserve"> this would not account for </w:t>
      </w:r>
      <w:proofErr w:type="spellStart"/>
      <w:r>
        <w:rPr>
          <w:rFonts w:ascii="Gandhari Unicode" w:hAnsi="Gandhari Unicode"/>
          <w:i/>
          <w:lang w:val="en-GB"/>
        </w:rPr>
        <w:t>āka</w:t>
      </w:r>
      <w:proofErr w:type="spellEnd"/>
      <w:r>
        <w:rPr>
          <w:rFonts w:ascii="Gandhari Unicode" w:hAnsi="Gandhari Unicode"/>
          <w:lang w:val="en-GB"/>
        </w:rPr>
        <w:t xml:space="preserve">. Might it not rather mean a support in the sense of an occupation for the </w:t>
      </w:r>
      <w:proofErr w:type="spellStart"/>
      <w:r>
        <w:rPr>
          <w:rFonts w:ascii="Gandhari Unicode" w:hAnsi="Gandhari Unicode"/>
          <w:lang w:val="en-GB"/>
        </w:rPr>
        <w:t>hand made</w:t>
      </w:r>
      <w:proofErr w:type="spellEnd"/>
      <w:r>
        <w:rPr>
          <w:rFonts w:ascii="Gandhari Unicode" w:hAnsi="Gandhari Unicode"/>
          <w:lang w:val="en-GB"/>
        </w:rPr>
        <w:t xml:space="preserve"> devoid of action by misery, that is, SHE clings to the daily tasks like the kindling of the fire?</w:t>
      </w:r>
    </w:p>
  </w:footnote>
  <w:footnote w:id="776">
    <w:p w14:paraId="6585BBBB"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uṇ</w:t>
      </w:r>
      <w:proofErr w:type="spellEnd"/>
      <w:r>
        <w:rPr>
          <w:rFonts w:ascii="Gandhari Unicode" w:hAnsi="Gandhari Unicode"/>
          <w:i/>
          <w:lang w:val="en-GB"/>
        </w:rPr>
        <w:t xml:space="preserve"> </w:t>
      </w:r>
      <w:r>
        <w:rPr>
          <w:rFonts w:ascii="Gandhari Unicode" w:hAnsi="Gandhari Unicode"/>
          <w:lang w:val="en-GB"/>
        </w:rPr>
        <w:t xml:space="preserve">– </w:t>
      </w:r>
      <w:proofErr w:type="spellStart"/>
      <w:r>
        <w:rPr>
          <w:rFonts w:ascii="Gandhari Unicode" w:hAnsi="Gandhari Unicode"/>
          <w:i/>
          <w:lang w:val="en-GB"/>
        </w:rPr>
        <w:t>uṇ</w:t>
      </w:r>
      <w:proofErr w:type="spellEnd"/>
      <w:r>
        <w:rPr>
          <w:rFonts w:ascii="Gandhari Unicode" w:hAnsi="Gandhari Unicode"/>
          <w:lang w:val="en-GB"/>
        </w:rPr>
        <w:t xml:space="preserve"> can be an allusion to the dark colour of the water and a reference to its quality as drinking water. One can only guess. The rationale of the composition, however, is clear:</w:t>
      </w:r>
    </w:p>
    <w:p w14:paraId="567FE3E7" w14:textId="77777777" w:rsidR="00544225" w:rsidRDefault="00000000">
      <w:pPr>
        <w:pStyle w:val="Footnote"/>
        <w:jc w:val="both"/>
        <w:rPr>
          <w:rFonts w:ascii="Gandhari Unicode" w:hAnsi="Gandhari Unicode"/>
          <w:lang w:val="en-GB"/>
        </w:rPr>
      </w:pPr>
      <w:r>
        <w:rPr>
          <w:rFonts w:ascii="Gandhari Unicode" w:hAnsi="Gandhari Unicode"/>
          <w:lang w:val="en-GB"/>
        </w:rPr>
        <w:t xml:space="preserve">1. </w:t>
      </w:r>
      <w:proofErr w:type="spellStart"/>
      <w:r>
        <w:rPr>
          <w:rFonts w:ascii="Gandhari Unicode" w:hAnsi="Gandhari Unicode"/>
          <w:i/>
          <w:iCs/>
          <w:lang w:val="en-GB"/>
        </w:rPr>
        <w:t>uṇ</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r>
      <w:proofErr w:type="spellStart"/>
      <w:r>
        <w:rPr>
          <w:rFonts w:ascii="Gandhari Unicode" w:hAnsi="Gandhari Unicode"/>
          <w:i/>
          <w:iCs/>
          <w:lang w:val="en-GB"/>
        </w:rPr>
        <w:t>uṇ</w:t>
      </w:r>
      <w:proofErr w:type="spellEnd"/>
      <w:r>
        <w:rPr>
          <w:rFonts w:ascii="Gandhari Unicode" w:hAnsi="Gandhari Unicode"/>
          <w:i/>
          <w:iCs/>
          <w:lang w:val="en-GB"/>
        </w:rPr>
        <w:t>-</w:t>
      </w:r>
    </w:p>
    <w:p w14:paraId="0356EF23"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2. </w:t>
      </w:r>
      <w:proofErr w:type="spellStart"/>
      <w:r>
        <w:rPr>
          <w:rFonts w:ascii="Gandhari Unicode" w:hAnsi="Gandhari Unicode"/>
          <w:i/>
          <w:iCs/>
          <w:lang w:val="en-GB"/>
        </w:rPr>
        <w:t>pāci</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t>paca-</w:t>
      </w:r>
    </w:p>
    <w:p w14:paraId="3920B981" w14:textId="77777777" w:rsidR="00544225" w:rsidRDefault="00000000">
      <w:pPr>
        <w:pStyle w:val="Footnote"/>
        <w:jc w:val="both"/>
        <w:rPr>
          <w:rFonts w:ascii="Gandhari Unicode" w:hAnsi="Gandhari Unicode"/>
          <w:lang w:val="en-GB"/>
        </w:rPr>
      </w:pPr>
      <w:r>
        <w:rPr>
          <w:rFonts w:ascii="Gandhari Unicode" w:hAnsi="Gandhari Unicode"/>
          <w:lang w:val="en-GB"/>
        </w:rPr>
        <w:tab/>
        <w:t xml:space="preserve">3. </w:t>
      </w:r>
      <w:proofErr w:type="spellStart"/>
      <w:r>
        <w:rPr>
          <w:rFonts w:ascii="Gandhari Unicode" w:hAnsi="Gandhari Unicode"/>
          <w:i/>
          <w:iCs/>
          <w:lang w:val="en-GB"/>
        </w:rPr>
        <w:t>toṭu</w:t>
      </w:r>
      <w:proofErr w:type="spellEnd"/>
      <w:r>
        <w:rPr>
          <w:rFonts w:ascii="Gandhari Unicode" w:hAnsi="Gandhari Unicode"/>
          <w:i/>
          <w:iCs/>
          <w:lang w:val="en-GB"/>
        </w:rPr>
        <w:t xml:space="preserve">- </w:t>
      </w:r>
      <w:r>
        <w:rPr>
          <w:rFonts w:ascii="Gandhari Unicode" w:hAnsi="Gandhari Unicode"/>
          <w:i/>
          <w:iCs/>
          <w:lang w:val="en-GB"/>
        </w:rPr>
        <w:tab/>
      </w:r>
      <w:r>
        <w:rPr>
          <w:rFonts w:ascii="Gandhari Unicode" w:hAnsi="Gandhari Unicode"/>
          <w:i/>
          <w:iCs/>
          <w:lang w:val="en-GB"/>
        </w:rPr>
        <w:tab/>
      </w:r>
      <w:proofErr w:type="spellStart"/>
      <w:r>
        <w:rPr>
          <w:rFonts w:ascii="Gandhari Unicode" w:hAnsi="Gandhari Unicode"/>
          <w:i/>
          <w:iCs/>
          <w:lang w:val="en-GB"/>
        </w:rPr>
        <w:t>toṭu</w:t>
      </w:r>
      <w:proofErr w:type="spellEnd"/>
      <w:r>
        <w:rPr>
          <w:rFonts w:ascii="Gandhari Unicode" w:hAnsi="Gandhari Unicode"/>
          <w:i/>
          <w:iCs/>
          <w:lang w:val="en-GB"/>
        </w:rPr>
        <w:t>-</w:t>
      </w:r>
    </w:p>
    <w:p w14:paraId="37794EA6" w14:textId="77777777" w:rsidR="00544225" w:rsidRDefault="00000000">
      <w:pPr>
        <w:pStyle w:val="Footnote"/>
        <w:jc w:val="both"/>
        <w:rPr>
          <w:rFonts w:ascii="Gandhari Unicode" w:hAnsi="Gandhari Unicode"/>
          <w:lang w:val="en-GB"/>
        </w:rPr>
      </w:pPr>
      <w:r>
        <w:rPr>
          <w:rFonts w:ascii="Gandhari Unicode" w:hAnsi="Gandhari Unicode"/>
          <w:i/>
          <w:lang w:val="en-GB"/>
        </w:rPr>
        <w:tab/>
        <w:t xml:space="preserve">4. </w:t>
      </w:r>
      <w:proofErr w:type="spellStart"/>
      <w:r>
        <w:rPr>
          <w:rFonts w:ascii="Gandhari Unicode" w:hAnsi="Gandhari Unicode"/>
          <w:i/>
          <w:lang w:val="en-GB"/>
        </w:rPr>
        <w:t>viṭu</w:t>
      </w:r>
      <w:proofErr w:type="spellEnd"/>
      <w:r>
        <w:rPr>
          <w:rFonts w:ascii="Gandhari Unicode" w:hAnsi="Gandhari Unicode"/>
          <w:i/>
          <w:lang w:val="en-GB"/>
        </w:rPr>
        <w:t xml:space="preserve">- </w:t>
      </w:r>
      <w:r>
        <w:rPr>
          <w:rFonts w:ascii="Gandhari Unicode" w:hAnsi="Gandhari Unicode"/>
          <w:i/>
          <w:lang w:val="en-GB"/>
        </w:rPr>
        <w:tab/>
      </w:r>
      <w:r>
        <w:rPr>
          <w:rFonts w:ascii="Gandhari Unicode" w:hAnsi="Gandhari Unicode"/>
          <w:i/>
          <w:lang w:val="en-GB"/>
        </w:rPr>
        <w:tab/>
      </w:r>
      <w:proofErr w:type="spellStart"/>
      <w:r>
        <w:rPr>
          <w:rFonts w:ascii="Gandhari Unicode" w:hAnsi="Gandhari Unicode"/>
          <w:i/>
          <w:lang w:val="en-GB"/>
        </w:rPr>
        <w:t>viṭu</w:t>
      </w:r>
      <w:proofErr w:type="spellEnd"/>
      <w:r>
        <w:rPr>
          <w:rFonts w:ascii="Gandhari Unicode" w:hAnsi="Gandhari Unicode"/>
          <w:i/>
          <w:lang w:val="en-GB"/>
        </w:rPr>
        <w:t>-</w:t>
      </w:r>
      <w:r>
        <w:rPr>
          <w:rFonts w:ascii="Gandhari Unicode" w:hAnsi="Gandhari Unicode"/>
          <w:lang w:val="en-GB"/>
        </w:rPr>
        <w:t>.</w:t>
      </w:r>
    </w:p>
  </w:footnote>
  <w:footnote w:id="777">
    <w:p w14:paraId="43CB066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The construction is: "pallor is like ... by the spreading [and] leaving", that is, -</w:t>
      </w:r>
      <w:proofErr w:type="spellStart"/>
      <w:r>
        <w:rPr>
          <w:rFonts w:ascii="Gandhari Unicode" w:hAnsi="Gandhari Unicode"/>
          <w:i/>
          <w:lang w:val="en-GB"/>
        </w:rPr>
        <w:t>āṉ</w:t>
      </w:r>
      <w:proofErr w:type="spellEnd"/>
      <w:r>
        <w:rPr>
          <w:rFonts w:ascii="Gandhari Unicode" w:hAnsi="Gandhari Unicode"/>
          <w:lang w:val="en-GB"/>
        </w:rPr>
        <w:t xml:space="preserve"> is a causal instrumental with a coordinate absolutive </w:t>
      </w:r>
      <w:proofErr w:type="spellStart"/>
      <w:r>
        <w:rPr>
          <w:rFonts w:ascii="Gandhari Unicode" w:hAnsi="Gandhari Unicode"/>
          <w:i/>
          <w:lang w:val="en-GB"/>
        </w:rPr>
        <w:t>nīṅki</w:t>
      </w:r>
      <w:proofErr w:type="spellEnd"/>
      <w:r>
        <w:rPr>
          <w:rFonts w:ascii="Gandhari Unicode" w:hAnsi="Gandhari Unicode"/>
          <w:lang w:val="en-GB"/>
        </w:rPr>
        <w:t>.</w:t>
      </w:r>
    </w:p>
  </w:footnote>
  <w:footnote w:id="778">
    <w:p w14:paraId="5EC17DED"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What is the significance of </w:t>
      </w:r>
      <w:proofErr w:type="spellStart"/>
      <w:r>
        <w:rPr>
          <w:rFonts w:ascii="Gandhari Unicode" w:hAnsi="Gandhari Unicode"/>
          <w:i/>
          <w:lang w:val="en-GB"/>
        </w:rPr>
        <w:t>maṉam</w:t>
      </w:r>
      <w:proofErr w:type="spellEnd"/>
      <w:r>
        <w:rPr>
          <w:rFonts w:ascii="Gandhari Unicode" w:hAnsi="Gandhari Unicode"/>
          <w:lang w:val="en-GB"/>
        </w:rPr>
        <w:t xml:space="preserve"> and </w:t>
      </w:r>
      <w:proofErr w:type="spellStart"/>
      <w:r>
        <w:rPr>
          <w:rFonts w:ascii="Gandhari Unicode" w:hAnsi="Gandhari Unicode"/>
          <w:i/>
          <w:lang w:val="en-GB"/>
        </w:rPr>
        <w:t>mati</w:t>
      </w:r>
      <w:proofErr w:type="spellEnd"/>
      <w:r>
        <w:rPr>
          <w:rFonts w:ascii="Gandhari Unicode" w:hAnsi="Gandhari Unicode"/>
          <w:lang w:val="en-GB"/>
        </w:rPr>
        <w:t xml:space="preserve"> (line 5) here, </w:t>
      </w:r>
      <w:proofErr w:type="gramStart"/>
      <w:r>
        <w:rPr>
          <w:rFonts w:ascii="Gandhari Unicode" w:hAnsi="Gandhari Unicode"/>
          <w:lang w:val="en-GB"/>
        </w:rPr>
        <w:t>both of them</w:t>
      </w:r>
      <w:proofErr w:type="gramEnd"/>
      <w:r>
        <w:rPr>
          <w:rFonts w:ascii="Gandhari Unicode" w:hAnsi="Gandhari Unicode"/>
          <w:lang w:val="en-GB"/>
        </w:rPr>
        <w:t xml:space="preserve"> certainly </w:t>
      </w:r>
      <w:proofErr w:type="spellStart"/>
      <w:r>
        <w:rPr>
          <w:rFonts w:ascii="Gandhari Unicode" w:hAnsi="Gandhari Unicode"/>
          <w:lang w:val="en-GB"/>
        </w:rPr>
        <w:t>Sanskritisms</w:t>
      </w:r>
      <w:proofErr w:type="spellEnd"/>
      <w:r>
        <w:rPr>
          <w:rFonts w:ascii="Gandhari Unicode" w:hAnsi="Gandhari Unicode"/>
          <w:lang w:val="en-GB"/>
        </w:rPr>
        <w:t>?</w:t>
      </w:r>
    </w:p>
  </w:footnote>
  <w:footnote w:id="779">
    <w:p w14:paraId="4008C524"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perum</w:t>
      </w:r>
      <w:proofErr w:type="spellEnd"/>
      <w:r>
        <w:rPr>
          <w:rFonts w:ascii="Gandhari Unicode" w:hAnsi="Gandhari Unicode"/>
          <w:i/>
          <w:lang w:val="en-GB"/>
        </w:rPr>
        <w:t xml:space="preserve"> </w:t>
      </w:r>
      <w:proofErr w:type="spellStart"/>
      <w:r>
        <w:rPr>
          <w:rFonts w:ascii="Gandhari Unicode" w:hAnsi="Gandhari Unicode"/>
          <w:i/>
          <w:lang w:val="en-GB"/>
        </w:rPr>
        <w:t>tōḷ</w:t>
      </w:r>
      <w:proofErr w:type="spellEnd"/>
      <w:r>
        <w:rPr>
          <w:rFonts w:ascii="Gandhari Unicode" w:hAnsi="Gandhari Unicode"/>
          <w:lang w:val="en-GB"/>
        </w:rPr>
        <w:t xml:space="preserve"> can be seen either as a metonymy for HER or for HIM, who is desirous of reaching home.</w:t>
      </w:r>
    </w:p>
  </w:footnote>
  <w:footnote w:id="780">
    <w:p w14:paraId="2B7FB9F7"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murampu</w:t>
      </w:r>
      <w:proofErr w:type="spellEnd"/>
      <w:r>
        <w:rPr>
          <w:rFonts w:ascii="Gandhari Unicode" w:hAnsi="Gandhari Unicode"/>
          <w:i/>
          <w:lang w:val="en-GB"/>
        </w:rPr>
        <w:t xml:space="preserve"> </w:t>
      </w:r>
      <w:proofErr w:type="spellStart"/>
      <w:r>
        <w:rPr>
          <w:rFonts w:ascii="Gandhari Unicode" w:hAnsi="Gandhari Unicode"/>
          <w:i/>
          <w:lang w:val="en-GB"/>
        </w:rPr>
        <w:t>kaṇ</w:t>
      </w:r>
      <w:proofErr w:type="spellEnd"/>
      <w:r>
        <w:rPr>
          <w:rFonts w:ascii="Gandhari Unicode" w:hAnsi="Gandhari Unicode"/>
          <w:lang w:val="en-GB"/>
        </w:rPr>
        <w:t xml:space="preserve">: it seems best here to understand </w:t>
      </w:r>
      <w:proofErr w:type="spellStart"/>
      <w:r>
        <w:rPr>
          <w:rFonts w:ascii="Gandhari Unicode" w:hAnsi="Gandhari Unicode"/>
          <w:i/>
          <w:lang w:val="en-GB"/>
        </w:rPr>
        <w:t>kaṇ</w:t>
      </w:r>
      <w:proofErr w:type="spellEnd"/>
      <w:r>
        <w:rPr>
          <w:rFonts w:ascii="Gandhari Unicode" w:hAnsi="Gandhari Unicode"/>
          <w:lang w:val="en-GB"/>
        </w:rPr>
        <w:t xml:space="preserve"> as a locative suffix.</w:t>
      </w:r>
    </w:p>
  </w:footnote>
  <w:footnote w:id="781">
    <w:p w14:paraId="5E0E01E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Literally </w:t>
      </w:r>
      <w:proofErr w:type="spellStart"/>
      <w:r>
        <w:rPr>
          <w:rFonts w:ascii="Gandhari Unicode" w:hAnsi="Gandhari Unicode"/>
          <w:i/>
          <w:lang w:val="en-GB"/>
        </w:rPr>
        <w:t>nalkalāṉ</w:t>
      </w:r>
      <w:proofErr w:type="spellEnd"/>
      <w:r>
        <w:rPr>
          <w:rFonts w:ascii="Gandhari Unicode" w:hAnsi="Gandhari Unicode"/>
          <w:lang w:val="en-GB"/>
        </w:rPr>
        <w:t xml:space="preserve"> is a verbal noun in the instrumental, which probably is to be understood as a sociative (together with).</w:t>
      </w:r>
    </w:p>
  </w:footnote>
  <w:footnote w:id="782">
    <w:p w14:paraId="5A6D196C"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i/>
          <w:lang w:val="en-GB"/>
        </w:rPr>
        <w:tab/>
      </w:r>
      <w:proofErr w:type="spellStart"/>
      <w:r>
        <w:rPr>
          <w:rFonts w:ascii="Gandhari Unicode" w:hAnsi="Gandhari Unicode"/>
          <w:i/>
          <w:lang w:val="en-GB"/>
        </w:rPr>
        <w:t>uḻantu</w:t>
      </w:r>
      <w:proofErr w:type="spellEnd"/>
      <w:r>
        <w:rPr>
          <w:rFonts w:ascii="Gandhari Unicode" w:hAnsi="Gandhari Unicode"/>
          <w:i/>
          <w:lang w:val="en-GB"/>
        </w:rPr>
        <w:t xml:space="preserve"> </w:t>
      </w:r>
      <w:proofErr w:type="spellStart"/>
      <w:r>
        <w:rPr>
          <w:rFonts w:ascii="Gandhari Unicode" w:hAnsi="Gandhari Unicode"/>
          <w:i/>
          <w:lang w:val="en-GB"/>
        </w:rPr>
        <w:t>uṟaivi</w:t>
      </w:r>
      <w:proofErr w:type="spellEnd"/>
      <w:r>
        <w:rPr>
          <w:rFonts w:ascii="Gandhari Unicode" w:hAnsi="Gandhari Unicode"/>
          <w:lang w:val="en-GB"/>
        </w:rPr>
        <w:t xml:space="preserve">: either </w:t>
      </w:r>
      <w:proofErr w:type="spellStart"/>
      <w:r>
        <w:rPr>
          <w:rFonts w:ascii="Gandhari Unicode" w:hAnsi="Gandhari Unicode"/>
          <w:i/>
          <w:lang w:val="en-GB"/>
        </w:rPr>
        <w:t>uṟai-tal</w:t>
      </w:r>
      <w:proofErr w:type="spellEnd"/>
      <w:r>
        <w:rPr>
          <w:rFonts w:ascii="Gandhari Unicode" w:hAnsi="Gandhari Unicode"/>
          <w:lang w:val="en-GB"/>
        </w:rPr>
        <w:t xml:space="preserve"> has auxiliary function (see above) or it </w:t>
      </w:r>
      <w:proofErr w:type="gramStart"/>
      <w:r>
        <w:rPr>
          <w:rFonts w:ascii="Gandhari Unicode" w:hAnsi="Gandhari Unicode"/>
          <w:lang w:val="en-GB"/>
        </w:rPr>
        <w:t>has to</w:t>
      </w:r>
      <w:proofErr w:type="gramEnd"/>
      <w:r>
        <w:rPr>
          <w:rFonts w:ascii="Gandhari Unicode" w:hAnsi="Gandhari Unicode"/>
          <w:lang w:val="en-GB"/>
        </w:rPr>
        <w:t xml:space="preserve"> be coordinated "she, who has stayed [behind and] endures pain". Against this can be said that </w:t>
      </w:r>
      <w:proofErr w:type="spellStart"/>
      <w:r>
        <w:rPr>
          <w:rFonts w:ascii="Gandhari Unicode" w:hAnsi="Gandhari Unicode"/>
          <w:i/>
          <w:lang w:val="en-GB"/>
        </w:rPr>
        <w:t>uṟaivi</w:t>
      </w:r>
      <w:proofErr w:type="spellEnd"/>
      <w:r>
        <w:rPr>
          <w:rFonts w:ascii="Gandhari Unicode" w:hAnsi="Gandhari Unicode"/>
          <w:lang w:val="en-GB"/>
        </w:rPr>
        <w:t xml:space="preserve"> is not perfective aspect (and "she, who stays" does not seem to make sense in this context).</w:t>
      </w:r>
    </w:p>
  </w:footnote>
  <w:footnote w:id="783">
    <w:p w14:paraId="267517C8"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The formulaic variant is </w:t>
      </w:r>
      <w:proofErr w:type="spellStart"/>
      <w:r>
        <w:rPr>
          <w:rFonts w:ascii="Gandhari Unicode" w:hAnsi="Gandhari Unicode"/>
          <w:i/>
          <w:lang w:val="en-GB"/>
        </w:rPr>
        <w:t>ait'ē</w:t>
      </w:r>
      <w:proofErr w:type="spellEnd"/>
      <w:r>
        <w:rPr>
          <w:rFonts w:ascii="Gandhari Unicode" w:hAnsi="Gandhari Unicode"/>
          <w:i/>
          <w:lang w:val="en-GB"/>
        </w:rPr>
        <w:t xml:space="preserve"> </w:t>
      </w:r>
      <w:proofErr w:type="spellStart"/>
      <w:r>
        <w:rPr>
          <w:rFonts w:ascii="Gandhari Unicode" w:hAnsi="Gandhari Unicode"/>
          <w:i/>
          <w:lang w:val="en-GB"/>
        </w:rPr>
        <w:t>kāmam</w:t>
      </w:r>
      <w:proofErr w:type="spellEnd"/>
      <w:r>
        <w:rPr>
          <w:rFonts w:ascii="Gandhari Unicode" w:hAnsi="Gandhari Unicode"/>
          <w:lang w:val="en-GB"/>
        </w:rPr>
        <w:t xml:space="preserve"> (cf. KT 217.6). This seems also possible, but it would make </w:t>
      </w:r>
      <w:proofErr w:type="spellStart"/>
      <w:r>
        <w:rPr>
          <w:rFonts w:ascii="Gandhari Unicode" w:hAnsi="Gandhari Unicode"/>
          <w:i/>
          <w:lang w:val="en-GB"/>
        </w:rPr>
        <w:t>naṭpu</w:t>
      </w:r>
      <w:proofErr w:type="spellEnd"/>
      <w:r>
        <w:rPr>
          <w:rFonts w:ascii="Gandhari Unicode" w:hAnsi="Gandhari Unicode"/>
          <w:lang w:val="en-GB"/>
        </w:rPr>
        <w:t xml:space="preserve"> a specification of </w:t>
      </w:r>
      <w:proofErr w:type="spellStart"/>
      <w:r>
        <w:rPr>
          <w:rFonts w:ascii="Gandhari Unicode" w:hAnsi="Gandhari Unicode"/>
          <w:i/>
          <w:lang w:val="en-GB"/>
        </w:rPr>
        <w:t>kāmam</w:t>
      </w:r>
      <w:proofErr w:type="spellEnd"/>
      <w:r>
        <w:rPr>
          <w:rFonts w:ascii="Gandhari Unicode" w:hAnsi="Gandhari Unicode"/>
          <w:lang w:val="en-GB"/>
        </w:rPr>
        <w:t>: "wonderful [is] desire, the intimacy in which [he] touches [my] body". Or we read a circular construction with an inserted exclamation: "One day of intimacy ... has chased away laughing and playing. Wonderful is desire."</w:t>
      </w:r>
    </w:p>
  </w:footnote>
  <w:footnote w:id="784">
    <w:p w14:paraId="751E1B6F"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Namely the play with the companions. (</w:t>
      </w:r>
      <w:proofErr w:type="spellStart"/>
      <w:r>
        <w:rPr>
          <w:rFonts w:ascii="Gandhari Unicode" w:hAnsi="Gandhari Unicode"/>
          <w:i/>
          <w:lang w:val="en-GB"/>
        </w:rPr>
        <w:t>kaṭintaṉṟu</w:t>
      </w:r>
      <w:proofErr w:type="spellEnd"/>
      <w:r>
        <w:rPr>
          <w:rFonts w:ascii="Gandhari Unicode" w:hAnsi="Gandhari Unicode"/>
          <w:lang w:val="en-GB"/>
        </w:rPr>
        <w:t xml:space="preserve"> is not marked by -</w:t>
      </w:r>
      <w:r>
        <w:rPr>
          <w:rFonts w:ascii="Gandhari Unicode" w:hAnsi="Gandhari Unicode"/>
          <w:i/>
          <w:lang w:val="en-GB"/>
        </w:rPr>
        <w:t>ē</w:t>
      </w:r>
      <w:r>
        <w:rPr>
          <w:rFonts w:ascii="Gandhari Unicode" w:hAnsi="Gandhari Unicode"/>
          <w:lang w:val="en-GB"/>
        </w:rPr>
        <w:t xml:space="preserve">, because the following sentence starts with the predicate.) Or the construction is different: "Laughing [and] playing with the man from the ghat has...", but then we would need an intransitive meaning for </w:t>
      </w:r>
      <w:proofErr w:type="spellStart"/>
      <w:r>
        <w:rPr>
          <w:rFonts w:ascii="Gandhari Unicode" w:hAnsi="Gandhari Unicode"/>
          <w:i/>
          <w:lang w:val="en-GB"/>
        </w:rPr>
        <w:t>kaṭintaṉṟu</w:t>
      </w:r>
      <w:proofErr w:type="spellEnd"/>
      <w:r>
        <w:rPr>
          <w:rFonts w:ascii="Gandhari Unicode" w:hAnsi="Gandhari Unicode"/>
          <w:lang w:val="en-GB"/>
        </w:rPr>
        <w:t>.</w:t>
      </w:r>
    </w:p>
  </w:footnote>
  <w:footnote w:id="785">
    <w:p w14:paraId="1F0F71FA" w14:textId="77777777" w:rsidR="00544225" w:rsidRDefault="00000000">
      <w:pPr>
        <w:pStyle w:val="Footnote"/>
        <w:jc w:val="both"/>
        <w:rPr>
          <w:rFonts w:ascii="Gandhari Unicode" w:hAnsi="Gandhari Unicode"/>
          <w:lang w:val="en-GB"/>
        </w:rPr>
      </w:pPr>
      <w:r>
        <w:rPr>
          <w:rStyle w:val="FootnoteCharacters"/>
        </w:rPr>
        <w:footnoteRef/>
      </w:r>
      <w:r>
        <w:rPr>
          <w:rFonts w:ascii="Gandhari Unicode" w:hAnsi="Gandhari Unicode"/>
          <w:lang w:val="en-GB"/>
        </w:rPr>
        <w:tab/>
        <w:t xml:space="preserve">In this variant the </w:t>
      </w:r>
      <w:proofErr w:type="spellStart"/>
      <w:r>
        <w:rPr>
          <w:rFonts w:ascii="Gandhari Unicode" w:hAnsi="Gandhari Unicode"/>
          <w:i/>
          <w:lang w:val="en-GB"/>
        </w:rPr>
        <w:t>ēku</w:t>
      </w:r>
      <w:proofErr w:type="spellEnd"/>
      <w:r>
        <w:rPr>
          <w:rFonts w:ascii="Gandhari Unicode" w:hAnsi="Gandhari Unicode"/>
          <w:lang w:val="en-GB"/>
        </w:rPr>
        <w:t xml:space="preserve"> remains an unexplained (single) </w:t>
      </w:r>
      <w:proofErr w:type="gramStart"/>
      <w:r>
        <w:rPr>
          <w:rFonts w:ascii="Gandhari Unicode" w:hAnsi="Gandhari Unicode"/>
          <w:lang w:val="en-GB"/>
        </w:rPr>
        <w:t>expletive, unless</w:t>
      </w:r>
      <w:proofErr w:type="gramEnd"/>
      <w:r>
        <w:rPr>
          <w:rFonts w:ascii="Gandhari Unicode" w:hAnsi="Gandhari Unicode"/>
          <w:lang w:val="en-GB"/>
        </w:rPr>
        <w:t xml:space="preserve"> one would opt for interpreting it as a root imperative </w:t>
      </w:r>
      <w:proofErr w:type="spellStart"/>
      <w:r>
        <w:rPr>
          <w:rFonts w:ascii="Gandhari Unicode" w:hAnsi="Gandhari Unicode"/>
          <w:i/>
          <w:lang w:val="en-GB"/>
        </w:rPr>
        <w:t>ēku</w:t>
      </w:r>
      <w:proofErr w:type="spellEnd"/>
      <w:r>
        <w:rPr>
          <w:rFonts w:ascii="Gandhari Unicode" w:hAnsi="Gandhari Unicode"/>
          <w:lang w:val="en-GB"/>
        </w:rPr>
        <w:t xml:space="preserve"> "go!" (thus T.V.G on NA 52.11). Ideal is the variant </w:t>
      </w:r>
      <w:proofErr w:type="spellStart"/>
      <w:r>
        <w:rPr>
          <w:rFonts w:ascii="Gandhari Unicode" w:hAnsi="Gandhari Unicode"/>
          <w:i/>
          <w:lang w:val="en-GB"/>
        </w:rPr>
        <w:t>ait'ē</w:t>
      </w:r>
      <w:proofErr w:type="spellEnd"/>
      <w:r>
        <w:rPr>
          <w:rFonts w:ascii="Gandhari Unicode" w:hAnsi="Gandhari Unicode"/>
          <w:i/>
          <w:lang w:val="en-GB"/>
        </w:rPr>
        <w:t xml:space="preserve"> y-amma</w:t>
      </w:r>
      <w:r>
        <w:rPr>
          <w:rFonts w:ascii="Gandhari Unicode" w:hAnsi="Gandhari Unicode"/>
          <w:lang w:val="en-GB"/>
        </w:rPr>
        <w:t>, in which the -</w:t>
      </w:r>
      <w:r>
        <w:rPr>
          <w:rFonts w:ascii="Gandhari Unicode" w:hAnsi="Gandhari Unicode"/>
          <w:i/>
          <w:lang w:val="en-GB"/>
        </w:rPr>
        <w:t>ē</w:t>
      </w:r>
      <w:r>
        <w:rPr>
          <w:rFonts w:ascii="Gandhari Unicode" w:hAnsi="Gandhari Unicode"/>
          <w:lang w:val="en-GB"/>
        </w:rPr>
        <w:t xml:space="preserve"> can be explained as the mark of an emphatic anteposition of predicate.</w:t>
      </w:r>
    </w:p>
  </w:footnote>
  <w:footnote w:id="786">
    <w:p w14:paraId="2E945904" w14:textId="77777777" w:rsidR="00544225" w:rsidRDefault="00000000">
      <w:pPr>
        <w:pStyle w:val="Footnote"/>
        <w:jc w:val="both"/>
        <w:rPr>
          <w:rFonts w:ascii="Gandhari Unicode" w:hAnsi="Gandhari Unicode"/>
        </w:rPr>
      </w:pPr>
      <w:r>
        <w:rPr>
          <w:rStyle w:val="FootnoteCharacters"/>
        </w:rPr>
        <w:footnoteRef/>
      </w:r>
      <w:r>
        <w:rPr>
          <w:rFonts w:ascii="Gandhari Unicode" w:hAnsi="Gandhari Unicode"/>
          <w:lang w:val="en-GB"/>
        </w:rPr>
        <w:tab/>
        <w:t>That is, the intimacy as one which has physical aspects or possibly also one which affects the body, namely by now giving pallor to it. Is this an intended ambiguity?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09155"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810</w:t>
    </w:r>
    <w:r>
      <w:rPr>
        <w:rFonts w:ascii="URW Palladio UNI" w:hAnsi="URW Palladio UNI"/>
        <w:sz w:val="18"/>
        <w:szCs w:val="18"/>
        <w:lang w:val="en-GB"/>
      </w:rPr>
      <w:fldChar w:fldCharType="end"/>
    </w:r>
    <w:r>
      <w:rPr>
        <w:rFonts w:ascii="URW Palladio UNI" w:hAnsi="URW Palladio UNI"/>
        <w:sz w:val="18"/>
        <w:szCs w:val="18"/>
        <w:lang w:val="en-GB"/>
      </w:rPr>
      <w:tab/>
    </w:r>
    <w:r>
      <w:rPr>
        <w:rFonts w:ascii="URW Palladio UNI" w:hAnsi="URW Palladio UNI"/>
        <w:sz w:val="18"/>
        <w:szCs w:val="18"/>
        <w:lang w:val="en-GB"/>
      </w:rPr>
      <w:tab/>
    </w:r>
    <w:proofErr w:type="spellStart"/>
    <w:r>
      <w:rPr>
        <w:rFonts w:ascii="URW Palladio UNI" w:hAnsi="URW Palladio UNI"/>
        <w:sz w:val="18"/>
        <w:szCs w:val="18"/>
        <w:lang w:val="en-GB"/>
      </w:rPr>
      <w:t>Kuṟuntokai</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D147D" w14:textId="77777777" w:rsidR="00544225" w:rsidRDefault="00000000">
    <w:pPr>
      <w:pStyle w:val="Header"/>
      <w:rPr>
        <w:rFonts w:ascii="URW Palladio UNI" w:hAnsi="URW Palladio UNI"/>
        <w:sz w:val="18"/>
        <w:szCs w:val="18"/>
        <w:lang w:val="en-GB"/>
      </w:rPr>
    </w:pPr>
    <w:r>
      <w:rPr>
        <w:rFonts w:ascii="URW Palladio UNI" w:hAnsi="URW Palladio UNI"/>
        <w:sz w:val="18"/>
        <w:szCs w:val="18"/>
        <w:lang w:val="en-GB"/>
      </w:rPr>
      <w:t>Translation</w:t>
    </w:r>
    <w:r>
      <w:rPr>
        <w:rFonts w:ascii="URW Palladio UNI" w:hAnsi="URW Palladio UNI"/>
        <w:sz w:val="18"/>
        <w:szCs w:val="18"/>
        <w:lang w:val="en-GB"/>
      </w:rPr>
      <w:tab/>
    </w:r>
    <w:r>
      <w:rPr>
        <w:rFonts w:ascii="URW Palladio UNI" w:hAnsi="URW Palladio UNI"/>
        <w:sz w:val="18"/>
        <w:szCs w:val="18"/>
        <w:lang w:val="en-GB"/>
      </w:rPr>
      <w:tab/>
    </w:r>
    <w:r>
      <w:rPr>
        <w:rFonts w:ascii="URW Palladio UNI" w:hAnsi="URW Palladio UNI"/>
        <w:sz w:val="18"/>
        <w:szCs w:val="18"/>
        <w:lang w:val="en-GB"/>
      </w:rPr>
      <w:fldChar w:fldCharType="begin"/>
    </w:r>
    <w:r>
      <w:rPr>
        <w:rFonts w:ascii="URW Palladio UNI" w:hAnsi="URW Palladio UNI"/>
        <w:sz w:val="18"/>
        <w:szCs w:val="18"/>
        <w:lang w:val="en-GB"/>
      </w:rPr>
      <w:instrText xml:space="preserve"> PAGE </w:instrText>
    </w:r>
    <w:r>
      <w:rPr>
        <w:rFonts w:ascii="URW Palladio UNI" w:hAnsi="URW Palladio UNI"/>
        <w:sz w:val="18"/>
        <w:szCs w:val="18"/>
        <w:lang w:val="en-GB"/>
      </w:rPr>
      <w:fldChar w:fldCharType="separate"/>
    </w:r>
    <w:r>
      <w:rPr>
        <w:rFonts w:ascii="URW Palladio UNI" w:hAnsi="URW Palladio UNI"/>
        <w:sz w:val="18"/>
        <w:szCs w:val="18"/>
        <w:lang w:val="en-GB"/>
      </w:rPr>
      <w:t>813</w:t>
    </w:r>
    <w:r>
      <w:rPr>
        <w:rFonts w:ascii="URW Palladio UNI" w:hAnsi="URW Palladio UNI"/>
        <w:sz w:val="18"/>
        <w:szCs w:val="18"/>
        <w:lang w:val="en-GB"/>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rmada Hansani Polgampalage">
    <w15:presenceInfo w15:providerId="AD" w15:userId="S::polgampalage.hansani@studium.uni-hamburg.de::0c56a4f2-9cac-4b77-ae2d-f6502b01d5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9"/>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225"/>
    <w:rsid w:val="00042D89"/>
    <w:rsid w:val="001E7872"/>
    <w:rsid w:val="00544225"/>
    <w:rsid w:val="00751307"/>
  </w:rsids>
  <m:mathPr>
    <m:mathFont m:val="Cambria Math"/>
    <m:brkBin m:val="before"/>
    <m:brkBinSub m:val="--"/>
    <m:smallFrac m:val="0"/>
    <m:dispDef/>
    <m:lMargin m:val="0"/>
    <m:rMargin m:val="0"/>
    <m:defJc m:val="centerGroup"/>
    <m:wrapIndent m:val="1440"/>
    <m:intLim m:val="subSup"/>
    <m:naryLim m:val="undOvr"/>
  </m:mathPr>
  <w:themeFontLang w:val="de-DE" w:eastAsia="zh-TW"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2D40B"/>
  <w15:docId w15:val="{F9B636FA-D14C-44C3-A2EB-FC3D8627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ahoma"/>
        <w:kern w:val="2"/>
        <w:sz w:val="24"/>
        <w:szCs w:val="24"/>
        <w:lang w:val="en-US" w:eastAsia="de-DE" w:bidi="ta-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rPr>
      <w:lang w:val="en-GB"/>
    </w:rPr>
  </w:style>
  <w:style w:type="paragraph" w:styleId="Heading2">
    <w:name w:val="heading 2"/>
    <w:basedOn w:val="Normal"/>
    <w:next w:val="Normal"/>
    <w:link w:val="Heading2Char"/>
    <w:uiPriority w:val="9"/>
    <w:unhideWhenUsed/>
    <w:qFormat/>
    <w:rsid w:val="0078556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561"/>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78556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 Symbol"/>
    <w:qFormat/>
  </w:style>
  <w:style w:type="character" w:customStyle="1" w:styleId="Bullets">
    <w:name w:val="Bullets"/>
    <w:qFormat/>
    <w:rPr>
      <w:rFonts w:ascii="StarSymbol" w:eastAsia="StarSymbol" w:hAnsi="StarSymbol" w:cs="StarSymbol"/>
      <w:sz w:val="18"/>
      <w:szCs w:val="18"/>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FootnoteReference1">
    <w:name w:val="Footnote Reference1"/>
    <w:rPr>
      <w:vertAlign w:val="superscript"/>
    </w:rPr>
  </w:style>
  <w:style w:type="character" w:customStyle="1" w:styleId="FootnoteCharacters">
    <w:name w:val="Footnote Characters"/>
    <w:basedOn w:val="DefaultParagraphFont"/>
    <w:uiPriority w:val="99"/>
    <w:semiHidden/>
    <w:unhideWhenUsed/>
    <w:qFormat/>
    <w:rPr>
      <w:vertAlign w:val="superscript"/>
    </w:rPr>
  </w:style>
  <w:style w:type="character" w:customStyle="1" w:styleId="Heading2Char">
    <w:name w:val="Heading 2 Char"/>
    <w:basedOn w:val="DefaultParagraphFont"/>
    <w:link w:val="Heading2"/>
    <w:uiPriority w:val="9"/>
    <w:qFormat/>
    <w:rsid w:val="0078556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sid w:val="00785561"/>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qFormat/>
    <w:rsid w:val="00785561"/>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qFormat/>
    <w:rsid w:val="00F473CB"/>
    <w:rPr>
      <w:sz w:val="16"/>
      <w:szCs w:val="16"/>
    </w:rPr>
  </w:style>
  <w:style w:type="character" w:customStyle="1" w:styleId="CommentTextChar">
    <w:name w:val="Comment Text Char"/>
    <w:basedOn w:val="DefaultParagraphFont"/>
    <w:link w:val="CommentText"/>
    <w:uiPriority w:val="99"/>
    <w:qFormat/>
    <w:rsid w:val="00F473CB"/>
    <w:rPr>
      <w:sz w:val="20"/>
      <w:szCs w:val="20"/>
      <w:lang w:val="en-GB"/>
    </w:rPr>
  </w:style>
  <w:style w:type="character" w:customStyle="1" w:styleId="CommentSubjectChar">
    <w:name w:val="Comment Subject Char"/>
    <w:basedOn w:val="CommentTextChar"/>
    <w:link w:val="CommentSubject"/>
    <w:uiPriority w:val="99"/>
    <w:semiHidden/>
    <w:qFormat/>
    <w:rsid w:val="00F473CB"/>
    <w:rPr>
      <w:b/>
      <w:bCs/>
      <w:sz w:val="20"/>
      <w:szCs w:val="20"/>
      <w:lang w:val="en-GB"/>
    </w:rPr>
  </w:style>
  <w:style w:type="character" w:styleId="Hyperlink">
    <w:name w:val="Hyperlink"/>
    <w:rPr>
      <w:color w:val="000080"/>
      <w:u w:val="single"/>
    </w:rPr>
  </w:style>
  <w:style w:type="character" w:styleId="LineNumber">
    <w:name w:val="line number"/>
  </w:style>
  <w:style w:type="character" w:styleId="EndnoteReference">
    <w:name w:val="endnote reference"/>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H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Standard"/>
    <w:qFormat/>
    <w:pPr>
      <w:suppressLineNumbers/>
    </w:p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120"/>
    </w:pPr>
  </w:style>
  <w:style w:type="paragraph" w:customStyle="1" w:styleId="Firstlineindent">
    <w:name w:val="First line indent"/>
    <w:basedOn w:val="Textbody"/>
    <w:qFormat/>
    <w:pPr>
      <w:spacing w:after="0"/>
      <w:ind w:firstLine="283"/>
    </w:pPr>
  </w:style>
  <w:style w:type="paragraph" w:customStyle="1" w:styleId="HangingIndent">
    <w:name w:val="Hanging Indent"/>
    <w:basedOn w:val="Textbody"/>
    <w:qFormat/>
    <w:pPr>
      <w:tabs>
        <w:tab w:val="left" w:pos="567"/>
      </w:tabs>
      <w:spacing w:after="0"/>
      <w:ind w:left="567" w:hanging="283"/>
    </w:pPr>
  </w:style>
  <w:style w:type="paragraph" w:customStyle="1" w:styleId="Textbodyindent">
    <w:name w:val="Text body indent"/>
    <w:basedOn w:val="Textbody"/>
    <w:qFormat/>
    <w:pPr>
      <w:spacing w:after="0"/>
      <w:ind w:left="283"/>
    </w:pPr>
  </w:style>
  <w:style w:type="paragraph" w:customStyle="1" w:styleId="HeaderandFooter">
    <w:name w:val="Header and Footer"/>
    <w:basedOn w:val="Normal"/>
    <w:qFormat/>
  </w:style>
  <w:style w:type="paragraph" w:styleId="Header">
    <w:name w:val="header"/>
    <w:basedOn w:val="Standard"/>
    <w:pPr>
      <w:suppressLineNumbers/>
      <w:tabs>
        <w:tab w:val="center" w:pos="3203"/>
        <w:tab w:val="right" w:pos="6407"/>
      </w:tabs>
    </w:pPr>
  </w:style>
  <w:style w:type="paragraph" w:customStyle="1" w:styleId="HeaderLeft">
    <w:name w:val="Header Left"/>
    <w:basedOn w:val="Standard"/>
    <w:qFormat/>
    <w:pPr>
      <w:suppressLineNumbers/>
      <w:tabs>
        <w:tab w:val="center" w:pos="3203"/>
        <w:tab w:val="right" w:pos="6407"/>
      </w:tabs>
    </w:pPr>
  </w:style>
  <w:style w:type="paragraph" w:styleId="Footer">
    <w:name w:val="footer"/>
    <w:basedOn w:val="Standard"/>
    <w:pPr>
      <w:suppressLineNumbers/>
      <w:tabs>
        <w:tab w:val="center" w:pos="4986"/>
        <w:tab w:val="right" w:pos="9972"/>
      </w:tabs>
    </w:pPr>
  </w:style>
  <w:style w:type="paragraph" w:customStyle="1" w:styleId="caption1">
    <w:name w:val="caption1"/>
    <w:basedOn w:val="Standard"/>
    <w:qFormat/>
    <w:pPr>
      <w:suppressLineNumbers/>
      <w:spacing w:before="120" w:after="120"/>
    </w:pPr>
    <w:rPr>
      <w:i/>
      <w:iCs/>
      <w:sz w:val="20"/>
      <w:szCs w:val="20"/>
    </w:rPr>
  </w:style>
  <w:style w:type="paragraph" w:customStyle="1" w:styleId="Footnote">
    <w:name w:val="Footnote"/>
    <w:basedOn w:val="Standard"/>
    <w:qFormat/>
    <w:pPr>
      <w:suppressLineNumbers/>
      <w:ind w:left="283" w:hanging="283"/>
    </w:pPr>
    <w:rPr>
      <w:sz w:val="20"/>
      <w:szCs w:val="20"/>
    </w:rPr>
  </w:style>
  <w:style w:type="paragraph" w:customStyle="1" w:styleId="BlockQuotation">
    <w:name w:val="Block Quotation"/>
    <w:basedOn w:val="Standard"/>
    <w:qFormat/>
    <w:pPr>
      <w:spacing w:after="283"/>
      <w:ind w:left="567" w:right="567"/>
    </w:pPr>
  </w:style>
  <w:style w:type="paragraph" w:customStyle="1" w:styleId="PreformattedText">
    <w:name w:val="Preformatted Text"/>
    <w:basedOn w:val="Standard"/>
    <w:qFormat/>
    <w:rPr>
      <w:rFonts w:ascii="Courier New" w:eastAsia="Courier New" w:hAnsi="Courier New" w:cs="Courier New"/>
      <w:sz w:val="20"/>
      <w:szCs w:val="20"/>
    </w:rPr>
  </w:style>
  <w:style w:type="paragraph" w:styleId="FootnoteText">
    <w:name w:val="footnote text"/>
    <w:pPr>
      <w:widowControl w:val="0"/>
      <w:textAlignment w:val="baseline"/>
    </w:pPr>
  </w:style>
  <w:style w:type="paragraph" w:styleId="Revision">
    <w:name w:val="Revision"/>
    <w:uiPriority w:val="99"/>
    <w:semiHidden/>
    <w:qFormat/>
    <w:rsid w:val="004D5A2F"/>
    <w:pPr>
      <w:suppressAutoHyphens w:val="0"/>
    </w:pPr>
  </w:style>
  <w:style w:type="paragraph" w:styleId="CommentText">
    <w:name w:val="annotation text"/>
    <w:basedOn w:val="Normal"/>
    <w:link w:val="CommentTextChar"/>
    <w:uiPriority w:val="99"/>
    <w:unhideWhenUsed/>
    <w:qFormat/>
    <w:rsid w:val="00F473CB"/>
    <w:rPr>
      <w:sz w:val="20"/>
      <w:szCs w:val="20"/>
    </w:rPr>
  </w:style>
  <w:style w:type="paragraph" w:styleId="CommentSubject">
    <w:name w:val="annotation subject"/>
    <w:basedOn w:val="CommentText"/>
    <w:next w:val="CommentText"/>
    <w:link w:val="CommentSubjectChar"/>
    <w:uiPriority w:val="99"/>
    <w:semiHidden/>
    <w:unhideWhenUsed/>
    <w:qFormat/>
    <w:rsid w:val="00F47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8BFDD-E0AA-4233-82DA-5BD6528A8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403</Pages>
  <Words>52150</Words>
  <Characters>328552</Characters>
  <Application>Microsoft Office Word</Application>
  <DocSecurity>0</DocSecurity>
  <Lines>2737</Lines>
  <Paragraphs>759</Paragraphs>
  <ScaleCrop>false</ScaleCrop>
  <Company>Microsoft</Company>
  <LinksUpToDate>false</LinksUpToDate>
  <CharactersWithSpaces>379943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wilden</dc:creator>
  <dc:description/>
  <cp:lastModifiedBy>Narmada Hansani Polgampalage</cp:lastModifiedBy>
  <cp:revision>84</cp:revision>
  <cp:lastPrinted>2010-02-25T13:38:00Z</cp:lastPrinted>
  <dcterms:created xsi:type="dcterms:W3CDTF">2023-11-06T10:41:00Z</dcterms:created>
  <dcterms:modified xsi:type="dcterms:W3CDTF">2023-12-07T13:34:00Z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3fd39c3a5c56a69d0a1f38599d21a7d5373276bbed892f99b8937aa1024add4c</vt:lpwstr>
  </property>
  <property fmtid="{D5CDD505-2E9C-101B-9397-08002B2CF9AE}" pid="3" name="Info 1">
    <vt:lpwstr/>
  </property>
  <property fmtid="{D5CDD505-2E9C-101B-9397-08002B2CF9AE}" pid="4" name="Info 2">
    <vt:lpwstr/>
  </property>
  <property fmtid="{D5CDD505-2E9C-101B-9397-08002B2CF9AE}" pid="5" name="Info 3">
    <vt:lpwstr/>
  </property>
  <property fmtid="{D5CDD505-2E9C-101B-9397-08002B2CF9AE}" pid="6" name="Info 4">
    <vt:lpwstr/>
  </property>
</Properties>
</file>